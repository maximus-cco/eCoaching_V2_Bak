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C3A96" w14:textId="77777777" w:rsidR="009F2A51" w:rsidRPr="002431EB" w:rsidRDefault="009F2A51" w:rsidP="009F2A51">
      <w:pPr>
        <w:pStyle w:val="Title1"/>
      </w:pPr>
      <w:bookmarkStart w:id="0" w:name="_Ref29370327"/>
      <w:bookmarkEnd w:id="0"/>
      <w:r w:rsidRPr="002431EB">
        <w:t>__________________________</w:t>
      </w:r>
    </w:p>
    <w:p w14:paraId="1920740C" w14:textId="77777777" w:rsidR="009F2A51" w:rsidRPr="002431EB" w:rsidRDefault="009F2A51" w:rsidP="0046768F">
      <w:pPr>
        <w:pStyle w:val="NoSpacing"/>
        <w:jc w:val="center"/>
      </w:pPr>
    </w:p>
    <w:p w14:paraId="0D10A4E3" w14:textId="77777777" w:rsidR="00D14A0B" w:rsidRPr="007665CA" w:rsidRDefault="00D14A0B" w:rsidP="00D14A0B">
      <w:pPr>
        <w:ind w:right="-270"/>
        <w:jc w:val="both"/>
        <w:rPr>
          <w:b/>
          <w:bCs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</w:t>
      </w:r>
      <w:r w:rsidRPr="007665CA">
        <w:rPr>
          <w:b/>
          <w:bCs/>
          <w:noProof/>
          <w:sz w:val="56"/>
          <w:szCs w:val="56"/>
        </w:rPr>
        <w:t>eCoac</w:t>
      </w:r>
      <w:r>
        <w:rPr>
          <w:b/>
          <w:bCs/>
          <w:noProof/>
          <w:sz w:val="56"/>
          <w:szCs w:val="56"/>
        </w:rPr>
        <w:t>h</w:t>
      </w:r>
      <w:r w:rsidRPr="007665CA">
        <w:rPr>
          <w:b/>
          <w:bCs/>
          <w:noProof/>
          <w:sz w:val="56"/>
          <w:szCs w:val="56"/>
        </w:rPr>
        <w:t>ing Log System</w:t>
      </w:r>
    </w:p>
    <w:p w14:paraId="5292589A" w14:textId="77777777" w:rsidR="009F2A51" w:rsidRPr="002431EB" w:rsidRDefault="000C4A37" w:rsidP="009F2A51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D</w:t>
      </w:r>
      <w:r w:rsidR="00D14A0B">
        <w:rPr>
          <w:rFonts w:ascii="Arial" w:hAnsi="Arial"/>
          <w:b/>
          <w:sz w:val="32"/>
        </w:rPr>
        <w:t>atabase I</w:t>
      </w:r>
      <w:r w:rsidR="00F96C9F">
        <w:rPr>
          <w:rFonts w:ascii="Arial" w:hAnsi="Arial"/>
          <w:b/>
          <w:sz w:val="32"/>
        </w:rPr>
        <w:t>mplementation</w:t>
      </w:r>
      <w:r w:rsidR="009F2A51">
        <w:rPr>
          <w:rFonts w:ascii="Arial" w:hAnsi="Arial"/>
          <w:b/>
          <w:sz w:val="32"/>
        </w:rPr>
        <w:t xml:space="preserve"> Document</w:t>
      </w:r>
    </w:p>
    <w:p w14:paraId="535DF85E" w14:textId="77777777" w:rsidR="009F2A51" w:rsidRPr="002431EB" w:rsidRDefault="009F2A51" w:rsidP="009F2A51">
      <w:pPr>
        <w:pStyle w:val="Title1"/>
        <w:ind w:right="-270"/>
      </w:pPr>
      <w:r w:rsidRPr="002431EB">
        <w:t>__________________________</w:t>
      </w:r>
    </w:p>
    <w:tbl>
      <w:tblPr>
        <w:tblW w:w="8910" w:type="dxa"/>
        <w:tblInd w:w="622" w:type="dxa"/>
        <w:tblLayout w:type="fixed"/>
        <w:tblCellMar>
          <w:left w:w="79" w:type="dxa"/>
          <w:right w:w="79" w:type="dxa"/>
        </w:tblCellMar>
        <w:tblLook w:val="0000" w:firstRow="0" w:lastRow="0" w:firstColumn="0" w:lastColumn="0" w:noHBand="0" w:noVBand="0"/>
      </w:tblPr>
      <w:tblGrid>
        <w:gridCol w:w="1440"/>
        <w:gridCol w:w="7470"/>
      </w:tblGrid>
      <w:tr w:rsidR="000328F9" w:rsidRPr="00D37C04" w14:paraId="58E16A4E" w14:textId="77777777" w:rsidTr="00AD6330">
        <w:trPr>
          <w:cantSplit/>
          <w:trHeight w:val="288"/>
        </w:trPr>
        <w:tc>
          <w:tcPr>
            <w:tcW w:w="144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570E019E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Last Revision</w:t>
            </w:r>
          </w:p>
        </w:tc>
        <w:tc>
          <w:tcPr>
            <w:tcW w:w="7470" w:type="dxa"/>
            <w:tcBorders>
              <w:top w:val="single" w:sz="6" w:space="0" w:color="auto"/>
              <w:right w:val="single" w:sz="6" w:space="0" w:color="auto"/>
            </w:tcBorders>
            <w:vAlign w:val="center"/>
          </w:tcPr>
          <w:p w14:paraId="552072D0" w14:textId="77777777" w:rsidR="000328F9" w:rsidRPr="00D37C04" w:rsidRDefault="000328F9" w:rsidP="00CC06FA">
            <w:pPr>
              <w:ind w:right="-270"/>
              <w:rPr>
                <w:rFonts w:ascii="Times New Roman (PCL6)" w:hAnsi="Times New Roman (PCL6)"/>
              </w:rPr>
            </w:pPr>
            <w:r w:rsidRPr="00D37C04">
              <w:rPr>
                <w:rFonts w:ascii="Times New Roman (PCL6)" w:hAnsi="Times New Roman (PCL6)"/>
              </w:rPr>
              <w:t>Description</w:t>
            </w:r>
          </w:p>
        </w:tc>
      </w:tr>
      <w:tr w:rsidR="000328F9" w:rsidRPr="00D37C04" w14:paraId="69D97DB2" w14:textId="77777777" w:rsidTr="00AD6330">
        <w:trPr>
          <w:cantSplit/>
          <w:trHeight w:val="356"/>
        </w:trPr>
        <w:tc>
          <w:tcPr>
            <w:tcW w:w="144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B81CE2" w14:textId="1B31ECA0" w:rsidR="000328F9" w:rsidRPr="00121824" w:rsidRDefault="008E1818" w:rsidP="00AA1C5B">
            <w:pPr>
              <w:ind w:left="-12" w:right="-270"/>
              <w:rPr>
                <w:rFonts w:ascii="Times New Roman (PCL6)" w:hAnsi="Times New Roman (PCL6)"/>
                <w:highlight w:val="yellow"/>
              </w:rPr>
            </w:pPr>
            <w:del w:id="1" w:author="Palacherla, Susmitha C" w:date="2023-06-06T10:03:00Z">
              <w:r w:rsidDel="006D0A06">
                <w:rPr>
                  <w:rFonts w:ascii="Times New Roman (PCL6)" w:hAnsi="Times New Roman (PCL6)"/>
                  <w:highlight w:val="yellow"/>
                </w:rPr>
                <w:delText>5/3/2023</w:delText>
              </w:r>
            </w:del>
            <w:ins w:id="2" w:author="Palacherla, Susmitha C" w:date="2023-06-06T10:03:00Z">
              <w:r w:rsidR="006D0A06">
                <w:rPr>
                  <w:rFonts w:ascii="Times New Roman (PCL6)" w:hAnsi="Times New Roman (PCL6)"/>
                  <w:highlight w:val="yellow"/>
                </w:rPr>
                <w:t>6/6/2023</w:t>
              </w:r>
            </w:ins>
          </w:p>
        </w:tc>
        <w:tc>
          <w:tcPr>
            <w:tcW w:w="747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73C92D2" w14:textId="0D1D8238" w:rsidR="000328F9" w:rsidRPr="00121824" w:rsidRDefault="006D0A06" w:rsidP="0065532D">
            <w:pPr>
              <w:ind w:right="-270"/>
              <w:rPr>
                <w:rFonts w:ascii="Times New Roman (PCL6)" w:hAnsi="Times New Roman (PCL6)"/>
                <w:highlight w:val="yellow"/>
              </w:rPr>
            </w:pPr>
            <w:ins w:id="3" w:author="Palacherla, Susmitha C" w:date="2023-06-06T10:04:00Z">
              <w:r w:rsidRPr="006D0A06">
                <w:rPr>
                  <w:rFonts w:ascii="Times New Roman (PCL6)" w:hAnsi="Times New Roman (PCL6)"/>
                  <w:highlight w:val="yellow"/>
                  <w:rPrChange w:id="4" w:author="Palacherla, Susmitha C" w:date="2023-06-06T10:04:00Z">
                    <w:rPr>
                      <w:rFonts w:ascii="Times New Roman (PCL6)" w:hAnsi="Times New Roman (PCL6)"/>
                    </w:rPr>
                  </w:rPrChange>
                </w:rPr>
                <w:t>TFS 26691 - Removal of Bogalusa from eCoaching log</w:t>
              </w:r>
            </w:ins>
            <w:del w:id="5" w:author="Palacherla, Susmitha C" w:date="2023-06-06T10:04:00Z">
              <w:r w:rsidR="008E1818" w:rsidRPr="006D0A06" w:rsidDel="006D0A06">
                <w:rPr>
                  <w:rFonts w:ascii="Times New Roman (PCL6)" w:hAnsi="Times New Roman (PCL6)"/>
                  <w:highlight w:val="yellow"/>
                </w:rPr>
                <w:delText>TFS 26536 - Adding a link on the Quality Now eCLs to the Quality Now Feedback Form</w:delText>
              </w:r>
            </w:del>
          </w:p>
        </w:tc>
      </w:tr>
    </w:tbl>
    <w:p w14:paraId="57B7F5CC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49B3A893" wp14:editId="0C56F5C2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0" t="0" r="18415" b="37465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D3BAA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0" allowOverlap="1" wp14:anchorId="7F1ECB98" wp14:editId="5B75884B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0" t="0" r="26035" b="37465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2BBC3F" id="Line 4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Prepared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D14A0B" w:rsidRPr="00D14A0B">
        <w:rPr>
          <w:rFonts w:ascii="Times New Roman (PCL6)" w:hAnsi="Times New Roman (PCL6)"/>
          <w:b w:val="0"/>
          <w:sz w:val="22"/>
        </w:rPr>
        <w:t>eCoaching Engineering Team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 </w:t>
      </w:r>
      <w:r w:rsidR="00D14A0B">
        <w:rPr>
          <w:rFonts w:ascii="Times New Roman (PCL6)" w:hAnsi="Times New Roman (PCL6)"/>
          <w:b w:val="0"/>
          <w:sz w:val="20"/>
        </w:rPr>
        <w:t>1/18/2017</w:t>
      </w:r>
    </w:p>
    <w:p w14:paraId="475D6EAC" w14:textId="77777777" w:rsidR="009F2A51" w:rsidRPr="002431EB" w:rsidRDefault="009F2A51" w:rsidP="009F2A51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666B94F9" w14:textId="77777777" w:rsidR="009F2A51" w:rsidRPr="002431EB" w:rsidRDefault="009F2A51" w:rsidP="009F2A51">
      <w:pPr>
        <w:pStyle w:val="BodyText"/>
        <w:rPr>
          <w:rFonts w:ascii="Times New Roman (PCL6)" w:hAnsi="Times New Roman (PCL6)"/>
        </w:rPr>
      </w:pPr>
      <w:r w:rsidRPr="002431EB">
        <w:rPr>
          <w:rFonts w:ascii="Times New Roman (PCL6)" w:hAnsi="Times New Roman (PCL6)"/>
        </w:rPr>
        <w:t xml:space="preserve">Department, Location: </w:t>
      </w:r>
      <w:r w:rsidRPr="002431EB">
        <w:rPr>
          <w:rFonts w:ascii="Times New Roman (PCL6)" w:hAnsi="Times New Roman (PCL6)"/>
        </w:rPr>
        <w:tab/>
      </w:r>
      <w:r w:rsidRPr="002431EB">
        <w:rPr>
          <w:rFonts w:ascii="Times New Roman (PCL6)" w:hAnsi="Times New Roman (PCL6)"/>
        </w:rPr>
        <w:tab/>
      </w:r>
    </w:p>
    <w:p w14:paraId="483F0227" w14:textId="77777777" w:rsidR="009F2A51" w:rsidRPr="002431EB" w:rsidRDefault="009E568A" w:rsidP="009F2A51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0" allowOverlap="1" wp14:anchorId="46FA8BAC" wp14:editId="14CD2AF1">
                <wp:simplePos x="0" y="0"/>
                <wp:positionH relativeFrom="column">
                  <wp:posOffset>1463040</wp:posOffset>
                </wp:positionH>
                <wp:positionV relativeFrom="paragraph">
                  <wp:posOffset>7619</wp:posOffset>
                </wp:positionV>
                <wp:extent cx="2468880" cy="0"/>
                <wp:effectExtent l="0" t="0" r="26670" b="1905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C8CF78" id="Line 5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34426903" w14:textId="77777777" w:rsidR="009F2A51" w:rsidRPr="002431EB" w:rsidRDefault="009E568A" w:rsidP="009F2A51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1DF510C8" wp14:editId="5D918918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0" t="0" r="18415" b="37465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E15765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33453FA7" wp14:editId="02A7ACA8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0" t="0" r="26035" b="37465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AD8B8" id="Line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9F2A51" w:rsidRPr="002431EB">
        <w:rPr>
          <w:rFonts w:ascii="Times New Roman (PCL6)" w:hAnsi="Times New Roman (PCL6)"/>
          <w:b w:val="0"/>
          <w:sz w:val="22"/>
        </w:rPr>
        <w:t>Approved by:</w:t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0"/>
        </w:rPr>
        <w:tab/>
      </w:r>
      <w:r w:rsidR="009F2A51" w:rsidRPr="002431EB">
        <w:rPr>
          <w:rFonts w:ascii="Times New Roman (PCL6)" w:hAnsi="Times New Roman (PCL6)"/>
          <w:b w:val="0"/>
          <w:sz w:val="22"/>
        </w:rPr>
        <w:t xml:space="preserve">Date: </w:t>
      </w:r>
    </w:p>
    <w:p w14:paraId="72C35F92" w14:textId="77777777" w:rsidR="009F2A51" w:rsidRDefault="009F2A51" w:rsidP="009F2A51">
      <w:pPr>
        <w:tabs>
          <w:tab w:val="left" w:pos="1980"/>
          <w:tab w:val="left" w:pos="6750"/>
        </w:tabs>
        <w:ind w:left="1440" w:right="-270" w:firstLine="720"/>
      </w:pPr>
    </w:p>
    <w:p w14:paraId="4C3648D1" w14:textId="77777777" w:rsidR="0046768F" w:rsidRDefault="0046768F">
      <w:pPr>
        <w:spacing w:after="0" w:line="240" w:lineRule="auto"/>
      </w:pPr>
      <w:r>
        <w:br w:type="page"/>
      </w:r>
    </w:p>
    <w:p w14:paraId="188ABD0D" w14:textId="30385CBA" w:rsidR="00E64F5A" w:rsidRPr="000328F9" w:rsidRDefault="00644D87" w:rsidP="007560C4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  <w:highlight w:val="green"/>
        </w:rPr>
      </w:pPr>
      <w:r w:rsidRPr="00C80703">
        <w:rPr>
          <w:rFonts w:ascii="Times New Roman" w:hAnsi="Times New Roman"/>
          <w:b/>
          <w:sz w:val="24"/>
          <w:szCs w:val="24"/>
        </w:rPr>
        <w:lastRenderedPageBreak/>
        <w:t>Implementation</w:t>
      </w:r>
      <w:r w:rsidR="00E64F5A" w:rsidRPr="00C80703">
        <w:rPr>
          <w:rFonts w:ascii="Times New Roman" w:hAnsi="Times New Roman"/>
          <w:b/>
          <w:sz w:val="24"/>
          <w:szCs w:val="24"/>
        </w:rPr>
        <w:t xml:space="preserve">: </w:t>
      </w:r>
    </w:p>
    <w:p w14:paraId="0F66179F" w14:textId="5A2C75FC" w:rsidR="008E1818" w:rsidDel="006D0A06" w:rsidRDefault="006D0A06" w:rsidP="00763ADA">
      <w:pPr>
        <w:pStyle w:val="NoSpacing"/>
        <w:rPr>
          <w:del w:id="6" w:author="Palacherla, Susmitha C" w:date="2023-06-06T10:05:00Z"/>
          <w:rFonts w:ascii="Times New Roman (PCL6)" w:hAnsi="Times New Roman (PCL6)"/>
        </w:rPr>
      </w:pPr>
      <w:ins w:id="7" w:author="Palacherla, Susmitha C" w:date="2023-06-06T10:05:00Z">
        <w:r w:rsidRPr="006D0A06">
          <w:rPr>
            <w:rFonts w:ascii="Times New Roman (PCL6)" w:hAnsi="Times New Roman (PCL6)"/>
            <w:highlight w:val="yellow"/>
            <w:rPrChange w:id="8" w:author="Palacherla, Susmitha C" w:date="2023-06-06T10:05:00Z">
              <w:rPr>
                <w:rFonts w:ascii="Times New Roman (PCL6)" w:hAnsi="Times New Roman (PCL6)"/>
              </w:rPr>
            </w:rPrChange>
          </w:rPr>
          <w:t>TFS 26691 - Removal of Bogalusa from eCoaching log</w:t>
        </w:r>
      </w:ins>
      <w:del w:id="9" w:author="Palacherla, Susmitha C" w:date="2023-06-06T10:05:00Z">
        <w:r w:rsidR="008E1818" w:rsidRPr="006D0A06" w:rsidDel="006D0A06">
          <w:rPr>
            <w:rFonts w:ascii="Times New Roman (PCL6)" w:hAnsi="Times New Roman (PCL6)"/>
            <w:highlight w:val="yellow"/>
          </w:rPr>
          <w:delText>TFS 26536 - Adding a link on the Quality Now eCLs to the Quality Now Feedback Form</w:delText>
        </w:r>
      </w:del>
    </w:p>
    <w:p w14:paraId="76B738AF" w14:textId="2AC0B90D" w:rsidR="006D0A06" w:rsidRDefault="006D0A06" w:rsidP="00763ADA">
      <w:pPr>
        <w:pStyle w:val="NoSpacing"/>
        <w:rPr>
          <w:ins w:id="10" w:author="Palacherla, Susmitha C" w:date="2023-06-06T10:05:00Z"/>
          <w:rFonts w:ascii="Times New Roman (PCL6)" w:hAnsi="Times New Roman (PCL6)"/>
        </w:rPr>
      </w:pPr>
    </w:p>
    <w:p w14:paraId="3E87FFB0" w14:textId="77777777" w:rsidR="006D0A06" w:rsidRDefault="006D0A06" w:rsidP="00763ADA">
      <w:pPr>
        <w:pStyle w:val="NoSpacing"/>
        <w:rPr>
          <w:ins w:id="11" w:author="Palacherla, Susmitha C" w:date="2023-06-06T10:05:00Z"/>
          <w:rFonts w:ascii="Times New Roman (PCL6)" w:hAnsi="Times New Roman (PCL6)"/>
          <w:b/>
        </w:rPr>
      </w:pPr>
    </w:p>
    <w:p w14:paraId="3C57107E" w14:textId="77777777" w:rsidR="00292FFA" w:rsidRDefault="00292FFA" w:rsidP="00763ADA">
      <w:pPr>
        <w:pStyle w:val="NoSpacing"/>
        <w:rPr>
          <w:rFonts w:ascii="Times New Roman (PCL6)" w:hAnsi="Times New Roman (PCL6)"/>
          <w:b/>
        </w:rPr>
      </w:pPr>
    </w:p>
    <w:p w14:paraId="5446A096" w14:textId="31A0B936" w:rsidR="00F34B92" w:rsidRDefault="00F34B92" w:rsidP="00F4730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9D341F">
        <w:rPr>
          <w:rFonts w:ascii="Times New Roman" w:hAnsi="Times New Roman"/>
          <w:b/>
          <w:sz w:val="24"/>
          <w:szCs w:val="24"/>
          <w:highlight w:val="yellow"/>
        </w:rPr>
        <w:t>Summary of Changes</w:t>
      </w:r>
    </w:p>
    <w:p w14:paraId="70516163" w14:textId="3CBF0110" w:rsidR="00B53A66" w:rsidRDefault="008E1818" w:rsidP="00E64F5A">
      <w:pPr>
        <w:pStyle w:val="NoSpacing"/>
        <w:rPr>
          <w:rFonts w:ascii="Times New Roman (PCL6)" w:hAnsi="Times New Roman (PCL6)"/>
          <w:bCs/>
        </w:rPr>
      </w:pPr>
      <w:r>
        <w:rPr>
          <w:rFonts w:ascii="Times New Roman (PCL6)" w:hAnsi="Times New Roman (PCL6)"/>
          <w:bCs/>
          <w:highlight w:val="green"/>
        </w:rPr>
        <w:t>1</w:t>
      </w:r>
      <w:r w:rsidRPr="00656592">
        <w:rPr>
          <w:rFonts w:ascii="Times New Roman (PCL6)" w:hAnsi="Times New Roman (PCL6)"/>
          <w:bCs/>
          <w:highlight w:val="green"/>
        </w:rPr>
        <w:t xml:space="preserve"> </w:t>
      </w:r>
      <w:r w:rsidR="00E36A42" w:rsidRPr="00656592">
        <w:rPr>
          <w:rFonts w:ascii="Times New Roman (PCL6)" w:hAnsi="Times New Roman (PCL6)"/>
          <w:bCs/>
          <w:highlight w:val="green"/>
        </w:rPr>
        <w:t>Run Once</w:t>
      </w:r>
    </w:p>
    <w:p w14:paraId="0A659639" w14:textId="71362085" w:rsidR="00776B01" w:rsidRPr="00121824" w:rsidDel="006D0A06" w:rsidRDefault="00754914" w:rsidP="00776B01">
      <w:pPr>
        <w:pStyle w:val="NoSpacing"/>
        <w:rPr>
          <w:del w:id="12" w:author="Palacherla, Susmitha C" w:date="2023-06-06T10:05:00Z"/>
          <w:rFonts w:ascii="Times New Roman (PCL6)" w:hAnsi="Times New Roman (PCL6)"/>
          <w:bCs/>
          <w:highlight w:val="green"/>
        </w:rPr>
      </w:pPr>
      <w:del w:id="13" w:author="Palacherla, Susmitha C" w:date="2023-06-06T10:05:00Z">
        <w:r w:rsidDel="006D0A06">
          <w:rPr>
            <w:rFonts w:ascii="Times New Roman (PCL6)" w:hAnsi="Times New Roman (PCL6)"/>
            <w:bCs/>
            <w:highlight w:val="green"/>
          </w:rPr>
          <w:delText>1</w:delText>
        </w:r>
        <w:r w:rsidR="008E1818" w:rsidDel="006D0A06">
          <w:rPr>
            <w:rFonts w:ascii="Times New Roman (PCL6)" w:hAnsi="Times New Roman (PCL6)"/>
            <w:bCs/>
            <w:highlight w:val="green"/>
          </w:rPr>
          <w:delText xml:space="preserve"> Stored Procedure</w:delText>
        </w:r>
      </w:del>
    </w:p>
    <w:p w14:paraId="0BC6A658" w14:textId="77777777" w:rsidR="00AE0185" w:rsidRPr="000E0DD0" w:rsidRDefault="00AE0185" w:rsidP="00E64F5A">
      <w:pPr>
        <w:pStyle w:val="NoSpacing"/>
        <w:rPr>
          <w:rFonts w:ascii="Times New Roman (PCL6)" w:hAnsi="Times New Roman (PCL6)"/>
          <w:b/>
        </w:rPr>
      </w:pPr>
    </w:p>
    <w:p w14:paraId="5DFEC904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Assumptions</w:t>
      </w:r>
    </w:p>
    <w:p w14:paraId="12727599" w14:textId="77777777" w:rsidR="00056A7B" w:rsidRPr="0001301A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The person doing the migration has</w:t>
      </w:r>
      <w:r w:rsidR="00C34C35">
        <w:rPr>
          <w:rFonts w:ascii="Times New Roman" w:hAnsi="Times New Roman"/>
          <w:sz w:val="20"/>
          <w:szCs w:val="20"/>
        </w:rPr>
        <w:t>:</w:t>
      </w:r>
    </w:p>
    <w:p w14:paraId="4C162B93" w14:textId="77777777" w:rsidR="00EB6668" w:rsidRPr="0001301A" w:rsidRDefault="00EB6668" w:rsidP="00C34C3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</w:p>
    <w:p w14:paraId="09927AB3" w14:textId="77777777" w:rsidR="00056A7B" w:rsidRPr="0001301A" w:rsidRDefault="00957933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</w:t>
      </w:r>
      <w:r w:rsidR="00AD669F" w:rsidRPr="0001301A">
        <w:rPr>
          <w:rFonts w:ascii="Times New Roman" w:hAnsi="Times New Roman"/>
          <w:sz w:val="20"/>
          <w:szCs w:val="20"/>
        </w:rPr>
        <w:t xml:space="preserve">rights </w:t>
      </w:r>
      <w:r w:rsidR="00EB6668" w:rsidRPr="0001301A">
        <w:rPr>
          <w:rFonts w:ascii="Times New Roman" w:hAnsi="Times New Roman"/>
          <w:sz w:val="20"/>
          <w:szCs w:val="20"/>
        </w:rPr>
        <w:t>to the eCoaching d</w:t>
      </w:r>
      <w:r w:rsidR="005114CE" w:rsidRPr="0001301A">
        <w:rPr>
          <w:rFonts w:ascii="Times New Roman" w:hAnsi="Times New Roman"/>
          <w:sz w:val="20"/>
          <w:szCs w:val="20"/>
        </w:rPr>
        <w:t>irectory in TFS source control.</w:t>
      </w:r>
    </w:p>
    <w:p w14:paraId="5379E5C4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Effective rights in the destination databases.</w:t>
      </w:r>
    </w:p>
    <w:p w14:paraId="067067A6" w14:textId="77777777" w:rsidR="00EB6668" w:rsidRPr="0001301A" w:rsidRDefault="00EB6668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Effective rights to the destination file </w:t>
      </w:r>
      <w:proofErr w:type="gramStart"/>
      <w:r w:rsidRPr="0001301A">
        <w:rPr>
          <w:rFonts w:ascii="Times New Roman" w:hAnsi="Times New Roman"/>
          <w:sz w:val="20"/>
          <w:szCs w:val="20"/>
        </w:rPr>
        <w:t>shares</w:t>
      </w:r>
      <w:proofErr w:type="gramEnd"/>
      <w:r w:rsidRPr="0001301A">
        <w:rPr>
          <w:rFonts w:ascii="Times New Roman" w:hAnsi="Times New Roman"/>
          <w:sz w:val="20"/>
          <w:szCs w:val="20"/>
        </w:rPr>
        <w:t>.</w:t>
      </w:r>
    </w:p>
    <w:p w14:paraId="2144FDCF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Microsoft Management Studio for SQL Server</w:t>
      </w:r>
    </w:p>
    <w:p w14:paraId="6EC9B202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Knowledge of </w:t>
      </w:r>
      <w:r w:rsidR="00AD669F" w:rsidRPr="0001301A">
        <w:rPr>
          <w:rFonts w:ascii="Times New Roman" w:hAnsi="Times New Roman"/>
          <w:sz w:val="20"/>
          <w:szCs w:val="20"/>
        </w:rPr>
        <w:t xml:space="preserve">SQL Server </w:t>
      </w:r>
      <w:r w:rsidRPr="0001301A">
        <w:rPr>
          <w:rFonts w:ascii="Times New Roman" w:hAnsi="Times New Roman"/>
          <w:sz w:val="20"/>
          <w:szCs w:val="20"/>
        </w:rPr>
        <w:t xml:space="preserve">Scheduled </w:t>
      </w:r>
      <w:r w:rsidR="00AD669F" w:rsidRPr="0001301A">
        <w:rPr>
          <w:rFonts w:ascii="Times New Roman" w:hAnsi="Times New Roman"/>
          <w:sz w:val="20"/>
          <w:szCs w:val="20"/>
        </w:rPr>
        <w:t>Jobs</w:t>
      </w:r>
    </w:p>
    <w:p w14:paraId="4ABEDF53" w14:textId="77777777" w:rsidR="00056A7B" w:rsidRPr="0001301A" w:rsidRDefault="00056A7B" w:rsidP="00C34C35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Knowledge of copying and moving files between servers</w:t>
      </w:r>
    </w:p>
    <w:p w14:paraId="178A62E0" w14:textId="77777777" w:rsidR="00056A7B" w:rsidRDefault="00056A7B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2FFD82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C154E61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86CA7C4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B6D03CF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03814E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286FA19" w14:textId="74F4FBC4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56B71B4" w14:textId="35F60EFC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A9B87B" w14:textId="791725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08139D2C" w14:textId="73816265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A8AC7C" w14:textId="72EDEB2F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C64579F" w14:textId="208237D2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EA42A96" w14:textId="3B029848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D98C930" w14:textId="196B17C6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C7BB89C" w14:textId="7165FC8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096C327" w14:textId="62C99AD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B4604B1" w14:textId="782EEB4A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3B0572CA" w14:textId="5B11816E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99F2ED4" w14:textId="77777777" w:rsidR="009774B2" w:rsidRDefault="009774B2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F35678D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ED2573A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56691F17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9DA991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22FB1C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AC37EB3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28E0726B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5924119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16D827D6" w14:textId="77777777" w:rsidR="00D15E2C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7D7D08B7" w14:textId="77777777" w:rsidR="00D15E2C" w:rsidRPr="0001301A" w:rsidRDefault="00D15E2C" w:rsidP="00056A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40C45BBA" w14:textId="77777777" w:rsidR="003376CE" w:rsidRPr="0001301A" w:rsidRDefault="00F96C9F" w:rsidP="009F2A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b/>
          <w:sz w:val="24"/>
          <w:szCs w:val="24"/>
        </w:rPr>
        <w:t>Overview</w:t>
      </w:r>
    </w:p>
    <w:p w14:paraId="47FFC32A" w14:textId="77777777" w:rsidR="00F430EF" w:rsidRPr="0001301A" w:rsidRDefault="003376C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gramStart"/>
      <w:r w:rsidRPr="0001301A">
        <w:rPr>
          <w:rFonts w:ascii="Times New Roman" w:hAnsi="Times New Roman"/>
          <w:sz w:val="20"/>
          <w:szCs w:val="20"/>
        </w:rPr>
        <w:t>Th</w:t>
      </w:r>
      <w:r w:rsidR="00DA0CC7" w:rsidRPr="0001301A">
        <w:rPr>
          <w:rFonts w:ascii="Times New Roman" w:hAnsi="Times New Roman"/>
          <w:sz w:val="20"/>
          <w:szCs w:val="20"/>
        </w:rPr>
        <w:t>is covers</w:t>
      </w:r>
      <w:proofErr w:type="gramEnd"/>
      <w:r w:rsidR="00DA0CC7" w:rsidRPr="0001301A">
        <w:rPr>
          <w:rFonts w:ascii="Times New Roman" w:hAnsi="Times New Roman"/>
          <w:sz w:val="20"/>
          <w:szCs w:val="20"/>
        </w:rPr>
        <w:t xml:space="preserve"> implementing the following </w:t>
      </w:r>
      <w:r w:rsidR="00F832AB" w:rsidRPr="0001301A">
        <w:rPr>
          <w:rFonts w:ascii="Times New Roman" w:hAnsi="Times New Roman"/>
          <w:sz w:val="20"/>
          <w:szCs w:val="20"/>
        </w:rPr>
        <w:t xml:space="preserve">highlighted </w:t>
      </w:r>
      <w:r w:rsidR="00F430EF" w:rsidRPr="0001301A">
        <w:rPr>
          <w:rFonts w:ascii="Times New Roman" w:hAnsi="Times New Roman"/>
          <w:sz w:val="20"/>
          <w:szCs w:val="20"/>
        </w:rPr>
        <w:t>SSIS Packages, associated s</w:t>
      </w:r>
      <w:r w:rsidR="00DA0CC7" w:rsidRPr="0001301A">
        <w:rPr>
          <w:rFonts w:ascii="Times New Roman" w:hAnsi="Times New Roman"/>
          <w:sz w:val="20"/>
          <w:szCs w:val="20"/>
        </w:rPr>
        <w:t>tored procedures</w:t>
      </w:r>
      <w:r w:rsidR="00F430EF" w:rsidRPr="0001301A">
        <w:rPr>
          <w:rFonts w:ascii="Times New Roman" w:hAnsi="Times New Roman"/>
          <w:sz w:val="20"/>
          <w:szCs w:val="20"/>
        </w:rPr>
        <w:t xml:space="preserve">, scripts and table structures related to the eCoaching </w:t>
      </w:r>
      <w:r w:rsidR="00321342" w:rsidRPr="0001301A">
        <w:rPr>
          <w:rFonts w:ascii="Times New Roman" w:hAnsi="Times New Roman"/>
          <w:sz w:val="20"/>
          <w:szCs w:val="20"/>
        </w:rPr>
        <w:t>application</w:t>
      </w:r>
      <w:r w:rsidR="00F430EF" w:rsidRPr="0001301A">
        <w:rPr>
          <w:rFonts w:ascii="Times New Roman" w:hAnsi="Times New Roman"/>
          <w:sz w:val="20"/>
          <w:szCs w:val="20"/>
        </w:rPr>
        <w:t>.</w:t>
      </w:r>
    </w:p>
    <w:p w14:paraId="39EEFEDF" w14:textId="77777777" w:rsidR="00F430EF" w:rsidRPr="0001301A" w:rsidRDefault="00F430E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0B477F9" w14:textId="77777777" w:rsidR="00CA2AD3" w:rsidRPr="00F47300" w:rsidRDefault="00056A7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Highlighted - affected in this release</w:t>
      </w:r>
      <w:r w:rsidR="00CA2AD3" w:rsidRPr="00F47300">
        <w:rPr>
          <w:rFonts w:ascii="Times New Roman" w:hAnsi="Times New Roman"/>
          <w:sz w:val="20"/>
          <w:szCs w:val="20"/>
        </w:rPr>
        <w:t xml:space="preserve"> </w:t>
      </w:r>
    </w:p>
    <w:p w14:paraId="466B3F75" w14:textId="77777777" w:rsidR="00587C70" w:rsidRPr="00F47300" w:rsidRDefault="00587C70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HighLighted</w:t>
      </w:r>
      <w:proofErr w:type="spellEnd"/>
      <w:r w:rsidRPr="00F47300">
        <w:rPr>
          <w:rFonts w:ascii="Times New Roman" w:hAnsi="Times New Roman"/>
          <w:sz w:val="20"/>
          <w:szCs w:val="20"/>
        </w:rPr>
        <w:t xml:space="preserve"> – </w:t>
      </w:r>
      <w:r w:rsidR="00321342" w:rsidRPr="00F47300">
        <w:rPr>
          <w:rFonts w:ascii="Times New Roman" w:hAnsi="Times New Roman"/>
          <w:sz w:val="20"/>
          <w:szCs w:val="20"/>
        </w:rPr>
        <w:t>u</w:t>
      </w:r>
      <w:r w:rsidRPr="00F47300">
        <w:rPr>
          <w:rFonts w:ascii="Times New Roman" w:hAnsi="Times New Roman"/>
          <w:sz w:val="20"/>
          <w:szCs w:val="20"/>
        </w:rPr>
        <w:t xml:space="preserve">pdated by </w:t>
      </w:r>
      <w:r w:rsidR="00321342" w:rsidRPr="00F47300">
        <w:rPr>
          <w:rFonts w:ascii="Times New Roman" w:hAnsi="Times New Roman"/>
          <w:sz w:val="20"/>
          <w:szCs w:val="20"/>
        </w:rPr>
        <w:t>code/instructions in companion run once for the work item</w:t>
      </w:r>
    </w:p>
    <w:p w14:paraId="1B6E4798" w14:textId="77777777" w:rsidR="00056A7B" w:rsidRPr="00F47300" w:rsidRDefault="00056A7B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0BD4EC2" w14:textId="4B5EADDD" w:rsidR="001B1508" w:rsidRPr="00F47300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SSIS Packages:</w:t>
      </w:r>
      <w:r w:rsidR="00260676" w:rsidRPr="000328F9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328F9">
        <w:rPr>
          <w:rFonts w:ascii="Times New Roman" w:hAnsi="Times New Roman"/>
          <w:b/>
          <w:sz w:val="20"/>
          <w:szCs w:val="20"/>
        </w:rPr>
        <w:t>\eCoaching_V2\Code\</w:t>
      </w:r>
      <w:r w:rsidR="00FE3EF9" w:rsidRPr="000328F9">
        <w:rPr>
          <w:rFonts w:ascii="Times New Roman" w:hAnsi="Times New Roman"/>
          <w:b/>
          <w:sz w:val="20"/>
          <w:szCs w:val="20"/>
        </w:rPr>
        <w:t>ETL</w:t>
      </w:r>
      <w:r w:rsidR="00321342" w:rsidRPr="000328F9">
        <w:rPr>
          <w:rFonts w:ascii="Times New Roman" w:hAnsi="Times New Roman"/>
          <w:b/>
          <w:sz w:val="20"/>
          <w:szCs w:val="20"/>
        </w:rPr>
        <w:t>\</w:t>
      </w:r>
    </w:p>
    <w:p w14:paraId="29835FB0" w14:textId="2D6784C0" w:rsidR="008462FF" w:rsidRPr="00BD2658" w:rsidRDefault="00B51A2A" w:rsidP="002D173B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SSIS Packages updated in this release</w:t>
      </w:r>
    </w:p>
    <w:p w14:paraId="2FFABC7A" w14:textId="77777777" w:rsidR="008462FF" w:rsidRPr="00F47300" w:rsidRDefault="008462FF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11D707B" w14:textId="77777777" w:rsidR="00101DD1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eCL_Surveys.dtsx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2171088F" w14:textId="77777777" w:rsidR="00850735" w:rsidRPr="00F86FF0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Employee_Hierarchy.dtsx</w:t>
      </w:r>
      <w:proofErr w:type="spellEnd"/>
      <w:r w:rsidRPr="00F86FF0">
        <w:rPr>
          <w:rFonts w:ascii="Times New Roman" w:hAnsi="Times New Roman"/>
          <w:sz w:val="20"/>
          <w:szCs w:val="20"/>
        </w:rPr>
        <w:t xml:space="preserve"> </w:t>
      </w:r>
    </w:p>
    <w:p w14:paraId="086222A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86FF0">
        <w:rPr>
          <w:rFonts w:ascii="Times New Roman" w:hAnsi="Times New Roman"/>
          <w:sz w:val="20"/>
          <w:szCs w:val="20"/>
        </w:rPr>
        <w:t>ETS_Coaching.dtsx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37D920B0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Generic_Coaching.dtsx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1FC7D19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IQS_Coaching.dtsx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301A10" w:rsidRPr="00C82D68">
        <w:rPr>
          <w:rFonts w:ascii="Times New Roman" w:hAnsi="Times New Roman"/>
          <w:sz w:val="20"/>
          <w:szCs w:val="20"/>
        </w:rPr>
        <w:t xml:space="preserve"> </w:t>
      </w:r>
    </w:p>
    <w:p w14:paraId="4FC12710" w14:textId="77777777" w:rsidR="00850735" w:rsidRPr="00C82D68" w:rsidRDefault="00850735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Outlier_Coaching.dtsx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 </w:t>
      </w:r>
    </w:p>
    <w:p w14:paraId="40045F0A" w14:textId="77777777" w:rsidR="00850735" w:rsidRPr="00BD693A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Quality_Other_Coaching.dtsx</w:t>
      </w:r>
      <w:proofErr w:type="spellEnd"/>
      <w:r w:rsidRPr="00BD693A">
        <w:rPr>
          <w:rFonts w:ascii="Times New Roman" w:hAnsi="Times New Roman"/>
          <w:sz w:val="20"/>
          <w:szCs w:val="20"/>
        </w:rPr>
        <w:t xml:space="preserve"> </w:t>
      </w:r>
    </w:p>
    <w:p w14:paraId="02BECE64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Training_Coaching.dtsx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</w:p>
    <w:p w14:paraId="6D0077F1" w14:textId="77777777" w:rsidR="00AB44D9" w:rsidRPr="00C82D68" w:rsidRDefault="00AB44D9" w:rsidP="00AB44D9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CoachingSummaryReport.dtsx</w:t>
      </w:r>
      <w:proofErr w:type="spellEnd"/>
    </w:p>
    <w:p w14:paraId="4606396F" w14:textId="742AA437" w:rsidR="00321342" w:rsidRPr="0001301A" w:rsidRDefault="00DE2B7E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Quality_Now_Coaching.dtsx</w:t>
      </w:r>
      <w:proofErr w:type="spellEnd"/>
    </w:p>
    <w:p w14:paraId="77D642D8" w14:textId="77777777" w:rsidR="00321342" w:rsidRPr="0001301A" w:rsidRDefault="00321342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71CF4B68" w14:textId="77777777" w:rsidR="00321342" w:rsidRDefault="00321342" w:rsidP="00321342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62FF">
        <w:rPr>
          <w:rFonts w:ascii="Times New Roman" w:hAnsi="Times New Roman"/>
          <w:b/>
          <w:sz w:val="20"/>
          <w:szCs w:val="20"/>
        </w:rPr>
        <w:t xml:space="preserve">SSIS </w:t>
      </w:r>
      <w:r w:rsidR="009E6852" w:rsidRPr="008462FF">
        <w:rPr>
          <w:rFonts w:ascii="Times New Roman" w:hAnsi="Times New Roman"/>
          <w:b/>
          <w:sz w:val="20"/>
          <w:szCs w:val="20"/>
        </w:rPr>
        <w:t>config</w:t>
      </w:r>
      <w:r w:rsidRPr="008462FF">
        <w:rPr>
          <w:rFonts w:ascii="Times New Roman" w:hAnsi="Times New Roman"/>
          <w:b/>
          <w:sz w:val="20"/>
          <w:szCs w:val="20"/>
        </w:rPr>
        <w:t xml:space="preserve"> </w:t>
      </w:r>
      <w:r w:rsidR="009E6852" w:rsidRPr="008462FF">
        <w:rPr>
          <w:rFonts w:ascii="Times New Roman" w:hAnsi="Times New Roman"/>
          <w:b/>
          <w:sz w:val="20"/>
          <w:szCs w:val="20"/>
        </w:rPr>
        <w:t>f</w:t>
      </w:r>
      <w:r w:rsidRPr="008462FF">
        <w:rPr>
          <w:rFonts w:ascii="Times New Roman" w:hAnsi="Times New Roman"/>
          <w:b/>
          <w:sz w:val="20"/>
          <w:szCs w:val="20"/>
        </w:rPr>
        <w:t>iles: \eCoaching_V2\Code\ETL\</w:t>
      </w:r>
    </w:p>
    <w:p w14:paraId="388CC733" w14:textId="77777777" w:rsidR="00791B10" w:rsidRDefault="00AC16E1" w:rsidP="008462FF">
      <w:pPr>
        <w:pStyle w:val="NoSpacing"/>
        <w:rPr>
          <w:rFonts w:ascii="Times New Roman" w:hAnsi="Times New Roman"/>
          <w:b/>
          <w:sz w:val="20"/>
          <w:szCs w:val="20"/>
          <w:highlight w:val="lightGray"/>
        </w:rPr>
      </w:pPr>
      <w:r w:rsidRPr="00AA5DAC">
        <w:rPr>
          <w:rFonts w:ascii="Times New Roman" w:hAnsi="Times New Roman"/>
          <w:b/>
          <w:sz w:val="20"/>
          <w:szCs w:val="20"/>
          <w:highlight w:val="lightGray"/>
        </w:rPr>
        <w:t>*[Dev\Test\Prod] prefix determines the file to be used for the respective environment.</w:t>
      </w:r>
    </w:p>
    <w:p w14:paraId="0BC2B118" w14:textId="77777777" w:rsidR="0084182F" w:rsidRPr="00C82D68" w:rsidRDefault="0084182F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471096B9" w14:textId="363C6DCE" w:rsidR="008462FF" w:rsidRPr="00234CB1" w:rsidRDefault="00B6364E" w:rsidP="008462F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6D3D56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SSIS </w:t>
      </w:r>
      <w:r w:rsidR="008462FF" w:rsidRPr="00234CB1">
        <w:rPr>
          <w:rFonts w:ascii="Times New Roman" w:hAnsi="Times New Roman"/>
          <w:b/>
          <w:color w:val="FF0000"/>
          <w:sz w:val="20"/>
          <w:szCs w:val="20"/>
          <w:highlight w:val="darkGray"/>
        </w:rPr>
        <w:t>Config Files updated in this release</w:t>
      </w:r>
    </w:p>
    <w:p w14:paraId="6273091A" w14:textId="77777777" w:rsidR="006D5941" w:rsidRPr="007250DA" w:rsidRDefault="006D5941" w:rsidP="006D5941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723118BD" w14:textId="77777777" w:rsidR="00AC16E1" w:rsidRPr="009D28DD" w:rsidRDefault="009D28DD" w:rsidP="0032134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Dev</w:t>
      </w:r>
      <w:r w:rsidRPr="009D28DD">
        <w:rPr>
          <w:rFonts w:ascii="Times New Roman" w:hAnsi="Times New Roman"/>
          <w:sz w:val="20"/>
          <w:szCs w:val="20"/>
        </w:rPr>
        <w:t>_ETS_Coaching.dtsConfig</w:t>
      </w:r>
      <w:proofErr w:type="spellEnd"/>
    </w:p>
    <w:p w14:paraId="608EF2E2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Dev_eCL_Surveys.dtsConfig</w:t>
      </w:r>
      <w:proofErr w:type="spellEnd"/>
    </w:p>
    <w:p w14:paraId="6708BB6A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Dev_Employee_Hierarchy.dtsConfig</w:t>
      </w:r>
      <w:proofErr w:type="spellEnd"/>
    </w:p>
    <w:p w14:paraId="550AC0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Dev_Generic_Coaching.dtsConfig</w:t>
      </w:r>
      <w:proofErr w:type="spellEnd"/>
    </w:p>
    <w:p w14:paraId="187E42ED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Dev_IQS_Coaching.dtsConfig</w:t>
      </w:r>
      <w:proofErr w:type="spellEnd"/>
    </w:p>
    <w:p w14:paraId="3EDA3240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Dev_Outlier_Coaching.dtsConfig</w:t>
      </w:r>
      <w:proofErr w:type="spellEnd"/>
    </w:p>
    <w:p w14:paraId="53C684E9" w14:textId="77777777" w:rsidR="00B21943" w:rsidRP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Dev_Quality_Other_Coaching.dtsConfig</w:t>
      </w:r>
      <w:proofErr w:type="spellEnd"/>
    </w:p>
    <w:p w14:paraId="01E5B950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1943">
        <w:rPr>
          <w:rFonts w:ascii="Times New Roman" w:hAnsi="Times New Roman"/>
          <w:sz w:val="20"/>
          <w:szCs w:val="20"/>
        </w:rPr>
        <w:t>Dev_Training_Coaching.dtsConfig</w:t>
      </w:r>
      <w:proofErr w:type="spellEnd"/>
    </w:p>
    <w:p w14:paraId="6502DD4B" w14:textId="77777777" w:rsidR="00791B10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91B10">
        <w:rPr>
          <w:rFonts w:ascii="Times New Roman" w:hAnsi="Times New Roman"/>
          <w:sz w:val="20"/>
          <w:szCs w:val="20"/>
        </w:rPr>
        <w:t>Dev_CoachingSummaryReport.dtsConfig</w:t>
      </w:r>
      <w:proofErr w:type="spellEnd"/>
    </w:p>
    <w:p w14:paraId="39F07F09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Dev_Quality_Now_Coaching.dtsConfig</w:t>
      </w:r>
    </w:p>
    <w:p w14:paraId="5A463F41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3F5894A" w14:textId="77777777" w:rsidR="00B51428" w:rsidRPr="00B21943" w:rsidRDefault="00B51428" w:rsidP="00B51428">
      <w:pPr>
        <w:pStyle w:val="NoSpacing"/>
        <w:rPr>
          <w:rFonts w:ascii="Times New Roman" w:hAnsi="Times New Roman"/>
          <w:sz w:val="20"/>
          <w:szCs w:val="20"/>
        </w:rPr>
      </w:pPr>
    </w:p>
    <w:p w14:paraId="0DA0AC36" w14:textId="77777777" w:rsidR="009D28DD" w:rsidRPr="009D28DD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D28DD">
        <w:rPr>
          <w:rFonts w:ascii="Times New Roman" w:hAnsi="Times New Roman"/>
          <w:sz w:val="20"/>
          <w:szCs w:val="20"/>
        </w:rPr>
        <w:t>Test_ETS_Coaching.dtsConfig</w:t>
      </w:r>
      <w:proofErr w:type="spellEnd"/>
    </w:p>
    <w:p w14:paraId="67FB3C4D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Test_eCL_Surveys.dtsConfig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2C454804" w14:textId="77777777" w:rsid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91567">
        <w:rPr>
          <w:rFonts w:ascii="Times New Roman" w:hAnsi="Times New Roman"/>
          <w:sz w:val="20"/>
          <w:szCs w:val="20"/>
        </w:rPr>
        <w:t>Test_Employee_Hierarchy.dtsConfig</w:t>
      </w:r>
      <w:proofErr w:type="spellEnd"/>
      <w:r w:rsidR="00652E95" w:rsidRPr="00F91567">
        <w:rPr>
          <w:rFonts w:ascii="Times New Roman" w:hAnsi="Times New Roman"/>
          <w:sz w:val="20"/>
          <w:szCs w:val="20"/>
        </w:rPr>
        <w:t xml:space="preserve"> </w:t>
      </w:r>
    </w:p>
    <w:p w14:paraId="78E88675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Test_Generic_Coaching.dtsConfig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0B7B41E0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Test_IQS_Coaching.dtsConfig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129ADC29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Test_Outlier_Coaching.dtsConfig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9FCC3B2" w14:textId="77777777" w:rsidR="00652E95" w:rsidRPr="00F10704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Test_Quality_Other_Coaching.dtsConfig</w:t>
      </w:r>
      <w:proofErr w:type="spellEnd"/>
      <w:r w:rsidR="00652E95" w:rsidRPr="00F10704">
        <w:rPr>
          <w:rFonts w:ascii="Times New Roman" w:hAnsi="Times New Roman"/>
          <w:sz w:val="20"/>
          <w:szCs w:val="20"/>
        </w:rPr>
        <w:t xml:space="preserve"> </w:t>
      </w:r>
    </w:p>
    <w:p w14:paraId="50EC6359" w14:textId="77777777" w:rsidR="00652E95" w:rsidRPr="00F91567" w:rsidRDefault="00B51428" w:rsidP="00652E9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0704">
        <w:rPr>
          <w:rFonts w:ascii="Times New Roman" w:hAnsi="Times New Roman"/>
          <w:sz w:val="20"/>
          <w:szCs w:val="20"/>
        </w:rPr>
        <w:t>Test_Training_Coaching.dtsConfig</w:t>
      </w:r>
      <w:proofErr w:type="spellEnd"/>
      <w:r w:rsidR="00652E95">
        <w:rPr>
          <w:rFonts w:ascii="Times New Roman" w:hAnsi="Times New Roman"/>
          <w:sz w:val="20"/>
          <w:szCs w:val="20"/>
        </w:rPr>
        <w:t xml:space="preserve"> </w:t>
      </w:r>
    </w:p>
    <w:p w14:paraId="17AC2573" w14:textId="77777777" w:rsidR="00B51428" w:rsidRDefault="00791B10" w:rsidP="00B5142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Test</w:t>
      </w:r>
      <w:r w:rsidRPr="00791B10">
        <w:rPr>
          <w:rFonts w:ascii="Times New Roman" w:hAnsi="Times New Roman"/>
          <w:sz w:val="20"/>
          <w:szCs w:val="20"/>
        </w:rPr>
        <w:t>_CoachingSummaryReport.dtsConfig</w:t>
      </w:r>
      <w:proofErr w:type="spellEnd"/>
    </w:p>
    <w:p w14:paraId="422577A2" w14:textId="77777777" w:rsidR="00B51428" w:rsidRDefault="009D28DD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9D28DD">
        <w:rPr>
          <w:rFonts w:ascii="Times New Roman" w:hAnsi="Times New Roman"/>
          <w:sz w:val="20"/>
          <w:szCs w:val="20"/>
        </w:rPr>
        <w:t>\Code\SSIS\Quality_Now_Coaching\</w:t>
      </w:r>
      <w:r w:rsidR="00DE2B7E" w:rsidRPr="00DE2B7E">
        <w:rPr>
          <w:rFonts w:ascii="Times New Roman" w:hAnsi="Times New Roman"/>
          <w:sz w:val="20"/>
          <w:szCs w:val="20"/>
        </w:rPr>
        <w:t>Test_Quality_Now_Coaching.dtsConfig</w:t>
      </w:r>
    </w:p>
    <w:p w14:paraId="326B46F0" w14:textId="77777777" w:rsidR="00B51428" w:rsidRPr="00B21943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588D2ACB" w14:textId="77777777" w:rsidR="009D28DD" w:rsidRPr="00C82D68" w:rsidRDefault="009D28DD" w:rsidP="009D28D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Prod_ETS_Coaching.dtsConfig</w:t>
      </w:r>
      <w:proofErr w:type="spellEnd"/>
    </w:p>
    <w:p w14:paraId="3AAFA4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Prod_eCL_Surveys.dtsConfig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F3885E3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Prod_Employee_Hierarchy.dtsConfig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67557F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Prod_Generic_Coaching.dtsConfig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4EBD6EEF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Prod_IQS_Coaching.dtsConfig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5455A17D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t>Prod_Outlier_Coaching.dtsConfig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74210A01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34CB1">
        <w:rPr>
          <w:rFonts w:ascii="Times New Roman" w:hAnsi="Times New Roman"/>
          <w:sz w:val="20"/>
          <w:szCs w:val="20"/>
        </w:rPr>
        <w:lastRenderedPageBreak/>
        <w:t>Prod_Quality_Other_Coaching.dtsConfig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3289C12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Prod_Training_Coaching.dtsConfig</w:t>
      </w:r>
      <w:proofErr w:type="spellEnd"/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</w:t>
      </w:r>
    </w:p>
    <w:p w14:paraId="69C3A126" w14:textId="77777777" w:rsidR="00B21943" w:rsidRPr="00C82D68" w:rsidRDefault="00791B10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Prod_CoachingSummaryReport.dtsConfig</w:t>
      </w:r>
      <w:proofErr w:type="spellEnd"/>
    </w:p>
    <w:p w14:paraId="110A208D" w14:textId="7EEA7429" w:rsidR="00B51428" w:rsidRPr="00B21943" w:rsidRDefault="00FE3EF9" w:rsidP="00B21943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82D68">
        <w:rPr>
          <w:rFonts w:ascii="Times New Roman" w:hAnsi="Times New Roman"/>
          <w:sz w:val="20"/>
          <w:szCs w:val="20"/>
        </w:rPr>
        <w:t>Prod</w:t>
      </w:r>
      <w:r w:rsidR="00DE2B7E" w:rsidRPr="00C82D68">
        <w:rPr>
          <w:rFonts w:ascii="Times New Roman" w:hAnsi="Times New Roman"/>
          <w:sz w:val="20"/>
          <w:szCs w:val="20"/>
        </w:rPr>
        <w:t>_Quality_Now_Coaching.dtsConfig</w:t>
      </w:r>
      <w:proofErr w:type="spellEnd"/>
    </w:p>
    <w:p w14:paraId="4C8F6A5C" w14:textId="77777777" w:rsidR="00B51428" w:rsidRDefault="00B51428" w:rsidP="00B21943">
      <w:pPr>
        <w:pStyle w:val="NoSpacing"/>
        <w:rPr>
          <w:rFonts w:ascii="Times New Roman" w:hAnsi="Times New Roman"/>
          <w:sz w:val="20"/>
          <w:szCs w:val="20"/>
        </w:rPr>
      </w:pPr>
    </w:p>
    <w:p w14:paraId="34F01A8C" w14:textId="77777777" w:rsidR="00DB78AC" w:rsidRDefault="00DB78AC" w:rsidP="00DB78A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Scripts:</w:t>
      </w:r>
      <w:r w:rsidR="005114CE" w:rsidRPr="00BC0641">
        <w:rPr>
          <w:rFonts w:ascii="Times New Roman" w:hAnsi="Times New Roman"/>
          <w:b/>
          <w:sz w:val="20"/>
          <w:szCs w:val="20"/>
        </w:rPr>
        <w:t xml:space="preserve"> \eCoaching_V2\Code\Scripts\</w:t>
      </w:r>
    </w:p>
    <w:p w14:paraId="7A373F81" w14:textId="77777777" w:rsidR="005554D5" w:rsidRPr="00BC0641" w:rsidRDefault="005554D5" w:rsidP="005554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BC0641">
        <w:rPr>
          <w:rFonts w:ascii="Times New Roman" w:hAnsi="Times New Roman"/>
          <w:b/>
          <w:sz w:val="20"/>
          <w:szCs w:val="20"/>
        </w:rPr>
        <w:t>*[Dev\Test\Prod] naming convention determines the file(s) to be used for the respective environment.</w:t>
      </w:r>
    </w:p>
    <w:p w14:paraId="348C1F1E" w14:textId="77777777" w:rsidR="005554D5" w:rsidRPr="00EB3FD0" w:rsidRDefault="005554D5" w:rsidP="00DB78AC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</w:p>
    <w:p w14:paraId="7E92810F" w14:textId="39220C67" w:rsidR="00B21943" w:rsidRPr="006C369B" w:rsidRDefault="0002514F" w:rsidP="00B21943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8462FF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S</w:t>
      </w:r>
      <w:r w:rsidR="00F91567" w:rsidRPr="006C369B">
        <w:rPr>
          <w:rFonts w:ascii="Times New Roman" w:hAnsi="Times New Roman"/>
          <w:b/>
          <w:color w:val="FF0000"/>
          <w:sz w:val="20"/>
          <w:szCs w:val="20"/>
          <w:highlight w:val="darkGray"/>
        </w:rPr>
        <w:t>cript updates in this release.</w:t>
      </w:r>
    </w:p>
    <w:p w14:paraId="556E215F" w14:textId="77777777" w:rsidR="00B21943" w:rsidRPr="0001301A" w:rsidRDefault="00B21943" w:rsidP="00DB78AC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D031C57" w14:textId="77777777" w:rsidR="0001301A" w:rsidRDefault="0001301A" w:rsidP="0001301A">
      <w:pPr>
        <w:pStyle w:val="NoSpacing"/>
        <w:rPr>
          <w:rFonts w:ascii="Times New Roman" w:hAnsi="Times New Roman"/>
          <w:sz w:val="20"/>
          <w:szCs w:val="20"/>
        </w:rPr>
      </w:pPr>
      <w:r w:rsidRPr="00BB7B27">
        <w:rPr>
          <w:rFonts w:ascii="Times New Roman" w:hAnsi="Times New Roman"/>
          <w:sz w:val="20"/>
          <w:szCs w:val="20"/>
        </w:rPr>
        <w:t>Notifications_Dev.vbs</w:t>
      </w:r>
      <w:r w:rsidR="00BB7B27">
        <w:rPr>
          <w:rFonts w:ascii="Times New Roman" w:hAnsi="Times New Roman"/>
          <w:sz w:val="20"/>
          <w:szCs w:val="20"/>
        </w:rPr>
        <w:t xml:space="preserve"> </w:t>
      </w:r>
    </w:p>
    <w:p w14:paraId="7B6325D8" w14:textId="77777777" w:rsidR="00B21943" w:rsidRPr="0001301A" w:rsidRDefault="00826A55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</w:t>
      </w:r>
      <w:r w:rsidR="00B21943" w:rsidRPr="0001301A">
        <w:rPr>
          <w:rFonts w:ascii="Times New Roman" w:hAnsi="Times New Roman"/>
          <w:sz w:val="20"/>
          <w:szCs w:val="20"/>
        </w:rPr>
        <w:t>otifications_Survey_Dev.vbs</w:t>
      </w:r>
    </w:p>
    <w:p w14:paraId="25AFD392" w14:textId="77777777" w:rsidR="00B21943" w:rsidRPr="0001301A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Reminders_Dev.vbs</w:t>
      </w:r>
    </w:p>
    <w:p w14:paraId="65544481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Reminders_Survey_Dev.vbs</w:t>
      </w:r>
    </w:p>
    <w:p w14:paraId="6CD4F91A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 w:rsidRPr="00F12F2E">
        <w:rPr>
          <w:rFonts w:ascii="Times New Roman" w:hAnsi="Times New Roman"/>
          <w:sz w:val="20"/>
          <w:szCs w:val="20"/>
        </w:rPr>
        <w:t>Bingo_Dev.vbs</w:t>
      </w:r>
    </w:p>
    <w:p w14:paraId="41655E65" w14:textId="77777777" w:rsidR="000146F4" w:rsidRPr="0001301A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0146F4">
        <w:rPr>
          <w:rFonts w:ascii="Times New Roman" w:hAnsi="Times New Roman"/>
          <w:sz w:val="20"/>
          <w:szCs w:val="20"/>
        </w:rPr>
        <w:t>Followup_Dev.vbs</w:t>
      </w:r>
    </w:p>
    <w:p w14:paraId="68E31D95" w14:textId="77777777" w:rsidR="00B21943" w:rsidRDefault="00B21943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6BF2D59C" w14:textId="77777777" w:rsidR="006547A1" w:rsidRDefault="00B21943" w:rsidP="006547A1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Notifications_Survey_Test.vbs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5DF9C4DF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 xml:space="preserve">Notifications_Test.vbs </w:t>
      </w:r>
    </w:p>
    <w:p w14:paraId="52027AF3" w14:textId="77777777" w:rsidR="00B21943" w:rsidRPr="00F91567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Reminders_Survey_Test.vbs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4433913F" w14:textId="77777777" w:rsidR="00B21943" w:rsidRDefault="00B21943" w:rsidP="00B21943">
      <w:pPr>
        <w:pStyle w:val="NoSpacing"/>
        <w:rPr>
          <w:rFonts w:ascii="Times New Roman" w:hAnsi="Times New Roman"/>
          <w:sz w:val="20"/>
          <w:szCs w:val="20"/>
        </w:rPr>
      </w:pPr>
      <w:r w:rsidRPr="00F91567">
        <w:rPr>
          <w:rFonts w:ascii="Times New Roman" w:hAnsi="Times New Roman"/>
          <w:sz w:val="20"/>
          <w:szCs w:val="20"/>
        </w:rPr>
        <w:t>Reminders_Test.vbs</w:t>
      </w:r>
      <w:r w:rsidR="00F91567">
        <w:rPr>
          <w:rFonts w:ascii="Times New Roman" w:hAnsi="Times New Roman"/>
          <w:sz w:val="20"/>
          <w:szCs w:val="20"/>
        </w:rPr>
        <w:t xml:space="preserve"> </w:t>
      </w:r>
    </w:p>
    <w:p w14:paraId="0957F6FB" w14:textId="77777777" w:rsidR="00F12F2E" w:rsidRDefault="003075DE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Notifications_</w:t>
      </w:r>
      <w:r w:rsidR="00F12F2E">
        <w:rPr>
          <w:rFonts w:ascii="Times New Roman" w:hAnsi="Times New Roman"/>
          <w:sz w:val="20"/>
          <w:szCs w:val="20"/>
        </w:rPr>
        <w:t>Bingo_Test</w:t>
      </w:r>
      <w:r w:rsidR="00F12F2E" w:rsidRPr="00F12F2E">
        <w:rPr>
          <w:rFonts w:ascii="Times New Roman" w:hAnsi="Times New Roman"/>
          <w:sz w:val="20"/>
          <w:szCs w:val="20"/>
        </w:rPr>
        <w:t>.vbs</w:t>
      </w:r>
    </w:p>
    <w:p w14:paraId="0EAAAD8A" w14:textId="77777777" w:rsidR="000146F4" w:rsidRPr="00F91567" w:rsidRDefault="000146F4" w:rsidP="00B21943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Followup_Test</w:t>
      </w:r>
      <w:r w:rsidRPr="000146F4">
        <w:rPr>
          <w:rFonts w:ascii="Times New Roman" w:hAnsi="Times New Roman"/>
          <w:sz w:val="20"/>
          <w:szCs w:val="20"/>
        </w:rPr>
        <w:t>.vbs</w:t>
      </w:r>
    </w:p>
    <w:p w14:paraId="44D03D02" w14:textId="77777777" w:rsidR="00093EDA" w:rsidRPr="00F91567" w:rsidRDefault="00093EDA" w:rsidP="0001301A">
      <w:pPr>
        <w:pStyle w:val="NoSpacing"/>
        <w:rPr>
          <w:rFonts w:ascii="Times New Roman" w:hAnsi="Times New Roman"/>
          <w:sz w:val="20"/>
          <w:szCs w:val="20"/>
        </w:rPr>
      </w:pPr>
    </w:p>
    <w:p w14:paraId="03C14036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 xml:space="preserve">Notifications_prod.vbs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27C8F9DC" w14:textId="77777777" w:rsidR="00850735" w:rsidRPr="00C82D68" w:rsidRDefault="00826A5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</w:t>
      </w:r>
      <w:r w:rsidR="00850735" w:rsidRPr="00C82D68">
        <w:rPr>
          <w:rFonts w:ascii="Times New Roman" w:hAnsi="Times New Roman"/>
          <w:sz w:val="20"/>
          <w:szCs w:val="20"/>
        </w:rPr>
        <w:t xml:space="preserve">otifications_Survey_Prod.vbs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64264722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Remin</w:t>
      </w:r>
      <w:r w:rsidR="00D630B0" w:rsidRPr="00C82D68">
        <w:rPr>
          <w:rFonts w:ascii="Times New Roman" w:hAnsi="Times New Roman"/>
          <w:sz w:val="20"/>
          <w:szCs w:val="20"/>
        </w:rPr>
        <w:t xml:space="preserve">ders_Prod.vbs </w:t>
      </w:r>
    </w:p>
    <w:p w14:paraId="2B83D7DE" w14:textId="77777777" w:rsidR="00850735" w:rsidRPr="00C82D68" w:rsidRDefault="00850735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6C369B">
        <w:rPr>
          <w:rFonts w:ascii="Times New Roman" w:hAnsi="Times New Roman"/>
          <w:sz w:val="20"/>
          <w:szCs w:val="20"/>
        </w:rPr>
        <w:t>Reminders_Survey_Prod.vbs</w:t>
      </w:r>
      <w:r w:rsidRPr="00C82D68">
        <w:rPr>
          <w:rFonts w:ascii="Times New Roman" w:hAnsi="Times New Roman"/>
          <w:sz w:val="20"/>
          <w:szCs w:val="20"/>
        </w:rPr>
        <w:t xml:space="preserve"> </w:t>
      </w:r>
      <w:r w:rsidR="00101DD1" w:rsidRPr="00C82D68">
        <w:rPr>
          <w:rFonts w:ascii="Times New Roman" w:hAnsi="Times New Roman"/>
          <w:sz w:val="20"/>
          <w:szCs w:val="20"/>
        </w:rPr>
        <w:t xml:space="preserve">  </w:t>
      </w:r>
    </w:p>
    <w:p w14:paraId="7BFD246E" w14:textId="77777777" w:rsidR="00F12F2E" w:rsidRPr="00C82D68" w:rsidRDefault="003075DE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Notifications_</w:t>
      </w:r>
      <w:r w:rsidR="00F12F2E" w:rsidRPr="00C82D68">
        <w:rPr>
          <w:rFonts w:ascii="Times New Roman" w:hAnsi="Times New Roman"/>
          <w:sz w:val="20"/>
          <w:szCs w:val="20"/>
        </w:rPr>
        <w:t>Bingo_Prod.vbs</w:t>
      </w:r>
    </w:p>
    <w:p w14:paraId="396B866C" w14:textId="77777777" w:rsidR="000146F4" w:rsidRPr="0084182F" w:rsidRDefault="000146F4" w:rsidP="00850735">
      <w:pPr>
        <w:pStyle w:val="NoSpacing"/>
        <w:rPr>
          <w:rFonts w:ascii="Times New Roman" w:hAnsi="Times New Roman"/>
          <w:sz w:val="20"/>
          <w:szCs w:val="20"/>
        </w:rPr>
      </w:pPr>
      <w:r w:rsidRPr="00C82D68">
        <w:rPr>
          <w:rFonts w:ascii="Times New Roman" w:hAnsi="Times New Roman"/>
          <w:sz w:val="20"/>
          <w:szCs w:val="20"/>
        </w:rPr>
        <w:t>Followup_Prod.vbs</w:t>
      </w:r>
    </w:p>
    <w:p w14:paraId="6D10BDD1" w14:textId="77777777" w:rsidR="009C344C" w:rsidRPr="0001301A" w:rsidRDefault="009C344C" w:rsidP="00850735">
      <w:pPr>
        <w:pStyle w:val="NoSpacing"/>
        <w:rPr>
          <w:rFonts w:ascii="Times New Roman" w:hAnsi="Times New Roman"/>
          <w:sz w:val="20"/>
          <w:szCs w:val="20"/>
        </w:rPr>
      </w:pPr>
    </w:p>
    <w:p w14:paraId="364ED9F0" w14:textId="77777777" w:rsidR="00DB78AC" w:rsidRPr="00F90331" w:rsidRDefault="00DB78AC" w:rsidP="00321342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A0B8BF5" w14:textId="77777777" w:rsidR="00321342" w:rsidRDefault="00F90331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CD2CF6">
        <w:rPr>
          <w:rFonts w:ascii="Times New Roman" w:hAnsi="Times New Roman"/>
          <w:b/>
          <w:sz w:val="20"/>
          <w:szCs w:val="20"/>
        </w:rPr>
        <w:t xml:space="preserve">Images: </w:t>
      </w:r>
      <w:r w:rsidR="003E526D" w:rsidRPr="00CD2CF6">
        <w:rPr>
          <w:rFonts w:ascii="Times New Roman" w:hAnsi="Times New Roman"/>
          <w:b/>
          <w:sz w:val="20"/>
          <w:szCs w:val="20"/>
        </w:rPr>
        <w:t>\</w:t>
      </w:r>
      <w:r w:rsidRPr="00CD2CF6">
        <w:rPr>
          <w:rFonts w:ascii="Times New Roman" w:hAnsi="Times New Roman"/>
          <w:b/>
          <w:sz w:val="20"/>
          <w:szCs w:val="20"/>
        </w:rPr>
        <w:t>eCoaching_V2\Code\Scripts\Images\</w:t>
      </w:r>
    </w:p>
    <w:p w14:paraId="7804D938" w14:textId="3951D41B" w:rsidR="00F90331" w:rsidRPr="00BC0641" w:rsidRDefault="00507F7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0146F4" w:rsidRPr="00BC0641">
        <w:rPr>
          <w:rFonts w:ascii="Times New Roman" w:hAnsi="Times New Roman"/>
          <w:b/>
          <w:color w:val="FF0000"/>
          <w:sz w:val="20"/>
          <w:szCs w:val="20"/>
          <w:highlight w:val="lightGray"/>
        </w:rPr>
        <w:t>Images in this release</w:t>
      </w:r>
    </w:p>
    <w:p w14:paraId="6D0E216B" w14:textId="77777777" w:rsidR="000146F4" w:rsidRDefault="000146F4" w:rsidP="00F96C9F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224EB40" w14:textId="77777777" w:rsidR="00F90331" w:rsidRP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90331">
        <w:rPr>
          <w:rFonts w:ascii="Times New Roman" w:hAnsi="Times New Roman"/>
          <w:sz w:val="20"/>
          <w:szCs w:val="20"/>
        </w:rPr>
        <w:t>BCC-eCL-LOGO-10142011-185x40.png</w:t>
      </w:r>
    </w:p>
    <w:p w14:paraId="6D61C6F2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aa.PNG</w:t>
      </w:r>
    </w:p>
    <w:p w14:paraId="5B1A23CE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al.PNG</w:t>
      </w:r>
    </w:p>
    <w:p w14:paraId="14DC734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cc.PNG</w:t>
      </w:r>
    </w:p>
    <w:p w14:paraId="683F0B4F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nn.PNG</w:t>
      </w:r>
    </w:p>
    <w:p w14:paraId="55A1CF75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pp.PNG</w:t>
      </w:r>
    </w:p>
    <w:p w14:paraId="3BA09BB6" w14:textId="77777777" w:rsidR="00F90331" w:rsidRPr="00CD2CF6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pr.PNG</w:t>
      </w:r>
    </w:p>
    <w:p w14:paraId="1B8277A7" w14:textId="77777777" w:rsidR="00F90331" w:rsidRDefault="00F90331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so.PNG</w:t>
      </w:r>
    </w:p>
    <w:p w14:paraId="7734EFAC" w14:textId="0C8C9A8B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wc.PNG</w:t>
      </w:r>
    </w:p>
    <w:p w14:paraId="09118032" w14:textId="6202D824" w:rsidR="008A4CCD" w:rsidRDefault="008A4CCD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qc.PNG</w:t>
      </w:r>
    </w:p>
    <w:p w14:paraId="44DB878E" w14:textId="77777777" w:rsidR="0018254B" w:rsidRDefault="0018254B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34EC25F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aa_qm.PNG</w:t>
      </w:r>
    </w:p>
    <w:p w14:paraId="6279EE64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cc_qm.PNG</w:t>
      </w:r>
    </w:p>
    <w:p w14:paraId="7ABB54D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mm_qm.PNG</w:t>
      </w:r>
    </w:p>
    <w:p w14:paraId="7FB3504A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pp_qm.PNG</w:t>
      </w:r>
    </w:p>
    <w:p w14:paraId="1D1C151B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pr_qm.PNG</w:t>
      </w:r>
    </w:p>
    <w:p w14:paraId="596267C7" w14:textId="77777777" w:rsidR="003075DE" w:rsidRPr="00FA5C37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rr_qm.PNG</w:t>
      </w:r>
    </w:p>
    <w:p w14:paraId="2F341543" w14:textId="77777777" w:rsidR="003075DE" w:rsidRDefault="003075DE" w:rsidP="003075DE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lastRenderedPageBreak/>
        <w:t>so_qm.PNG</w:t>
      </w:r>
    </w:p>
    <w:p w14:paraId="7C206841" w14:textId="77777777" w:rsidR="0018254B" w:rsidRDefault="0018254B" w:rsidP="0018254B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wc_qm.PNG</w:t>
      </w:r>
    </w:p>
    <w:p w14:paraId="024C794F" w14:textId="77777777" w:rsidR="0018254B" w:rsidRDefault="0018254B" w:rsidP="003075DE">
      <w:pPr>
        <w:pStyle w:val="NoSpacing"/>
        <w:rPr>
          <w:rFonts w:ascii="Times New Roman" w:hAnsi="Times New Roman"/>
          <w:sz w:val="20"/>
          <w:szCs w:val="20"/>
        </w:rPr>
      </w:pPr>
    </w:p>
    <w:p w14:paraId="4AD66A32" w14:textId="0C62BD7C" w:rsidR="003075DE" w:rsidRDefault="009D341F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 Bean: Config Files: \Code\Application\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</w:t>
      </w:r>
      <w:proofErr w:type="spellStart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SOIBean</w:t>
      </w:r>
      <w:proofErr w:type="spellEnd"/>
      <w:r w:rsidR="008114CA" w:rsidRPr="00C82D68">
        <w:rPr>
          <w:rFonts w:ascii="Times New Roman" w:hAnsi="Times New Roman"/>
          <w:b/>
          <w:color w:val="FF0000"/>
          <w:sz w:val="20"/>
          <w:szCs w:val="20"/>
          <w:highlight w:val="lightGray"/>
        </w:rPr>
        <w:t>\config</w:t>
      </w:r>
    </w:p>
    <w:p w14:paraId="0CADD86C" w14:textId="045471CB" w:rsidR="008114CA" w:rsidRDefault="008114CA" w:rsidP="00F96C9F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6B898A18" w14:textId="77777777" w:rsidR="008114CA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C82D68">
        <w:rPr>
          <w:rFonts w:ascii="Arial" w:hAnsi="Arial" w:cs="Arial"/>
          <w:sz w:val="18"/>
          <w:szCs w:val="20"/>
        </w:rPr>
        <w:t>ecl.config</w:t>
      </w:r>
      <w:proofErr w:type="spellEnd"/>
    </w:p>
    <w:p w14:paraId="1683AF9C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  <w:u w:val="single"/>
        </w:rPr>
      </w:pPr>
      <w:proofErr w:type="spellStart"/>
      <w:r w:rsidRPr="006334AB">
        <w:rPr>
          <w:rFonts w:ascii="Arial" w:hAnsi="Arial" w:cs="Arial"/>
          <w:sz w:val="18"/>
          <w:szCs w:val="20"/>
          <w:u w:val="single"/>
        </w:rPr>
        <w:t>environment.production.config</w:t>
      </w:r>
      <w:proofErr w:type="spellEnd"/>
    </w:p>
    <w:p w14:paraId="54F4B4E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ecl_bingo_bogalusa.config</w:t>
      </w:r>
      <w:proofErr w:type="spellEnd"/>
    </w:p>
    <w:p w14:paraId="4ACE16A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ecl_bingo_brownsville.config</w:t>
      </w:r>
      <w:proofErr w:type="spellEnd"/>
    </w:p>
    <w:p w14:paraId="5F48F39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ecl_bingo_chester.config</w:t>
      </w:r>
      <w:proofErr w:type="spellEnd"/>
    </w:p>
    <w:p w14:paraId="0CB5D4A8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ecl_bingo_hattiesburg.config</w:t>
      </w:r>
      <w:proofErr w:type="spellEnd"/>
    </w:p>
    <w:p w14:paraId="36ABDA9E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ecl_bingo_lawrence.config</w:t>
      </w:r>
      <w:proofErr w:type="spellEnd"/>
    </w:p>
    <w:p w14:paraId="79EEB1F7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ecl_bingo_london.config</w:t>
      </w:r>
      <w:proofErr w:type="spellEnd"/>
    </w:p>
    <w:p w14:paraId="552E5760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ecl_bingo_lynnhaven.config</w:t>
      </w:r>
      <w:proofErr w:type="spellEnd"/>
    </w:p>
    <w:p w14:paraId="6DDAE772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ecl_bingo_phoenix.config</w:t>
      </w:r>
      <w:proofErr w:type="spellEnd"/>
    </w:p>
    <w:p w14:paraId="01EDFDFF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ecl_bingo_sandy.config</w:t>
      </w:r>
      <w:proofErr w:type="spellEnd"/>
    </w:p>
    <w:p w14:paraId="2235E399" w14:textId="77777777" w:rsidR="008114CA" w:rsidRPr="006334AB" w:rsidRDefault="008114CA" w:rsidP="008114CA">
      <w:pPr>
        <w:pStyle w:val="NoSpacing"/>
        <w:rPr>
          <w:rFonts w:ascii="Arial" w:hAnsi="Arial" w:cs="Arial"/>
          <w:sz w:val="18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ecl_bingo_tampa.config</w:t>
      </w:r>
      <w:proofErr w:type="spellEnd"/>
    </w:p>
    <w:p w14:paraId="369E21F5" w14:textId="086934C3" w:rsidR="008114CA" w:rsidRPr="009D341F" w:rsidRDefault="008114CA" w:rsidP="008114C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proofErr w:type="spellStart"/>
      <w:r w:rsidRPr="006334AB">
        <w:rPr>
          <w:rFonts w:ascii="Arial" w:hAnsi="Arial" w:cs="Arial"/>
          <w:sz w:val="18"/>
          <w:szCs w:val="20"/>
        </w:rPr>
        <w:t>ecl_bingo_winchester.config</w:t>
      </w:r>
      <w:proofErr w:type="spellEnd"/>
    </w:p>
    <w:p w14:paraId="1EB4D73C" w14:textId="77777777" w:rsidR="00547471" w:rsidRPr="0001301A" w:rsidRDefault="00547471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1AB1E5D3" w14:textId="77777777" w:rsidR="00AD669F" w:rsidRDefault="001B1508" w:rsidP="00F96C9F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Tables:</w:t>
      </w:r>
      <w:r w:rsidR="0064236D" w:rsidRPr="0001301A">
        <w:rPr>
          <w:rFonts w:ascii="Times New Roman" w:hAnsi="Times New Roman"/>
          <w:b/>
          <w:sz w:val="20"/>
          <w:szCs w:val="20"/>
        </w:rPr>
        <w:t xml:space="preserve"> </w:t>
      </w:r>
      <w:r w:rsidR="00321342" w:rsidRPr="0001301A">
        <w:rPr>
          <w:rFonts w:ascii="Times New Roman" w:hAnsi="Times New Roman"/>
          <w:b/>
          <w:sz w:val="20"/>
          <w:szCs w:val="20"/>
        </w:rPr>
        <w:t>\eCoaching_V2\Code\DB</w:t>
      </w:r>
      <w:r w:rsidR="005114CE" w:rsidRPr="0001301A">
        <w:rPr>
          <w:rFonts w:ascii="Times New Roman" w:hAnsi="Times New Roman"/>
          <w:b/>
          <w:sz w:val="20"/>
          <w:szCs w:val="20"/>
        </w:rPr>
        <w:t>\</w:t>
      </w:r>
      <w:r w:rsidR="00CC57C6" w:rsidRPr="0001301A">
        <w:rPr>
          <w:rFonts w:ascii="Times New Roman" w:hAnsi="Times New Roman"/>
          <w:b/>
          <w:sz w:val="20"/>
          <w:szCs w:val="20"/>
        </w:rPr>
        <w:t>Tables</w:t>
      </w:r>
    </w:p>
    <w:p w14:paraId="35CA9F01" w14:textId="60D62940" w:rsidR="00B51428" w:rsidRPr="000328F9" w:rsidRDefault="00E85682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light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No </w:t>
      </w:r>
      <w:r w:rsidR="00F72C90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Table updates in this release</w:t>
      </w:r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 xml:space="preserve"> in </w:t>
      </w:r>
      <w:proofErr w:type="spellStart"/>
      <w:r w:rsidR="000A52B7" w:rsidRPr="000328F9">
        <w:rPr>
          <w:rFonts w:ascii="Times New Roman" w:hAnsi="Times New Roman"/>
          <w:b/>
          <w:color w:val="FF0000"/>
          <w:sz w:val="20"/>
          <w:szCs w:val="20"/>
          <w:highlight w:val="lightGray"/>
        </w:rPr>
        <w:t>RunOnce</w:t>
      </w:r>
      <w:proofErr w:type="spellEnd"/>
    </w:p>
    <w:p w14:paraId="3942AA8D" w14:textId="77777777" w:rsidR="009C344C" w:rsidRPr="00786C7C" w:rsidRDefault="009C344C" w:rsidP="00F96C9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yellow"/>
        </w:rPr>
      </w:pPr>
    </w:p>
    <w:p w14:paraId="4D95BE1C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CCO_eCoaching_Admin_Tool_Tables_Create.sql</w:t>
      </w:r>
      <w:proofErr w:type="spellEnd"/>
    </w:p>
    <w:p w14:paraId="04AB1EA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CCO_eCoaching_Dimension_Tables_Create.sql</w:t>
      </w:r>
      <w:proofErr w:type="spellEnd"/>
    </w:p>
    <w:p w14:paraId="33C498E8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F7BB7">
        <w:rPr>
          <w:rFonts w:ascii="Times New Roman" w:hAnsi="Times New Roman"/>
          <w:sz w:val="20"/>
          <w:szCs w:val="20"/>
        </w:rPr>
        <w:t>CCO_eCoaching_EmployeeHierarchy_Load_Tables_Create.sql</w:t>
      </w:r>
      <w:proofErr w:type="spellEnd"/>
      <w:r w:rsidR="00D630B0">
        <w:rPr>
          <w:rFonts w:ascii="Times New Roman" w:hAnsi="Times New Roman"/>
          <w:sz w:val="20"/>
          <w:szCs w:val="20"/>
        </w:rPr>
        <w:t xml:space="preserve"> </w:t>
      </w:r>
    </w:p>
    <w:p w14:paraId="182ACFC1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428">
        <w:rPr>
          <w:rFonts w:ascii="Times New Roman" w:hAnsi="Times New Roman"/>
          <w:sz w:val="20"/>
          <w:szCs w:val="20"/>
        </w:rPr>
        <w:t>CCO_eCoaching_ETS_Load_Tables_Create.sql</w:t>
      </w:r>
      <w:proofErr w:type="spellEnd"/>
    </w:p>
    <w:p w14:paraId="3D70DFE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CCO_eCoaching_Generic_Load_Tables_Create.sql</w:t>
      </w:r>
      <w:proofErr w:type="spellEnd"/>
    </w:p>
    <w:p w14:paraId="2E4B6582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CCO_eCoaching_Historical_Dashboard_Tables_Create.sql</w:t>
      </w:r>
      <w:proofErr w:type="spellEnd"/>
    </w:p>
    <w:p w14:paraId="1D8200F9" w14:textId="77777777" w:rsidR="009E6852" w:rsidRPr="00F72C90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CCO_eCoaching_Log_Tables_Create.sql</w:t>
      </w:r>
      <w:proofErr w:type="spellEnd"/>
    </w:p>
    <w:p w14:paraId="1F6C14A5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72C90">
        <w:rPr>
          <w:rFonts w:ascii="Times New Roman" w:hAnsi="Times New Roman"/>
          <w:sz w:val="20"/>
          <w:szCs w:val="20"/>
        </w:rPr>
        <w:t>CCO_eCoaching_Maintenance_Tables_Create.sql</w:t>
      </w:r>
      <w:proofErr w:type="spellEnd"/>
    </w:p>
    <w:p w14:paraId="1060BCA9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4182F">
        <w:rPr>
          <w:rFonts w:ascii="Times New Roman" w:hAnsi="Times New Roman"/>
          <w:sz w:val="20"/>
          <w:szCs w:val="20"/>
        </w:rPr>
        <w:t>CCO_eCoaching_Outliers_Load_Tables_Create.sql</w:t>
      </w:r>
      <w:proofErr w:type="spellEnd"/>
    </w:p>
    <w:p w14:paraId="6A32542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CCO_eCoaching_Quality_Load_Tables_Create.sql</w:t>
      </w:r>
      <w:proofErr w:type="spellEnd"/>
    </w:p>
    <w:p w14:paraId="27D2E47D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CD2CF6">
        <w:rPr>
          <w:rFonts w:ascii="Times New Roman" w:hAnsi="Times New Roman"/>
          <w:sz w:val="20"/>
          <w:szCs w:val="20"/>
        </w:rPr>
        <w:t>CCO_eCoaching_Quality_Other_Load_Tables_Create.sql</w:t>
      </w:r>
      <w:proofErr w:type="spellEnd"/>
    </w:p>
    <w:p w14:paraId="6094491A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CCO_eCoaching_Surveys_Tables_Create.sql</w:t>
      </w:r>
      <w:proofErr w:type="spellEnd"/>
    </w:p>
    <w:p w14:paraId="33C56567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CCO_eCoaching_Training_Load_Tables_Create.sql</w:t>
      </w:r>
      <w:proofErr w:type="spellEnd"/>
    </w:p>
    <w:p w14:paraId="36CFFD08" w14:textId="77777777" w:rsidR="00F832AB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CCO_eCoaching_Warning_Log_Tables_Create.sql</w:t>
      </w:r>
      <w:proofErr w:type="spellEnd"/>
    </w:p>
    <w:p w14:paraId="642AE2DD" w14:textId="77777777" w:rsidR="0084182F" w:rsidRDefault="0084182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12F2E">
        <w:rPr>
          <w:rFonts w:ascii="Times New Roman" w:hAnsi="Times New Roman"/>
          <w:sz w:val="20"/>
          <w:szCs w:val="20"/>
        </w:rPr>
        <w:t>CCO_eCoaching_Quality_Now_Load_Tables_Create.sql</w:t>
      </w:r>
      <w:proofErr w:type="spellEnd"/>
    </w:p>
    <w:p w14:paraId="5C4E12A6" w14:textId="77777777" w:rsidR="006D3D56" w:rsidRPr="0001301A" w:rsidRDefault="006D3D56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3D56">
        <w:rPr>
          <w:rFonts w:ascii="Times New Roman" w:hAnsi="Times New Roman"/>
          <w:sz w:val="20"/>
          <w:szCs w:val="20"/>
        </w:rPr>
        <w:t>CCO_eCoaching_SOIBean_Bingo_Upload_Tables_Create.sql</w:t>
      </w:r>
      <w:proofErr w:type="spellEnd"/>
    </w:p>
    <w:p w14:paraId="3A2E4664" w14:textId="77777777" w:rsidR="009E6852" w:rsidRPr="0001301A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C4F4D3C" w14:textId="77777777" w:rsidR="009E6852" w:rsidRDefault="009E6852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2952C7A5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C35780D" w14:textId="163E5CC9" w:rsidR="00AB1CEF" w:rsidRDefault="00AB1CEF" w:rsidP="00AB1CEF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Views</w:t>
      </w:r>
      <w:r w:rsidRPr="0001301A">
        <w:rPr>
          <w:rFonts w:ascii="Times New Roman" w:hAnsi="Times New Roman"/>
          <w:b/>
          <w:sz w:val="20"/>
          <w:szCs w:val="20"/>
        </w:rPr>
        <w:t>: \eCoaching_V2\Code\DB\</w:t>
      </w:r>
      <w:r>
        <w:rPr>
          <w:rFonts w:ascii="Times New Roman" w:hAnsi="Times New Roman"/>
          <w:b/>
          <w:sz w:val="20"/>
          <w:szCs w:val="20"/>
        </w:rPr>
        <w:t>Views</w:t>
      </w:r>
    </w:p>
    <w:p w14:paraId="3A4B739F" w14:textId="4FE57A26" w:rsidR="00AB1CEF" w:rsidRPr="00BD2658" w:rsidRDefault="00B51A2A" w:rsidP="00AB1CEF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B1CEF" w:rsidRPr="00BD2658">
        <w:rPr>
          <w:rFonts w:ascii="Times New Roman" w:hAnsi="Times New Roman"/>
          <w:b/>
          <w:color w:val="FF0000"/>
          <w:sz w:val="20"/>
          <w:szCs w:val="20"/>
          <w:highlight w:val="darkGray"/>
        </w:rPr>
        <w:t>View updates in this release</w:t>
      </w:r>
    </w:p>
    <w:p w14:paraId="66B549E7" w14:textId="77777777" w:rsidR="006217FA" w:rsidRPr="00B51A2A" w:rsidRDefault="006217FA" w:rsidP="00AB1CEF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</w:p>
    <w:p w14:paraId="67C1DE67" w14:textId="6F7C6634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2514F">
        <w:rPr>
          <w:rFonts w:ascii="Times New Roman" w:hAnsi="Times New Roman"/>
          <w:sz w:val="20"/>
          <w:szCs w:val="20"/>
        </w:rPr>
        <w:t>view_Coaching_Log_Bingo_Upload_Dates</w:t>
      </w:r>
      <w:proofErr w:type="spellEnd"/>
    </w:p>
    <w:p w14:paraId="1269CC35" w14:textId="3D588FC5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view_Coaching_Log_Bingo</w:t>
      </w:r>
      <w:proofErr w:type="spellEnd"/>
    </w:p>
    <w:p w14:paraId="09904778" w14:textId="30925A1B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view_Employee_Hierarchy</w:t>
      </w:r>
      <w:proofErr w:type="spellEnd"/>
    </w:p>
    <w:p w14:paraId="137E10FA" w14:textId="3FE82067" w:rsidR="00685DFE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view_EmployeeID_To_LanID</w:t>
      </w:r>
      <w:proofErr w:type="spellEnd"/>
    </w:p>
    <w:p w14:paraId="472FF625" w14:textId="39043CC4" w:rsidR="00AB1CEF" w:rsidRDefault="00AB1CEF" w:rsidP="009E685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B1CEF">
        <w:rPr>
          <w:rFonts w:ascii="Times New Roman" w:hAnsi="Times New Roman"/>
          <w:sz w:val="20"/>
          <w:szCs w:val="20"/>
        </w:rPr>
        <w:t>view_Historical_Dashboard_ACL</w:t>
      </w:r>
      <w:proofErr w:type="spellEnd"/>
    </w:p>
    <w:p w14:paraId="665E0E7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415D447E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32197323" w14:textId="77777777" w:rsidR="00685DFE" w:rsidRDefault="00685DFE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1562C5A2" w14:textId="77777777" w:rsidR="00C34C35" w:rsidRPr="0001301A" w:rsidRDefault="00C34C35" w:rsidP="009E6852">
      <w:pPr>
        <w:pStyle w:val="NoSpacing"/>
        <w:rPr>
          <w:rFonts w:ascii="Times New Roman" w:hAnsi="Times New Roman"/>
          <w:sz w:val="20"/>
          <w:szCs w:val="20"/>
        </w:rPr>
      </w:pPr>
    </w:p>
    <w:p w14:paraId="09448902" w14:textId="77777777" w:rsidR="005114CE" w:rsidRPr="00AC754C" w:rsidRDefault="001B1508" w:rsidP="007745DB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Stored Procedures:</w:t>
      </w:r>
      <w:r w:rsidR="0064236D" w:rsidRPr="00B51A2A">
        <w:rPr>
          <w:rFonts w:ascii="Times New Roman" w:hAnsi="Times New Roman"/>
          <w:b/>
          <w:sz w:val="20"/>
          <w:szCs w:val="20"/>
        </w:rPr>
        <w:t xml:space="preserve"> </w:t>
      </w:r>
      <w:r w:rsidR="005114CE" w:rsidRPr="00B51A2A">
        <w:rPr>
          <w:rFonts w:ascii="Times New Roman" w:hAnsi="Times New Roman"/>
          <w:b/>
          <w:sz w:val="20"/>
          <w:szCs w:val="20"/>
        </w:rPr>
        <w:t>\eCoaching_V2\Code\DB\</w:t>
      </w:r>
      <w:r w:rsidR="00CC57C6" w:rsidRPr="00B51A2A">
        <w:rPr>
          <w:rFonts w:ascii="Times New Roman" w:hAnsi="Times New Roman"/>
          <w:b/>
          <w:sz w:val="20"/>
          <w:szCs w:val="20"/>
        </w:rPr>
        <w:t>Stored Procedures</w:t>
      </w:r>
      <w:r w:rsidR="008C138F" w:rsidRPr="00B51A2A">
        <w:rPr>
          <w:rFonts w:ascii="Times New Roman" w:hAnsi="Times New Roman"/>
          <w:b/>
          <w:sz w:val="20"/>
          <w:szCs w:val="20"/>
        </w:rPr>
        <w:t>\</w:t>
      </w:r>
    </w:p>
    <w:p w14:paraId="2548CB33" w14:textId="18E3BC80" w:rsidR="005554D5" w:rsidRPr="006D0A06" w:rsidRDefault="00754914" w:rsidP="00F72C90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  <w:rPrChange w:id="14" w:author="Palacherla, Susmitha C" w:date="2023-06-06T10:0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</w:pPr>
      <w:r w:rsidRPr="006D0A06">
        <w:rPr>
          <w:rFonts w:ascii="Times New Roman" w:hAnsi="Times New Roman"/>
          <w:b/>
          <w:color w:val="FF0000"/>
          <w:sz w:val="20"/>
          <w:szCs w:val="20"/>
          <w:highlight w:val="darkGray"/>
          <w:rPrChange w:id="15" w:author="Palacherla, Susmitha C" w:date="2023-06-06T10:0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lastRenderedPageBreak/>
        <w:t xml:space="preserve">No </w:t>
      </w:r>
      <w:r w:rsidR="005554D5" w:rsidRPr="006D0A06">
        <w:rPr>
          <w:rFonts w:ascii="Times New Roman" w:hAnsi="Times New Roman"/>
          <w:b/>
          <w:color w:val="FF0000"/>
          <w:sz w:val="20"/>
          <w:szCs w:val="20"/>
          <w:highlight w:val="darkGray"/>
          <w:rPrChange w:id="16" w:author="Palacherla, Susmitha C" w:date="2023-06-06T10:05:00Z">
            <w:rPr>
              <w:rFonts w:ascii="Times New Roman" w:hAnsi="Times New Roman"/>
              <w:b/>
              <w:sz w:val="20"/>
              <w:szCs w:val="20"/>
              <w:highlight w:val="yellow"/>
            </w:rPr>
          </w:rPrChange>
        </w:rPr>
        <w:t>Stored procedure updates in this release</w:t>
      </w:r>
    </w:p>
    <w:p w14:paraId="74A82337" w14:textId="77777777" w:rsidR="005554D5" w:rsidRDefault="005554D5" w:rsidP="007745DB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15BDDF4" w14:textId="77777777" w:rsidR="00AF76AC" w:rsidRPr="00C34C35" w:rsidRDefault="00AF76AC" w:rsidP="008E5A87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--Date Dim</w:t>
      </w:r>
      <w:r w:rsidR="00F26C56">
        <w:rPr>
          <w:rFonts w:ascii="Times New Roman" w:hAnsi="Times New Roman"/>
          <w:b/>
          <w:sz w:val="20"/>
          <w:szCs w:val="20"/>
        </w:rPr>
        <w:t xml:space="preserve"> and Dates</w:t>
      </w:r>
    </w:p>
    <w:p w14:paraId="6C5EC5E9" w14:textId="77777777" w:rsidR="00F71638" w:rsidRPr="0001301A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sp_Dim_Date_Add_Date_Range</w:t>
      </w:r>
    </w:p>
    <w:p w14:paraId="0ADB679F" w14:textId="77777777" w:rsidR="00F71638" w:rsidRDefault="00F71638" w:rsidP="00F7163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>sp_Dim_Date_Add_Unknown_Row</w:t>
      </w:r>
    </w:p>
    <w:p w14:paraId="1E22E880" w14:textId="77777777" w:rsidR="00F26C56" w:rsidRPr="00AA5DAC" w:rsidRDefault="00F26C56" w:rsidP="00F26C56">
      <w:pPr>
        <w:pStyle w:val="NoSpacing"/>
        <w:rPr>
          <w:rFonts w:ascii="Times New Roman" w:hAnsi="Times New Roman"/>
          <w:sz w:val="20"/>
          <w:szCs w:val="20"/>
        </w:rPr>
      </w:pPr>
      <w:r w:rsidRPr="00AA5DAC">
        <w:rPr>
          <w:rFonts w:ascii="Times New Roman" w:hAnsi="Times New Roman"/>
          <w:sz w:val="20"/>
          <w:szCs w:val="20"/>
        </w:rPr>
        <w:t>sp_Get_Dates_For_Previous_Month</w:t>
      </w:r>
    </w:p>
    <w:p w14:paraId="3C3E30A5" w14:textId="77777777" w:rsidR="00F26C56" w:rsidRPr="0001301A" w:rsidRDefault="00F26C56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38DD01FC" w14:textId="77777777" w:rsidR="00AF76AC" w:rsidRPr="0001301A" w:rsidRDefault="00AF76AC" w:rsidP="00F71638">
      <w:pPr>
        <w:pStyle w:val="NoSpacing"/>
        <w:rPr>
          <w:rFonts w:ascii="Times New Roman" w:hAnsi="Times New Roman"/>
          <w:sz w:val="20"/>
          <w:szCs w:val="20"/>
        </w:rPr>
      </w:pPr>
    </w:p>
    <w:p w14:paraId="11A1E46F" w14:textId="77777777" w:rsidR="00AF76AC" w:rsidRPr="002D173B" w:rsidRDefault="00AF76AC" w:rsidP="00F7163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--Employee Hierarchy</w:t>
      </w:r>
    </w:p>
    <w:p w14:paraId="0AC53F8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sp_Update_Employee_Hierarchy_Stage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4C2309A4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sp_Populate_Employee_Hierarchy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7735AC1F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sp_Update_EmployeeID_To_LanID </w:t>
      </w:r>
    </w:p>
    <w:p w14:paraId="61190F68" w14:textId="77777777" w:rsidR="00B12DA0" w:rsidRPr="00644D87" w:rsidRDefault="00B12DA0" w:rsidP="00B12DA0">
      <w:pPr>
        <w:pStyle w:val="NoSpacing"/>
        <w:rPr>
          <w:rFonts w:ascii="Times New Roman" w:hAnsi="Times New Roman"/>
          <w:sz w:val="20"/>
          <w:szCs w:val="20"/>
        </w:rPr>
      </w:pPr>
      <w:r w:rsidRPr="007A7101">
        <w:rPr>
          <w:rFonts w:ascii="Times New Roman" w:hAnsi="Times New Roman"/>
          <w:sz w:val="20"/>
          <w:szCs w:val="20"/>
        </w:rPr>
        <w:t>sp_Update_CSR_Hierarchy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1970E339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sp_Merge_HR_Employee_Hierarchy_Stage</w:t>
      </w:r>
    </w:p>
    <w:p w14:paraId="1AC9BE67" w14:textId="77777777" w:rsidR="00D44C9B" w:rsidRPr="00644D87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489A2DD7" w14:textId="77777777" w:rsidR="007F7E88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5DDD6254" w14:textId="77777777" w:rsidR="007F7E88" w:rsidRPr="00644D87" w:rsidRDefault="007F7E88" w:rsidP="00B12DA0">
      <w:pPr>
        <w:pStyle w:val="NoSpacing"/>
        <w:rPr>
          <w:rFonts w:ascii="Times New Roman" w:hAnsi="Times New Roman"/>
          <w:sz w:val="20"/>
          <w:szCs w:val="20"/>
        </w:rPr>
      </w:pPr>
    </w:p>
    <w:p w14:paraId="11120676" w14:textId="77777777" w:rsidR="004172A8" w:rsidRPr="00EB3FD0" w:rsidRDefault="00D44C9B" w:rsidP="004172A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--Notifications</w:t>
      </w:r>
    </w:p>
    <w:p w14:paraId="7B8E9D74" w14:textId="77777777" w:rsidR="00D44C9B" w:rsidRPr="00EB3FD0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 xml:space="preserve">sp_SelectCoaching4Contact </w:t>
      </w:r>
    </w:p>
    <w:p w14:paraId="293B5B03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sp_SelectCoaching4Bingo.sql</w:t>
      </w:r>
    </w:p>
    <w:p w14:paraId="651F3CE8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sp_SelectSurvey4Contact</w:t>
      </w:r>
    </w:p>
    <w:p w14:paraId="7A7080AC" w14:textId="77777777" w:rsidR="009D1489" w:rsidRPr="00EB3FD0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sp_SelectCoaching4FollowUp</w:t>
      </w:r>
    </w:p>
    <w:p w14:paraId="49053202" w14:textId="77777777" w:rsidR="009D1489" w:rsidRPr="00EB3FD0" w:rsidRDefault="009D1489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75C4360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EB3FD0">
        <w:rPr>
          <w:rFonts w:ascii="Times New Roman" w:hAnsi="Times New Roman"/>
          <w:sz w:val="20"/>
          <w:szCs w:val="20"/>
        </w:rPr>
        <w:t>sp_SelectCoaching4Reminder</w:t>
      </w:r>
    </w:p>
    <w:p w14:paraId="5991B31C" w14:textId="77777777" w:rsidR="009D1489" w:rsidRPr="00CD2CF6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r w:rsidRPr="002428BB">
        <w:rPr>
          <w:rFonts w:ascii="Times New Roman" w:hAnsi="Times New Roman"/>
          <w:sz w:val="20"/>
          <w:szCs w:val="20"/>
        </w:rPr>
        <w:t>sp_SelectSurvey4Reminder.sql</w:t>
      </w:r>
    </w:p>
    <w:p w14:paraId="45910EF7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68F7F2BE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 xml:space="preserve">sp_UpdateFeedMailSent </w:t>
      </w:r>
    </w:p>
    <w:p w14:paraId="0B285B23" w14:textId="77777777" w:rsidR="00D44C9B" w:rsidRPr="00CD2CF6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sp_UpdateReminderMailSent</w:t>
      </w:r>
    </w:p>
    <w:p w14:paraId="263D07B6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CD2CF6">
        <w:rPr>
          <w:rFonts w:ascii="Times New Roman" w:hAnsi="Times New Roman"/>
          <w:sz w:val="20"/>
          <w:szCs w:val="20"/>
        </w:rPr>
        <w:t>sp_UpdateSurveyMailSent</w:t>
      </w:r>
    </w:p>
    <w:p w14:paraId="0E5D9B3A" w14:textId="77777777" w:rsidR="009D1489" w:rsidRPr="00CD2CF6" w:rsidRDefault="009D1489" w:rsidP="00D51CE1">
      <w:pPr>
        <w:pStyle w:val="NoSpacing"/>
        <w:rPr>
          <w:rFonts w:ascii="Times New Roman" w:hAnsi="Times New Roman"/>
          <w:sz w:val="20"/>
          <w:szCs w:val="20"/>
        </w:rPr>
      </w:pPr>
    </w:p>
    <w:p w14:paraId="3818A5D6" w14:textId="77777777" w:rsidR="00F91567" w:rsidRDefault="00F91567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249ECB33" w14:textId="77777777" w:rsidR="00D44C9B" w:rsidRPr="00C34C35" w:rsidRDefault="00D44C9B" w:rsidP="00D44C9B">
      <w:pPr>
        <w:pStyle w:val="NoSpacing"/>
        <w:rPr>
          <w:rFonts w:ascii="Times New Roman" w:hAnsi="Times New Roman"/>
          <w:b/>
          <w:sz w:val="20"/>
          <w:szCs w:val="20"/>
        </w:rPr>
      </w:pPr>
      <w:r w:rsidRPr="00AE0185">
        <w:rPr>
          <w:rFonts w:ascii="Times New Roman" w:hAnsi="Times New Roman"/>
          <w:b/>
          <w:sz w:val="20"/>
          <w:szCs w:val="20"/>
        </w:rPr>
        <w:t>--Maintenance and HouseKeeping</w:t>
      </w:r>
    </w:p>
    <w:p w14:paraId="7AE62FCD" w14:textId="77777777" w:rsidR="00D44C9B" w:rsidRPr="00EB635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sp_Insert_Into_Coaching_Log_Archive</w:t>
      </w:r>
    </w:p>
    <w:p w14:paraId="6BC4C83A" w14:textId="77777777" w:rsidR="00D44C9B" w:rsidRPr="00B209E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sp_InactivateExpiredWarningLogs</w:t>
      </w:r>
    </w:p>
    <w:p w14:paraId="7742438A" w14:textId="77777777" w:rsidR="00F91567" w:rsidRDefault="00D44C9B" w:rsidP="00037180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sp_InactivateCoachingLogsForTerms</w:t>
      </w:r>
    </w:p>
    <w:p w14:paraId="442609AE" w14:textId="77777777" w:rsidR="007F7E88" w:rsidRDefault="007F7E88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24E3E7E" w14:textId="77777777" w:rsidR="00037180" w:rsidRPr="0001301A" w:rsidRDefault="00037180" w:rsidP="00037180">
      <w:pPr>
        <w:pStyle w:val="NoSpacing"/>
        <w:rPr>
          <w:rFonts w:ascii="Times New Roman" w:hAnsi="Times New Roman"/>
          <w:sz w:val="20"/>
          <w:szCs w:val="20"/>
        </w:rPr>
      </w:pPr>
    </w:p>
    <w:p w14:paraId="0EC018EE" w14:textId="77777777" w:rsidR="00BF3248" w:rsidRPr="0001301A" w:rsidRDefault="00BF3248" w:rsidP="0074515D">
      <w:pPr>
        <w:pStyle w:val="NoSpacing"/>
        <w:rPr>
          <w:rFonts w:ascii="Times New Roman" w:hAnsi="Times New Roman"/>
          <w:sz w:val="20"/>
          <w:szCs w:val="20"/>
        </w:rPr>
      </w:pPr>
    </w:p>
    <w:p w14:paraId="7A891BEE" w14:textId="77777777" w:rsidR="00BF3248" w:rsidRPr="004739B7" w:rsidRDefault="00BF3248" w:rsidP="0074515D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>--</w:t>
      </w:r>
      <w:r w:rsidR="00F547D5" w:rsidRPr="00BD2658">
        <w:rPr>
          <w:rFonts w:ascii="Times New Roman" w:hAnsi="Times New Roman"/>
          <w:b/>
          <w:sz w:val="20"/>
          <w:szCs w:val="20"/>
        </w:rPr>
        <w:t>Dashboard:</w:t>
      </w:r>
      <w:r w:rsidR="007F7E88" w:rsidRPr="00BD2658">
        <w:rPr>
          <w:rFonts w:ascii="Times New Roman" w:hAnsi="Times New Roman"/>
          <w:b/>
          <w:sz w:val="20"/>
          <w:szCs w:val="20"/>
        </w:rPr>
        <w:t xml:space="preserve"> New Submissions</w:t>
      </w:r>
    </w:p>
    <w:p w14:paraId="79017683" w14:textId="77777777" w:rsidR="009D1489" w:rsidRPr="009D1489" w:rsidRDefault="009D1489" w:rsidP="009D1489">
      <w:pPr>
        <w:pStyle w:val="NoSpacing"/>
        <w:rPr>
          <w:rFonts w:ascii="Times New Roman" w:hAnsi="Times New Roman"/>
          <w:sz w:val="20"/>
          <w:szCs w:val="20"/>
        </w:rPr>
      </w:pPr>
      <w:bookmarkStart w:id="17" w:name="_Toc512344586"/>
      <w:proofErr w:type="spellStart"/>
      <w:r w:rsidRPr="002D173B">
        <w:rPr>
          <w:rFonts w:ascii="Times New Roman" w:hAnsi="Times New Roman"/>
          <w:sz w:val="20"/>
          <w:szCs w:val="20"/>
        </w:rPr>
        <w:t>sp_select_employee_details</w:t>
      </w:r>
      <w:bookmarkEnd w:id="17"/>
      <w:proofErr w:type="spellEnd"/>
    </w:p>
    <w:p w14:paraId="482C85F0" w14:textId="6C4176E6" w:rsidR="00D44C9B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sp_select_modules_by_job_code</w:t>
      </w:r>
      <w:proofErr w:type="spellEnd"/>
      <w:r w:rsidRPr="008C138F">
        <w:rPr>
          <w:rFonts w:ascii="Times New Roman" w:hAnsi="Times New Roman"/>
          <w:sz w:val="20"/>
          <w:szCs w:val="20"/>
        </w:rPr>
        <w:t xml:space="preserve"> </w:t>
      </w:r>
    </w:p>
    <w:p w14:paraId="267B50BD" w14:textId="37AE025C" w:rsidR="006035E9" w:rsidRPr="009A1E82" w:rsidRDefault="006035E9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8900AA">
        <w:rPr>
          <w:rFonts w:ascii="Times New Roman" w:hAnsi="Times New Roman"/>
          <w:sz w:val="20"/>
          <w:szCs w:val="20"/>
        </w:rPr>
        <w:t>sp_Select_Employees_By_Module</w:t>
      </w:r>
    </w:p>
    <w:p w14:paraId="6F1B15E3" w14:textId="17992AA2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sp_select_</w:t>
      </w:r>
      <w:r w:rsidR="000A52B7" w:rsidRPr="00E85682">
        <w:rPr>
          <w:rFonts w:ascii="Times New Roman" w:hAnsi="Times New Roman"/>
          <w:sz w:val="20"/>
          <w:szCs w:val="20"/>
        </w:rPr>
        <w:t>E</w:t>
      </w:r>
      <w:r w:rsidRPr="00E85682">
        <w:rPr>
          <w:rFonts w:ascii="Times New Roman" w:hAnsi="Times New Roman"/>
          <w:sz w:val="20"/>
          <w:szCs w:val="20"/>
        </w:rPr>
        <w:t>mployees_by_</w:t>
      </w:r>
      <w:r w:rsidR="000A52B7" w:rsidRPr="00E85682">
        <w:rPr>
          <w:rFonts w:ascii="Times New Roman" w:hAnsi="Times New Roman"/>
          <w:sz w:val="20"/>
          <w:szCs w:val="20"/>
        </w:rPr>
        <w:t>M</w:t>
      </w:r>
      <w:r w:rsidRPr="00E85682">
        <w:rPr>
          <w:rFonts w:ascii="Times New Roman" w:hAnsi="Times New Roman"/>
          <w:sz w:val="20"/>
          <w:szCs w:val="20"/>
        </w:rPr>
        <w:t>odule_and_</w:t>
      </w:r>
      <w:r w:rsidR="000A52B7" w:rsidRPr="00E85682">
        <w:rPr>
          <w:rFonts w:ascii="Times New Roman" w:hAnsi="Times New Roman"/>
          <w:sz w:val="20"/>
          <w:szCs w:val="20"/>
        </w:rPr>
        <w:t>S</w:t>
      </w:r>
      <w:r w:rsidRPr="00E85682">
        <w:rPr>
          <w:rFonts w:ascii="Times New Roman" w:hAnsi="Times New Roman"/>
          <w:sz w:val="20"/>
          <w:szCs w:val="20"/>
        </w:rPr>
        <w:t>ite</w:t>
      </w:r>
      <w:proofErr w:type="spellEnd"/>
    </w:p>
    <w:p w14:paraId="7D238D2A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DE2B7E">
        <w:rPr>
          <w:rFonts w:ascii="Times New Roman" w:hAnsi="Times New Roman"/>
          <w:sz w:val="20"/>
          <w:szCs w:val="20"/>
        </w:rPr>
        <w:t>sp_select_programs</w:t>
      </w:r>
      <w:proofErr w:type="spellEnd"/>
    </w:p>
    <w:p w14:paraId="57EB6D15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sp_select_behaviors</w:t>
      </w:r>
      <w:proofErr w:type="spellEnd"/>
    </w:p>
    <w:p w14:paraId="0C8F33BD" w14:textId="47971560" w:rsidR="007078B8" w:rsidRPr="008F55BC" w:rsidRDefault="007078B8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902269">
        <w:rPr>
          <w:rFonts w:ascii="Times New Roman" w:hAnsi="Times New Roman"/>
          <w:sz w:val="20"/>
          <w:szCs w:val="20"/>
        </w:rPr>
        <w:t>sp_Select_CoachingReasons_By_Module</w:t>
      </w:r>
      <w:r w:rsidRPr="00902269" w:rsidDel="007078B8">
        <w:rPr>
          <w:rFonts w:ascii="Times New Roman" w:hAnsi="Times New Roman"/>
          <w:sz w:val="20"/>
          <w:szCs w:val="20"/>
        </w:rPr>
        <w:t xml:space="preserve"> </w:t>
      </w:r>
    </w:p>
    <w:p w14:paraId="7AC67D81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sp_select_source_by_module</w:t>
      </w:r>
      <w:proofErr w:type="spellEnd"/>
    </w:p>
    <w:p w14:paraId="2BC9ACAF" w14:textId="77777777" w:rsidR="00D44C9B" w:rsidRPr="008F55BC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60212">
        <w:rPr>
          <w:rFonts w:ascii="Times New Roman" w:hAnsi="Times New Roman"/>
          <w:sz w:val="20"/>
          <w:szCs w:val="20"/>
        </w:rPr>
        <w:t>sp_select_subcoachingreasons_by_reason</w:t>
      </w:r>
      <w:proofErr w:type="spellEnd"/>
    </w:p>
    <w:p w14:paraId="72F281EC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sp_select_values_by_reason</w:t>
      </w:r>
      <w:proofErr w:type="spellEnd"/>
    </w:p>
    <w:p w14:paraId="5C6F3E75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sp_select_callid_by_module</w:t>
      </w:r>
      <w:proofErr w:type="spellEnd"/>
    </w:p>
    <w:p w14:paraId="32BBF4EF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sp_select_email_attributes</w:t>
      </w:r>
      <w:proofErr w:type="spellEnd"/>
    </w:p>
    <w:p w14:paraId="6FB033E9" w14:textId="77777777" w:rsidR="00D44C9B" w:rsidRPr="008C138F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sp_select_rec_employee_hierarchy</w:t>
      </w:r>
      <w:proofErr w:type="spellEnd"/>
    </w:p>
    <w:p w14:paraId="55C46F99" w14:textId="3305A1F0" w:rsidR="00D44C9B" w:rsidRPr="00E85682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lastRenderedPageBreak/>
        <w:t>sp_</w:t>
      </w:r>
      <w:r w:rsidR="001E5A79" w:rsidRPr="00AD6330">
        <w:rPr>
          <w:rFonts w:ascii="Times New Roman" w:hAnsi="Times New Roman"/>
          <w:sz w:val="20"/>
          <w:szCs w:val="20"/>
        </w:rPr>
        <w:t>I</w:t>
      </w:r>
      <w:r w:rsidRPr="00AD6330">
        <w:rPr>
          <w:rFonts w:ascii="Times New Roman" w:hAnsi="Times New Roman"/>
          <w:sz w:val="20"/>
          <w:szCs w:val="20"/>
        </w:rPr>
        <w:t>nser</w:t>
      </w:r>
      <w:r w:rsidR="000A52B7" w:rsidRPr="00AD6330">
        <w:rPr>
          <w:rFonts w:ascii="Times New Roman" w:hAnsi="Times New Roman"/>
          <w:sz w:val="20"/>
          <w:szCs w:val="20"/>
        </w:rPr>
        <w:t>tI</w:t>
      </w:r>
      <w:r w:rsidRPr="00AD6330">
        <w:rPr>
          <w:rFonts w:ascii="Times New Roman" w:hAnsi="Times New Roman"/>
          <w:sz w:val="20"/>
          <w:szCs w:val="20"/>
        </w:rPr>
        <w:t>nto_coaching_log</w:t>
      </w:r>
      <w:proofErr w:type="spellEnd"/>
    </w:p>
    <w:p w14:paraId="6BFA2775" w14:textId="0398B662" w:rsidR="007F7E88" w:rsidRPr="00A82353" w:rsidRDefault="00D44C9B" w:rsidP="00D44C9B">
      <w:pPr>
        <w:pStyle w:val="NoSpacing"/>
        <w:rPr>
          <w:rFonts w:ascii="Times New Roman" w:hAnsi="Times New Roman"/>
          <w:sz w:val="20"/>
          <w:szCs w:val="20"/>
        </w:rPr>
      </w:pPr>
      <w:r w:rsidRPr="00E85682">
        <w:rPr>
          <w:rFonts w:ascii="Times New Roman" w:hAnsi="Times New Roman"/>
          <w:sz w:val="20"/>
          <w:szCs w:val="20"/>
        </w:rPr>
        <w:t>sp_InsertInto_Warning_Log</w:t>
      </w:r>
    </w:p>
    <w:p w14:paraId="14996E46" w14:textId="41629269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sp_InsertInto_Email_Notifications_Stage</w:t>
      </w:r>
      <w:proofErr w:type="spellEnd"/>
    </w:p>
    <w:p w14:paraId="7D978B00" w14:textId="5062427D" w:rsidR="000A52B7" w:rsidRPr="009449BB" w:rsidRDefault="000A52B7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sp_Get_Staged_Notifications</w:t>
      </w:r>
      <w:proofErr w:type="spellEnd"/>
    </w:p>
    <w:p w14:paraId="69C0EBAB" w14:textId="7A6C57C6" w:rsidR="00926594" w:rsidRPr="0094706C" w:rsidRDefault="00926594" w:rsidP="00D44C9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449BB">
        <w:rPr>
          <w:rFonts w:ascii="Times New Roman" w:hAnsi="Times New Roman"/>
          <w:sz w:val="20"/>
          <w:szCs w:val="20"/>
        </w:rPr>
        <w:t>sp_InsertInto_Email_Notifications_History</w:t>
      </w:r>
      <w:proofErr w:type="spellEnd"/>
    </w:p>
    <w:p w14:paraId="76C89C67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92500A6" w14:textId="77777777" w:rsidR="0037247A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6B96A310" w14:textId="77777777" w:rsidR="0037247A" w:rsidRPr="008C138F" w:rsidRDefault="0037247A" w:rsidP="00D44C9B">
      <w:pPr>
        <w:pStyle w:val="NoSpacing"/>
        <w:rPr>
          <w:rFonts w:ascii="Times New Roman" w:hAnsi="Times New Roman"/>
          <w:sz w:val="20"/>
          <w:szCs w:val="20"/>
        </w:rPr>
      </w:pPr>
    </w:p>
    <w:p w14:paraId="0CFA96F3" w14:textId="77777777" w:rsidR="007F7E88" w:rsidRDefault="007F7E88" w:rsidP="00BF3248">
      <w:pPr>
        <w:pStyle w:val="NoSpacing"/>
        <w:rPr>
          <w:rFonts w:ascii="Times New Roman" w:hAnsi="Times New Roman"/>
          <w:sz w:val="20"/>
          <w:szCs w:val="20"/>
        </w:rPr>
      </w:pPr>
    </w:p>
    <w:p w14:paraId="047D9EC1" w14:textId="77777777" w:rsidR="00F547D5" w:rsidRDefault="00F547D5" w:rsidP="00F547D5">
      <w:pPr>
        <w:pStyle w:val="NoSpacing"/>
        <w:rPr>
          <w:rFonts w:ascii="Times New Roman" w:hAnsi="Times New Roman"/>
          <w:b/>
          <w:sz w:val="20"/>
          <w:szCs w:val="20"/>
        </w:rPr>
      </w:pPr>
      <w:r w:rsidRPr="002178BB">
        <w:rPr>
          <w:rFonts w:ascii="Times New Roman" w:hAnsi="Times New Roman"/>
          <w:b/>
          <w:sz w:val="20"/>
          <w:szCs w:val="20"/>
        </w:rPr>
        <w:t>-- Dashboard: Filter Dropdowns</w:t>
      </w:r>
    </w:p>
    <w:p w14:paraId="6240079C" w14:textId="77777777" w:rsidR="007F7E88" w:rsidRPr="00F547D5" w:rsidRDefault="007F7E88" w:rsidP="00BF3248">
      <w:pPr>
        <w:pStyle w:val="NoSpacing"/>
        <w:rPr>
          <w:rFonts w:ascii="Times New Roman" w:hAnsi="Times New Roman"/>
          <w:sz w:val="20"/>
          <w:szCs w:val="20"/>
          <w:highlight w:val="green"/>
        </w:rPr>
      </w:pPr>
    </w:p>
    <w:p w14:paraId="4D70E00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Supervisor:MyTeamPending:Sp_SelectFrom_Coaching_LogSupDistinctCSRTeam</w:t>
      </w:r>
    </w:p>
    <w:p w14:paraId="7E4F967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Supervisor:MyTeamCompleted:sp_SelectFrom_Coaching_LogSupDistinctMGRTeamCompleted</w:t>
      </w:r>
    </w:p>
    <w:p w14:paraId="4E4CC5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Supervisor:MyTeamCompleted:sp_SelectFrom_Caoching_LogSupDistinctCSRTeamCompleted</w:t>
      </w:r>
    </w:p>
    <w:p w14:paraId="722F570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29F425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Manager:MyPending:sp_SelectFrom_Coaching_LogMGRDistinctSUP</w:t>
      </w:r>
      <w:proofErr w:type="spellEnd"/>
    </w:p>
    <w:p w14:paraId="6D87F233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Manager:MyPending:sp_SelectFrom_Coaching_LogMGRDistinctCSR</w:t>
      </w:r>
      <w:proofErr w:type="spellEnd"/>
    </w:p>
    <w:p w14:paraId="136388A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Manager:MyTeamPending:sp_selectFrom_Coaching_LogMgrDistinctSUPTeam</w:t>
      </w:r>
    </w:p>
    <w:p w14:paraId="6C7E983A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Manager:MyTeamPending:sp_SelectFrom_Coaching_LogMgrDistinctCSRTeam</w:t>
      </w:r>
    </w:p>
    <w:p w14:paraId="4FA2EB4C" w14:textId="77777777" w:rsidR="00F547D5" w:rsidRPr="0062444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Manager:MyTeamCompleted:sp_SelectFrom_Coaching_LogMgrDistinctSUPTeamCompleted</w:t>
      </w:r>
    </w:p>
    <w:p w14:paraId="382990C3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Manager:MyTeamCompleted:sp_SelectFrom_Coaching_LogMgrDistinctCSRTeamCompleted</w:t>
      </w:r>
    </w:p>
    <w:p w14:paraId="2DA34DA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CE5C33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MySubmission:Supervisor:sp_SelectFrom_Coaching_LogSupDistinctMGR</w:t>
      </w:r>
    </w:p>
    <w:p w14:paraId="457F4237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MySubmission:Supervisor:sp_SelectFrom_Coaching_LogSupDistinctSUP </w:t>
      </w:r>
    </w:p>
    <w:p w14:paraId="3E1C100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MySubmission:Supervisor:sp_SelectFrom_Coaching_LogSupDistinctCSR </w:t>
      </w:r>
    </w:p>
    <w:p w14:paraId="559F7A10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621AA761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MySubmission:Manager:sp_SelectFrom_Coaching_LogMgrDistinctMGRSubmitted</w:t>
      </w:r>
    </w:p>
    <w:p w14:paraId="33941FD6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MySubmission:Manager:sp_SelectFrom_Coaching_LogMgrDistinctSUPSubmitted</w:t>
      </w:r>
    </w:p>
    <w:p w14:paraId="54962849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 xml:space="preserve">MySubmission:Manager:sp_SelectFrom_Coaching_LogMgrDistinctCSRSubmitted </w:t>
      </w:r>
    </w:p>
    <w:p w14:paraId="1F9466A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B33620D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1D453B7B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MySubmission:Staff:sp_SelectFrom_Coaching_LogStaffDistinctPendingCSRSubmitted</w:t>
      </w:r>
    </w:p>
    <w:p w14:paraId="04079E5A" w14:textId="77777777" w:rsidR="00F547D5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MySubmission:Staff:sp_SelectFrom_Coaching_LogStaffDistinctPendingSUPSubmitted</w:t>
      </w:r>
    </w:p>
    <w:p w14:paraId="33528CCE" w14:textId="77777777" w:rsidR="007F7E88" w:rsidRPr="008C138F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MySubmission:Staff:sp_SelectFrom_Coaching_LogStaffDistinctPendingMGRSubmitte</w:t>
      </w:r>
      <w:r w:rsidR="00484A39">
        <w:rPr>
          <w:rFonts w:ascii="Times New Roman" w:hAnsi="Times New Roman"/>
          <w:sz w:val="20"/>
          <w:szCs w:val="20"/>
        </w:rPr>
        <w:t>d</w:t>
      </w:r>
    </w:p>
    <w:p w14:paraId="00F097D3" w14:textId="77777777" w:rsidR="00F547D5" w:rsidRDefault="00F547D5" w:rsidP="00F547D5">
      <w:pPr>
        <w:pStyle w:val="NoSpacing"/>
        <w:rPr>
          <w:rFonts w:ascii="Times New Roman" w:hAnsi="Times New Roman"/>
          <w:sz w:val="20"/>
          <w:szCs w:val="20"/>
        </w:rPr>
      </w:pPr>
    </w:p>
    <w:p w14:paraId="28FD3D17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My Dashboard</w:t>
      </w:r>
    </w:p>
    <w:p w14:paraId="161D611E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8" w:name="_Toc523820132"/>
      <w:r w:rsidRPr="0062444F">
        <w:rPr>
          <w:rFonts w:ascii="Times New Roman" w:hAnsi="Times New Roman"/>
          <w:sz w:val="20"/>
          <w:szCs w:val="20"/>
        </w:rPr>
        <w:t>sp_Dashboard_Populate_Filter_Dropdowns</w:t>
      </w:r>
      <w:bookmarkEnd w:id="18"/>
    </w:p>
    <w:p w14:paraId="00237F00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19" w:name="_Toc523820131"/>
      <w:r w:rsidRPr="0062444F">
        <w:rPr>
          <w:rFonts w:ascii="Times New Roman" w:hAnsi="Times New Roman"/>
          <w:sz w:val="20"/>
          <w:szCs w:val="20"/>
        </w:rPr>
        <w:t>sp_Select_States_For_Dashboard</w:t>
      </w:r>
      <w:bookmarkEnd w:id="19"/>
    </w:p>
    <w:p w14:paraId="6CCBDC94" w14:textId="77777777" w:rsidR="0037247A" w:rsidRPr="0062444F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bookmarkStart w:id="20" w:name="_Toc523820133"/>
      <w:r w:rsidRPr="002D173B">
        <w:rPr>
          <w:rFonts w:ascii="Times New Roman" w:hAnsi="Times New Roman"/>
          <w:sz w:val="20"/>
          <w:szCs w:val="20"/>
        </w:rPr>
        <w:t>sp_Select_Statuses_For_Dashboard</w:t>
      </w:r>
      <w:bookmarkEnd w:id="20"/>
    </w:p>
    <w:p w14:paraId="63DA1D74" w14:textId="77777777" w:rsidR="00484A39" w:rsidRPr="0062444F" w:rsidRDefault="00484A39" w:rsidP="00484A39">
      <w:pPr>
        <w:pStyle w:val="NoSpacing"/>
        <w:rPr>
          <w:rFonts w:ascii="Times New Roman" w:hAnsi="Times New Roman"/>
          <w:sz w:val="20"/>
          <w:szCs w:val="20"/>
        </w:rPr>
      </w:pPr>
      <w:bookmarkStart w:id="21" w:name="_Toc523820126"/>
      <w:r w:rsidRPr="0062444F">
        <w:rPr>
          <w:rFonts w:ascii="Times New Roman" w:hAnsi="Times New Roman"/>
          <w:sz w:val="20"/>
          <w:szCs w:val="20"/>
        </w:rPr>
        <w:t>sp_Select_Sources_For_Dashboard</w:t>
      </w:r>
      <w:bookmarkEnd w:id="21"/>
    </w:p>
    <w:p w14:paraId="41A8C92D" w14:textId="77777777" w:rsidR="0037247A" w:rsidRPr="002D173B" w:rsidRDefault="0037247A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95C278B" w14:textId="77777777" w:rsidR="009774B2" w:rsidRPr="00AD6330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sp_Dashboard_Summary_Count</w:t>
      </w:r>
    </w:p>
    <w:p w14:paraId="4F65CD7F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sp_Dashboard_Summary_Count_ByStatus</w:t>
      </w:r>
    </w:p>
    <w:p w14:paraId="283A893E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sp_Dashboard_Summary_Count_QN</w:t>
      </w:r>
      <w:proofErr w:type="spellEnd"/>
    </w:p>
    <w:p w14:paraId="68AFD19C" w14:textId="77777777" w:rsidR="009774B2" w:rsidRPr="00547542" w:rsidRDefault="009774B2" w:rsidP="009774B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sp_Dashboard_Summary_Performance_QN</w:t>
      </w:r>
      <w:proofErr w:type="spellEnd"/>
    </w:p>
    <w:p w14:paraId="51622DA2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70FCB296" w14:textId="77777777" w:rsidR="009774B2" w:rsidRPr="00547542" w:rsidRDefault="009774B2" w:rsidP="0037247A">
      <w:pPr>
        <w:pStyle w:val="NoSpacing"/>
        <w:rPr>
          <w:rFonts w:ascii="Times New Roman" w:hAnsi="Times New Roman"/>
          <w:sz w:val="20"/>
          <w:szCs w:val="20"/>
        </w:rPr>
      </w:pPr>
    </w:p>
    <w:p w14:paraId="033A9B9E" w14:textId="3E7D88FA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sp_Search_For_Dashboards_Details</w:t>
      </w:r>
    </w:p>
    <w:p w14:paraId="7A70AED2" w14:textId="77777777" w:rsidR="0037247A" w:rsidRPr="00547542" w:rsidRDefault="0037247A" w:rsidP="0037247A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sp_Search_For_Dashboards_Count</w:t>
      </w:r>
    </w:p>
    <w:p w14:paraId="4F971250" w14:textId="4468BB93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sp_Search_For_Dashboards_Details_QN</w:t>
      </w:r>
      <w:proofErr w:type="spellEnd"/>
    </w:p>
    <w:p w14:paraId="71A66864" w14:textId="6D32E1CB" w:rsidR="0074171D" w:rsidRPr="002D173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sp_Search_For_Dashboards_Count_QN</w:t>
      </w:r>
      <w:proofErr w:type="spellEnd"/>
    </w:p>
    <w:p w14:paraId="2D9F33E8" w14:textId="77777777" w:rsidR="0074171D" w:rsidRPr="0062444F" w:rsidRDefault="0074171D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0EB0A04F" w14:textId="77777777" w:rsidR="0037247A" w:rsidRPr="0062444F" w:rsidRDefault="0037247A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2902A3BC" w14:textId="53C53F9B" w:rsidR="0037247A" w:rsidRPr="002D173B" w:rsidRDefault="008D65D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D173B">
        <w:rPr>
          <w:rFonts w:ascii="Times New Roman" w:hAnsi="Times New Roman"/>
          <w:b/>
          <w:bCs/>
          <w:sz w:val="20"/>
          <w:szCs w:val="20"/>
        </w:rPr>
        <w:t>Non-QN</w:t>
      </w:r>
    </w:p>
    <w:p w14:paraId="51260755" w14:textId="77777777" w:rsidR="008D65D0" w:rsidRPr="0062444F" w:rsidRDefault="008D65D0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7E20CFE6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</w:t>
      </w:r>
    </w:p>
    <w:p w14:paraId="4BD499BF" w14:textId="172DB7C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sp_SelectFrom_Coaching_Log_MyCompleted_Count</w:t>
      </w:r>
    </w:p>
    <w:p w14:paraId="28AFC5D7" w14:textId="77777777" w:rsidR="00F862CF" w:rsidRPr="002D173B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</w:t>
      </w:r>
    </w:p>
    <w:p w14:paraId="7A458DF6" w14:textId="77777777" w:rsidR="00F862CF" w:rsidRPr="004D05AC" w:rsidRDefault="00F862CF" w:rsidP="00F862CF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sp_SelectFrom_Coaching_Log_MyFollowup_Count</w:t>
      </w:r>
    </w:p>
    <w:p w14:paraId="65501D24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</w:t>
      </w:r>
    </w:p>
    <w:p w14:paraId="4D7AD09C" w14:textId="77777777" w:rsidR="00BC2D3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sp_SelectFrom_Coaching_Log_MyPending_Count</w:t>
      </w:r>
    </w:p>
    <w:p w14:paraId="0C2E589B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</w:t>
      </w:r>
    </w:p>
    <w:p w14:paraId="6909E050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sp_SelectFrom_Coaching_Log_MySubmitted_Count</w:t>
      </w:r>
    </w:p>
    <w:p w14:paraId="3AEF4B22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</w:t>
      </w:r>
    </w:p>
    <w:p w14:paraId="09222AAD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sp_SelectFrom_Coaching_Log_MyTeamCompleted_Count</w:t>
      </w:r>
    </w:p>
    <w:p w14:paraId="7ECBE1B8" w14:textId="77777777" w:rsidR="00BC2D3A" w:rsidRPr="002D173B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sp_SelectFrom_Coaching_Log_MyTeamPending</w:t>
      </w:r>
    </w:p>
    <w:p w14:paraId="6E9F5CDB" w14:textId="77777777" w:rsidR="00BC2D3A" w:rsidRPr="00AD6330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AD6330">
        <w:rPr>
          <w:rFonts w:ascii="Times New Roman" w:hAnsi="Times New Roman"/>
          <w:sz w:val="20"/>
          <w:szCs w:val="20"/>
        </w:rPr>
        <w:t>sp_SelectFrom_Coaching_Log_MyTeamPending_Count</w:t>
      </w:r>
    </w:p>
    <w:p w14:paraId="72BA3810" w14:textId="77777777" w:rsidR="00CD794B" w:rsidRPr="006217FA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</w:t>
      </w:r>
    </w:p>
    <w:p w14:paraId="6D05BD6A" w14:textId="77777777" w:rsidR="00CD794B" w:rsidRPr="008C138F" w:rsidRDefault="00CD794B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6217FA">
        <w:rPr>
          <w:rFonts w:ascii="Times New Roman" w:hAnsi="Times New Roman"/>
          <w:sz w:val="20"/>
          <w:szCs w:val="20"/>
        </w:rPr>
        <w:t>sp_SelectFrom_Coaching_Log_Historical_Count</w:t>
      </w:r>
    </w:p>
    <w:p w14:paraId="1040723D" w14:textId="77777777" w:rsidR="00BC2D3A" w:rsidRPr="001E286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306733">
        <w:rPr>
          <w:rFonts w:ascii="Times New Roman" w:hAnsi="Times New Roman"/>
          <w:sz w:val="20"/>
          <w:szCs w:val="20"/>
        </w:rPr>
        <w:t>sp_SelectFrom_Warning_Log_MyTeamWarning</w:t>
      </w:r>
    </w:p>
    <w:p w14:paraId="136B42D6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1E286A">
        <w:rPr>
          <w:rFonts w:ascii="Times New Roman" w:hAnsi="Times New Roman"/>
          <w:sz w:val="20"/>
          <w:szCs w:val="20"/>
        </w:rPr>
        <w:t>sp_SelectFrom_Warning_Log_MyTeamWarning_Count</w:t>
      </w:r>
    </w:p>
    <w:p w14:paraId="14EFD9D2" w14:textId="77777777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50840B1B" w14:textId="3CBA01E6" w:rsidR="007F7E88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46E7A733" w14:textId="4639166D" w:rsidR="0074171D" w:rsidRDefault="008D65D0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QN</w:t>
      </w:r>
    </w:p>
    <w:p w14:paraId="2AB1D4C0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sp_SelectFrom_Coaching_Log_MyCompleted_QN</w:t>
      </w:r>
      <w:proofErr w:type="spellEnd"/>
    </w:p>
    <w:p w14:paraId="033B9A60" w14:textId="6A0C0755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sp_SelectFrom_Coaching_Log_MyCompleted_Count_QN</w:t>
      </w:r>
      <w:proofErr w:type="spellEnd"/>
    </w:p>
    <w:p w14:paraId="22AF83D4" w14:textId="77777777" w:rsidR="008D65D0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sp_SelectFrom_Coaching_Log_MyPending_FollowupCoach_QN</w:t>
      </w:r>
      <w:proofErr w:type="spellEnd"/>
      <w:r w:rsidRPr="002E199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sp_SelectFrom_Coaching_Log_MyPending_FollowupCoach_Count_QN</w:t>
      </w:r>
      <w:proofErr w:type="spellEnd"/>
      <w:r w:rsidRPr="002E1990">
        <w:rPr>
          <w:rFonts w:ascii="Times New Roman" w:hAnsi="Times New Roman"/>
          <w:sz w:val="20"/>
          <w:szCs w:val="20"/>
        </w:rPr>
        <w:t>.</w:t>
      </w:r>
    </w:p>
    <w:p w14:paraId="482FDCE4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sp_SelectFrom_Coaching_Log_MyPending_FollowupPrep_QN</w:t>
      </w:r>
      <w:proofErr w:type="spellEnd"/>
    </w:p>
    <w:p w14:paraId="6F39EDD1" w14:textId="77777777" w:rsidR="008D65D0" w:rsidRPr="002D173B" w:rsidRDefault="008D65D0" w:rsidP="008D65D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sp_SelectFrom_Coaching_Log_MyPending_FollowupPrep_Count_QN</w:t>
      </w:r>
      <w:proofErr w:type="spellEnd"/>
    </w:p>
    <w:p w14:paraId="55E37215" w14:textId="77777777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sp_SelectFrom_Coaching_Log_MyPending_QN</w:t>
      </w:r>
      <w:proofErr w:type="spellEnd"/>
    </w:p>
    <w:p w14:paraId="119C857F" w14:textId="76DF190E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sp_SelectFrom_Coaching_Log_MyPending_Count_QN</w:t>
      </w:r>
      <w:proofErr w:type="spellEnd"/>
    </w:p>
    <w:p w14:paraId="45F2FB6C" w14:textId="5C3F2AA4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sp_SelectFrom_Coaching_Log_MySubmitted_QN</w:t>
      </w:r>
      <w:proofErr w:type="spellEnd"/>
    </w:p>
    <w:p w14:paraId="15A42A84" w14:textId="1C995172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sp_SelectFrom_Coaching_Log_MySubmitted_Count_QN</w:t>
      </w:r>
      <w:proofErr w:type="spellEnd"/>
    </w:p>
    <w:p w14:paraId="55FFB9FB" w14:textId="0493F1FF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sp_SelectFrom_Coaching_Log_MyTeamCompleted_QN</w:t>
      </w:r>
      <w:proofErr w:type="spellEnd"/>
    </w:p>
    <w:p w14:paraId="4E8EBC95" w14:textId="38C1FDF5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547542">
        <w:rPr>
          <w:rFonts w:ascii="Times New Roman" w:hAnsi="Times New Roman"/>
          <w:sz w:val="20"/>
          <w:szCs w:val="20"/>
        </w:rPr>
        <w:t>sp_SelectFrom_Coaching_Log_MyTeamCompleted_Count_QN</w:t>
      </w:r>
      <w:proofErr w:type="spellEnd"/>
    </w:p>
    <w:p w14:paraId="54E57745" w14:textId="7C2A1DFC" w:rsidR="0074171D" w:rsidRPr="00B209EB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sp_SelectFrom_Coaching_Log_MyTeamPending_QN</w:t>
      </w:r>
      <w:proofErr w:type="spellEnd"/>
    </w:p>
    <w:p w14:paraId="021D756D" w14:textId="1546C97A" w:rsidR="0074171D" w:rsidRPr="00547542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sp_SelectFrom_Coaching_Log_MyTeamPending_Count_QN</w:t>
      </w:r>
      <w:proofErr w:type="spellEnd"/>
    </w:p>
    <w:p w14:paraId="3AEF0319" w14:textId="1914C755" w:rsidR="009449BB" w:rsidRPr="002E1990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sp_SelectFrom_Coaching_Log_MyPending_Count_QNS</w:t>
      </w:r>
      <w:proofErr w:type="spellEnd"/>
    </w:p>
    <w:p w14:paraId="57ABFA80" w14:textId="7E56A2BB" w:rsidR="009449BB" w:rsidRPr="00547542" w:rsidRDefault="009449BB" w:rsidP="009449BB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E1990">
        <w:rPr>
          <w:rFonts w:ascii="Times New Roman" w:hAnsi="Times New Roman"/>
          <w:sz w:val="20"/>
          <w:szCs w:val="20"/>
        </w:rPr>
        <w:t>sp_SelectFrom_Coaching_Log_MyPending_QNS</w:t>
      </w:r>
      <w:proofErr w:type="spellEnd"/>
    </w:p>
    <w:p w14:paraId="198342D6" w14:textId="5BA7DBC4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1A6C7BE" w14:textId="0649A030" w:rsidR="002C4340" w:rsidRPr="00547542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12977B02" w14:textId="77777777" w:rsidR="002C4340" w:rsidRPr="00547542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8E1818">
        <w:rPr>
          <w:rFonts w:ascii="Times New Roman" w:hAnsi="Times New Roman"/>
          <w:b/>
          <w:sz w:val="20"/>
          <w:szCs w:val="20"/>
        </w:rPr>
        <w:t>--Coaching Log Review and Update</w:t>
      </w:r>
    </w:p>
    <w:p w14:paraId="5856AF33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sp_SelectRecordStatus</w:t>
      </w:r>
    </w:p>
    <w:p w14:paraId="108C2F91" w14:textId="77777777" w:rsidR="002C4340" w:rsidRPr="00547542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8E1818">
        <w:rPr>
          <w:rFonts w:ascii="Times New Roman" w:hAnsi="Times New Roman"/>
          <w:sz w:val="20"/>
          <w:szCs w:val="20"/>
        </w:rPr>
        <w:t>sp_SelectReviewFrom_Coaching_Log</w:t>
      </w:r>
      <w:r w:rsidRPr="00547542">
        <w:rPr>
          <w:rFonts w:ascii="Times New Roman" w:hAnsi="Times New Roman"/>
          <w:sz w:val="20"/>
          <w:szCs w:val="20"/>
        </w:rPr>
        <w:t xml:space="preserve"> </w:t>
      </w:r>
    </w:p>
    <w:p w14:paraId="6D0980B3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</w:rPr>
        <w:t>sp_SelectReviewFrom_Coaching_Log_Reasons</w:t>
      </w:r>
    </w:p>
    <w:p w14:paraId="209B479E" w14:textId="77777777" w:rsidR="002C4340" w:rsidRPr="006D0A06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D0A06">
        <w:rPr>
          <w:rFonts w:ascii="Times New Roman" w:hAnsi="Times New Roman"/>
          <w:sz w:val="20"/>
          <w:szCs w:val="20"/>
          <w:rPrChange w:id="22" w:author="Palacherla, Susmitha C" w:date="2023-06-06T10:05:00Z">
            <w:rPr>
              <w:rFonts w:ascii="Times New Roman" w:hAnsi="Times New Roman"/>
              <w:sz w:val="20"/>
              <w:szCs w:val="20"/>
              <w:highlight w:val="green"/>
            </w:rPr>
          </w:rPrChange>
        </w:rPr>
        <w:t>sp_SelectReviewFrom_Coaching_Log_Quality_Now</w:t>
      </w:r>
    </w:p>
    <w:p w14:paraId="00174428" w14:textId="77777777" w:rsidR="002C4340" w:rsidRPr="0062444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sp_Select_Additional_Calls_For_Quality_Now_Followup</w:t>
      </w:r>
      <w:proofErr w:type="spellEnd"/>
    </w:p>
    <w:p w14:paraId="179E5826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sp_SelectReviewFrom_Warning_Log</w:t>
      </w:r>
    </w:p>
    <w:p w14:paraId="30A864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3333EC">
        <w:rPr>
          <w:rFonts w:ascii="Times New Roman" w:hAnsi="Times New Roman"/>
          <w:sz w:val="20"/>
          <w:szCs w:val="20"/>
        </w:rPr>
        <w:t>sp_SelectReviewFrom_Warning_Log_Reasons</w:t>
      </w:r>
    </w:p>
    <w:p w14:paraId="471DA654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14:paraId="5782B48A" w14:textId="77777777" w:rsidR="002C4340" w:rsidRPr="003333EC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sp_Update_Review_Coaching_Log_Employee_Acknowledge</w:t>
      </w:r>
    </w:p>
    <w:p w14:paraId="4C54EBAC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</w:t>
      </w:r>
    </w:p>
    <w:p w14:paraId="70E201A5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sp_Update_Review_Coaching_Log_Employee_Pending_Followup</w:t>
      </w:r>
    </w:p>
    <w:p w14:paraId="296600D1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lastRenderedPageBreak/>
        <w:t>sp_Update_Review_Coaching_Log_Manager_Pending_CSE</w:t>
      </w:r>
    </w:p>
    <w:p w14:paraId="493A1EBA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sp_Update_Review_Coaching_Log_Manager_Pending_Reasearch</w:t>
      </w:r>
    </w:p>
    <w:p w14:paraId="55B9A660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sp_Update_Review_Coaching_Log_Quality_Now_Summary</w:t>
      </w:r>
      <w:proofErr w:type="spellEnd"/>
    </w:p>
    <w:p w14:paraId="4E30A4CA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sp_Update_Review_Coaching_Log_Supervisor_Acknowledge</w:t>
      </w:r>
    </w:p>
    <w:p w14:paraId="3B2EB326" w14:textId="77777777" w:rsidR="002C4340" w:rsidRPr="008C138F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</w:t>
      </w:r>
    </w:p>
    <w:p w14:paraId="099B8383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sp_Update_Review_Coaching_Log_Supervisor_Pending_Followup</w:t>
      </w:r>
    </w:p>
    <w:p w14:paraId="2E10EFBD" w14:textId="77777777" w:rsidR="002C4340" w:rsidRPr="00210A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209EB">
        <w:rPr>
          <w:rFonts w:ascii="Times New Roman" w:hAnsi="Times New Roman"/>
          <w:sz w:val="20"/>
          <w:szCs w:val="20"/>
        </w:rPr>
        <w:t>sp_Update_Review_Coaching_Log_Supervisor_Review_Followup</w:t>
      </w:r>
      <w:proofErr w:type="spellEnd"/>
    </w:p>
    <w:p w14:paraId="5AC9F382" w14:textId="77777777" w:rsidR="002C434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</w:p>
    <w:p w14:paraId="108FB7DE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sp_ShortCalls_Get_SupReivewDetails</w:t>
      </w:r>
      <w:proofErr w:type="spellEnd"/>
    </w:p>
    <w:p w14:paraId="748D79D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sp_ShortCalls_getMgrReviewDetails</w:t>
      </w:r>
      <w:proofErr w:type="spellEnd"/>
    </w:p>
    <w:p w14:paraId="728918A8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sp_ShortCalls_SupReview_Submit</w:t>
      </w:r>
    </w:p>
    <w:p w14:paraId="1083CB2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484A39">
        <w:rPr>
          <w:rFonts w:ascii="Times New Roman" w:hAnsi="Times New Roman"/>
          <w:sz w:val="20"/>
          <w:szCs w:val="20"/>
        </w:rPr>
        <w:t>sp_ShortCalls_MgrReivew_Submit</w:t>
      </w:r>
      <w:proofErr w:type="spellEnd"/>
    </w:p>
    <w:p w14:paraId="2B15AD8D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sp_ShortCalls_Get_BehaviorList</w:t>
      </w:r>
    </w:p>
    <w:p w14:paraId="79AFC2E6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sp_ShortCalls_Get_Actions</w:t>
      </w:r>
    </w:p>
    <w:p w14:paraId="66D4F919" w14:textId="77777777" w:rsidR="002C4340" w:rsidRPr="00484A39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484A39">
        <w:rPr>
          <w:rFonts w:ascii="Times New Roman" w:hAnsi="Times New Roman"/>
          <w:sz w:val="20"/>
          <w:szCs w:val="20"/>
        </w:rPr>
        <w:t>sp_ShortCalls_Get_CallList</w:t>
      </w:r>
    </w:p>
    <w:p w14:paraId="519314F2" w14:textId="77777777" w:rsidR="002C4340" w:rsidRDefault="002C4340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060C495C" w14:textId="77777777" w:rsidR="0074171D" w:rsidRDefault="0074171D" w:rsidP="0074171D">
      <w:pPr>
        <w:pStyle w:val="NoSpacing"/>
        <w:rPr>
          <w:rFonts w:ascii="Times New Roman" w:hAnsi="Times New Roman"/>
          <w:sz w:val="20"/>
          <w:szCs w:val="20"/>
        </w:rPr>
      </w:pPr>
    </w:p>
    <w:p w14:paraId="5A3AEFAD" w14:textId="77777777" w:rsidR="0037247A" w:rsidRDefault="0037247A" w:rsidP="007F7E8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2099B7D" w14:textId="77777777" w:rsidR="007F7E88" w:rsidRPr="004739B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</w:t>
      </w:r>
      <w:r w:rsidRPr="002D173B">
        <w:rPr>
          <w:rFonts w:ascii="Times New Roman" w:hAnsi="Times New Roman"/>
          <w:b/>
          <w:sz w:val="20"/>
          <w:szCs w:val="20"/>
        </w:rPr>
        <w:t>Director</w:t>
      </w:r>
      <w:r>
        <w:rPr>
          <w:rFonts w:ascii="Times New Roman" w:hAnsi="Times New Roman"/>
          <w:b/>
          <w:sz w:val="20"/>
          <w:szCs w:val="20"/>
        </w:rPr>
        <w:t xml:space="preserve"> </w:t>
      </w:r>
    </w:p>
    <w:p w14:paraId="659EC38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</w:t>
      </w:r>
    </w:p>
    <w:p w14:paraId="16BF1571" w14:textId="77777777" w:rsidR="00BC2D3A" w:rsidRPr="00EE2F33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sp_Dashboard_Director_Summary_Count_ByStatus</w:t>
      </w:r>
    </w:p>
    <w:p w14:paraId="3BA640E8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EE2F33">
        <w:rPr>
          <w:rFonts w:ascii="Times New Roman" w:hAnsi="Times New Roman"/>
          <w:sz w:val="20"/>
          <w:szCs w:val="20"/>
        </w:rPr>
        <w:t>sp_Dashboard_Director_Site_Completed_Count</w:t>
      </w:r>
    </w:p>
    <w:p w14:paraId="7414C83D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sp_Dashboard_Director_Site_Completed</w:t>
      </w:r>
    </w:p>
    <w:p w14:paraId="5C52C2B2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sp_Dashboard_Director_Site_Pending_Count</w:t>
      </w:r>
    </w:p>
    <w:p w14:paraId="6E040E4A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sp_Dashboard_Director_Site_Pending</w:t>
      </w:r>
    </w:p>
    <w:p w14:paraId="2CA50EBE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sp_Dashboard_Director_Site_Warning_Count</w:t>
      </w:r>
    </w:p>
    <w:p w14:paraId="53334B31" w14:textId="77777777" w:rsidR="00BC2D3A" w:rsidRPr="00210A87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sp_Dashboard_Director_Site_Warning</w:t>
      </w:r>
    </w:p>
    <w:p w14:paraId="71D86B2B" w14:textId="77777777" w:rsidR="007F7E88" w:rsidRPr="00210A87" w:rsidRDefault="00F3482D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sp_Da</w:t>
      </w:r>
      <w:r w:rsidR="00227177" w:rsidRPr="002D173B">
        <w:rPr>
          <w:rFonts w:ascii="Times New Roman" w:hAnsi="Times New Roman"/>
          <w:sz w:val="20"/>
          <w:szCs w:val="20"/>
        </w:rPr>
        <w:t>shboard_Director_Site_Export</w:t>
      </w:r>
    </w:p>
    <w:p w14:paraId="16943EB2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sp_Dashboard_Director_Site_Export_Count</w:t>
      </w:r>
    </w:p>
    <w:p w14:paraId="5035DFB2" w14:textId="77777777" w:rsidR="00227177" w:rsidRPr="008C138F" w:rsidRDefault="00227177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3DD38FDF" w14:textId="77777777" w:rsidR="00CE4CFC" w:rsidRPr="00236F5B" w:rsidRDefault="00CE4CFC" w:rsidP="00BF3248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843408A" w14:textId="77777777" w:rsidR="00BC2D3A" w:rsidRDefault="00BC2D3A" w:rsidP="00BC2D3A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</w:t>
      </w:r>
      <w:r w:rsidR="00F547D5" w:rsidRPr="002D173B">
        <w:rPr>
          <w:rFonts w:ascii="Times New Roman" w:hAnsi="Times New Roman"/>
          <w:b/>
          <w:sz w:val="20"/>
          <w:szCs w:val="20"/>
        </w:rPr>
        <w:t xml:space="preserve"> Dashboard: Historical</w:t>
      </w:r>
    </w:p>
    <w:p w14:paraId="470FE8D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sp_select_sites_for_dashboard</w:t>
      </w:r>
      <w:proofErr w:type="spellEnd"/>
    </w:p>
    <w:p w14:paraId="48655481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sp_selectfrom_coaching_log_mgr_bysite</w:t>
      </w:r>
      <w:proofErr w:type="spellEnd"/>
    </w:p>
    <w:p w14:paraId="7267BA1E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sp_selectfrom_coaching_log_sup_bymgr</w:t>
      </w:r>
      <w:proofErr w:type="spellEnd"/>
    </w:p>
    <w:p w14:paraId="105C0843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sp_selectfrom_coaching_log_emp_bysup</w:t>
      </w:r>
      <w:proofErr w:type="spellEnd"/>
    </w:p>
    <w:p w14:paraId="35B5B374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sp_selectfrom_coaching_log_submitter</w:t>
      </w:r>
      <w:proofErr w:type="spellEnd"/>
    </w:p>
    <w:p w14:paraId="16B23D10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sp_select_statuses_for_dashboard</w:t>
      </w:r>
      <w:proofErr w:type="spellEnd"/>
    </w:p>
    <w:p w14:paraId="4EDD5312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sp_select_sources_for_dashboard</w:t>
      </w:r>
      <w:proofErr w:type="spellEnd"/>
    </w:p>
    <w:p w14:paraId="1BC8C597" w14:textId="77777777" w:rsidR="00BC2D3A" w:rsidRPr="008C138F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C138F">
        <w:rPr>
          <w:rFonts w:ascii="Times New Roman" w:hAnsi="Times New Roman"/>
          <w:sz w:val="20"/>
          <w:szCs w:val="20"/>
        </w:rPr>
        <w:t>sp_select_values_for_dashboard</w:t>
      </w:r>
      <w:proofErr w:type="spellEnd"/>
    </w:p>
    <w:p w14:paraId="2BA1F8C0" w14:textId="77777777" w:rsidR="004A0A4A" w:rsidRPr="00AD6330" w:rsidRDefault="00BC2D3A" w:rsidP="00BC2D3A">
      <w:pPr>
        <w:pStyle w:val="NoSpacing"/>
      </w:pPr>
      <w:proofErr w:type="spellStart"/>
      <w:r w:rsidRPr="00AD6330">
        <w:rPr>
          <w:rFonts w:ascii="Times New Roman" w:hAnsi="Times New Roman"/>
          <w:sz w:val="20"/>
          <w:szCs w:val="20"/>
        </w:rPr>
        <w:t>sp_search_for_dashboards_details</w:t>
      </w:r>
      <w:proofErr w:type="spellEnd"/>
      <w:r w:rsidR="004A0A4A" w:rsidRPr="00AD6330">
        <w:t xml:space="preserve"> </w:t>
      </w:r>
    </w:p>
    <w:p w14:paraId="0050E27D" w14:textId="1379BC1A" w:rsidR="00BC2D3A" w:rsidRPr="006217FA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sp_Select_CoachingReasons_For_Dashboard</w:t>
      </w:r>
      <w:proofErr w:type="spellEnd"/>
    </w:p>
    <w:p w14:paraId="029EEA5F" w14:textId="7152FD92" w:rsidR="004A0A4A" w:rsidRPr="00AD6330" w:rsidRDefault="004A0A4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sp_Select_SubCoachingReasons_For_Dashboard</w:t>
      </w:r>
      <w:proofErr w:type="spellEnd"/>
    </w:p>
    <w:p w14:paraId="3A0D8477" w14:textId="77777777" w:rsidR="00BC2D3A" w:rsidRPr="006217FA" w:rsidRDefault="00BC2D3A" w:rsidP="00BC2D3A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</w:t>
      </w:r>
      <w:proofErr w:type="spellEnd"/>
    </w:p>
    <w:p w14:paraId="339FA5C5" w14:textId="77777777" w:rsidR="00227177" w:rsidRPr="008C138F" w:rsidRDefault="00227177" w:rsidP="00227177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sp_selectfrom_coaching_log_historical_export_Count</w:t>
      </w:r>
      <w:proofErr w:type="spellEnd"/>
    </w:p>
    <w:p w14:paraId="0EA744F2" w14:textId="77777777" w:rsidR="00227177" w:rsidRPr="008C138F" w:rsidRDefault="00227177" w:rsidP="00BC2D3A">
      <w:pPr>
        <w:pStyle w:val="NoSpacing"/>
        <w:rPr>
          <w:rFonts w:ascii="Times New Roman" w:hAnsi="Times New Roman"/>
          <w:sz w:val="20"/>
          <w:szCs w:val="20"/>
        </w:rPr>
      </w:pPr>
    </w:p>
    <w:p w14:paraId="420CAB3D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0E7E15D" w14:textId="77777777" w:rsidR="002C4340" w:rsidRDefault="002C4340" w:rsidP="002C4340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--Historical Dashboard ACL</w:t>
      </w:r>
    </w:p>
    <w:p w14:paraId="6ABDA03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sp_HistoricalDashboardACLInsert</w:t>
      </w:r>
      <w:proofErr w:type="spellEnd"/>
    </w:p>
    <w:p w14:paraId="07B98D9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</w:t>
      </w:r>
      <w:r>
        <w:rPr>
          <w:rFonts w:ascii="Times New Roman" w:hAnsi="Times New Roman"/>
          <w:sz w:val="20"/>
          <w:szCs w:val="20"/>
        </w:rPr>
        <w:t>istorical_Dashboard_ACL_Role</w:t>
      </w:r>
    </w:p>
    <w:p w14:paraId="7478D71A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sp_UpdateHist</w:t>
      </w:r>
      <w:r>
        <w:rPr>
          <w:rFonts w:ascii="Times New Roman" w:hAnsi="Times New Roman"/>
          <w:sz w:val="20"/>
          <w:szCs w:val="20"/>
        </w:rPr>
        <w:t>orical_Dashboard_ACL_EndDate</w:t>
      </w:r>
    </w:p>
    <w:p w14:paraId="5AE10212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sp_Select_Us</w:t>
      </w:r>
      <w:r>
        <w:rPr>
          <w:rFonts w:ascii="Times New Roman" w:hAnsi="Times New Roman"/>
          <w:sz w:val="20"/>
          <w:szCs w:val="20"/>
        </w:rPr>
        <w:t>ers_Historical_Dashboard_ACL</w:t>
      </w:r>
    </w:p>
    <w:p w14:paraId="05194FAC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sp_Select_</w:t>
      </w:r>
      <w:r>
        <w:rPr>
          <w:rFonts w:ascii="Times New Roman" w:hAnsi="Times New Roman"/>
          <w:sz w:val="20"/>
          <w:szCs w:val="20"/>
        </w:rPr>
        <w:t>Row_Historical_Dashboard_ACL</w:t>
      </w:r>
    </w:p>
    <w:p w14:paraId="371238E0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sp_Select_Emp</w:t>
      </w:r>
      <w:r>
        <w:rPr>
          <w:rFonts w:ascii="Times New Roman" w:hAnsi="Times New Roman"/>
          <w:sz w:val="20"/>
          <w:szCs w:val="20"/>
        </w:rPr>
        <w:t>loyees_BySite_NotIn_Hist_ACL</w:t>
      </w:r>
    </w:p>
    <w:p w14:paraId="55913CA3" w14:textId="77777777" w:rsidR="002C4340" w:rsidRPr="002D173B" w:rsidRDefault="002C4340" w:rsidP="00BC2D3A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72C8DBB5" w14:textId="77777777" w:rsidR="00484A39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EA1B48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C96752E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--ETS Load</w:t>
      </w:r>
    </w:p>
    <w:p w14:paraId="731A4804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sp_Update_ETS_Coaching_Stage</w:t>
      </w:r>
      <w:r w:rsidRPr="00644D87">
        <w:rPr>
          <w:rFonts w:ascii="Times New Roman" w:hAnsi="Times New Roman"/>
          <w:sz w:val="20"/>
          <w:szCs w:val="20"/>
        </w:rPr>
        <w:t xml:space="preserve"> </w:t>
      </w:r>
    </w:p>
    <w:p w14:paraId="5249A748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sp_InsertInto_Coaching_Log_ETS</w:t>
      </w:r>
    </w:p>
    <w:p w14:paraId="6EA3494C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sp_InsertInto_ETS_Rejected</w:t>
      </w:r>
    </w:p>
    <w:p w14:paraId="093FE824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sp_Update_ETS_Fact</w:t>
      </w:r>
      <w:proofErr w:type="spellEnd"/>
    </w:p>
    <w:p w14:paraId="73B9668C" w14:textId="77777777" w:rsidR="007F7E88" w:rsidRPr="0001301A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A9FEEEA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--Generic Load</w:t>
      </w:r>
    </w:p>
    <w:p w14:paraId="549D49C5" w14:textId="77777777" w:rsidR="007F7E88" w:rsidRPr="00902269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834851">
        <w:rPr>
          <w:rFonts w:ascii="Times New Roman" w:hAnsi="Times New Roman"/>
          <w:sz w:val="20"/>
          <w:szCs w:val="20"/>
        </w:rPr>
        <w:t>sp_InsertInto_Coaching_Log_Generic</w:t>
      </w:r>
      <w:r w:rsidRPr="00902269">
        <w:rPr>
          <w:rFonts w:ascii="Times New Roman" w:hAnsi="Times New Roman"/>
          <w:sz w:val="20"/>
          <w:szCs w:val="20"/>
        </w:rPr>
        <w:t xml:space="preserve">   </w:t>
      </w:r>
    </w:p>
    <w:p w14:paraId="3123DE56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sp_InsertInto_Generic_Rejected.sql</w:t>
      </w:r>
      <w:proofErr w:type="spellEnd"/>
      <w:r w:rsidRPr="00644D87">
        <w:rPr>
          <w:rFonts w:ascii="Times New Roman" w:hAnsi="Times New Roman"/>
          <w:sz w:val="20"/>
          <w:szCs w:val="20"/>
        </w:rPr>
        <w:t xml:space="preserve">   </w:t>
      </w:r>
    </w:p>
    <w:p w14:paraId="481565EE" w14:textId="77777777" w:rsidR="007F7E88" w:rsidRPr="00101DD1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sp_U</w:t>
      </w:r>
      <w:r w:rsidR="00484A39">
        <w:rPr>
          <w:rFonts w:ascii="Times New Roman" w:hAnsi="Times New Roman"/>
          <w:sz w:val="20"/>
          <w:szCs w:val="20"/>
        </w:rPr>
        <w:t>pdate_Generic_Coaching_Stage</w:t>
      </w:r>
    </w:p>
    <w:p w14:paraId="77F42962" w14:textId="77777777" w:rsidR="007F7E88" w:rsidRPr="00644D87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CE49134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7A37ACB" w14:textId="77777777" w:rsidR="00CE4CFC" w:rsidRPr="00754914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E1818">
        <w:rPr>
          <w:rFonts w:ascii="Times New Roman" w:hAnsi="Times New Roman"/>
          <w:b/>
          <w:sz w:val="20"/>
          <w:szCs w:val="20"/>
        </w:rPr>
        <w:t>--Outliers Load</w:t>
      </w:r>
    </w:p>
    <w:p w14:paraId="75AA7DCF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E1818">
        <w:rPr>
          <w:rFonts w:ascii="Times New Roman" w:hAnsi="Times New Roman"/>
          <w:sz w:val="20"/>
          <w:szCs w:val="20"/>
        </w:rPr>
        <w:t>sp_InsertInto_Coaching_Log_Outlier</w:t>
      </w:r>
      <w:r w:rsidR="00C368D0" w:rsidRPr="00A40B2A">
        <w:rPr>
          <w:rFonts w:ascii="Times New Roman" w:hAnsi="Times New Roman"/>
          <w:sz w:val="20"/>
          <w:szCs w:val="20"/>
        </w:rPr>
        <w:t xml:space="preserve"> </w:t>
      </w:r>
    </w:p>
    <w:p w14:paraId="28A953A7" w14:textId="77777777" w:rsidR="00DC5912" w:rsidRPr="00A40B2A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sp_U</w:t>
      </w:r>
      <w:r w:rsidR="00484A39" w:rsidRPr="00A40B2A">
        <w:rPr>
          <w:rFonts w:ascii="Times New Roman" w:hAnsi="Times New Roman"/>
          <w:sz w:val="20"/>
          <w:szCs w:val="20"/>
        </w:rPr>
        <w:t>pdate_Outlier_Coaching_Stage</w:t>
      </w:r>
    </w:p>
    <w:p w14:paraId="02FB056A" w14:textId="77777777" w:rsidR="00DC5912" w:rsidRDefault="00DC5912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A40B2A">
        <w:rPr>
          <w:rFonts w:ascii="Times New Roman" w:hAnsi="Times New Roman"/>
          <w:sz w:val="20"/>
          <w:szCs w:val="20"/>
        </w:rPr>
        <w:t>sp</w:t>
      </w:r>
      <w:r w:rsidR="00EB3FD0" w:rsidRPr="00A40B2A">
        <w:rPr>
          <w:rFonts w:ascii="Times New Roman" w:hAnsi="Times New Roman"/>
          <w:sz w:val="20"/>
          <w:szCs w:val="20"/>
        </w:rPr>
        <w:t>_InsertInto_Outlier_Rejected</w:t>
      </w:r>
    </w:p>
    <w:p w14:paraId="730B5B84" w14:textId="77777777" w:rsidR="009C344C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5C2D703" w14:textId="77777777" w:rsidR="009C344C" w:rsidRPr="0084182F" w:rsidRDefault="009C344C" w:rsidP="009C344C">
      <w:pPr>
        <w:pStyle w:val="NoSpacing"/>
        <w:rPr>
          <w:rFonts w:ascii="Times New Roman" w:hAnsi="Times New Roman"/>
          <w:b/>
          <w:sz w:val="20"/>
          <w:szCs w:val="20"/>
        </w:rPr>
      </w:pPr>
      <w:r w:rsidRPr="0084182F">
        <w:rPr>
          <w:rFonts w:ascii="Times New Roman" w:hAnsi="Times New Roman"/>
          <w:b/>
          <w:sz w:val="20"/>
          <w:szCs w:val="20"/>
        </w:rPr>
        <w:t>--Outliers Load (Short Calls)</w:t>
      </w:r>
    </w:p>
    <w:p w14:paraId="6EBF4276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sp_InsertInto_Coaching_Log_Outlier_ShortCalls</w:t>
      </w:r>
    </w:p>
    <w:p w14:paraId="3A65A7CC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sp_ShortCalls_Get_BehaviorList</w:t>
      </w:r>
    </w:p>
    <w:p w14:paraId="68E30B8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sp_ShortCalls_Get_Actions</w:t>
      </w:r>
    </w:p>
    <w:p w14:paraId="693F4D9B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sp_ShortCalls_Get_CallList</w:t>
      </w:r>
    </w:p>
    <w:p w14:paraId="3C911949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sp_ShortCalls_Get_SupReviewDetails </w:t>
      </w:r>
    </w:p>
    <w:p w14:paraId="2583E787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 xml:space="preserve">sp_ShortCalls_Get_MgrReviewDetails </w:t>
      </w:r>
    </w:p>
    <w:p w14:paraId="5055EFFF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sp_ShortCalls_SupReview_Submit</w:t>
      </w:r>
    </w:p>
    <w:p w14:paraId="0BE4EE32" w14:textId="77777777" w:rsidR="009C344C" w:rsidRPr="0084182F" w:rsidRDefault="009C344C" w:rsidP="009C344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sp_ShortCalls_MgrReview_Submit</w:t>
      </w:r>
    </w:p>
    <w:p w14:paraId="68929E7F" w14:textId="77777777" w:rsidR="00DE2B7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5BD76007" w14:textId="77777777" w:rsidR="00DE2B7E" w:rsidRPr="00644D87" w:rsidRDefault="00DE2B7E" w:rsidP="00DE2B7E">
      <w:pPr>
        <w:pStyle w:val="NoSpacing"/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</w:rPr>
        <w:t>--Quality Now Load</w:t>
      </w:r>
    </w:p>
    <w:p w14:paraId="708BC9FA" w14:textId="77777777" w:rsidR="00DE2B7E" w:rsidRPr="00AD7039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B209EB">
        <w:rPr>
          <w:rFonts w:ascii="Times New Roman" w:hAnsi="Times New Roman"/>
          <w:sz w:val="20"/>
          <w:szCs w:val="20"/>
        </w:rPr>
        <w:t>sp_InsertInto_Coaching_Log_Quality_Now</w:t>
      </w:r>
    </w:p>
    <w:p w14:paraId="3DD06911" w14:textId="77777777" w:rsidR="00DE2B7E" w:rsidRPr="00AB1CEF" w:rsidRDefault="00DE2B7E" w:rsidP="00DE2B7E">
      <w:pPr>
        <w:pStyle w:val="NoSpacing"/>
        <w:rPr>
          <w:rFonts w:ascii="Times New Roman" w:hAnsi="Times New Roman"/>
          <w:sz w:val="20"/>
          <w:szCs w:val="20"/>
        </w:rPr>
      </w:pPr>
      <w:r w:rsidRPr="00AB1CEF">
        <w:rPr>
          <w:rFonts w:ascii="Times New Roman" w:hAnsi="Times New Roman"/>
          <w:sz w:val="20"/>
          <w:szCs w:val="20"/>
        </w:rPr>
        <w:t>sp_InsertInto_Quality_Now_Rejected</w:t>
      </w:r>
    </w:p>
    <w:p w14:paraId="7F5B84B8" w14:textId="77777777" w:rsidR="00DE2B7E" w:rsidRPr="00F12F2E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1820CE">
        <w:rPr>
          <w:rFonts w:ascii="Times New Roman" w:hAnsi="Times New Roman"/>
          <w:sz w:val="20"/>
          <w:szCs w:val="20"/>
        </w:rPr>
        <w:t>sp_Update_Coaching_Log_Quality_Now</w:t>
      </w:r>
    </w:p>
    <w:p w14:paraId="0737E85A" w14:textId="77777777" w:rsidR="00DE2B7E" w:rsidRPr="00644D87" w:rsidRDefault="00DE2B7E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D98177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148719E" w14:textId="77777777" w:rsidR="00CE4CFC" w:rsidRPr="00644D87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--Quality Load</w:t>
      </w:r>
    </w:p>
    <w:p w14:paraId="333BADD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sp_InsertInto_Coaching_Log_Quality</w:t>
      </w:r>
    </w:p>
    <w:p w14:paraId="1389CD9B" w14:textId="77777777" w:rsidR="00CE6E40" w:rsidRPr="00644D87" w:rsidRDefault="00CE6E40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sp_InsertInto_IQS_Rejected</w:t>
      </w:r>
      <w:r w:rsidR="00301A10" w:rsidRPr="00644D87">
        <w:rPr>
          <w:rFonts w:ascii="Times New Roman" w:hAnsi="Times New Roman"/>
          <w:sz w:val="20"/>
          <w:szCs w:val="20"/>
        </w:rPr>
        <w:t xml:space="preserve"> </w:t>
      </w:r>
    </w:p>
    <w:p w14:paraId="28A17060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sp_Update_Coaching_Log_Quality</w:t>
      </w:r>
      <w:r w:rsidR="00BD71A5" w:rsidRPr="005554D5">
        <w:rPr>
          <w:rFonts w:ascii="Times New Roman" w:hAnsi="Times New Roman"/>
          <w:sz w:val="20"/>
          <w:szCs w:val="20"/>
        </w:rPr>
        <w:t xml:space="preserve">   </w:t>
      </w:r>
    </w:p>
    <w:p w14:paraId="5460EE23" w14:textId="77777777" w:rsidR="00CE4CFC" w:rsidRPr="005554D5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sp_Update_Quality_Fact</w:t>
      </w:r>
    </w:p>
    <w:p w14:paraId="259C97B2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5554D5">
        <w:rPr>
          <w:rFonts w:ascii="Times New Roman" w:hAnsi="Times New Roman"/>
          <w:sz w:val="20"/>
          <w:szCs w:val="20"/>
        </w:rPr>
        <w:t>sp_Get_Dates_For_Previous_W</w:t>
      </w:r>
      <w:r w:rsidR="00484A39">
        <w:rPr>
          <w:rFonts w:ascii="Times New Roman" w:hAnsi="Times New Roman"/>
          <w:sz w:val="20"/>
          <w:szCs w:val="20"/>
        </w:rPr>
        <w:t>eek</w:t>
      </w:r>
    </w:p>
    <w:p w14:paraId="03745F7C" w14:textId="77777777" w:rsidR="00CE4CFC" w:rsidRPr="005554D5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t>sp</w:t>
      </w:r>
      <w:r w:rsidR="00484A39">
        <w:rPr>
          <w:rFonts w:ascii="Times New Roman" w:hAnsi="Times New Roman"/>
          <w:sz w:val="20"/>
          <w:szCs w:val="20"/>
        </w:rPr>
        <w:t>_InsertInto_Coaching_Log_NPN</w:t>
      </w:r>
      <w:r w:rsidR="00BD71A5" w:rsidRPr="005554D5">
        <w:rPr>
          <w:rFonts w:ascii="Times New Roman" w:hAnsi="Times New Roman"/>
          <w:sz w:val="20"/>
          <w:szCs w:val="20"/>
        </w:rPr>
        <w:t xml:space="preserve"> </w:t>
      </w:r>
    </w:p>
    <w:p w14:paraId="227FC707" w14:textId="77777777" w:rsidR="009B2BE9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B032D1D" w14:textId="77777777" w:rsidR="00484A39" w:rsidRPr="0001301A" w:rsidRDefault="00484A39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63E675A5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BD693A">
        <w:rPr>
          <w:rFonts w:ascii="Times New Roman" w:hAnsi="Times New Roman"/>
          <w:b/>
          <w:sz w:val="20"/>
          <w:szCs w:val="20"/>
        </w:rPr>
        <w:t>--Quality</w:t>
      </w:r>
      <w:r w:rsidR="00C34C35" w:rsidRPr="00BD693A">
        <w:rPr>
          <w:rFonts w:ascii="Times New Roman" w:hAnsi="Times New Roman"/>
          <w:b/>
          <w:sz w:val="20"/>
          <w:szCs w:val="20"/>
        </w:rPr>
        <w:t>_Other</w:t>
      </w:r>
      <w:r w:rsidRPr="00BD693A">
        <w:rPr>
          <w:rFonts w:ascii="Times New Roman" w:hAnsi="Times New Roman"/>
          <w:b/>
          <w:sz w:val="20"/>
          <w:szCs w:val="20"/>
        </w:rPr>
        <w:t xml:space="preserve"> Load</w:t>
      </w:r>
    </w:p>
    <w:p w14:paraId="1B3C190E" w14:textId="77777777" w:rsidR="00CE4CFC" w:rsidRPr="00BC0641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C0641">
        <w:rPr>
          <w:rFonts w:ascii="Times New Roman" w:hAnsi="Times New Roman"/>
          <w:sz w:val="20"/>
          <w:szCs w:val="20"/>
        </w:rPr>
        <w:t>sp_InsertInto_Coaching_Log_Quality_Other</w:t>
      </w:r>
    </w:p>
    <w:p w14:paraId="6B99E6F4" w14:textId="77777777" w:rsidR="00B344E1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D693A">
        <w:rPr>
          <w:rFonts w:ascii="Times New Roman" w:hAnsi="Times New Roman"/>
          <w:sz w:val="20"/>
          <w:szCs w:val="20"/>
        </w:rPr>
        <w:t>sp_Update_</w:t>
      </w:r>
      <w:r w:rsidR="00484A39" w:rsidRPr="00BD693A">
        <w:rPr>
          <w:rFonts w:ascii="Times New Roman" w:hAnsi="Times New Roman"/>
          <w:sz w:val="20"/>
          <w:szCs w:val="20"/>
        </w:rPr>
        <w:t>Quality_Other_Coaching_Stage</w:t>
      </w:r>
    </w:p>
    <w:p w14:paraId="0A3E19AD" w14:textId="77777777" w:rsidR="009C0397" w:rsidRDefault="009C0397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B6BBF38" w14:textId="77777777" w:rsidR="00CE4CFC" w:rsidRPr="00C34C35" w:rsidRDefault="00CE4CFC" w:rsidP="00CE4CFC">
      <w:pPr>
        <w:pStyle w:val="NoSpacing"/>
        <w:rPr>
          <w:rFonts w:ascii="Times New Roman" w:hAnsi="Times New Roman"/>
          <w:b/>
          <w:sz w:val="20"/>
          <w:szCs w:val="20"/>
        </w:rPr>
      </w:pPr>
      <w:r w:rsidRPr="00C34C35">
        <w:rPr>
          <w:rFonts w:ascii="Times New Roman" w:hAnsi="Times New Roman"/>
          <w:b/>
          <w:sz w:val="20"/>
          <w:szCs w:val="20"/>
        </w:rPr>
        <w:t>--Training Load</w:t>
      </w:r>
    </w:p>
    <w:p w14:paraId="3F9371C1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497D81">
        <w:rPr>
          <w:rFonts w:ascii="Times New Roman" w:hAnsi="Times New Roman"/>
          <w:sz w:val="20"/>
          <w:szCs w:val="20"/>
        </w:rPr>
        <w:lastRenderedPageBreak/>
        <w:t>sp_InsertInto_Coaching_Log_Training</w:t>
      </w:r>
    </w:p>
    <w:p w14:paraId="167FCB9D" w14:textId="77777777" w:rsidR="00B344E1" w:rsidRPr="0001301A" w:rsidRDefault="00B344E1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9C344C">
        <w:rPr>
          <w:rFonts w:ascii="Times New Roman" w:hAnsi="Times New Roman"/>
          <w:sz w:val="20"/>
          <w:szCs w:val="20"/>
        </w:rPr>
        <w:t>sp_Up</w:t>
      </w:r>
      <w:r w:rsidR="00484A39">
        <w:rPr>
          <w:rFonts w:ascii="Times New Roman" w:hAnsi="Times New Roman"/>
          <w:sz w:val="20"/>
          <w:szCs w:val="20"/>
        </w:rPr>
        <w:t>date_Training_Coaching_Stage</w:t>
      </w:r>
    </w:p>
    <w:p w14:paraId="3FB2F8F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29AC1B1" w14:textId="77777777" w:rsidR="007F7E88" w:rsidRDefault="007F7E88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060550C9" w14:textId="77777777" w:rsidR="007F7E88" w:rsidRPr="00C34C35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--Admin tool</w:t>
      </w:r>
    </w:p>
    <w:p w14:paraId="14F8EC51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sp_AT_Check_Entitlements</w:t>
      </w:r>
    </w:p>
    <w:p w14:paraId="2C8E99DD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sp_AT_Coaching_Inactivation_Reactivation</w:t>
      </w:r>
    </w:p>
    <w:p w14:paraId="75B17196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sp_AT_Coaching_Reassignment</w:t>
      </w:r>
    </w:p>
    <w:p w14:paraId="335F75D3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210A87">
        <w:rPr>
          <w:rFonts w:ascii="Times New Roman" w:hAnsi="Times New Roman"/>
          <w:sz w:val="20"/>
          <w:szCs w:val="20"/>
        </w:rPr>
        <w:t>sp_AT_Select_User_Details</w:t>
      </w:r>
    </w:p>
    <w:p w14:paraId="7037F84A" w14:textId="77777777" w:rsidR="007F7E88" w:rsidRPr="00210A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sp_AT_Populate_User</w:t>
      </w:r>
    </w:p>
    <w:p w14:paraId="2E3D2A84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sp_AT_Select_Action_Reasons</w:t>
      </w:r>
    </w:p>
    <w:p w14:paraId="7B94D8B3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0E1167">
        <w:rPr>
          <w:rFonts w:ascii="Times New Roman" w:hAnsi="Times New Roman"/>
          <w:sz w:val="20"/>
          <w:szCs w:val="20"/>
        </w:rPr>
        <w:t>sp_AT_Select_Employees_Coaching_Inactivation_Reactivation</w:t>
      </w:r>
    </w:p>
    <w:p w14:paraId="184A4790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sp_AT_Select_Employees_Inactivation_Reactivation</w:t>
      </w:r>
    </w:p>
    <w:p w14:paraId="74A80E97" w14:textId="77777777" w:rsidR="007F7E88" w:rsidRPr="007E1E5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7E1E5D">
        <w:rPr>
          <w:rFonts w:ascii="Times New Roman" w:hAnsi="Times New Roman"/>
          <w:sz w:val="20"/>
          <w:szCs w:val="20"/>
        </w:rPr>
        <w:t>sp_AT_Select_Employees_Warning_Inactivation_Reactivation</w:t>
      </w:r>
    </w:p>
    <w:p w14:paraId="6E44A84B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547542">
        <w:rPr>
          <w:rFonts w:ascii="Times New Roman" w:hAnsi="Times New Roman"/>
          <w:sz w:val="20"/>
          <w:szCs w:val="20"/>
        </w:rPr>
        <w:t>sp_AT_Select_Logs_Inactivation_Reactivation</w:t>
      </w:r>
    </w:p>
    <w:p w14:paraId="5AF945BF" w14:textId="51C2E188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sp_AT_Select_Logs_Reassign</w:t>
      </w:r>
    </w:p>
    <w:p w14:paraId="27F59E02" w14:textId="77777777" w:rsidR="007F7E88" w:rsidRPr="0065532D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532D">
        <w:rPr>
          <w:rFonts w:ascii="Times New Roman" w:hAnsi="Times New Roman"/>
          <w:sz w:val="20"/>
          <w:szCs w:val="20"/>
        </w:rPr>
        <w:t>sp_AT_Select_Modules_By_LanID</w:t>
      </w:r>
    </w:p>
    <w:p w14:paraId="14BB829A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sp_AT_Select_ReassignFrom_Users</w:t>
      </w:r>
    </w:p>
    <w:p w14:paraId="788E198B" w14:textId="77777777" w:rsidR="007F7E88" w:rsidRPr="00656592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56592">
        <w:rPr>
          <w:rFonts w:ascii="Times New Roman" w:hAnsi="Times New Roman"/>
          <w:sz w:val="20"/>
          <w:szCs w:val="20"/>
        </w:rPr>
        <w:t>sp_AT_Select_ReassignTo_Users</w:t>
      </w:r>
    </w:p>
    <w:p w14:paraId="7E76F443" w14:textId="41851012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AE0185">
        <w:rPr>
          <w:rFonts w:ascii="Times New Roman" w:hAnsi="Times New Roman"/>
          <w:sz w:val="20"/>
          <w:szCs w:val="20"/>
        </w:rPr>
        <w:t>sp_AT_Select_Roles_By_User</w:t>
      </w:r>
    </w:p>
    <w:p w14:paraId="28C65CD4" w14:textId="208D82C4" w:rsidR="00AE0185" w:rsidRPr="00644D87" w:rsidRDefault="00AE0185" w:rsidP="007F7E88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sp_AT_Select_Sites_By_User</w:t>
      </w:r>
      <w:proofErr w:type="spellEnd"/>
    </w:p>
    <w:p w14:paraId="34859777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sp_AT_Select_Status_By_Module</w:t>
      </w:r>
    </w:p>
    <w:p w14:paraId="04108414" w14:textId="4CD4E830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sp_AT_Warning_Inactivation_Reactivation</w:t>
      </w:r>
    </w:p>
    <w:p w14:paraId="1EDC55FA" w14:textId="05DB17D0" w:rsidR="00FE3EF9" w:rsidRDefault="00FE3EF9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8A7B090" w14:textId="77777777" w:rsidR="007F7E88" w:rsidRPr="00644D87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242D27C1" w14:textId="77777777" w:rsidR="007F7E88" w:rsidRPr="00644D87" w:rsidRDefault="007F7E88" w:rsidP="007F7E88">
      <w:pPr>
        <w:pStyle w:val="NoSpacing"/>
        <w:rPr>
          <w:rFonts w:ascii="Times New Roman" w:hAnsi="Times New Roman"/>
          <w:b/>
          <w:sz w:val="20"/>
          <w:szCs w:val="20"/>
        </w:rPr>
      </w:pPr>
      <w:r w:rsidRPr="00644D87">
        <w:rPr>
          <w:rFonts w:ascii="Times New Roman" w:hAnsi="Times New Roman"/>
          <w:b/>
          <w:sz w:val="20"/>
          <w:szCs w:val="20"/>
        </w:rPr>
        <w:t>--Super User Functionality</w:t>
      </w:r>
    </w:p>
    <w:p w14:paraId="735AEDBA" w14:textId="0537192F" w:rsidR="007F7E88" w:rsidRDefault="007F7E88" w:rsidP="007F7E88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sp_SelectReviewFrom_Coaching_Log_For_Delete</w:t>
      </w:r>
    </w:p>
    <w:p w14:paraId="4E72C04A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sp_AT_Select_Log_For_Delete.sql</w:t>
      </w:r>
      <w:proofErr w:type="spellEnd"/>
    </w:p>
    <w:p w14:paraId="2347A5EF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sp_AT_Select_Log_For_Delete_Review.sql</w:t>
      </w:r>
      <w:proofErr w:type="spellEnd"/>
    </w:p>
    <w:p w14:paraId="0EB58D81" w14:textId="77777777" w:rsidR="002C4340" w:rsidRPr="00F47300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sp_AT_Select_Coaching_Log_For_Delete_Review.sql</w:t>
      </w:r>
      <w:proofErr w:type="spellEnd"/>
    </w:p>
    <w:p w14:paraId="660252DF" w14:textId="77777777" w:rsidR="002C4340" w:rsidRPr="00644D87" w:rsidRDefault="002C4340" w:rsidP="002C4340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47300">
        <w:rPr>
          <w:rFonts w:ascii="Times New Roman" w:hAnsi="Times New Roman"/>
          <w:sz w:val="20"/>
          <w:szCs w:val="20"/>
        </w:rPr>
        <w:t>sp_AT_Select_Warning_Log_For_Delete_Review.sql</w:t>
      </w:r>
      <w:proofErr w:type="spellEnd"/>
    </w:p>
    <w:p w14:paraId="2DCDE263" w14:textId="77777777" w:rsidR="002C4340" w:rsidRDefault="002C4340" w:rsidP="007F7E88">
      <w:pPr>
        <w:pStyle w:val="NoSpacing"/>
        <w:rPr>
          <w:rFonts w:ascii="Times New Roman" w:hAnsi="Times New Roman"/>
          <w:sz w:val="20"/>
          <w:szCs w:val="20"/>
        </w:rPr>
      </w:pPr>
    </w:p>
    <w:p w14:paraId="025EF7E1" w14:textId="77777777" w:rsidR="00D51CE1" w:rsidRDefault="00D51CE1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1058173B" w14:textId="77777777" w:rsidR="00D51CE1" w:rsidRPr="004F7AAE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1E7FF786" w14:textId="77777777" w:rsidR="00D51CE1" w:rsidRPr="00644D87" w:rsidRDefault="00D51CE1" w:rsidP="00D51CE1">
      <w:pPr>
        <w:pStyle w:val="NoSpacing"/>
        <w:rPr>
          <w:rFonts w:ascii="Times New Roman" w:hAnsi="Times New Roman"/>
          <w:b/>
          <w:sz w:val="20"/>
          <w:szCs w:val="20"/>
        </w:rPr>
      </w:pPr>
      <w:r w:rsidRPr="004F7AAE">
        <w:rPr>
          <w:rFonts w:ascii="Times New Roman" w:hAnsi="Times New Roman"/>
          <w:b/>
          <w:sz w:val="20"/>
          <w:szCs w:val="20"/>
        </w:rPr>
        <w:t>--Surveys</w:t>
      </w:r>
    </w:p>
    <w:p w14:paraId="2E4785EE" w14:textId="77777777" w:rsidR="00D51CE1" w:rsidRPr="001A1373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4F7AAE">
        <w:rPr>
          <w:rFonts w:ascii="Times New Roman" w:hAnsi="Times New Roman"/>
          <w:sz w:val="20"/>
          <w:szCs w:val="20"/>
        </w:rPr>
        <w:t>sp_InsertInto_Survey_Response_Header</w:t>
      </w:r>
    </w:p>
    <w:p w14:paraId="08E9C26C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1A1373">
        <w:rPr>
          <w:rFonts w:ascii="Times New Roman" w:hAnsi="Times New Roman"/>
          <w:sz w:val="20"/>
          <w:szCs w:val="20"/>
        </w:rPr>
        <w:t>sp_InsertInto_Survey_Response_Header_Resend</w:t>
      </w:r>
    </w:p>
    <w:p w14:paraId="0AD45D3D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773941">
        <w:rPr>
          <w:rFonts w:ascii="Times New Roman" w:hAnsi="Times New Roman"/>
          <w:sz w:val="20"/>
          <w:szCs w:val="20"/>
        </w:rPr>
        <w:t>sp_Update_Survey_Response</w:t>
      </w:r>
    </w:p>
    <w:p w14:paraId="1009A2E3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F47300">
        <w:rPr>
          <w:rFonts w:ascii="Times New Roman" w:hAnsi="Times New Roman"/>
          <w:sz w:val="20"/>
          <w:szCs w:val="20"/>
        </w:rPr>
        <w:t>sp_Select_Questions_For_Survey</w:t>
      </w:r>
    </w:p>
    <w:p w14:paraId="5CBA9B01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sp_Select_Responses_For_Survey</w:t>
      </w:r>
    </w:p>
    <w:p w14:paraId="7DD96C92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 xml:space="preserve">sp_Select_Responses_By_Question </w:t>
      </w:r>
    </w:p>
    <w:p w14:paraId="19271CDF" w14:textId="77777777" w:rsidR="00D51CE1" w:rsidRPr="00644D87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8C138F">
        <w:rPr>
          <w:rFonts w:ascii="Times New Roman" w:hAnsi="Times New Roman"/>
          <w:sz w:val="20"/>
          <w:szCs w:val="20"/>
        </w:rPr>
        <w:t>sp_Select_SurveyDetails_By_SurveyID</w:t>
      </w:r>
    </w:p>
    <w:p w14:paraId="0C8B45FF" w14:textId="77777777" w:rsidR="00D51CE1" w:rsidRDefault="00D51CE1" w:rsidP="00D51CE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</w:p>
    <w:p w14:paraId="5608F6D7" w14:textId="77777777" w:rsidR="006610F6" w:rsidRPr="00D37A09" w:rsidRDefault="006610F6" w:rsidP="006610F6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--Reporting</w:t>
      </w:r>
    </w:p>
    <w:p w14:paraId="30F28094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sp_rptAdminActivitySummary.sql</w:t>
      </w:r>
    </w:p>
    <w:p w14:paraId="623B8BE0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sp_rptCoachingSummary.sql</w:t>
      </w:r>
    </w:p>
    <w:p w14:paraId="2171EF9C" w14:textId="77777777" w:rsidR="006610F6" w:rsidRPr="00E1682F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85682">
        <w:rPr>
          <w:rFonts w:ascii="Times New Roman" w:hAnsi="Times New Roman"/>
          <w:sz w:val="20"/>
          <w:szCs w:val="20"/>
        </w:rPr>
        <w:t>sp_rptCoachingSummaryForModule.sql</w:t>
      </w:r>
      <w:proofErr w:type="spellEnd"/>
    </w:p>
    <w:p w14:paraId="2B020858" w14:textId="77777777" w:rsidR="00B921B1" w:rsidRPr="002D173B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sp_rptQNCoachingSummary.sql</w:t>
      </w:r>
      <w:proofErr w:type="spellEnd"/>
    </w:p>
    <w:p w14:paraId="0806D530" w14:textId="77777777" w:rsidR="00B921B1" w:rsidRPr="00644D87" w:rsidRDefault="00B921B1" w:rsidP="00B921B1">
      <w:pPr>
        <w:pStyle w:val="NoSpacing"/>
        <w:rPr>
          <w:rFonts w:ascii="Times New Roman" w:hAnsi="Times New Roman"/>
          <w:sz w:val="20"/>
          <w:szCs w:val="20"/>
        </w:rPr>
      </w:pPr>
      <w:r w:rsidRPr="002D173B">
        <w:rPr>
          <w:rFonts w:ascii="Times New Roman" w:hAnsi="Times New Roman"/>
          <w:sz w:val="20"/>
          <w:szCs w:val="20"/>
        </w:rPr>
        <w:t>sp_rptQNCoachingSummaryForModule</w:t>
      </w:r>
    </w:p>
    <w:p w14:paraId="092D5547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sp_rptGetActionsforAdminType.sql</w:t>
      </w:r>
    </w:p>
    <w:p w14:paraId="2B2D392B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sp_rptGetFormNamesforAdminActivity.sql</w:t>
      </w:r>
    </w:p>
    <w:p w14:paraId="00F6FF31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sp_rptHierarchySummary.sql</w:t>
      </w:r>
    </w:p>
    <w:p w14:paraId="1EA8A2BD" w14:textId="1613DE9A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lastRenderedPageBreak/>
        <w:t>sp_rptModulesByRole.sql</w:t>
      </w:r>
    </w:p>
    <w:p w14:paraId="134F7943" w14:textId="1A382D6F" w:rsidR="00A82353" w:rsidRPr="00E85682" w:rsidRDefault="00A82353" w:rsidP="006610F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328F9">
        <w:rPr>
          <w:rFonts w:ascii="Times New Roman" w:hAnsi="Times New Roman"/>
          <w:sz w:val="20"/>
          <w:szCs w:val="20"/>
        </w:rPr>
        <w:t>sp_rptSitesByRole,sql</w:t>
      </w:r>
      <w:proofErr w:type="spellEnd"/>
    </w:p>
    <w:p w14:paraId="4677FF62" w14:textId="77777777" w:rsidR="006610F6" w:rsidRPr="00E85682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sp_rptWarningSummary.sql</w:t>
      </w:r>
    </w:p>
    <w:p w14:paraId="048D25F7" w14:textId="77777777" w:rsidR="006610F6" w:rsidRPr="000328F9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sp_rptCoachingEmployeesBySiteAndModule.sql</w:t>
      </w:r>
    </w:p>
    <w:p w14:paraId="35F617F3" w14:textId="77777777" w:rsidR="006610F6" w:rsidRPr="00644D87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0328F9">
        <w:rPr>
          <w:rFonts w:ascii="Times New Roman" w:hAnsi="Times New Roman"/>
          <w:sz w:val="20"/>
          <w:szCs w:val="20"/>
        </w:rPr>
        <w:t>sp_rptWarningEmployeesBySiteAndModule.sql</w:t>
      </w:r>
    </w:p>
    <w:p w14:paraId="3D0186FD" w14:textId="77777777" w:rsidR="006610F6" w:rsidRDefault="006610F6" w:rsidP="006610F6">
      <w:pPr>
        <w:pStyle w:val="NoSpacing"/>
        <w:rPr>
          <w:rFonts w:ascii="Times New Roman" w:hAnsi="Times New Roman"/>
          <w:sz w:val="20"/>
          <w:szCs w:val="20"/>
        </w:rPr>
      </w:pPr>
      <w:r w:rsidRPr="00644D87">
        <w:rPr>
          <w:rFonts w:ascii="Times New Roman" w:hAnsi="Times New Roman"/>
          <w:sz w:val="20"/>
          <w:szCs w:val="20"/>
        </w:rPr>
        <w:t>sp_rptEmployeesBySite.sql</w:t>
      </w:r>
    </w:p>
    <w:p w14:paraId="7EA47D36" w14:textId="77777777" w:rsidR="006D3D56" w:rsidRDefault="006D3D56" w:rsidP="006610F6">
      <w:pPr>
        <w:pStyle w:val="NoSpacing"/>
        <w:rPr>
          <w:rFonts w:ascii="Times New Roman" w:hAnsi="Times New Roman"/>
          <w:sz w:val="20"/>
          <w:szCs w:val="20"/>
        </w:rPr>
      </w:pPr>
    </w:p>
    <w:p w14:paraId="076470A4" w14:textId="77777777" w:rsidR="006D3D56" w:rsidRDefault="006D3D56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BD693A">
        <w:rPr>
          <w:rFonts w:ascii="Times New Roman" w:hAnsi="Times New Roman"/>
          <w:b/>
          <w:bCs/>
          <w:sz w:val="20"/>
          <w:szCs w:val="20"/>
        </w:rPr>
        <w:t>--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SOIBean</w:t>
      </w:r>
      <w:proofErr w:type="spellEnd"/>
      <w:r w:rsidRPr="00BD693A">
        <w:rPr>
          <w:rFonts w:ascii="Times New Roman" w:hAnsi="Times New Roman"/>
          <w:b/>
          <w:bCs/>
          <w:sz w:val="20"/>
          <w:szCs w:val="20"/>
        </w:rPr>
        <w:t xml:space="preserve"> – Upload Bingo logs to </w:t>
      </w:r>
      <w:proofErr w:type="spellStart"/>
      <w:r w:rsidRPr="00BD693A">
        <w:rPr>
          <w:rFonts w:ascii="Times New Roman" w:hAnsi="Times New Roman"/>
          <w:b/>
          <w:bCs/>
          <w:sz w:val="20"/>
          <w:szCs w:val="20"/>
        </w:rPr>
        <w:t>Sharepoint</w:t>
      </w:r>
      <w:proofErr w:type="spellEnd"/>
    </w:p>
    <w:p w14:paraId="3341E5F9" w14:textId="77777777" w:rsidR="006D3D56" w:rsidRPr="00136465" w:rsidRDefault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220434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sp_Sharepoint_Upload_Bingo_Init</w:t>
      </w:r>
      <w:proofErr w:type="spellEnd"/>
    </w:p>
    <w:p w14:paraId="2AC08DCC" w14:textId="22588111" w:rsidR="006D3D56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385C1F0D" w14:textId="418B495A" w:rsidR="009D341F" w:rsidRPr="002A7B7F" w:rsidRDefault="009D341F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sp_Sharepoint_Upload_Bingo_Trigger</w:t>
      </w:r>
      <w:proofErr w:type="spellEnd"/>
    </w:p>
    <w:p w14:paraId="380C90A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5515EA00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sp_Sharepoint_Upload_Bingo_Bogalusa</w:t>
      </w:r>
      <w:proofErr w:type="spellEnd"/>
    </w:p>
    <w:p w14:paraId="44BED6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sp_Sharepoint_Upload_Bingo_Brownsville</w:t>
      </w:r>
      <w:proofErr w:type="spellEnd"/>
    </w:p>
    <w:p w14:paraId="683B61D4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sp_Sharepoint_Upload_Bingo_Chester</w:t>
      </w:r>
      <w:proofErr w:type="spellEnd"/>
    </w:p>
    <w:p w14:paraId="4924EF56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sp_Sharepoint_Upload_Bingo_Hattiesburg</w:t>
      </w:r>
      <w:proofErr w:type="spellEnd"/>
    </w:p>
    <w:p w14:paraId="28FE909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sp_Sharepoint_Upload_Bingo_Lawrence</w:t>
      </w:r>
      <w:proofErr w:type="spellEnd"/>
    </w:p>
    <w:p w14:paraId="48FE6665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sp_Sharepoint_Upload_Bingo_London</w:t>
      </w:r>
      <w:proofErr w:type="spellEnd"/>
    </w:p>
    <w:p w14:paraId="62AB1398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sp_Sharepoint_Upload_Bingo_Lynnhaven</w:t>
      </w:r>
      <w:proofErr w:type="spellEnd"/>
    </w:p>
    <w:p w14:paraId="581BA56E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sp_Sharepoint_Upload_Bingo_Phoenix</w:t>
      </w:r>
      <w:proofErr w:type="spellEnd"/>
    </w:p>
    <w:p w14:paraId="37A6466D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sp_Sharepoint_Upload_Bingo_sandy</w:t>
      </w:r>
      <w:proofErr w:type="spellEnd"/>
    </w:p>
    <w:p w14:paraId="00E898CC" w14:textId="77777777" w:rsidR="006D3D56" w:rsidRPr="002A7B7F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sp_Sharepoint_Upload_Bingo_Status</w:t>
      </w:r>
      <w:proofErr w:type="spellEnd"/>
    </w:p>
    <w:p w14:paraId="763A6B60" w14:textId="77777777" w:rsidR="006D3D56" w:rsidRPr="00292FFA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92FFA">
        <w:rPr>
          <w:rFonts w:ascii="Times New Roman" w:hAnsi="Times New Roman"/>
          <w:sz w:val="20"/>
          <w:szCs w:val="20"/>
        </w:rPr>
        <w:t>sp_Sharepoint_Upload_Bingo_Tampa</w:t>
      </w:r>
      <w:proofErr w:type="spellEnd"/>
    </w:p>
    <w:p w14:paraId="3A363498" w14:textId="44929913" w:rsidR="00D51CE1" w:rsidRDefault="006D3D56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sp_Sharepoint_Upload_Bingo_Winchester</w:t>
      </w:r>
      <w:proofErr w:type="spellEnd"/>
    </w:p>
    <w:p w14:paraId="47075215" w14:textId="7EE4C3D8" w:rsidR="00401A54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</w:p>
    <w:p w14:paraId="293A3BF7" w14:textId="30802636" w:rsidR="00401A54" w:rsidRPr="002A7B7F" w:rsidRDefault="00401A54" w:rsidP="006D3D56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2A7B7F">
        <w:rPr>
          <w:rFonts w:ascii="Times New Roman" w:hAnsi="Times New Roman"/>
          <w:b/>
          <w:bCs/>
          <w:sz w:val="20"/>
          <w:szCs w:val="20"/>
        </w:rPr>
        <w:t>--Other</w:t>
      </w:r>
    </w:p>
    <w:p w14:paraId="4C8C6DD4" w14:textId="594A9360" w:rsidR="006D3D56" w:rsidRDefault="00401A54" w:rsidP="006D3D56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FE3EF9">
        <w:rPr>
          <w:rFonts w:ascii="Times New Roman" w:hAnsi="Times New Roman"/>
          <w:sz w:val="20"/>
          <w:szCs w:val="20"/>
        </w:rPr>
        <w:t>sp_InsertInto_Coaching_Log_CRD.sql</w:t>
      </w:r>
      <w:proofErr w:type="spellEnd"/>
    </w:p>
    <w:p w14:paraId="425E4A36" w14:textId="77777777" w:rsidR="00850735" w:rsidRDefault="00850735" w:rsidP="00CE4CFC">
      <w:pPr>
        <w:pStyle w:val="NoSpacing"/>
        <w:rPr>
          <w:rFonts w:ascii="Times New Roman" w:hAnsi="Times New Roman"/>
          <w:sz w:val="20"/>
          <w:szCs w:val="20"/>
        </w:rPr>
      </w:pPr>
    </w:p>
    <w:p w14:paraId="3651DE8C" w14:textId="77777777" w:rsidR="00105CDC" w:rsidRDefault="00CE4CFC" w:rsidP="00227177">
      <w:pPr>
        <w:pStyle w:val="NoSpacing"/>
        <w:rPr>
          <w:rFonts w:ascii="Times New Roman" w:hAnsi="Times New Roman"/>
          <w:b/>
          <w:sz w:val="20"/>
          <w:szCs w:val="20"/>
        </w:rPr>
      </w:pPr>
      <w:r w:rsidRPr="00656592">
        <w:rPr>
          <w:rFonts w:ascii="Times New Roman" w:hAnsi="Times New Roman"/>
          <w:b/>
          <w:sz w:val="20"/>
          <w:szCs w:val="20"/>
        </w:rPr>
        <w:t>Functions: \eCoaching_V2\Code\DB\</w:t>
      </w:r>
      <w:r w:rsidR="00CC57C6" w:rsidRPr="00656592">
        <w:rPr>
          <w:rFonts w:ascii="Times New Roman" w:hAnsi="Times New Roman"/>
          <w:b/>
          <w:sz w:val="20"/>
          <w:szCs w:val="20"/>
        </w:rPr>
        <w:t>Functions\</w:t>
      </w:r>
    </w:p>
    <w:p w14:paraId="7DD36E08" w14:textId="77C06348" w:rsidR="005554D5" w:rsidRPr="006D0A06" w:rsidRDefault="008E1818" w:rsidP="005554D5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A40B2A" w:rsidRPr="006D0A06">
        <w:rPr>
          <w:rFonts w:ascii="Times New Roman" w:hAnsi="Times New Roman"/>
          <w:b/>
          <w:color w:val="FF0000"/>
          <w:sz w:val="20"/>
          <w:szCs w:val="20"/>
          <w:highlight w:val="darkGray"/>
        </w:rPr>
        <w:t>F</w:t>
      </w:r>
      <w:r w:rsidR="005554D5" w:rsidRPr="006D0A06">
        <w:rPr>
          <w:rFonts w:ascii="Times New Roman" w:hAnsi="Times New Roman"/>
          <w:b/>
          <w:color w:val="FF0000"/>
          <w:sz w:val="20"/>
          <w:szCs w:val="20"/>
          <w:highlight w:val="darkGray"/>
        </w:rPr>
        <w:t>unctions affected in this release</w:t>
      </w:r>
    </w:p>
    <w:p w14:paraId="33312C8E" w14:textId="77777777" w:rsidR="005554D5" w:rsidRDefault="005554D5" w:rsidP="00227177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08722F9" w14:textId="77777777" w:rsidR="00CD2CF6" w:rsidRDefault="00CD2CF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F55BC">
        <w:rPr>
          <w:rFonts w:ascii="Times New Roman" w:hAnsi="Times New Roman"/>
          <w:sz w:val="20"/>
          <w:szCs w:val="20"/>
        </w:rPr>
        <w:t>fn_strDirectReports.sql</w:t>
      </w:r>
      <w:proofErr w:type="spellEnd"/>
      <w:r w:rsidRPr="00CD2CF6">
        <w:rPr>
          <w:rFonts w:ascii="Times New Roman" w:hAnsi="Times New Roman"/>
          <w:sz w:val="20"/>
          <w:szCs w:val="20"/>
        </w:rPr>
        <w:t xml:space="preserve"> </w:t>
      </w:r>
    </w:p>
    <w:p w14:paraId="5B5566B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fn_dtYYYYMMDD_to_Datetime.sql</w:t>
      </w:r>
      <w:proofErr w:type="spellEnd"/>
    </w:p>
    <w:p w14:paraId="7651BC5D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fn_GetMaxDateTime.sql</w:t>
      </w:r>
      <w:proofErr w:type="spellEnd"/>
    </w:p>
    <w:p w14:paraId="38B43133" w14:textId="77777777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fn_intDatetime_to_YYYYMMDD.sql</w:t>
      </w:r>
      <w:proofErr w:type="spellEnd"/>
    </w:p>
    <w:p w14:paraId="73D03D47" w14:textId="77777777" w:rsidR="009C344C" w:rsidRPr="0001301A" w:rsidRDefault="009C344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84182F">
        <w:rPr>
          <w:rFonts w:ascii="Times New Roman" w:hAnsi="Times New Roman"/>
          <w:sz w:val="20"/>
          <w:szCs w:val="20"/>
        </w:rPr>
        <w:t>fn_intActionDisplayOrder</w:t>
      </w:r>
    </w:p>
    <w:p w14:paraId="16CBBF2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fn_intGetSiteIDFromLanID.sql</w:t>
      </w:r>
      <w:proofErr w:type="spellEnd"/>
    </w:p>
    <w:p w14:paraId="21705C6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fn_intLastKnownStatusForCoachingID.sql</w:t>
      </w:r>
      <w:proofErr w:type="spellEnd"/>
    </w:p>
    <w:p w14:paraId="6E94FE0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fn_intModuleIDFromEmpID.sql</w:t>
      </w:r>
      <w:proofErr w:type="spellEnd"/>
    </w:p>
    <w:p w14:paraId="64E352D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fn_intSiteIDFromEmpID.sql</w:t>
      </w:r>
      <w:proofErr w:type="spellEnd"/>
    </w:p>
    <w:p w14:paraId="7FEE4118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56592">
        <w:rPr>
          <w:rFonts w:ascii="Times New Roman" w:hAnsi="Times New Roman"/>
          <w:sz w:val="20"/>
          <w:szCs w:val="20"/>
        </w:rPr>
        <w:t>fn_intSiteIDFromSite.sql</w:t>
      </w:r>
      <w:proofErr w:type="spellEnd"/>
    </w:p>
    <w:p w14:paraId="724435FE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fn_intSourceIDFromSource.sql</w:t>
      </w:r>
      <w:proofErr w:type="spellEnd"/>
    </w:p>
    <w:p w14:paraId="3DD85047" w14:textId="77777777" w:rsidR="00CE4CFC" w:rsidRPr="00A40B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40B2A">
        <w:rPr>
          <w:rFonts w:ascii="Times New Roman" w:hAnsi="Times New Roman"/>
          <w:sz w:val="20"/>
          <w:szCs w:val="20"/>
        </w:rPr>
        <w:t>fn_intSubCoachReasonIDFromETSRptCode.sql</w:t>
      </w:r>
      <w:proofErr w:type="spellEnd"/>
    </w:p>
    <w:p w14:paraId="2E8C8923" w14:textId="77777777" w:rsidR="00CE4CFC" w:rsidRPr="00902269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fn_intSubCoachReasonIDFromRptCode.sql</w:t>
      </w:r>
      <w:proofErr w:type="spellEnd"/>
      <w:r w:rsidR="006D39CC" w:rsidRPr="00902269">
        <w:rPr>
          <w:rFonts w:ascii="Times New Roman" w:hAnsi="Times New Roman"/>
          <w:sz w:val="20"/>
          <w:szCs w:val="20"/>
        </w:rPr>
        <w:t xml:space="preserve"> </w:t>
      </w:r>
    </w:p>
    <w:p w14:paraId="6075D948" w14:textId="77777777" w:rsidR="00B17ECE" w:rsidRPr="00CD2CF6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902269">
        <w:rPr>
          <w:rFonts w:ascii="Times New Roman" w:hAnsi="Times New Roman"/>
          <w:sz w:val="20"/>
          <w:szCs w:val="20"/>
        </w:rPr>
        <w:t>fn_str</w:t>
      </w:r>
      <w:r w:rsidR="003075DE" w:rsidRPr="00902269">
        <w:rPr>
          <w:rFonts w:ascii="Times New Roman" w:hAnsi="Times New Roman"/>
          <w:sz w:val="20"/>
          <w:szCs w:val="20"/>
        </w:rPr>
        <w:t>Bingo</w:t>
      </w:r>
      <w:r w:rsidRPr="00902269">
        <w:rPr>
          <w:rFonts w:ascii="Times New Roman" w:hAnsi="Times New Roman"/>
          <w:sz w:val="20"/>
          <w:szCs w:val="20"/>
        </w:rPr>
        <w:t>DescriptionFromCompDesc.sql</w:t>
      </w:r>
      <w:proofErr w:type="spellEnd"/>
    </w:p>
    <w:p w14:paraId="241D89A2" w14:textId="3C87D650" w:rsidR="00B17ECE" w:rsidRDefault="00B17ECE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fn_strAchievementsForCoachingId.sql</w:t>
      </w:r>
      <w:proofErr w:type="spellEnd"/>
    </w:p>
    <w:p w14:paraId="42358AC9" w14:textId="768A3D78" w:rsidR="009D341F" w:rsidRPr="00BD693A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30652A7E" w14:textId="19F88CE3" w:rsidR="009D341F" w:rsidRDefault="009D341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693A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C35C39A" w14:textId="77777777" w:rsidR="0018254B" w:rsidRPr="00CD2CF6" w:rsidRDefault="0018254B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FA5C37">
        <w:rPr>
          <w:rFonts w:ascii="Times New Roman" w:hAnsi="Times New Roman"/>
          <w:sz w:val="20"/>
          <w:szCs w:val="20"/>
        </w:rPr>
        <w:t>fn_strImageForCompetency</w:t>
      </w:r>
    </w:p>
    <w:p w14:paraId="559DA3D1" w14:textId="77777777" w:rsidR="00463E5F" w:rsidRPr="006217FA" w:rsidRDefault="00463E5F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fn_nvcHtmlDecode.sql</w:t>
      </w:r>
      <w:proofErr w:type="spellEnd"/>
    </w:p>
    <w:p w14:paraId="1BA25D99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t>fn_isHotTopicFromSurveyTypeID.sql</w:t>
      </w:r>
      <w:proofErr w:type="spellEnd"/>
    </w:p>
    <w:p w14:paraId="3EED73CD" w14:textId="77777777" w:rsidR="00CE4CFC" w:rsidRPr="006217F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17FA">
        <w:rPr>
          <w:rFonts w:ascii="Times New Roman" w:hAnsi="Times New Roman"/>
          <w:sz w:val="20"/>
          <w:szCs w:val="20"/>
        </w:rPr>
        <w:lastRenderedPageBreak/>
        <w:t>fn_nvcGetEmpIdFromLanId.sql</w:t>
      </w:r>
      <w:proofErr w:type="spellEnd"/>
    </w:p>
    <w:p w14:paraId="3680424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fn_nvcHtmlEncode.sql</w:t>
      </w:r>
      <w:proofErr w:type="spellEnd"/>
    </w:p>
    <w:p w14:paraId="717CAB6F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fn_RemoveAlphaCharacters.sql</w:t>
      </w:r>
      <w:proofErr w:type="spellEnd"/>
    </w:p>
    <w:p w14:paraId="56C9C0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fn_Split_WithRowID.sql</w:t>
      </w:r>
      <w:proofErr w:type="spellEnd"/>
    </w:p>
    <w:p w14:paraId="14E14C11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fn_strAddSpaceToName.sql</w:t>
      </w:r>
      <w:proofErr w:type="spellEnd"/>
    </w:p>
    <w:p w14:paraId="222FE279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fn_strBookListFromLanID.sql</w:t>
      </w:r>
      <w:proofErr w:type="spellEnd"/>
    </w:p>
    <w:p w14:paraId="220FFB93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fn_strCheckIf_HRUser.sql</w:t>
      </w:r>
      <w:proofErr w:type="spellEnd"/>
    </w:p>
    <w:p w14:paraId="5A32F20B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fn_strCheckIfATCoachingAdmin.sql</w:t>
      </w:r>
      <w:proofErr w:type="spellEnd"/>
    </w:p>
    <w:p w14:paraId="6F7C805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fn_strCheckIfATSysAdmin.sql</w:t>
      </w:r>
      <w:proofErr w:type="spellEnd"/>
    </w:p>
    <w:p w14:paraId="1653619F" w14:textId="2B0DE5AD" w:rsidR="00CE4CFC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fn_strCheckIfATWarningAdmin.sql</w:t>
      </w:r>
      <w:proofErr w:type="spellEnd"/>
    </w:p>
    <w:p w14:paraId="4F30F1C4" w14:textId="0FAFB35D" w:rsidR="00776B01" w:rsidRPr="0001301A" w:rsidRDefault="00776B0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fn_strCoachingLogStatictext.sql</w:t>
      </w:r>
      <w:proofErr w:type="spellEnd"/>
    </w:p>
    <w:p w14:paraId="17D4BB40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AD6330">
        <w:rPr>
          <w:rFonts w:ascii="Times New Roman" w:hAnsi="Times New Roman"/>
          <w:sz w:val="20"/>
          <w:szCs w:val="20"/>
        </w:rPr>
        <w:t>fn_strCoachingReasonFromCoachingID.sql</w:t>
      </w:r>
      <w:proofErr w:type="spellEnd"/>
    </w:p>
    <w:p w14:paraId="5720395A" w14:textId="77777777" w:rsidR="00CE4CFC" w:rsidRPr="0001301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01301A">
        <w:rPr>
          <w:rFonts w:ascii="Times New Roman" w:hAnsi="Times New Roman"/>
          <w:sz w:val="20"/>
          <w:szCs w:val="20"/>
        </w:rPr>
        <w:t>fn_strCoachingReasonFromWarningID.sql</w:t>
      </w:r>
      <w:proofErr w:type="spellEnd"/>
    </w:p>
    <w:p w14:paraId="0A4506E4" w14:textId="77777777" w:rsidR="00F719E1" w:rsidRPr="00644D87" w:rsidRDefault="00F719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183EF5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15262076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fn_strEmpEmailFromEmpID.sql</w:t>
      </w:r>
      <w:proofErr w:type="spellEnd"/>
    </w:p>
    <w:p w14:paraId="72B81B37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fn_strEmpLanIDFromEmpID.sql</w:t>
      </w:r>
      <w:proofErr w:type="spellEnd"/>
    </w:p>
    <w:p w14:paraId="1BF910B5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fn_strEmpNameFromEmpID.sql</w:t>
      </w:r>
      <w:proofErr w:type="spellEnd"/>
    </w:p>
    <w:p w14:paraId="3D02AFD1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fn_strETSDescriptionFromRptCode.sql</w:t>
      </w:r>
      <w:proofErr w:type="spellEnd"/>
    </w:p>
    <w:p w14:paraId="2B1FCA61" w14:textId="6EDEAECA" w:rsidR="006E7136" w:rsidRPr="00B51A2A" w:rsidRDefault="006E7136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fn_strNPNDescriptionFromCode.sql</w:t>
      </w:r>
      <w:proofErr w:type="spellEnd"/>
    </w:p>
    <w:p w14:paraId="6FE4634E" w14:textId="71462F04" w:rsidR="00331AE1" w:rsidRPr="00B51A2A" w:rsidRDefault="00331AE1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fn_strQNEvalSummaryFromCoachingID.sql</w:t>
      </w:r>
      <w:proofErr w:type="spellEnd"/>
    </w:p>
    <w:p w14:paraId="7DA3C2D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fn_strMgrEmailFromEmpID.sql</w:t>
      </w:r>
      <w:proofErr w:type="spellEnd"/>
    </w:p>
    <w:p w14:paraId="0E7625D2" w14:textId="77777777" w:rsidR="00CE4CFC" w:rsidRPr="008E1818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8E1818">
        <w:rPr>
          <w:rFonts w:ascii="Times New Roman" w:hAnsi="Times New Roman"/>
          <w:sz w:val="20"/>
          <w:szCs w:val="20"/>
        </w:rPr>
        <w:t>fn_strMgrEmpIDFromEmpID.sql</w:t>
      </w:r>
      <w:proofErr w:type="spellEnd"/>
    </w:p>
    <w:p w14:paraId="6595A4DB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D0A06">
        <w:rPr>
          <w:rFonts w:ascii="Times New Roman" w:hAnsi="Times New Roman"/>
          <w:sz w:val="20"/>
          <w:szCs w:val="20"/>
        </w:rPr>
        <w:t>fn_strSiteNameFromSiteLocation.sql</w:t>
      </w:r>
      <w:proofErr w:type="spellEnd"/>
    </w:p>
    <w:p w14:paraId="38E24EE9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fn_strSrMgrLvl1EmpIDFromEmpID.sql</w:t>
      </w:r>
    </w:p>
    <w:p w14:paraId="5CFA02F4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fn_strSrMgrLvl2EmpIDFromEmpID.sql</w:t>
      </w:r>
    </w:p>
    <w:p w14:paraId="7E504153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r w:rsidRPr="00B51A2A">
        <w:rPr>
          <w:rFonts w:ascii="Times New Roman" w:hAnsi="Times New Roman"/>
          <w:sz w:val="20"/>
          <w:szCs w:val="20"/>
        </w:rPr>
        <w:t>fn_strSrMgrLvl3EmpIDFromEmpID.sql</w:t>
      </w:r>
    </w:p>
    <w:p w14:paraId="67E7029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fn_strStatusFromStatusID.sql</w:t>
      </w:r>
      <w:proofErr w:type="spellEnd"/>
    </w:p>
    <w:p w14:paraId="245A406E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fn_strStatusIDFromIQSEvalID.sql</w:t>
      </w:r>
      <w:proofErr w:type="spellEnd"/>
    </w:p>
    <w:p w14:paraId="356687F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fn_strStatusIDFromStatus.sql</w:t>
      </w:r>
      <w:proofErr w:type="spellEnd"/>
    </w:p>
    <w:p w14:paraId="3979E312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fn_strSubCoachingReasonFromCoachingID.sql</w:t>
      </w:r>
      <w:proofErr w:type="spellEnd"/>
    </w:p>
    <w:p w14:paraId="1408FE10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fn_strSubCoachingReasonFromWarningID.sql</w:t>
      </w:r>
      <w:proofErr w:type="spellEnd"/>
    </w:p>
    <w:p w14:paraId="38075B18" w14:textId="77777777" w:rsidR="00CE4CFC" w:rsidRPr="00B51A2A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D2658">
        <w:rPr>
          <w:rFonts w:ascii="Times New Roman" w:hAnsi="Times New Roman"/>
          <w:sz w:val="20"/>
          <w:szCs w:val="20"/>
        </w:rPr>
        <w:t>fn_strSupEmailFromEmpID.sql</w:t>
      </w:r>
      <w:proofErr w:type="spellEnd"/>
    </w:p>
    <w:p w14:paraId="0D3E72CD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B51A2A">
        <w:rPr>
          <w:rFonts w:ascii="Times New Roman" w:hAnsi="Times New Roman"/>
          <w:sz w:val="20"/>
          <w:szCs w:val="20"/>
        </w:rPr>
        <w:t>fn_strUserName.sql</w:t>
      </w:r>
      <w:proofErr w:type="spellEnd"/>
    </w:p>
    <w:p w14:paraId="2FC6D619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D173B">
        <w:rPr>
          <w:rFonts w:ascii="Times New Roman" w:hAnsi="Times New Roman"/>
          <w:sz w:val="20"/>
          <w:szCs w:val="20"/>
        </w:rPr>
        <w:t>fn_strValueFromCoachingID.sql</w:t>
      </w:r>
      <w:proofErr w:type="spellEnd"/>
    </w:p>
    <w:p w14:paraId="7A105CB0" w14:textId="77777777" w:rsidR="00CE4CFC" w:rsidRPr="00644D87" w:rsidRDefault="00CE4CFC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fn_strValueFromWarningID.sql</w:t>
      </w:r>
      <w:proofErr w:type="spellEnd"/>
    </w:p>
    <w:p w14:paraId="60C0C372" w14:textId="77777777" w:rsidR="00CE4CFC" w:rsidRDefault="009B2BE9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44D87">
        <w:rPr>
          <w:rFonts w:ascii="Times New Roman" w:hAnsi="Times New Roman"/>
          <w:sz w:val="20"/>
          <w:szCs w:val="20"/>
        </w:rPr>
        <w:t>fn_NPNQualityRecs.sql</w:t>
      </w:r>
      <w:proofErr w:type="spellEnd"/>
    </w:p>
    <w:p w14:paraId="5E16E1D3" w14:textId="77777777" w:rsidR="00A32957" w:rsidRPr="007B265E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fn_strEmpFirstNameFromEmpName.sql</w:t>
      </w:r>
      <w:proofErr w:type="spellEnd"/>
    </w:p>
    <w:p w14:paraId="2EE24DB2" w14:textId="77777777" w:rsidR="00A32957" w:rsidRDefault="00A32957" w:rsidP="00CE4CFC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7B265E">
        <w:rPr>
          <w:rFonts w:ascii="Times New Roman" w:hAnsi="Times New Roman"/>
          <w:sz w:val="20"/>
          <w:szCs w:val="20"/>
        </w:rPr>
        <w:t>fn_strEmpLastNameFromEmpName.sql</w:t>
      </w:r>
      <w:proofErr w:type="spellEnd"/>
    </w:p>
    <w:p w14:paraId="3ACB6AAC" w14:textId="77777777" w:rsidR="003E7F22" w:rsidRPr="0062444F" w:rsidRDefault="003E7F22" w:rsidP="003E7F22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fn_strDirectUserHierarchy.sql</w:t>
      </w:r>
      <w:proofErr w:type="spellEnd"/>
    </w:p>
    <w:p w14:paraId="28C82D7D" w14:textId="77777777" w:rsidR="00443506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fn_strCheckIf_ACLRole.sql</w:t>
      </w:r>
      <w:proofErr w:type="spellEnd"/>
    </w:p>
    <w:p w14:paraId="2285E88F" w14:textId="77777777" w:rsidR="00E5333F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fn_strCheckIf_ExcelExport.sql</w:t>
      </w:r>
      <w:proofErr w:type="spellEnd"/>
    </w:p>
    <w:p w14:paraId="063768C1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fn_strGetUserRole.sql</w:t>
      </w:r>
      <w:proofErr w:type="spellEnd"/>
    </w:p>
    <w:p w14:paraId="16BA6D70" w14:textId="77777777" w:rsidR="003C1FF8" w:rsidRPr="0062444F" w:rsidRDefault="003C1FF8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62444F">
        <w:rPr>
          <w:rFonts w:ascii="Times New Roman" w:hAnsi="Times New Roman"/>
          <w:sz w:val="20"/>
          <w:szCs w:val="20"/>
        </w:rPr>
        <w:t>fn_intStatusIDFromInsertParams.sql</w:t>
      </w:r>
      <w:proofErr w:type="spellEnd"/>
    </w:p>
    <w:p w14:paraId="09051372" w14:textId="77777777" w:rsidR="00787B46" w:rsidRPr="001E286A" w:rsidRDefault="00787B46" w:rsidP="00F96C9F">
      <w:pPr>
        <w:pStyle w:val="NoSpacing"/>
        <w:rPr>
          <w:rFonts w:ascii="Times New Roman" w:hAnsi="Times New Roman"/>
          <w:sz w:val="20"/>
          <w:szCs w:val="20"/>
        </w:rPr>
      </w:pPr>
      <w:r w:rsidRPr="0062444F">
        <w:rPr>
          <w:rFonts w:ascii="Times New Roman" w:hAnsi="Times New Roman"/>
          <w:sz w:val="20"/>
          <w:szCs w:val="20"/>
        </w:rPr>
        <w:t>fn_intLogInactiveDays</w:t>
      </w:r>
    </w:p>
    <w:p w14:paraId="22C7A0E8" w14:textId="77777777" w:rsidR="00B6785E" w:rsidRPr="00136465" w:rsidRDefault="00B6785E" w:rsidP="00B6785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sz w:val="20"/>
          <w:szCs w:val="20"/>
        </w:rPr>
        <w:t>fn_strWarningLogStatictext</w:t>
      </w:r>
    </w:p>
    <w:p w14:paraId="5F74A95D" w14:textId="77777777" w:rsidR="009C344C" w:rsidRDefault="006D3D56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E6785D">
        <w:rPr>
          <w:rFonts w:ascii="Times New Roman" w:hAnsi="Times New Roman"/>
          <w:sz w:val="20"/>
          <w:szCs w:val="20"/>
        </w:rPr>
        <w:t>fn_strBingoCompetenciesFromCoachingID</w:t>
      </w:r>
      <w:proofErr w:type="spellEnd"/>
    </w:p>
    <w:p w14:paraId="199240C2" w14:textId="77777777" w:rsidR="00136465" w:rsidRPr="008C138F" w:rsidRDefault="00136465" w:rsidP="00F96C9F">
      <w:pPr>
        <w:pStyle w:val="NoSpacing"/>
        <w:rPr>
          <w:rFonts w:ascii="Times New Roman" w:hAnsi="Times New Roman"/>
          <w:sz w:val="20"/>
          <w:szCs w:val="20"/>
        </w:rPr>
      </w:pPr>
      <w:proofErr w:type="spellStart"/>
      <w:r w:rsidRPr="002A7B7F">
        <w:rPr>
          <w:rFonts w:ascii="Times New Roman" w:hAnsi="Times New Roman"/>
          <w:sz w:val="20"/>
          <w:szCs w:val="20"/>
        </w:rPr>
        <w:t>fn_strBingoCompetenciesFromEmpID</w:t>
      </w:r>
      <w:proofErr w:type="spellEnd"/>
    </w:p>
    <w:p w14:paraId="1ACB228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2F90CE21" w14:textId="77777777" w:rsidR="00E5333F" w:rsidRDefault="00E5333F" w:rsidP="00F96C9F">
      <w:pPr>
        <w:pStyle w:val="NoSpacing"/>
        <w:rPr>
          <w:rFonts w:ascii="Times New Roman" w:hAnsi="Times New Roman"/>
          <w:sz w:val="20"/>
          <w:szCs w:val="20"/>
        </w:rPr>
      </w:pPr>
    </w:p>
    <w:p w14:paraId="614092FD" w14:textId="19146DA6" w:rsidR="008C138F" w:rsidRDefault="008C138F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3FBF4356" w14:textId="3657A192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ADE2D50" w14:textId="0F447829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50C285E0" w14:textId="25D6E22F" w:rsidR="008E1818" w:rsidRDefault="008E1818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553ED4C" w14:textId="3E722671" w:rsidR="00B36A01" w:rsidRDefault="004F4FAC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0328F9">
        <w:rPr>
          <w:rFonts w:ascii="Times New Roman" w:hAnsi="Times New Roman"/>
          <w:b/>
          <w:sz w:val="20"/>
          <w:szCs w:val="20"/>
        </w:rPr>
        <w:t>Run Once: \cms\eCoaching_V2\Runbook\DB\</w:t>
      </w:r>
      <w:proofErr w:type="spellStart"/>
      <w:r w:rsidRPr="000328F9">
        <w:rPr>
          <w:rFonts w:ascii="Times New Roman" w:hAnsi="Times New Roman"/>
          <w:b/>
          <w:sz w:val="20"/>
          <w:szCs w:val="20"/>
        </w:rPr>
        <w:t>RunOnce</w:t>
      </w:r>
      <w:proofErr w:type="spellEnd"/>
      <w:r w:rsidR="00B36A01" w:rsidRPr="009A1E82">
        <w:rPr>
          <w:rFonts w:ascii="Times New Roman" w:hAnsi="Times New Roman"/>
          <w:b/>
          <w:sz w:val="20"/>
          <w:szCs w:val="20"/>
        </w:rPr>
        <w:t xml:space="preserve"> </w:t>
      </w:r>
    </w:p>
    <w:p w14:paraId="05E1F444" w14:textId="15A96D62" w:rsidR="001E5A79" w:rsidRDefault="00F86FF0" w:rsidP="009F4C2E">
      <w:pPr>
        <w:pStyle w:val="NoSpacing"/>
        <w:rPr>
          <w:rFonts w:ascii="Times New Roman" w:hAnsi="Times New Roman"/>
          <w:b/>
          <w:sz w:val="20"/>
          <w:szCs w:val="20"/>
          <w:highlight w:val="yellow"/>
        </w:rPr>
      </w:pPr>
      <w:r w:rsidRPr="00656592">
        <w:rPr>
          <w:rFonts w:ascii="Times New Roman" w:hAnsi="Times New Roman"/>
          <w:b/>
          <w:sz w:val="20"/>
          <w:szCs w:val="20"/>
          <w:highlight w:val="yellow"/>
        </w:rPr>
        <w:t xml:space="preserve"> Run Once in this release.</w:t>
      </w:r>
    </w:p>
    <w:p w14:paraId="1FD60E36" w14:textId="7D9FFF92" w:rsidR="008E1818" w:rsidRPr="006D0A06" w:rsidDel="006D0A06" w:rsidRDefault="008E1818" w:rsidP="009F4C2E">
      <w:pPr>
        <w:pStyle w:val="NoSpacing"/>
        <w:rPr>
          <w:del w:id="23" w:author="Palacherla, Susmitha C" w:date="2023-06-06T10:07:00Z"/>
          <w:rFonts w:ascii="Times New Roman" w:hAnsi="Times New Roman"/>
          <w:b/>
          <w:sz w:val="20"/>
          <w:szCs w:val="20"/>
          <w:highlight w:val="green"/>
        </w:rPr>
      </w:pPr>
      <w:del w:id="24" w:author="Palacherla, Susmitha C" w:date="2023-06-06T10:07:00Z">
        <w:r w:rsidRPr="006D0A06" w:rsidDel="006D0A06">
          <w:rPr>
            <w:rFonts w:ascii="Times New Roman" w:hAnsi="Times New Roman"/>
            <w:b/>
            <w:sz w:val="20"/>
            <w:szCs w:val="20"/>
            <w:highlight w:val="green"/>
          </w:rPr>
          <w:delText>CCO_eCoaching_Log_DB_RunOnce_TFS_26536_Fedback_StaticText.txt</w:delText>
        </w:r>
      </w:del>
    </w:p>
    <w:p w14:paraId="511FDD08" w14:textId="2E6E5B7A" w:rsidR="001E5A79" w:rsidRDefault="006D0A06" w:rsidP="009F4C2E">
      <w:pPr>
        <w:pStyle w:val="NoSpacing"/>
        <w:rPr>
          <w:ins w:id="25" w:author="Palacherla, Susmitha C" w:date="2023-06-06T10:07:00Z"/>
          <w:rFonts w:ascii="Times New Roman" w:hAnsi="Times New Roman"/>
          <w:b/>
          <w:sz w:val="20"/>
          <w:szCs w:val="20"/>
        </w:rPr>
      </w:pPr>
      <w:proofErr w:type="spellStart"/>
      <w:ins w:id="26" w:author="Palacherla, Susmitha C" w:date="2023-06-06T10:07:00Z">
        <w:r w:rsidRPr="006D0A06">
          <w:rPr>
            <w:rFonts w:ascii="Times New Roman" w:hAnsi="Times New Roman"/>
            <w:b/>
            <w:sz w:val="20"/>
            <w:szCs w:val="20"/>
            <w:highlight w:val="green"/>
            <w:rPrChange w:id="27" w:author="Palacherla, Susmitha C" w:date="2023-06-06T10:07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CCO_eCoaching_Log_DB_RunOnce_TFS</w:t>
        </w:r>
        <w:proofErr w:type="spellEnd"/>
        <w:r w:rsidRPr="006D0A06">
          <w:rPr>
            <w:rFonts w:ascii="Times New Roman" w:hAnsi="Times New Roman"/>
            <w:b/>
            <w:sz w:val="20"/>
            <w:szCs w:val="20"/>
            <w:highlight w:val="green"/>
            <w:rPrChange w:id="28" w:author="Palacherla, Susmitha C" w:date="2023-06-06T10:07:00Z">
              <w:rPr>
                <w:rFonts w:ascii="Times New Roman" w:hAnsi="Times New Roman"/>
                <w:b/>
                <w:sz w:val="20"/>
                <w:szCs w:val="20"/>
              </w:rPr>
            </w:rPrChange>
          </w:rPr>
          <w:t>_ 26691_Remove_Bogalusa.txt</w:t>
        </w:r>
      </w:ins>
    </w:p>
    <w:p w14:paraId="5AB812E3" w14:textId="3A95A8FA" w:rsidR="006D0A06" w:rsidRDefault="006D0A06" w:rsidP="009F4C2E">
      <w:pPr>
        <w:pStyle w:val="NoSpacing"/>
        <w:rPr>
          <w:ins w:id="29" w:author="Palacherla, Susmitha C" w:date="2023-06-06T10:07:00Z"/>
          <w:rFonts w:ascii="Times New Roman" w:hAnsi="Times New Roman"/>
          <w:b/>
          <w:sz w:val="20"/>
          <w:szCs w:val="20"/>
        </w:rPr>
      </w:pPr>
    </w:p>
    <w:p w14:paraId="1A80464E" w14:textId="77777777" w:rsidR="006D0A06" w:rsidRDefault="006D0A06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EA179D" w14:textId="77777777" w:rsidR="003D6D09" w:rsidRDefault="00B921B1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 w:rsidRPr="00B17ECE">
        <w:rPr>
          <w:rFonts w:ascii="Times New Roman" w:hAnsi="Times New Roman"/>
          <w:b/>
          <w:sz w:val="20"/>
          <w:szCs w:val="20"/>
        </w:rPr>
        <w:t xml:space="preserve">SQL </w:t>
      </w:r>
      <w:r w:rsidR="00F55B3F" w:rsidRPr="00B17ECE">
        <w:rPr>
          <w:rFonts w:ascii="Times New Roman" w:hAnsi="Times New Roman"/>
          <w:b/>
          <w:sz w:val="20"/>
          <w:szCs w:val="20"/>
        </w:rPr>
        <w:t>Agent Jobs</w:t>
      </w:r>
    </w:p>
    <w:p w14:paraId="7098C071" w14:textId="087477B4" w:rsidR="00B17ECE" w:rsidRPr="00231425" w:rsidRDefault="006C369B" w:rsidP="00B17ECE">
      <w:pPr>
        <w:pStyle w:val="NoSpacing"/>
        <w:rPr>
          <w:rFonts w:ascii="Times New Roman" w:hAnsi="Times New Roman"/>
          <w:b/>
          <w:color w:val="FF0000"/>
          <w:sz w:val="20"/>
          <w:szCs w:val="20"/>
          <w:highlight w:val="darkGray"/>
        </w:rPr>
      </w:pPr>
      <w:r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No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SQL agent jobs </w:t>
      </w:r>
      <w:r w:rsidR="00F47300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 xml:space="preserve">affected </w:t>
      </w:r>
      <w:r w:rsidR="00B17ECE" w:rsidRPr="00231425">
        <w:rPr>
          <w:rFonts w:ascii="Times New Roman" w:hAnsi="Times New Roman"/>
          <w:b/>
          <w:color w:val="FF0000"/>
          <w:sz w:val="20"/>
          <w:szCs w:val="20"/>
          <w:highlight w:val="darkGray"/>
        </w:rPr>
        <w:t>in this release</w:t>
      </w:r>
    </w:p>
    <w:p w14:paraId="2F1BAA29" w14:textId="343C656B" w:rsidR="005641D7" w:rsidRDefault="003D6D09" w:rsidP="009F4C2E">
      <w:pPr>
        <w:pStyle w:val="NoSpacing"/>
        <w:rPr>
          <w:rFonts w:ascii="Times New Roman" w:hAnsi="Times New Roman"/>
          <w:sz w:val="20"/>
          <w:szCs w:val="20"/>
        </w:rPr>
      </w:pPr>
      <w:r w:rsidRPr="00AF4EB8">
        <w:rPr>
          <w:rFonts w:ascii="Times New Roman" w:hAnsi="Times New Roman"/>
          <w:sz w:val="20"/>
          <w:szCs w:val="20"/>
        </w:rPr>
        <w:t>\Code\DB\Jobs\</w:t>
      </w:r>
      <w:r w:rsidR="00AF4EB8" w:rsidRPr="006C369B" w:rsidDel="00AF4EB8">
        <w:rPr>
          <w:rFonts w:ascii="Times New Roman" w:hAnsi="Times New Roman"/>
          <w:sz w:val="20"/>
          <w:szCs w:val="20"/>
        </w:rPr>
        <w:t xml:space="preserve"> </w:t>
      </w:r>
    </w:p>
    <w:p w14:paraId="649F3F95" w14:textId="77777777" w:rsidR="00AF4EB8" w:rsidRPr="00FE3EF9" w:rsidRDefault="00AF4EB8" w:rsidP="009F4C2E">
      <w:pPr>
        <w:pStyle w:val="NoSpacing"/>
        <w:rPr>
          <w:rFonts w:ascii="Times New Roman" w:hAnsi="Times New Roman"/>
          <w:sz w:val="20"/>
          <w:szCs w:val="20"/>
        </w:rPr>
      </w:pPr>
    </w:p>
    <w:p w14:paraId="535BAB27" w14:textId="77777777" w:rsidR="00B17ECE" w:rsidRDefault="00593352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 xml:space="preserve"> </w:t>
      </w:r>
      <w:r w:rsidRPr="00231425">
        <w:rPr>
          <w:rFonts w:ascii="Times New Roman" w:hAnsi="Times New Roman"/>
          <w:b/>
          <w:sz w:val="20"/>
          <w:szCs w:val="20"/>
        </w:rPr>
        <w:t xml:space="preserve">(***** Connect to </w:t>
      </w:r>
      <w:proofErr w:type="spellStart"/>
      <w:r w:rsidRPr="00231425">
        <w:rPr>
          <w:rFonts w:ascii="Times New Roman" w:hAnsi="Times New Roman"/>
          <w:b/>
          <w:sz w:val="20"/>
          <w:szCs w:val="20"/>
        </w:rPr>
        <w:t>ssms</w:t>
      </w:r>
      <w:proofErr w:type="spellEnd"/>
      <w:r w:rsidRPr="00231425">
        <w:rPr>
          <w:rFonts w:ascii="Times New Roman" w:hAnsi="Times New Roman"/>
          <w:b/>
          <w:sz w:val="20"/>
          <w:szCs w:val="20"/>
        </w:rPr>
        <w:t xml:space="preserve"> as ecljobowner********</w:t>
      </w:r>
      <w:r w:rsidRPr="00231425">
        <w:rPr>
          <w:rFonts w:ascii="Times New Roman" w:hAnsi="Times New Roman"/>
          <w:bCs/>
          <w:sz w:val="20"/>
          <w:szCs w:val="20"/>
        </w:rPr>
        <w:t>)</w:t>
      </w:r>
    </w:p>
    <w:p w14:paraId="7EC1E336" w14:textId="5EB708A2" w:rsidR="005641D7" w:rsidRDefault="005641D7" w:rsidP="005641D7">
      <w:pPr>
        <w:pStyle w:val="NoSpacing"/>
        <w:rPr>
          <w:rFonts w:ascii="Times New Roman" w:hAnsi="Times New Roman"/>
          <w:bCs/>
          <w:sz w:val="20"/>
          <w:szCs w:val="20"/>
        </w:rPr>
      </w:pPr>
      <w:r w:rsidRPr="00136465">
        <w:rPr>
          <w:rFonts w:ascii="Times New Roman" w:hAnsi="Times New Roman"/>
          <w:b/>
          <w:color w:val="FF0000"/>
          <w:sz w:val="20"/>
          <w:szCs w:val="20"/>
        </w:rPr>
        <w:t xml:space="preserve">(***** </w:t>
      </w:r>
      <w:r>
        <w:rPr>
          <w:rFonts w:ascii="Times New Roman" w:hAnsi="Times New Roman"/>
          <w:b/>
          <w:sz w:val="20"/>
          <w:szCs w:val="20"/>
        </w:rPr>
        <w:t xml:space="preserve">SET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r w:rsidRPr="00E6785D">
        <w:rPr>
          <w:rFonts w:ascii="Consolas" w:hAnsi="Consolas" w:cs="Consolas"/>
          <w:b/>
          <w:bCs/>
          <w:color w:val="000000"/>
          <w:sz w:val="19"/>
          <w:szCs w:val="19"/>
        </w:rPr>
        <w:t>environment at top of file to respective Environment</w:t>
      </w:r>
      <w:r>
        <w:rPr>
          <w:rFonts w:ascii="Times New Roman" w:hAnsi="Times New Roman"/>
          <w:b/>
          <w:color w:val="FF0000"/>
          <w:sz w:val="20"/>
          <w:szCs w:val="20"/>
        </w:rPr>
        <w:t>********</w:t>
      </w:r>
      <w:r>
        <w:rPr>
          <w:rFonts w:ascii="Times New Roman" w:hAnsi="Times New Roman"/>
          <w:bCs/>
          <w:sz w:val="20"/>
          <w:szCs w:val="20"/>
        </w:rPr>
        <w:t>)</w:t>
      </w:r>
    </w:p>
    <w:p w14:paraId="2ED30D30" w14:textId="77777777" w:rsidR="00F80EDD" w:rsidRPr="00136465" w:rsidRDefault="00F80EDD" w:rsidP="005641D7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6F368BF8" w14:textId="545F150A" w:rsidR="005641D7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jobCoachingSummaryReport.sql</w:t>
      </w:r>
      <w:proofErr w:type="spellEnd"/>
    </w:p>
    <w:p w14:paraId="22D0A6F2" w14:textId="71ADB836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jobCoachingEmployeeHierarchyLoad.sql</w:t>
      </w:r>
      <w:proofErr w:type="spellEnd"/>
    </w:p>
    <w:p w14:paraId="3080DE4A" w14:textId="77777777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45BB35DA" w14:textId="423E65E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jobCoachingETSLoad.sql</w:t>
      </w:r>
      <w:proofErr w:type="spellEnd"/>
    </w:p>
    <w:p w14:paraId="6ED7E1DF" w14:textId="421AA7E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jobCoachingGenericLoad.sql</w:t>
      </w:r>
      <w:proofErr w:type="spellEnd"/>
    </w:p>
    <w:p w14:paraId="13A75502" w14:textId="228E91D2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jobCoachingOutliersLoad.sql</w:t>
      </w:r>
      <w:proofErr w:type="spellEnd"/>
    </w:p>
    <w:p w14:paraId="527CED98" w14:textId="40A2034B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jobCoachingQualityLoad.sql</w:t>
      </w:r>
      <w:proofErr w:type="spellEnd"/>
    </w:p>
    <w:p w14:paraId="22653A73" w14:textId="0DE4989F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jobCoachingQualityNowLoad.sql</w:t>
      </w:r>
      <w:proofErr w:type="spellEnd"/>
    </w:p>
    <w:p w14:paraId="15BFC6CF" w14:textId="3748212D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jobCoachingQualityOtherLoad.sql</w:t>
      </w:r>
      <w:proofErr w:type="spellEnd"/>
    </w:p>
    <w:p w14:paraId="652D80F4" w14:textId="5E4F711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jobCoachingTrainingLoad.sql</w:t>
      </w:r>
      <w:proofErr w:type="spellEnd"/>
    </w:p>
    <w:p w14:paraId="5772F836" w14:textId="70A91524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DE5B737" w14:textId="7F691965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jobCoachingFollowup.sql</w:t>
      </w:r>
      <w:proofErr w:type="spellEnd"/>
    </w:p>
    <w:p w14:paraId="7E002EC0" w14:textId="6D5D1F0C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jobCoachingReminders.sql</w:t>
      </w:r>
      <w:proofErr w:type="spellEnd"/>
    </w:p>
    <w:p w14:paraId="287CF3D7" w14:textId="5CA348E9" w:rsidR="00F80EDD" w:rsidRPr="00F47300" w:rsidRDefault="00F80EDD" w:rsidP="009F4C2E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12718848" w14:textId="77777777" w:rsidR="00F80EDD" w:rsidRPr="00F47300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jobCoachingSurveyGenerate.sql</w:t>
      </w:r>
      <w:proofErr w:type="spellEnd"/>
    </w:p>
    <w:p w14:paraId="2885FD03" w14:textId="25F19AB3" w:rsidR="00F80EDD" w:rsidRDefault="00F80EDD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F47300">
        <w:rPr>
          <w:rFonts w:ascii="Times New Roman" w:hAnsi="Times New Roman"/>
          <w:bCs/>
          <w:sz w:val="20"/>
          <w:szCs w:val="20"/>
        </w:rPr>
        <w:t>jobCoachingSurveyReminders.sql</w:t>
      </w:r>
      <w:proofErr w:type="spellEnd"/>
    </w:p>
    <w:p w14:paraId="40C897AC" w14:textId="6A6F88BC" w:rsidR="00AF4EB8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</w:p>
    <w:p w14:paraId="53DD79AD" w14:textId="5A789084" w:rsidR="00AF4EB8" w:rsidRPr="00F47300" w:rsidRDefault="00AF4EB8" w:rsidP="00F80EDD">
      <w:pPr>
        <w:pStyle w:val="NoSpacing"/>
        <w:rPr>
          <w:rFonts w:ascii="Times New Roman" w:hAnsi="Times New Roman"/>
          <w:bCs/>
          <w:sz w:val="20"/>
          <w:szCs w:val="20"/>
        </w:rPr>
      </w:pPr>
      <w:proofErr w:type="spellStart"/>
      <w:r w:rsidRPr="00231425">
        <w:rPr>
          <w:rFonts w:ascii="Times New Roman" w:hAnsi="Times New Roman"/>
          <w:sz w:val="20"/>
          <w:szCs w:val="20"/>
        </w:rPr>
        <w:t>jobCoachingSharepointUploadBingo.sql</w:t>
      </w:r>
      <w:proofErr w:type="spellEnd"/>
    </w:p>
    <w:p w14:paraId="7F30E942" w14:textId="77777777" w:rsidR="00F80EDD" w:rsidRDefault="00F80EDD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958E1DC" w14:textId="77777777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21DD77C3" w14:textId="38F64BD9" w:rsidR="00B921B1" w:rsidRDefault="00B921B1" w:rsidP="009F4C2E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  <w:r w:rsidRPr="00B921B1">
        <w:rPr>
          <w:rFonts w:ascii="Times New Roman" w:hAnsi="Times New Roman"/>
          <w:b/>
          <w:sz w:val="20"/>
          <w:szCs w:val="20"/>
        </w:rPr>
        <w:t xml:space="preserve">PROD </w:t>
      </w:r>
      <w:r>
        <w:rPr>
          <w:rFonts w:ascii="Times New Roman" w:hAnsi="Times New Roman"/>
          <w:b/>
          <w:sz w:val="20"/>
          <w:szCs w:val="20"/>
        </w:rPr>
        <w:t xml:space="preserve"> SQL Agent </w:t>
      </w:r>
      <w:r w:rsidRPr="00B921B1">
        <w:rPr>
          <w:rFonts w:ascii="Times New Roman" w:hAnsi="Times New Roman"/>
          <w:b/>
          <w:sz w:val="20"/>
          <w:szCs w:val="20"/>
        </w:rPr>
        <w:t>Job</w:t>
      </w:r>
      <w:r w:rsidR="00F80EDD">
        <w:rPr>
          <w:rFonts w:ascii="Times New Roman" w:hAnsi="Times New Roman"/>
          <w:b/>
          <w:sz w:val="20"/>
          <w:szCs w:val="20"/>
        </w:rPr>
        <w:t xml:space="preserve"> Details</w:t>
      </w:r>
    </w:p>
    <w:p w14:paraId="48482837" w14:textId="24C8EA29" w:rsid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Server: </w:t>
      </w:r>
      <w:r w:rsidR="008114CA" w:rsidRPr="008114CA">
        <w:rPr>
          <w:rFonts w:ascii="Times New Roman" w:hAnsi="Times New Roman"/>
          <w:b/>
          <w:sz w:val="20"/>
          <w:szCs w:val="20"/>
        </w:rPr>
        <w:t>UVAAPADSQL50CCO</w:t>
      </w:r>
      <w:r w:rsidR="008114CA" w:rsidRPr="008114CA" w:rsidDel="008114CA">
        <w:rPr>
          <w:rFonts w:ascii="Times New Roman" w:hAnsi="Times New Roman"/>
          <w:b/>
          <w:sz w:val="20"/>
          <w:szCs w:val="20"/>
        </w:rPr>
        <w:t xml:space="preserve"> 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449"/>
        <w:gridCol w:w="7266"/>
      </w:tblGrid>
      <w:tr w:rsidR="00F55B3F" w14:paraId="1867E016" w14:textId="77777777" w:rsidTr="00C96254">
        <w:tc>
          <w:tcPr>
            <w:tcW w:w="2449" w:type="dxa"/>
          </w:tcPr>
          <w:p w14:paraId="133B9E8C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0" w:name="_Toc464114598"/>
            <w:r w:rsidRPr="00F55B3F">
              <w:rPr>
                <w:rFonts w:ascii="Times New Roman" w:hAnsi="Times New Roman"/>
                <w:sz w:val="20"/>
                <w:szCs w:val="20"/>
              </w:rPr>
              <w:t>CoachingETSLoad</w:t>
            </w:r>
            <w:bookmarkEnd w:id="30"/>
          </w:p>
        </w:tc>
        <w:tc>
          <w:tcPr>
            <w:tcW w:w="7266" w:type="dxa"/>
          </w:tcPr>
          <w:p w14:paraId="713E2F2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9A40A9D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2538174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3E0F9F1" w14:textId="5BC89F9E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\ssis\Coaching\Packages\ETS_Coaching.dtsx</w:t>
              </w:r>
            </w:hyperlink>
          </w:p>
          <w:p w14:paraId="18E190E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Prod_ETS_Coaching.dtsConfig</w:t>
            </w:r>
          </w:p>
          <w:p w14:paraId="207FEB2C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66DABE2" w14:textId="77777777" w:rsidR="00A2423D" w:rsidRPr="00F55B3F" w:rsidRDefault="00A2423D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Mondays, Wednesdays 4:00 PM</w:t>
            </w:r>
          </w:p>
        </w:tc>
      </w:tr>
      <w:tr w:rsidR="00F55B3F" w14:paraId="7721EF0B" w14:textId="77777777" w:rsidTr="00C96254">
        <w:tc>
          <w:tcPr>
            <w:tcW w:w="2449" w:type="dxa"/>
          </w:tcPr>
          <w:p w14:paraId="640C5D7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969B3C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D468BE6" w14:textId="77777777" w:rsidTr="00C96254">
        <w:tc>
          <w:tcPr>
            <w:tcW w:w="2449" w:type="dxa"/>
          </w:tcPr>
          <w:p w14:paraId="6BDC637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1" w:name="_Toc464114599"/>
            <w:r w:rsidRPr="00F55B3F">
              <w:rPr>
                <w:rFonts w:ascii="Times New Roman" w:hAnsi="Times New Roman"/>
                <w:sz w:val="20"/>
                <w:szCs w:val="20"/>
              </w:rPr>
              <w:t>CoachingGenericLoad</w:t>
            </w:r>
            <w:bookmarkEnd w:id="31"/>
          </w:p>
          <w:p w14:paraId="00E0D0C8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BB6489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0AE08F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B5592E2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7CF0C622" w14:textId="3AA05DCB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F55B3F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9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\ssis\Coaching\Packages\Generic_Coaching.dtsx</w:t>
              </w:r>
            </w:hyperlink>
          </w:p>
          <w:p w14:paraId="3BEE04FB" w14:textId="77777777" w:rsidR="00F55B3F" w:rsidRP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F55B3F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F55B3F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F55B3F">
              <w:rPr>
                <w:rFonts w:ascii="Times New Roman" w:hAnsi="Times New Roman"/>
                <w:sz w:val="20"/>
                <w:szCs w:val="20"/>
              </w:rPr>
              <w:t>Prod_Generic_Coaching.dtsConfig</w:t>
            </w:r>
          </w:p>
          <w:p w14:paraId="3541EA20" w14:textId="77777777" w:rsidR="00F55B3F" w:rsidRDefault="00F55B3F" w:rsidP="00F55B3F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3CBF9867" w14:textId="77777777" w:rsidR="00A2423D" w:rsidRPr="00F55B3F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7343CEAE" w14:textId="77777777" w:rsidTr="00C96254">
        <w:tc>
          <w:tcPr>
            <w:tcW w:w="2449" w:type="dxa"/>
          </w:tcPr>
          <w:p w14:paraId="3671C04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4EA802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380EA319" w14:textId="77777777" w:rsidTr="00C96254">
        <w:tc>
          <w:tcPr>
            <w:tcW w:w="2449" w:type="dxa"/>
          </w:tcPr>
          <w:p w14:paraId="0B5CD9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2" w:name="_Toc464114600"/>
            <w:r w:rsidRPr="00B94039">
              <w:rPr>
                <w:rFonts w:ascii="Times New Roman" w:hAnsi="Times New Roman"/>
                <w:sz w:val="20"/>
                <w:szCs w:val="20"/>
              </w:rPr>
              <w:t>CoachingHierarchyLoad</w:t>
            </w:r>
            <w:bookmarkEnd w:id="32"/>
          </w:p>
          <w:p w14:paraId="042333E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8ABD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6947AC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Source: File System</w:t>
            </w:r>
          </w:p>
          <w:p w14:paraId="4937866D" w14:textId="353B1614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0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\ssis\Coaching\Packages\Employee_Hierarchy.dtsx</w:t>
              </w:r>
            </w:hyperlink>
          </w:p>
          <w:p w14:paraId="722CE4C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Prod_Employee_Hierarchy.dtsConfig</w:t>
            </w:r>
          </w:p>
          <w:p w14:paraId="3F5196B0" w14:textId="77777777" w:rsidR="00F55B3F" w:rsidRPr="00B94039" w:rsidRDefault="00A2423D" w:rsidP="00A2423D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PM</w:t>
            </w:r>
          </w:p>
        </w:tc>
      </w:tr>
      <w:tr w:rsidR="00F55B3F" w14:paraId="2CC8D286" w14:textId="77777777" w:rsidTr="00C96254">
        <w:tc>
          <w:tcPr>
            <w:tcW w:w="2449" w:type="dxa"/>
          </w:tcPr>
          <w:p w14:paraId="2493C2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9F994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B81156A" w14:textId="77777777" w:rsidTr="00C96254">
        <w:tc>
          <w:tcPr>
            <w:tcW w:w="2449" w:type="dxa"/>
          </w:tcPr>
          <w:p w14:paraId="2F4137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3" w:name="_Toc464114601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CoachingKillNotifications</w:t>
            </w:r>
            <w:bookmarkEnd w:id="33"/>
            <w:proofErr w:type="spellEnd"/>
          </w:p>
          <w:p w14:paraId="73F41A0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7698800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T-SQL</w:t>
            </w:r>
          </w:p>
          <w:p w14:paraId="53753B0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Database: MSDB</w:t>
            </w:r>
          </w:p>
          <w:p w14:paraId="5366605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Command:</w:t>
            </w:r>
          </w:p>
          <w:p w14:paraId="198A0F6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EXEC 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dbo.sp_stop_job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607D54D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B94039">
              <w:rPr>
                <w:rFonts w:ascii="Times New Roman" w:hAnsi="Times New Roman"/>
                <w:sz w:val="20"/>
                <w:szCs w:val="20"/>
              </w:rPr>
              <w:t>N'CoachingNotifications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' ;</w:t>
            </w:r>
            <w:proofErr w:type="gram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  </w:t>
            </w:r>
          </w:p>
          <w:p w14:paraId="432D341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GO  </w:t>
            </w:r>
          </w:p>
          <w:p w14:paraId="3835459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EBB211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Advanced: On Success: Quit the job reporting success</w:t>
            </w:r>
          </w:p>
          <w:p w14:paraId="1BF0955F" w14:textId="77777777" w:rsidR="00F55B3F" w:rsidRPr="00101DD1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Advanced: On Failure: Quit the job reporting success</w:t>
            </w:r>
          </w:p>
          <w:p w14:paraId="779F0B4A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9:15 PM</w:t>
            </w:r>
          </w:p>
        </w:tc>
      </w:tr>
      <w:tr w:rsidR="00F55B3F" w14:paraId="03F3DBFE" w14:textId="77777777" w:rsidTr="00C96254">
        <w:tc>
          <w:tcPr>
            <w:tcW w:w="2449" w:type="dxa"/>
          </w:tcPr>
          <w:p w14:paraId="121F3C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37328D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64DDCAF" w14:textId="77777777" w:rsidTr="00C96254">
        <w:tc>
          <w:tcPr>
            <w:tcW w:w="2449" w:type="dxa"/>
          </w:tcPr>
          <w:p w14:paraId="3D4B3EB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4" w:name="_Toc464114602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CoachingNotifications</w:t>
            </w:r>
            <w:bookmarkEnd w:id="34"/>
            <w:proofErr w:type="spellEnd"/>
          </w:p>
          <w:p w14:paraId="0AB2E3F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0BDFD4D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24F4333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75D7DE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B4C8BC" w14:textId="36CAD53B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1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Coaching\Notifications\Notifications_Prod.vbs</w:t>
              </w:r>
            </w:hyperlink>
          </w:p>
          <w:p w14:paraId="7A85B3C1" w14:textId="77777777" w:rsidR="00F55B3F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None</w:t>
            </w:r>
          </w:p>
        </w:tc>
      </w:tr>
      <w:tr w:rsidR="00F55B3F" w14:paraId="6DCFF0B5" w14:textId="77777777" w:rsidTr="00C96254">
        <w:tc>
          <w:tcPr>
            <w:tcW w:w="2449" w:type="dxa"/>
          </w:tcPr>
          <w:p w14:paraId="241823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D0C597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2A9D5742" w14:textId="77777777" w:rsidTr="00C96254">
        <w:tc>
          <w:tcPr>
            <w:tcW w:w="2449" w:type="dxa"/>
          </w:tcPr>
          <w:p w14:paraId="5D52337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5" w:name="_Toc464114603"/>
            <w:r w:rsidRPr="00B94039">
              <w:rPr>
                <w:rFonts w:ascii="Times New Roman" w:hAnsi="Times New Roman"/>
                <w:sz w:val="20"/>
                <w:szCs w:val="20"/>
              </w:rPr>
              <w:t>CoachingOutlierLoad</w:t>
            </w:r>
            <w:bookmarkEnd w:id="35"/>
          </w:p>
          <w:p w14:paraId="358DECE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0C5E6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632E903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C5FC8B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1A36DBE" w14:textId="1E631BB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2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\ssis\Coaching\Packages\Outliers_Coaching.dtsx</w:t>
              </w:r>
            </w:hyperlink>
          </w:p>
          <w:p w14:paraId="05B5EF6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Prod_Outliers_Coaching.dtsConfig</w:t>
            </w:r>
          </w:p>
          <w:p w14:paraId="2FAD68E1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–Weekdays 6:30PM</w:t>
            </w:r>
          </w:p>
        </w:tc>
      </w:tr>
      <w:tr w:rsidR="00F55B3F" w14:paraId="77F9E55A" w14:textId="77777777" w:rsidTr="00C96254">
        <w:tc>
          <w:tcPr>
            <w:tcW w:w="2449" w:type="dxa"/>
          </w:tcPr>
          <w:p w14:paraId="7129387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5675377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168F5C1C" w14:textId="77777777" w:rsidTr="00C96254">
        <w:tc>
          <w:tcPr>
            <w:tcW w:w="2449" w:type="dxa"/>
          </w:tcPr>
          <w:p w14:paraId="48E0A7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6" w:name="_Toc464114604"/>
            <w:r w:rsidRPr="00B94039">
              <w:rPr>
                <w:rFonts w:ascii="Times New Roman" w:hAnsi="Times New Roman"/>
                <w:sz w:val="20"/>
                <w:szCs w:val="20"/>
              </w:rPr>
              <w:t>CoachingQualityLoad</w:t>
            </w:r>
            <w:bookmarkEnd w:id="36"/>
          </w:p>
          <w:p w14:paraId="6D934C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46F8230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3865C49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3340CB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6ED93208" w14:textId="5B2B08CE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3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\ssis\Coaching\Packages\Quality_Coaching.dtsx</w:t>
              </w:r>
            </w:hyperlink>
          </w:p>
          <w:p w14:paraId="1D613D6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Prod_Quality_Coaching.dtsConfig</w:t>
            </w:r>
          </w:p>
          <w:p w14:paraId="367DE38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6:00 PM</w:t>
            </w:r>
          </w:p>
        </w:tc>
      </w:tr>
      <w:tr w:rsidR="00F55B3F" w14:paraId="54EF2A80" w14:textId="77777777" w:rsidTr="00C96254">
        <w:tc>
          <w:tcPr>
            <w:tcW w:w="2449" w:type="dxa"/>
          </w:tcPr>
          <w:p w14:paraId="14CD676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03B97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9BF082" w14:textId="77777777" w:rsidTr="00C96254">
        <w:tc>
          <w:tcPr>
            <w:tcW w:w="2449" w:type="dxa"/>
          </w:tcPr>
          <w:p w14:paraId="763E5EA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7" w:name="_Toc464114605"/>
            <w:r w:rsidRPr="00B94039">
              <w:rPr>
                <w:rFonts w:ascii="Times New Roman" w:hAnsi="Times New Roman"/>
                <w:sz w:val="20"/>
                <w:szCs w:val="20"/>
              </w:rPr>
              <w:t>CoachingQualityOtherLoad</w:t>
            </w:r>
            <w:bookmarkEnd w:id="37"/>
          </w:p>
          <w:p w14:paraId="51C1BA3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123EA1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6F96E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4A02679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594DCF65" w14:textId="1CFDB210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4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\ssis\Coaching\Packages\Quality_Other_Coaching.dtsx</w:t>
              </w:r>
            </w:hyperlink>
          </w:p>
          <w:p w14:paraId="191A3BF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Prod_Quality_Other_Coaching.dtsConfig</w:t>
            </w:r>
          </w:p>
          <w:p w14:paraId="1E7B709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Daily8:00 PM</w:t>
            </w:r>
          </w:p>
        </w:tc>
      </w:tr>
      <w:tr w:rsidR="00F55B3F" w14:paraId="1E4143FF" w14:textId="77777777" w:rsidTr="00C96254">
        <w:tc>
          <w:tcPr>
            <w:tcW w:w="2449" w:type="dxa"/>
          </w:tcPr>
          <w:p w14:paraId="79666AEA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9207BFB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055CD54" w14:textId="77777777" w:rsidTr="00C96254">
        <w:tc>
          <w:tcPr>
            <w:tcW w:w="2449" w:type="dxa"/>
          </w:tcPr>
          <w:p w14:paraId="48DA521F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8" w:name="_Toc464114606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CoachingReminders</w:t>
            </w:r>
            <w:bookmarkEnd w:id="38"/>
            <w:proofErr w:type="spellEnd"/>
          </w:p>
          <w:p w14:paraId="7A8D49D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956FAD4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38E14732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5751B2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689EDC9D" w14:textId="4BA4C084" w:rsidR="00F55B3F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5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Coaching\Notifications\Reminders_Prod.vbs</w:t>
              </w:r>
            </w:hyperlink>
          </w:p>
          <w:p w14:paraId="31825724" w14:textId="77777777" w:rsidR="00924532" w:rsidRPr="00B94039" w:rsidRDefault="00924532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Daily 5:00 AM</w:t>
            </w:r>
          </w:p>
        </w:tc>
      </w:tr>
      <w:tr w:rsidR="00F55B3F" w14:paraId="10BC32DF" w14:textId="77777777" w:rsidTr="00C96254">
        <w:tc>
          <w:tcPr>
            <w:tcW w:w="2449" w:type="dxa"/>
          </w:tcPr>
          <w:p w14:paraId="26B2F3C6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3A3EA7E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715987D1" w14:textId="77777777" w:rsidTr="00C96254">
        <w:tc>
          <w:tcPr>
            <w:tcW w:w="2449" w:type="dxa"/>
          </w:tcPr>
          <w:p w14:paraId="1EF8425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39" w:name="_Toc464114607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lastRenderedPageBreak/>
              <w:t>CoachingSurveyLoad</w:t>
            </w:r>
            <w:bookmarkEnd w:id="39"/>
            <w:proofErr w:type="spellEnd"/>
          </w:p>
          <w:p w14:paraId="3515FFB0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27FED4FC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763D9D6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34CCCB7E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2FA76E7A" w14:textId="0A7A6458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6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\ssis\Coaching\Packages\eCL_Surveys.dtsx</w:t>
              </w:r>
            </w:hyperlink>
          </w:p>
          <w:p w14:paraId="4545FFA8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Prod_eCL_Surveys.dtsConfig</w:t>
            </w:r>
          </w:p>
          <w:p w14:paraId="296DB8DC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8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15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22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nd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533FD86D" w14:textId="77777777" w:rsidTr="00C96254">
        <w:tc>
          <w:tcPr>
            <w:tcW w:w="2449" w:type="dxa"/>
          </w:tcPr>
          <w:p w14:paraId="12BC4A1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5C736D9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006E24A9" w14:textId="77777777" w:rsidTr="00C96254">
        <w:tc>
          <w:tcPr>
            <w:tcW w:w="2449" w:type="dxa"/>
          </w:tcPr>
          <w:p w14:paraId="535EABA2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0" w:name="_Toc464114608"/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CoachingSurveyReminders</w:t>
            </w:r>
            <w:bookmarkEnd w:id="40"/>
            <w:proofErr w:type="spellEnd"/>
          </w:p>
          <w:p w14:paraId="71EB3E1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68BADDB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Operating System (</w:t>
            </w: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CmdExec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>)</w:t>
            </w:r>
          </w:p>
          <w:p w14:paraId="63D78C37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5F2B0DAB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Command: </w:t>
            </w:r>
          </w:p>
          <w:p w14:paraId="11B84459" w14:textId="14683606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start /w wscript.exe </w:t>
            </w:r>
            <w:hyperlink r:id="rId17" w:history="1">
              <w:r w:rsidR="00220B38">
                <w:rPr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>
                <w:rPr>
                  <w:rFonts w:ascii="Times New Roman" w:hAnsi="Times New Roman"/>
                  <w:sz w:val="20"/>
                  <w:szCs w:val="20"/>
                </w:rPr>
                <w:t>\ssis\</w:t>
              </w:r>
              <w:r w:rsidRPr="00B94039">
                <w:rPr>
                  <w:rFonts w:ascii="Times New Roman" w:hAnsi="Times New Roman"/>
                  <w:sz w:val="20"/>
                  <w:szCs w:val="20"/>
                </w:rPr>
                <w:t>Coaching\Notifications\Reminders_Survey_Prod.vbs</w:t>
              </w:r>
            </w:hyperlink>
          </w:p>
          <w:p w14:paraId="6522BB09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– 10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17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>, 24</w:t>
            </w:r>
            <w:r w:rsidRPr="00101DD1">
              <w:rPr>
                <w:rFonts w:ascii="Times New Roman" w:hAnsi="Times New Roman"/>
                <w:sz w:val="20"/>
                <w:szCs w:val="20"/>
                <w:vertAlign w:val="superscript"/>
              </w:rPr>
              <w:t>th</w:t>
            </w:r>
            <w:r w:rsidRPr="00101DD1">
              <w:rPr>
                <w:rFonts w:ascii="Times New Roman" w:hAnsi="Times New Roman"/>
                <w:sz w:val="20"/>
                <w:szCs w:val="20"/>
              </w:rPr>
              <w:t xml:space="preserve">  3:30 AM</w:t>
            </w:r>
          </w:p>
        </w:tc>
      </w:tr>
      <w:tr w:rsidR="00F55B3F" w14:paraId="4030788B" w14:textId="77777777" w:rsidTr="00C96254">
        <w:tc>
          <w:tcPr>
            <w:tcW w:w="2449" w:type="dxa"/>
          </w:tcPr>
          <w:p w14:paraId="1C811973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FBA1125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7EF8C3A" w14:textId="77777777" w:rsidTr="00C96254">
        <w:tc>
          <w:tcPr>
            <w:tcW w:w="2449" w:type="dxa"/>
          </w:tcPr>
          <w:p w14:paraId="1E8D4241" w14:textId="77777777" w:rsidR="00F55B3F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bookmarkStart w:id="41" w:name="_Toc464114609"/>
            <w:r w:rsidRPr="00B94039">
              <w:rPr>
                <w:rFonts w:ascii="Times New Roman" w:hAnsi="Times New Roman"/>
                <w:sz w:val="20"/>
                <w:szCs w:val="20"/>
              </w:rPr>
              <w:t>CoachingTrainingLoad</w:t>
            </w:r>
            <w:bookmarkEnd w:id="41"/>
          </w:p>
        </w:tc>
        <w:tc>
          <w:tcPr>
            <w:tcW w:w="7266" w:type="dxa"/>
          </w:tcPr>
          <w:p w14:paraId="2C337A00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4DDC294A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="00220B38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1228ED2D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71FA366" w14:textId="7CED448A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B94039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hyperlink r:id="rId18" w:history="1"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\\</w:t>
              </w:r>
              <w:r w:rsidR="00F80EDD">
                <w:rPr>
                  <w:rStyle w:val="Hyperlink"/>
                  <w:rFonts w:ascii="Times New Roman" w:hAnsi="Times New Roman"/>
                  <w:sz w:val="20"/>
                  <w:szCs w:val="20"/>
                </w:rPr>
                <w:t>UVAAPADSQL50CCO</w:t>
              </w:r>
              <w:r w:rsidR="00220B38" w:rsidRPr="001D55FB">
                <w:rPr>
                  <w:rStyle w:val="Hyperlink"/>
                  <w:rFonts w:ascii="Times New Roman" w:hAnsi="Times New Roman"/>
                  <w:sz w:val="20"/>
                  <w:szCs w:val="20"/>
                </w:rPr>
                <w:t>\ssis\Coaching\Packages\Training_Coaching.dtsx</w:t>
              </w:r>
            </w:hyperlink>
          </w:p>
          <w:p w14:paraId="23CC67E8" w14:textId="77777777" w:rsidR="00B94039" w:rsidRPr="00B94039" w:rsidRDefault="00B94039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94039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B94039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="008671D5">
              <w:rPr>
                <w:rFonts w:ascii="Times New Roman" w:hAnsi="Times New Roman"/>
                <w:sz w:val="20"/>
                <w:szCs w:val="20"/>
              </w:rPr>
              <w:t>:\ssis\Coaching\ConfigFiles\</w:t>
            </w:r>
            <w:r w:rsidRPr="00B94039">
              <w:rPr>
                <w:rFonts w:ascii="Times New Roman" w:hAnsi="Times New Roman"/>
                <w:sz w:val="20"/>
                <w:szCs w:val="20"/>
              </w:rPr>
              <w:t>Prod_Training_Coaching.dtsConfig</w:t>
            </w:r>
          </w:p>
          <w:p w14:paraId="73BAFFAD" w14:textId="77777777" w:rsidR="00F55B3F" w:rsidRPr="00B94039" w:rsidRDefault="00924532" w:rsidP="00924532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101DD1">
              <w:rPr>
                <w:rFonts w:ascii="Times New Roman" w:hAnsi="Times New Roman"/>
                <w:sz w:val="20"/>
                <w:szCs w:val="20"/>
              </w:rPr>
              <w:t>Schedule Fridays 4 AM and 4 PM</w:t>
            </w:r>
          </w:p>
        </w:tc>
      </w:tr>
      <w:tr w:rsidR="00F55B3F" w14:paraId="34E839AA" w14:textId="77777777" w:rsidTr="00C96254">
        <w:tc>
          <w:tcPr>
            <w:tcW w:w="2449" w:type="dxa"/>
          </w:tcPr>
          <w:p w14:paraId="6BE37AFD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7266" w:type="dxa"/>
          </w:tcPr>
          <w:p w14:paraId="10F227A9" w14:textId="77777777" w:rsidR="00F55B3F" w:rsidRPr="00B94039" w:rsidRDefault="00F55B3F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55B3F" w14:paraId="6E1FC8A3" w14:textId="77777777" w:rsidTr="00C96254">
        <w:tc>
          <w:tcPr>
            <w:tcW w:w="2449" w:type="dxa"/>
          </w:tcPr>
          <w:p w14:paraId="4BF8FC3C" w14:textId="77777777" w:rsidR="00F55B3F" w:rsidRPr="00AA5DAC" w:rsidRDefault="00C96254" w:rsidP="00B94039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CoachingSummaryReport</w:t>
            </w:r>
            <w:proofErr w:type="spellEnd"/>
          </w:p>
        </w:tc>
        <w:tc>
          <w:tcPr>
            <w:tcW w:w="7266" w:type="dxa"/>
          </w:tcPr>
          <w:p w14:paraId="29F15C98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Type: SQL Server Integration Services Package</w:t>
            </w:r>
          </w:p>
          <w:p w14:paraId="2B7A020B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Run As: </w:t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ECLProxy</w:t>
            </w:r>
            <w:proofErr w:type="spellEnd"/>
          </w:p>
          <w:p w14:paraId="02AD3D23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Source: File System</w:t>
            </w:r>
          </w:p>
          <w:p w14:paraId="4B0F12B9" w14:textId="356B6376" w:rsidR="00C96254" w:rsidRPr="00AA5DAC" w:rsidRDefault="00C96254" w:rsidP="00C96254">
            <w:pPr>
              <w:pStyle w:val="NoSpacing"/>
              <w:rPr>
                <w:rStyle w:val="Hyperlink"/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 xml:space="preserve">Package: 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begin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instrText xml:space="preserve"> HYPERLINK "file:///\\\\F3420-ECLDBP01\\ssis\\Coaching\\Packages\\Training_Coaching.dtsx" </w:instrTex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separate"/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\\</w:t>
            </w:r>
            <w:r w:rsidR="00F80EDD">
              <w:rPr>
                <w:rStyle w:val="Hyperlink"/>
                <w:rFonts w:ascii="Times New Roman" w:hAnsi="Times New Roman"/>
                <w:sz w:val="20"/>
                <w:szCs w:val="20"/>
              </w:rPr>
              <w:t>UVAAPADSQL50CCO</w:t>
            </w: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 xml:space="preserve">\ssis\Coaching\Packages\ </w:t>
            </w:r>
            <w:proofErr w:type="spellStart"/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t>CoachingSummaryReport.dtsx</w:t>
            </w:r>
            <w:proofErr w:type="spellEnd"/>
          </w:p>
          <w:p w14:paraId="1C4E2717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Style w:val="Hyperlink"/>
                <w:rFonts w:ascii="Times New Roman" w:hAnsi="Times New Roman"/>
                <w:sz w:val="20"/>
                <w:szCs w:val="20"/>
              </w:rPr>
              <w:fldChar w:fldCharType="end"/>
            </w:r>
            <w:proofErr w:type="spellStart"/>
            <w:r w:rsidRPr="00AA5DAC">
              <w:rPr>
                <w:rFonts w:ascii="Times New Roman" w:hAnsi="Times New Roman"/>
                <w:sz w:val="20"/>
                <w:szCs w:val="20"/>
              </w:rPr>
              <w:t>ConfigFile</w:t>
            </w:r>
            <w:proofErr w:type="spellEnd"/>
            <w:r w:rsidRPr="00AA5DAC">
              <w:rPr>
                <w:rFonts w:ascii="Times New Roman" w:hAnsi="Times New Roman"/>
                <w:sz w:val="20"/>
                <w:szCs w:val="20"/>
              </w:rPr>
              <w:t xml:space="preserve">: </w:t>
            </w:r>
            <w:r w:rsidR="00CC542B">
              <w:rPr>
                <w:rFonts w:ascii="Times New Roman" w:hAnsi="Times New Roman"/>
                <w:sz w:val="20"/>
                <w:szCs w:val="20"/>
              </w:rPr>
              <w:t>H</w:t>
            </w:r>
            <w:r w:rsidRPr="00AA5DAC">
              <w:rPr>
                <w:rFonts w:ascii="Times New Roman" w:hAnsi="Times New Roman"/>
                <w:sz w:val="20"/>
                <w:szCs w:val="20"/>
              </w:rPr>
              <w:t>:\ssis\Coaching\ConfigFiles\Prod_CoachingSummaryReport.dtsConfig</w:t>
            </w:r>
          </w:p>
          <w:p w14:paraId="7D3E6CB3" w14:textId="77777777" w:rsidR="00F55B3F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Schedule: TBD</w:t>
            </w:r>
          </w:p>
          <w:p w14:paraId="5EDD1CF1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</w:p>
          <w:p w14:paraId="63AC2496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*Create job logged in as ecljobowner</w:t>
            </w:r>
          </w:p>
          <w:p w14:paraId="5E0482EE" w14:textId="77777777" w:rsidR="00C96254" w:rsidRPr="00AA5DAC" w:rsidRDefault="00C96254" w:rsidP="00C96254">
            <w:pPr>
              <w:pStyle w:val="NoSpacing"/>
              <w:rPr>
                <w:rFonts w:ascii="Times New Roman" w:hAnsi="Times New Roman"/>
                <w:sz w:val="20"/>
                <w:szCs w:val="20"/>
              </w:rPr>
            </w:pPr>
            <w:r w:rsidRPr="00AA5DAC">
              <w:rPr>
                <w:rFonts w:ascii="Times New Roman" w:hAnsi="Times New Roman"/>
                <w:sz w:val="20"/>
                <w:szCs w:val="20"/>
              </w:rPr>
              <w:t>*Add config file logged in as SA account</w:t>
            </w:r>
          </w:p>
        </w:tc>
      </w:tr>
    </w:tbl>
    <w:p w14:paraId="54610FCC" w14:textId="77777777" w:rsidR="00F55B3F" w:rsidRPr="00F55B3F" w:rsidRDefault="00F55B3F" w:rsidP="009F4C2E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AA7E53E" w14:textId="77777777" w:rsidR="00970979" w:rsidRDefault="00970979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6125717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8A3BF7C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0CF5BF62" w14:textId="77777777" w:rsidR="003E526D" w:rsidRDefault="003E526D" w:rsidP="00DF4767">
      <w:pPr>
        <w:pStyle w:val="NoSpacing"/>
        <w:rPr>
          <w:rFonts w:ascii="Times New Roman" w:hAnsi="Times New Roman"/>
          <w:b/>
          <w:color w:val="FF0000"/>
          <w:sz w:val="20"/>
          <w:szCs w:val="20"/>
        </w:rPr>
      </w:pPr>
    </w:p>
    <w:p w14:paraId="4ABBC314" w14:textId="77777777" w:rsidR="00970979" w:rsidRPr="0001301A" w:rsidRDefault="00970979" w:rsidP="00DF4767">
      <w:pPr>
        <w:pStyle w:val="NoSpacing"/>
        <w:rPr>
          <w:rFonts w:ascii="Times New Roman" w:hAnsi="Times New Roman"/>
          <w:sz w:val="20"/>
          <w:szCs w:val="20"/>
        </w:rPr>
      </w:pPr>
    </w:p>
    <w:p w14:paraId="2037C41D" w14:textId="77777777" w:rsidR="00F52239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01301A">
        <w:rPr>
          <w:rFonts w:ascii="Times New Roman" w:hAnsi="Times New Roman"/>
          <w:b/>
          <w:sz w:val="20"/>
          <w:szCs w:val="20"/>
        </w:rPr>
        <w:t>Environments and Destinations</w:t>
      </w:r>
    </w:p>
    <w:p w14:paraId="166B4AF4" w14:textId="77777777" w:rsidR="00856191" w:rsidRPr="0001301A" w:rsidRDefault="00856191" w:rsidP="000664B1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D2731E2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136465">
        <w:rPr>
          <w:rFonts w:ascii="Times New Roman" w:hAnsi="Times New Roman"/>
          <w:b/>
          <w:sz w:val="20"/>
          <w:szCs w:val="20"/>
          <w:highlight w:val="yellow"/>
        </w:rPr>
        <w:t>Database instances and databases</w:t>
      </w:r>
    </w:p>
    <w:p w14:paraId="53B16A44" w14:textId="73D36D1F" w:rsidR="000664B1" w:rsidRPr="0001301A" w:rsidRDefault="009C48AE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 xml:space="preserve">Development </w:t>
      </w:r>
      <w:r w:rsidR="004332C6">
        <w:rPr>
          <w:rFonts w:ascii="Times New Roman" w:hAnsi="Times New Roman"/>
        </w:rPr>
        <w:t>–</w:t>
      </w:r>
      <w:r w:rsidR="00DA3644" w:rsidRPr="0001301A">
        <w:rPr>
          <w:rFonts w:ascii="Times New Roman" w:hAnsi="Times New Roman"/>
          <w:sz w:val="20"/>
          <w:szCs w:val="20"/>
        </w:rPr>
        <w:t xml:space="preserve"> 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1A66FA" w:rsidRPr="0001301A">
        <w:rPr>
          <w:rFonts w:ascii="Times New Roman" w:hAnsi="Times New Roman"/>
          <w:sz w:val="20"/>
          <w:szCs w:val="20"/>
        </w:rPr>
        <w:t xml:space="preserve"> - eCoachingDev</w:t>
      </w:r>
    </w:p>
    <w:p w14:paraId="58469143" w14:textId="110E348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</w:rPr>
        <w:t xml:space="preserve">Test - 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2A7B7F">
        <w:rPr>
          <w:rFonts w:ascii="Times New Roman" w:hAnsi="Times New Roman"/>
          <w:sz w:val="20"/>
          <w:szCs w:val="20"/>
        </w:rPr>
        <w:t xml:space="preserve"> </w:t>
      </w:r>
      <w:r w:rsidR="001A66FA" w:rsidRPr="002A7B7F">
        <w:rPr>
          <w:rFonts w:ascii="Times New Roman" w:hAnsi="Times New Roman"/>
          <w:sz w:val="20"/>
          <w:szCs w:val="20"/>
        </w:rPr>
        <w:t>- eCoachingTest</w:t>
      </w:r>
    </w:p>
    <w:p w14:paraId="263F9A06" w14:textId="6900DE40" w:rsidR="00DA3644" w:rsidRPr="0001301A" w:rsidRDefault="00DA3644" w:rsidP="00DA3644">
      <w:pPr>
        <w:pStyle w:val="NoSpacing"/>
        <w:rPr>
          <w:rFonts w:ascii="Times New Roman" w:hAnsi="Times New Roman"/>
          <w:sz w:val="20"/>
          <w:szCs w:val="20"/>
        </w:rPr>
      </w:pPr>
      <w:r w:rsidRPr="002A7B7F">
        <w:rPr>
          <w:rFonts w:ascii="Times New Roman" w:hAnsi="Times New Roman"/>
          <w:sz w:val="20"/>
          <w:szCs w:val="20"/>
          <w:highlight w:val="green"/>
        </w:rPr>
        <w:t xml:space="preserve">Production 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F80EDD">
        <w:rPr>
          <w:rFonts w:ascii="Times New Roman" w:hAnsi="Times New Roman"/>
          <w:sz w:val="20"/>
          <w:szCs w:val="20"/>
          <w:highlight w:val="green"/>
        </w:rPr>
        <w:t>UVAAPADSQL50CCO</w:t>
      </w:r>
      <w:r w:rsidR="004332C6" w:rsidRPr="002A7B7F">
        <w:rPr>
          <w:rFonts w:ascii="Times New Roman" w:hAnsi="Times New Roman"/>
          <w:sz w:val="20"/>
          <w:szCs w:val="20"/>
          <w:highlight w:val="green"/>
        </w:rPr>
        <w:t xml:space="preserve"> </w:t>
      </w:r>
      <w:r w:rsidR="000B20FB" w:rsidRPr="002A7B7F">
        <w:rPr>
          <w:rFonts w:ascii="Times New Roman" w:hAnsi="Times New Roman"/>
          <w:sz w:val="20"/>
          <w:szCs w:val="20"/>
          <w:highlight w:val="green"/>
        </w:rPr>
        <w:t>–</w:t>
      </w:r>
      <w:r w:rsidR="001A66FA" w:rsidRPr="002A7B7F">
        <w:rPr>
          <w:rFonts w:ascii="Times New Roman" w:hAnsi="Times New Roman"/>
          <w:sz w:val="20"/>
          <w:szCs w:val="20"/>
          <w:highlight w:val="green"/>
        </w:rPr>
        <w:t xml:space="preserve"> eCoaching</w:t>
      </w:r>
    </w:p>
    <w:p w14:paraId="7104941F" w14:textId="77777777" w:rsidR="000B20FB" w:rsidRPr="0001301A" w:rsidRDefault="000B20FB" w:rsidP="00DA3644">
      <w:pPr>
        <w:pStyle w:val="NoSpacing"/>
        <w:rPr>
          <w:rFonts w:ascii="Times New Roman" w:hAnsi="Times New Roman"/>
          <w:sz w:val="20"/>
          <w:szCs w:val="20"/>
        </w:rPr>
      </w:pPr>
    </w:p>
    <w:p w14:paraId="57B34F17" w14:textId="77777777" w:rsidR="000B20FB" w:rsidRPr="00A0580C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  <w:r w:rsidRPr="00A0580C">
        <w:rPr>
          <w:rFonts w:ascii="Times New Roman" w:hAnsi="Times New Roman"/>
          <w:b/>
          <w:sz w:val="20"/>
          <w:szCs w:val="20"/>
        </w:rPr>
        <w:t>Scripts</w:t>
      </w:r>
    </w:p>
    <w:p w14:paraId="14EDF981" w14:textId="615B2F97" w:rsidR="000B20FB" w:rsidRPr="00A0580C" w:rsidRDefault="004332C6" w:rsidP="00BB7B27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</w:t>
      </w:r>
      <w:r w:rsidR="000B20FB" w:rsidRPr="00A0580C">
        <w:rPr>
          <w:rFonts w:ascii="Times New Roman" w:hAnsi="Times New Roman"/>
          <w:sz w:val="20"/>
          <w:szCs w:val="20"/>
        </w:rPr>
        <w:t>DEV</w:t>
      </w:r>
      <w:r w:rsidR="00697CFB" w:rsidRPr="00A0580C">
        <w:rPr>
          <w:rFonts w:ascii="Times New Roman" w:hAnsi="Times New Roman"/>
          <w:sz w:val="20"/>
          <w:szCs w:val="20"/>
        </w:rPr>
        <w:t xml:space="preserve"> - </w:t>
      </w:r>
      <w:r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</w:t>
      </w:r>
      <w:r w:rsidR="00697CFB" w:rsidRPr="00A0580C">
        <w:rPr>
          <w:rFonts w:ascii="Times New Roman" w:hAnsi="Times New Roman"/>
          <w:sz w:val="20"/>
          <w:szCs w:val="20"/>
        </w:rPr>
        <w:t>\Notifications\</w:t>
      </w:r>
    </w:p>
    <w:p w14:paraId="08897CAB" w14:textId="023D94BE" w:rsidR="004332C6" w:rsidRPr="00A0580C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</w:t>
      </w:r>
      <w:r w:rsidR="00697CFB" w:rsidRPr="00A0580C">
        <w:rPr>
          <w:rFonts w:ascii="Times New Roman" w:hAnsi="Times New Roman"/>
          <w:sz w:val="20"/>
          <w:szCs w:val="20"/>
        </w:rPr>
        <w:t xml:space="preserve"> </w:t>
      </w:r>
      <w:r w:rsidR="004332C6" w:rsidRPr="00A0580C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4332C6" w:rsidRPr="00A0580C">
        <w:rPr>
          <w:rFonts w:ascii="Times New Roman" w:hAnsi="Times New Roman"/>
          <w:sz w:val="20"/>
          <w:szCs w:val="20"/>
        </w:rPr>
        <w:t>\ssis\Coaching\Notifications\</w:t>
      </w:r>
    </w:p>
    <w:p w14:paraId="1D806572" w14:textId="0F7FEB2F" w:rsidR="004332C6" w:rsidRPr="0001301A" w:rsidRDefault="000B20FB" w:rsidP="004332C6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r w:rsidR="004332C6" w:rsidRPr="00C82D68">
        <w:rPr>
          <w:rFonts w:ascii="Times New Roman" w:hAnsi="Times New Roman"/>
          <w:sz w:val="20"/>
          <w:szCs w:val="20"/>
        </w:rPr>
        <w:t>\\</w:t>
      </w:r>
      <w:r w:rsidR="00F80EDD" w:rsidRPr="00C82D68">
        <w:rPr>
          <w:rFonts w:ascii="Times New Roman" w:hAnsi="Times New Roman"/>
          <w:sz w:val="20"/>
          <w:szCs w:val="20"/>
        </w:rPr>
        <w:t>UVAAPADSQL50CCO</w:t>
      </w:r>
      <w:r w:rsidR="004332C6" w:rsidRPr="00C82D68">
        <w:rPr>
          <w:rFonts w:ascii="Times New Roman" w:hAnsi="Times New Roman"/>
          <w:sz w:val="20"/>
          <w:szCs w:val="20"/>
        </w:rPr>
        <w:t>\ssis\Coaching\Notifications\</w:t>
      </w:r>
    </w:p>
    <w:p w14:paraId="61C0782A" w14:textId="77777777" w:rsidR="000B20FB" w:rsidRDefault="000B20FB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2FCED47A" w14:textId="77777777" w:rsidR="00B466C1" w:rsidRPr="00A0580C" w:rsidRDefault="00B466C1" w:rsidP="00B466C1">
      <w:pPr>
        <w:pStyle w:val="NoSpacing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Images</w:t>
      </w:r>
    </w:p>
    <w:p w14:paraId="2CBA1168" w14:textId="396E195B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 xml:space="preserve">              DEV - 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793A8863" w14:textId="4FCF9A24" w:rsidR="00B466C1" w:rsidRPr="00A0580C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tab/>
        <w:t>TEST 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Pr="00A0580C">
        <w:rPr>
          <w:rFonts w:ascii="Times New Roman" w:hAnsi="Times New Roman"/>
          <w:sz w:val="20"/>
          <w:szCs w:val="20"/>
        </w:rPr>
        <w:t>\ssis\Coaching\Notifications\</w:t>
      </w:r>
      <w:r>
        <w:rPr>
          <w:rFonts w:ascii="Times New Roman" w:hAnsi="Times New Roman"/>
          <w:sz w:val="20"/>
          <w:szCs w:val="20"/>
        </w:rPr>
        <w:t>images\</w:t>
      </w:r>
    </w:p>
    <w:p w14:paraId="558F345A" w14:textId="6A592800" w:rsidR="00B466C1" w:rsidRPr="0001301A" w:rsidRDefault="00B466C1" w:rsidP="00B466C1">
      <w:pPr>
        <w:pStyle w:val="NoSpacing"/>
        <w:rPr>
          <w:rFonts w:ascii="Times New Roman" w:hAnsi="Times New Roman"/>
          <w:sz w:val="20"/>
          <w:szCs w:val="20"/>
        </w:rPr>
      </w:pPr>
      <w:r w:rsidRPr="00A0580C">
        <w:rPr>
          <w:rFonts w:ascii="Times New Roman" w:hAnsi="Times New Roman"/>
          <w:sz w:val="20"/>
          <w:szCs w:val="20"/>
        </w:rPr>
        <w:lastRenderedPageBreak/>
        <w:tab/>
      </w:r>
      <w:r w:rsidRPr="00210A87">
        <w:rPr>
          <w:rFonts w:ascii="Times New Roman" w:hAnsi="Times New Roman"/>
          <w:sz w:val="20"/>
          <w:szCs w:val="20"/>
        </w:rPr>
        <w:t>PROD - \\</w:t>
      </w:r>
      <w:r w:rsidR="00F80EDD">
        <w:rPr>
          <w:rFonts w:ascii="Times New Roman" w:hAnsi="Times New Roman"/>
          <w:sz w:val="20"/>
          <w:szCs w:val="20"/>
        </w:rPr>
        <w:t>UVAAPADSQL50CCO</w:t>
      </w:r>
      <w:r w:rsidRPr="00210A87">
        <w:rPr>
          <w:rFonts w:ascii="Times New Roman" w:hAnsi="Times New Roman"/>
          <w:sz w:val="20"/>
          <w:szCs w:val="20"/>
        </w:rPr>
        <w:t>\ssis\Coaching\Notifications\images\</w:t>
      </w:r>
    </w:p>
    <w:p w14:paraId="71D83A3B" w14:textId="77777777" w:rsidR="00B466C1" w:rsidRPr="0001301A" w:rsidRDefault="00B466C1" w:rsidP="00DA364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0F3EEBF6" w14:textId="77777777" w:rsidR="00EF363D" w:rsidRPr="0001301A" w:rsidRDefault="00EF363D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7BEF0006" w14:textId="77777777" w:rsidR="000664B1" w:rsidRPr="0001301A" w:rsidRDefault="001A66FA" w:rsidP="000664B1">
      <w:pPr>
        <w:pStyle w:val="NoSpacing"/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  <w:highlight w:val="yellow"/>
        </w:rPr>
        <w:t>SSIS p</w:t>
      </w:r>
      <w:r w:rsidR="00DA3644" w:rsidRPr="00E85682">
        <w:rPr>
          <w:rFonts w:ascii="Times New Roman" w:hAnsi="Times New Roman"/>
          <w:b/>
          <w:sz w:val="20"/>
          <w:szCs w:val="20"/>
          <w:highlight w:val="yellow"/>
        </w:rPr>
        <w:t>ackage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</w:t>
      </w:r>
      <w:r w:rsidR="00675300" w:rsidRPr="00E85682">
        <w:rPr>
          <w:rFonts w:ascii="Times New Roman" w:hAnsi="Times New Roman"/>
          <w:b/>
          <w:sz w:val="20"/>
          <w:szCs w:val="20"/>
          <w:highlight w:val="yellow"/>
        </w:rPr>
        <w:t>staging</w:t>
      </w:r>
      <w:r w:rsidRPr="00E85682">
        <w:rPr>
          <w:rFonts w:ascii="Times New Roman" w:hAnsi="Times New Roman"/>
          <w:b/>
          <w:sz w:val="20"/>
          <w:szCs w:val="20"/>
          <w:highlight w:val="yellow"/>
        </w:rPr>
        <w:t xml:space="preserve"> shares</w:t>
      </w:r>
    </w:p>
    <w:p w14:paraId="1AE0E735" w14:textId="7960686E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\ssis\Coaching\Packages</w:t>
      </w:r>
    </w:p>
    <w:p w14:paraId="4112AE00" w14:textId="02933B67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593352">
        <w:rPr>
          <w:rFonts w:ascii="Times New Roman" w:hAnsi="Times New Roman"/>
          <w:sz w:val="20"/>
          <w:szCs w:val="20"/>
        </w:rPr>
        <w:t>TEST</w:t>
      </w:r>
      <w:r w:rsidR="00697CFB" w:rsidRPr="00593352">
        <w:rPr>
          <w:rFonts w:ascii="Times New Roman" w:hAnsi="Times New Roman"/>
          <w:sz w:val="20"/>
          <w:szCs w:val="20"/>
        </w:rPr>
        <w:t xml:space="preserve"> -</w:t>
      </w:r>
      <w:r w:rsidR="00FC4F24" w:rsidRPr="00593352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593352">
        <w:rPr>
          <w:rFonts w:ascii="Times New Roman" w:hAnsi="Times New Roman"/>
          <w:sz w:val="20"/>
          <w:szCs w:val="20"/>
        </w:rPr>
        <w:t>\</w:t>
      </w:r>
      <w:proofErr w:type="spellStart"/>
      <w:r w:rsidR="00FC4F24" w:rsidRPr="00593352">
        <w:rPr>
          <w:rFonts w:ascii="Times New Roman" w:hAnsi="Times New Roman"/>
          <w:sz w:val="20"/>
          <w:szCs w:val="20"/>
        </w:rPr>
        <w:t>ssis</w:t>
      </w:r>
      <w:proofErr w:type="spellEnd"/>
      <w:r w:rsidR="00FC4F24" w:rsidRPr="00593352">
        <w:rPr>
          <w:rFonts w:ascii="Times New Roman" w:hAnsi="Times New Roman"/>
          <w:sz w:val="20"/>
          <w:szCs w:val="20"/>
        </w:rPr>
        <w:t>\Coaching\Packages</w:t>
      </w:r>
    </w:p>
    <w:p w14:paraId="04AA165D" w14:textId="655A8035" w:rsidR="00DA3644" w:rsidRPr="0001301A" w:rsidRDefault="00DA3644" w:rsidP="000664B1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9D341F">
        <w:rPr>
          <w:rFonts w:ascii="Times New Roman" w:hAnsi="Times New Roman"/>
          <w:sz w:val="20"/>
          <w:szCs w:val="20"/>
          <w:highlight w:val="green"/>
        </w:rPr>
        <w:t>PROD</w:t>
      </w:r>
      <w:r w:rsidR="000B20FB" w:rsidRPr="009D341F">
        <w:rPr>
          <w:rFonts w:ascii="Times New Roman" w:hAnsi="Times New Roman"/>
          <w:sz w:val="20"/>
          <w:szCs w:val="20"/>
          <w:highlight w:val="green"/>
        </w:rPr>
        <w:t xml:space="preserve"> - 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\\</w:t>
      </w:r>
      <w:r w:rsidR="00F80EDD" w:rsidRPr="009D341F">
        <w:rPr>
          <w:rFonts w:ascii="Times New Roman" w:hAnsi="Times New Roman"/>
          <w:sz w:val="20"/>
          <w:szCs w:val="20"/>
          <w:highlight w:val="green"/>
        </w:rPr>
        <w:t>UVAAPADSQL50CCO</w:t>
      </w:r>
      <w:r w:rsidR="00FC4F24" w:rsidRPr="009D341F">
        <w:rPr>
          <w:rFonts w:ascii="Times New Roman" w:hAnsi="Times New Roman"/>
          <w:sz w:val="20"/>
          <w:szCs w:val="20"/>
          <w:highlight w:val="green"/>
        </w:rPr>
        <w:t>\ssis\Coaching\Packages</w:t>
      </w:r>
    </w:p>
    <w:p w14:paraId="0C289188" w14:textId="77777777" w:rsidR="001A66FA" w:rsidRPr="0001301A" w:rsidRDefault="001A66FA" w:rsidP="000664B1">
      <w:pPr>
        <w:pStyle w:val="NoSpacing"/>
        <w:rPr>
          <w:rFonts w:ascii="Times New Roman" w:hAnsi="Times New Roman"/>
          <w:sz w:val="20"/>
          <w:szCs w:val="20"/>
        </w:rPr>
      </w:pPr>
    </w:p>
    <w:p w14:paraId="0B63B42C" w14:textId="77777777" w:rsidR="001A66FA" w:rsidRPr="0001301A" w:rsidRDefault="001A66FA" w:rsidP="001A66FA">
      <w:pPr>
        <w:pStyle w:val="NoSpacing"/>
        <w:rPr>
          <w:rFonts w:ascii="Times New Roman" w:hAnsi="Times New Roman"/>
          <w:b/>
          <w:sz w:val="20"/>
          <w:szCs w:val="20"/>
        </w:rPr>
      </w:pPr>
      <w:r w:rsidRPr="00B36A01">
        <w:rPr>
          <w:rFonts w:ascii="Times New Roman" w:hAnsi="Times New Roman"/>
          <w:b/>
          <w:sz w:val="20"/>
          <w:szCs w:val="20"/>
        </w:rPr>
        <w:t xml:space="preserve">SSIS config file </w:t>
      </w:r>
      <w:r w:rsidR="00675300" w:rsidRPr="00B36A01">
        <w:rPr>
          <w:rFonts w:ascii="Times New Roman" w:hAnsi="Times New Roman"/>
          <w:b/>
          <w:sz w:val="20"/>
          <w:szCs w:val="20"/>
        </w:rPr>
        <w:t>staging</w:t>
      </w:r>
      <w:r w:rsidRPr="00B36A01">
        <w:rPr>
          <w:rFonts w:ascii="Times New Roman" w:hAnsi="Times New Roman"/>
          <w:b/>
          <w:sz w:val="20"/>
          <w:szCs w:val="20"/>
        </w:rPr>
        <w:t xml:space="preserve"> shares</w:t>
      </w:r>
    </w:p>
    <w:p w14:paraId="0B03C472" w14:textId="5BF56E63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DEV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UVAADADSQL50CCO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2A93EF54" w14:textId="1942FF15" w:rsidR="00B43F88" w:rsidRPr="0001301A" w:rsidRDefault="00B43F88" w:rsidP="00B43F88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>TEST</w:t>
      </w:r>
      <w:r w:rsidR="00697CFB" w:rsidRPr="0001301A">
        <w:rPr>
          <w:rFonts w:ascii="Times New Roman" w:hAnsi="Times New Roman"/>
          <w:sz w:val="20"/>
          <w:szCs w:val="20"/>
        </w:rPr>
        <w:t xml:space="preserve"> - </w:t>
      </w:r>
      <w:r w:rsidR="00FC4F24" w:rsidRPr="00FC4F24">
        <w:rPr>
          <w:rFonts w:ascii="Times New Roman" w:hAnsi="Times New Roman"/>
          <w:sz w:val="20"/>
          <w:szCs w:val="20"/>
        </w:rPr>
        <w:t>\\</w:t>
      </w:r>
      <w:r w:rsidR="00F80EDD">
        <w:rPr>
          <w:rFonts w:ascii="Times New Roman" w:hAnsi="Times New Roman"/>
          <w:sz w:val="20"/>
          <w:szCs w:val="20"/>
        </w:rPr>
        <w:t>UVAADADSQL52CCO</w:t>
      </w:r>
      <w:r w:rsidR="00FC4F24" w:rsidRPr="00FC4F24">
        <w:rPr>
          <w:rFonts w:ascii="Times New Roman" w:hAnsi="Times New Roman"/>
          <w:sz w:val="20"/>
          <w:szCs w:val="20"/>
        </w:rPr>
        <w:t>\ssis\Coaching\ConfigFiles</w:t>
      </w:r>
    </w:p>
    <w:p w14:paraId="3AD09225" w14:textId="4A2C58FA" w:rsidR="008114CA" w:rsidRDefault="00B43F88" w:rsidP="00FC4F24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>PROD</w:t>
      </w:r>
      <w:r w:rsidR="000B20FB" w:rsidRPr="00C82D68">
        <w:rPr>
          <w:rFonts w:ascii="Times New Roman" w:hAnsi="Times New Roman"/>
          <w:sz w:val="20"/>
          <w:szCs w:val="20"/>
        </w:rPr>
        <w:t xml:space="preserve"> - </w:t>
      </w:r>
      <w:hyperlink r:id="rId19" w:history="1">
        <w:r w:rsidR="008114CA"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\\UVAAPADSQL50CCO\ssis\Coaching\ConfigFiles</w:t>
        </w:r>
      </w:hyperlink>
    </w:p>
    <w:p w14:paraId="17D998C4" w14:textId="77777777" w:rsidR="008114CA" w:rsidRDefault="008114CA" w:rsidP="00FC4F24">
      <w:pPr>
        <w:pStyle w:val="NoSpacing"/>
        <w:rPr>
          <w:rFonts w:ascii="Times New Roman" w:hAnsi="Times New Roman"/>
          <w:sz w:val="20"/>
          <w:szCs w:val="20"/>
        </w:rPr>
      </w:pPr>
    </w:p>
    <w:p w14:paraId="3EDD039C" w14:textId="187384FE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  <w:r w:rsidRPr="009D341F">
        <w:rPr>
          <w:rFonts w:ascii="Times New Roman" w:hAnsi="Times New Roman"/>
          <w:b/>
          <w:bCs/>
          <w:sz w:val="20"/>
          <w:szCs w:val="20"/>
        </w:rPr>
        <w:t>Bingo Config Files</w:t>
      </w:r>
    </w:p>
    <w:p w14:paraId="22C1CAC8" w14:textId="7F8D3192" w:rsidR="008114CA" w:rsidRDefault="008114CA" w:rsidP="00FC4F24">
      <w:pPr>
        <w:pStyle w:val="NoSpacing"/>
        <w:rPr>
          <w:rFonts w:ascii="Times New Roman" w:hAnsi="Times New Roman"/>
          <w:b/>
          <w:bCs/>
          <w:sz w:val="20"/>
          <w:szCs w:val="20"/>
        </w:rPr>
      </w:pPr>
    </w:p>
    <w:p w14:paraId="0984E513" w14:textId="2DAF0F3E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DEV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UVAADADSQL50CCO</w:t>
      </w:r>
      <w:r w:rsidRPr="00FC4F24">
        <w:rPr>
          <w:rFonts w:ascii="Times New Roman" w:hAnsi="Times New Roman"/>
          <w:sz w:val="20"/>
          <w:szCs w:val="20"/>
        </w:rPr>
        <w:t>\ssis\Coaching</w:t>
      </w:r>
      <w:r>
        <w:t>\</w:t>
      </w:r>
      <w:r w:rsidRPr="008114CA">
        <w:rPr>
          <w:rFonts w:ascii="Times New Roman" w:hAnsi="Times New Roman"/>
          <w:sz w:val="20"/>
          <w:szCs w:val="20"/>
        </w:rPr>
        <w:t>SOIBean\config</w:t>
      </w:r>
    </w:p>
    <w:p w14:paraId="4A54B67C" w14:textId="1C260648" w:rsidR="008114CA" w:rsidRPr="0001301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  <w:t xml:space="preserve">TEST - </w:t>
      </w:r>
      <w:r w:rsidRPr="00FC4F24">
        <w:rPr>
          <w:rFonts w:ascii="Times New Roman" w:hAnsi="Times New Roman"/>
          <w:sz w:val="20"/>
          <w:szCs w:val="20"/>
        </w:rPr>
        <w:t>\\</w:t>
      </w:r>
      <w:r>
        <w:rPr>
          <w:rFonts w:ascii="Times New Roman" w:hAnsi="Times New Roman"/>
          <w:sz w:val="20"/>
          <w:szCs w:val="20"/>
        </w:rPr>
        <w:t>UVAADADSQL52CCO</w:t>
      </w:r>
      <w:r w:rsidRPr="00FC4F24">
        <w:rPr>
          <w:rFonts w:ascii="Times New Roman" w:hAnsi="Times New Roman"/>
          <w:sz w:val="20"/>
          <w:szCs w:val="20"/>
        </w:rPr>
        <w:t>\ssis\Coaching\</w:t>
      </w:r>
      <w:r w:rsidRPr="008114CA">
        <w:rPr>
          <w:rFonts w:ascii="Times New Roman" w:hAnsi="Times New Roman"/>
          <w:sz w:val="20"/>
          <w:szCs w:val="20"/>
        </w:rPr>
        <w:t>SOIBean\confi</w:t>
      </w:r>
      <w:r>
        <w:rPr>
          <w:rFonts w:ascii="Times New Roman" w:hAnsi="Times New Roman"/>
          <w:sz w:val="20"/>
          <w:szCs w:val="20"/>
        </w:rPr>
        <w:t>g</w:t>
      </w:r>
    </w:p>
    <w:p w14:paraId="2EE98FCF" w14:textId="323965E8" w:rsidR="008114CA" w:rsidRDefault="008114CA" w:rsidP="008114CA">
      <w:pPr>
        <w:pStyle w:val="NoSpacing"/>
        <w:rPr>
          <w:rFonts w:ascii="Times New Roman" w:hAnsi="Times New Roman"/>
          <w:sz w:val="20"/>
          <w:szCs w:val="20"/>
        </w:rPr>
      </w:pPr>
      <w:r w:rsidRPr="0001301A">
        <w:rPr>
          <w:rFonts w:ascii="Times New Roman" w:hAnsi="Times New Roman"/>
          <w:sz w:val="20"/>
          <w:szCs w:val="20"/>
        </w:rPr>
        <w:tab/>
      </w:r>
      <w:r w:rsidRPr="00C82D68">
        <w:rPr>
          <w:rFonts w:ascii="Times New Roman" w:hAnsi="Times New Roman"/>
          <w:sz w:val="20"/>
          <w:szCs w:val="20"/>
        </w:rPr>
        <w:t xml:space="preserve">PROD - </w:t>
      </w:r>
      <w:hyperlink r:id="rId20" w:history="1">
        <w:r w:rsidRPr="00C82D68">
          <w:rPr>
            <w:rStyle w:val="Hyperlink"/>
            <w:rFonts w:ascii="Times New Roman" w:hAnsi="Times New Roman"/>
            <w:sz w:val="20"/>
            <w:szCs w:val="20"/>
          </w:rPr>
          <w:t>\\UVAAPADSQL50CCO\ssis\Coaching\SOIBean\config</w:t>
        </w:r>
      </w:hyperlink>
    </w:p>
    <w:p w14:paraId="08513FE9" w14:textId="05C0572D" w:rsidR="00C72411" w:rsidRPr="0001301A" w:rsidRDefault="0029655A" w:rsidP="00FC4F24">
      <w:pPr>
        <w:pStyle w:val="NoSpacing"/>
        <w:rPr>
          <w:rFonts w:ascii="Times New Roman" w:hAnsi="Times New Roman"/>
          <w:b/>
          <w:sz w:val="24"/>
          <w:szCs w:val="24"/>
        </w:rPr>
      </w:pPr>
      <w:r w:rsidRPr="0001301A">
        <w:rPr>
          <w:rFonts w:ascii="Times New Roman" w:hAnsi="Times New Roman"/>
          <w:sz w:val="20"/>
          <w:szCs w:val="20"/>
        </w:rPr>
        <w:br w:type="page"/>
      </w:r>
      <w:r w:rsidR="00C72411" w:rsidRPr="0001301A">
        <w:rPr>
          <w:rFonts w:ascii="Times New Roman" w:hAnsi="Times New Roman"/>
          <w:b/>
          <w:sz w:val="24"/>
          <w:szCs w:val="24"/>
        </w:rPr>
        <w:lastRenderedPageBreak/>
        <w:t xml:space="preserve">Implementation </w:t>
      </w:r>
      <w:r w:rsidR="00593411" w:rsidRPr="00136465">
        <w:rPr>
          <w:rFonts w:ascii="Times New Roman" w:hAnsi="Times New Roman"/>
          <w:b/>
          <w:bCs/>
          <w:sz w:val="24"/>
          <w:szCs w:val="24"/>
        </w:rPr>
        <w:t>Steps</w:t>
      </w:r>
    </w:p>
    <w:p w14:paraId="300D91AE" w14:textId="77777777" w:rsidR="00C72411" w:rsidRPr="0001301A" w:rsidRDefault="00C72411" w:rsidP="00C72411">
      <w:pPr>
        <w:pStyle w:val="NoSpacing"/>
        <w:rPr>
          <w:rFonts w:ascii="Times New Roman" w:hAnsi="Times New Roman"/>
          <w:sz w:val="20"/>
          <w:szCs w:val="20"/>
        </w:rPr>
      </w:pPr>
    </w:p>
    <w:p w14:paraId="139A975B" w14:textId="77777777" w:rsidR="00967A04" w:rsidRPr="00E85682" w:rsidRDefault="00967A04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85682">
        <w:rPr>
          <w:rFonts w:ascii="Times New Roman" w:hAnsi="Times New Roman"/>
          <w:b/>
          <w:sz w:val="20"/>
          <w:szCs w:val="20"/>
        </w:rPr>
        <w:t>RDP To Server and Go through the steps described in Security document</w:t>
      </w:r>
    </w:p>
    <w:p w14:paraId="2CAD3B0D" w14:textId="77777777" w:rsidR="00C72411" w:rsidRPr="00902269" w:rsidRDefault="00957933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Open SQL Server Management Studio and </w:t>
      </w:r>
      <w:r w:rsidR="00DA3644" w:rsidRPr="002D173B">
        <w:rPr>
          <w:rFonts w:ascii="Times New Roman" w:hAnsi="Times New Roman"/>
          <w:b/>
          <w:sz w:val="20"/>
          <w:szCs w:val="20"/>
          <w:highlight w:val="green"/>
        </w:rPr>
        <w:t>log in with account with rights</w:t>
      </w:r>
      <w:r w:rsidRPr="002D173B">
        <w:rPr>
          <w:rFonts w:ascii="Times New Roman" w:hAnsi="Times New Roman"/>
          <w:b/>
          <w:sz w:val="20"/>
          <w:szCs w:val="20"/>
          <w:highlight w:val="green"/>
        </w:rPr>
        <w:t xml:space="preserve"> to environment migrating </w:t>
      </w:r>
      <w:r w:rsidRPr="00902269">
        <w:rPr>
          <w:rFonts w:ascii="Times New Roman" w:hAnsi="Times New Roman"/>
          <w:b/>
          <w:sz w:val="20"/>
          <w:szCs w:val="20"/>
        </w:rPr>
        <w:t>to.</w:t>
      </w:r>
    </w:p>
    <w:p w14:paraId="0CBF3605" w14:textId="77777777" w:rsidR="00907C1A" w:rsidRPr="004F7AAE" w:rsidRDefault="004F4FAC" w:rsidP="00C7241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Open </w:t>
      </w:r>
      <w:proofErr w:type="spellStart"/>
      <w:r w:rsidRPr="007E1E5D">
        <w:rPr>
          <w:rFonts w:ascii="Times New Roman" w:hAnsi="Times New Roman"/>
          <w:b/>
          <w:sz w:val="20"/>
          <w:szCs w:val="20"/>
          <w:highlight w:val="green"/>
        </w:rPr>
        <w:t>RunOnce</w:t>
      </w:r>
      <w:proofErr w:type="spellEnd"/>
      <w:r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 files </w:t>
      </w:r>
      <w:r w:rsidR="00907C1A" w:rsidRPr="007E1E5D">
        <w:rPr>
          <w:rFonts w:ascii="Times New Roman" w:hAnsi="Times New Roman"/>
          <w:b/>
          <w:sz w:val="20"/>
          <w:szCs w:val="20"/>
          <w:highlight w:val="green"/>
        </w:rPr>
        <w:t xml:space="preserve">from </w:t>
      </w:r>
      <w:r w:rsidR="001E1E8A" w:rsidRPr="007E1E5D">
        <w:rPr>
          <w:rFonts w:ascii="Times New Roman" w:hAnsi="Times New Roman"/>
          <w:b/>
          <w:sz w:val="20"/>
          <w:szCs w:val="20"/>
          <w:highlight w:val="green"/>
        </w:rPr>
        <w:t>Versio</w:t>
      </w:r>
      <w:r w:rsidR="001E1E8A" w:rsidRPr="00E36A42">
        <w:rPr>
          <w:rFonts w:ascii="Times New Roman" w:hAnsi="Times New Roman"/>
          <w:b/>
          <w:sz w:val="20"/>
          <w:szCs w:val="20"/>
          <w:highlight w:val="green"/>
        </w:rPr>
        <w:t>n</w:t>
      </w:r>
      <w:r w:rsidR="001E1E8A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Manager</w:t>
      </w:r>
      <w:r w:rsidR="001E1E8A" w:rsidRPr="004F7AAE">
        <w:rPr>
          <w:rFonts w:ascii="Times New Roman" w:hAnsi="Times New Roman"/>
          <w:b/>
          <w:sz w:val="20"/>
          <w:szCs w:val="20"/>
        </w:rPr>
        <w:t xml:space="preserve"> </w:t>
      </w:r>
    </w:p>
    <w:p w14:paraId="1E881E8F" w14:textId="77777777" w:rsidR="00907C1A" w:rsidRPr="00656592" w:rsidRDefault="00DB7E74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  <w:highlight w:val="green"/>
        </w:rPr>
      </w:pPr>
      <w:r w:rsidRPr="00656592">
        <w:rPr>
          <w:rFonts w:ascii="Times New Roman" w:hAnsi="Times New Roman"/>
          <w:b/>
          <w:sz w:val="20"/>
          <w:szCs w:val="20"/>
          <w:highlight w:val="green"/>
        </w:rPr>
        <w:t>Run</w:t>
      </w:r>
      <w:r w:rsidR="004F4FAC" w:rsidRPr="00656592">
        <w:rPr>
          <w:rFonts w:ascii="Times New Roman" w:hAnsi="Times New Roman"/>
          <w:b/>
          <w:sz w:val="20"/>
          <w:szCs w:val="20"/>
          <w:highlight w:val="green"/>
        </w:rPr>
        <w:t xml:space="preserve"> in listed order</w:t>
      </w:r>
    </w:p>
    <w:p w14:paraId="67090506" w14:textId="77777777" w:rsidR="00907C1A" w:rsidRPr="00E36A42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Get Tables in Green above from </w:t>
      </w:r>
      <w:r w:rsidR="0057477F" w:rsidRPr="00E36A42">
        <w:rPr>
          <w:rFonts w:ascii="Times New Roman" w:hAnsi="Times New Roman"/>
          <w:b/>
          <w:sz w:val="20"/>
          <w:szCs w:val="20"/>
        </w:rPr>
        <w:t>Team Foundation Server</w:t>
      </w:r>
    </w:p>
    <w:p w14:paraId="6012B668" w14:textId="77777777" w:rsidR="00907C1A" w:rsidRPr="00E36A42" w:rsidRDefault="00907C1A" w:rsidP="004D4B6E">
      <w:pPr>
        <w:pStyle w:val="NoSpacing"/>
        <w:numPr>
          <w:ilvl w:val="1"/>
          <w:numId w:val="5"/>
        </w:numPr>
        <w:rPr>
          <w:rFonts w:ascii="Times New Roman" w:hAnsi="Times New Roman"/>
          <w:b/>
          <w:sz w:val="20"/>
          <w:szCs w:val="20"/>
        </w:rPr>
      </w:pPr>
      <w:r w:rsidRPr="00E36A42">
        <w:rPr>
          <w:rFonts w:ascii="Times New Roman" w:hAnsi="Times New Roman"/>
          <w:b/>
          <w:sz w:val="20"/>
          <w:szCs w:val="20"/>
        </w:rPr>
        <w:t xml:space="preserve">Open management studio to environment migrating to and </w:t>
      </w:r>
      <w:r w:rsidR="00957933" w:rsidRPr="00E36A42">
        <w:rPr>
          <w:rFonts w:ascii="Times New Roman" w:hAnsi="Times New Roman"/>
          <w:b/>
          <w:sz w:val="20"/>
          <w:szCs w:val="20"/>
        </w:rPr>
        <w:t>e</w:t>
      </w:r>
      <w:r w:rsidRPr="00E36A42">
        <w:rPr>
          <w:rFonts w:ascii="Times New Roman" w:hAnsi="Times New Roman"/>
          <w:b/>
          <w:sz w:val="20"/>
          <w:szCs w:val="20"/>
        </w:rPr>
        <w:t xml:space="preserve">xecute </w:t>
      </w:r>
      <w:r w:rsidR="00F05239" w:rsidRPr="00E36A42">
        <w:rPr>
          <w:rFonts w:ascii="Times New Roman" w:hAnsi="Times New Roman"/>
          <w:b/>
          <w:sz w:val="20"/>
          <w:szCs w:val="20"/>
        </w:rPr>
        <w:t xml:space="preserve">the individual Table </w:t>
      </w:r>
      <w:r w:rsidR="00957933" w:rsidRPr="00E36A42">
        <w:rPr>
          <w:rFonts w:ascii="Times New Roman" w:hAnsi="Times New Roman"/>
          <w:b/>
          <w:sz w:val="20"/>
          <w:szCs w:val="20"/>
        </w:rPr>
        <w:t>SQL.</w:t>
      </w:r>
    </w:p>
    <w:p w14:paraId="3874823E" w14:textId="77777777" w:rsidR="00907C1A" w:rsidRPr="006D0A06" w:rsidRDefault="00907C1A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42" w:author="Palacherla, Susmitha C" w:date="2023-06-06T10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6D0A06">
        <w:rPr>
          <w:rFonts w:ascii="Times New Roman" w:hAnsi="Times New Roman"/>
          <w:b/>
          <w:sz w:val="20"/>
          <w:szCs w:val="20"/>
          <w:rPrChange w:id="43" w:author="Palacherla, Susmitha C" w:date="2023-06-06T10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Get </w:t>
      </w:r>
      <w:r w:rsidR="005641D7" w:rsidRPr="006D0A06">
        <w:rPr>
          <w:rFonts w:ascii="Times New Roman" w:hAnsi="Times New Roman"/>
          <w:b/>
          <w:sz w:val="20"/>
          <w:szCs w:val="20"/>
          <w:rPrChange w:id="44" w:author="Palacherla, Susmitha C" w:date="2023-06-06T10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Views, </w:t>
      </w:r>
      <w:r w:rsidRPr="006D0A06">
        <w:rPr>
          <w:rFonts w:ascii="Times New Roman" w:hAnsi="Times New Roman"/>
          <w:b/>
          <w:sz w:val="20"/>
          <w:szCs w:val="20"/>
          <w:rPrChange w:id="45" w:author="Palacherla, Susmitha C" w:date="2023-06-06T10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Stored Procedures</w:t>
      </w:r>
      <w:r w:rsidR="00957933" w:rsidRPr="006D0A06">
        <w:rPr>
          <w:rFonts w:ascii="Times New Roman" w:hAnsi="Times New Roman"/>
          <w:b/>
          <w:sz w:val="20"/>
          <w:szCs w:val="20"/>
          <w:rPrChange w:id="46" w:author="Palacherla, Susmitha C" w:date="2023-06-06T10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and Functions</w:t>
      </w:r>
      <w:r w:rsidRPr="006D0A06">
        <w:rPr>
          <w:rFonts w:ascii="Times New Roman" w:hAnsi="Times New Roman"/>
          <w:b/>
          <w:sz w:val="20"/>
          <w:szCs w:val="20"/>
          <w:rPrChange w:id="47" w:author="Palacherla, Susmitha C" w:date="2023-06-06T10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in Green from </w:t>
      </w:r>
      <w:r w:rsidR="00B07357" w:rsidRPr="006D0A06">
        <w:rPr>
          <w:rFonts w:ascii="Times New Roman" w:hAnsi="Times New Roman"/>
          <w:b/>
          <w:sz w:val="20"/>
          <w:szCs w:val="20"/>
          <w:rPrChange w:id="48" w:author="Palacherla, Susmitha C" w:date="2023-06-06T10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TFS</w:t>
      </w:r>
    </w:p>
    <w:p w14:paraId="68B54DE0" w14:textId="77777777" w:rsidR="00907C1A" w:rsidRPr="006D0A06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49" w:author="Palacherla, Susmitha C" w:date="2023-06-06T10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6D0A06">
        <w:rPr>
          <w:rFonts w:ascii="Times New Roman" w:hAnsi="Times New Roman"/>
          <w:b/>
          <w:sz w:val="20"/>
          <w:szCs w:val="20"/>
          <w:rPrChange w:id="50" w:author="Palacherla, Susmitha C" w:date="2023-06-06T10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Open management studio to environment migrating to and execute stored procs</w:t>
      </w:r>
      <w:r w:rsidR="00957933" w:rsidRPr="006D0A06">
        <w:rPr>
          <w:rFonts w:ascii="Times New Roman" w:hAnsi="Times New Roman"/>
          <w:b/>
          <w:sz w:val="20"/>
          <w:szCs w:val="20"/>
          <w:rPrChange w:id="51" w:author="Palacherla, Susmitha C" w:date="2023-06-06T10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 xml:space="preserve"> / functions</w:t>
      </w:r>
    </w:p>
    <w:p w14:paraId="0E7983E9" w14:textId="77777777" w:rsidR="00907C1A" w:rsidRPr="006D0A06" w:rsidRDefault="00907C1A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  <w:rPrChange w:id="52" w:author="Palacherla, Susmitha C" w:date="2023-06-06T10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</w:pPr>
      <w:r w:rsidRPr="006D0A06">
        <w:rPr>
          <w:rFonts w:ascii="Times New Roman" w:hAnsi="Times New Roman"/>
          <w:b/>
          <w:sz w:val="20"/>
          <w:szCs w:val="20"/>
          <w:rPrChange w:id="53" w:author="Palacherla, Susmitha C" w:date="2023-06-06T10:07:00Z">
            <w:rPr>
              <w:rFonts w:ascii="Times New Roman" w:hAnsi="Times New Roman"/>
              <w:b/>
              <w:sz w:val="20"/>
              <w:szCs w:val="20"/>
              <w:highlight w:val="green"/>
            </w:rPr>
          </w:rPrChange>
        </w:rPr>
        <w:t>if any don’t exist change from modify to create and re-run</w:t>
      </w:r>
    </w:p>
    <w:p w14:paraId="66C64CF2" w14:textId="77777777" w:rsidR="007A370F" w:rsidRPr="00B51A2A" w:rsidRDefault="002D61B4" w:rsidP="00907C1A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any </w:t>
      </w:r>
      <w:r w:rsidRPr="00B51A2A">
        <w:rPr>
          <w:rFonts w:ascii="Times New Roman" w:hAnsi="Times New Roman"/>
          <w:b/>
          <w:sz w:val="20"/>
          <w:szCs w:val="20"/>
        </w:rPr>
        <w:t>Scripts</w:t>
      </w:r>
      <w:r w:rsidR="007A370F" w:rsidRPr="00B51A2A">
        <w:rPr>
          <w:rFonts w:ascii="Times New Roman" w:hAnsi="Times New Roman"/>
          <w:b/>
          <w:sz w:val="20"/>
          <w:szCs w:val="20"/>
        </w:rPr>
        <w:t xml:space="preserve"> files</w:t>
      </w:r>
      <w:r w:rsidRPr="00B51A2A">
        <w:rPr>
          <w:rFonts w:ascii="Times New Roman" w:hAnsi="Times New Roman"/>
          <w:b/>
          <w:sz w:val="20"/>
          <w:szCs w:val="20"/>
        </w:rPr>
        <w:t xml:space="preserve"> highlighted in Green and stage to location identified above for respective environment.</w:t>
      </w:r>
    </w:p>
    <w:p w14:paraId="6082CECE" w14:textId="77777777" w:rsidR="00B466C1" w:rsidRPr="00B51A2A" w:rsidRDefault="00B466C1" w:rsidP="00B466C1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51A2A">
        <w:rPr>
          <w:rFonts w:ascii="Times New Roman" w:hAnsi="Times New Roman"/>
          <w:b/>
          <w:sz w:val="20"/>
          <w:szCs w:val="20"/>
        </w:rPr>
        <w:t>Fetch any Image files highlighted in Green and stage to location identified above for respective environment.</w:t>
      </w:r>
    </w:p>
    <w:p w14:paraId="1544AE73" w14:textId="77777777" w:rsidR="002D61B4" w:rsidRPr="00BD2658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BD2658">
        <w:rPr>
          <w:rFonts w:ascii="Times New Roman" w:hAnsi="Times New Roman"/>
          <w:b/>
          <w:sz w:val="20"/>
          <w:szCs w:val="20"/>
        </w:rPr>
        <w:t xml:space="preserve">Fetch any SSIS Packages highlighted in green and </w:t>
      </w:r>
      <w:proofErr w:type="gramStart"/>
      <w:r w:rsidR="005B0143" w:rsidRPr="00BD2658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="005B0143" w:rsidRPr="00BD2658">
        <w:rPr>
          <w:rFonts w:ascii="Times New Roman" w:hAnsi="Times New Roman"/>
          <w:b/>
          <w:sz w:val="20"/>
          <w:szCs w:val="20"/>
        </w:rPr>
        <w:t xml:space="preserve"> </w:t>
      </w:r>
      <w:r w:rsidRPr="00BD2658">
        <w:rPr>
          <w:rFonts w:ascii="Times New Roman" w:hAnsi="Times New Roman"/>
          <w:b/>
          <w:sz w:val="20"/>
          <w:szCs w:val="20"/>
        </w:rPr>
        <w:t>to location identified above for respective environment.</w:t>
      </w:r>
    </w:p>
    <w:p w14:paraId="06E51DB0" w14:textId="77777777" w:rsidR="002D61B4" w:rsidRPr="00234CB1" w:rsidRDefault="002D61B4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4CB1">
        <w:rPr>
          <w:rFonts w:ascii="Times New Roman" w:hAnsi="Times New Roman"/>
          <w:b/>
          <w:sz w:val="20"/>
          <w:szCs w:val="20"/>
        </w:rPr>
        <w:t xml:space="preserve">Fetch any SSIS Config File highlighted in green and </w:t>
      </w:r>
      <w:proofErr w:type="gramStart"/>
      <w:r w:rsidRPr="00234CB1">
        <w:rPr>
          <w:rFonts w:ascii="Times New Roman" w:hAnsi="Times New Roman"/>
          <w:b/>
          <w:sz w:val="20"/>
          <w:szCs w:val="20"/>
        </w:rPr>
        <w:t>Migrate</w:t>
      </w:r>
      <w:proofErr w:type="gramEnd"/>
      <w:r w:rsidRPr="00234CB1">
        <w:rPr>
          <w:rFonts w:ascii="Times New Roman" w:hAnsi="Times New Roman"/>
          <w:b/>
          <w:sz w:val="20"/>
          <w:szCs w:val="20"/>
        </w:rPr>
        <w:t xml:space="preserve"> to location identified above for respective environment.</w:t>
      </w:r>
    </w:p>
    <w:p w14:paraId="1EB0AD59" w14:textId="77777777" w:rsidR="00593411" w:rsidRPr="00F47300" w:rsidRDefault="00593411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432A4C">
        <w:rPr>
          <w:rFonts w:ascii="Times New Roman" w:hAnsi="Times New Roman"/>
          <w:b/>
          <w:sz w:val="20"/>
          <w:szCs w:val="20"/>
        </w:rPr>
        <w:t xml:space="preserve">Fetch </w:t>
      </w:r>
      <w:proofErr w:type="spellStart"/>
      <w:r w:rsidRPr="00432A4C">
        <w:rPr>
          <w:rFonts w:ascii="Times New Roman" w:hAnsi="Times New Roman"/>
          <w:b/>
          <w:sz w:val="20"/>
          <w:szCs w:val="20"/>
        </w:rPr>
        <w:t>SOIBean</w:t>
      </w:r>
      <w:proofErr w:type="spellEnd"/>
      <w:r w:rsidRPr="00432A4C">
        <w:rPr>
          <w:rFonts w:ascii="Times New Roman" w:hAnsi="Times New Roman"/>
          <w:b/>
          <w:sz w:val="20"/>
          <w:szCs w:val="20"/>
        </w:rPr>
        <w:t xml:space="preserve"> Runbook</w:t>
      </w:r>
      <w:r w:rsidRPr="00F47300">
        <w:rPr>
          <w:rFonts w:ascii="Times New Roman" w:hAnsi="Times New Roman"/>
          <w:b/>
          <w:sz w:val="20"/>
          <w:szCs w:val="20"/>
        </w:rPr>
        <w:t xml:space="preserve"> from Version Manager (TFS) and complete steps listed there.</w:t>
      </w:r>
    </w:p>
    <w:p w14:paraId="7AF702F3" w14:textId="6D3FAC3D" w:rsidR="008B75C7" w:rsidRPr="00231425" w:rsidRDefault="00A62738" w:rsidP="002D61B4">
      <w:pPr>
        <w:pStyle w:val="NoSpacing"/>
        <w:numPr>
          <w:ilvl w:val="0"/>
          <w:numId w:val="5"/>
        </w:numPr>
        <w:rPr>
          <w:rFonts w:ascii="Times New Roman" w:hAnsi="Times New Roman"/>
          <w:b/>
          <w:sz w:val="20"/>
          <w:szCs w:val="20"/>
        </w:rPr>
      </w:pPr>
      <w:r w:rsidRPr="00231425">
        <w:rPr>
          <w:rFonts w:ascii="Times New Roman" w:hAnsi="Times New Roman"/>
          <w:b/>
          <w:sz w:val="20"/>
          <w:szCs w:val="20"/>
        </w:rPr>
        <w:t>Run the SQL Agent Job Create Script</w:t>
      </w:r>
      <w:r w:rsidR="00F0644A" w:rsidRPr="00231425">
        <w:rPr>
          <w:rFonts w:ascii="Times New Roman" w:hAnsi="Times New Roman"/>
          <w:b/>
          <w:sz w:val="20"/>
          <w:szCs w:val="20"/>
        </w:rPr>
        <w:t>s highlighted in green.</w:t>
      </w:r>
    </w:p>
    <w:p w14:paraId="71391963" w14:textId="77777777" w:rsidR="00907C1A" w:rsidRPr="0001301A" w:rsidRDefault="00907C1A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68FE792" w14:textId="29DD988C" w:rsidR="002D61B4" w:rsidRDefault="002D61B4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3531F3D3" w14:textId="0F4518D8" w:rsidR="00332CA7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</w:p>
    <w:p w14:paraId="7420C3E7" w14:textId="77777777" w:rsidR="00332CA7" w:rsidRPr="002431EB" w:rsidRDefault="00332CA7" w:rsidP="00332CA7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2431EB">
        <w:rPr>
          <w:rFonts w:ascii="Arial" w:hAnsi="Arial"/>
          <w:b/>
          <w:sz w:val="28"/>
        </w:rPr>
        <w:t>Change History Log</w:t>
      </w:r>
    </w:p>
    <w:p w14:paraId="28086CCE" w14:textId="77777777" w:rsidR="00332CA7" w:rsidRPr="002431EB" w:rsidRDefault="00332CA7" w:rsidP="00332CA7">
      <w:pPr>
        <w:pStyle w:val="hdr1"/>
        <w:jc w:val="center"/>
      </w:pPr>
    </w:p>
    <w:tbl>
      <w:tblPr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6570"/>
        <w:gridCol w:w="1553"/>
      </w:tblGrid>
      <w:tr w:rsidR="00332CA7" w:rsidRPr="00D37C04" w14:paraId="71FE040C" w14:textId="77777777" w:rsidTr="00D50610">
        <w:trPr>
          <w:tblHeader/>
        </w:trPr>
        <w:tc>
          <w:tcPr>
            <w:tcW w:w="1345" w:type="dxa"/>
            <w:shd w:val="solid" w:color="auto" w:fill="000000"/>
          </w:tcPr>
          <w:p w14:paraId="6642E649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Date</w:t>
            </w:r>
          </w:p>
        </w:tc>
        <w:tc>
          <w:tcPr>
            <w:tcW w:w="6570" w:type="dxa"/>
            <w:shd w:val="solid" w:color="auto" w:fill="000000"/>
          </w:tcPr>
          <w:p w14:paraId="2F897B5A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 xml:space="preserve">TFS - </w:t>
            </w:r>
            <w:r w:rsidRPr="00D37C04">
              <w:rPr>
                <w:rFonts w:ascii="Arial" w:hAnsi="Arial"/>
                <w:b/>
                <w:sz w:val="20"/>
              </w:rPr>
              <w:t>Change Description</w:t>
            </w:r>
          </w:p>
        </w:tc>
        <w:tc>
          <w:tcPr>
            <w:tcW w:w="1553" w:type="dxa"/>
            <w:shd w:val="solid" w:color="auto" w:fill="000000"/>
          </w:tcPr>
          <w:p w14:paraId="484DF6B3" w14:textId="77777777" w:rsidR="00332CA7" w:rsidRPr="00D37C04" w:rsidRDefault="00332CA7" w:rsidP="00D50610">
            <w:pPr>
              <w:pStyle w:val="hdr1"/>
              <w:spacing w:before="0"/>
              <w:ind w:left="0"/>
              <w:jc w:val="center"/>
              <w:rPr>
                <w:rFonts w:ascii="Arial" w:hAnsi="Arial"/>
                <w:b/>
                <w:sz w:val="20"/>
              </w:rPr>
            </w:pPr>
            <w:r w:rsidRPr="00D37C04">
              <w:rPr>
                <w:rFonts w:ascii="Arial" w:hAnsi="Arial"/>
                <w:b/>
                <w:sz w:val="20"/>
              </w:rPr>
              <w:t>Author</w:t>
            </w:r>
          </w:p>
        </w:tc>
      </w:tr>
      <w:tr w:rsidR="00332CA7" w:rsidRPr="00D37C04" w14:paraId="14F45B41" w14:textId="77777777" w:rsidTr="00D50610">
        <w:tc>
          <w:tcPr>
            <w:tcW w:w="1345" w:type="dxa"/>
          </w:tcPr>
          <w:p w14:paraId="38EE2417" w14:textId="77777777" w:rsidR="00332CA7" w:rsidRPr="00D37C04" w:rsidRDefault="00332CA7" w:rsidP="00D50610">
            <w:pPr>
              <w:pStyle w:val="hdr1"/>
              <w:ind w:left="0"/>
              <w:jc w:val="left"/>
            </w:pPr>
            <w:r w:rsidRPr="000C4A37">
              <w:rPr>
                <w:rFonts w:ascii="Times New Roman (PCL6)" w:hAnsi="Times New Roman (PCL6)"/>
                <w:sz w:val="22"/>
                <w:szCs w:val="22"/>
              </w:rPr>
              <w:t>01/18/2017</w:t>
            </w:r>
          </w:p>
        </w:tc>
        <w:tc>
          <w:tcPr>
            <w:tcW w:w="6570" w:type="dxa"/>
          </w:tcPr>
          <w:p w14:paraId="22EB5735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TFS 5223 – Initial revision - Documentation cleanup</w:t>
            </w:r>
          </w:p>
        </w:tc>
        <w:tc>
          <w:tcPr>
            <w:tcW w:w="1553" w:type="dxa"/>
          </w:tcPr>
          <w:p w14:paraId="397D3F5B" w14:textId="77777777" w:rsidR="00332CA7" w:rsidRPr="00D37C04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33ADA7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D943E" w14:textId="77777777" w:rsidR="00332CA7" w:rsidRDefault="00332CA7" w:rsidP="00D50610">
            <w:pPr>
              <w:pStyle w:val="hdr1"/>
              <w:ind w:left="0"/>
              <w:jc w:val="left"/>
            </w:pPr>
            <w:r>
              <w:rPr>
                <w:rFonts w:ascii="Times New Roman (PCL6)" w:hAnsi="Times New Roman (PCL6)"/>
              </w:rPr>
              <w:t>02/03/2017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D013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5253 - Updates from 2016 index review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55E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DC82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BDAA0" w14:textId="77777777" w:rsidR="00332CA7" w:rsidRDefault="00332CA7" w:rsidP="00D50610">
            <w:pPr>
              <w:pStyle w:val="hdr1"/>
              <w:ind w:left="0"/>
              <w:jc w:val="left"/>
            </w:pPr>
            <w:r>
              <w:t>02/06/2017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F0C6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5309 – NPN Quality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BDB48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43EDA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942DE" w14:textId="77777777" w:rsidR="00332CA7" w:rsidRDefault="00332CA7" w:rsidP="00D50610">
            <w:pPr>
              <w:pStyle w:val="hdr1"/>
              <w:ind w:left="0"/>
              <w:jc w:val="left"/>
            </w:pPr>
            <w:r>
              <w:t>02/20/2017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6E81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5649: </w:t>
            </w:r>
            <w:r w:rsidRPr="00502D22">
              <w:rPr>
                <w:rFonts w:ascii="Times New Roman (PCL6)" w:hAnsi="Times New Roman (PCL6)"/>
                <w:sz w:val="22"/>
                <w:szCs w:val="22"/>
              </w:rPr>
              <w:t>NPN Description from table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58A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12E18A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FB0F" w14:textId="77777777" w:rsidR="00332CA7" w:rsidRDefault="00332CA7" w:rsidP="00D50610">
            <w:pPr>
              <w:pStyle w:val="hdr1"/>
              <w:ind w:left="0"/>
              <w:jc w:val="left"/>
            </w:pPr>
            <w:r>
              <w:t>03/01/2017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A1F6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5653 - </w:t>
            </w:r>
            <w:r w:rsidRPr="00502D22">
              <w:rPr>
                <w:rFonts w:ascii="Times New Roman (PCL6)" w:hAnsi="Times New Roman (PCL6)"/>
              </w:rPr>
              <w:t xml:space="preserve">NPN </w:t>
            </w:r>
            <w:r>
              <w:rPr>
                <w:rFonts w:ascii="Times New Roman (PCL6)" w:hAnsi="Times New Roman (PCL6)"/>
              </w:rPr>
              <w:t>logs from IQS Description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2972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A0632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56656" w14:textId="77777777" w:rsidR="00332CA7" w:rsidRDefault="00332CA7" w:rsidP="00D50610">
            <w:pPr>
              <w:pStyle w:val="hdr1"/>
              <w:ind w:left="0"/>
              <w:jc w:val="left"/>
            </w:pPr>
            <w:r>
              <w:t>03/06/2017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3C1A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5756 -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Admin tool access for job</w:t>
            </w:r>
            <w:r>
              <w:rPr>
                <w:rFonts w:ascii="Times New Roman (PCL6)" w:hAnsi="Times New Roman (PCL6)"/>
                <w:sz w:val="22"/>
                <w:szCs w:val="22"/>
              </w:rPr>
              <w:t xml:space="preserve"> </w:t>
            </w:r>
            <w:r w:rsidRPr="006D5941">
              <w:rPr>
                <w:rFonts w:ascii="Times New Roman (PCL6)" w:hAnsi="Times New Roman (PCL6)"/>
                <w:sz w:val="22"/>
                <w:szCs w:val="22"/>
              </w:rPr>
              <w:t>code WPPM50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8869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2C559D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2176" w14:textId="77777777" w:rsidR="00332CA7" w:rsidRDefault="00332CA7" w:rsidP="00D50610">
            <w:pPr>
              <w:pStyle w:val="hdr1"/>
              <w:ind w:left="0"/>
              <w:jc w:val="left"/>
            </w:pPr>
            <w:r>
              <w:t>03/22/2017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88D5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6011 – Support Reused numeric part of Employee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753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E958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434D2" w14:textId="77777777" w:rsidR="00332CA7" w:rsidRDefault="00332CA7" w:rsidP="00D50610">
            <w:pPr>
              <w:pStyle w:val="hdr1"/>
              <w:ind w:left="0"/>
              <w:jc w:val="left"/>
            </w:pPr>
            <w:r>
              <w:t>4/11/2017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B1A4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6246: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WPSM13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11C5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2893E8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86D1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4/14/2017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9D1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6145 – Breaks feeds (BRN and BRL)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145C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57487B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885B8" w14:textId="77777777" w:rsidR="00332CA7" w:rsidRDefault="00332CA7" w:rsidP="00D50610">
            <w:pPr>
              <w:pStyle w:val="hdr1"/>
              <w:ind w:left="0"/>
              <w:jc w:val="left"/>
            </w:pPr>
            <w:r>
              <w:t>4/17/2017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EBA6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 xml:space="preserve">5420 – </w:t>
            </w:r>
            <w:r w:rsidRPr="003D17BC">
              <w:rPr>
                <w:rFonts w:ascii="Times New Roman (PCL6)" w:hAnsi="Times New Roman (PCL6)"/>
              </w:rPr>
              <w:t>Create infrastructure within ecl admin tool to allow for reporting</w:t>
            </w:r>
            <w:r>
              <w:rPr>
                <w:rFonts w:ascii="Times New Roman (PCL6)" w:hAnsi="Times New Roman (PCL6)"/>
              </w:rPr>
              <w:t xml:space="preserve"> and TFS 5641 - </w:t>
            </w:r>
            <w:r w:rsidRPr="003D17BC">
              <w:rPr>
                <w:rFonts w:ascii="Times New Roman (PCL6)" w:hAnsi="Times New Roman (PCL6)"/>
              </w:rPr>
              <w:t>Move the functionality of the current Delete Log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39F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35D05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6DF19" w14:textId="77777777" w:rsidR="00332CA7" w:rsidRDefault="00332CA7" w:rsidP="00D50610">
            <w:pPr>
              <w:pStyle w:val="hdr1"/>
              <w:ind w:left="0"/>
              <w:jc w:val="left"/>
            </w:pPr>
            <w:r>
              <w:t>4/24/2017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98F56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6145 and TFS 6377 – OMR - Breaks feeds for CSR, </w:t>
            </w:r>
            <w:proofErr w:type="gramStart"/>
            <w:r>
              <w:rPr>
                <w:rFonts w:ascii="Times New Roman (PCL6)" w:hAnsi="Times New Roman (PCL6)"/>
              </w:rPr>
              <w:t>SUP</w:t>
            </w:r>
            <w:proofErr w:type="gramEnd"/>
            <w:r>
              <w:rPr>
                <w:rFonts w:ascii="Times New Roman (PCL6)" w:hAnsi="Times New Roman (PCL6)"/>
              </w:rPr>
              <w:t xml:space="preserve"> and Quality Modules</w:t>
            </w:r>
          </w:p>
          <w:p w14:paraId="1D8C9423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BB78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3F4E50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B3861" w14:textId="77777777" w:rsidR="00332CA7" w:rsidRDefault="00332CA7" w:rsidP="00D50610">
            <w:pPr>
              <w:pStyle w:val="hdr1"/>
              <w:ind w:left="0"/>
              <w:jc w:val="left"/>
            </w:pPr>
            <w:r>
              <w:t>5/1/2017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EB63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5642 - </w:t>
            </w:r>
            <w:r w:rsidRPr="004739B7">
              <w:rPr>
                <w:rFonts w:ascii="Times New Roman (PCL6)" w:hAnsi="Times New Roman (PCL6)"/>
              </w:rPr>
              <w:t>Move the functionality of the current Access Control List to the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E85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822C33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A25D0" w14:textId="77777777" w:rsidR="00332CA7" w:rsidRDefault="00332CA7" w:rsidP="00D50610">
            <w:pPr>
              <w:pStyle w:val="hdr1"/>
              <w:ind w:left="0"/>
              <w:jc w:val="left"/>
            </w:pPr>
            <w:r>
              <w:t>5/8/2017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9670A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6582 - </w:t>
            </w:r>
            <w:r w:rsidRPr="00647F9C">
              <w:rPr>
                <w:rFonts w:ascii="Times New Roman (PCL6)" w:hAnsi="Times New Roman (PCL6)"/>
              </w:rPr>
              <w:t xml:space="preserve">Change log workflow when it is </w:t>
            </w:r>
            <w:proofErr w:type="gramStart"/>
            <w:r w:rsidRPr="00647F9C">
              <w:rPr>
                <w:rFonts w:ascii="Times New Roman (PCL6)" w:hAnsi="Times New Roman (PCL6)"/>
              </w:rPr>
              <w:t>direct</w:t>
            </w:r>
            <w:proofErr w:type="gramEnd"/>
            <w:r w:rsidRPr="00647F9C">
              <w:rPr>
                <w:rFonts w:ascii="Times New Roman (PCL6)" w:hAnsi="Times New Roman (PCL6)"/>
              </w:rPr>
              <w:t xml:space="preserve"> and source is Quality Specialist 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2D99A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E7940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8A9EA" w14:textId="77777777" w:rsidR="00332CA7" w:rsidRDefault="00332CA7" w:rsidP="00D50610">
            <w:pPr>
              <w:pStyle w:val="hdr1"/>
              <w:ind w:left="0"/>
              <w:jc w:val="left"/>
            </w:pPr>
            <w:r>
              <w:t>5/18/2017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B5D0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>TFS 6623 - Update Hierarchy Load process to check for data in file</w:t>
            </w:r>
            <w:r>
              <w:rPr>
                <w:rFonts w:ascii="Times New Roman (PCL6)" w:hAnsi="Times New Roman (PCL6)"/>
              </w:rPr>
              <w:t>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CF2BE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714F3F9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97687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4DEC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 w:rsidRPr="00E86EB4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6765 – Email Notification job hangs when there are no records to send email.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C6F" w14:textId="77777777" w:rsidR="00332CA7" w:rsidRDefault="00332CA7" w:rsidP="00D50610">
            <w:pPr>
              <w:pStyle w:val="hdr1"/>
              <w:ind w:left="0"/>
              <w:jc w:val="left"/>
            </w:pPr>
            <w:r>
              <w:t>Lili Huang</w:t>
            </w:r>
          </w:p>
        </w:tc>
      </w:tr>
      <w:tr w:rsidR="00332CA7" w14:paraId="1EB736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93AD" w14:textId="77777777" w:rsidR="00332CA7" w:rsidRDefault="00332CA7" w:rsidP="00D50610">
            <w:pPr>
              <w:pStyle w:val="hdr1"/>
              <w:ind w:left="0"/>
              <w:jc w:val="left"/>
            </w:pPr>
            <w:r>
              <w:t>5/19/2017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61050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CBD4D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C52921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2D0A0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29C" w14:textId="77777777" w:rsidR="00332CA7" w:rsidRPr="00E86EB4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6614 - </w:t>
            </w:r>
            <w:r w:rsidRPr="00BB7B27">
              <w:rPr>
                <w:rFonts w:ascii="Times New Roman (PCL6)" w:hAnsi="Times New Roman (PCL6)"/>
              </w:rPr>
              <w:t>Change how email addresses with apostrophes are stored</w:t>
            </w:r>
            <w:r>
              <w:rPr>
                <w:rFonts w:ascii="Times New Roman (PCL6)" w:hAnsi="Times New Roman (PCL6)"/>
              </w:rPr>
              <w:t xml:space="preserve"> – added reference to </w:t>
            </w:r>
            <w:proofErr w:type="spellStart"/>
            <w:r>
              <w:rPr>
                <w:rFonts w:ascii="Times New Roman (PCL6)" w:hAnsi="Times New Roman (PCL6)"/>
              </w:rPr>
              <w:t>RunOnce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17781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C638B4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B4A82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62216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>odate longer site names from Outlier feeds</w:t>
            </w:r>
          </w:p>
          <w:p w14:paraId="33F67D0F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And </w:t>
            </w:r>
          </w:p>
          <w:p w14:paraId="122884D7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6612 - </w:t>
            </w:r>
            <w:r w:rsidRPr="005B760C">
              <w:rPr>
                <w:rFonts w:ascii="Times New Roman (PCL6)" w:hAnsi="Times New Roman (PCL6)"/>
              </w:rPr>
              <w:t>Validate OMR LCSAT assigned reviewing manager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DE2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4E8CAAD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3DF1" w14:textId="77777777" w:rsidR="00332CA7" w:rsidRDefault="00332CA7" w:rsidP="00D50610">
            <w:pPr>
              <w:pStyle w:val="hdr1"/>
              <w:ind w:left="0"/>
              <w:jc w:val="left"/>
            </w:pPr>
            <w:r>
              <w:t>5/22/2017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F0DA7" w14:textId="77777777" w:rsidR="00332CA7" w:rsidRDefault="00332CA7" w:rsidP="00D50610">
            <w:pPr>
              <w:spacing w:after="0"/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6624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5B760C">
              <w:rPr>
                <w:rFonts w:ascii="Times New Roman (PCL6)" w:hAnsi="Times New Roman (PCL6)"/>
              </w:rPr>
              <w:t>Accom</w:t>
            </w:r>
            <w:r>
              <w:rPr>
                <w:rFonts w:ascii="Times New Roman (PCL6)" w:hAnsi="Times New Roman (PCL6)"/>
              </w:rPr>
              <w:t>m</w:t>
            </w:r>
            <w:r w:rsidRPr="005B760C">
              <w:rPr>
                <w:rFonts w:ascii="Times New Roman (PCL6)" w:hAnsi="Times New Roman (PCL6)"/>
              </w:rPr>
              <w:t xml:space="preserve">odate longer </w:t>
            </w:r>
            <w:r>
              <w:rPr>
                <w:rFonts w:ascii="Times New Roman (PCL6)" w:hAnsi="Times New Roman (PCL6)"/>
              </w:rPr>
              <w:t>Task and Project numbers</w:t>
            </w:r>
            <w:r w:rsidRPr="005B760C">
              <w:rPr>
                <w:rFonts w:ascii="Times New Roman (PCL6)" w:hAnsi="Times New Roman (PCL6)"/>
              </w:rPr>
              <w:t xml:space="preserve"> from </w:t>
            </w:r>
            <w:r>
              <w:rPr>
                <w:rFonts w:ascii="Times New Roman (PCL6)" w:hAnsi="Times New Roman (PCL6)"/>
              </w:rPr>
              <w:t xml:space="preserve">ETS </w:t>
            </w:r>
            <w:r w:rsidRPr="005B760C">
              <w:rPr>
                <w:rFonts w:ascii="Times New Roman (PCL6)" w:hAnsi="Times New Roman (PCL6)"/>
              </w:rPr>
              <w:t>feeds</w:t>
            </w:r>
          </w:p>
          <w:p w14:paraId="626BCE54" w14:textId="77777777" w:rsidR="00332CA7" w:rsidRPr="00E86EB4" w:rsidRDefault="00332CA7" w:rsidP="00D50610">
            <w:pPr>
              <w:pStyle w:val="hdr1"/>
              <w:spacing w:before="0"/>
              <w:ind w:left="0"/>
              <w:jc w:val="left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766B9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01BDD2D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3AA18" w14:textId="77777777" w:rsidR="00332CA7" w:rsidRDefault="00332CA7" w:rsidP="00D50610">
            <w:pPr>
              <w:pStyle w:val="hdr1"/>
              <w:ind w:left="0"/>
              <w:jc w:val="left"/>
            </w:pPr>
            <w:r>
              <w:t>06/01/2017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10AF9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6881 – Add new main not coachable reasons for OMR IAE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AECB66" w14:textId="77777777" w:rsidR="00332CA7" w:rsidRDefault="00332CA7" w:rsidP="00D50610">
            <w:pPr>
              <w:pStyle w:val="hdr1"/>
              <w:ind w:left="0"/>
              <w:jc w:val="left"/>
            </w:pPr>
            <w:r>
              <w:t>Susmitha Palacherla</w:t>
            </w:r>
          </w:p>
        </w:tc>
      </w:tr>
      <w:tr w:rsidR="00332CA7" w14:paraId="68863CC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E19DB" w14:textId="77777777" w:rsidR="00332CA7" w:rsidRDefault="00332CA7" w:rsidP="00D50610">
            <w:pPr>
              <w:pStyle w:val="hdr1"/>
              <w:ind w:left="0"/>
              <w:jc w:val="left"/>
            </w:pPr>
            <w:r>
              <w:t>06/05/2017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2D6A7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 w:rsidRPr="005D72C2">
              <w:rPr>
                <w:rFonts w:ascii="Times New Roman" w:hAnsi="Times New Roman"/>
                <w:sz w:val="24"/>
                <w:szCs w:val="20"/>
              </w:rPr>
              <w:t>6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147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4B74F2">
              <w:rPr>
                <w:rFonts w:ascii="Times New Roman (PCL6)" w:hAnsi="Times New Roman (PCL6)"/>
              </w:rPr>
              <w:t>wo new feeds files from Performance Scorecards</w:t>
            </w:r>
            <w:r>
              <w:rPr>
                <w:rFonts w:ascii="Times New Roman (PCL6)" w:hAnsi="Times New Roman (PCL6)"/>
              </w:rPr>
              <w:t xml:space="preserve"> (MSR and MSRS)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AB5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5DE7D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6B640" w14:textId="77777777" w:rsidR="00332CA7" w:rsidRDefault="00332CA7" w:rsidP="00D50610">
            <w:pPr>
              <w:pStyle w:val="hdr1"/>
              <w:ind w:left="0"/>
              <w:jc w:val="left"/>
            </w:pPr>
            <w:r>
              <w:t>7/12/2017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76D0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7152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600DF6">
              <w:rPr>
                <w:rFonts w:ascii="Times New Roman (PCL6)" w:hAnsi="Times New Roman (PCL6)"/>
              </w:rPr>
              <w:t>Allow for Inactivation of completed logs from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CE0E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57E36E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4991" w14:textId="77777777" w:rsidR="00332CA7" w:rsidRDefault="00332CA7" w:rsidP="00D50610">
            <w:pPr>
              <w:pStyle w:val="hdr1"/>
              <w:ind w:left="0"/>
              <w:jc w:val="left"/>
            </w:pPr>
            <w:r>
              <w:t>7/24/2017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A1731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892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E8B816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24E4" w14:textId="77777777" w:rsidR="00332CA7" w:rsidRDefault="00332CA7" w:rsidP="00D50610">
            <w:pPr>
              <w:pStyle w:val="hdr1"/>
              <w:ind w:left="0"/>
              <w:jc w:val="left"/>
            </w:pPr>
            <w:r>
              <w:t>7/26/2017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2B06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7174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2 new ETS Feeds – added 1 more stored procedure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86A1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45F1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0F07D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8/11/2017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C6BF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7105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 w:rsidRPr="00C617B8">
              <w:rPr>
                <w:rFonts w:ascii="Times New Roman (PCL6)" w:hAnsi="Times New Roman (PCL6)"/>
              </w:rPr>
              <w:t>SQL Server 2012 Upgrade - SSIS Packages and Scripts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3775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DF4E9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F59E8" w14:textId="77777777" w:rsidR="00332CA7" w:rsidRDefault="00332CA7" w:rsidP="00D50610">
            <w:pPr>
              <w:pStyle w:val="hdr1"/>
              <w:ind w:left="0"/>
              <w:jc w:val="left"/>
            </w:pPr>
            <w:r>
              <w:t>9/7/2017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8EB54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 w:rsidRPr="00C82B6C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7646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2B6C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Incorporate generic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8CB6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8E63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9E1F" w14:textId="77777777" w:rsidR="00332CA7" w:rsidRDefault="00332CA7" w:rsidP="00D50610">
            <w:pPr>
              <w:pStyle w:val="hdr1"/>
              <w:ind w:left="0"/>
              <w:jc w:val="left"/>
            </w:pPr>
            <w:r>
              <w:t>9/22/2017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CC5A2" w14:textId="77777777" w:rsidR="00332CA7" w:rsidRPr="00C82B6C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8363 - </w:t>
            </w:r>
            <w:r w:rsidRPr="00101DD1">
              <w:rPr>
                <w:rFonts w:ascii="Times New Roman (PCL6)" w:hAnsi="Times New Roman (PCL6)"/>
              </w:rPr>
              <w:t>Set up admin tool access for new Program team members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B69E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3A1471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6FF2" w14:textId="77777777" w:rsidR="00332CA7" w:rsidRDefault="00332CA7" w:rsidP="00D50610">
            <w:pPr>
              <w:pStyle w:val="hdr1"/>
              <w:ind w:left="0"/>
              <w:jc w:val="left"/>
            </w:pPr>
            <w:r>
              <w:t>9/25/2017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77F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8228 - </w:t>
            </w:r>
            <w:r w:rsidRPr="00A32957">
              <w:rPr>
                <w:rFonts w:ascii="Times New Roman (PCL6)" w:hAnsi="Times New Roman (PCL6)"/>
              </w:rPr>
              <w:t xml:space="preserve"> Revise logic to flag re-used Employee Ids and clean up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1616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C898A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00A93" w14:textId="77777777" w:rsidR="00332CA7" w:rsidRDefault="00332CA7" w:rsidP="00D50610">
            <w:pPr>
              <w:pStyle w:val="hdr1"/>
              <w:ind w:left="0"/>
              <w:jc w:val="left"/>
            </w:pPr>
            <w:r>
              <w:t>9/29/2017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9A7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7855 - </w:t>
            </w:r>
            <w:r w:rsidRPr="004E0869">
              <w:rPr>
                <w:rFonts w:ascii="Times New Roman (PCL6)" w:hAnsi="Times New Roman (PCL6)"/>
              </w:rPr>
              <w:t>Data Encryption - phase 2 remove unused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CCB1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9AE92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AAB" w14:textId="77777777" w:rsidR="00332CA7" w:rsidRDefault="00332CA7" w:rsidP="00D50610">
            <w:pPr>
              <w:pStyle w:val="hdr1"/>
              <w:ind w:left="0"/>
              <w:jc w:val="left"/>
            </w:pPr>
            <w:r>
              <w:t>10/10/2017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432B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6066 -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Schedule Coaching Summary Reports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026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1911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079BA" w14:textId="77777777" w:rsidR="00332CA7" w:rsidRDefault="00332CA7" w:rsidP="00D50610">
            <w:pPr>
              <w:pStyle w:val="hdr1"/>
              <w:ind w:left="0"/>
              <w:jc w:val="left"/>
            </w:pPr>
            <w:r>
              <w:t>10/12/2017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AC39D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8597 - C</w:t>
            </w:r>
            <w:r w:rsidRPr="00AA5DAC">
              <w:rPr>
                <w:rFonts w:ascii="Times New Roman (PCL6)" w:hAnsi="Times New Roman (PCL6)"/>
              </w:rPr>
              <w:t>hanges to the discrepancy DTT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F3F3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0068B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C5508" w14:textId="77777777" w:rsidR="00332CA7" w:rsidRDefault="00332CA7" w:rsidP="00D50610">
            <w:pPr>
              <w:pStyle w:val="hdr1"/>
              <w:ind w:left="0"/>
              <w:jc w:val="left"/>
            </w:pPr>
            <w:r>
              <w:t>10/30/2017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06D8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7541-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 w:rsidRPr="00CE6E40">
              <w:rPr>
                <w:rFonts w:ascii="Times New Roman (PCL6)" w:hAnsi="Times New Roman (PCL6)"/>
              </w:rPr>
              <w:t>ATA forms to eCoaching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E7EE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2A0F73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3E031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75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8000"/>
                <w:sz w:val="19"/>
                <w:szCs w:val="19"/>
              </w:rPr>
            </w:pPr>
            <w:r>
              <w:rPr>
                <w:rFonts w:ascii="Times New Roman (PCL6)" w:hAnsi="Times New Roman (PCL6)"/>
              </w:rPr>
              <w:t xml:space="preserve">TFS 8974- </w:t>
            </w:r>
            <w:r w:rsidRPr="00A3295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T</w:t>
            </w:r>
            <w:r w:rsidRPr="00D630B0">
              <w:rPr>
                <w:rFonts w:ascii="Times New Roman (PCL6)" w:hAnsi="Times New Roman (PCL6)"/>
              </w:rPr>
              <w:t>wo new columns from People Soft feed</w:t>
            </w:r>
          </w:p>
          <w:p w14:paraId="67A06301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309F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14FAE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9715D" w14:textId="77777777" w:rsidR="00332CA7" w:rsidRDefault="00332CA7" w:rsidP="00D50610">
            <w:pPr>
              <w:pStyle w:val="hdr1"/>
              <w:ind w:left="0"/>
              <w:jc w:val="left"/>
            </w:pPr>
            <w:r>
              <w:t>11/15/2017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F024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8757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24B515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F67943" w14:textId="77777777" w:rsidR="00332CA7" w:rsidRDefault="00332CA7" w:rsidP="00D50610">
            <w:pPr>
              <w:pStyle w:val="hdr1"/>
              <w:ind w:left="0"/>
              <w:jc w:val="left"/>
            </w:pPr>
            <w:r>
              <w:t>11/27/2017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6DDE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Additional changes</w:t>
            </w:r>
          </w:p>
          <w:p w14:paraId="60CBA33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7F42171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257D264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4D321F9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2239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B4E99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0E89" w14:textId="77777777" w:rsidR="00332CA7" w:rsidRDefault="00332CA7" w:rsidP="00D50610">
            <w:pPr>
              <w:pStyle w:val="hdr1"/>
              <w:ind w:left="0"/>
              <w:jc w:val="left"/>
            </w:pPr>
            <w:r>
              <w:t>12/18/2107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38EF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>TFS 8793 - Additional Modules and Job codes</w:t>
            </w:r>
            <w:r>
              <w:rPr>
                <w:rFonts w:ascii="Times New Roman (PCL6)" w:hAnsi="Times New Roman (PCL6)"/>
              </w:rPr>
              <w:t xml:space="preserve"> – Added Change sets</w:t>
            </w:r>
          </w:p>
          <w:p w14:paraId="03B145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Summary of changes</w:t>
            </w:r>
          </w:p>
          <w:p w14:paraId="42B3901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10 stored procedures</w:t>
            </w:r>
          </w:p>
          <w:p w14:paraId="7DAC9AC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Function</w:t>
            </w:r>
          </w:p>
          <w:p w14:paraId="61BB846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1 Run Once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A29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E1549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A185" w14:textId="77777777" w:rsidR="00332CA7" w:rsidRDefault="00332CA7" w:rsidP="00D50610">
            <w:pPr>
              <w:pStyle w:val="hdr1"/>
              <w:ind w:left="0"/>
              <w:jc w:val="left"/>
            </w:pPr>
            <w:r>
              <w:t>12/29/2107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1B20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4F7BB7">
              <w:rPr>
                <w:rFonts w:ascii="Times New Roman (PCL6)" w:hAnsi="Times New Roman (PCL6)"/>
              </w:rPr>
              <w:t xml:space="preserve">TFS </w:t>
            </w:r>
            <w:r>
              <w:rPr>
                <w:rFonts w:ascii="Times New Roman (PCL6)" w:hAnsi="Times New Roman (PCL6)"/>
              </w:rPr>
              <w:t>9544</w:t>
            </w:r>
            <w:r w:rsidRPr="004F7BB7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 xml:space="preserve">Add new sub-coaching reason to </w:t>
            </w:r>
            <w:r w:rsidRPr="00F34B92">
              <w:rPr>
                <w:rFonts w:ascii="Times New Roman (PCL6)" w:hAnsi="Times New Roman (PCL6)"/>
              </w:rPr>
              <w:t>CCO Processes and Procedures</w:t>
            </w:r>
            <w:r>
              <w:rPr>
                <w:rFonts w:ascii="Times New Roman (PCL6)" w:hAnsi="Times New Roman (PCL6)"/>
              </w:rPr>
              <w:t xml:space="preserve"> for Supervisor Module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349C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DF7329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13A2" w14:textId="77777777" w:rsidR="00332CA7" w:rsidRDefault="00332CA7" w:rsidP="00D50610">
            <w:pPr>
              <w:pStyle w:val="hdr1"/>
              <w:ind w:left="0"/>
              <w:jc w:val="left"/>
            </w:pPr>
            <w:r>
              <w:t>01/02/2018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5E658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2BC8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B451A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C1FB2" w14:textId="77777777" w:rsidR="00332CA7" w:rsidRDefault="00332CA7" w:rsidP="00D50610">
            <w:pPr>
              <w:pStyle w:val="hdr1"/>
              <w:ind w:left="0"/>
              <w:jc w:val="left"/>
            </w:pPr>
            <w:r>
              <w:t>01/19/2018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D7E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3BBF12B5" w14:textId="77777777" w:rsidR="00332CA7" w:rsidRPr="004F7BB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10 new stored procedures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D6B2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4E24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53EDD" w14:textId="77777777" w:rsidR="00332CA7" w:rsidRDefault="00332CA7" w:rsidP="00D50610">
            <w:pPr>
              <w:pStyle w:val="hdr1"/>
              <w:ind w:left="0"/>
              <w:jc w:val="left"/>
            </w:pPr>
            <w:r>
              <w:t>02/02/2018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96B7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Encryption of sensitive data – Additional changes.</w:t>
            </w:r>
          </w:p>
          <w:p w14:paraId="0CACA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2 new stored procedures</w:t>
            </w:r>
          </w:p>
          <w:p w14:paraId="56093539" w14:textId="77777777" w:rsidR="00332CA7" w:rsidRPr="00E56AB1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sp_Select_Sources_For_Dashboard.sql</w:t>
            </w:r>
            <w:proofErr w:type="spellEnd"/>
          </w:p>
          <w:p w14:paraId="3A4BAFB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proofErr w:type="spellStart"/>
            <w:r w:rsidRPr="00E56AB1">
              <w:rPr>
                <w:rFonts w:ascii="Times New Roman (PCL6)" w:hAnsi="Times New Roman (PCL6)"/>
              </w:rPr>
              <w:t>sp_Select_CoachingReasons_By_Module.sql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1ABF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87A07E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B72E9" w14:textId="77777777" w:rsidR="00332CA7" w:rsidRDefault="00332CA7" w:rsidP="00D50610">
            <w:pPr>
              <w:pStyle w:val="hdr1"/>
              <w:ind w:left="0"/>
              <w:jc w:val="left"/>
            </w:pPr>
            <w:r>
              <w:lastRenderedPageBreak/>
              <w:t>02/08/2018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4342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Fixed typos in Stored procedure names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292E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86797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ED370" w14:textId="77777777" w:rsidR="00332CA7" w:rsidRDefault="00332CA7" w:rsidP="00D50610">
            <w:pPr>
              <w:pStyle w:val="hdr1"/>
              <w:ind w:left="0"/>
              <w:jc w:val="left"/>
            </w:pPr>
            <w:r>
              <w:t>03/16/2018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215F9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7856 – Final Edits prior to Implementation</w:t>
            </w:r>
          </w:p>
          <w:p w14:paraId="0E21EAB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55E1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C023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D90C" w14:textId="77777777" w:rsidR="00332CA7" w:rsidRDefault="00332CA7" w:rsidP="00D50610">
            <w:pPr>
              <w:pStyle w:val="hdr1"/>
              <w:ind w:left="0"/>
              <w:jc w:val="left"/>
            </w:pPr>
            <w:r>
              <w:t>03/26/2018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75B5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9204 – Send Eval Status from Verint to eCL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7C2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3BF14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A556C" w14:textId="77777777" w:rsidR="00332CA7" w:rsidRDefault="00332CA7" w:rsidP="00D50610">
            <w:pPr>
              <w:pStyle w:val="hdr1"/>
              <w:ind w:left="0"/>
              <w:jc w:val="left"/>
            </w:pPr>
            <w:r>
              <w:t>04/05/2018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DC84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10532 – Cleanup missing objects from Encryption changes</w:t>
            </w:r>
          </w:p>
          <w:p w14:paraId="775763F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37E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1D4B2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C77F" w14:textId="77777777" w:rsidR="00332CA7" w:rsidRDefault="00332CA7" w:rsidP="00D50610">
            <w:pPr>
              <w:pStyle w:val="hdr1"/>
              <w:ind w:left="0"/>
              <w:jc w:val="left"/>
            </w:pPr>
            <w:r>
              <w:t>04/06/2018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92E65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10524 - </w:t>
            </w:r>
            <w:r w:rsidRPr="00C34914">
              <w:rPr>
                <w:rFonts w:ascii="Times New Roman (PCL6)" w:hAnsi="Times New Roman (PCL6)"/>
              </w:rPr>
              <w:t>Move apps away from SQL server drives on database servers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5E20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308864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4034" w14:textId="77777777" w:rsidR="00332CA7" w:rsidRDefault="00332CA7" w:rsidP="00D50610">
            <w:pPr>
              <w:pStyle w:val="hdr1"/>
              <w:ind w:left="0"/>
              <w:jc w:val="left"/>
            </w:pPr>
            <w:r>
              <w:t>04/18/2018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102B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</w:p>
          <w:p w14:paraId="685177F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86D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E52222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31C2B" w14:textId="77777777" w:rsidR="00332CA7" w:rsidRDefault="00332CA7" w:rsidP="00D50610">
            <w:pPr>
              <w:pStyle w:val="hdr1"/>
              <w:ind w:left="0"/>
              <w:jc w:val="left"/>
            </w:pPr>
            <w:r>
              <w:t>04/24/2018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C6C13" w14:textId="77777777" w:rsidR="00332CA7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10760 – </w:t>
            </w:r>
            <w:r w:rsidRPr="00251B26">
              <w:rPr>
                <w:rFonts w:ascii="Times New Roman (PCL6)" w:hAnsi="Times New Roman (PCL6)"/>
              </w:rPr>
              <w:t xml:space="preserve">Fix </w:t>
            </w:r>
            <w:proofErr w:type="spellStart"/>
            <w:r w:rsidRPr="00251B26">
              <w:rPr>
                <w:rFonts w:ascii="Times New Roman (PCL6)" w:hAnsi="Times New Roman (PCL6)"/>
              </w:rPr>
              <w:t>subcoaching</w:t>
            </w:r>
            <w:proofErr w:type="spellEnd"/>
            <w:r w:rsidRPr="00251B26">
              <w:rPr>
                <w:rFonts w:ascii="Times New Roman (PCL6)" w:hAnsi="Times New Roman (PCL6)"/>
              </w:rPr>
              <w:t xml:space="preserve"> reasons display stored procedure</w:t>
            </w:r>
          </w:p>
          <w:p w14:paraId="7C3ACF3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B972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B21EA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54FE5" w14:textId="77777777" w:rsidR="00332CA7" w:rsidRDefault="00332CA7" w:rsidP="00D50610">
            <w:pPr>
              <w:pStyle w:val="hdr1"/>
              <w:ind w:left="0"/>
              <w:jc w:val="left"/>
            </w:pPr>
            <w:r>
              <w:t>04/30/2018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6C53A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F719E1">
              <w:rPr>
                <w:rFonts w:ascii="Times New Roman" w:hAnsi="Times New Roman"/>
                <w:sz w:val="24"/>
                <w:szCs w:val="20"/>
              </w:rPr>
              <w:t>TFS 7136 – Move new submissions to new architecture</w:t>
            </w:r>
            <w:r>
              <w:rPr>
                <w:rFonts w:ascii="Times New Roman" w:hAnsi="Times New Roman"/>
                <w:sz w:val="24"/>
                <w:szCs w:val="20"/>
              </w:rPr>
              <w:t>. Additional Changes from V&amp;V.</w:t>
            </w:r>
          </w:p>
          <w:p w14:paraId="0BC93563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DF5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C326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E5417" w14:textId="77777777" w:rsidR="00332CA7" w:rsidRDefault="00332CA7" w:rsidP="00D50610">
            <w:pPr>
              <w:pStyle w:val="hdr1"/>
              <w:ind w:left="0"/>
              <w:jc w:val="left"/>
            </w:pPr>
            <w:r>
              <w:t>05/01/2018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CE061" w14:textId="77777777" w:rsidR="00332CA7" w:rsidRPr="00F719E1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 w:rsidRPr="00183EF5">
              <w:rPr>
                <w:rFonts w:ascii="Times New Roman" w:hAnsi="Times New Roman"/>
                <w:sz w:val="24"/>
                <w:szCs w:val="20"/>
              </w:rPr>
              <w:t>TFS 10823 -  Admin Tool access for Scott potters new job code</w:t>
            </w:r>
            <w:r w:rsidRPr="00F719E1"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8C3F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8E61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47244" w14:textId="77777777" w:rsidR="00332CA7" w:rsidRDefault="00332CA7" w:rsidP="00D50610">
            <w:pPr>
              <w:pStyle w:val="hdr1"/>
              <w:ind w:left="0"/>
              <w:jc w:val="left"/>
            </w:pPr>
            <w:r>
              <w:t>05/02/2018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06D6C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10797 -  </w:t>
            </w:r>
            <w:r w:rsidRPr="005B7A6B">
              <w:rPr>
                <w:rFonts w:ascii="Times New Roman (PCL6)" w:hAnsi="Times New Roman (PCL6)"/>
              </w:rPr>
              <w:t>Additional post encryption clean up needed</w:t>
            </w:r>
            <w:r>
              <w:rPr>
                <w:rFonts w:ascii="Times New Roman (PCL6)" w:hAnsi="Times New Roman (PCL6)"/>
              </w:rPr>
              <w:t xml:space="preserve"> (Rejected tables)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2B675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00B89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B570E" w14:textId="77777777" w:rsidR="00332CA7" w:rsidRDefault="00332CA7" w:rsidP="00D50610">
            <w:pPr>
              <w:pStyle w:val="hdr1"/>
              <w:ind w:left="0"/>
              <w:jc w:val="left"/>
            </w:pPr>
            <w:r>
              <w:t>05/04/2018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780A0" w14:textId="77777777" w:rsidR="00332CA7" w:rsidRPr="00183EF5" w:rsidRDefault="00332CA7" w:rsidP="00D50610">
            <w:pPr>
              <w:ind w:left="-12" w:right="-27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 (PCL6)" w:hAnsi="Times New Roman (PCL6)"/>
              </w:rPr>
              <w:t xml:space="preserve">TFS 10890-  </w:t>
            </w:r>
            <w:r w:rsidRPr="00114EF1">
              <w:rPr>
                <w:rFonts w:ascii="Times New Roman (PCL6)" w:hAnsi="Times New Roman (PCL6)"/>
              </w:rPr>
              <w:t>Disable Pilot Survey and enable Regular Survey for Lawrence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E55B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2FB07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2FD2C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 w:rsidRPr="00651588">
              <w:rPr>
                <w:rFonts w:ascii="Times New Roman (PCL6)" w:hAnsi="Times New Roman (PCL6)"/>
                <w:sz w:val="22"/>
                <w:szCs w:val="22"/>
              </w:rPr>
              <w:t>05/08/2018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76923" w14:textId="77777777" w:rsidR="00332CA7" w:rsidRPr="00651588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10904-  </w:t>
            </w:r>
            <w:r w:rsidRPr="00651588">
              <w:rPr>
                <w:rFonts w:ascii="Times New Roman (PCL6)" w:hAnsi="Times New Roman (PCL6)"/>
              </w:rPr>
              <w:t>Su</w:t>
            </w:r>
            <w:r>
              <w:rPr>
                <w:rFonts w:ascii="Times New Roman (PCL6)" w:hAnsi="Times New Roman (PCL6)"/>
              </w:rPr>
              <w:t xml:space="preserve">rvey move to new architecture </w:t>
            </w:r>
          </w:p>
          <w:p w14:paraId="1AE929A0" w14:textId="77777777" w:rsidR="00332CA7" w:rsidRPr="00651588" w:rsidRDefault="00332CA7" w:rsidP="00D50610">
            <w:pPr>
              <w:ind w:left="-12" w:right="-270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EA4A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66835E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10984" w14:textId="77777777" w:rsidR="00332CA7" w:rsidRPr="00651588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6C95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Move Dashboards to new Architecture – Combined Runbook</w:t>
            </w:r>
          </w:p>
          <w:p w14:paraId="29071E3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tickets 7136, 7137, 7138 and TFS 10904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0123C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9C94A4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7C76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07/30/2018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9FCB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11451 - </w:t>
            </w:r>
            <w:r w:rsidRPr="003F421D">
              <w:rPr>
                <w:rFonts w:ascii="Times New Roman (PCL6)" w:hAnsi="Times New Roman (PCL6)"/>
              </w:rPr>
              <w:t>New feed file for CSRs who took inappropriate action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0855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2D07A0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36B8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08/14/2018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A6F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>
              <w:t>TFS 11743 - L</w:t>
            </w:r>
            <w:r w:rsidRPr="00BD2BAF">
              <w:t>imit the number of records which can be exported to excel from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F01B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0EAAFB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56AA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7C6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12063 - </w:t>
            </w:r>
            <w:r w:rsidRPr="00105CDC">
              <w:t>Add location to site translation for new Phoenix office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95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1F952D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11B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09/27/2018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96F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12089 - S</w:t>
            </w:r>
            <w:r w:rsidRPr="00236F5B">
              <w:t>urveys submissions receiving duplicate key error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3001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3540C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7F4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4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12308 - </w:t>
            </w:r>
            <w:r w:rsidRPr="00954092">
              <w:t>New sub coaching reason for warnings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63D2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26A54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091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10/10/2018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00C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12320 - </w:t>
            </w:r>
            <w:r w:rsidRPr="00954092">
              <w:t xml:space="preserve">New sub coaching reason for </w:t>
            </w:r>
            <w:r>
              <w:t>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5A3D2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559F98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E3B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61E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12316 – Historical dashboard access for select Analysts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FE25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14FAB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630B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10/12/2018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CEA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12438 - Accommodate middle name long values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06F6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9E8687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BAD1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909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rPr>
                <w:rFonts w:ascii="Times New Roman (PCL6)" w:hAnsi="Times New Roman (PCL6)"/>
              </w:rPr>
              <w:t xml:space="preserve">TFS 12473: </w:t>
            </w:r>
            <w:r w:rsidRPr="00B003C5">
              <w:rPr>
                <w:rFonts w:ascii="Times New Roman (PCL6)" w:hAnsi="Times New Roman (PCL6)"/>
              </w:rPr>
              <w:t>Admin Tool access for Mark Hackman</w:t>
            </w:r>
            <w:r>
              <w:rPr>
                <w:rFonts w:ascii="Times New Roman (PCL6)" w:hAnsi="Times New Roman (PCL6)"/>
              </w:rPr>
              <w:t>’s new Job code WPSM14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2E78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FCE7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F82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B5A4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C80703">
              <w:rPr>
                <w:rFonts w:ascii="Times New Roman (PCL6)" w:hAnsi="Times New Roman (PCL6)"/>
              </w:rPr>
              <w:t>TFS 12467 - Assign Manager Role to WPPM job codes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A13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FAA3C3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89F5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11/29/2018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4AD28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80703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2591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–</w:t>
            </w:r>
            <w:r w:rsidRPr="00C80703">
              <w:rPr>
                <w:rFonts w:ascii="Times New Roman (PCL6)" w:hAnsi="Times New Roman (PCL6)"/>
              </w:rPr>
              <w:t xml:space="preserve"> </w:t>
            </w:r>
            <w:r>
              <w:rPr>
                <w:rStyle w:val="info-text"/>
              </w:rPr>
              <w:t>Overturned quality appeal 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C35A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1C1F28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5191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12/5/2018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8503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C54D64">
              <w:rPr>
                <w:rFonts w:ascii="Times New Roman (PCL6)" w:hAnsi="Times New Roman (PCL6)"/>
              </w:rPr>
              <w:t>TFS 12841 – Update quality stored procedure to add missing statement</w:t>
            </w:r>
          </w:p>
          <w:p w14:paraId="226B8F05" w14:textId="77777777" w:rsidR="00332CA7" w:rsidRPr="00C80703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7ED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02B75C1" w14:textId="77777777" w:rsidTr="00D50610">
        <w:trPr>
          <w:trHeight w:val="575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0E8E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12/21/2018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39592" w14:textId="77777777" w:rsidR="00332CA7" w:rsidRPr="00C54D64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 (PCL6)" w:hAnsi="Times New Roman (PCL6)"/>
              </w:rPr>
            </w:pPr>
            <w:r w:rsidRPr="00DE4289">
              <w:t>TFS 13074 - 12/21/2018 - Cross check employees on Leave against Aspect data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DEFF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23DB2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1283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01/08/2019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14557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>TFS 13</w:t>
            </w:r>
            <w:r>
              <w:t>168</w:t>
            </w:r>
            <w:r w:rsidRPr="00DE4289">
              <w:t xml:space="preserve">- </w:t>
            </w:r>
            <w:r>
              <w:t xml:space="preserve">ecl side changes to integrate </w:t>
            </w:r>
            <w:proofErr w:type="gramStart"/>
            <w:r>
              <w:t>work day</w:t>
            </w:r>
            <w:proofErr w:type="gramEnd"/>
            <w:r>
              <w:t xml:space="preserve">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4DDDA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0F1786F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1E59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2D42F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2FD9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0CB58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2586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7102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CD94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38441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11E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01/29/2019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D1F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13282 – IQS job causing UI timeouts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439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Lili Huang</w:t>
            </w:r>
          </w:p>
        </w:tc>
      </w:tr>
      <w:tr w:rsidR="00332CA7" w14:paraId="736000B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8954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26C8C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13413 – Web Server Moves to </w:t>
            </w:r>
            <w:proofErr w:type="spellStart"/>
            <w:r>
              <w:t>AD.local</w:t>
            </w:r>
            <w:proofErr w:type="spellEnd"/>
            <w:r>
              <w:t xml:space="preserve"> domain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B2ED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FB358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187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02/26/2019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F58AE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>13334</w:t>
            </w:r>
            <w:r w:rsidRPr="00DE4289">
              <w:t xml:space="preserve">- </w:t>
            </w:r>
            <w:r>
              <w:t>Increase quality surveys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A080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65EC9B5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A280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E2B8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 w:rsidRPr="00DE4289">
              <w:t xml:space="preserve">TFS </w:t>
            </w:r>
            <w:r>
              <w:t xml:space="preserve">13334 </w:t>
            </w:r>
            <w:r w:rsidRPr="00DE4289">
              <w:t xml:space="preserve">- </w:t>
            </w:r>
            <w:r w:rsidRPr="001A1373">
              <w:t>TFS 13643</w:t>
            </w:r>
            <w:r>
              <w:t xml:space="preserve"> –</w:t>
            </w:r>
            <w:r w:rsidRPr="00DE4289">
              <w:t xml:space="preserve"> </w:t>
            </w:r>
            <w:r>
              <w:t>Add Dual as a Program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96AA3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907E60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07EA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76D90" w14:textId="77777777" w:rsidR="00332CA7" w:rsidRPr="00DE4289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13332 –</w:t>
            </w:r>
            <w:r w:rsidRPr="00DE4289">
              <w:t xml:space="preserve"> </w:t>
            </w:r>
            <w:r>
              <w:t>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2FD2F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5C1B758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0F20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04/04/2019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22C6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Reporting updates for Quality Now Implementation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DF276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636010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968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04/05/2019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FF5D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13333 –</w:t>
            </w:r>
            <w:r w:rsidRPr="00DE4289">
              <w:t xml:space="preserve"> </w:t>
            </w:r>
            <w:r>
              <w:t>additional Reporting updates for Quality Now Implementation.</w:t>
            </w:r>
          </w:p>
          <w:p w14:paraId="18D6C8D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Added Run Once for Entitlements.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3BF7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473925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D1C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335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13857 –</w:t>
            </w:r>
            <w:r w:rsidRPr="00DE4289">
              <w:t xml:space="preserve"> </w:t>
            </w:r>
            <w:r>
              <w:t>Update From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34DE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1D5B6A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28A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D3EB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14178 –</w:t>
            </w:r>
            <w:r w:rsidRPr="00DE4289">
              <w:t xml:space="preserve"> </w:t>
            </w:r>
            <w:r>
              <w:t>Activate Hot topic question for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BF8FB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38E5F8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0A1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04/22/2019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9020D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14049 – CSE Display Issue</w:t>
            </w:r>
          </w:p>
          <w:p w14:paraId="4DE083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14249 – Employee Load fix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1928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1A7262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D44D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05/14/2019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47381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14401 – Separate MSR file for London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FD410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22EF43A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EA24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06/03/2019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FD1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14555 - </w:t>
            </w:r>
            <w:r w:rsidRPr="009209B5">
              <w:t>Fix bug with updates to QNStrengthsOpportunities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D95F9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8668C1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417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06/11/2019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396B3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14631 - </w:t>
            </w:r>
            <w:r w:rsidRPr="00C7640D">
              <w:t>New logic for handling multiple Strengths and Opportunities texts for QN batch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1F67" w14:textId="77777777" w:rsidR="00332CA7" w:rsidRPr="008F55BC" w:rsidRDefault="00332CA7" w:rsidP="00D50610">
            <w:pPr>
              <w:pStyle w:val="hdr1"/>
              <w:ind w:left="0"/>
              <w:jc w:val="left"/>
            </w:pPr>
            <w:r w:rsidRPr="008F55BC">
              <w:t>Susmitha Palacherla</w:t>
            </w:r>
          </w:p>
        </w:tc>
      </w:tr>
      <w:tr w:rsidR="00332CA7" w14:paraId="7A79AF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D1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06/14/2019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92EA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EE87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EAB98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BC05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FBA5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>TFS 13777 – Employee ID Conversion to Maximus.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BFCBC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25AD7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8F9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06/24/2019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C00B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</w:pPr>
            <w:r>
              <w:t xml:space="preserve">TFS 14726 - </w:t>
            </w:r>
            <w:proofErr w:type="gramStart"/>
            <w:r>
              <w:t>Open up</w:t>
            </w:r>
            <w:proofErr w:type="gramEnd"/>
            <w:r>
              <w:t xml:space="preserve"> Export to Excel for non WACS40 %40 job codes with Dept </w:t>
            </w:r>
            <w:r w:rsidRPr="00497D81">
              <w:t>W282318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C2934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FF5486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BEE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06/25/2019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50D8C" w14:textId="77777777" w:rsidR="00332CA7" w:rsidRPr="00D37C0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 xml:space="preserve">TFS 14790 </w:t>
            </w:r>
            <w:r>
              <w:rPr>
                <w:rFonts w:ascii="Times New Roman (PCL6)" w:hAnsi="Times New Roman (PCL6)"/>
              </w:rPr>
              <w:t xml:space="preserve">- </w:t>
            </w:r>
            <w:r w:rsidRPr="00241D42">
              <w:rPr>
                <w:rFonts w:ascii="Times New Roman (PCL6)" w:hAnsi="Times New Roman (PCL6)"/>
              </w:rPr>
              <w:t xml:space="preserve">Translate legacy Ids I </w:t>
            </w:r>
            <w:proofErr w:type="gramStart"/>
            <w:r w:rsidRPr="00241D42">
              <w:rPr>
                <w:rFonts w:ascii="Times New Roman (PCL6)" w:hAnsi="Times New Roman (PCL6)"/>
              </w:rPr>
              <w:t>Training</w:t>
            </w:r>
            <w:proofErr w:type="gramEnd"/>
            <w:r w:rsidRPr="00241D42">
              <w:rPr>
                <w:rFonts w:ascii="Times New Roman (PCL6)" w:hAnsi="Times New Roman (PCL6)"/>
              </w:rPr>
              <w:t xml:space="preserve"> feeds to Maximus IDs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574F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F758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6757F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07/05/2019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752F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108 – New process for Short Calls handling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A631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92238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9B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07/10/2019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A2178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241D42">
              <w:rPr>
                <w:rFonts w:ascii="Times New Roman (PCL6)" w:hAnsi="Times New Roman (PCL6)"/>
              </w:rPr>
              <w:t>TFS 14</w:t>
            </w:r>
            <w:r>
              <w:rPr>
                <w:rFonts w:ascii="Times New Roman (PCL6)" w:hAnsi="Times New Roman (PCL6)"/>
              </w:rPr>
              <w:t>706 – Update SMTP mail relay to Maximus server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2B0B8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212ADD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2963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08/07/2019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A1486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304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BF88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4FF94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DBA1E" w14:textId="77777777" w:rsidR="00332CA7" w:rsidRPr="00241D42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4182F">
              <w:rPr>
                <w:rFonts w:ascii="Times New Roman (PCL6)" w:hAnsi="Times New Roman (PCL6)"/>
              </w:rPr>
              <w:t>TFS 15058 – Changes to QN Evaluations for September 1</w:t>
            </w:r>
            <w:r w:rsidRPr="00B22547">
              <w:rPr>
                <w:rFonts w:ascii="Times New Roman (PCL6)" w:hAnsi="Times New Roman (PCL6)"/>
                <w:vertAlign w:val="superscript"/>
              </w:rPr>
              <w:t>st</w:t>
            </w:r>
            <w:r>
              <w:rPr>
                <w:rFonts w:ascii="Times New Roman (PCL6)" w:hAnsi="Times New Roman (PCL6)"/>
              </w:rPr>
              <w:t xml:space="preserve"> - Updated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D33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F5015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0829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08/15/2019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99F" w14:textId="77777777" w:rsidR="00332CA7" w:rsidRPr="0084182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12F2E">
              <w:rPr>
                <w:rFonts w:ascii="Times New Roman (PCL6)" w:hAnsi="Times New Roman (PCL6)"/>
              </w:rPr>
              <w:t>TFS 15063 - Quality Now Rewards and Recognition (Bingo)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6D42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BA21D6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D43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6A80F" w14:textId="77777777" w:rsidR="00332CA7" w:rsidRPr="00F12F2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D2CF6">
              <w:rPr>
                <w:rFonts w:ascii="Times New Roman (PCL6)" w:hAnsi="Times New Roman (PCL6)"/>
              </w:rPr>
              <w:t>TFS 15144 – Add Deltek as Coaching and Sub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A00EB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EBA36E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A13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08/26/2019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85A73" w14:textId="77777777" w:rsidR="00332CA7" w:rsidRPr="00CD2CF6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8F55BC">
              <w:rPr>
                <w:rFonts w:ascii="Times New Roman (PCL6)" w:hAnsi="Times New Roman (PCL6)"/>
              </w:rPr>
              <w:t xml:space="preserve">TFS 15095 – ATT - Create feed to eCL for Attendance Policy </w:t>
            </w:r>
            <w:proofErr w:type="spellStart"/>
            <w:r w:rsidRPr="008F55BC">
              <w:rPr>
                <w:rFonts w:ascii="Times New Roman (PCL6)" w:hAnsi="Times New Roman (PCL6)"/>
              </w:rPr>
              <w:t>Earnback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2D2B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B2C23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A25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09/09/2019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EFC5" w14:textId="77777777" w:rsidR="00332CA7" w:rsidRPr="008F55B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146F4">
              <w:rPr>
                <w:rFonts w:ascii="Times New Roman (PCL6)" w:hAnsi="Times New Roman (PCL6)"/>
              </w:rPr>
              <w:t>TFS 13644 – Incorporate a follow-up process for eCoaching submissions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93B40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36D63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0B7A1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09/17/2019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16F8E" w14:textId="77777777" w:rsidR="00332CA7" w:rsidRPr="000146F4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15621 - Display </w:t>
            </w:r>
            <w:r w:rsidRPr="00210A87">
              <w:rPr>
                <w:rFonts w:ascii="Times New Roman (PCL6)" w:hAnsi="Times New Roman (PCL6)"/>
              </w:rPr>
              <w:t>My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Follow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10A87">
              <w:rPr>
                <w:rFonts w:ascii="Times New Roman (PCL6)" w:hAnsi="Times New Roman (PCL6)"/>
              </w:rPr>
              <w:t>up for CSRs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1932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7D1F18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606A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09/23/2019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91CDD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120919">
              <w:rPr>
                <w:rFonts w:ascii="Times New Roman (PCL6)" w:hAnsi="Times New Roman (PCL6)"/>
              </w:rPr>
              <w:t>TFS 15450 - Integrate Brownsville into eCL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523FA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876EE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CB63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09/25/2019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74FD1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3075DE">
              <w:rPr>
                <w:rFonts w:ascii="Times New Roman (PCL6)" w:hAnsi="Times New Roman (PCL6)"/>
              </w:rPr>
              <w:t>TFS 15465 - eCoaching - London Alternate Channel Bingo logs</w:t>
            </w:r>
          </w:p>
          <w:p w14:paraId="029DFE17" w14:textId="77777777" w:rsidR="00332CA7" w:rsidRPr="0012091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Added changes for wild card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960E5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 w:rsidRPr="008F55BC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18C24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B1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10/28/2019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64B77" w14:textId="77777777" w:rsidR="00332CA7" w:rsidRPr="003075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A5C37">
              <w:rPr>
                <w:rFonts w:ascii="Times New Roman (PCL6)" w:hAnsi="Times New Roman (PCL6)"/>
              </w:rPr>
              <w:t xml:space="preserve">TFS 15859 </w:t>
            </w:r>
            <w:r>
              <w:rPr>
                <w:rFonts w:ascii="Times New Roman (PCL6)" w:hAnsi="Times New Roman (PCL6)"/>
              </w:rPr>
              <w:t>–</w:t>
            </w:r>
            <w:r w:rsidRPr="00FA5C37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Add WPOP12 to ARC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9FA82" w14:textId="77777777" w:rsidR="00332CA7" w:rsidRPr="008F55BC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AE4600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A6CD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10/30/2019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F3B0" w14:textId="77777777" w:rsidR="00332CA7" w:rsidRPr="00FA5C3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4427A">
              <w:rPr>
                <w:rFonts w:ascii="Times New Roman (PCL6)" w:hAnsi="Times New Roman (PCL6)"/>
              </w:rPr>
              <w:t>TFS 15974 - Fix HC users receiving error on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77085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3E39A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4D1D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33B7D" w14:textId="77777777" w:rsidR="00332CA7" w:rsidRPr="00B4427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763ADA">
              <w:rPr>
                <w:rFonts w:ascii="Times New Roman (PCL6)" w:hAnsi="Times New Roman (PCL6)"/>
              </w:rPr>
              <w:t>TFS 15894- eCL Supervisor Forms change Batch Numbering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DF317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62B0AA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C6A2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11/5/2019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926B" w14:textId="77777777" w:rsidR="00332CA7" w:rsidRPr="00763ADA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D571F">
              <w:rPr>
                <w:rFonts w:ascii="Times New Roman (PCL6)" w:hAnsi="Times New Roman (PCL6)"/>
              </w:rPr>
              <w:t>TFS 15989 - change to London surveys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ADF72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24E7F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58F2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11/18/2019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09744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7E0F8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CA5E998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D2AC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12/3/2019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12D1" w14:textId="77777777" w:rsidR="00332CA7" w:rsidRPr="00FD571F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15803 - changes for warnings workflow in the eCoaching Log application</w:t>
            </w:r>
            <w:r>
              <w:rPr>
                <w:rFonts w:ascii="Times New Roman (PCL6)" w:hAnsi="Times New Roman (PCL6)"/>
              </w:rPr>
              <w:t xml:space="preserve">. Incorporate </w:t>
            </w:r>
            <w:proofErr w:type="spellStart"/>
            <w:r>
              <w:rPr>
                <w:rFonts w:ascii="Times New Roman (PCL6)" w:hAnsi="Times New Roman (PCL6)"/>
              </w:rPr>
              <w:t>StaticTextLogic</w:t>
            </w:r>
            <w:proofErr w:type="spellEnd"/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4BA90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1734F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F70C5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12/12/2019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F57A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549DE">
              <w:rPr>
                <w:rFonts w:ascii="Times New Roman (PCL6)" w:hAnsi="Times New Roman (PCL6)"/>
              </w:rPr>
              <w:t>TFS 1</w:t>
            </w:r>
            <w:r>
              <w:rPr>
                <w:rFonts w:ascii="Times New Roman (PCL6)" w:hAnsi="Times New Roman (PCL6)"/>
              </w:rPr>
              <w:t>6261</w:t>
            </w:r>
            <w:r w:rsidRPr="00F549DE">
              <w:rPr>
                <w:rFonts w:ascii="Times New Roman (PCL6)" w:hAnsi="Times New Roman (PCL6)"/>
              </w:rPr>
              <w:t xml:space="preserve"> - </w:t>
            </w:r>
            <w:r>
              <w:rPr>
                <w:rFonts w:ascii="Times New Roman (PCL6)" w:hAnsi="Times New Roman (PCL6)"/>
              </w:rPr>
              <w:t>Add WPOP12 to Analyst R</w:t>
            </w:r>
            <w:r w:rsidRPr="00FA5C37">
              <w:rPr>
                <w:rFonts w:ascii="Times New Roman (PCL6)" w:hAnsi="Times New Roman (PCL6)"/>
              </w:rPr>
              <w:t>ole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4734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EFB53F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8627A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6A4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B23833">
              <w:rPr>
                <w:rFonts w:ascii="Times New Roman (PCL6)" w:hAnsi="Times New Roman (PCL6)"/>
              </w:rPr>
              <w:t>TFS 16328</w:t>
            </w:r>
            <w:r>
              <w:rPr>
                <w:rFonts w:ascii="Times New Roman (PCL6)" w:hAnsi="Times New Roman (PCL6)"/>
              </w:rPr>
              <w:t xml:space="preserve"> – MyPending summary count bug fix in Manager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22AA9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AB5DC2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D18C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1/14/2020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39EEF" w14:textId="77777777" w:rsidR="00332CA7" w:rsidRPr="00F549DE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t xml:space="preserve">TFS </w:t>
            </w:r>
            <w:r w:rsidRPr="00093C04">
              <w:t>16389 - His</w:t>
            </w:r>
            <w:r>
              <w:t xml:space="preserve">torical dashboard access to </w:t>
            </w:r>
            <w:r w:rsidRPr="00093C04">
              <w:t>job code WPSM%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FDB6" w14:textId="77777777" w:rsidR="00332CA7" w:rsidRDefault="00332CA7" w:rsidP="00D50610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F7FAE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7E02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1BA0" w14:textId="77777777" w:rsidR="00332CA7" w:rsidRDefault="00332CA7" w:rsidP="00D50610">
            <w:pPr>
              <w:ind w:right="-270"/>
            </w:pPr>
            <w:r>
              <w:t>TFS 16529- C</w:t>
            </w:r>
            <w:r w:rsidRPr="00E67AB9">
              <w:t xml:space="preserve">hanges to handle </w:t>
            </w:r>
            <w:proofErr w:type="spellStart"/>
            <w:r w:rsidRPr="00E67AB9">
              <w:t>lan</w:t>
            </w:r>
            <w:proofErr w:type="spellEnd"/>
            <w:r w:rsidRPr="00E67AB9">
              <w:t xml:space="preserve"> ids for Brownsville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67734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17814C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262BE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03/23/2020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42E" w14:textId="77777777" w:rsidR="00332CA7" w:rsidRDefault="00332CA7" w:rsidP="00D50610">
            <w:pPr>
              <w:ind w:right="-270"/>
            </w:pPr>
            <w:r>
              <w:t>TFS 16855 – capture CSR Comments for Warning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CD22D" w14:textId="77777777" w:rsidR="00332CA7" w:rsidRDefault="00332CA7" w:rsidP="00D50610">
            <w:r w:rsidRPr="00E54314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DE5C65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65F7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18880" w14:textId="77777777" w:rsidR="00332CA7" w:rsidRDefault="00332CA7" w:rsidP="00D50610">
            <w:pPr>
              <w:ind w:right="-270"/>
            </w:pPr>
            <w:r w:rsidRPr="003333EC">
              <w:t xml:space="preserve">TFS 16924 - Handle blank evaluator in quality now logs from </w:t>
            </w:r>
            <w:proofErr w:type="spellStart"/>
            <w:r w:rsidRPr="003333EC">
              <w:t>iqs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E7330" w14:textId="77777777" w:rsidR="00332CA7" w:rsidRPr="00E54314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9DE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7B40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4/20/2020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24D00" w14:textId="77777777" w:rsidR="00332CA7" w:rsidRPr="003333EC" w:rsidRDefault="00332CA7" w:rsidP="00D50610">
            <w:pPr>
              <w:ind w:right="-270"/>
            </w:pPr>
            <w:r w:rsidRPr="00CF3BC3">
              <w:rPr>
                <w:rFonts w:ascii="Times New Roman (PCL6)" w:hAnsi="Times New Roman (PCL6)"/>
              </w:rPr>
              <w:t>TFS 17030 - Add Eval</w:t>
            </w:r>
            <w:r>
              <w:rPr>
                <w:rFonts w:ascii="Times New Roman (PCL6)" w:hAnsi="Times New Roman (PCL6)"/>
              </w:rPr>
              <w:t xml:space="preserve">uation </w:t>
            </w:r>
            <w:r w:rsidRPr="00CF3BC3">
              <w:rPr>
                <w:rFonts w:ascii="Times New Roman (PCL6)" w:hAnsi="Times New Roman (PCL6)"/>
              </w:rPr>
              <w:t>ID to the Quality Now review return.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0FEC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FEDBF9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EE9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F2B1" w14:textId="77777777" w:rsidR="00332CA7" w:rsidRPr="00CF3BC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057FE5">
              <w:rPr>
                <w:rFonts w:ascii="Times New Roman (PCL6)" w:hAnsi="Times New Roman (PCL6)"/>
              </w:rPr>
              <w:t xml:space="preserve">TFS 17101 - change link in email notifications to include </w:t>
            </w:r>
            <w:proofErr w:type="spellStart"/>
            <w:r w:rsidRPr="00057FE5">
              <w:rPr>
                <w:rFonts w:ascii="Times New Roman (PCL6)" w:hAnsi="Times New Roman (PCL6)"/>
              </w:rPr>
              <w:t>ad.local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146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04C2E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C6AF0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F338F" w14:textId="77777777" w:rsidR="00332CA7" w:rsidRPr="00057FE5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C72E69">
              <w:rPr>
                <w:rFonts w:ascii="Times New Roman (PCL6)" w:hAnsi="Times New Roman (PCL6)"/>
              </w:rPr>
              <w:t xml:space="preserve">TFS 17102 - drop down for warning </w:t>
            </w:r>
            <w:proofErr w:type="spellStart"/>
            <w:r w:rsidRPr="00C72E69">
              <w:rPr>
                <w:rFonts w:ascii="Times New Roman (PCL6)" w:hAnsi="Times New Roman (PCL6)"/>
              </w:rPr>
              <w:t>inactivations</w:t>
            </w:r>
            <w:proofErr w:type="spellEnd"/>
            <w:r w:rsidRPr="00C72E69">
              <w:rPr>
                <w:rFonts w:ascii="Times New Roman (PCL6)" w:hAnsi="Times New Roman (PCL6)"/>
              </w:rPr>
              <w:t xml:space="preserve"> to include pending employee review status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9BB8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F930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8BD9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5/6/2020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D916F" w14:textId="77777777" w:rsidR="00332CA7" w:rsidRPr="00C72E69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EE2F33">
              <w:rPr>
                <w:rFonts w:ascii="Times New Roman (PCL6)" w:hAnsi="Times New Roman (PCL6)"/>
              </w:rPr>
              <w:t>TFS 17066 Security &amp; Privacy coaching reason and sub-reasons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31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615F72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97246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lastRenderedPageBreak/>
              <w:t>5/28/2020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1E0BD" w14:textId="77777777" w:rsidR="00332CA7" w:rsidRPr="00EE2F33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>TFS 17263</w:t>
            </w:r>
            <w:r w:rsidRPr="00EE2F33">
              <w:rPr>
                <w:rFonts w:ascii="Times New Roman (PCL6)" w:hAnsi="Times New Roman (PCL6)"/>
              </w:rPr>
              <w:t xml:space="preserve"> </w:t>
            </w:r>
            <w:r>
              <w:rPr>
                <w:rFonts w:ascii="Times New Roman (PCL6)" w:hAnsi="Times New Roman (PCL6)"/>
              </w:rPr>
              <w:t>Work at Home</w:t>
            </w:r>
            <w:r w:rsidRPr="00EE2F33">
              <w:rPr>
                <w:rFonts w:ascii="Times New Roman (PCL6)" w:hAnsi="Times New Roman (PCL6)"/>
              </w:rPr>
              <w:t xml:space="preserve"> coaching reason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8F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F1E18B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67F1B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73202" w14:textId="77777777" w:rsidR="00332CA7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AC754C">
              <w:rPr>
                <w:rFonts w:ascii="Times New Roman (PCL6)" w:hAnsi="Times New Roman (PCL6)"/>
              </w:rPr>
              <w:t>TFS 17655 - Updated to archive Quality Now, Short Calls and Bingo detail records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652A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CE5A2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770A8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9DC2F" w14:textId="77777777" w:rsidR="00332CA7" w:rsidRPr="00AC754C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F72C90">
              <w:rPr>
                <w:rFonts w:ascii="Times New Roman (PCL6)" w:hAnsi="Times New Roman (PCL6)"/>
              </w:rPr>
              <w:t>TFS 17770 – Remove SR MGR Dashboard related entries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D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E0A23D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374D3" w14:textId="77777777" w:rsidR="00332CA7" w:rsidRDefault="00332CA7" w:rsidP="00D50610">
            <w:pPr>
              <w:pStyle w:val="hdr1"/>
              <w:ind w:left="0"/>
              <w:jc w:val="left"/>
              <w:rPr>
                <w:rFonts w:ascii="Times New Roman (PCL6)" w:hAnsi="Times New Roman (PCL6)"/>
                <w:sz w:val="22"/>
                <w:szCs w:val="22"/>
              </w:rPr>
            </w:pPr>
            <w:r>
              <w:rPr>
                <w:rFonts w:ascii="Times New Roman (PCL6)" w:hAnsi="Times New Roman (PCL6)"/>
                <w:sz w:val="22"/>
                <w:szCs w:val="22"/>
              </w:rPr>
              <w:t>7/28/2020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599B9" w14:textId="77777777" w:rsidR="00332CA7" w:rsidRPr="00F72C90" w:rsidRDefault="00332CA7" w:rsidP="00D50610">
            <w:pPr>
              <w:ind w:right="-270"/>
              <w:rPr>
                <w:rFonts w:ascii="Times New Roman (PCL6)" w:hAnsi="Times New Roman (PCL6)"/>
              </w:rPr>
            </w:pPr>
            <w:r w:rsidRPr="009D1489">
              <w:rPr>
                <w:rFonts w:ascii="Times New Roman (PCL6)" w:hAnsi="Times New Roman (PCL6)"/>
              </w:rPr>
              <w:t>TFS 17284 – Admin task to remove obsolete objects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7043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96BEAD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E229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7/29/2020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0A2E9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TFS 17716 - Removed compa</w:t>
            </w:r>
            <w:r>
              <w:rPr>
                <w:rFonts w:ascii="Times New Roman" w:hAnsi="Times New Roman"/>
              </w:rPr>
              <w:t xml:space="preserve">ny specific references 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6B21E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50374B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CE796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D4925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C009C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AD141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EAD2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8/14/2020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E6B70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rFonts w:ascii="Times New Roman" w:hAnsi="Times New Roman"/>
              </w:rPr>
              <w:t>TFS 18062 - Allow senior manager to review logs</w:t>
            </w:r>
            <w:r>
              <w:rPr>
                <w:rFonts w:ascii="Times New Roman" w:hAnsi="Times New Roman"/>
              </w:rPr>
              <w:t xml:space="preserve"> – Additional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5671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 w:rsidRPr="00D14A0B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370BBC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813B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A16A6" w14:textId="77777777" w:rsidR="00332CA7" w:rsidRPr="0082180D" w:rsidRDefault="00332CA7" w:rsidP="00D50610">
            <w:pPr>
              <w:rPr>
                <w:rFonts w:ascii="Times New Roman" w:hAnsi="Times New Roman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 xml:space="preserve">FS 18255 - </w:t>
            </w:r>
            <w:r w:rsidRPr="00AA1C5B">
              <w:rPr>
                <w:rFonts w:ascii="Times New Roman (PCL6)" w:hAnsi="Times New Roman (PCL6)"/>
              </w:rPr>
              <w:t>New SubCoaching Reasons to support WAH return to Site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A1BD" w14:textId="77777777" w:rsidR="00332CA7" w:rsidRPr="00D14A0B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4CE76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0C59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9/17/2020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0FB2" w14:textId="77777777" w:rsidR="00332CA7" w:rsidRPr="0082180D" w:rsidRDefault="00332CA7" w:rsidP="00D50610">
            <w:pPr>
              <w:rPr>
                <w:sz w:val="24"/>
              </w:rPr>
            </w:pPr>
            <w:r w:rsidRPr="0082180D">
              <w:rPr>
                <w:sz w:val="24"/>
              </w:rPr>
              <w:t>T</w:t>
            </w:r>
            <w:r w:rsidRPr="00AA1C5B">
              <w:rPr>
                <w:sz w:val="24"/>
              </w:rPr>
              <w:t>FS 18</w:t>
            </w:r>
            <w:r>
              <w:rPr>
                <w:sz w:val="24"/>
              </w:rPr>
              <w:t>154</w:t>
            </w:r>
            <w:r w:rsidRPr="00AA1C5B">
              <w:rPr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 w:rsidRPr="00AA1C5B">
              <w:rPr>
                <w:sz w:val="24"/>
              </w:rPr>
              <w:t xml:space="preserve"> </w:t>
            </w:r>
            <w:r>
              <w:rPr>
                <w:rFonts w:ascii="Times New Roman (PCL6)" w:hAnsi="Times New Roman (PCL6)"/>
              </w:rPr>
              <w:t xml:space="preserve">CSR Incentive Discrepancy </w:t>
            </w:r>
            <w:r w:rsidRPr="006F31DF">
              <w:rPr>
                <w:rFonts w:ascii="Times New Roman (PCL6)" w:hAnsi="Times New Roman (PCL6)"/>
              </w:rPr>
              <w:t>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8FC9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CF7448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AA5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BB6E" w14:textId="77777777" w:rsidR="00332CA7" w:rsidRPr="0082180D" w:rsidRDefault="00332CA7" w:rsidP="00D50610">
            <w:pPr>
              <w:rPr>
                <w:sz w:val="24"/>
              </w:rPr>
            </w:pPr>
            <w:r>
              <w:t>TFS18789 – Incentives data discrepancy logs for mangers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663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72A9A6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D45F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10/13/2020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0DFEE" w14:textId="77777777" w:rsidR="00332CA7" w:rsidRDefault="00332CA7" w:rsidP="00D50610">
            <w:r w:rsidRPr="00A40B2A">
              <w:t>TFS 18833 - Expand the site field size in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B7BD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62CC69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58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11/30/2020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61915" w14:textId="77777777" w:rsidR="00332CA7" w:rsidRPr="00A40B2A" w:rsidRDefault="00332CA7" w:rsidP="00D50610">
            <w:r w:rsidRPr="005E2808">
              <w:rPr>
                <w:rFonts w:ascii="Times New Roman (PCL6)" w:hAnsi="Times New Roman (PCL6)"/>
              </w:rPr>
              <w:t>TFS 19502  - Changes to support AED feed.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D081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6E88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F72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12/16/2020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4B07C" w14:textId="77777777" w:rsidR="00332CA7" w:rsidRPr="005E2808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7CC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5DFD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3AE7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12/21/2020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6EF1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A2711F">
              <w:rPr>
                <w:rFonts w:ascii="Times New Roman (PCL6)" w:hAnsi="Times New Roman (PCL6)"/>
              </w:rPr>
              <w:t>TFS 19526 - Extract bingo logs from ecl and post to share point sites.</w:t>
            </w:r>
            <w:r>
              <w:rPr>
                <w:rFonts w:ascii="Times New Roman (PCL6)" w:hAnsi="Times New Roman (PCL6)"/>
              </w:rPr>
              <w:t xml:space="preserve"> – Changes from revised requirements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1C74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00B09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8565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1/26/2021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4A297" w14:textId="77777777" w:rsidR="00332CA7" w:rsidRPr="00A2711F" w:rsidRDefault="00332CA7" w:rsidP="00D50610">
            <w:pPr>
              <w:rPr>
                <w:rFonts w:ascii="Times New Roman (PCL6)" w:hAnsi="Times New Roman (PCL6)"/>
              </w:rPr>
            </w:pPr>
            <w:r w:rsidRPr="00401A54">
              <w:rPr>
                <w:rFonts w:ascii="Times New Roman (PCL6)" w:hAnsi="Times New Roman (PCL6)"/>
              </w:rPr>
              <w:t>TFS 19937 - Generate coaching log for CSRs regarding credit card policy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E5F0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82FFE6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26B6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3/20/2021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F98F2" w14:textId="77777777" w:rsidR="00332CA7" w:rsidRPr="00401A54" w:rsidRDefault="00332CA7" w:rsidP="00D50610">
            <w:pPr>
              <w:rPr>
                <w:rFonts w:ascii="Times New Roman (PCL6)" w:hAnsi="Times New Roman (PCL6)"/>
              </w:rPr>
            </w:pPr>
            <w:r w:rsidRPr="002A7B7F">
              <w:rPr>
                <w:rFonts w:ascii="Times New Roman (PCL6)" w:hAnsi="Times New Roman (PCL6)"/>
              </w:rPr>
              <w:t>TFS 20256 -  Add Quality Now surveys for additional sites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B7B24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5482DB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F859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955" w14:textId="77777777" w:rsidR="00332CA7" w:rsidRPr="002A7B7F" w:rsidRDefault="00332CA7" w:rsidP="00D50610">
            <w:pPr>
              <w:rPr>
                <w:rFonts w:ascii="Times New Roman (PCL6)" w:hAnsi="Times New Roman (PCL6)"/>
              </w:rPr>
            </w:pPr>
            <w:r w:rsidRPr="00FE3EF9">
              <w:rPr>
                <w:rFonts w:ascii="Times New Roman (PCL6)" w:hAnsi="Times New Roman (PCL6)"/>
              </w:rPr>
              <w:t>TFS 20677 -  AD island to AD AWS environment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265CC" w14:textId="77777777" w:rsidR="00332CA7" w:rsidRDefault="00332CA7" w:rsidP="00D50610">
            <w:pPr>
              <w:rPr>
                <w:rFonts w:ascii="Times New Roman" w:hAnsi="Times New Roman"/>
              </w:rPr>
            </w:pPr>
            <w:r w:rsidRPr="008743BF"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07628B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F4AF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C562D" w14:textId="77777777" w:rsidR="00332CA7" w:rsidRPr="00FE3EF9" w:rsidRDefault="00332CA7" w:rsidP="00D50610">
            <w:pPr>
              <w:rPr>
                <w:rFonts w:ascii="Times New Roman (PCL6)" w:hAnsi="Times New Roman (PCL6)"/>
              </w:rPr>
            </w:pPr>
            <w:r w:rsidRPr="00F47300">
              <w:rPr>
                <w:rFonts w:ascii="Times New Roman (PCL6)" w:hAnsi="Times New Roman (PCL6)"/>
              </w:rPr>
              <w:t>TFS 21223 - Fix ambiguous column reference during employee selection in submission page</w:t>
            </w:r>
            <w:r>
              <w:rPr>
                <w:rFonts w:ascii="Times New Roman (PCL6)" w:hAnsi="Times New Roman (PCL6)"/>
              </w:rPr>
              <w:t>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2D1C4" w14:textId="77777777" w:rsidR="00332CA7" w:rsidRPr="008743BF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79613F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5C1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A6E93" w14:textId="77777777" w:rsidR="00332CA7" w:rsidRPr="00F47300" w:rsidRDefault="00332CA7" w:rsidP="00D50610">
            <w:pPr>
              <w:rPr>
                <w:rFonts w:ascii="Times New Roman (PCL6)" w:hAnsi="Times New Roman (PCL6)"/>
              </w:rPr>
            </w:pPr>
            <w:r w:rsidRPr="00571CC0">
              <w:rPr>
                <w:rFonts w:ascii="Times New Roman (PCL6)" w:hAnsi="Times New Roman (PCL6)"/>
              </w:rPr>
              <w:t>TFS 21276  - Updates to support custom compliance and mastery levels for alt channels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0D9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45829F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8A9D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6/8/2021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B4E1" w14:textId="77777777" w:rsidR="00332CA7" w:rsidRPr="00571CC0" w:rsidRDefault="00332CA7" w:rsidP="00D50610">
            <w:pPr>
              <w:rPr>
                <w:rFonts w:ascii="Times New Roman (PCL6)" w:hAnsi="Times New Roman (PCL6)"/>
              </w:rPr>
            </w:pPr>
            <w:r w:rsidRPr="006504BB">
              <w:rPr>
                <w:rFonts w:ascii="Times New Roman (PCL6)" w:hAnsi="Times New Roman (PCL6)"/>
              </w:rPr>
              <w:t>TFS 21496 - eCL feeds strip special characters - review what is stripped and allow more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029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F5B78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D9B0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2AC5" w14:textId="77777777" w:rsidR="00332CA7" w:rsidRPr="006504BB" w:rsidRDefault="00332CA7" w:rsidP="00D50610">
            <w:pPr>
              <w:rPr>
                <w:rFonts w:ascii="Times New Roman (PCL6)" w:hAnsi="Times New Roman (PCL6)"/>
              </w:rPr>
            </w:pPr>
            <w:r w:rsidRPr="00552664">
              <w:rPr>
                <w:rFonts w:ascii="Times New Roman (PCL6)" w:hAnsi="Times New Roman (PCL6)"/>
              </w:rPr>
              <w:t xml:space="preserve">TFS 21493 - Written </w:t>
            </w:r>
            <w:proofErr w:type="spellStart"/>
            <w:r w:rsidRPr="00552664">
              <w:rPr>
                <w:rFonts w:ascii="Times New Roman (PCL6)" w:hAnsi="Times New Roman (PCL6)"/>
              </w:rPr>
              <w:t>Corr</w:t>
            </w:r>
            <w:proofErr w:type="spellEnd"/>
            <w:r w:rsidRPr="00552664">
              <w:rPr>
                <w:rFonts w:ascii="Times New Roman (PCL6)" w:hAnsi="Times New Roman (PCL6)"/>
              </w:rPr>
              <w:t xml:space="preserve"> Bingo records in bingo feeds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FBAB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2DE57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6BE8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7D0ED" w14:textId="77777777" w:rsidR="00332CA7" w:rsidRPr="00552664" w:rsidRDefault="00332CA7" w:rsidP="00D50610">
            <w:pPr>
              <w:rPr>
                <w:rFonts w:ascii="Times New Roman (PCL6)" w:hAnsi="Times New Roman (PCL6)"/>
              </w:rPr>
            </w:pPr>
            <w:r w:rsidRPr="00507F7C">
              <w:rPr>
                <w:rFonts w:ascii="Times New Roman (PCL6)" w:hAnsi="Times New Roman (PCL6)"/>
              </w:rPr>
              <w:t>TFS 21713  - Revise stored procedures causing deadlocks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7016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670B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5922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6/24/2021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5D271" w14:textId="77777777" w:rsidR="00332CA7" w:rsidRPr="00507F7C" w:rsidRDefault="00332CA7" w:rsidP="00D50610">
            <w:pPr>
              <w:rPr>
                <w:rFonts w:ascii="Times New Roman (PCL6)" w:hAnsi="Times New Roman (PCL6)"/>
              </w:rPr>
            </w:pPr>
            <w:r w:rsidRPr="00BC0641">
              <w:rPr>
                <w:rFonts w:ascii="Times New Roman (PCL6)" w:hAnsi="Times New Roman (PCL6)"/>
              </w:rPr>
              <w:t xml:space="preserve">TFS 21796 - change email server from </w:t>
            </w:r>
            <w:proofErr w:type="spellStart"/>
            <w:r w:rsidRPr="00BC0641">
              <w:rPr>
                <w:rFonts w:ascii="Times New Roman (PCL6)" w:hAnsi="Times New Roman (PCL6)"/>
              </w:rPr>
              <w:t>ironport</w:t>
            </w:r>
            <w:proofErr w:type="spellEnd"/>
            <w:r w:rsidRPr="00BC0641">
              <w:rPr>
                <w:rFonts w:ascii="Times New Roman (PCL6)" w:hAnsi="Times New Roman (PCL6)"/>
              </w:rPr>
              <w:t xml:space="preserve"> to </w:t>
            </w:r>
            <w:proofErr w:type="spellStart"/>
            <w:r w:rsidRPr="00BC0641">
              <w:rPr>
                <w:rFonts w:ascii="Times New Roman (PCL6)" w:hAnsi="Times New Roman (PCL6)"/>
              </w:rPr>
              <w:t>maxcorp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709D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CA42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8A91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8/2/2021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CD184" w14:textId="77777777" w:rsidR="00332CA7" w:rsidRPr="00BC0641" w:rsidRDefault="00332CA7" w:rsidP="00D50610">
            <w:pPr>
              <w:rPr>
                <w:rFonts w:ascii="Times New Roman (PCL6)" w:hAnsi="Times New Roman (PCL6)"/>
              </w:rPr>
            </w:pPr>
            <w:r w:rsidRPr="009D341F">
              <w:rPr>
                <w:rFonts w:ascii="Times New Roman (PCL6)" w:hAnsi="Times New Roman (PCL6)"/>
              </w:rPr>
              <w:t>TFS 22443 - Add trigger and review performance for Bingo upload job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AB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E110B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80D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10/5/2021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D2E32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C82D68">
              <w:rPr>
                <w:rFonts w:ascii="Times New Roman (PCL6)" w:hAnsi="Times New Roman (PCL6)"/>
              </w:rPr>
              <w:t xml:space="preserve">TFS 22187 - Quality Now </w:t>
            </w:r>
            <w:r>
              <w:rPr>
                <w:rFonts w:ascii="Times New Roman (PCL6)" w:hAnsi="Times New Roman (PCL6)"/>
              </w:rPr>
              <w:t>W</w:t>
            </w:r>
            <w:r w:rsidRPr="00C82D68">
              <w:rPr>
                <w:rFonts w:ascii="Times New Roman (PCL6)" w:hAnsi="Times New Roman (PCL6)"/>
              </w:rPr>
              <w:t xml:space="preserve">orkflow </w:t>
            </w:r>
            <w:r>
              <w:rPr>
                <w:rFonts w:ascii="Times New Roman (PCL6)" w:hAnsi="Times New Roman (PCL6)"/>
              </w:rPr>
              <w:t>E</w:t>
            </w:r>
            <w:r w:rsidRPr="00C82D68">
              <w:rPr>
                <w:rFonts w:ascii="Times New Roman (PCL6)" w:hAnsi="Times New Roman (PCL6)"/>
              </w:rPr>
              <w:t>nhancement</w:t>
            </w:r>
          </w:p>
          <w:p w14:paraId="534208AF" w14:textId="77777777" w:rsidR="00332CA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>
              <w:rPr>
                <w:rFonts w:ascii="Times New Roman (PCL6)" w:hAnsi="Times New Roman (PCL6)"/>
              </w:rPr>
              <w:t xml:space="preserve">TFS 23051 - </w:t>
            </w:r>
            <w:r w:rsidRPr="00D10C59">
              <w:rPr>
                <w:rFonts w:ascii="Times New Roman (PCL6)" w:hAnsi="Times New Roman (PCL6)"/>
              </w:rPr>
              <w:t>New Coaching Reason for Quality</w:t>
            </w:r>
          </w:p>
          <w:p w14:paraId="2753F738" w14:textId="77777777" w:rsidR="00332CA7" w:rsidRPr="009D341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FC25C5">
              <w:rPr>
                <w:rFonts w:ascii="Times New Roman (PCL6)" w:hAnsi="Times New Roman (PCL6)"/>
              </w:rPr>
              <w:t xml:space="preserve">TFS 23048 - New Written </w:t>
            </w:r>
            <w:proofErr w:type="spellStart"/>
            <w:r w:rsidRPr="00FC25C5">
              <w:rPr>
                <w:rFonts w:ascii="Times New Roman (PCL6)" w:hAnsi="Times New Roman (PCL6)"/>
              </w:rPr>
              <w:t>Corr</w:t>
            </w:r>
            <w:proofErr w:type="spellEnd"/>
            <w:r w:rsidRPr="00FC25C5">
              <w:rPr>
                <w:rFonts w:ascii="Times New Roman (PCL6)" w:hAnsi="Times New Roman (PCL6)"/>
              </w:rPr>
              <w:t xml:space="preserve"> OMR Feed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FEA6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68D4ACF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695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11/01/2021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D1993" w14:textId="77777777" w:rsidR="00332CA7" w:rsidRPr="00C82D6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D173B">
              <w:rPr>
                <w:rFonts w:ascii="Times New Roman (PCL6)" w:hAnsi="Times New Roman (PCL6)"/>
              </w:rPr>
              <w:t>TFS 23378 - Virtual East Manager access in ECL Admin tool.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AEB6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F6F8F1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BAF6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11/9/2021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50D68" w14:textId="77777777" w:rsidR="00332CA7" w:rsidRPr="002D17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26594">
              <w:rPr>
                <w:rFonts w:ascii="Times New Roman (PCL6)" w:hAnsi="Times New Roman (PCL6)"/>
              </w:rPr>
              <w:t>TFS 23389  - Update email process in user interface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4CC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7B7A3E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25DA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646C" w14:textId="77777777" w:rsidR="00332CA7" w:rsidRPr="00926594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519FD">
              <w:rPr>
                <w:rFonts w:ascii="Times New Roman (PCL6)" w:hAnsi="Times New Roman (PCL6)"/>
              </w:rPr>
              <w:t>TFS 23919 - Allow Training Managers to Reassign CSR Module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C692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D3EFB5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40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955C5" w14:textId="77777777" w:rsidR="00332CA7" w:rsidRPr="00E519F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706C">
              <w:rPr>
                <w:rFonts w:ascii="Times New Roman (PCL6)" w:hAnsi="Times New Roman (PCL6)"/>
              </w:rPr>
              <w:t>TFS 23967 - Send alerts if xlsx files staged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225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3127F4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C085F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3/16/2022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A1C52" w14:textId="77777777" w:rsidR="00332CA7" w:rsidRPr="0094706C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6364E">
              <w:rPr>
                <w:rFonts w:ascii="Times New Roman (PCL6)" w:hAnsi="Times New Roman (PCL6)"/>
              </w:rPr>
              <w:t>TFS 24201 -  Change eCL survey expiration and reminder timeframes.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D60A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8C23BC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694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3/18/2022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3636D" w14:textId="77777777" w:rsidR="00332CA7" w:rsidRPr="00B6364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4CB1">
              <w:rPr>
                <w:rFonts w:ascii="Times New Roman (PCL6)" w:hAnsi="Times New Roman (PCL6)"/>
              </w:rPr>
              <w:t>TFS 24083 - Updates to LSA Module Coaching a</w:t>
            </w:r>
            <w:r>
              <w:rPr>
                <w:rFonts w:ascii="Times New Roman (PCL6)" w:hAnsi="Times New Roman (PCL6)"/>
              </w:rPr>
              <w:t>n</w:t>
            </w:r>
            <w:r w:rsidRPr="00234CB1">
              <w:rPr>
                <w:rFonts w:ascii="Times New Roman (PCL6)" w:hAnsi="Times New Roman (PCL6)"/>
              </w:rPr>
              <w:t>d Sub</w:t>
            </w:r>
            <w:r>
              <w:rPr>
                <w:rFonts w:ascii="Times New Roman (PCL6)" w:hAnsi="Times New Roman (PCL6)"/>
              </w:rPr>
              <w:t xml:space="preserve"> </w:t>
            </w:r>
            <w:r w:rsidRPr="00234CB1">
              <w:rPr>
                <w:rFonts w:ascii="Times New Roman (PCL6)" w:hAnsi="Times New Roman (PCL6)"/>
              </w:rPr>
              <w:t>Coaching Reasons.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A1B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93096BA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5F3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7D60" w14:textId="77777777" w:rsidR="00332CA7" w:rsidRPr="00234CB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428BB">
              <w:rPr>
                <w:rFonts w:ascii="Times New Roman (PCL6)" w:hAnsi="Times New Roman (PCL6)"/>
              </w:rPr>
              <w:t>TFS 24</w:t>
            </w:r>
            <w:r>
              <w:rPr>
                <w:rFonts w:ascii="Times New Roman (PCL6)" w:hAnsi="Times New Roman (PCL6)"/>
              </w:rPr>
              <w:t>347</w:t>
            </w:r>
            <w:r w:rsidRPr="002428BB">
              <w:rPr>
                <w:rFonts w:ascii="Times New Roman (PCL6)" w:hAnsi="Times New Roman (PCL6)"/>
              </w:rPr>
              <w:t xml:space="preserve"> - New data feed for Survey eCLs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8E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EBCA0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3320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29221" w14:textId="77777777" w:rsidR="00332CA7" w:rsidRPr="002428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02269">
              <w:rPr>
                <w:rFonts w:ascii="Times New Roman (PCL6)" w:hAnsi="Times New Roman (PCL6)"/>
              </w:rPr>
              <w:t>TFS 24460 - Update QN Load Process to reconcile partial batches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CCB3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ABA3D4C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337D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4/14/2022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8BF3" w14:textId="77777777" w:rsidR="00332CA7" w:rsidRPr="0090226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834851">
              <w:rPr>
                <w:rFonts w:ascii="Times New Roman (PCL6)" w:hAnsi="Times New Roman (PCL6)"/>
              </w:rPr>
              <w:t>TFS 24519 - Bingo logs upload to SharePoint for any given month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B687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365B78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E67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0D91F" w14:textId="77777777" w:rsidR="00332CA7" w:rsidRPr="00834851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820CE">
              <w:rPr>
                <w:rFonts w:ascii="Times New Roman (PCL6)" w:hAnsi="Times New Roman (PCL6)"/>
              </w:rPr>
              <w:t>TFS 24635 - Correct URL in Reminder Notification Script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6563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1163A75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D5C3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5/17/2022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7F5CA" w14:textId="77777777" w:rsidR="00332CA7" w:rsidRPr="001820C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2514F">
              <w:rPr>
                <w:rFonts w:ascii="Times New Roman (PCL6)" w:hAnsi="Times New Roman (PCL6)"/>
              </w:rPr>
              <w:t>TFS 24631 - Removal of Sandy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FC4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70D32A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D631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6/3/2022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00363" w14:textId="77777777" w:rsidR="00332CA7" w:rsidRPr="0002514F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C369B">
              <w:rPr>
                <w:rFonts w:ascii="Times New Roman (PCL6)" w:hAnsi="Times New Roman (PCL6)"/>
              </w:rPr>
              <w:t>TFS 24715 - Updates to Warnings Reasons and Sub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EBB1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19C846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E33A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12DFD" w14:textId="77777777" w:rsidR="00332CA7" w:rsidRPr="006C369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231425">
              <w:rPr>
                <w:rFonts w:ascii="Times New Roman (PCL6)" w:hAnsi="Times New Roman (PCL6)"/>
              </w:rPr>
              <w:t xml:space="preserve">TFS 24711 - Update site to include </w:t>
            </w:r>
            <w:proofErr w:type="spellStart"/>
            <w:r w:rsidRPr="00231425">
              <w:rPr>
                <w:rFonts w:ascii="Times New Roman (PCL6)" w:hAnsi="Times New Roman (PCL6)"/>
              </w:rPr>
              <w:t>Netpark</w:t>
            </w:r>
            <w:proofErr w:type="spellEnd"/>
            <w:r w:rsidRPr="00231425">
              <w:rPr>
                <w:rFonts w:ascii="Times New Roman (PCL6)" w:hAnsi="Times New Roman (PCL6)"/>
              </w:rPr>
              <w:t xml:space="preserve"> and remove Coralville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E415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E49F47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F9A2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6/10/2022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91830" w14:textId="77777777" w:rsidR="00332CA7" w:rsidRPr="0023142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A52B7">
              <w:rPr>
                <w:rFonts w:ascii="Times New Roman (PCL6)" w:hAnsi="Times New Roman (PCL6)"/>
              </w:rPr>
              <w:t>TFS 23273 - Team Coaching Log Submission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1E3B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5F0C3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4654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7/20/2022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2BC9" w14:textId="77777777" w:rsidR="00332CA7" w:rsidRPr="000A52B7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82353">
              <w:rPr>
                <w:rFonts w:ascii="Times New Roman (PCL6)" w:hAnsi="Times New Roman (PCL6)"/>
              </w:rPr>
              <w:t xml:space="preserve">TFS 24924- Report access for Early </w:t>
            </w:r>
            <w:proofErr w:type="spellStart"/>
            <w:r w:rsidRPr="00A82353">
              <w:rPr>
                <w:rFonts w:ascii="Times New Roman (PCL6)" w:hAnsi="Times New Roman (PCL6)"/>
              </w:rPr>
              <w:t>Worklife</w:t>
            </w:r>
            <w:proofErr w:type="spellEnd"/>
            <w:r w:rsidRPr="00A82353">
              <w:rPr>
                <w:rFonts w:ascii="Times New Roman (PCL6)" w:hAnsi="Times New Roman (PCL6)"/>
              </w:rPr>
              <w:t xml:space="preserve"> Supervisors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2937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CBEB03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4CD1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8/31/2022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B96EF" w14:textId="77777777" w:rsidR="00332CA7" w:rsidRPr="00A82353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85682">
              <w:rPr>
                <w:rFonts w:ascii="Times New Roman (PCL6)" w:hAnsi="Times New Roman (PCL6)"/>
              </w:rPr>
              <w:t xml:space="preserve">TFS 25250 - Fix Value Translation bug for </w:t>
            </w:r>
            <w:proofErr w:type="spellStart"/>
            <w:r w:rsidRPr="00E85682">
              <w:rPr>
                <w:rFonts w:ascii="Times New Roman (PCL6)" w:hAnsi="Times New Roman (PCL6)"/>
              </w:rPr>
              <w:t>for</w:t>
            </w:r>
            <w:proofErr w:type="spellEnd"/>
            <w:r w:rsidRPr="00E85682">
              <w:rPr>
                <w:rFonts w:ascii="Times New Roman (PCL6)" w:hAnsi="Times New Roman (PCL6)"/>
              </w:rPr>
              <w:t xml:space="preserve"> Quality Coaching Reasons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A2A8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6D8FB0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A539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9/12/2022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6ABFE" w14:textId="77777777" w:rsidR="00332CA7" w:rsidRPr="00E8568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EFB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17A67C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E4C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9/16/2022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CBC4E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0328F9">
              <w:rPr>
                <w:rFonts w:ascii="Times New Roman (PCL6)" w:hAnsi="Times New Roman (PCL6)"/>
              </w:rPr>
              <w:t xml:space="preserve">TFS 25229 - Add ability to search by </w:t>
            </w:r>
            <w:proofErr w:type="spellStart"/>
            <w:r w:rsidRPr="000328F9">
              <w:rPr>
                <w:rFonts w:ascii="Times New Roman (PCL6)" w:hAnsi="Times New Roman (PCL6)"/>
              </w:rPr>
              <w:t>formname</w:t>
            </w:r>
            <w:proofErr w:type="spellEnd"/>
            <w:r w:rsidRPr="000328F9">
              <w:rPr>
                <w:rFonts w:ascii="Times New Roman (PCL6)" w:hAnsi="Times New Roman (PCL6)"/>
              </w:rPr>
              <w:t xml:space="preserve"> under Manage Employee Logs in Admin Tool</w:t>
            </w:r>
            <w:r>
              <w:rPr>
                <w:rFonts w:ascii="Times New Roman (PCL6)" w:hAnsi="Times New Roman (PCL6)"/>
              </w:rPr>
              <w:t xml:space="preserve"> – Added an additional sp </w:t>
            </w:r>
            <w:proofErr w:type="spellStart"/>
            <w:r>
              <w:rPr>
                <w:rFonts w:ascii="Times New Roman (PCL6)" w:hAnsi="Times New Roman (PCL6)"/>
              </w:rPr>
              <w:t>AT_Reassign_To_Users</w:t>
            </w:r>
            <w:proofErr w:type="spellEnd"/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0A22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DE7E79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BDF16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10/5/2022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A25C2" w14:textId="77777777" w:rsidR="00332CA7" w:rsidRPr="000328F9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5532D">
              <w:rPr>
                <w:rFonts w:ascii="Times New Roman (PCL6)" w:hAnsi="Times New Roman (PCL6)"/>
              </w:rPr>
              <w:t>TFS 25387 Update Search option in the Historical Dashboard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76A5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4A44E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C9773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D977" w14:textId="77777777" w:rsidR="00332CA7" w:rsidRPr="0065532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D6330">
              <w:rPr>
                <w:rFonts w:ascii="Times New Roman (PCL6)" w:hAnsi="Times New Roman (PCL6)"/>
              </w:rPr>
              <w:t>TFS 25634 - Need to sanitize data before displaying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577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B1EF7F3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900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10/24/2022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E5CAC" w14:textId="77777777" w:rsidR="00332CA7" w:rsidRPr="00AD6330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217FA">
              <w:rPr>
                <w:rFonts w:ascii="Times New Roman (PCL6)" w:hAnsi="Times New Roman (PCL6)"/>
              </w:rPr>
              <w:t>TFS 25490 - Employee Load into eCL Failing due to lengthy Email Address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FD3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211469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F320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10/26/2022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E0843" w14:textId="77777777" w:rsidR="00332CA7" w:rsidRPr="006217F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51A2A">
              <w:rPr>
                <w:rFonts w:ascii="Times New Roman (PCL6)" w:hAnsi="Times New Roman (PCL6)"/>
              </w:rPr>
              <w:t>TFS 25626 - Removal of Winchester from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FD31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14F51EA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CC0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10/27/2022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D650C" w14:textId="77777777" w:rsidR="00332CA7" w:rsidRPr="00B51A2A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10083B">
              <w:rPr>
                <w:rFonts w:ascii="Times New Roman (PCL6)" w:hAnsi="Times New Roman (PCL6)"/>
              </w:rPr>
              <w:t>TFS 25626 - Removal of Winchester from eCoaching log</w:t>
            </w:r>
            <w:r>
              <w:rPr>
                <w:rFonts w:ascii="Times New Roman (PCL6)" w:hAnsi="Times New Roman (PCL6)"/>
              </w:rPr>
              <w:t>. Additional update.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A4F69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7E7F162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A64B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11/21/2022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94983" w14:textId="77777777" w:rsidR="00332CA7" w:rsidRPr="0010083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D2658">
              <w:rPr>
                <w:rFonts w:ascii="Times New Roman (PCL6)" w:hAnsi="Times New Roman (PCL6)"/>
              </w:rPr>
              <w:t>TFS 25731 - Non-Coachable logs not being written to audit tables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5FE4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4A598E8E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41A6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12/19/2022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7DF" w14:textId="77777777" w:rsidR="00332CA7" w:rsidRPr="00BD2658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4F7AAE">
              <w:rPr>
                <w:rFonts w:ascii="Times New Roman (PCL6)" w:hAnsi="Times New Roman (PCL6)"/>
              </w:rPr>
              <w:t>TFS 25961- Update Manager permissions to reactivate Coaching Logs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84C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391B0C0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EAE82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01/04/2023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991A8" w14:textId="77777777" w:rsidR="00332CA7" w:rsidRPr="004F7AAE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7E1E5D">
              <w:rPr>
                <w:rFonts w:ascii="Times New Roman (PCL6)" w:hAnsi="Times New Roman (PCL6)"/>
              </w:rPr>
              <w:t>TFS 25964 - Move the UI email notifications to the background process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5D17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A8293D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68C85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02/10/2023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98AD4" w14:textId="77777777" w:rsidR="00332CA7" w:rsidRPr="007E1E5D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9449BB">
              <w:rPr>
                <w:rFonts w:ascii="Times New Roman (PCL6)" w:hAnsi="Times New Roman (PCL6)"/>
              </w:rPr>
              <w:t>TFS 26002 - QN Supervisor Evaluation Changes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FCFEA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5CB9BBD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2CBD8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03/08/2023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10A3" w14:textId="77777777" w:rsidR="00332CA7" w:rsidRPr="009449B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547542">
              <w:rPr>
                <w:rFonts w:ascii="Times New Roman (PCL6)" w:hAnsi="Times New Roman (PCL6)"/>
              </w:rPr>
              <w:t xml:space="preserve">TFS 26268 </w:t>
            </w:r>
            <w:r>
              <w:rPr>
                <w:rFonts w:ascii="Times New Roman (PCL6)" w:hAnsi="Times New Roman (PCL6)"/>
              </w:rPr>
              <w:t>–</w:t>
            </w:r>
            <w:r w:rsidRPr="00547542">
              <w:rPr>
                <w:rFonts w:ascii="Times New Roman (PCL6)" w:hAnsi="Times New Roman (PCL6)"/>
              </w:rPr>
              <w:t xml:space="preserve"> Logs for an Employee having Aspect status ‘EA’ not getting Inactivated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F7BD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37F45626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169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03/23/2023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9AA1D" w14:textId="77777777" w:rsidR="00332CA7" w:rsidRPr="00547542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B209EB">
              <w:rPr>
                <w:rFonts w:ascii="Times New Roman (PCL6)" w:hAnsi="Times New Roman (PCL6)"/>
              </w:rPr>
              <w:t>TFS 26382 - Highlight the Prepare or Coach links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01AE4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20DADF29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9C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3/24/2023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77397" w14:textId="77777777" w:rsidR="00332CA7" w:rsidRPr="00B209EB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AE0185">
              <w:rPr>
                <w:rFonts w:ascii="Times New Roman (PCL6)" w:hAnsi="Times New Roman (PCL6)"/>
              </w:rPr>
              <w:t xml:space="preserve">TFS 26216 - Expand Reassign </w:t>
            </w:r>
            <w:proofErr w:type="gramStart"/>
            <w:r w:rsidRPr="00AE0185">
              <w:rPr>
                <w:rFonts w:ascii="Times New Roman (PCL6)" w:hAnsi="Times New Roman (PCL6)"/>
              </w:rPr>
              <w:t>To</w:t>
            </w:r>
            <w:proofErr w:type="gramEnd"/>
            <w:r w:rsidRPr="00AE0185">
              <w:rPr>
                <w:rFonts w:ascii="Times New Roman (PCL6)" w:hAnsi="Times New Roman (PCL6)"/>
              </w:rPr>
              <w:t xml:space="preserve"> Supervisor list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A2CF1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332CA7" w14:paraId="0BDF19B7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FF7EC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6CBEA" w14:textId="77777777" w:rsidR="00332CA7" w:rsidRPr="00AE0185" w:rsidRDefault="00332CA7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E36A42">
              <w:rPr>
                <w:rFonts w:ascii="Times New Roman (PCL6)" w:hAnsi="Times New Roman (PCL6)"/>
              </w:rPr>
              <w:t xml:space="preserve">TFS 26411 </w:t>
            </w:r>
            <w:r>
              <w:rPr>
                <w:rFonts w:ascii="Times New Roman (PCL6)" w:hAnsi="Times New Roman (PCL6)"/>
              </w:rPr>
              <w:t>–</w:t>
            </w:r>
            <w:r w:rsidRPr="00E36A42">
              <w:rPr>
                <w:rFonts w:ascii="Times New Roman (PCL6)" w:hAnsi="Times New Roman (PCL6)"/>
              </w:rPr>
              <w:t xml:space="preserve"> New coaching reason for Claims View (Medicare Only)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985CE" w14:textId="77777777" w:rsidR="00332CA7" w:rsidRDefault="00332CA7" w:rsidP="00D5061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Susmitha Palacherla</w:t>
            </w:r>
          </w:p>
        </w:tc>
      </w:tr>
      <w:tr w:rsidR="00776B01" w14:paraId="46AAC2FF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37C5" w14:textId="65E64F6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4/13/2023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E60DA" w14:textId="63938020" w:rsidR="00776B01" w:rsidRPr="006D0A06" w:rsidRDefault="00776B01" w:rsidP="00D50610">
            <w:pPr>
              <w:spacing w:line="240" w:lineRule="auto"/>
              <w:rPr>
                <w:rFonts w:ascii="Times New Roman (PCL6)" w:hAnsi="Times New Roman (PCL6)"/>
              </w:rPr>
            </w:pPr>
            <w:r w:rsidRPr="006D0A06">
              <w:rPr>
                <w:rFonts w:ascii="Times New Roman (PCL6)" w:hAnsi="Times New Roman (PCL6)"/>
              </w:rPr>
              <w:t>TFS 26432 - Audio issues in the eCoaching Log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4E68" w14:textId="55B884D4" w:rsidR="00776B01" w:rsidRPr="006D0A06" w:rsidRDefault="00776B01" w:rsidP="00D50610">
            <w:pPr>
              <w:rPr>
                <w:rFonts w:ascii="Times New Roman" w:hAnsi="Times New Roman"/>
              </w:rPr>
            </w:pPr>
            <w:r w:rsidRPr="006D0A06">
              <w:rPr>
                <w:rFonts w:ascii="Times New Roman" w:hAnsi="Times New Roman"/>
              </w:rPr>
              <w:t>Susmitha Palacherla</w:t>
            </w:r>
          </w:p>
        </w:tc>
      </w:tr>
      <w:tr w:rsidR="00BA20C3" w14:paraId="7610FD21" w14:textId="77777777" w:rsidTr="00D50610"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960D" w14:textId="0587939A" w:rsidR="00BA20C3" w:rsidRPr="006D0A06" w:rsidRDefault="00BA20C3" w:rsidP="00BA20C3">
            <w:pPr>
              <w:rPr>
                <w:rFonts w:ascii="Times New Roman" w:hAnsi="Times New Roman"/>
                <w:rPrChange w:id="54" w:author="Palacherla, Susmitha C" w:date="2023-06-06T10:06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6D0A06">
              <w:rPr>
                <w:rFonts w:ascii="Times New Roman" w:hAnsi="Times New Roman"/>
                <w:rPrChange w:id="55" w:author="Palacherla, Susmitha C" w:date="2023-06-06T10:06:00Z">
                  <w:rPr>
                    <w:rFonts w:ascii="Times New Roman" w:hAnsi="Times New Roman"/>
                    <w:highlight w:val="yellow"/>
                  </w:rPr>
                </w:rPrChange>
              </w:rPr>
              <w:t>5/3/2023</w:t>
            </w:r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82BB0" w14:textId="66302216" w:rsidR="00BA20C3" w:rsidRPr="006D0A06" w:rsidRDefault="00BA20C3" w:rsidP="00BA20C3">
            <w:pPr>
              <w:spacing w:line="240" w:lineRule="auto"/>
              <w:rPr>
                <w:rFonts w:ascii="Times New Roman (PCL6)" w:hAnsi="Times New Roman (PCL6)"/>
                <w:rPrChange w:id="56" w:author="Palacherla, Susmitha C" w:date="2023-06-06T10:06:00Z">
                  <w:rPr>
                    <w:rFonts w:ascii="Times New Roman (PCL6)" w:hAnsi="Times New Roman (PCL6)"/>
                    <w:highlight w:val="yellow"/>
                  </w:rPr>
                </w:rPrChange>
              </w:rPr>
            </w:pPr>
            <w:r w:rsidRPr="006D0A06">
              <w:rPr>
                <w:rFonts w:ascii="Times New Roman (PCL6)" w:hAnsi="Times New Roman (PCL6)"/>
                <w:rPrChange w:id="57" w:author="Palacherla, Susmitha C" w:date="2023-06-06T10:06:00Z">
                  <w:rPr>
                    <w:rFonts w:ascii="Times New Roman (PCL6)" w:hAnsi="Times New Roman (PCL6)"/>
                    <w:highlight w:val="yellow"/>
                  </w:rPr>
                </w:rPrChange>
              </w:rPr>
              <w:t>TFS 26536 - Adding a link on the Quality Now eCLs to the Quality Now Feedback Form</w:t>
            </w:r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FD45" w14:textId="7C41966F" w:rsidR="00BA20C3" w:rsidRPr="006D0A06" w:rsidRDefault="00BA20C3" w:rsidP="00BA20C3">
            <w:pPr>
              <w:rPr>
                <w:rFonts w:ascii="Times New Roman" w:hAnsi="Times New Roman"/>
                <w:rPrChange w:id="58" w:author="Palacherla, Susmitha C" w:date="2023-06-06T10:06:00Z">
                  <w:rPr>
                    <w:rFonts w:ascii="Times New Roman" w:hAnsi="Times New Roman"/>
                    <w:highlight w:val="yellow"/>
                  </w:rPr>
                </w:rPrChange>
              </w:rPr>
            </w:pPr>
            <w:r w:rsidRPr="006D0A06">
              <w:rPr>
                <w:rFonts w:ascii="Times New Roman" w:hAnsi="Times New Roman"/>
                <w:rPrChange w:id="59" w:author="Palacherla, Susmitha C" w:date="2023-06-06T10:06:00Z">
                  <w:rPr>
                    <w:rFonts w:ascii="Times New Roman" w:hAnsi="Times New Roman"/>
                    <w:highlight w:val="yellow"/>
                  </w:rPr>
                </w:rPrChange>
              </w:rPr>
              <w:t>Susmitha Palacherla</w:t>
            </w:r>
          </w:p>
        </w:tc>
      </w:tr>
      <w:tr w:rsidR="006D0A06" w14:paraId="77057A81" w14:textId="77777777" w:rsidTr="00D50610">
        <w:trPr>
          <w:ins w:id="60" w:author="Palacherla, Susmitha C" w:date="2023-06-06T10:06:00Z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C973F" w14:textId="6BEE4401" w:rsidR="006D0A06" w:rsidRPr="006D0A06" w:rsidRDefault="006D0A06" w:rsidP="00BA20C3">
            <w:pPr>
              <w:rPr>
                <w:ins w:id="61" w:author="Palacherla, Susmitha C" w:date="2023-06-06T10:06:00Z"/>
                <w:rFonts w:ascii="Times New Roman" w:hAnsi="Times New Roman"/>
                <w:highlight w:val="yellow"/>
                <w:rPrChange w:id="62" w:author="Palacherla, Susmitha C" w:date="2023-06-06T10:06:00Z">
                  <w:rPr>
                    <w:ins w:id="63" w:author="Palacherla, Susmitha C" w:date="2023-06-06T10:06:00Z"/>
                    <w:rFonts w:ascii="Times New Roman" w:hAnsi="Times New Roman"/>
                  </w:rPr>
                </w:rPrChange>
              </w:rPr>
            </w:pPr>
            <w:ins w:id="64" w:author="Palacherla, Susmitha C" w:date="2023-06-06T10:06:00Z">
              <w:r w:rsidRPr="006D0A06">
                <w:rPr>
                  <w:rFonts w:ascii="Times New Roman" w:hAnsi="Times New Roman"/>
                  <w:highlight w:val="yellow"/>
                  <w:rPrChange w:id="65" w:author="Palacherla, Susmitha C" w:date="2023-06-06T10:06:00Z">
                    <w:rPr>
                      <w:rFonts w:ascii="Times New Roman" w:hAnsi="Times New Roman"/>
                    </w:rPr>
                  </w:rPrChange>
                </w:rPr>
                <w:lastRenderedPageBreak/>
                <w:t>6/6/2023</w:t>
              </w:r>
            </w:ins>
          </w:p>
        </w:tc>
        <w:tc>
          <w:tcPr>
            <w:tcW w:w="65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30B46" w14:textId="6A49A5E2" w:rsidR="006D0A06" w:rsidRPr="006D0A06" w:rsidRDefault="006D0A06" w:rsidP="00BA20C3">
            <w:pPr>
              <w:spacing w:line="240" w:lineRule="auto"/>
              <w:rPr>
                <w:ins w:id="66" w:author="Palacherla, Susmitha C" w:date="2023-06-06T10:06:00Z"/>
                <w:rFonts w:ascii="Times New Roman (PCL6)" w:hAnsi="Times New Roman (PCL6)"/>
                <w:highlight w:val="yellow"/>
                <w:rPrChange w:id="67" w:author="Palacherla, Susmitha C" w:date="2023-06-06T10:06:00Z">
                  <w:rPr>
                    <w:ins w:id="68" w:author="Palacherla, Susmitha C" w:date="2023-06-06T10:06:00Z"/>
                    <w:rFonts w:ascii="Times New Roman (PCL6)" w:hAnsi="Times New Roman (PCL6)"/>
                  </w:rPr>
                </w:rPrChange>
              </w:rPr>
            </w:pPr>
            <w:ins w:id="69" w:author="Palacherla, Susmitha C" w:date="2023-06-06T10:06:00Z">
              <w:r w:rsidRPr="006D0A06">
                <w:rPr>
                  <w:rFonts w:ascii="Times New Roman (PCL6)" w:hAnsi="Times New Roman (PCL6)"/>
                  <w:highlight w:val="yellow"/>
                  <w:rPrChange w:id="70" w:author="Palacherla, Susmitha C" w:date="2023-06-06T10:06:00Z">
                    <w:rPr>
                      <w:rFonts w:ascii="Times New Roman (PCL6)" w:hAnsi="Times New Roman (PCL6)"/>
                    </w:rPr>
                  </w:rPrChange>
                </w:rPr>
                <w:t>TFS 26691 - Removal of Bogalusa from eCoaching log</w:t>
              </w:r>
            </w:ins>
          </w:p>
        </w:tc>
        <w:tc>
          <w:tcPr>
            <w:tcW w:w="1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46FE5" w14:textId="67E29EA4" w:rsidR="006D0A06" w:rsidRPr="006D0A06" w:rsidRDefault="006D0A06" w:rsidP="00BA20C3">
            <w:pPr>
              <w:rPr>
                <w:ins w:id="71" w:author="Palacherla, Susmitha C" w:date="2023-06-06T10:06:00Z"/>
                <w:rFonts w:ascii="Times New Roman" w:hAnsi="Times New Roman"/>
                <w:highlight w:val="yellow"/>
                <w:rPrChange w:id="72" w:author="Palacherla, Susmitha C" w:date="2023-06-06T10:06:00Z">
                  <w:rPr>
                    <w:ins w:id="73" w:author="Palacherla, Susmitha C" w:date="2023-06-06T10:06:00Z"/>
                    <w:rFonts w:ascii="Times New Roman" w:hAnsi="Times New Roman"/>
                  </w:rPr>
                </w:rPrChange>
              </w:rPr>
            </w:pPr>
            <w:ins w:id="74" w:author="Palacherla, Susmitha C" w:date="2023-06-06T10:06:00Z">
              <w:r w:rsidRPr="006D0A06">
                <w:rPr>
                  <w:rFonts w:ascii="Times New Roman" w:hAnsi="Times New Roman"/>
                  <w:highlight w:val="yellow"/>
                  <w:rPrChange w:id="75" w:author="Palacherla, Susmitha C" w:date="2023-06-06T10:06:00Z">
                    <w:rPr>
                      <w:rFonts w:ascii="Times New Roman" w:hAnsi="Times New Roman"/>
                    </w:rPr>
                  </w:rPrChange>
                </w:rPr>
                <w:t>Susmitha Palacherla</w:t>
              </w:r>
            </w:ins>
          </w:p>
        </w:tc>
      </w:tr>
    </w:tbl>
    <w:p w14:paraId="68D6DE3F" w14:textId="08EA27D9" w:rsidR="00332CA7" w:rsidRPr="0001301A" w:rsidRDefault="00332CA7" w:rsidP="002D61B4">
      <w:pPr>
        <w:pStyle w:val="NoSpacing"/>
        <w:rPr>
          <w:rFonts w:ascii="Times New Roman" w:hAnsi="Times New Roman"/>
          <w:b/>
          <w:sz w:val="20"/>
          <w:szCs w:val="20"/>
        </w:rPr>
      </w:pPr>
      <w:r w:rsidRPr="002431EB">
        <w:br w:type="page"/>
      </w:r>
    </w:p>
    <w:sectPr w:rsidR="00332CA7" w:rsidRPr="0001301A" w:rsidSect="00D47089">
      <w:headerReference w:type="default" r:id="rId21"/>
      <w:footerReference w:type="default" r:id="rId22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F861D" w14:textId="77777777" w:rsidR="00F63F24" w:rsidRDefault="00F63F24" w:rsidP="009F2A51">
      <w:pPr>
        <w:spacing w:after="0" w:line="240" w:lineRule="auto"/>
      </w:pPr>
      <w:r>
        <w:separator/>
      </w:r>
    </w:p>
  </w:endnote>
  <w:endnote w:type="continuationSeparator" w:id="0">
    <w:p w14:paraId="1BBBCB54" w14:textId="77777777" w:rsidR="00F63F24" w:rsidRDefault="00F63F24" w:rsidP="009F2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PCL6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098D" w14:textId="77777777" w:rsidR="009774B2" w:rsidRPr="00872F59" w:rsidRDefault="009774B2" w:rsidP="0046768F">
    <w:pPr>
      <w:spacing w:before="120"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  <w:r>
      <w:rPr>
        <w:rFonts w:ascii="CG Times" w:hAnsi="CG Times" w:cs="Vrinda"/>
        <w:sz w:val="18"/>
        <w:szCs w:val="18"/>
      </w:rPr>
      <w:t xml:space="preserve">This document contains </w:t>
    </w:r>
    <w:r w:rsidRPr="00872F59">
      <w:rPr>
        <w:rFonts w:ascii="CG Times" w:hAnsi="CG Times" w:cs="Vrinda"/>
        <w:sz w:val="18"/>
        <w:szCs w:val="18"/>
      </w:rPr>
      <w:t>confidential and proprietary information,</w:t>
    </w:r>
  </w:p>
  <w:p w14:paraId="0A864DB4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sz w:val="18"/>
        <w:szCs w:val="18"/>
      </w:rPr>
    </w:pPr>
    <w:r w:rsidRPr="00872F59">
      <w:rPr>
        <w:rFonts w:ascii="CG Times" w:hAnsi="CG Times" w:cs="Vrinda"/>
        <w:sz w:val="18"/>
        <w:szCs w:val="18"/>
      </w:rPr>
      <w:t>which shall not be used, disclosed, or reproduced for any purpose</w:t>
    </w:r>
    <w:r>
      <w:rPr>
        <w:rFonts w:ascii="CG Times" w:hAnsi="CG Times" w:cs="Vrinda"/>
        <w:sz w:val="18"/>
        <w:szCs w:val="18"/>
      </w:rPr>
      <w:t xml:space="preserve"> other than the conduct of Company </w:t>
    </w:r>
    <w:r w:rsidRPr="00872F59">
      <w:rPr>
        <w:rFonts w:ascii="CG Times" w:hAnsi="CG Times" w:cs="Vrinda"/>
        <w:sz w:val="18"/>
        <w:szCs w:val="18"/>
      </w:rPr>
      <w:t>business affairs.</w:t>
    </w:r>
  </w:p>
  <w:p w14:paraId="5D5F9FF2" w14:textId="77777777" w:rsidR="009774B2" w:rsidRPr="00872F59" w:rsidRDefault="009774B2" w:rsidP="0046768F">
    <w:pPr>
      <w:spacing w:after="0" w:line="240" w:lineRule="auto"/>
      <w:jc w:val="center"/>
      <w:rPr>
        <w:rFonts w:ascii="CG Times" w:hAnsi="CG Times" w:cs="Vrinda"/>
        <w:color w:val="FFFFFF"/>
        <w:sz w:val="18"/>
        <w:szCs w:val="18"/>
      </w:rPr>
    </w:pPr>
  </w:p>
  <w:p w14:paraId="3887F18A" w14:textId="71C01E79" w:rsidR="009774B2" w:rsidRPr="0046768F" w:rsidRDefault="009774B2" w:rsidP="0046768F">
    <w:pPr>
      <w:tabs>
        <w:tab w:val="center" w:pos="4680"/>
        <w:tab w:val="right" w:pos="9360"/>
      </w:tabs>
    </w:pPr>
    <w:r w:rsidRPr="00872F59">
      <w:t xml:space="preserve">Revised </w:t>
    </w:r>
    <w:r w:rsidRPr="00872F59">
      <w:fldChar w:fldCharType="begin"/>
    </w:r>
    <w:r w:rsidRPr="00872F59">
      <w:instrText xml:space="preserve"> DATE \@ "M/d/yyyy" </w:instrText>
    </w:r>
    <w:r w:rsidRPr="00872F59">
      <w:fldChar w:fldCharType="separate"/>
    </w:r>
    <w:r w:rsidR="006D0A06">
      <w:rPr>
        <w:noProof/>
      </w:rPr>
      <w:t>6/6/2023</w:t>
    </w:r>
    <w:r w:rsidRPr="00872F59">
      <w:fldChar w:fldCharType="end"/>
    </w:r>
    <w:r w:rsidRPr="00872F59">
      <w:tab/>
    </w:r>
    <w:r w:rsidRPr="00872F59">
      <w:tab/>
      <w:t xml:space="preserve">Page </w:t>
    </w:r>
    <w:r w:rsidRPr="00872F59">
      <w:fldChar w:fldCharType="begin"/>
    </w:r>
    <w:r w:rsidRPr="00872F59">
      <w:instrText xml:space="preserve"> PAGE </w:instrText>
    </w:r>
    <w:r w:rsidRPr="00872F59">
      <w:fldChar w:fldCharType="separate"/>
    </w:r>
    <w:r>
      <w:rPr>
        <w:noProof/>
      </w:rPr>
      <w:t>11</w:t>
    </w:r>
    <w:r w:rsidRPr="00872F59">
      <w:fldChar w:fldCharType="end"/>
    </w:r>
    <w:r w:rsidRPr="00872F59"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B21D59" w14:textId="77777777" w:rsidR="00F63F24" w:rsidRDefault="00F63F24" w:rsidP="009F2A51">
      <w:pPr>
        <w:spacing w:after="0" w:line="240" w:lineRule="auto"/>
      </w:pPr>
      <w:r>
        <w:separator/>
      </w:r>
    </w:p>
  </w:footnote>
  <w:footnote w:type="continuationSeparator" w:id="0">
    <w:p w14:paraId="318CE783" w14:textId="77777777" w:rsidR="00F63F24" w:rsidRDefault="00F63F24" w:rsidP="009F2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C8DDF" w14:textId="77777777" w:rsidR="009774B2" w:rsidRDefault="009774B2" w:rsidP="00D14A0B">
    <w:pPr>
      <w:pStyle w:val="Header"/>
    </w:pPr>
    <w:r>
      <w:t>eCoaching Log System</w:t>
    </w:r>
  </w:p>
  <w:p w14:paraId="4FEBA26A" w14:textId="77777777" w:rsidR="009774B2" w:rsidRPr="00A83AA2" w:rsidRDefault="009774B2" w:rsidP="00A83A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4B89F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sz w:val="20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decimal"/>
      <w:pStyle w:val="Heading4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00B37CFB"/>
    <w:multiLevelType w:val="hybridMultilevel"/>
    <w:tmpl w:val="A10482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812C16"/>
    <w:multiLevelType w:val="hybridMultilevel"/>
    <w:tmpl w:val="10341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1668CA"/>
    <w:multiLevelType w:val="hybridMultilevel"/>
    <w:tmpl w:val="41001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019F1"/>
    <w:multiLevelType w:val="hybridMultilevel"/>
    <w:tmpl w:val="93F46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556AC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E90831"/>
    <w:multiLevelType w:val="hybridMultilevel"/>
    <w:tmpl w:val="58E01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14466A"/>
    <w:multiLevelType w:val="hybridMultilevel"/>
    <w:tmpl w:val="27F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4E74CE"/>
    <w:multiLevelType w:val="hybridMultilevel"/>
    <w:tmpl w:val="8B4A2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C542FE"/>
    <w:multiLevelType w:val="hybridMultilevel"/>
    <w:tmpl w:val="915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3345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82A73CF"/>
    <w:multiLevelType w:val="hybridMultilevel"/>
    <w:tmpl w:val="5EF42802"/>
    <w:lvl w:ilvl="0" w:tplc="3BB88D62">
      <w:numFmt w:val="bullet"/>
      <w:lvlText w:val=""/>
      <w:lvlJc w:val="left"/>
      <w:pPr>
        <w:ind w:left="615" w:hanging="360"/>
      </w:pPr>
      <w:rPr>
        <w:rFonts w:ascii="Wingdings" w:eastAsia="Times New Roman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12" w15:restartNumberingAfterBreak="0">
    <w:nsid w:val="3D6F0189"/>
    <w:multiLevelType w:val="hybridMultilevel"/>
    <w:tmpl w:val="4762F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0F"/>
    <w:multiLevelType w:val="hybridMultilevel"/>
    <w:tmpl w:val="1F8CB2EA"/>
    <w:lvl w:ilvl="0" w:tplc="7630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11C1286"/>
    <w:multiLevelType w:val="hybridMultilevel"/>
    <w:tmpl w:val="3216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B90831"/>
    <w:multiLevelType w:val="multilevel"/>
    <w:tmpl w:val="B30444F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185713D"/>
    <w:multiLevelType w:val="hybridMultilevel"/>
    <w:tmpl w:val="D778B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A4551A"/>
    <w:multiLevelType w:val="hybridMultilevel"/>
    <w:tmpl w:val="32FA2468"/>
    <w:lvl w:ilvl="0" w:tplc="CD6E90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571B1C"/>
    <w:multiLevelType w:val="hybridMultilevel"/>
    <w:tmpl w:val="D5C43C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5495652">
    <w:abstractNumId w:val="11"/>
  </w:num>
  <w:num w:numId="2" w16cid:durableId="2021226893">
    <w:abstractNumId w:val="6"/>
  </w:num>
  <w:num w:numId="3" w16cid:durableId="1750347296">
    <w:abstractNumId w:val="14"/>
  </w:num>
  <w:num w:numId="4" w16cid:durableId="2087413166">
    <w:abstractNumId w:val="13"/>
  </w:num>
  <w:num w:numId="5" w16cid:durableId="236213394">
    <w:abstractNumId w:val="3"/>
  </w:num>
  <w:num w:numId="6" w16cid:durableId="587353752">
    <w:abstractNumId w:val="18"/>
  </w:num>
  <w:num w:numId="7" w16cid:durableId="196085908">
    <w:abstractNumId w:val="0"/>
  </w:num>
  <w:num w:numId="8" w16cid:durableId="1891307350">
    <w:abstractNumId w:val="0"/>
  </w:num>
  <w:num w:numId="9" w16cid:durableId="32967892">
    <w:abstractNumId w:val="0"/>
  </w:num>
  <w:num w:numId="10" w16cid:durableId="1075663026">
    <w:abstractNumId w:val="9"/>
  </w:num>
  <w:num w:numId="11" w16cid:durableId="1003240377">
    <w:abstractNumId w:val="12"/>
  </w:num>
  <w:num w:numId="12" w16cid:durableId="1254585335">
    <w:abstractNumId w:val="2"/>
  </w:num>
  <w:num w:numId="13" w16cid:durableId="2008825721">
    <w:abstractNumId w:val="8"/>
  </w:num>
  <w:num w:numId="14" w16cid:durableId="509411903">
    <w:abstractNumId w:val="4"/>
  </w:num>
  <w:num w:numId="15" w16cid:durableId="442499883">
    <w:abstractNumId w:val="7"/>
  </w:num>
  <w:num w:numId="16" w16cid:durableId="2017147159">
    <w:abstractNumId w:val="5"/>
  </w:num>
  <w:num w:numId="17" w16cid:durableId="960574394">
    <w:abstractNumId w:val="1"/>
  </w:num>
  <w:num w:numId="18" w16cid:durableId="1591698605">
    <w:abstractNumId w:val="16"/>
  </w:num>
  <w:num w:numId="19" w16cid:durableId="68314275">
    <w:abstractNumId w:val="10"/>
  </w:num>
  <w:num w:numId="20" w16cid:durableId="1649239594">
    <w:abstractNumId w:val="15"/>
  </w:num>
  <w:num w:numId="21" w16cid:durableId="431164846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lacherla, Susmitha C">
    <w15:presenceInfo w15:providerId="AD" w15:userId="S::susmithacpalacherla@maximus.com::aca56eee-8690-4e75-b830-7830b36a59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trackRevision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977"/>
    <w:rsid w:val="00001C67"/>
    <w:rsid w:val="00001DBA"/>
    <w:rsid w:val="00002345"/>
    <w:rsid w:val="00002C90"/>
    <w:rsid w:val="0000449E"/>
    <w:rsid w:val="000061E3"/>
    <w:rsid w:val="00011AB2"/>
    <w:rsid w:val="00011F0C"/>
    <w:rsid w:val="0001279D"/>
    <w:rsid w:val="0001301A"/>
    <w:rsid w:val="000146F4"/>
    <w:rsid w:val="00016283"/>
    <w:rsid w:val="00017826"/>
    <w:rsid w:val="00022254"/>
    <w:rsid w:val="0002451F"/>
    <w:rsid w:val="00024AB2"/>
    <w:rsid w:val="0002514F"/>
    <w:rsid w:val="00026E2F"/>
    <w:rsid w:val="00030695"/>
    <w:rsid w:val="00030D2C"/>
    <w:rsid w:val="00030F2F"/>
    <w:rsid w:val="000328F9"/>
    <w:rsid w:val="00037180"/>
    <w:rsid w:val="0004360A"/>
    <w:rsid w:val="00050E64"/>
    <w:rsid w:val="0005261A"/>
    <w:rsid w:val="00055484"/>
    <w:rsid w:val="00056095"/>
    <w:rsid w:val="00056A7B"/>
    <w:rsid w:val="00057FE5"/>
    <w:rsid w:val="00060E62"/>
    <w:rsid w:val="00062B2E"/>
    <w:rsid w:val="000651CC"/>
    <w:rsid w:val="00066431"/>
    <w:rsid w:val="000664B1"/>
    <w:rsid w:val="000674F9"/>
    <w:rsid w:val="000760A7"/>
    <w:rsid w:val="000764BB"/>
    <w:rsid w:val="00077AC6"/>
    <w:rsid w:val="00077DC8"/>
    <w:rsid w:val="000800F6"/>
    <w:rsid w:val="00081738"/>
    <w:rsid w:val="00081FEC"/>
    <w:rsid w:val="00087B82"/>
    <w:rsid w:val="00093EDA"/>
    <w:rsid w:val="000941EB"/>
    <w:rsid w:val="000968D9"/>
    <w:rsid w:val="000A472F"/>
    <w:rsid w:val="000A52B7"/>
    <w:rsid w:val="000B1CA4"/>
    <w:rsid w:val="000B20FB"/>
    <w:rsid w:val="000B3599"/>
    <w:rsid w:val="000B3B99"/>
    <w:rsid w:val="000B5F73"/>
    <w:rsid w:val="000C160E"/>
    <w:rsid w:val="000C1C25"/>
    <w:rsid w:val="000C354C"/>
    <w:rsid w:val="000C4A37"/>
    <w:rsid w:val="000C6593"/>
    <w:rsid w:val="000D089D"/>
    <w:rsid w:val="000D28F8"/>
    <w:rsid w:val="000D69CB"/>
    <w:rsid w:val="000E0DD0"/>
    <w:rsid w:val="000E1167"/>
    <w:rsid w:val="000E3385"/>
    <w:rsid w:val="000E7DF0"/>
    <w:rsid w:val="000F3953"/>
    <w:rsid w:val="000F424C"/>
    <w:rsid w:val="000F715B"/>
    <w:rsid w:val="000F7B9C"/>
    <w:rsid w:val="0010083B"/>
    <w:rsid w:val="00101D27"/>
    <w:rsid w:val="00101DD1"/>
    <w:rsid w:val="001027AF"/>
    <w:rsid w:val="00105CDC"/>
    <w:rsid w:val="001110A3"/>
    <w:rsid w:val="00111F86"/>
    <w:rsid w:val="0011239B"/>
    <w:rsid w:val="00113D91"/>
    <w:rsid w:val="00114EF1"/>
    <w:rsid w:val="001161EF"/>
    <w:rsid w:val="00116EA1"/>
    <w:rsid w:val="00116F47"/>
    <w:rsid w:val="00120919"/>
    <w:rsid w:val="00121824"/>
    <w:rsid w:val="0012543C"/>
    <w:rsid w:val="0012595E"/>
    <w:rsid w:val="00126356"/>
    <w:rsid w:val="001266F3"/>
    <w:rsid w:val="00132320"/>
    <w:rsid w:val="00136465"/>
    <w:rsid w:val="00136B5D"/>
    <w:rsid w:val="001370D1"/>
    <w:rsid w:val="00140547"/>
    <w:rsid w:val="00142D2C"/>
    <w:rsid w:val="00144649"/>
    <w:rsid w:val="001517BB"/>
    <w:rsid w:val="00152ED9"/>
    <w:rsid w:val="001533C1"/>
    <w:rsid w:val="00153754"/>
    <w:rsid w:val="00154768"/>
    <w:rsid w:val="0015634A"/>
    <w:rsid w:val="0016044C"/>
    <w:rsid w:val="00160DB5"/>
    <w:rsid w:val="00161703"/>
    <w:rsid w:val="001618AF"/>
    <w:rsid w:val="00161ECE"/>
    <w:rsid w:val="00161F8E"/>
    <w:rsid w:val="00166612"/>
    <w:rsid w:val="00170265"/>
    <w:rsid w:val="001731C2"/>
    <w:rsid w:val="00173610"/>
    <w:rsid w:val="0017464E"/>
    <w:rsid w:val="00176950"/>
    <w:rsid w:val="00177FE4"/>
    <w:rsid w:val="001820CE"/>
    <w:rsid w:val="0018254B"/>
    <w:rsid w:val="001828EA"/>
    <w:rsid w:val="00183407"/>
    <w:rsid w:val="00183EF5"/>
    <w:rsid w:val="0018548A"/>
    <w:rsid w:val="001923BC"/>
    <w:rsid w:val="001926DA"/>
    <w:rsid w:val="001A1373"/>
    <w:rsid w:val="001A262B"/>
    <w:rsid w:val="001A5329"/>
    <w:rsid w:val="001A556E"/>
    <w:rsid w:val="001A66FA"/>
    <w:rsid w:val="001B0C76"/>
    <w:rsid w:val="001B1508"/>
    <w:rsid w:val="001B155B"/>
    <w:rsid w:val="001B1D18"/>
    <w:rsid w:val="001B221B"/>
    <w:rsid w:val="001B3351"/>
    <w:rsid w:val="001B35F6"/>
    <w:rsid w:val="001B4490"/>
    <w:rsid w:val="001B4D8B"/>
    <w:rsid w:val="001C56F8"/>
    <w:rsid w:val="001C585F"/>
    <w:rsid w:val="001D11A1"/>
    <w:rsid w:val="001D4198"/>
    <w:rsid w:val="001D587B"/>
    <w:rsid w:val="001D71B5"/>
    <w:rsid w:val="001E1E8A"/>
    <w:rsid w:val="001E286A"/>
    <w:rsid w:val="001E5A79"/>
    <w:rsid w:val="001E6F17"/>
    <w:rsid w:val="001F1DD9"/>
    <w:rsid w:val="001F21A4"/>
    <w:rsid w:val="001F3493"/>
    <w:rsid w:val="001F36D5"/>
    <w:rsid w:val="001F6788"/>
    <w:rsid w:val="001F7991"/>
    <w:rsid w:val="002003D6"/>
    <w:rsid w:val="00210A87"/>
    <w:rsid w:val="00211C49"/>
    <w:rsid w:val="0021509C"/>
    <w:rsid w:val="002152D8"/>
    <w:rsid w:val="002178BB"/>
    <w:rsid w:val="00220B38"/>
    <w:rsid w:val="00225139"/>
    <w:rsid w:val="0022617D"/>
    <w:rsid w:val="00227177"/>
    <w:rsid w:val="00227828"/>
    <w:rsid w:val="00231425"/>
    <w:rsid w:val="002322F9"/>
    <w:rsid w:val="00234CB1"/>
    <w:rsid w:val="00234E7C"/>
    <w:rsid w:val="00236CCA"/>
    <w:rsid w:val="00236F5B"/>
    <w:rsid w:val="002375DA"/>
    <w:rsid w:val="00237BC0"/>
    <w:rsid w:val="00241D42"/>
    <w:rsid w:val="002428BB"/>
    <w:rsid w:val="002431EB"/>
    <w:rsid w:val="00246333"/>
    <w:rsid w:val="00246EF8"/>
    <w:rsid w:val="0025099A"/>
    <w:rsid w:val="00250EF3"/>
    <w:rsid w:val="002526BC"/>
    <w:rsid w:val="0025272B"/>
    <w:rsid w:val="00253080"/>
    <w:rsid w:val="00257E1B"/>
    <w:rsid w:val="00260676"/>
    <w:rsid w:val="00262B40"/>
    <w:rsid w:val="00263314"/>
    <w:rsid w:val="00264A09"/>
    <w:rsid w:val="002652C3"/>
    <w:rsid w:val="00265A6D"/>
    <w:rsid w:val="002671B1"/>
    <w:rsid w:val="00272913"/>
    <w:rsid w:val="00272E45"/>
    <w:rsid w:val="00274213"/>
    <w:rsid w:val="00274C57"/>
    <w:rsid w:val="00274D18"/>
    <w:rsid w:val="00275742"/>
    <w:rsid w:val="002759F4"/>
    <w:rsid w:val="00284C3A"/>
    <w:rsid w:val="00287751"/>
    <w:rsid w:val="00290763"/>
    <w:rsid w:val="00290CD1"/>
    <w:rsid w:val="00292FFA"/>
    <w:rsid w:val="00295858"/>
    <w:rsid w:val="002959D1"/>
    <w:rsid w:val="0029655A"/>
    <w:rsid w:val="002973D4"/>
    <w:rsid w:val="002A4CB7"/>
    <w:rsid w:val="002A6C3D"/>
    <w:rsid w:val="002A7B7F"/>
    <w:rsid w:val="002B0CC4"/>
    <w:rsid w:val="002B3452"/>
    <w:rsid w:val="002B5AF0"/>
    <w:rsid w:val="002B6EC8"/>
    <w:rsid w:val="002B7EE0"/>
    <w:rsid w:val="002C0BF2"/>
    <w:rsid w:val="002C4340"/>
    <w:rsid w:val="002C6AF2"/>
    <w:rsid w:val="002C7AF2"/>
    <w:rsid w:val="002D0568"/>
    <w:rsid w:val="002D173B"/>
    <w:rsid w:val="002D3386"/>
    <w:rsid w:val="002D372E"/>
    <w:rsid w:val="002D4EB8"/>
    <w:rsid w:val="002D5CFE"/>
    <w:rsid w:val="002D61B4"/>
    <w:rsid w:val="002D690A"/>
    <w:rsid w:val="002D692B"/>
    <w:rsid w:val="002E170C"/>
    <w:rsid w:val="002E1990"/>
    <w:rsid w:val="002E35C8"/>
    <w:rsid w:val="002E49AB"/>
    <w:rsid w:val="002E6821"/>
    <w:rsid w:val="002E6FEF"/>
    <w:rsid w:val="002F1812"/>
    <w:rsid w:val="002F47D9"/>
    <w:rsid w:val="003016A1"/>
    <w:rsid w:val="00301A10"/>
    <w:rsid w:val="00303DF7"/>
    <w:rsid w:val="003061C0"/>
    <w:rsid w:val="00306733"/>
    <w:rsid w:val="003072AF"/>
    <w:rsid w:val="003075DE"/>
    <w:rsid w:val="003107F7"/>
    <w:rsid w:val="0031095E"/>
    <w:rsid w:val="00310AAD"/>
    <w:rsid w:val="00311842"/>
    <w:rsid w:val="00320E41"/>
    <w:rsid w:val="00321342"/>
    <w:rsid w:val="00321926"/>
    <w:rsid w:val="003231C1"/>
    <w:rsid w:val="003234B1"/>
    <w:rsid w:val="0032386F"/>
    <w:rsid w:val="00323A7A"/>
    <w:rsid w:val="00324423"/>
    <w:rsid w:val="00330398"/>
    <w:rsid w:val="00331AE1"/>
    <w:rsid w:val="00332CA7"/>
    <w:rsid w:val="00332D64"/>
    <w:rsid w:val="003333EC"/>
    <w:rsid w:val="003376CE"/>
    <w:rsid w:val="003379A6"/>
    <w:rsid w:val="00340BB3"/>
    <w:rsid w:val="003415B8"/>
    <w:rsid w:val="003418E7"/>
    <w:rsid w:val="00346B61"/>
    <w:rsid w:val="00351313"/>
    <w:rsid w:val="00351A8A"/>
    <w:rsid w:val="0035438A"/>
    <w:rsid w:val="003553AA"/>
    <w:rsid w:val="0035628F"/>
    <w:rsid w:val="00362304"/>
    <w:rsid w:val="0036316A"/>
    <w:rsid w:val="00363F13"/>
    <w:rsid w:val="00367EAB"/>
    <w:rsid w:val="003701C4"/>
    <w:rsid w:val="00371116"/>
    <w:rsid w:val="0037247A"/>
    <w:rsid w:val="00375758"/>
    <w:rsid w:val="00377805"/>
    <w:rsid w:val="00383B43"/>
    <w:rsid w:val="00383CE9"/>
    <w:rsid w:val="00392910"/>
    <w:rsid w:val="00393673"/>
    <w:rsid w:val="0039750B"/>
    <w:rsid w:val="003A3A21"/>
    <w:rsid w:val="003A54FE"/>
    <w:rsid w:val="003B5690"/>
    <w:rsid w:val="003B63C5"/>
    <w:rsid w:val="003B6D6F"/>
    <w:rsid w:val="003C1307"/>
    <w:rsid w:val="003C1FF8"/>
    <w:rsid w:val="003C3359"/>
    <w:rsid w:val="003C3AEF"/>
    <w:rsid w:val="003C3D09"/>
    <w:rsid w:val="003C52C1"/>
    <w:rsid w:val="003C5BAA"/>
    <w:rsid w:val="003D09B6"/>
    <w:rsid w:val="003D17BC"/>
    <w:rsid w:val="003D2178"/>
    <w:rsid w:val="003D2977"/>
    <w:rsid w:val="003D3755"/>
    <w:rsid w:val="003D37E5"/>
    <w:rsid w:val="003D4BE4"/>
    <w:rsid w:val="003D4F7C"/>
    <w:rsid w:val="003D64F9"/>
    <w:rsid w:val="003D6748"/>
    <w:rsid w:val="003D6D09"/>
    <w:rsid w:val="003D759D"/>
    <w:rsid w:val="003D7A5C"/>
    <w:rsid w:val="003E10C4"/>
    <w:rsid w:val="003E4A65"/>
    <w:rsid w:val="003E5246"/>
    <w:rsid w:val="003E526D"/>
    <w:rsid w:val="003E711A"/>
    <w:rsid w:val="003E7F22"/>
    <w:rsid w:val="003F071B"/>
    <w:rsid w:val="003F10A3"/>
    <w:rsid w:val="003F15B0"/>
    <w:rsid w:val="003F4887"/>
    <w:rsid w:val="004017D8"/>
    <w:rsid w:val="00401A54"/>
    <w:rsid w:val="00410268"/>
    <w:rsid w:val="004136CC"/>
    <w:rsid w:val="004172A8"/>
    <w:rsid w:val="004204F1"/>
    <w:rsid w:val="00422677"/>
    <w:rsid w:val="004240E3"/>
    <w:rsid w:val="0042567F"/>
    <w:rsid w:val="00425CE3"/>
    <w:rsid w:val="00426768"/>
    <w:rsid w:val="004304A3"/>
    <w:rsid w:val="00432A4C"/>
    <w:rsid w:val="0043322B"/>
    <w:rsid w:val="004332C6"/>
    <w:rsid w:val="00434DB0"/>
    <w:rsid w:val="00434F33"/>
    <w:rsid w:val="00435081"/>
    <w:rsid w:val="00437ACA"/>
    <w:rsid w:val="00437D23"/>
    <w:rsid w:val="004402A8"/>
    <w:rsid w:val="0044329B"/>
    <w:rsid w:val="00443506"/>
    <w:rsid w:val="00443827"/>
    <w:rsid w:val="004451BB"/>
    <w:rsid w:val="004458C4"/>
    <w:rsid w:val="00451F8E"/>
    <w:rsid w:val="004522F8"/>
    <w:rsid w:val="00454CE9"/>
    <w:rsid w:val="00456CAC"/>
    <w:rsid w:val="0045788B"/>
    <w:rsid w:val="00460521"/>
    <w:rsid w:val="00463E5F"/>
    <w:rsid w:val="0046556B"/>
    <w:rsid w:val="004658F9"/>
    <w:rsid w:val="0046768F"/>
    <w:rsid w:val="004715FD"/>
    <w:rsid w:val="0047261D"/>
    <w:rsid w:val="00472793"/>
    <w:rsid w:val="004739B7"/>
    <w:rsid w:val="0048499B"/>
    <w:rsid w:val="00484A39"/>
    <w:rsid w:val="0048562D"/>
    <w:rsid w:val="00485A4E"/>
    <w:rsid w:val="00487E6C"/>
    <w:rsid w:val="00487F00"/>
    <w:rsid w:val="004917CD"/>
    <w:rsid w:val="0049254A"/>
    <w:rsid w:val="0049470D"/>
    <w:rsid w:val="004979AB"/>
    <w:rsid w:val="00497D81"/>
    <w:rsid w:val="004A0A4A"/>
    <w:rsid w:val="004A14D2"/>
    <w:rsid w:val="004A610D"/>
    <w:rsid w:val="004A71B8"/>
    <w:rsid w:val="004B09BD"/>
    <w:rsid w:val="004B3D34"/>
    <w:rsid w:val="004B62B5"/>
    <w:rsid w:val="004B6E88"/>
    <w:rsid w:val="004B74F2"/>
    <w:rsid w:val="004C0B48"/>
    <w:rsid w:val="004C621B"/>
    <w:rsid w:val="004C72DB"/>
    <w:rsid w:val="004D0146"/>
    <w:rsid w:val="004D05AC"/>
    <w:rsid w:val="004D4B6E"/>
    <w:rsid w:val="004D4FA8"/>
    <w:rsid w:val="004D55CD"/>
    <w:rsid w:val="004D6C5E"/>
    <w:rsid w:val="004D7D19"/>
    <w:rsid w:val="004E0347"/>
    <w:rsid w:val="004E0869"/>
    <w:rsid w:val="004E14B2"/>
    <w:rsid w:val="004E3FC9"/>
    <w:rsid w:val="004E5D9C"/>
    <w:rsid w:val="004F11B6"/>
    <w:rsid w:val="004F4EFC"/>
    <w:rsid w:val="004F4FAC"/>
    <w:rsid w:val="004F5175"/>
    <w:rsid w:val="004F7AAE"/>
    <w:rsid w:val="004F7BB7"/>
    <w:rsid w:val="00500DD9"/>
    <w:rsid w:val="00502D22"/>
    <w:rsid w:val="00507F7C"/>
    <w:rsid w:val="005114CE"/>
    <w:rsid w:val="005128FE"/>
    <w:rsid w:val="00516BCE"/>
    <w:rsid w:val="0052076A"/>
    <w:rsid w:val="00521D1D"/>
    <w:rsid w:val="00523AF2"/>
    <w:rsid w:val="00524C93"/>
    <w:rsid w:val="0052606B"/>
    <w:rsid w:val="005260AA"/>
    <w:rsid w:val="00526D9B"/>
    <w:rsid w:val="00534BD2"/>
    <w:rsid w:val="00534BFC"/>
    <w:rsid w:val="00537D8F"/>
    <w:rsid w:val="005402B5"/>
    <w:rsid w:val="00541E39"/>
    <w:rsid w:val="00543CD1"/>
    <w:rsid w:val="005442F5"/>
    <w:rsid w:val="00544368"/>
    <w:rsid w:val="00544978"/>
    <w:rsid w:val="00547471"/>
    <w:rsid w:val="00547542"/>
    <w:rsid w:val="0055121D"/>
    <w:rsid w:val="0055164A"/>
    <w:rsid w:val="00552664"/>
    <w:rsid w:val="00552DE6"/>
    <w:rsid w:val="00553322"/>
    <w:rsid w:val="005554D5"/>
    <w:rsid w:val="005557C4"/>
    <w:rsid w:val="00555B74"/>
    <w:rsid w:val="0055625A"/>
    <w:rsid w:val="00560CD4"/>
    <w:rsid w:val="005611A9"/>
    <w:rsid w:val="00563221"/>
    <w:rsid w:val="005641D7"/>
    <w:rsid w:val="00564BF1"/>
    <w:rsid w:val="00571CC0"/>
    <w:rsid w:val="00572BC7"/>
    <w:rsid w:val="00572E30"/>
    <w:rsid w:val="00572F34"/>
    <w:rsid w:val="0057477F"/>
    <w:rsid w:val="0057550D"/>
    <w:rsid w:val="00576689"/>
    <w:rsid w:val="00577DE1"/>
    <w:rsid w:val="005806CB"/>
    <w:rsid w:val="00581311"/>
    <w:rsid w:val="0058379F"/>
    <w:rsid w:val="005866DA"/>
    <w:rsid w:val="00587C70"/>
    <w:rsid w:val="00593352"/>
    <w:rsid w:val="00593411"/>
    <w:rsid w:val="005A1EB4"/>
    <w:rsid w:val="005A217E"/>
    <w:rsid w:val="005A38C3"/>
    <w:rsid w:val="005A3CB4"/>
    <w:rsid w:val="005A5C1B"/>
    <w:rsid w:val="005A744B"/>
    <w:rsid w:val="005A7CBC"/>
    <w:rsid w:val="005B0143"/>
    <w:rsid w:val="005B09AC"/>
    <w:rsid w:val="005B1C55"/>
    <w:rsid w:val="005B1CC0"/>
    <w:rsid w:val="005B3444"/>
    <w:rsid w:val="005B3F33"/>
    <w:rsid w:val="005B760C"/>
    <w:rsid w:val="005B7A6B"/>
    <w:rsid w:val="005B7AC5"/>
    <w:rsid w:val="005C0942"/>
    <w:rsid w:val="005C09AA"/>
    <w:rsid w:val="005D065A"/>
    <w:rsid w:val="005D1239"/>
    <w:rsid w:val="005D72C2"/>
    <w:rsid w:val="005E0E5B"/>
    <w:rsid w:val="005E2808"/>
    <w:rsid w:val="005E29C8"/>
    <w:rsid w:val="005F23F2"/>
    <w:rsid w:val="005F3A9F"/>
    <w:rsid w:val="005F5631"/>
    <w:rsid w:val="005F5F88"/>
    <w:rsid w:val="005F73DE"/>
    <w:rsid w:val="00600DF6"/>
    <w:rsid w:val="006016D4"/>
    <w:rsid w:val="006035E9"/>
    <w:rsid w:val="00605F7E"/>
    <w:rsid w:val="00607C39"/>
    <w:rsid w:val="00611E98"/>
    <w:rsid w:val="00612D2B"/>
    <w:rsid w:val="0061306B"/>
    <w:rsid w:val="0062083E"/>
    <w:rsid w:val="006217FA"/>
    <w:rsid w:val="00623B88"/>
    <w:rsid w:val="0062444F"/>
    <w:rsid w:val="00627965"/>
    <w:rsid w:val="00636B4D"/>
    <w:rsid w:val="00636F47"/>
    <w:rsid w:val="00637EF3"/>
    <w:rsid w:val="0064236D"/>
    <w:rsid w:val="006449D7"/>
    <w:rsid w:val="00644D87"/>
    <w:rsid w:val="00647F9C"/>
    <w:rsid w:val="006504BB"/>
    <w:rsid w:val="00651588"/>
    <w:rsid w:val="00652E95"/>
    <w:rsid w:val="006547A1"/>
    <w:rsid w:val="0065532D"/>
    <w:rsid w:val="00655CFC"/>
    <w:rsid w:val="00656592"/>
    <w:rsid w:val="006609BE"/>
    <w:rsid w:val="006610F6"/>
    <w:rsid w:val="0066304B"/>
    <w:rsid w:val="00663563"/>
    <w:rsid w:val="00664FF9"/>
    <w:rsid w:val="00665241"/>
    <w:rsid w:val="00671CAA"/>
    <w:rsid w:val="006741A5"/>
    <w:rsid w:val="00674B48"/>
    <w:rsid w:val="00675047"/>
    <w:rsid w:val="00675300"/>
    <w:rsid w:val="00675AEA"/>
    <w:rsid w:val="0067651B"/>
    <w:rsid w:val="00684486"/>
    <w:rsid w:val="0068498A"/>
    <w:rsid w:val="00685DFE"/>
    <w:rsid w:val="00686055"/>
    <w:rsid w:val="006907D4"/>
    <w:rsid w:val="00690D44"/>
    <w:rsid w:val="0069376D"/>
    <w:rsid w:val="006940B2"/>
    <w:rsid w:val="00695E80"/>
    <w:rsid w:val="00697CFB"/>
    <w:rsid w:val="006A1114"/>
    <w:rsid w:val="006A2D04"/>
    <w:rsid w:val="006A39BD"/>
    <w:rsid w:val="006A4640"/>
    <w:rsid w:val="006A7267"/>
    <w:rsid w:val="006B19BE"/>
    <w:rsid w:val="006B359A"/>
    <w:rsid w:val="006B56B1"/>
    <w:rsid w:val="006C1137"/>
    <w:rsid w:val="006C2772"/>
    <w:rsid w:val="006C2A82"/>
    <w:rsid w:val="006C2C74"/>
    <w:rsid w:val="006C369B"/>
    <w:rsid w:val="006D0A06"/>
    <w:rsid w:val="006D3151"/>
    <w:rsid w:val="006D39CC"/>
    <w:rsid w:val="006D3D56"/>
    <w:rsid w:val="006D580E"/>
    <w:rsid w:val="006D5941"/>
    <w:rsid w:val="006D76CA"/>
    <w:rsid w:val="006E210B"/>
    <w:rsid w:val="006E7136"/>
    <w:rsid w:val="006F089F"/>
    <w:rsid w:val="006F0C0A"/>
    <w:rsid w:val="006F253B"/>
    <w:rsid w:val="006F31DF"/>
    <w:rsid w:val="007050E5"/>
    <w:rsid w:val="00705CF7"/>
    <w:rsid w:val="00707000"/>
    <w:rsid w:val="007078B8"/>
    <w:rsid w:val="00707B63"/>
    <w:rsid w:val="00710458"/>
    <w:rsid w:val="0071263A"/>
    <w:rsid w:val="00713309"/>
    <w:rsid w:val="00714708"/>
    <w:rsid w:val="00716AA9"/>
    <w:rsid w:val="00721857"/>
    <w:rsid w:val="007250DA"/>
    <w:rsid w:val="00725EDA"/>
    <w:rsid w:val="00732365"/>
    <w:rsid w:val="00732F3C"/>
    <w:rsid w:val="007364B5"/>
    <w:rsid w:val="007369C6"/>
    <w:rsid w:val="007379CF"/>
    <w:rsid w:val="00737F69"/>
    <w:rsid w:val="0074171D"/>
    <w:rsid w:val="00742128"/>
    <w:rsid w:val="00742547"/>
    <w:rsid w:val="0074515D"/>
    <w:rsid w:val="00745478"/>
    <w:rsid w:val="00746202"/>
    <w:rsid w:val="007464CC"/>
    <w:rsid w:val="007467DC"/>
    <w:rsid w:val="00747AB2"/>
    <w:rsid w:val="00747FE2"/>
    <w:rsid w:val="00750891"/>
    <w:rsid w:val="00751569"/>
    <w:rsid w:val="00751E24"/>
    <w:rsid w:val="00754914"/>
    <w:rsid w:val="00754B8E"/>
    <w:rsid w:val="007560C4"/>
    <w:rsid w:val="0075658E"/>
    <w:rsid w:val="007571A6"/>
    <w:rsid w:val="00757FCB"/>
    <w:rsid w:val="00763ADA"/>
    <w:rsid w:val="00767DA6"/>
    <w:rsid w:val="00773941"/>
    <w:rsid w:val="007745DB"/>
    <w:rsid w:val="00776B01"/>
    <w:rsid w:val="00776DF7"/>
    <w:rsid w:val="0078435B"/>
    <w:rsid w:val="007857BF"/>
    <w:rsid w:val="0078584B"/>
    <w:rsid w:val="00786C7C"/>
    <w:rsid w:val="00787A99"/>
    <w:rsid w:val="00787B46"/>
    <w:rsid w:val="00791B10"/>
    <w:rsid w:val="00793801"/>
    <w:rsid w:val="007938CD"/>
    <w:rsid w:val="007942B2"/>
    <w:rsid w:val="00794BDE"/>
    <w:rsid w:val="007950E0"/>
    <w:rsid w:val="0079534D"/>
    <w:rsid w:val="0079767E"/>
    <w:rsid w:val="00797F1D"/>
    <w:rsid w:val="00797FBC"/>
    <w:rsid w:val="007A016B"/>
    <w:rsid w:val="007A23A8"/>
    <w:rsid w:val="007A370F"/>
    <w:rsid w:val="007A7101"/>
    <w:rsid w:val="007A789C"/>
    <w:rsid w:val="007B03A8"/>
    <w:rsid w:val="007B1DC7"/>
    <w:rsid w:val="007B1F55"/>
    <w:rsid w:val="007B2191"/>
    <w:rsid w:val="007B21AB"/>
    <w:rsid w:val="007B265E"/>
    <w:rsid w:val="007C408F"/>
    <w:rsid w:val="007C6024"/>
    <w:rsid w:val="007C6933"/>
    <w:rsid w:val="007C7D7F"/>
    <w:rsid w:val="007D016C"/>
    <w:rsid w:val="007D3481"/>
    <w:rsid w:val="007E046C"/>
    <w:rsid w:val="007E0E00"/>
    <w:rsid w:val="007E1431"/>
    <w:rsid w:val="007E1E5D"/>
    <w:rsid w:val="007E4ABC"/>
    <w:rsid w:val="007E4DCE"/>
    <w:rsid w:val="007E56DC"/>
    <w:rsid w:val="007E6D42"/>
    <w:rsid w:val="007F0BBE"/>
    <w:rsid w:val="007F17BB"/>
    <w:rsid w:val="007F36E6"/>
    <w:rsid w:val="007F6D99"/>
    <w:rsid w:val="007F7873"/>
    <w:rsid w:val="007F7E88"/>
    <w:rsid w:val="007F7FCA"/>
    <w:rsid w:val="00801DD1"/>
    <w:rsid w:val="00801EB1"/>
    <w:rsid w:val="008038FB"/>
    <w:rsid w:val="00803F5A"/>
    <w:rsid w:val="008114CA"/>
    <w:rsid w:val="00813F48"/>
    <w:rsid w:val="008164A4"/>
    <w:rsid w:val="008172FA"/>
    <w:rsid w:val="008212C1"/>
    <w:rsid w:val="0082180D"/>
    <w:rsid w:val="00823E83"/>
    <w:rsid w:val="00825A28"/>
    <w:rsid w:val="00826A55"/>
    <w:rsid w:val="008300F7"/>
    <w:rsid w:val="00834851"/>
    <w:rsid w:val="00837F0F"/>
    <w:rsid w:val="00840D41"/>
    <w:rsid w:val="0084157C"/>
    <w:rsid w:val="0084182F"/>
    <w:rsid w:val="0084277D"/>
    <w:rsid w:val="008437DA"/>
    <w:rsid w:val="0084553E"/>
    <w:rsid w:val="00846206"/>
    <w:rsid w:val="008462FF"/>
    <w:rsid w:val="008473C7"/>
    <w:rsid w:val="00850735"/>
    <w:rsid w:val="008519BD"/>
    <w:rsid w:val="00851FA1"/>
    <w:rsid w:val="00854320"/>
    <w:rsid w:val="0085503A"/>
    <w:rsid w:val="00856191"/>
    <w:rsid w:val="0085713F"/>
    <w:rsid w:val="00860128"/>
    <w:rsid w:val="0086470C"/>
    <w:rsid w:val="008671D5"/>
    <w:rsid w:val="00871C1B"/>
    <w:rsid w:val="00872FF7"/>
    <w:rsid w:val="0087416F"/>
    <w:rsid w:val="00874E69"/>
    <w:rsid w:val="00876966"/>
    <w:rsid w:val="00881025"/>
    <w:rsid w:val="00881E30"/>
    <w:rsid w:val="00882BFB"/>
    <w:rsid w:val="00882EBE"/>
    <w:rsid w:val="008900AA"/>
    <w:rsid w:val="00893826"/>
    <w:rsid w:val="00894C57"/>
    <w:rsid w:val="0089540B"/>
    <w:rsid w:val="008961F7"/>
    <w:rsid w:val="008A2026"/>
    <w:rsid w:val="008A4CCD"/>
    <w:rsid w:val="008A6FB4"/>
    <w:rsid w:val="008B0E00"/>
    <w:rsid w:val="008B28E4"/>
    <w:rsid w:val="008B43B8"/>
    <w:rsid w:val="008B4546"/>
    <w:rsid w:val="008B675F"/>
    <w:rsid w:val="008B6877"/>
    <w:rsid w:val="008B68EC"/>
    <w:rsid w:val="008B75C7"/>
    <w:rsid w:val="008C05BB"/>
    <w:rsid w:val="008C0BF1"/>
    <w:rsid w:val="008C138F"/>
    <w:rsid w:val="008C527D"/>
    <w:rsid w:val="008C5B1E"/>
    <w:rsid w:val="008D1941"/>
    <w:rsid w:val="008D23E6"/>
    <w:rsid w:val="008D2F10"/>
    <w:rsid w:val="008D4A18"/>
    <w:rsid w:val="008D625A"/>
    <w:rsid w:val="008D65D0"/>
    <w:rsid w:val="008E1818"/>
    <w:rsid w:val="008E1C29"/>
    <w:rsid w:val="008E2117"/>
    <w:rsid w:val="008E5A87"/>
    <w:rsid w:val="008F0653"/>
    <w:rsid w:val="008F32D9"/>
    <w:rsid w:val="008F47C9"/>
    <w:rsid w:val="008F55BC"/>
    <w:rsid w:val="008F6218"/>
    <w:rsid w:val="008F6417"/>
    <w:rsid w:val="008F6CE0"/>
    <w:rsid w:val="008F7E53"/>
    <w:rsid w:val="00902269"/>
    <w:rsid w:val="0090236A"/>
    <w:rsid w:val="00902F72"/>
    <w:rsid w:val="00907C1A"/>
    <w:rsid w:val="00910A75"/>
    <w:rsid w:val="00910E60"/>
    <w:rsid w:val="00913288"/>
    <w:rsid w:val="009209B5"/>
    <w:rsid w:val="00924532"/>
    <w:rsid w:val="00924A53"/>
    <w:rsid w:val="00926594"/>
    <w:rsid w:val="00931991"/>
    <w:rsid w:val="00932BEB"/>
    <w:rsid w:val="00932F12"/>
    <w:rsid w:val="009330C3"/>
    <w:rsid w:val="00933BB0"/>
    <w:rsid w:val="009348D5"/>
    <w:rsid w:val="009372BF"/>
    <w:rsid w:val="00937CA3"/>
    <w:rsid w:val="009407BC"/>
    <w:rsid w:val="00941378"/>
    <w:rsid w:val="009449BB"/>
    <w:rsid w:val="009460C8"/>
    <w:rsid w:val="0094706C"/>
    <w:rsid w:val="00947C41"/>
    <w:rsid w:val="00950B2C"/>
    <w:rsid w:val="00951B51"/>
    <w:rsid w:val="00953B90"/>
    <w:rsid w:val="00954092"/>
    <w:rsid w:val="00954DFF"/>
    <w:rsid w:val="00955855"/>
    <w:rsid w:val="00957933"/>
    <w:rsid w:val="00960ABF"/>
    <w:rsid w:val="00961780"/>
    <w:rsid w:val="009655C2"/>
    <w:rsid w:val="0096605E"/>
    <w:rsid w:val="0096769D"/>
    <w:rsid w:val="00967A04"/>
    <w:rsid w:val="00970979"/>
    <w:rsid w:val="00976689"/>
    <w:rsid w:val="009774B2"/>
    <w:rsid w:val="009861F9"/>
    <w:rsid w:val="00996B4A"/>
    <w:rsid w:val="009A037D"/>
    <w:rsid w:val="009A0EE8"/>
    <w:rsid w:val="009A1E82"/>
    <w:rsid w:val="009A282C"/>
    <w:rsid w:val="009A5511"/>
    <w:rsid w:val="009A6149"/>
    <w:rsid w:val="009B2A7F"/>
    <w:rsid w:val="009B2BE9"/>
    <w:rsid w:val="009B2EF1"/>
    <w:rsid w:val="009B32F9"/>
    <w:rsid w:val="009B553F"/>
    <w:rsid w:val="009B5C73"/>
    <w:rsid w:val="009B7ED6"/>
    <w:rsid w:val="009C0397"/>
    <w:rsid w:val="009C2DAB"/>
    <w:rsid w:val="009C344C"/>
    <w:rsid w:val="009C48AE"/>
    <w:rsid w:val="009C64BF"/>
    <w:rsid w:val="009C78E2"/>
    <w:rsid w:val="009D1489"/>
    <w:rsid w:val="009D1F50"/>
    <w:rsid w:val="009D28DD"/>
    <w:rsid w:val="009D2CAB"/>
    <w:rsid w:val="009D341F"/>
    <w:rsid w:val="009E155D"/>
    <w:rsid w:val="009E156F"/>
    <w:rsid w:val="009E17FB"/>
    <w:rsid w:val="009E24C9"/>
    <w:rsid w:val="009E4A7F"/>
    <w:rsid w:val="009E4CEC"/>
    <w:rsid w:val="009E568A"/>
    <w:rsid w:val="009E6009"/>
    <w:rsid w:val="009E64D0"/>
    <w:rsid w:val="009E6852"/>
    <w:rsid w:val="009E6B1F"/>
    <w:rsid w:val="009F2A51"/>
    <w:rsid w:val="009F4C2E"/>
    <w:rsid w:val="009F5E14"/>
    <w:rsid w:val="009F77F3"/>
    <w:rsid w:val="00A0328D"/>
    <w:rsid w:val="00A0580C"/>
    <w:rsid w:val="00A069DC"/>
    <w:rsid w:val="00A11EA6"/>
    <w:rsid w:val="00A11EE5"/>
    <w:rsid w:val="00A1321B"/>
    <w:rsid w:val="00A13E44"/>
    <w:rsid w:val="00A14C97"/>
    <w:rsid w:val="00A22B10"/>
    <w:rsid w:val="00A23309"/>
    <w:rsid w:val="00A2423D"/>
    <w:rsid w:val="00A24772"/>
    <w:rsid w:val="00A2711F"/>
    <w:rsid w:val="00A27E97"/>
    <w:rsid w:val="00A30C26"/>
    <w:rsid w:val="00A326F3"/>
    <w:rsid w:val="00A32957"/>
    <w:rsid w:val="00A33752"/>
    <w:rsid w:val="00A346D2"/>
    <w:rsid w:val="00A40B2A"/>
    <w:rsid w:val="00A41120"/>
    <w:rsid w:val="00A424B2"/>
    <w:rsid w:val="00A43EDB"/>
    <w:rsid w:val="00A45C57"/>
    <w:rsid w:val="00A51E4D"/>
    <w:rsid w:val="00A51EBA"/>
    <w:rsid w:val="00A61801"/>
    <w:rsid w:val="00A62738"/>
    <w:rsid w:val="00A6478B"/>
    <w:rsid w:val="00A64DFE"/>
    <w:rsid w:val="00A66BDA"/>
    <w:rsid w:val="00A67362"/>
    <w:rsid w:val="00A71D01"/>
    <w:rsid w:val="00A751D1"/>
    <w:rsid w:val="00A7590E"/>
    <w:rsid w:val="00A75FAF"/>
    <w:rsid w:val="00A76123"/>
    <w:rsid w:val="00A76C47"/>
    <w:rsid w:val="00A82353"/>
    <w:rsid w:val="00A83AA2"/>
    <w:rsid w:val="00A850B3"/>
    <w:rsid w:val="00A851EA"/>
    <w:rsid w:val="00A8652F"/>
    <w:rsid w:val="00A90A24"/>
    <w:rsid w:val="00A97456"/>
    <w:rsid w:val="00A978A2"/>
    <w:rsid w:val="00AA1C5B"/>
    <w:rsid w:val="00AA2ABD"/>
    <w:rsid w:val="00AA5DAC"/>
    <w:rsid w:val="00AA7F17"/>
    <w:rsid w:val="00AB1CEF"/>
    <w:rsid w:val="00AB3CB6"/>
    <w:rsid w:val="00AB3CF7"/>
    <w:rsid w:val="00AB44D9"/>
    <w:rsid w:val="00AB5583"/>
    <w:rsid w:val="00AB7D0A"/>
    <w:rsid w:val="00AC16E1"/>
    <w:rsid w:val="00AC2A27"/>
    <w:rsid w:val="00AC368C"/>
    <w:rsid w:val="00AC45F7"/>
    <w:rsid w:val="00AC6E0C"/>
    <w:rsid w:val="00AC754C"/>
    <w:rsid w:val="00AC7E54"/>
    <w:rsid w:val="00AD082E"/>
    <w:rsid w:val="00AD1027"/>
    <w:rsid w:val="00AD2BFA"/>
    <w:rsid w:val="00AD524C"/>
    <w:rsid w:val="00AD6330"/>
    <w:rsid w:val="00AD669F"/>
    <w:rsid w:val="00AD7039"/>
    <w:rsid w:val="00AE0185"/>
    <w:rsid w:val="00AE0F99"/>
    <w:rsid w:val="00AE2B8F"/>
    <w:rsid w:val="00AE552A"/>
    <w:rsid w:val="00AE5CAF"/>
    <w:rsid w:val="00AE7E04"/>
    <w:rsid w:val="00AF1418"/>
    <w:rsid w:val="00AF1E9B"/>
    <w:rsid w:val="00AF4B46"/>
    <w:rsid w:val="00AF4D2D"/>
    <w:rsid w:val="00AF4EB8"/>
    <w:rsid w:val="00AF62E2"/>
    <w:rsid w:val="00AF6721"/>
    <w:rsid w:val="00AF76AC"/>
    <w:rsid w:val="00B003C5"/>
    <w:rsid w:val="00B003F6"/>
    <w:rsid w:val="00B015E8"/>
    <w:rsid w:val="00B026C0"/>
    <w:rsid w:val="00B02898"/>
    <w:rsid w:val="00B07357"/>
    <w:rsid w:val="00B07B5F"/>
    <w:rsid w:val="00B07C60"/>
    <w:rsid w:val="00B10821"/>
    <w:rsid w:val="00B10EB3"/>
    <w:rsid w:val="00B10FAE"/>
    <w:rsid w:val="00B1276B"/>
    <w:rsid w:val="00B12DA0"/>
    <w:rsid w:val="00B15619"/>
    <w:rsid w:val="00B170CB"/>
    <w:rsid w:val="00B17ECE"/>
    <w:rsid w:val="00B209EB"/>
    <w:rsid w:val="00B21943"/>
    <w:rsid w:val="00B22547"/>
    <w:rsid w:val="00B22FE9"/>
    <w:rsid w:val="00B23833"/>
    <w:rsid w:val="00B24580"/>
    <w:rsid w:val="00B344E1"/>
    <w:rsid w:val="00B36A01"/>
    <w:rsid w:val="00B37DB1"/>
    <w:rsid w:val="00B403B0"/>
    <w:rsid w:val="00B420DF"/>
    <w:rsid w:val="00B43F88"/>
    <w:rsid w:val="00B4427A"/>
    <w:rsid w:val="00B466C1"/>
    <w:rsid w:val="00B51428"/>
    <w:rsid w:val="00B51A2A"/>
    <w:rsid w:val="00B53A66"/>
    <w:rsid w:val="00B54D8C"/>
    <w:rsid w:val="00B603A3"/>
    <w:rsid w:val="00B6137D"/>
    <w:rsid w:val="00B6288B"/>
    <w:rsid w:val="00B6364E"/>
    <w:rsid w:val="00B6785E"/>
    <w:rsid w:val="00B72EFA"/>
    <w:rsid w:val="00B73702"/>
    <w:rsid w:val="00B73978"/>
    <w:rsid w:val="00B73FEE"/>
    <w:rsid w:val="00B77D6E"/>
    <w:rsid w:val="00B80823"/>
    <w:rsid w:val="00B8480F"/>
    <w:rsid w:val="00B87109"/>
    <w:rsid w:val="00B9092D"/>
    <w:rsid w:val="00B9100A"/>
    <w:rsid w:val="00B921B1"/>
    <w:rsid w:val="00B94039"/>
    <w:rsid w:val="00B94B3A"/>
    <w:rsid w:val="00B94B6A"/>
    <w:rsid w:val="00B952E7"/>
    <w:rsid w:val="00BA1E2C"/>
    <w:rsid w:val="00BA20C3"/>
    <w:rsid w:val="00BA392A"/>
    <w:rsid w:val="00BA66A1"/>
    <w:rsid w:val="00BA6B57"/>
    <w:rsid w:val="00BB1E80"/>
    <w:rsid w:val="00BB7B27"/>
    <w:rsid w:val="00BC0136"/>
    <w:rsid w:val="00BC02A2"/>
    <w:rsid w:val="00BC0641"/>
    <w:rsid w:val="00BC2D3A"/>
    <w:rsid w:val="00BC459F"/>
    <w:rsid w:val="00BD2658"/>
    <w:rsid w:val="00BD2C9B"/>
    <w:rsid w:val="00BD51C7"/>
    <w:rsid w:val="00BD693A"/>
    <w:rsid w:val="00BD70E6"/>
    <w:rsid w:val="00BD71A5"/>
    <w:rsid w:val="00BE0880"/>
    <w:rsid w:val="00BE0DC0"/>
    <w:rsid w:val="00BE1AD3"/>
    <w:rsid w:val="00BE27D4"/>
    <w:rsid w:val="00BE3C6E"/>
    <w:rsid w:val="00BE3EB9"/>
    <w:rsid w:val="00BE5386"/>
    <w:rsid w:val="00BE7FDD"/>
    <w:rsid w:val="00BF3248"/>
    <w:rsid w:val="00BF3642"/>
    <w:rsid w:val="00BF49C4"/>
    <w:rsid w:val="00BF4A88"/>
    <w:rsid w:val="00BF5C12"/>
    <w:rsid w:val="00BF7A9C"/>
    <w:rsid w:val="00C000CA"/>
    <w:rsid w:val="00C01A9B"/>
    <w:rsid w:val="00C068B0"/>
    <w:rsid w:val="00C069E8"/>
    <w:rsid w:val="00C103E4"/>
    <w:rsid w:val="00C1391D"/>
    <w:rsid w:val="00C13947"/>
    <w:rsid w:val="00C15FF5"/>
    <w:rsid w:val="00C17305"/>
    <w:rsid w:val="00C17CB1"/>
    <w:rsid w:val="00C20D15"/>
    <w:rsid w:val="00C21FD3"/>
    <w:rsid w:val="00C226F0"/>
    <w:rsid w:val="00C22BE1"/>
    <w:rsid w:val="00C34914"/>
    <w:rsid w:val="00C34C35"/>
    <w:rsid w:val="00C3557F"/>
    <w:rsid w:val="00C35E45"/>
    <w:rsid w:val="00C368D0"/>
    <w:rsid w:val="00C3761C"/>
    <w:rsid w:val="00C40B5E"/>
    <w:rsid w:val="00C434EE"/>
    <w:rsid w:val="00C45BA8"/>
    <w:rsid w:val="00C50963"/>
    <w:rsid w:val="00C52C59"/>
    <w:rsid w:val="00C53166"/>
    <w:rsid w:val="00C54D64"/>
    <w:rsid w:val="00C57C3E"/>
    <w:rsid w:val="00C617B8"/>
    <w:rsid w:val="00C61DF9"/>
    <w:rsid w:val="00C61FB0"/>
    <w:rsid w:val="00C64532"/>
    <w:rsid w:val="00C64665"/>
    <w:rsid w:val="00C672C3"/>
    <w:rsid w:val="00C70FA5"/>
    <w:rsid w:val="00C716CE"/>
    <w:rsid w:val="00C71D28"/>
    <w:rsid w:val="00C72411"/>
    <w:rsid w:val="00C72E3B"/>
    <w:rsid w:val="00C72E69"/>
    <w:rsid w:val="00C74B27"/>
    <w:rsid w:val="00C75470"/>
    <w:rsid w:val="00C7640D"/>
    <w:rsid w:val="00C76681"/>
    <w:rsid w:val="00C76BE9"/>
    <w:rsid w:val="00C80703"/>
    <w:rsid w:val="00C810B8"/>
    <w:rsid w:val="00C82B6C"/>
    <w:rsid w:val="00C82CB7"/>
    <w:rsid w:val="00C82D68"/>
    <w:rsid w:val="00C84027"/>
    <w:rsid w:val="00C8460E"/>
    <w:rsid w:val="00C84DC7"/>
    <w:rsid w:val="00C90238"/>
    <w:rsid w:val="00C91048"/>
    <w:rsid w:val="00C9133C"/>
    <w:rsid w:val="00C91A40"/>
    <w:rsid w:val="00C92BB6"/>
    <w:rsid w:val="00C9379C"/>
    <w:rsid w:val="00C96254"/>
    <w:rsid w:val="00C970DE"/>
    <w:rsid w:val="00C9715D"/>
    <w:rsid w:val="00CA00B2"/>
    <w:rsid w:val="00CA2AD3"/>
    <w:rsid w:val="00CA2E81"/>
    <w:rsid w:val="00CA33DF"/>
    <w:rsid w:val="00CB15F1"/>
    <w:rsid w:val="00CB3A51"/>
    <w:rsid w:val="00CB4931"/>
    <w:rsid w:val="00CB5FAF"/>
    <w:rsid w:val="00CB6CA2"/>
    <w:rsid w:val="00CB6E8E"/>
    <w:rsid w:val="00CC06FA"/>
    <w:rsid w:val="00CC1B49"/>
    <w:rsid w:val="00CC542B"/>
    <w:rsid w:val="00CC57C6"/>
    <w:rsid w:val="00CD2CF6"/>
    <w:rsid w:val="00CD794B"/>
    <w:rsid w:val="00CE0B24"/>
    <w:rsid w:val="00CE3207"/>
    <w:rsid w:val="00CE471F"/>
    <w:rsid w:val="00CE4CFC"/>
    <w:rsid w:val="00CE6E40"/>
    <w:rsid w:val="00CF3BC3"/>
    <w:rsid w:val="00CF7BB6"/>
    <w:rsid w:val="00D0063E"/>
    <w:rsid w:val="00D04EE4"/>
    <w:rsid w:val="00D0526D"/>
    <w:rsid w:val="00D1064B"/>
    <w:rsid w:val="00D10C59"/>
    <w:rsid w:val="00D11205"/>
    <w:rsid w:val="00D14712"/>
    <w:rsid w:val="00D14895"/>
    <w:rsid w:val="00D14A0B"/>
    <w:rsid w:val="00D15E2C"/>
    <w:rsid w:val="00D16C25"/>
    <w:rsid w:val="00D20A1A"/>
    <w:rsid w:val="00D217FA"/>
    <w:rsid w:val="00D220A6"/>
    <w:rsid w:val="00D234AF"/>
    <w:rsid w:val="00D235EE"/>
    <w:rsid w:val="00D2382E"/>
    <w:rsid w:val="00D238DF"/>
    <w:rsid w:val="00D242EF"/>
    <w:rsid w:val="00D24365"/>
    <w:rsid w:val="00D25C3E"/>
    <w:rsid w:val="00D267B0"/>
    <w:rsid w:val="00D30976"/>
    <w:rsid w:val="00D30B98"/>
    <w:rsid w:val="00D31895"/>
    <w:rsid w:val="00D32544"/>
    <w:rsid w:val="00D32CF8"/>
    <w:rsid w:val="00D34A57"/>
    <w:rsid w:val="00D361D0"/>
    <w:rsid w:val="00D3755F"/>
    <w:rsid w:val="00D37C04"/>
    <w:rsid w:val="00D426AA"/>
    <w:rsid w:val="00D43FD1"/>
    <w:rsid w:val="00D4452A"/>
    <w:rsid w:val="00D44C9B"/>
    <w:rsid w:val="00D47089"/>
    <w:rsid w:val="00D507ED"/>
    <w:rsid w:val="00D51CE1"/>
    <w:rsid w:val="00D52499"/>
    <w:rsid w:val="00D524A4"/>
    <w:rsid w:val="00D5492D"/>
    <w:rsid w:val="00D55EEF"/>
    <w:rsid w:val="00D56959"/>
    <w:rsid w:val="00D56D73"/>
    <w:rsid w:val="00D609F0"/>
    <w:rsid w:val="00D61188"/>
    <w:rsid w:val="00D62999"/>
    <w:rsid w:val="00D630B0"/>
    <w:rsid w:val="00D63E6E"/>
    <w:rsid w:val="00D64723"/>
    <w:rsid w:val="00D65EF5"/>
    <w:rsid w:val="00D679B5"/>
    <w:rsid w:val="00D728F3"/>
    <w:rsid w:val="00D74517"/>
    <w:rsid w:val="00D74906"/>
    <w:rsid w:val="00D751EE"/>
    <w:rsid w:val="00D772AC"/>
    <w:rsid w:val="00D77980"/>
    <w:rsid w:val="00D8264E"/>
    <w:rsid w:val="00D83211"/>
    <w:rsid w:val="00D8359B"/>
    <w:rsid w:val="00D84A02"/>
    <w:rsid w:val="00D8660A"/>
    <w:rsid w:val="00D93DA8"/>
    <w:rsid w:val="00D94745"/>
    <w:rsid w:val="00D962DD"/>
    <w:rsid w:val="00D96754"/>
    <w:rsid w:val="00D97C28"/>
    <w:rsid w:val="00DA0CC7"/>
    <w:rsid w:val="00DA1E5C"/>
    <w:rsid w:val="00DA3644"/>
    <w:rsid w:val="00DA3DBD"/>
    <w:rsid w:val="00DA41FD"/>
    <w:rsid w:val="00DA53D9"/>
    <w:rsid w:val="00DA5D50"/>
    <w:rsid w:val="00DB1166"/>
    <w:rsid w:val="00DB57F4"/>
    <w:rsid w:val="00DB5C20"/>
    <w:rsid w:val="00DB78AC"/>
    <w:rsid w:val="00DB7E74"/>
    <w:rsid w:val="00DC29AF"/>
    <w:rsid w:val="00DC2B2D"/>
    <w:rsid w:val="00DC5219"/>
    <w:rsid w:val="00DC533B"/>
    <w:rsid w:val="00DC5912"/>
    <w:rsid w:val="00DD4D57"/>
    <w:rsid w:val="00DE2B7E"/>
    <w:rsid w:val="00DE43FB"/>
    <w:rsid w:val="00DE701C"/>
    <w:rsid w:val="00DE7745"/>
    <w:rsid w:val="00DF064F"/>
    <w:rsid w:val="00DF0E3B"/>
    <w:rsid w:val="00DF179E"/>
    <w:rsid w:val="00DF20DD"/>
    <w:rsid w:val="00DF4767"/>
    <w:rsid w:val="00E012D4"/>
    <w:rsid w:val="00E0169B"/>
    <w:rsid w:val="00E01DB5"/>
    <w:rsid w:val="00E02F69"/>
    <w:rsid w:val="00E02F71"/>
    <w:rsid w:val="00E065DA"/>
    <w:rsid w:val="00E10414"/>
    <w:rsid w:val="00E12A4C"/>
    <w:rsid w:val="00E1682F"/>
    <w:rsid w:val="00E1764A"/>
    <w:rsid w:val="00E20470"/>
    <w:rsid w:val="00E221A9"/>
    <w:rsid w:val="00E26C9D"/>
    <w:rsid w:val="00E26F3E"/>
    <w:rsid w:val="00E26F93"/>
    <w:rsid w:val="00E33724"/>
    <w:rsid w:val="00E36A42"/>
    <w:rsid w:val="00E36F9D"/>
    <w:rsid w:val="00E40CF9"/>
    <w:rsid w:val="00E4172D"/>
    <w:rsid w:val="00E43325"/>
    <w:rsid w:val="00E44B38"/>
    <w:rsid w:val="00E44E8A"/>
    <w:rsid w:val="00E505F6"/>
    <w:rsid w:val="00E5171C"/>
    <w:rsid w:val="00E51728"/>
    <w:rsid w:val="00E519FD"/>
    <w:rsid w:val="00E5333F"/>
    <w:rsid w:val="00E541A2"/>
    <w:rsid w:val="00E54FC4"/>
    <w:rsid w:val="00E55462"/>
    <w:rsid w:val="00E55EE0"/>
    <w:rsid w:val="00E562A7"/>
    <w:rsid w:val="00E565E5"/>
    <w:rsid w:val="00E56AB1"/>
    <w:rsid w:val="00E574F8"/>
    <w:rsid w:val="00E60162"/>
    <w:rsid w:val="00E60316"/>
    <w:rsid w:val="00E6159B"/>
    <w:rsid w:val="00E6226A"/>
    <w:rsid w:val="00E64F5A"/>
    <w:rsid w:val="00E66759"/>
    <w:rsid w:val="00E6785D"/>
    <w:rsid w:val="00E67AB9"/>
    <w:rsid w:val="00E71C7F"/>
    <w:rsid w:val="00E7316D"/>
    <w:rsid w:val="00E80298"/>
    <w:rsid w:val="00E8309B"/>
    <w:rsid w:val="00E85682"/>
    <w:rsid w:val="00E8586F"/>
    <w:rsid w:val="00E86125"/>
    <w:rsid w:val="00E86EB4"/>
    <w:rsid w:val="00E93951"/>
    <w:rsid w:val="00E94569"/>
    <w:rsid w:val="00E9596D"/>
    <w:rsid w:val="00E95C92"/>
    <w:rsid w:val="00E9677F"/>
    <w:rsid w:val="00E96F00"/>
    <w:rsid w:val="00E96F1F"/>
    <w:rsid w:val="00E97E68"/>
    <w:rsid w:val="00EA0C65"/>
    <w:rsid w:val="00EA24BA"/>
    <w:rsid w:val="00EA24D2"/>
    <w:rsid w:val="00EA442F"/>
    <w:rsid w:val="00EA7EB2"/>
    <w:rsid w:val="00EB2613"/>
    <w:rsid w:val="00EB3FD0"/>
    <w:rsid w:val="00EB46C6"/>
    <w:rsid w:val="00EB6352"/>
    <w:rsid w:val="00EB6668"/>
    <w:rsid w:val="00EC139E"/>
    <w:rsid w:val="00EC5A7E"/>
    <w:rsid w:val="00EC76AE"/>
    <w:rsid w:val="00ED15A9"/>
    <w:rsid w:val="00ED400B"/>
    <w:rsid w:val="00ED5E84"/>
    <w:rsid w:val="00ED6968"/>
    <w:rsid w:val="00EE0B68"/>
    <w:rsid w:val="00EE25CC"/>
    <w:rsid w:val="00EE2F33"/>
    <w:rsid w:val="00EE4587"/>
    <w:rsid w:val="00EE78F2"/>
    <w:rsid w:val="00EF0504"/>
    <w:rsid w:val="00EF2C0F"/>
    <w:rsid w:val="00EF363D"/>
    <w:rsid w:val="00EF6622"/>
    <w:rsid w:val="00EF6ACE"/>
    <w:rsid w:val="00F00100"/>
    <w:rsid w:val="00F01E0A"/>
    <w:rsid w:val="00F035AA"/>
    <w:rsid w:val="00F0482C"/>
    <w:rsid w:val="00F04C2F"/>
    <w:rsid w:val="00F05239"/>
    <w:rsid w:val="00F0644A"/>
    <w:rsid w:val="00F06651"/>
    <w:rsid w:val="00F0694B"/>
    <w:rsid w:val="00F07A3E"/>
    <w:rsid w:val="00F102B8"/>
    <w:rsid w:val="00F1065B"/>
    <w:rsid w:val="00F10704"/>
    <w:rsid w:val="00F118AE"/>
    <w:rsid w:val="00F12F2E"/>
    <w:rsid w:val="00F144C0"/>
    <w:rsid w:val="00F15352"/>
    <w:rsid w:val="00F23CD5"/>
    <w:rsid w:val="00F24D82"/>
    <w:rsid w:val="00F26C56"/>
    <w:rsid w:val="00F27FFC"/>
    <w:rsid w:val="00F31457"/>
    <w:rsid w:val="00F3482D"/>
    <w:rsid w:val="00F34B92"/>
    <w:rsid w:val="00F34DB1"/>
    <w:rsid w:val="00F361A2"/>
    <w:rsid w:val="00F37B7D"/>
    <w:rsid w:val="00F42701"/>
    <w:rsid w:val="00F430EF"/>
    <w:rsid w:val="00F43981"/>
    <w:rsid w:val="00F453FF"/>
    <w:rsid w:val="00F46F0D"/>
    <w:rsid w:val="00F47300"/>
    <w:rsid w:val="00F47BBB"/>
    <w:rsid w:val="00F51CED"/>
    <w:rsid w:val="00F51E67"/>
    <w:rsid w:val="00F52239"/>
    <w:rsid w:val="00F52929"/>
    <w:rsid w:val="00F5353C"/>
    <w:rsid w:val="00F547D5"/>
    <w:rsid w:val="00F549DE"/>
    <w:rsid w:val="00F55B3F"/>
    <w:rsid w:val="00F5675B"/>
    <w:rsid w:val="00F601FF"/>
    <w:rsid w:val="00F60212"/>
    <w:rsid w:val="00F63A75"/>
    <w:rsid w:val="00F63F24"/>
    <w:rsid w:val="00F64ECD"/>
    <w:rsid w:val="00F65F95"/>
    <w:rsid w:val="00F67ED6"/>
    <w:rsid w:val="00F71021"/>
    <w:rsid w:val="00F71593"/>
    <w:rsid w:val="00F71638"/>
    <w:rsid w:val="00F7172F"/>
    <w:rsid w:val="00F719E1"/>
    <w:rsid w:val="00F72C90"/>
    <w:rsid w:val="00F75A8D"/>
    <w:rsid w:val="00F75C43"/>
    <w:rsid w:val="00F7658D"/>
    <w:rsid w:val="00F80EDD"/>
    <w:rsid w:val="00F810E2"/>
    <w:rsid w:val="00F831D4"/>
    <w:rsid w:val="00F832AB"/>
    <w:rsid w:val="00F84CA2"/>
    <w:rsid w:val="00F84FB3"/>
    <w:rsid w:val="00F85404"/>
    <w:rsid w:val="00F862CF"/>
    <w:rsid w:val="00F86FF0"/>
    <w:rsid w:val="00F90305"/>
    <w:rsid w:val="00F90331"/>
    <w:rsid w:val="00F9098B"/>
    <w:rsid w:val="00F91567"/>
    <w:rsid w:val="00F94C06"/>
    <w:rsid w:val="00F95683"/>
    <w:rsid w:val="00F96B44"/>
    <w:rsid w:val="00F96B62"/>
    <w:rsid w:val="00F96C9F"/>
    <w:rsid w:val="00FA026D"/>
    <w:rsid w:val="00FA0F81"/>
    <w:rsid w:val="00FA2CC2"/>
    <w:rsid w:val="00FA5C37"/>
    <w:rsid w:val="00FA7B86"/>
    <w:rsid w:val="00FB076A"/>
    <w:rsid w:val="00FB1AA0"/>
    <w:rsid w:val="00FB2C5D"/>
    <w:rsid w:val="00FB5C2D"/>
    <w:rsid w:val="00FB6D6F"/>
    <w:rsid w:val="00FC0811"/>
    <w:rsid w:val="00FC25C5"/>
    <w:rsid w:val="00FC2E22"/>
    <w:rsid w:val="00FC351B"/>
    <w:rsid w:val="00FC4E90"/>
    <w:rsid w:val="00FC4F24"/>
    <w:rsid w:val="00FC514B"/>
    <w:rsid w:val="00FC5F1B"/>
    <w:rsid w:val="00FD05A3"/>
    <w:rsid w:val="00FD13F6"/>
    <w:rsid w:val="00FD2977"/>
    <w:rsid w:val="00FD499E"/>
    <w:rsid w:val="00FD571F"/>
    <w:rsid w:val="00FE1476"/>
    <w:rsid w:val="00FE2BCA"/>
    <w:rsid w:val="00FE3EF9"/>
    <w:rsid w:val="00FE433E"/>
    <w:rsid w:val="00FE44A3"/>
    <w:rsid w:val="00FE565D"/>
    <w:rsid w:val="00FE5F7D"/>
    <w:rsid w:val="00FF1DC6"/>
    <w:rsid w:val="00FF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00CE5EB"/>
  <w15:docId w15:val="{15D87DD8-37AC-48D7-8A4B-5E4C8F386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708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55B3F"/>
    <w:pPr>
      <w:keepNext/>
      <w:widowControl w:val="0"/>
      <w:numPr>
        <w:numId w:val="7"/>
      </w:numPr>
      <w:spacing w:before="120" w:after="60" w:line="240" w:lineRule="atLeast"/>
      <w:outlineLvl w:val="0"/>
    </w:pPr>
    <w:rPr>
      <w:rFonts w:ascii="Arial" w:hAnsi="Arial"/>
      <w:b/>
      <w:sz w:val="24"/>
      <w:szCs w:val="20"/>
    </w:rPr>
  </w:style>
  <w:style w:type="paragraph" w:styleId="Heading3">
    <w:name w:val="heading 3"/>
    <w:basedOn w:val="Heading1"/>
    <w:next w:val="Normal"/>
    <w:link w:val="Heading3Char"/>
    <w:qFormat/>
    <w:rsid w:val="00F55B3F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F55B3F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F55B3F"/>
    <w:pPr>
      <w:widowControl w:val="0"/>
      <w:numPr>
        <w:ilvl w:val="4"/>
        <w:numId w:val="7"/>
      </w:numPr>
      <w:spacing w:before="240" w:after="60" w:line="240" w:lineRule="atLeast"/>
      <w:outlineLvl w:val="4"/>
    </w:pPr>
    <w:rPr>
      <w:rFonts w:ascii="Times New Roman" w:hAnsi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F55B3F"/>
    <w:pPr>
      <w:widowControl w:val="0"/>
      <w:numPr>
        <w:ilvl w:val="5"/>
        <w:numId w:val="7"/>
      </w:numPr>
      <w:spacing w:before="240" w:after="60" w:line="240" w:lineRule="atLeast"/>
      <w:outlineLvl w:val="5"/>
    </w:pPr>
    <w:rPr>
      <w:rFonts w:ascii="Times New Roman" w:hAnsi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F55B3F"/>
    <w:pPr>
      <w:widowControl w:val="0"/>
      <w:numPr>
        <w:ilvl w:val="6"/>
        <w:numId w:val="7"/>
      </w:numPr>
      <w:spacing w:before="240" w:after="60" w:line="240" w:lineRule="atLeast"/>
      <w:outlineLvl w:val="6"/>
    </w:pPr>
    <w:rPr>
      <w:rFonts w:ascii="Times New Roman" w:hAnsi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F55B3F"/>
    <w:pPr>
      <w:widowControl w:val="0"/>
      <w:numPr>
        <w:ilvl w:val="7"/>
        <w:numId w:val="7"/>
      </w:numPr>
      <w:spacing w:before="240" w:after="60" w:line="240" w:lineRule="atLeast"/>
      <w:outlineLvl w:val="7"/>
    </w:pPr>
    <w:rPr>
      <w:rFonts w:ascii="Times New Roman" w:hAnsi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F55B3F"/>
    <w:pPr>
      <w:widowControl w:val="0"/>
      <w:numPr>
        <w:ilvl w:val="8"/>
        <w:numId w:val="7"/>
      </w:numPr>
      <w:spacing w:before="240" w:after="60" w:line="240" w:lineRule="atLeast"/>
      <w:outlineLvl w:val="8"/>
    </w:pPr>
    <w:rPr>
      <w:rFonts w:ascii="Times New Roman" w:hAnsi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76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376CE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9F2A51"/>
    <w:pPr>
      <w:spacing w:after="0" w:line="240" w:lineRule="auto"/>
    </w:pPr>
    <w:rPr>
      <w:rFonts w:ascii="Times New Roman" w:hAnsi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9F2A51"/>
    <w:rPr>
      <w:rFonts w:ascii="Times New Roman" w:hAnsi="Times New Roman" w:cs="Times New Roman"/>
      <w:sz w:val="20"/>
      <w:szCs w:val="20"/>
    </w:rPr>
  </w:style>
  <w:style w:type="paragraph" w:customStyle="1" w:styleId="Title1">
    <w:name w:val="Title1"/>
    <w:basedOn w:val="Normal"/>
    <w:rsid w:val="009F2A51"/>
    <w:pPr>
      <w:spacing w:after="0" w:line="240" w:lineRule="auto"/>
      <w:jc w:val="right"/>
    </w:pPr>
    <w:rPr>
      <w:rFonts w:ascii="Garamond" w:hAnsi="Garamond"/>
      <w:b/>
      <w:sz w:val="72"/>
      <w:szCs w:val="20"/>
    </w:rPr>
  </w:style>
  <w:style w:type="paragraph" w:customStyle="1" w:styleId="hd1">
    <w:name w:val="hd1"/>
    <w:basedOn w:val="Header"/>
    <w:next w:val="Normal"/>
    <w:rsid w:val="009F2A51"/>
    <w:pPr>
      <w:tabs>
        <w:tab w:val="clear" w:pos="4680"/>
        <w:tab w:val="clear" w:pos="9360"/>
        <w:tab w:val="center" w:pos="4320"/>
        <w:tab w:val="right" w:pos="8640"/>
      </w:tabs>
      <w:spacing w:before="360" w:after="120" w:line="240" w:lineRule="auto"/>
      <w:jc w:val="both"/>
    </w:pPr>
    <w:rPr>
      <w:rFonts w:ascii="Century Schoolbook" w:hAnsi="Century Schoolbook"/>
      <w:b/>
      <w:sz w:val="28"/>
      <w:szCs w:val="20"/>
    </w:rPr>
  </w:style>
  <w:style w:type="paragraph" w:styleId="Header">
    <w:name w:val="header"/>
    <w:basedOn w:val="Normal"/>
    <w:link w:val="HeaderChar"/>
    <w:unhideWhenUsed/>
    <w:rsid w:val="009F2A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9F2A51"/>
    <w:rPr>
      <w:rFonts w:cs="Times New Roman"/>
    </w:rPr>
  </w:style>
  <w:style w:type="paragraph" w:customStyle="1" w:styleId="hdr1">
    <w:name w:val="hdr1"/>
    <w:basedOn w:val="Normal"/>
    <w:rsid w:val="009F2A51"/>
    <w:pPr>
      <w:spacing w:before="60" w:after="0" w:line="240" w:lineRule="auto"/>
      <w:ind w:left="540"/>
      <w:jc w:val="both"/>
    </w:pPr>
    <w:rPr>
      <w:rFonts w:ascii="Times New Roman" w:hAnsi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9F2A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F2A51"/>
    <w:rPr>
      <w:rFonts w:cs="Times New Roman"/>
    </w:rPr>
  </w:style>
  <w:style w:type="character" w:styleId="PageNumber">
    <w:name w:val="page number"/>
    <w:basedOn w:val="DefaultParagraphFont"/>
    <w:uiPriority w:val="99"/>
    <w:rsid w:val="009F2A51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F2A5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D4F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56A7B"/>
    <w:pPr>
      <w:ind w:left="720"/>
      <w:contextualSpacing/>
    </w:pPr>
  </w:style>
  <w:style w:type="table" w:styleId="TableGrid">
    <w:name w:val="Table Grid"/>
    <w:basedOn w:val="TableNormal"/>
    <w:uiPriority w:val="59"/>
    <w:rsid w:val="00C754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stuff">
    <w:name w:val="headingstuff"/>
    <w:rsid w:val="00A83AA2"/>
    <w:rPr>
      <w:rFonts w:ascii="Times New Roman" w:hAnsi="Times New Roman" w:cs="Arial"/>
      <w:sz w:val="24"/>
      <w:szCs w:val="24"/>
    </w:rPr>
  </w:style>
  <w:style w:type="paragraph" w:styleId="Title">
    <w:name w:val="Title"/>
    <w:link w:val="TitleChar"/>
    <w:qFormat/>
    <w:rsid w:val="0046768F"/>
    <w:pPr>
      <w:spacing w:before="120" w:after="60"/>
      <w:ind w:left="720"/>
      <w:jc w:val="center"/>
    </w:pPr>
    <w:rPr>
      <w:rFonts w:ascii="Arial" w:hAnsi="Arial"/>
      <w:b/>
      <w:noProof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46768F"/>
    <w:rPr>
      <w:rFonts w:ascii="Arial" w:hAnsi="Arial"/>
      <w:b/>
      <w:noProof/>
      <w:kern w:val="28"/>
      <w:sz w:val="32"/>
    </w:rPr>
  </w:style>
  <w:style w:type="character" w:customStyle="1" w:styleId="info-text4">
    <w:name w:val="info-text4"/>
    <w:basedOn w:val="DefaultParagraphFont"/>
    <w:rsid w:val="006D5941"/>
  </w:style>
  <w:style w:type="character" w:styleId="CommentReference">
    <w:name w:val="annotation reference"/>
    <w:basedOn w:val="DefaultParagraphFont"/>
    <w:uiPriority w:val="99"/>
    <w:semiHidden/>
    <w:unhideWhenUsed/>
    <w:rsid w:val="00433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32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32C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3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32C6"/>
    <w:rPr>
      <w:b/>
      <w:bCs/>
    </w:rPr>
  </w:style>
  <w:style w:type="character" w:customStyle="1" w:styleId="Heading1Char">
    <w:name w:val="Heading 1 Char"/>
    <w:basedOn w:val="DefaultParagraphFont"/>
    <w:link w:val="Heading1"/>
    <w:rsid w:val="00F55B3F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F55B3F"/>
    <w:rPr>
      <w:rFonts w:ascii="Arial" w:hAnsi="Arial"/>
      <w:i/>
    </w:rPr>
  </w:style>
  <w:style w:type="character" w:customStyle="1" w:styleId="Heading4Char">
    <w:name w:val="Heading 4 Char"/>
    <w:basedOn w:val="DefaultParagraphFont"/>
    <w:link w:val="Heading4"/>
    <w:rsid w:val="00F55B3F"/>
    <w:rPr>
      <w:rFonts w:ascii="Arial" w:hAnsi="Arial"/>
    </w:rPr>
  </w:style>
  <w:style w:type="character" w:customStyle="1" w:styleId="Heading5Char">
    <w:name w:val="Heading 5 Char"/>
    <w:basedOn w:val="DefaultParagraphFont"/>
    <w:link w:val="Heading5"/>
    <w:rsid w:val="00F55B3F"/>
    <w:rPr>
      <w:rFonts w:ascii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F55B3F"/>
    <w:rPr>
      <w:rFonts w:ascii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F55B3F"/>
    <w:rPr>
      <w:rFonts w:ascii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F55B3F"/>
    <w:rPr>
      <w:rFonts w:ascii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F55B3F"/>
    <w:rPr>
      <w:rFonts w:ascii="Times New Roman" w:hAnsi="Times New Roman"/>
      <w:b/>
      <w:i/>
      <w:sz w:val="18"/>
    </w:rPr>
  </w:style>
  <w:style w:type="character" w:customStyle="1" w:styleId="info-text">
    <w:name w:val="info-text"/>
    <w:basedOn w:val="DefaultParagraphFont"/>
    <w:rsid w:val="002D372E"/>
  </w:style>
  <w:style w:type="character" w:styleId="UnresolvedMention">
    <w:name w:val="Unresolved Mention"/>
    <w:basedOn w:val="DefaultParagraphFont"/>
    <w:uiPriority w:val="99"/>
    <w:semiHidden/>
    <w:unhideWhenUsed/>
    <w:rsid w:val="008114CA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519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7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58401">
      <w:bodyDiv w:val="1"/>
      <w:marLeft w:val="0"/>
      <w:marRight w:val="0"/>
      <w:marTop w:val="0"/>
      <w:marBottom w:val="0"/>
      <w:divBdr>
        <w:top w:val="single" w:sz="6" w:space="0" w:color="C6C6C6"/>
        <w:left w:val="single" w:sz="6" w:space="0" w:color="C6C6C6"/>
        <w:bottom w:val="single" w:sz="6" w:space="0" w:color="C6C6C6"/>
        <w:right w:val="single" w:sz="6" w:space="0" w:color="C6C6C6"/>
      </w:divBdr>
      <w:divsChild>
        <w:div w:id="143663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6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F3420-ECLDBP01\ssis\Coaching\Packages\ETS_Coaching.dtsx" TargetMode="External"/><Relationship Id="rId13" Type="http://schemas.openxmlformats.org/officeDocument/2006/relationships/hyperlink" Target="file:///\\F3420-ECLDBP01\ssis\Coaching\Packages\Quality_Coaching.dtsx" TargetMode="External"/><Relationship Id="rId18" Type="http://schemas.openxmlformats.org/officeDocument/2006/relationships/hyperlink" Target="file:///\\F3420-ECLDBP01\ssis\Coaching\Packages\Training_Coaching.dtsx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file:///\\F3420-ECLDBP01\ssis\Coaching\Packages\Outliers_Coaching.dtsx" TargetMode="External"/><Relationship Id="rId17" Type="http://schemas.openxmlformats.org/officeDocument/2006/relationships/hyperlink" Target="file:///\\vdenssdbp07\scorecard-ssis\Coaching\Notifications\Reminders_Survey_Prod.vb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file:///\\F3420-ECLDBP01\ssis\Coaching\Packages\eCL_Surveys.dtsx" TargetMode="External"/><Relationship Id="rId20" Type="http://schemas.openxmlformats.org/officeDocument/2006/relationships/hyperlink" Target="file:///\\UVAAPADSQL50CCO\ssis\Coaching\SOIBean\confi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vdenssdbp07\scorecard-ssis\Coaching\Notifications\Notifications_Prod.vbs" TargetMode="Externa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file:///\\vdenssdbp07\scorecard-ssis\Coaching\Notifications\Reminders_Prod.vbs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\\F3420-ECLDBP01\ssis\Coaching\Packages\Employee_Hierarchy.dtsx" TargetMode="External"/><Relationship Id="rId19" Type="http://schemas.openxmlformats.org/officeDocument/2006/relationships/hyperlink" Target="file:///\\UVAAPADSQL50CCO\ssis\Coaching\ConfigFiles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F3420-ECLDBP01\ssis\Coaching\Packages\Generic_Coaching.dtsx" TargetMode="External"/><Relationship Id="rId14" Type="http://schemas.openxmlformats.org/officeDocument/2006/relationships/hyperlink" Target="file:///\\F3420-ECLDBP01\ssis\Coaching\Packages\Quality_Other_Coaching.dtsx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94013-4020-49B2-853D-98B339FA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30</Pages>
  <Words>6238</Words>
  <Characters>35560</Characters>
  <Application>Microsoft Office Word</Application>
  <DocSecurity>0</DocSecurity>
  <Lines>296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Vangent, Inc</Company>
  <LinksUpToDate>false</LinksUpToDate>
  <CharactersWithSpaces>41715</CharactersWithSpaces>
  <SharedDoc>false</SharedDoc>
  <HLinks>
    <vt:vector size="6" baseType="variant">
      <vt:variant>
        <vt:i4>5242972</vt:i4>
      </vt:variant>
      <vt:variant>
        <vt:i4>0</vt:i4>
      </vt:variant>
      <vt:variant>
        <vt:i4>0</vt:i4>
      </vt:variant>
      <vt:variant>
        <vt:i4>5</vt:i4>
      </vt:variant>
      <vt:variant>
        <vt:lpwstr>\\VACMSMAPP01\apps\diffMerge\BCC_QCM\QCM_Int_files\GentranBackup\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hinmda</dc:creator>
  <cp:lastModifiedBy>Palacherla, Susmitha C</cp:lastModifiedBy>
  <cp:revision>11</cp:revision>
  <dcterms:created xsi:type="dcterms:W3CDTF">2023-04-13T13:52:00Z</dcterms:created>
  <dcterms:modified xsi:type="dcterms:W3CDTF">2023-06-06T14:07:00Z</dcterms:modified>
</cp:coreProperties>
</file>
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065DAC" w:rsidP="00871CE7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DIM Table</w:t>
      </w:r>
      <w:r w:rsidR="00EB7ADB">
        <w:rPr>
          <w:b/>
          <w:color w:val="000000"/>
          <w:sz w:val="40"/>
          <w:szCs w:val="40"/>
        </w:rPr>
        <w:t xml:space="preserve"> Maintenance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C2011C">
        <w:rPr>
          <w:noProof/>
          <w:color w:val="000000"/>
          <w:sz w:val="18"/>
          <w:szCs w:val="18"/>
        </w:rPr>
        <w:t>December 29, 2017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7643"/>
        <w:gridCol w:w="1844"/>
      </w:tblGrid>
      <w:tr w:rsidR="00C17395" w:rsidRPr="001114CE" w:rsidTr="00C17395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F436E9" w:rsidP="00EB7ADB">
            <w:r>
              <w:t>07/</w:t>
            </w:r>
            <w:r w:rsidR="00EB7ADB">
              <w:t>1</w:t>
            </w:r>
            <w:r>
              <w:t>1</w:t>
            </w:r>
            <w:r w:rsidR="00E76E87" w:rsidRPr="00E76E87">
              <w:t>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EB7ADB">
            <w:r w:rsidRPr="00E76E87">
              <w:t xml:space="preserve">SCR </w:t>
            </w:r>
            <w:r w:rsidR="00F436E9">
              <w:t>–</w:t>
            </w:r>
            <w:r w:rsidRPr="00E76E87">
              <w:t xml:space="preserve"> </w:t>
            </w:r>
            <w:r w:rsidR="00EB7ADB">
              <w:t>13129 Add new Sub Coaching Reason  value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09/24/2014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SCR – 13515 Update Receiver values in Email_Notifications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B61D9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10/27/2014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 xml:space="preserve">SCR – 13609 - </w:t>
            </w:r>
            <w:r w:rsidRPr="00397C5E">
              <w:t>Quality Alignment Specialist to receive coaching logs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97C5E" w:rsidP="004F5C38">
            <w:r>
              <w:t>Susmitha Palach</w:t>
            </w:r>
            <w:r w:rsidR="001325C5">
              <w:t>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12/23/2014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4.0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SCR – 13653 – Changes for supporting LSA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341C33" w:rsidP="004F5C38">
            <w:r>
              <w:t>Susmitha Palacherla</w:t>
            </w:r>
          </w:p>
        </w:tc>
      </w:tr>
      <w:tr w:rsidR="00C1739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04/15/2015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1325C5" w:rsidP="004F5C38">
            <w:r>
              <w:t>SCR – 14512 – Training Module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1325C5" w:rsidRPr="00E76E87" w:rsidRDefault="001325C5" w:rsidP="001325C5">
            <w:r>
              <w:t>Susmitha Palacherla</w:t>
            </w:r>
          </w:p>
        </w:tc>
      </w:tr>
      <w:tr w:rsidR="007D25C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06/08/2015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4F5C38">
            <w:r>
              <w:t>SCR - 15008 – Additional job codes for sup module submission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D25C2" w:rsidRDefault="007D25C2" w:rsidP="001325C5">
            <w:r>
              <w:t>Susmitha Palacherla</w:t>
            </w:r>
          </w:p>
        </w:tc>
      </w:tr>
      <w:tr w:rsidR="000831D0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06/11/2015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7.0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4F5C38">
            <w:r>
              <w:t>SCR – 15075 – Set Reinforcement to 1 for non CSE Training sub coaching reasons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831D0" w:rsidRDefault="000831D0" w:rsidP="001325C5">
            <w:r>
              <w:t>Susmitha Palacherla</w:t>
            </w:r>
          </w:p>
        </w:tc>
      </w:tr>
      <w:tr w:rsidR="00DE167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09/01/2015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4F5C38">
            <w:r>
              <w:t>TFS 604 – Add additional AHT subcoaching reason for CSR and SUP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E1677" w:rsidRDefault="00DE1677" w:rsidP="00ED000F">
            <w:r>
              <w:t xml:space="preserve">Susmitha </w:t>
            </w:r>
            <w:r w:rsidR="00ED000F">
              <w:t>P</w:t>
            </w:r>
            <w:r>
              <w:t>alacherla</w:t>
            </w:r>
          </w:p>
        </w:tc>
      </w:tr>
      <w:tr w:rsidR="00ED000F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>09/02/2015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>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4F5C38">
            <w:r>
              <w:t xml:space="preserve">TFS – 667 – Allow submission to all modules for job code WPOP70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ED000F" w:rsidRDefault="00ED000F" w:rsidP="001325C5">
            <w:r>
              <w:t>Susmitha Palacherla</w:t>
            </w:r>
          </w:p>
        </w:tc>
      </w:tr>
      <w:tr w:rsidR="00D0785C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10/06/2015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10.0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4F5C38">
            <w:r>
              <w:t>TFS- 841 – Allow Sup module submissions for WACQ13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0785C" w:rsidRDefault="00D0785C" w:rsidP="001325C5">
            <w:r>
              <w:t>Susmitha Palacherla</w:t>
            </w:r>
          </w:p>
        </w:tc>
      </w:tr>
      <w:tr w:rsidR="00CA7FB7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4F5C38">
            <w:r>
              <w:t>10/21/2015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7C2368" w:rsidP="004F5C38">
            <w:r>
              <w:t>11.0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4F5C38">
            <w:r>
              <w:t>TFS – 861 – Open up Warnings for all Modules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A7FB7" w:rsidRDefault="00CA7FB7" w:rsidP="001325C5">
            <w:r>
              <w:t>Susmitha Palacherla</w:t>
            </w:r>
          </w:p>
        </w:tc>
      </w:tr>
      <w:tr w:rsidR="00C92D6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>12.0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4F5C38">
            <w:r>
              <w:t xml:space="preserve">TFS- 1013 - </w:t>
            </w:r>
            <w:r w:rsidRPr="00C92D65">
              <w:t>Add new Direct Source for Supervisor Module UI Submissions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92D65" w:rsidRDefault="00C92D65" w:rsidP="001325C5">
            <w:r>
              <w:t>Susmitha Palacherla</w:t>
            </w:r>
          </w:p>
        </w:tc>
      </w:tr>
      <w:tr w:rsidR="002264D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5318BA">
            <w:r>
              <w:t xml:space="preserve">10/30/2015 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2264D2">
            <w:r>
              <w:t>13.0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2264D2">
            <w:r>
              <w:t>TFS- 1016 - Add additional CCI subcoaching reason for CSR module(SDR- 232)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264D2" w:rsidRDefault="002264D2" w:rsidP="005318BA">
            <w:r>
              <w:t>Susmitha Palacherla</w:t>
            </w:r>
          </w:p>
        </w:tc>
      </w:tr>
      <w:tr w:rsidR="0057337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5318BA">
            <w:r>
              <w:t>01/01/2016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A67AD4" w:rsidP="002264D2">
            <w:r>
              <w:t>14.</w:t>
            </w:r>
            <w:r w:rsidR="00573378">
              <w:t>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2264D2">
            <w:r>
              <w:t>TFS – 1555 Add additional job codes for LSA Module Submission and Review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73378" w:rsidRDefault="00573378" w:rsidP="005318BA">
            <w:r>
              <w:t>Susmitha Palacherla</w:t>
            </w:r>
          </w:p>
        </w:tc>
      </w:tr>
      <w:tr w:rsidR="005318BA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2264D2">
            <w:r>
              <w:t>15.0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2264D2">
            <w:r>
              <w:t>TFS – 2668 - U</w:t>
            </w:r>
            <w:r w:rsidRPr="00DF4BE4">
              <w:t>pdate sub coaching text for metric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318BA" w:rsidRDefault="00DF4BE4" w:rsidP="005318BA">
            <w:r>
              <w:t>Susmitha Palacherla</w:t>
            </w:r>
          </w:p>
        </w:tc>
      </w:tr>
      <w:tr w:rsidR="00DF4BE4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5318BA">
            <w:r>
              <w:t>05/13/2016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2264D2">
            <w:r>
              <w:t>16.0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2264D2">
            <w:r>
              <w:t>TFS – 2669 – Add new Subcoaching Reasons</w:t>
            </w:r>
            <w:r w:rsidR="0085096E">
              <w:t xml:space="preserve"> 234 and 235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DF4BE4" w:rsidRDefault="00DF4BE4" w:rsidP="005318BA">
            <w:r>
              <w:t>Susmitha Palacherla</w:t>
            </w:r>
          </w:p>
        </w:tc>
      </w:tr>
      <w:tr w:rsidR="0085096E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0E3778" w:rsidP="0085096E">
            <w:r>
              <w:t>7</w:t>
            </w:r>
            <w:r w:rsidR="0085096E">
              <w:t>/6/2016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0E3778">
            <w:r>
              <w:t>1</w:t>
            </w:r>
            <w:r w:rsidR="000E3778">
              <w:t>7</w:t>
            </w:r>
            <w: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85096E">
            <w:r>
              <w:t>TFS – 2669 – Add new Subcoaching Reason 236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5096E" w:rsidRDefault="0085096E" w:rsidP="0085096E">
            <w:r>
              <w:t>Susmitha Palacherla</w:t>
            </w:r>
          </w:p>
        </w:tc>
      </w:tr>
      <w:tr w:rsidR="000E377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8/17/2016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18.0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TFS 3605 - Add new Subcoaching Reason 237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0E3778" w:rsidRDefault="000E3778" w:rsidP="0085096E">
            <w:r>
              <w:t>Susmitha Palacherla</w:t>
            </w:r>
          </w:p>
        </w:tc>
      </w:tr>
      <w:tr w:rsidR="0095363F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9/21/2016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19.0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TFS 3440 – Update job code WISY13 to WISY14 in module submission table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95363F" w:rsidRDefault="0095363F" w:rsidP="0085096E">
            <w:r>
              <w:t>Susmitha Palacherla</w:t>
            </w:r>
          </w:p>
        </w:tc>
      </w:tr>
      <w:tr w:rsidR="008140F2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10/4/2016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20.0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TFS 4137 – Add Call Efficiency as a Coaching Reason and remove AHT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8140F2" w:rsidRDefault="008140F2" w:rsidP="0085096E">
            <w:r>
              <w:t>Susmitha Palacherla</w:t>
            </w:r>
          </w:p>
        </w:tc>
      </w:tr>
      <w:tr w:rsidR="00BC0028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>05/08/2017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>21.0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 xml:space="preserve">TFS 6582 - </w:t>
            </w:r>
            <w:r w:rsidRPr="00BC0028">
              <w:t>Change log workflow when it is direct and source is Quality Specialist Coaching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BC0028" w:rsidRDefault="00BC0028" w:rsidP="0085096E">
            <w:r>
              <w:t>Susmitha Palacherla</w:t>
            </w:r>
          </w:p>
        </w:tc>
      </w:tr>
      <w:tr w:rsidR="005528A5" w:rsidRPr="001114CE" w:rsidTr="00C17395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528A5" w:rsidRDefault="005528A5" w:rsidP="0085096E">
            <w:r>
              <w:t>11/28/2017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528A5" w:rsidRDefault="005528A5" w:rsidP="0085096E">
            <w:r>
              <w:t>22.0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528A5" w:rsidRDefault="005528A5" w:rsidP="005528A5">
            <w:r>
              <w:t>TFS 9091 - Add new Subcoaching Reason 243 (</w:t>
            </w:r>
            <w:r w:rsidRPr="00777F7A">
              <w:rPr>
                <w:color w:val="000000"/>
              </w:rPr>
              <w:t>Attendance Improvement Discussion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5528A5" w:rsidRDefault="005528A5" w:rsidP="0085096E">
            <w:r>
              <w:t>Susmitha Palacherla</w:t>
            </w:r>
          </w:p>
        </w:tc>
      </w:tr>
      <w:tr w:rsidR="00C2011C" w:rsidTr="00C2011C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2011C" w:rsidRDefault="00C2011C" w:rsidP="00A80C63">
            <w:r>
              <w:t>12/29</w:t>
            </w:r>
            <w:r>
              <w:t>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2011C" w:rsidRDefault="00C2011C" w:rsidP="00C2011C">
            <w:r>
              <w:t>2</w:t>
            </w:r>
            <w:r>
              <w:t>3</w:t>
            </w:r>
            <w:r>
              <w:t>.0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2011C" w:rsidRDefault="00C2011C" w:rsidP="00C2011C">
            <w:r>
              <w:t>TFS 9</w:t>
            </w:r>
            <w:r>
              <w:t>544</w:t>
            </w:r>
            <w:r>
              <w:t xml:space="preserve"> - Add new Subcoaching Reason 24</w:t>
            </w:r>
            <w:r>
              <w:t>4</w:t>
            </w:r>
            <w:r>
              <w:t xml:space="preserve"> (</w:t>
            </w:r>
            <w:r w:rsidRPr="00C2011C">
              <w:t>Supervisor Callback</w:t>
            </w:r>
            <w:r>
              <w:t>)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2011C" w:rsidRDefault="00C2011C" w:rsidP="00A80C63">
            <w:r>
              <w:t>Susmitha Palacherla</w:t>
            </w:r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C2011C" w:rsidRDefault="004F5C38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318047" w:history="1">
            <w:r w:rsidR="00C2011C" w:rsidRPr="00A377A1">
              <w:rPr>
                <w:rStyle w:val="Hyperlink"/>
                <w:noProof/>
              </w:rPr>
              <w:t>1.</w:t>
            </w:r>
            <w:r w:rsidR="00C2011C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C2011C" w:rsidRPr="00A377A1">
              <w:rPr>
                <w:rStyle w:val="Hyperlink"/>
                <w:noProof/>
              </w:rPr>
              <w:t>SCR 13129 Add new sub Coaching Reason value</w:t>
            </w:r>
            <w:r w:rsidR="00C2011C">
              <w:rPr>
                <w:noProof/>
                <w:webHidden/>
              </w:rPr>
              <w:tab/>
            </w:r>
            <w:r w:rsidR="00C2011C">
              <w:rPr>
                <w:noProof/>
                <w:webHidden/>
              </w:rPr>
              <w:fldChar w:fldCharType="begin"/>
            </w:r>
            <w:r w:rsidR="00C2011C">
              <w:rPr>
                <w:noProof/>
                <w:webHidden/>
              </w:rPr>
              <w:instrText xml:space="preserve"> PAGEREF _Toc502318047 \h </w:instrText>
            </w:r>
            <w:r w:rsidR="00C2011C">
              <w:rPr>
                <w:noProof/>
                <w:webHidden/>
              </w:rPr>
            </w:r>
            <w:r w:rsidR="00C2011C">
              <w:rPr>
                <w:noProof/>
                <w:webHidden/>
              </w:rPr>
              <w:fldChar w:fldCharType="separate"/>
            </w:r>
            <w:r w:rsidR="00C2011C">
              <w:rPr>
                <w:noProof/>
                <w:webHidden/>
              </w:rPr>
              <w:t>4</w:t>
            </w:r>
            <w:r w:rsidR="00C2011C">
              <w:rPr>
                <w:noProof/>
                <w:webHidden/>
              </w:rPr>
              <w:fldChar w:fldCharType="end"/>
            </w:r>
          </w:hyperlink>
        </w:p>
        <w:p w:rsidR="00C2011C" w:rsidRDefault="00C2011C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318048" w:history="1">
            <w:r w:rsidRPr="00A377A1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377A1">
              <w:rPr>
                <w:rStyle w:val="Hyperlink"/>
                <w:noProof/>
              </w:rPr>
              <w:t>SCR 13515 Update Receiver values in Email_Notifications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_Toc502318048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11C" w:rsidRDefault="00C2011C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318049" w:history="1">
            <w:r w:rsidRPr="00A377A1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377A1">
              <w:rPr>
                <w:rStyle w:val="Hyperlink"/>
                <w:noProof/>
              </w:rPr>
              <w:t>SCR 13609 Quality Alignment Specialists to receive Coaching Logs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_Toc502318049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11C" w:rsidRDefault="00C2011C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318050" w:history="1">
            <w:r w:rsidRPr="00A377A1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377A1">
              <w:rPr>
                <w:rStyle w:val="Hyperlink"/>
                <w:noProof/>
              </w:rPr>
              <w:t>SCR 13653 Changes for supporting LSA Module value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_Toc502318050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11C" w:rsidRDefault="00C2011C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318051" w:history="1">
            <w:r w:rsidRPr="00A377A1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377A1">
              <w:rPr>
                <w:rStyle w:val="Hyperlink"/>
                <w:noProof/>
              </w:rPr>
              <w:t>SCR 14512 Changes for supporting Training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_Toc502318051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11C" w:rsidRDefault="00C2011C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318052" w:history="1">
            <w:r w:rsidRPr="00A377A1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377A1">
              <w:rPr>
                <w:rStyle w:val="Hyperlink"/>
                <w:noProof/>
              </w:rPr>
              <w:t>SCR 15008 Additional job codes for Sup Module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_Toc502318052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11C" w:rsidRDefault="00C2011C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318053" w:history="1">
            <w:r w:rsidRPr="00A377A1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377A1">
              <w:rPr>
                <w:rStyle w:val="Hyperlink"/>
                <w:noProof/>
              </w:rPr>
              <w:t>SCR 15075 Set Reinforcement to 1 for non CSE subCoaching Reasons for Training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_Toc502318053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11C" w:rsidRDefault="00C2011C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318054" w:history="1">
            <w:r w:rsidRPr="00A377A1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377A1">
              <w:rPr>
                <w:rStyle w:val="Hyperlink"/>
                <w:noProof/>
              </w:rPr>
              <w:t>TFS 604 – Additional AHT Sub Coaching Reason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_Toc502318054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11C" w:rsidRDefault="00C2011C">
          <w:pPr>
            <w:pStyle w:val="TOC2"/>
            <w:tabs>
              <w:tab w:val="left" w:pos="66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318055" w:history="1">
            <w:r w:rsidRPr="00A377A1">
              <w:rPr>
                <w:rStyle w:val="Hyperlink"/>
                <w:noProof/>
              </w:rPr>
              <w:t>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377A1">
              <w:rPr>
                <w:rStyle w:val="Hyperlink"/>
                <w:noProof/>
              </w:rPr>
              <w:t>TFS 667- Allow submission to all modules for job code WPOP70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_Toc502318055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11C" w:rsidRDefault="00C2011C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318056" w:history="1">
            <w:r w:rsidRPr="00A377A1">
              <w:rPr>
                <w:rStyle w:val="Hyperlink"/>
                <w:noProof/>
              </w:rPr>
              <w:t>10.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377A1">
              <w:rPr>
                <w:rStyle w:val="Hyperlink"/>
                <w:noProof/>
              </w:rPr>
              <w:t>TFS 841- Allow supervisor Module Submissions for WACQ13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_Toc502318056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11C" w:rsidRDefault="00C2011C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318057" w:history="1">
            <w:r w:rsidRPr="00A377A1">
              <w:rPr>
                <w:rStyle w:val="Hyperlink"/>
                <w:noProof/>
              </w:rPr>
              <w:t>11.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377A1">
              <w:rPr>
                <w:rStyle w:val="Hyperlink"/>
                <w:noProof/>
              </w:rPr>
              <w:t>TFS 861- Allow Warnings submissions for all Modules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_Toc502318057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11C" w:rsidRDefault="00C2011C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318058" w:history="1">
            <w:r w:rsidRPr="00A377A1">
              <w:rPr>
                <w:rStyle w:val="Hyperlink"/>
                <w:noProof/>
              </w:rPr>
              <w:t>12.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377A1">
              <w:rPr>
                <w:rStyle w:val="Hyperlink"/>
                <w:noProof/>
              </w:rPr>
              <w:t>TFS 1013 Add new Direct Source for Supervisor Module UI Submissions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_Toc502318058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11C" w:rsidRDefault="00C2011C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318059" w:history="1">
            <w:r w:rsidRPr="00A377A1">
              <w:rPr>
                <w:rStyle w:val="Hyperlink"/>
                <w:noProof/>
              </w:rPr>
              <w:t>13.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377A1">
              <w:rPr>
                <w:rStyle w:val="Hyperlink"/>
                <w:noProof/>
              </w:rPr>
              <w:t>TFS 1016 – Additional CCI Sub Coaching Reason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_Toc502318059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11C" w:rsidRDefault="00C2011C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318060" w:history="1">
            <w:r w:rsidRPr="00A377A1">
              <w:rPr>
                <w:rStyle w:val="Hyperlink"/>
                <w:noProof/>
              </w:rPr>
              <w:t>14.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377A1">
              <w:rPr>
                <w:rStyle w:val="Hyperlink"/>
                <w:noProof/>
              </w:rPr>
              <w:t>TFS 1555 Additional LSA job codes for Submission and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_Toc502318060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11C" w:rsidRDefault="00C2011C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318061" w:history="1">
            <w:r w:rsidRPr="00A377A1">
              <w:rPr>
                <w:rStyle w:val="Hyperlink"/>
                <w:noProof/>
              </w:rPr>
              <w:t>15.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377A1">
              <w:rPr>
                <w:rStyle w:val="Hyperlink"/>
                <w:noProof/>
              </w:rPr>
              <w:t>TFS 2668 update sub coaching text for metric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_Toc502318061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11C" w:rsidRDefault="00C2011C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318062" w:history="1">
            <w:r w:rsidRPr="00A377A1">
              <w:rPr>
                <w:rStyle w:val="Hyperlink"/>
                <w:noProof/>
              </w:rPr>
              <w:t>16.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377A1">
              <w:rPr>
                <w:rStyle w:val="Hyperlink"/>
                <w:noProof/>
              </w:rPr>
              <w:t>TFS 2269 – Additional Sub Coaching Reason 234 and 235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_Toc502318062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11C" w:rsidRDefault="00C2011C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318063" w:history="1">
            <w:r w:rsidRPr="00A377A1">
              <w:rPr>
                <w:rStyle w:val="Hyperlink"/>
                <w:noProof/>
              </w:rPr>
              <w:t>17.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377A1">
              <w:rPr>
                <w:rStyle w:val="Hyperlink"/>
                <w:noProof/>
              </w:rPr>
              <w:t>TFS 2830 – Additional Sub Coaching Reason 236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_Toc502318063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11C" w:rsidRDefault="00C2011C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318064" w:history="1">
            <w:r w:rsidRPr="00A377A1">
              <w:rPr>
                <w:rStyle w:val="Hyperlink"/>
                <w:noProof/>
              </w:rPr>
              <w:t>18.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377A1">
              <w:rPr>
                <w:rStyle w:val="Hyperlink"/>
                <w:noProof/>
              </w:rPr>
              <w:t>TFS 3605 – Additional Sub Coaching Reason 237 for CSR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_Toc502318064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11C" w:rsidRDefault="00C2011C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318065" w:history="1">
            <w:r w:rsidRPr="00A377A1">
              <w:rPr>
                <w:rStyle w:val="Hyperlink"/>
                <w:noProof/>
              </w:rPr>
              <w:t>19.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377A1">
              <w:rPr>
                <w:rStyle w:val="Hyperlink"/>
                <w:noProof/>
              </w:rPr>
              <w:t>TFS 3440 – Update job code WISY13 to WISY14 in module submission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_Toc502318065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11C" w:rsidRDefault="00C2011C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318066" w:history="1">
            <w:r w:rsidRPr="00A377A1">
              <w:rPr>
                <w:rStyle w:val="Hyperlink"/>
                <w:noProof/>
              </w:rPr>
              <w:t>20.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377A1">
              <w:rPr>
                <w:rStyle w:val="Hyperlink"/>
                <w:noProof/>
              </w:rPr>
              <w:t>TFS 4137 – Add call efficiency as a Coaching Reason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_Toc502318066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11C" w:rsidRDefault="00C2011C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318067" w:history="1">
            <w:r w:rsidRPr="00A377A1">
              <w:rPr>
                <w:rStyle w:val="Hyperlink"/>
                <w:noProof/>
              </w:rPr>
              <w:t>21.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377A1">
              <w:rPr>
                <w:rStyle w:val="Hyperlink"/>
                <w:noProof/>
              </w:rPr>
              <w:t>TFS 6582 – Update record in Email_Notification table to support new workflow for direct QS Coaching Source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_Toc502318067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11C" w:rsidRDefault="00C2011C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318068" w:history="1">
            <w:r w:rsidRPr="00A377A1">
              <w:rPr>
                <w:rStyle w:val="Hyperlink"/>
                <w:noProof/>
              </w:rPr>
              <w:t>22.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377A1">
              <w:rPr>
                <w:rStyle w:val="Hyperlink"/>
                <w:noProof/>
              </w:rPr>
              <w:t>TFS 9091 – Additional Sub Coaching Reason 243 for CSR and Sup Modules.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_Toc502318068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2011C" w:rsidRDefault="00C2011C">
          <w:pPr>
            <w:pStyle w:val="TOC2"/>
            <w:tabs>
              <w:tab w:val="left" w:pos="880"/>
              <w:tab w:val="right" w:leader="dot" w:pos="1367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502318069" w:history="1">
            <w:r w:rsidRPr="00A377A1">
              <w:rPr>
                <w:rStyle w:val="Hyperlink"/>
                <w:noProof/>
              </w:rPr>
              <w:t>23.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A377A1">
              <w:rPr>
                <w:rStyle w:val="Hyperlink"/>
                <w:noProof/>
              </w:rPr>
              <w:t>TFS 9544 – Additional Sub Coaching Reason 244 for Sup Module.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_Toc502318069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E76E87" w:rsidRDefault="00C17395" w:rsidP="00871CE7">
      <w:pPr>
        <w:pStyle w:val="Heading2"/>
        <w:numPr>
          <w:ilvl w:val="0"/>
          <w:numId w:val="2"/>
        </w:numPr>
      </w:pPr>
      <w:bookmarkStart w:id="15" w:name="_Toc391395339"/>
      <w:bookmarkStart w:id="16" w:name="_Toc502318047"/>
      <w:r>
        <w:t>SCR 1</w:t>
      </w:r>
      <w:r w:rsidR="00EB7ADB">
        <w:t>3129</w:t>
      </w:r>
      <w:r>
        <w:t xml:space="preserve"> </w:t>
      </w:r>
      <w:r w:rsidR="00065DAC">
        <w:t>Add n</w:t>
      </w:r>
      <w:r w:rsidR="00EB7ADB">
        <w:t>ew sub Coaching Reason value</w:t>
      </w:r>
      <w:bookmarkEnd w:id="16"/>
    </w:p>
    <w:bookmarkEnd w:id="15"/>
    <w:p w:rsidR="004F5C38" w:rsidRPr="004F5C38" w:rsidRDefault="004F5C38" w:rsidP="004F5C3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71F07" w:rsidTr="00C070ED">
        <w:trPr>
          <w:tblHeader/>
        </w:trPr>
        <w:tc>
          <w:tcPr>
            <w:tcW w:w="2549" w:type="dxa"/>
            <w:shd w:val="solid" w:color="auto" w:fill="000000"/>
          </w:tcPr>
          <w:p w:rsidR="00871F07" w:rsidRDefault="00871F07" w:rsidP="004F5C3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71F07" w:rsidRDefault="00871F07" w:rsidP="004F5C38">
            <w:r>
              <w:t>Description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Type</w:t>
            </w:r>
          </w:p>
        </w:tc>
        <w:tc>
          <w:tcPr>
            <w:tcW w:w="10455" w:type="dxa"/>
          </w:tcPr>
          <w:p w:rsidR="00871F07" w:rsidRDefault="00EB7ADB" w:rsidP="004F5C38">
            <w:r>
              <w:t>Change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Change Description</w:t>
            </w:r>
          </w:p>
        </w:tc>
        <w:tc>
          <w:tcPr>
            <w:tcW w:w="10455" w:type="dxa"/>
          </w:tcPr>
          <w:p w:rsidR="00871F07" w:rsidRDefault="00EB7ADB" w:rsidP="00E76E87">
            <w:r>
              <w:t xml:space="preserve">Add a new Sub Coaching Reason value ‘ETS’ in </w:t>
            </w:r>
            <w:r w:rsidR="00F436E9">
              <w:t xml:space="preserve">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Test Environment</w:t>
            </w:r>
          </w:p>
        </w:tc>
        <w:tc>
          <w:tcPr>
            <w:tcW w:w="10455" w:type="dxa"/>
          </w:tcPr>
          <w:p w:rsidR="00871F07" w:rsidRDefault="00871F07" w:rsidP="004F5C38">
            <w:r>
              <w:t xml:space="preserve">eCoaching_Dev database on vrivfssdbt02\scord01,1437 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Code Modules created/updated</w:t>
            </w:r>
          </w:p>
        </w:tc>
        <w:tc>
          <w:tcPr>
            <w:tcW w:w="10455" w:type="dxa"/>
          </w:tcPr>
          <w:p w:rsidR="00F436E9" w:rsidRPr="00F436E9" w:rsidRDefault="00EB7ADB" w:rsidP="00F436E9">
            <w:r>
              <w:t>NA</w:t>
            </w:r>
          </w:p>
          <w:p w:rsidR="00E76E87" w:rsidRDefault="00E76E87" w:rsidP="00F436E9"/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lastRenderedPageBreak/>
              <w:t>Code doc</w:t>
            </w:r>
          </w:p>
        </w:tc>
        <w:tc>
          <w:tcPr>
            <w:tcW w:w="10455" w:type="dxa"/>
          </w:tcPr>
          <w:p w:rsidR="00871F07" w:rsidRDefault="00EB7ADB" w:rsidP="004F5C38">
            <w:r w:rsidRPr="00EB7ADB">
              <w:t>CCO_eCoaching_Dimension_Table_Data.xlsx</w:t>
            </w:r>
          </w:p>
        </w:tc>
      </w:tr>
      <w:tr w:rsidR="00871F07" w:rsidTr="00C070ED">
        <w:tc>
          <w:tcPr>
            <w:tcW w:w="2549" w:type="dxa"/>
          </w:tcPr>
          <w:p w:rsidR="00871F07" w:rsidRDefault="00871F07" w:rsidP="004F5C38">
            <w:r>
              <w:t>Notes</w:t>
            </w:r>
          </w:p>
        </w:tc>
        <w:tc>
          <w:tcPr>
            <w:tcW w:w="10455" w:type="dxa"/>
          </w:tcPr>
          <w:p w:rsidR="00871F07" w:rsidRPr="00871F07" w:rsidRDefault="00EB7ADB" w:rsidP="004F5C38">
            <w:r>
              <w:t xml:space="preserve">Added new value ‘ETS’ in  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  <w:r w:rsidRPr="00EB7ADB">
              <w:t>table.</w:t>
            </w:r>
          </w:p>
        </w:tc>
      </w:tr>
    </w:tbl>
    <w:p w:rsidR="00871F07" w:rsidRPr="00871F07" w:rsidRDefault="00871F07" w:rsidP="00871F0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71F07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RESULTS</w:t>
            </w:r>
          </w:p>
          <w:p w:rsidR="00871F07" w:rsidRPr="00FF5201" w:rsidRDefault="00871F07" w:rsidP="004F5C3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71F07" w:rsidRPr="00FF5201" w:rsidRDefault="00871F07" w:rsidP="004F5C38">
            <w:pPr>
              <w:rPr>
                <w:i/>
              </w:rPr>
            </w:pPr>
            <w:r w:rsidRPr="00FF5201">
              <w:t>COMMENTS</w:t>
            </w:r>
          </w:p>
        </w:tc>
      </w:tr>
      <w:tr w:rsidR="00871F07" w:rsidRPr="00FF5201" w:rsidTr="00C070ED">
        <w:trPr>
          <w:cantSplit/>
        </w:trPr>
        <w:tc>
          <w:tcPr>
            <w:tcW w:w="900" w:type="dxa"/>
          </w:tcPr>
          <w:p w:rsidR="00871F07" w:rsidRPr="00FF5201" w:rsidRDefault="00202208" w:rsidP="004F5C38">
            <w:pPr>
              <w:rPr>
                <w:i/>
              </w:rPr>
            </w:pPr>
            <w:r w:rsidRPr="00202208">
              <w:rPr>
                <w:rFonts w:asciiTheme="minorHAnsi" w:hAnsiTheme="minorHAnsi"/>
                <w:bCs/>
              </w:rPr>
              <w:t>1.</w:t>
            </w:r>
          </w:p>
        </w:tc>
        <w:tc>
          <w:tcPr>
            <w:tcW w:w="3960" w:type="dxa"/>
          </w:tcPr>
          <w:p w:rsidR="00EB7ADB" w:rsidRPr="00EB7ADB" w:rsidRDefault="00EB7ADB" w:rsidP="00EB7ADB">
            <w:pPr>
              <w:overflowPunct/>
              <w:textAlignment w:val="auto"/>
            </w:pPr>
            <w:r w:rsidRPr="00EB7ADB">
              <w:t>Query the table for the newly added value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 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  <w:p w:rsidR="00EB7ADB" w:rsidRDefault="00EB7ADB" w:rsidP="00EB7AD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F03F7A" w:rsidRPr="00F03F7A" w:rsidRDefault="00F03F7A" w:rsidP="00E76E87"/>
        </w:tc>
        <w:tc>
          <w:tcPr>
            <w:tcW w:w="4500" w:type="dxa"/>
          </w:tcPr>
          <w:p w:rsidR="00871F07" w:rsidRDefault="00EB7ADB" w:rsidP="00E76E87">
            <w:r>
              <w:t xml:space="preserve">Expecting record to be returned where </w:t>
            </w:r>
          </w:p>
          <w:p w:rsidR="00EB7ADB" w:rsidRPr="00F03F7A" w:rsidRDefault="00EB7ADB" w:rsidP="00E76E87">
            <w:r>
              <w:rPr>
                <w:rFonts w:ascii="Courier New" w:hAnsi="Courier New" w:cs="Courier New"/>
                <w:noProof/>
              </w:rPr>
              <w:t xml:space="preserve">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'ETS'</w:t>
            </w:r>
          </w:p>
        </w:tc>
        <w:tc>
          <w:tcPr>
            <w:tcW w:w="1260" w:type="dxa"/>
          </w:tcPr>
          <w:p w:rsidR="00871F07" w:rsidRPr="00202208" w:rsidRDefault="00871F07" w:rsidP="004F5C3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</w:p>
          <w:p w:rsidR="00EB7ADB" w:rsidRDefault="00EB7ADB" w:rsidP="00EB7AD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Results:</w:t>
            </w:r>
          </w:p>
          <w:p w:rsidR="00EB7ADB" w:rsidRPr="00EB7ADB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SubCoachingReasonID</w:t>
            </w:r>
            <w:r w:rsidRPr="00EB7ADB">
              <w:rPr>
                <w:rFonts w:asciiTheme="minorHAnsi" w:hAnsiTheme="minorHAnsi"/>
                <w:bCs/>
              </w:rPr>
              <w:tab/>
              <w:t>SubCoachingReason</w:t>
            </w:r>
          </w:p>
          <w:p w:rsidR="00871F07" w:rsidRPr="00BF0D72" w:rsidRDefault="00EB7ADB" w:rsidP="00EB7ADB">
            <w:pPr>
              <w:rPr>
                <w:rFonts w:asciiTheme="minorHAnsi" w:hAnsiTheme="minorHAnsi"/>
                <w:bCs/>
              </w:rPr>
            </w:pPr>
            <w:r w:rsidRPr="00EB7ADB">
              <w:rPr>
                <w:rFonts w:asciiTheme="minorHAnsi" w:hAnsiTheme="minorHAnsi"/>
                <w:bCs/>
              </w:rPr>
              <w:t>48</w:t>
            </w:r>
            <w:r w:rsidRPr="00EB7ADB">
              <w:rPr>
                <w:rFonts w:asciiTheme="minorHAnsi" w:hAnsiTheme="minorHAnsi"/>
                <w:bCs/>
              </w:rPr>
              <w:tab/>
              <w:t>ETS</w:t>
            </w:r>
          </w:p>
        </w:tc>
      </w:tr>
      <w:tr w:rsidR="004F5C38" w:rsidRPr="00FF5201" w:rsidTr="00C070ED">
        <w:trPr>
          <w:cantSplit/>
        </w:trPr>
        <w:tc>
          <w:tcPr>
            <w:tcW w:w="900" w:type="dxa"/>
          </w:tcPr>
          <w:p w:rsidR="004F5C38" w:rsidRPr="00FF5201" w:rsidRDefault="004F5C38" w:rsidP="004F5C38">
            <w:pPr>
              <w:rPr>
                <w:i/>
              </w:rPr>
            </w:pPr>
          </w:p>
        </w:tc>
        <w:tc>
          <w:tcPr>
            <w:tcW w:w="3960" w:type="dxa"/>
          </w:tcPr>
          <w:p w:rsidR="00E76E87" w:rsidRPr="00F03F7A" w:rsidRDefault="00E76E87" w:rsidP="00F03F7A"/>
        </w:tc>
        <w:tc>
          <w:tcPr>
            <w:tcW w:w="4500" w:type="dxa"/>
          </w:tcPr>
          <w:p w:rsidR="00F03F7A" w:rsidRPr="00F03F7A" w:rsidRDefault="00F03F7A" w:rsidP="00F03F7A"/>
        </w:tc>
        <w:tc>
          <w:tcPr>
            <w:tcW w:w="1260" w:type="dxa"/>
          </w:tcPr>
          <w:p w:rsidR="004F5C38" w:rsidRPr="00202208" w:rsidRDefault="004F5C3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F5C38" w:rsidRPr="00BF0D72" w:rsidRDefault="004F5C3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202208" w:rsidRPr="00FF5201" w:rsidTr="00C070ED">
        <w:trPr>
          <w:cantSplit/>
        </w:trPr>
        <w:tc>
          <w:tcPr>
            <w:tcW w:w="9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202208" w:rsidRDefault="00202208" w:rsidP="00202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02208" w:rsidRPr="00202208" w:rsidRDefault="00202208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202208" w:rsidRPr="00BF0D72" w:rsidRDefault="00202208" w:rsidP="004F5C38">
            <w:pPr>
              <w:rPr>
                <w:rFonts w:asciiTheme="minorHAnsi" w:hAnsiTheme="minorHAnsi"/>
                <w:bCs/>
              </w:rPr>
            </w:pPr>
          </w:p>
        </w:tc>
      </w:tr>
      <w:tr w:rsidR="008461A5" w:rsidRPr="00FF5201" w:rsidTr="00C070ED">
        <w:trPr>
          <w:cantSplit/>
        </w:trPr>
        <w:tc>
          <w:tcPr>
            <w:tcW w:w="900" w:type="dxa"/>
          </w:tcPr>
          <w:p w:rsidR="008461A5" w:rsidRDefault="008461A5" w:rsidP="004F5C3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8461A5" w:rsidRDefault="008461A5" w:rsidP="008461A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461A5" w:rsidRDefault="008461A5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8461A5" w:rsidRPr="00202208" w:rsidRDefault="008461A5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71F07" w:rsidRDefault="00871F07" w:rsidP="00871F07">
      <w:r>
        <w:t xml:space="preserve">      </w:t>
      </w:r>
    </w:p>
    <w:p w:rsidR="003B61D9" w:rsidRDefault="003B61D9" w:rsidP="00871F07"/>
    <w:p w:rsidR="003B61D9" w:rsidRDefault="003B61D9" w:rsidP="00871CE7">
      <w:pPr>
        <w:pStyle w:val="Heading2"/>
        <w:numPr>
          <w:ilvl w:val="0"/>
          <w:numId w:val="2"/>
        </w:numPr>
      </w:pPr>
      <w:bookmarkStart w:id="17" w:name="_Toc502318048"/>
      <w:r>
        <w:t>SCR 13515 Update Receiver values in Email_Notifications table</w:t>
      </w:r>
      <w:bookmarkEnd w:id="17"/>
    </w:p>
    <w:p w:rsidR="003B61D9" w:rsidRPr="004F5C38" w:rsidRDefault="003B61D9" w:rsidP="003B61D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B61D9" w:rsidTr="00C070ED">
        <w:trPr>
          <w:tblHeader/>
        </w:trPr>
        <w:tc>
          <w:tcPr>
            <w:tcW w:w="2549" w:type="dxa"/>
            <w:shd w:val="solid" w:color="auto" w:fill="000000"/>
          </w:tcPr>
          <w:p w:rsidR="003B61D9" w:rsidRDefault="003B61D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B61D9" w:rsidRDefault="003B61D9" w:rsidP="00C070ED">
            <w:r>
              <w:t>Description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Type</w:t>
            </w:r>
          </w:p>
        </w:tc>
        <w:tc>
          <w:tcPr>
            <w:tcW w:w="10455" w:type="dxa"/>
          </w:tcPr>
          <w:p w:rsidR="003B61D9" w:rsidRDefault="003B61D9" w:rsidP="00C070ED">
            <w:r>
              <w:t>Change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Change Description</w:t>
            </w:r>
          </w:p>
        </w:tc>
        <w:tc>
          <w:tcPr>
            <w:tcW w:w="10455" w:type="dxa"/>
          </w:tcPr>
          <w:p w:rsidR="003B61D9" w:rsidRDefault="003B61D9" w:rsidP="003B61D9">
            <w:r>
              <w:t>Update receiver values for Supervisor and Quality modules in Email_Notifications table. Previously Receiver values were based on the status of the eCL which was a level higher than the desired recipient. With this change the recipient value will be based on the level rather than the actual verbiage in the status of the log.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Test Environment</w:t>
            </w:r>
          </w:p>
        </w:tc>
        <w:tc>
          <w:tcPr>
            <w:tcW w:w="10455" w:type="dxa"/>
          </w:tcPr>
          <w:p w:rsidR="003B61D9" w:rsidRDefault="003B61D9" w:rsidP="00C070ED">
            <w:r>
              <w:t xml:space="preserve">eCoaching_Dev database on vrivfssdbt02\scord01,1437 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Modules created/updated</w:t>
            </w:r>
          </w:p>
        </w:tc>
        <w:tc>
          <w:tcPr>
            <w:tcW w:w="10455" w:type="dxa"/>
          </w:tcPr>
          <w:p w:rsidR="003B61D9" w:rsidRPr="00F436E9" w:rsidRDefault="003B61D9" w:rsidP="00C070ED">
            <w:r>
              <w:t>NA</w:t>
            </w:r>
          </w:p>
          <w:p w:rsidR="003B61D9" w:rsidRDefault="003B61D9" w:rsidP="00C070ED"/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Code doc</w:t>
            </w:r>
          </w:p>
        </w:tc>
        <w:tc>
          <w:tcPr>
            <w:tcW w:w="10455" w:type="dxa"/>
          </w:tcPr>
          <w:p w:rsidR="003B61D9" w:rsidRDefault="003B61D9" w:rsidP="00C070ED">
            <w:r w:rsidRPr="00EB7ADB">
              <w:t>CCO_eCoaching_Dimension_Table_Data.xlsx</w:t>
            </w:r>
          </w:p>
        </w:tc>
      </w:tr>
      <w:tr w:rsidR="003B61D9" w:rsidTr="00C070ED">
        <w:tc>
          <w:tcPr>
            <w:tcW w:w="2549" w:type="dxa"/>
          </w:tcPr>
          <w:p w:rsidR="003B61D9" w:rsidRDefault="003B61D9" w:rsidP="00C070ED">
            <w:r>
              <w:t>Notes</w:t>
            </w:r>
          </w:p>
        </w:tc>
        <w:tc>
          <w:tcPr>
            <w:tcW w:w="10455" w:type="dxa"/>
          </w:tcPr>
          <w:p w:rsidR="003B61D9" w:rsidRPr="00871F07" w:rsidRDefault="003B61D9" w:rsidP="00C070ED">
            <w:r>
              <w:t xml:space="preserve">Deleted all rows 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where [Module]in ('Supervisor' ,'Quality')from [EC].[Email_Notifications] </w:t>
            </w:r>
            <w:r w:rsidRPr="003B61D9">
              <w:t>and inserted new rows. Less number of  rows inserted as rows for conditions that currently do ot exist have not been re-inserted</w:t>
            </w:r>
            <w:r>
              <w:rPr>
                <w:rFonts w:ascii="Courier New" w:hAnsi="Courier New" w:cs="Courier New"/>
                <w:noProof/>
                <w:color w:val="008000"/>
              </w:rPr>
              <w:t>.</w:t>
            </w:r>
          </w:p>
        </w:tc>
      </w:tr>
    </w:tbl>
    <w:p w:rsidR="003B61D9" w:rsidRPr="00871F07" w:rsidRDefault="003B61D9" w:rsidP="003B61D9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B61D9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RESULTS</w:t>
            </w:r>
          </w:p>
          <w:p w:rsidR="003B61D9" w:rsidRPr="00FF5201" w:rsidRDefault="003B61D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B61D9" w:rsidRPr="00FF5201" w:rsidRDefault="003B61D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2.1</w:t>
            </w:r>
          </w:p>
        </w:tc>
        <w:tc>
          <w:tcPr>
            <w:tcW w:w="3960" w:type="dxa"/>
          </w:tcPr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Pr="000F5C68" w:rsidRDefault="003B61D9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0F5C68">
            <w:r>
              <w:t>Recipient = ‘Employee’</w:t>
            </w:r>
          </w:p>
        </w:tc>
        <w:tc>
          <w:tcPr>
            <w:tcW w:w="126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Default="003B61D9" w:rsidP="00C070ED">
            <w:pPr>
              <w:rPr>
                <w:rFonts w:asciiTheme="minorHAnsi" w:hAnsiTheme="minorHAnsi"/>
                <w:bCs/>
              </w:rPr>
            </w:pPr>
          </w:p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Pr="000F5C68" w:rsidRDefault="00DE1677" w:rsidP="00DE167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0F5C68">
        <w:trPr>
          <w:cantSplit/>
          <w:trHeight w:val="1272"/>
        </w:trPr>
        <w:tc>
          <w:tcPr>
            <w:tcW w:w="900" w:type="dxa"/>
          </w:tcPr>
          <w:p w:rsidR="003B61D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3B61D9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‘’Supervisor’</w:t>
            </w:r>
          </w:p>
        </w:tc>
        <w:tc>
          <w:tcPr>
            <w:tcW w:w="1260" w:type="dxa"/>
          </w:tcPr>
          <w:p w:rsidR="003B61D9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BF0D72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B61D9" w:rsidRPr="00FF5201" w:rsidTr="00C070ED">
        <w:trPr>
          <w:cantSplit/>
        </w:trPr>
        <w:tc>
          <w:tcPr>
            <w:tcW w:w="900" w:type="dxa"/>
          </w:tcPr>
          <w:p w:rsidR="003B61D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0F5C6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3B61D9" w:rsidRDefault="000F5C68" w:rsidP="000F5C68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5 rows of data</w:t>
            </w:r>
          </w:p>
          <w:p w:rsidR="000F5C68" w:rsidRDefault="000F5C68" w:rsidP="000F5C68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3B61D9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3B61D9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B61D9" w:rsidRPr="00202208" w:rsidRDefault="003B61D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0F5C68" w:rsidRPr="00F03F7A" w:rsidRDefault="000F5C68" w:rsidP="00C070ED">
            <w:r>
              <w:t>Recipient = ‘Employee’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</w:t>
            </w:r>
            <w:r>
              <w:rPr>
                <w:rFonts w:asciiTheme="minorHAnsi" w:hAnsiTheme="minorHAnsi"/>
                <w:bCs/>
              </w:rPr>
              <w:t>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:rsidR="000F5C68" w:rsidRP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0F5C6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2.7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C070ED">
            <w:r>
              <w:t>Expecting 10 rows of data</w:t>
            </w:r>
          </w:p>
          <w:p w:rsidR="000F5C68" w:rsidRDefault="000F5C68" w:rsidP="00C070ED">
            <w:r>
              <w:t xml:space="preserve">Status =’ </w:t>
            </w:r>
            <w:r w:rsidRPr="000F5C68">
              <w:t>Pending Quality Lead Review</w:t>
            </w:r>
            <w:r>
              <w:t>’</w:t>
            </w:r>
          </w:p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t>Recipient = ’Supervisor’</w:t>
            </w:r>
          </w:p>
        </w:tc>
        <w:tc>
          <w:tcPr>
            <w:tcW w:w="126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0F5C68" w:rsidRPr="00FF5201" w:rsidTr="00C070ED">
        <w:trPr>
          <w:cantSplit/>
        </w:trPr>
        <w:tc>
          <w:tcPr>
            <w:tcW w:w="900" w:type="dxa"/>
          </w:tcPr>
          <w:p w:rsidR="000F5C6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</w:tcPr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</w:t>
            </w:r>
            <w:r>
              <w:rPr>
                <w:rFonts w:asciiTheme="minorHAnsi" w:hAnsiTheme="minorHAnsi"/>
                <w:bCs/>
              </w:rPr>
              <w:t>'Quality</w:t>
            </w:r>
            <w:r w:rsidRPr="000F5C68">
              <w:rPr>
                <w:rFonts w:asciiTheme="minorHAnsi" w:hAnsiTheme="minorHAnsi"/>
                <w:bCs/>
              </w:rPr>
              <w:t xml:space="preserve">' 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and  [Source]= 'inDirect'</w:t>
            </w:r>
          </w:p>
          <w:p w:rsidR="000F5C68" w:rsidRPr="000F5C68" w:rsidRDefault="000F5C68" w:rsidP="00C070ED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ab/>
              <w:t xml:space="preserve">   and[isCSE]= </w:t>
            </w:r>
            <w:r>
              <w:rPr>
                <w:rFonts w:asciiTheme="minorHAnsi" w:hAnsiTheme="minorHAnsi"/>
                <w:bCs/>
              </w:rPr>
              <w:t>1</w:t>
            </w:r>
          </w:p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0F5C68" w:rsidRDefault="000F5C68" w:rsidP="000F5C68">
            <w:r>
              <w:t>Expecting 0 rows</w:t>
            </w:r>
          </w:p>
          <w:p w:rsidR="000F5C68" w:rsidRPr="00202208" w:rsidRDefault="000F5C68" w:rsidP="000F5C68">
            <w:pPr>
              <w:rPr>
                <w:rFonts w:asciiTheme="minorHAnsi" w:hAnsiTheme="minorHAnsi"/>
                <w:bCs/>
              </w:rPr>
            </w:pPr>
            <w:r>
              <w:t>No conditions exist for Quality where isCSE =1</w:t>
            </w:r>
          </w:p>
        </w:tc>
        <w:tc>
          <w:tcPr>
            <w:tcW w:w="1260" w:type="dxa"/>
          </w:tcPr>
          <w:p w:rsidR="000F5C68" w:rsidRDefault="000F5C6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F5C68" w:rsidRPr="00202208" w:rsidRDefault="000F5C68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B61D9" w:rsidRDefault="003B61D9" w:rsidP="00871F07"/>
    <w:p w:rsidR="00397C5E" w:rsidRDefault="00397C5E" w:rsidP="00871CE7">
      <w:pPr>
        <w:pStyle w:val="Heading2"/>
        <w:numPr>
          <w:ilvl w:val="0"/>
          <w:numId w:val="2"/>
        </w:numPr>
      </w:pPr>
      <w:bookmarkStart w:id="18" w:name="_Toc502318049"/>
      <w:r>
        <w:t>SCR 13609 Quality Alignment Specialists to receive Coaching Logs</w:t>
      </w:r>
      <w:bookmarkEnd w:id="18"/>
    </w:p>
    <w:p w:rsidR="00397C5E" w:rsidRPr="004F5C38" w:rsidRDefault="00397C5E" w:rsidP="00397C5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97C5E" w:rsidTr="00C070ED">
        <w:trPr>
          <w:tblHeader/>
        </w:trPr>
        <w:tc>
          <w:tcPr>
            <w:tcW w:w="2549" w:type="dxa"/>
            <w:shd w:val="solid" w:color="auto" w:fill="000000"/>
          </w:tcPr>
          <w:p w:rsidR="00397C5E" w:rsidRDefault="00397C5E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97C5E" w:rsidRDefault="00397C5E" w:rsidP="00C070ED">
            <w:r>
              <w:t>Description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Type</w:t>
            </w:r>
          </w:p>
        </w:tc>
        <w:tc>
          <w:tcPr>
            <w:tcW w:w="10455" w:type="dxa"/>
          </w:tcPr>
          <w:p w:rsidR="00397C5E" w:rsidRDefault="00397C5E" w:rsidP="00C070ED">
            <w:r>
              <w:t>Change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Change Description</w:t>
            </w:r>
          </w:p>
        </w:tc>
        <w:tc>
          <w:tcPr>
            <w:tcW w:w="10455" w:type="dxa"/>
          </w:tcPr>
          <w:p w:rsidR="00397C5E" w:rsidRDefault="00397C5E" w:rsidP="00397C5E">
            <w:r>
              <w:t>Add a job code WACQ03 to the list of job codes that can receive Quality Coaching logs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Test Environment</w:t>
            </w:r>
          </w:p>
        </w:tc>
        <w:tc>
          <w:tcPr>
            <w:tcW w:w="10455" w:type="dxa"/>
          </w:tcPr>
          <w:p w:rsidR="00397C5E" w:rsidRDefault="00397C5E" w:rsidP="00C070ED">
            <w:r>
              <w:t xml:space="preserve">eCoaching_Dev database on vrivfssdbt02\scord01,1437 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Modules created/updated</w:t>
            </w:r>
          </w:p>
        </w:tc>
        <w:tc>
          <w:tcPr>
            <w:tcW w:w="10455" w:type="dxa"/>
          </w:tcPr>
          <w:p w:rsidR="00397C5E" w:rsidRPr="00F436E9" w:rsidRDefault="00397C5E" w:rsidP="00C070ED">
            <w:r>
              <w:t>NA</w:t>
            </w:r>
          </w:p>
          <w:p w:rsidR="00397C5E" w:rsidRDefault="00397C5E" w:rsidP="00C070ED"/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Code doc</w:t>
            </w:r>
          </w:p>
        </w:tc>
        <w:tc>
          <w:tcPr>
            <w:tcW w:w="10455" w:type="dxa"/>
          </w:tcPr>
          <w:p w:rsidR="00397C5E" w:rsidRDefault="00397C5E" w:rsidP="00C070ED">
            <w:r w:rsidRPr="00EB7ADB">
              <w:t>CCO_eCoaching_Dimension_Table_Data.xlsx</w:t>
            </w:r>
          </w:p>
        </w:tc>
      </w:tr>
      <w:tr w:rsidR="00397C5E" w:rsidTr="00C070ED">
        <w:tc>
          <w:tcPr>
            <w:tcW w:w="2549" w:type="dxa"/>
          </w:tcPr>
          <w:p w:rsidR="00397C5E" w:rsidRDefault="00397C5E" w:rsidP="00C070ED">
            <w:r>
              <w:t>Notes</w:t>
            </w:r>
          </w:p>
        </w:tc>
        <w:tc>
          <w:tcPr>
            <w:tcW w:w="10455" w:type="dxa"/>
          </w:tcPr>
          <w:p w:rsidR="00397C5E" w:rsidRPr="00871F07" w:rsidRDefault="00397C5E" w:rsidP="00397C5E">
            <w:r>
              <w:t xml:space="preserve">Added new record for job_code WACQ03 in 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[Employee_Selection]table</w:t>
            </w:r>
          </w:p>
        </w:tc>
      </w:tr>
    </w:tbl>
    <w:p w:rsidR="00397C5E" w:rsidRPr="00871F07" w:rsidRDefault="00397C5E" w:rsidP="00397C5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97C5E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RESULTS</w:t>
            </w:r>
          </w:p>
          <w:p w:rsidR="00397C5E" w:rsidRPr="00FF5201" w:rsidRDefault="00397C5E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97C5E" w:rsidRPr="00FF5201" w:rsidRDefault="00397C5E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:rsidR="00397C5E" w:rsidRPr="00EB7ADB" w:rsidRDefault="00397C5E" w:rsidP="00C070ED">
            <w:pPr>
              <w:overflowPunct/>
              <w:textAlignment w:val="auto"/>
            </w:pPr>
            <w:r w:rsidRPr="00EB7ADB">
              <w:t xml:space="preserve">Query the table for the newly added </w:t>
            </w:r>
            <w:r>
              <w:t>record</w:t>
            </w:r>
          </w:p>
          <w:p w:rsidR="00397C5E" w:rsidRDefault="00397C5E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[Job_Code_Description]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[isCSR]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[isSupervisor]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   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[isQuality]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Pr="00F03F7A" w:rsidRDefault="00397C5E" w:rsidP="00C070ED"/>
        </w:tc>
        <w:tc>
          <w:tcPr>
            <w:tcW w:w="4500" w:type="dxa"/>
          </w:tcPr>
          <w:p w:rsidR="00397C5E" w:rsidRDefault="00397C5E" w:rsidP="00C070ED">
            <w:r>
              <w:t xml:space="preserve">Expecting record to be returned </w:t>
            </w:r>
          </w:p>
          <w:p w:rsidR="00397C5E" w:rsidRPr="00397C5E" w:rsidRDefault="00397C5E" w:rsidP="00397C5E">
            <w:pPr>
              <w:rPr>
                <w:rFonts w:ascii="Courier New" w:hAnsi="Courier New" w:cs="Courier New"/>
                <w:noProof/>
              </w:rPr>
            </w:pPr>
            <w:r w:rsidRPr="00397C5E">
              <w:rPr>
                <w:rFonts w:ascii="Courier New" w:hAnsi="Courier New" w:cs="Courier New"/>
                <w:noProof/>
              </w:rPr>
              <w:t>Job_Code</w:t>
            </w:r>
            <w:r w:rsidRPr="00397C5E">
              <w:rPr>
                <w:rFonts w:ascii="Courier New" w:hAnsi="Courier New" w:cs="Courier New"/>
                <w:noProof/>
              </w:rPr>
              <w:tab/>
              <w:t>Job_Code_Description</w:t>
            </w:r>
            <w:r w:rsidRPr="00397C5E">
              <w:rPr>
                <w:rFonts w:ascii="Courier New" w:hAnsi="Courier New" w:cs="Courier New"/>
                <w:noProof/>
              </w:rPr>
              <w:tab/>
              <w:t>isCSR</w:t>
            </w:r>
            <w:r w:rsidRPr="00397C5E">
              <w:rPr>
                <w:rFonts w:ascii="Courier New" w:hAnsi="Courier New" w:cs="Courier New"/>
                <w:noProof/>
              </w:rPr>
              <w:tab/>
              <w:t>isSupervisor</w:t>
            </w:r>
            <w:r w:rsidRPr="00397C5E">
              <w:rPr>
                <w:rFonts w:ascii="Courier New" w:hAnsi="Courier New" w:cs="Courier New"/>
                <w:noProof/>
              </w:rPr>
              <w:tab/>
              <w:t>isQuality</w:t>
            </w:r>
          </w:p>
          <w:p w:rsidR="00397C5E" w:rsidRPr="00F03F7A" w:rsidRDefault="00397C5E" w:rsidP="00397C5E">
            <w:r w:rsidRPr="00397C5E">
              <w:rPr>
                <w:rFonts w:ascii="Courier New" w:hAnsi="Courier New" w:cs="Courier New"/>
                <w:noProof/>
              </w:rPr>
              <w:t>WACQ03</w:t>
            </w:r>
            <w:r w:rsidRPr="00397C5E">
              <w:rPr>
                <w:rFonts w:ascii="Courier New" w:hAnsi="Courier New" w:cs="Courier New"/>
                <w:noProof/>
              </w:rPr>
              <w:tab/>
              <w:t>Sr Monitor, Quality (CS)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0</w:t>
            </w:r>
            <w:r w:rsidRPr="00397C5E">
              <w:rPr>
                <w:rFonts w:ascii="Courier New" w:hAnsi="Courier New" w:cs="Courier New"/>
                <w:noProof/>
              </w:rPr>
              <w:tab/>
              <w:t>1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FF5201" w:rsidRDefault="00397C5E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97C5E" w:rsidRPr="00F03F7A" w:rsidRDefault="00397C5E" w:rsidP="00C070ED"/>
        </w:tc>
        <w:tc>
          <w:tcPr>
            <w:tcW w:w="4500" w:type="dxa"/>
          </w:tcPr>
          <w:p w:rsidR="00397C5E" w:rsidRPr="00F03F7A" w:rsidRDefault="00397C5E" w:rsidP="00C070ED"/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3.2</w:t>
            </w:r>
            <w:r w:rsidR="00397C5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397C5E" w:rsidRPr="00397C5E" w:rsidRDefault="00397C5E" w:rsidP="00397C5E">
            <w:pPr>
              <w:overflowPunct/>
              <w:textAlignment w:val="auto"/>
            </w:pPr>
            <w:r w:rsidRPr="00397C5E">
              <w:t>Execute sp [EC].[sp_Select_Employees_By_Module] and verify that the Employees with that job code are being returned.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</w:pPr>
            <w:r w:rsidRPr="00397C5E">
              <w:t>Prep: Update an employee record to have that job code</w:t>
            </w:r>
          </w:p>
          <w:p w:rsidR="00397C5E" w:rsidRDefault="00397C5E" w:rsidP="00397C5E">
            <w:pPr>
              <w:overflowPunct/>
              <w:textAlignment w:val="auto"/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[Emp_Job_Code]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'WACQ03'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[Emp_LanID]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'jourdain.augustin'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NULL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97C5E" w:rsidRDefault="00397C5E" w:rsidP="00397C5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97C5E" w:rsidRPr="00397C5E" w:rsidRDefault="00397C5E" w:rsidP="00397C5E">
            <w:pPr>
              <w:overflowPunct/>
              <w:textAlignment w:val="auto"/>
            </w:pPr>
          </w:p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Verify that Jourdains name is in the returned result set</w:t>
            </w:r>
          </w:p>
        </w:tc>
        <w:tc>
          <w:tcPr>
            <w:tcW w:w="126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97C5E" w:rsidRPr="00BF0D72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97C5E" w:rsidRPr="00FF5201" w:rsidTr="00C070ED">
        <w:trPr>
          <w:cantSplit/>
        </w:trPr>
        <w:tc>
          <w:tcPr>
            <w:tcW w:w="90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97C5E" w:rsidRDefault="00397C5E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97C5E" w:rsidRPr="00202208" w:rsidRDefault="00397C5E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97C5E" w:rsidRDefault="00397C5E" w:rsidP="00397C5E">
      <w:r>
        <w:t xml:space="preserve">      </w:t>
      </w:r>
    </w:p>
    <w:p w:rsidR="00397C5E" w:rsidRDefault="00397C5E" w:rsidP="00871F07"/>
    <w:p w:rsidR="00341C33" w:rsidRDefault="00341C33" w:rsidP="00871F07"/>
    <w:p w:rsidR="00341C33" w:rsidRDefault="00341C33" w:rsidP="00871F07"/>
    <w:p w:rsidR="00341C33" w:rsidRDefault="00341C33" w:rsidP="00871F07"/>
    <w:p w:rsidR="00341C33" w:rsidRDefault="00341C33" w:rsidP="00871CE7">
      <w:pPr>
        <w:pStyle w:val="Heading2"/>
        <w:numPr>
          <w:ilvl w:val="0"/>
          <w:numId w:val="2"/>
        </w:numPr>
      </w:pPr>
      <w:bookmarkStart w:id="19" w:name="_Toc502318050"/>
      <w:r>
        <w:t>SCR 13653 Changes for supporting LSA Module value</w:t>
      </w:r>
      <w:bookmarkEnd w:id="19"/>
    </w:p>
    <w:p w:rsidR="00341C33" w:rsidRPr="004F5C38" w:rsidRDefault="00341C33" w:rsidP="00341C33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341C33" w:rsidTr="00C070ED">
        <w:trPr>
          <w:tblHeader/>
        </w:trPr>
        <w:tc>
          <w:tcPr>
            <w:tcW w:w="2549" w:type="dxa"/>
            <w:shd w:val="solid" w:color="auto" w:fill="000000"/>
          </w:tcPr>
          <w:p w:rsidR="00341C33" w:rsidRDefault="00341C33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341C33" w:rsidRDefault="00341C33" w:rsidP="00C070ED">
            <w:r>
              <w:t>Description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Type</w:t>
            </w:r>
          </w:p>
        </w:tc>
        <w:tc>
          <w:tcPr>
            <w:tcW w:w="10455" w:type="dxa"/>
          </w:tcPr>
          <w:p w:rsidR="00341C33" w:rsidRDefault="00341C33" w:rsidP="00C070ED">
            <w:r>
              <w:t>Change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Change Description</w:t>
            </w:r>
          </w:p>
        </w:tc>
        <w:tc>
          <w:tcPr>
            <w:tcW w:w="10455" w:type="dxa"/>
          </w:tcPr>
          <w:p w:rsidR="00341C33" w:rsidRDefault="00341C33" w:rsidP="00C070ED">
            <w:r>
              <w:t>Add values in Dimension tables to support LSA Module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Test Environment</w:t>
            </w:r>
          </w:p>
        </w:tc>
        <w:tc>
          <w:tcPr>
            <w:tcW w:w="10455" w:type="dxa"/>
          </w:tcPr>
          <w:p w:rsidR="00341C33" w:rsidRDefault="00341C33" w:rsidP="00C070ED">
            <w:r>
              <w:t xml:space="preserve">eCoaching_Dev database on vrivfssdbt02\scord01,1437 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Modules created/updated</w:t>
            </w:r>
          </w:p>
        </w:tc>
        <w:tc>
          <w:tcPr>
            <w:tcW w:w="10455" w:type="dxa"/>
          </w:tcPr>
          <w:p w:rsidR="00341C33" w:rsidRPr="00F436E9" w:rsidRDefault="00341C33" w:rsidP="00C070ED">
            <w:r>
              <w:t>NA</w:t>
            </w:r>
          </w:p>
          <w:p w:rsidR="00341C33" w:rsidRDefault="00341C33" w:rsidP="00C070ED"/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Code doc</w:t>
            </w:r>
          </w:p>
        </w:tc>
        <w:tc>
          <w:tcPr>
            <w:tcW w:w="10455" w:type="dxa"/>
          </w:tcPr>
          <w:p w:rsidR="00341C33" w:rsidRDefault="00341C33" w:rsidP="00C070ED">
            <w:r w:rsidRPr="00EB7ADB">
              <w:t>CCO_eCoaching_Dimension_Table_Data.xlsx</w:t>
            </w:r>
          </w:p>
        </w:tc>
      </w:tr>
      <w:tr w:rsidR="00341C33" w:rsidTr="00C070ED">
        <w:tc>
          <w:tcPr>
            <w:tcW w:w="2549" w:type="dxa"/>
          </w:tcPr>
          <w:p w:rsidR="00341C33" w:rsidRDefault="00341C33" w:rsidP="00C070ED">
            <w:r>
              <w:t>Notes</w:t>
            </w:r>
          </w:p>
        </w:tc>
        <w:tc>
          <w:tcPr>
            <w:tcW w:w="10455" w:type="dxa"/>
          </w:tcPr>
          <w:p w:rsidR="00341C33" w:rsidRPr="00871F07" w:rsidRDefault="00341C33" w:rsidP="00C070ED">
            <w:r>
              <w:t xml:space="preserve">Several DIM Tables impacted. </w:t>
            </w:r>
          </w:p>
        </w:tc>
      </w:tr>
    </w:tbl>
    <w:p w:rsidR="00341C33" w:rsidRPr="00871F07" w:rsidRDefault="00341C33" w:rsidP="00341C3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341C33" w:rsidRPr="00FF5201" w:rsidTr="00C070ED">
        <w:trPr>
          <w:cantSplit/>
          <w:tblHeader/>
        </w:trPr>
        <w:tc>
          <w:tcPr>
            <w:tcW w:w="9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RESULTS</w:t>
            </w:r>
          </w:p>
          <w:p w:rsidR="00341C33" w:rsidRPr="00FF5201" w:rsidRDefault="00341C33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341C33" w:rsidRPr="00FF5201" w:rsidRDefault="00341C33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:rsidR="00341C33" w:rsidRPr="00EB7ADB" w:rsidRDefault="00341C33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:rsidR="00341C33" w:rsidRDefault="00341C33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4500" w:type="dxa"/>
          </w:tcPr>
          <w:p w:rsidR="00341C33" w:rsidRDefault="00341C33" w:rsidP="00C070ED">
            <w:r>
              <w:t xml:space="preserve">Expecting record to be returned where </w:t>
            </w:r>
          </w:p>
          <w:p w:rsidR="00341C33" w:rsidRPr="00F03F7A" w:rsidRDefault="00341C33" w:rsidP="00C070ED">
            <w:r>
              <w:rPr>
                <w:rFonts w:ascii="Courier New" w:hAnsi="Courier New" w:cs="Courier New"/>
                <w:noProof/>
              </w:rPr>
              <w:t>Module = ‘LSA’ where ModuleiD = 4</w:t>
            </w:r>
          </w:p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FF5201" w:rsidRDefault="00341C33" w:rsidP="00C070ED">
            <w:pPr>
              <w:rPr>
                <w:i/>
              </w:rPr>
            </w:pPr>
          </w:p>
        </w:tc>
        <w:tc>
          <w:tcPr>
            <w:tcW w:w="3960" w:type="dxa"/>
          </w:tcPr>
          <w:p w:rsidR="00341C33" w:rsidRPr="00F03F7A" w:rsidRDefault="00341C33" w:rsidP="00C070ED"/>
        </w:tc>
        <w:tc>
          <w:tcPr>
            <w:tcW w:w="4500" w:type="dxa"/>
          </w:tcPr>
          <w:p w:rsidR="00341C33" w:rsidRPr="00F03F7A" w:rsidRDefault="00341C33" w:rsidP="00C070ED"/>
        </w:tc>
        <w:tc>
          <w:tcPr>
            <w:tcW w:w="126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4.2</w:t>
            </w:r>
          </w:p>
        </w:tc>
        <w:tc>
          <w:tcPr>
            <w:tcW w:w="396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A3F62" w:rsidRDefault="000A3F62" w:rsidP="000A3F6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0A3F62" w:rsidRDefault="000A3F62" w:rsidP="000A3F6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[isLSA]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A3F62" w:rsidRDefault="000A3F62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Default="000A3F6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4 rows where job_code</w:t>
            </w:r>
            <w:r w:rsidR="00674F38">
              <w:rPr>
                <w:rFonts w:asciiTheme="minorHAnsi" w:hAnsiTheme="minorHAnsi"/>
                <w:bCs/>
              </w:rPr>
              <w:t>/Desc</w:t>
            </w:r>
            <w:r>
              <w:rPr>
                <w:rFonts w:asciiTheme="minorHAnsi" w:hAnsiTheme="minorHAnsi"/>
                <w:bCs/>
              </w:rPr>
              <w:t xml:space="preserve"> in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WIHD01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Assoc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WIHD02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Technician, Help Desk</w:t>
            </w:r>
          </w:p>
          <w:p w:rsidR="00674F38" w:rsidRPr="000A3F62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WIHD03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="00674F38" w:rsidRPr="000A3F62">
              <w:rPr>
                <w:rFonts w:asciiTheme="minorHAnsi" w:hAnsiTheme="minorHAnsi"/>
                <w:bCs/>
              </w:rPr>
              <w:t xml:space="preserve"> Sr Technician, Help Desk</w:t>
            </w:r>
          </w:p>
          <w:p w:rsidR="000A3F62" w:rsidRPr="00202208" w:rsidRDefault="000A3F62" w:rsidP="00674F38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WIHD04</w:t>
            </w:r>
            <w:r w:rsidR="00674F38">
              <w:rPr>
                <w:rFonts w:asciiTheme="minorHAnsi" w:hAnsiTheme="minorHAnsi"/>
                <w:bCs/>
              </w:rPr>
              <w:t>/</w:t>
            </w:r>
            <w:r w:rsidRPr="000A3F62">
              <w:rPr>
                <w:rFonts w:asciiTheme="minorHAnsi" w:hAnsiTheme="minorHAnsi"/>
                <w:bCs/>
              </w:rPr>
              <w:t>Lead Technician, Help Desk</w:t>
            </w:r>
          </w:p>
        </w:tc>
        <w:tc>
          <w:tcPr>
            <w:tcW w:w="1260" w:type="dxa"/>
          </w:tcPr>
          <w:p w:rsidR="00341C33" w:rsidRPr="00202208" w:rsidRDefault="00674F3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341C33" w:rsidRPr="00BF0D72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341C33" w:rsidRPr="00FF5201" w:rsidTr="00C070ED">
        <w:trPr>
          <w:cantSplit/>
        </w:trPr>
        <w:tc>
          <w:tcPr>
            <w:tcW w:w="90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341C33" w:rsidRDefault="00341C33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341C33" w:rsidRPr="00202208" w:rsidRDefault="00341C33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20571" w:rsidRDefault="00420571" w:rsidP="0042057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420571" w:rsidRDefault="00420571" w:rsidP="00420571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7 rows where job_code/Desc in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WMPR40</w:t>
            </w:r>
            <w:r w:rsidRPr="00B22EAD">
              <w:rPr>
                <w:rFonts w:asciiTheme="minorHAnsi" w:hAnsiTheme="minorHAnsi"/>
                <w:bCs/>
              </w:rPr>
              <w:tab/>
              <w:t>Supervisor,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WMPR50</w:t>
            </w:r>
            <w:r w:rsidRPr="00B22EAD">
              <w:rPr>
                <w:rFonts w:asciiTheme="minorHAnsi" w:hAnsiTheme="minorHAnsi"/>
                <w:bCs/>
              </w:rPr>
              <w:tab/>
              <w:t>Manager, Production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WPPM60</w:t>
            </w:r>
            <w:r w:rsidRPr="00B22EAD">
              <w:rPr>
                <w:rFonts w:asciiTheme="minorHAnsi" w:hAnsiTheme="minorHAnsi"/>
                <w:bCs/>
              </w:rPr>
              <w:tab/>
              <w:t>Sr Manager, Program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WIHD01</w:t>
            </w:r>
            <w:r w:rsidRPr="00B22EAD">
              <w:rPr>
                <w:rFonts w:asciiTheme="minorHAnsi" w:hAnsiTheme="minorHAnsi"/>
                <w:bCs/>
              </w:rPr>
              <w:tab/>
              <w:t>Assoc 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WIHD02</w:t>
            </w:r>
            <w:r w:rsidRPr="00B22EAD">
              <w:rPr>
                <w:rFonts w:asciiTheme="minorHAnsi" w:hAnsiTheme="minorHAnsi"/>
                <w:bCs/>
              </w:rPr>
              <w:tab/>
              <w:t>Technician, Help Desk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WIHD03</w:t>
            </w:r>
            <w:r w:rsidRPr="00B22EAD">
              <w:rPr>
                <w:rFonts w:asciiTheme="minorHAnsi" w:hAnsiTheme="minorHAnsi"/>
                <w:bCs/>
              </w:rPr>
              <w:tab/>
              <w:t>Sr Technician, Help Desk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WIHD04</w:t>
            </w:r>
            <w:r w:rsidRPr="00B22EAD">
              <w:rPr>
                <w:rFonts w:asciiTheme="minorHAnsi" w:hAnsiTheme="minorHAnsi"/>
                <w:bCs/>
              </w:rPr>
              <w:tab/>
              <w:t>Lead Technician, Help Desk</w:t>
            </w:r>
          </w:p>
        </w:tc>
        <w:tc>
          <w:tcPr>
            <w:tcW w:w="1260" w:type="dxa"/>
          </w:tcPr>
          <w:p w:rsidR="00420571" w:rsidRDefault="006B2901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4.4</w:t>
            </w:r>
          </w:p>
        </w:tc>
        <w:tc>
          <w:tcPr>
            <w:tcW w:w="3960" w:type="dxa"/>
          </w:tcPr>
          <w:p w:rsidR="00420571" w:rsidRDefault="00B22EAD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:rsidR="00B22EAD" w:rsidRDefault="00B22EAD" w:rsidP="00C070ED">
            <w:pPr>
              <w:rPr>
                <w:rFonts w:asciiTheme="minorHAnsi" w:hAnsiTheme="minorHAnsi"/>
                <w:bCs/>
              </w:rPr>
            </w:pP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B22EAD" w:rsidRDefault="00B22EAD" w:rsidP="00B22EA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B22EAD" w:rsidRDefault="00B22EAD" w:rsidP="00B22EA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rows, 5 direct and 5 indirect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103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108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125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126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127</w:t>
            </w:r>
            <w:r w:rsidRPr="00B22EAD">
              <w:rPr>
                <w:rFonts w:asciiTheme="minorHAnsi" w:hAnsiTheme="minorHAnsi"/>
                <w:bCs/>
              </w:rPr>
              <w:tab/>
              <w:t>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203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Manager Coaching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208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Walk-By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225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Contractor (NGS, VCS) Reported Issue</w:t>
            </w:r>
          </w:p>
          <w:p w:rsidR="00B22EAD" w:rsidRPr="00B22EAD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226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CMS Reported Issue</w:t>
            </w:r>
          </w:p>
          <w:p w:rsidR="00420571" w:rsidRPr="00202208" w:rsidRDefault="00B22EAD" w:rsidP="00B22EA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227</w:t>
            </w:r>
            <w:r w:rsidRPr="00B22EAD">
              <w:rPr>
                <w:rFonts w:asciiTheme="minorHAnsi" w:hAnsiTheme="minorHAnsi"/>
                <w:bCs/>
              </w:rPr>
              <w:tab/>
              <w:t>Indirect</w:t>
            </w:r>
            <w:r w:rsidRPr="00B22EAD">
              <w:rPr>
                <w:rFonts w:asciiTheme="minorHAnsi" w:hAnsiTheme="minorHAnsi"/>
                <w:bCs/>
              </w:rPr>
              <w:tab/>
              <w:t>Integrated Performance Center</w:t>
            </w: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420571" w:rsidRPr="00FF5201" w:rsidTr="00C070ED">
        <w:trPr>
          <w:cantSplit/>
        </w:trPr>
        <w:tc>
          <w:tcPr>
            <w:tcW w:w="90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420571" w:rsidRDefault="00420571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420571" w:rsidRPr="00202208" w:rsidRDefault="00420571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4.5</w:t>
            </w:r>
          </w:p>
        </w:tc>
        <w:tc>
          <w:tcPr>
            <w:tcW w:w="3960" w:type="dxa"/>
          </w:tcPr>
          <w:p w:rsidR="00C0288B" w:rsidRDefault="00C0288B" w:rsidP="00C070ED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TABLE [EC].[Coaching_Reason_Selection]</w:t>
            </w:r>
          </w:p>
        </w:tc>
        <w:tc>
          <w:tcPr>
            <w:tcW w:w="4500" w:type="dxa"/>
          </w:tcPr>
          <w:p w:rsidR="008A15D0" w:rsidRDefault="008A15D0" w:rsidP="008A15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22 total rows with coaching reason/sub coaching reason combination</w:t>
            </w:r>
          </w:p>
          <w:p w:rsidR="008A15D0" w:rsidRDefault="008A15D0" w:rsidP="00C0288B">
            <w:pPr>
              <w:rPr>
                <w:rFonts w:asciiTheme="minorHAnsi" w:hAnsiTheme="minorHAnsi"/>
                <w:bCs/>
              </w:rPr>
            </w:pP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110</w:t>
            </w:r>
            <w:r w:rsidRPr="00C0288B">
              <w:rPr>
                <w:rFonts w:asciiTheme="minorHAnsi" w:hAnsiTheme="minorHAnsi"/>
                <w:bCs/>
              </w:rPr>
              <w:tab/>
              <w:t>Acct Management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111</w:t>
            </w:r>
            <w:r w:rsidRPr="00C0288B">
              <w:rPr>
                <w:rFonts w:asciiTheme="minorHAnsi" w:hAnsiTheme="minorHAnsi"/>
                <w:bCs/>
              </w:rPr>
              <w:tab/>
              <w:t>Communication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113</w:t>
            </w:r>
            <w:r w:rsidRPr="00C0288B">
              <w:rPr>
                <w:rFonts w:asciiTheme="minorHAnsi" w:hAnsiTheme="minorHAnsi"/>
                <w:bCs/>
              </w:rPr>
              <w:tab/>
              <w:t>DCF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119</w:t>
            </w:r>
            <w:r w:rsidRPr="00C0288B">
              <w:rPr>
                <w:rFonts w:asciiTheme="minorHAnsi" w:hAnsiTheme="minorHAnsi"/>
                <w:bCs/>
              </w:rPr>
              <w:tab/>
              <w:t>Special Assign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117</w:t>
            </w:r>
            <w:r w:rsidRPr="00C0288B">
              <w:rPr>
                <w:rFonts w:asciiTheme="minorHAnsi" w:hAnsiTheme="minorHAnsi"/>
                <w:bCs/>
              </w:rPr>
              <w:tab/>
              <w:t>LSA Certification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112</w:t>
            </w:r>
            <w:r w:rsidRPr="00C0288B">
              <w:rPr>
                <w:rFonts w:asciiTheme="minorHAnsi" w:hAnsiTheme="minorHAnsi"/>
                <w:bCs/>
              </w:rPr>
              <w:tab/>
              <w:t>DCF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114</w:t>
            </w:r>
            <w:r w:rsidRPr="00C0288B">
              <w:rPr>
                <w:rFonts w:asciiTheme="minorHAnsi" w:hAnsiTheme="minorHAnsi"/>
                <w:bCs/>
              </w:rPr>
              <w:tab/>
              <w:t>Email Coverage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115</w:t>
            </w:r>
            <w:r w:rsidRPr="00C0288B">
              <w:rPr>
                <w:rFonts w:asciiTheme="minorHAnsi" w:hAnsiTheme="minorHAnsi"/>
                <w:bCs/>
              </w:rPr>
              <w:tab/>
              <w:t>Feedback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116</w:t>
            </w:r>
            <w:r w:rsidRPr="00C0288B">
              <w:rPr>
                <w:rFonts w:asciiTheme="minorHAnsi" w:hAnsiTheme="minorHAnsi"/>
                <w:bCs/>
              </w:rPr>
              <w:tab/>
              <w:t>Floor walking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118</w:t>
            </w:r>
            <w:r w:rsidRPr="00C0288B">
              <w:rPr>
                <w:rFonts w:asciiTheme="minorHAnsi" w:hAnsiTheme="minorHAnsi"/>
                <w:bCs/>
              </w:rPr>
              <w:tab/>
              <w:t>Side by Side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3</w:t>
            </w:r>
            <w:r w:rsidRPr="00C0288B">
              <w:rPr>
                <w:rFonts w:asciiTheme="minorHAnsi" w:hAnsiTheme="minorHAnsi"/>
                <w:bCs/>
              </w:rPr>
              <w:tab/>
              <w:t>Attendance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10</w:t>
            </w:r>
            <w:r w:rsidRPr="00C0288B">
              <w:rPr>
                <w:rFonts w:asciiTheme="minorHAnsi" w:hAnsiTheme="minorHAnsi"/>
                <w:bCs/>
              </w:rPr>
              <w:tab/>
              <w:t>Quality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11</w:t>
            </w:r>
            <w:r w:rsidRPr="00C0288B">
              <w:rPr>
                <w:rFonts w:asciiTheme="minorHAnsi" w:hAnsiTheme="minorHAnsi"/>
                <w:bCs/>
              </w:rPr>
              <w:tab/>
              <w:t>Recognition</w:t>
            </w:r>
            <w:r w:rsidRPr="00C0288B">
              <w:rPr>
                <w:rFonts w:asciiTheme="minorHAnsi" w:hAnsiTheme="minorHAnsi"/>
                <w:bCs/>
              </w:rPr>
              <w:tab/>
              <w:t>49</w:t>
            </w:r>
            <w:r w:rsidRPr="00C0288B">
              <w:rPr>
                <w:rFonts w:asciiTheme="minorHAnsi" w:hAnsiTheme="minorHAnsi"/>
                <w:bCs/>
              </w:rPr>
              <w:tab/>
              <w:t>Kudos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63</w:t>
            </w:r>
            <w:r w:rsidRPr="00C0288B">
              <w:rPr>
                <w:rFonts w:asciiTheme="minorHAnsi" w:hAnsiTheme="minorHAnsi"/>
                <w:bCs/>
              </w:rPr>
              <w:tab/>
              <w:t>Required Training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17</w:t>
            </w:r>
            <w:r w:rsidRPr="00C0288B">
              <w:rPr>
                <w:rFonts w:asciiTheme="minorHAnsi" w:hAnsiTheme="minorHAnsi"/>
                <w:bCs/>
              </w:rPr>
              <w:tab/>
              <w:t>Corporate / Program Initiatives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67</w:t>
            </w:r>
            <w:r w:rsidRPr="00C0288B">
              <w:rPr>
                <w:rFonts w:asciiTheme="minorHAnsi" w:hAnsiTheme="minorHAnsi"/>
                <w:bCs/>
              </w:rPr>
              <w:tab/>
              <w:t>HR Guidelines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19</w:t>
            </w:r>
            <w:r w:rsidRPr="00C0288B">
              <w:rPr>
                <w:rFonts w:asciiTheme="minorHAnsi" w:hAnsiTheme="minorHAnsi"/>
                <w:bCs/>
              </w:rPr>
              <w:tab/>
              <w:t>Professional Conduct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C0288B" w:rsidRPr="00C0288B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20</w:t>
            </w:r>
            <w:r w:rsidRPr="00C0288B">
              <w:rPr>
                <w:rFonts w:asciiTheme="minorHAnsi" w:hAnsiTheme="minorHAnsi"/>
                <w:bCs/>
              </w:rPr>
              <w:tab/>
              <w:t>Weekly Productivity</w:t>
            </w:r>
            <w:r w:rsidRPr="00C0288B">
              <w:rPr>
                <w:rFonts w:asciiTheme="minorHAnsi" w:hAnsiTheme="minorHAnsi"/>
                <w:bCs/>
              </w:rPr>
              <w:tab/>
              <w:t>42</w:t>
            </w:r>
            <w:r w:rsidRPr="00C0288B">
              <w:rPr>
                <w:rFonts w:asciiTheme="minorHAnsi" w:hAnsiTheme="minorHAnsi"/>
                <w:bCs/>
              </w:rPr>
              <w:tab/>
              <w:t>Other: Specify reason under coaching details.</w:t>
            </w:r>
          </w:p>
          <w:p w:rsidR="00E504A6" w:rsidRPr="00202208" w:rsidRDefault="00C0288B" w:rsidP="00C0288B">
            <w:pPr>
              <w:rPr>
                <w:rFonts w:asciiTheme="minorHAnsi" w:hAnsiTheme="minorHAnsi"/>
                <w:bCs/>
              </w:rPr>
            </w:pPr>
            <w:r w:rsidRPr="00C0288B">
              <w:rPr>
                <w:rFonts w:asciiTheme="minorHAnsi" w:hAnsiTheme="minorHAnsi"/>
                <w:bCs/>
              </w:rPr>
              <w:t>13</w:t>
            </w:r>
            <w:r w:rsidRPr="00C0288B">
              <w:rPr>
                <w:rFonts w:asciiTheme="minorHAnsi" w:hAnsiTheme="minorHAnsi"/>
                <w:bCs/>
              </w:rPr>
              <w:tab/>
              <w:t>Secure Floor Violations</w:t>
            </w:r>
            <w:r w:rsidRPr="00C0288B">
              <w:rPr>
                <w:rFonts w:asciiTheme="minorHAnsi" w:hAnsiTheme="minorHAnsi"/>
                <w:bCs/>
              </w:rPr>
              <w:tab/>
              <w:t>76</w:t>
            </w:r>
            <w:r w:rsidRPr="00C0288B">
              <w:rPr>
                <w:rFonts w:asciiTheme="minorHAnsi" w:hAnsiTheme="minorHAnsi"/>
                <w:bCs/>
              </w:rPr>
              <w:tab/>
              <w:t>CoR</w:t>
            </w:r>
          </w:p>
        </w:tc>
        <w:tc>
          <w:tcPr>
            <w:tcW w:w="1260" w:type="dxa"/>
          </w:tcPr>
          <w:p w:rsidR="00E504A6" w:rsidRDefault="002A28C2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4.6</w:t>
            </w:r>
          </w:p>
        </w:tc>
        <w:tc>
          <w:tcPr>
            <w:tcW w:w="3960" w:type="dxa"/>
          </w:tcPr>
          <w:p w:rsidR="007D16C6" w:rsidRPr="007D16C6" w:rsidRDefault="007D16C6" w:rsidP="007D16C6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'LSA'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10 total rows.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 for each source, one for direct and one for Indirect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:rsidR="007D16C6" w:rsidRDefault="007D16C6" w:rsidP="00C070ED">
            <w:pPr>
              <w:rPr>
                <w:rFonts w:asciiTheme="minorHAnsi" w:hAnsiTheme="minorHAnsi"/>
                <w:bCs/>
              </w:rPr>
            </w:pP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Employee</w:t>
            </w:r>
          </w:p>
          <w:p w:rsidR="002C733B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eCL: Pending Employee Review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</w:t>
            </w:r>
            <w:r w:rsidR="002C733B">
              <w:rPr>
                <w:rFonts w:ascii="Courier New" w:hAnsi="Courier New" w:cs="Courier New"/>
                <w:noProof/>
              </w:rPr>
              <w:t>=</w:t>
            </w:r>
            <w:r w:rsidR="002C733B">
              <w:t xml:space="preserve"> </w:t>
            </w:r>
            <w:r w:rsidR="002C733B" w:rsidRPr="002C733B">
              <w:rPr>
                <w:rFonts w:ascii="Courier New" w:hAnsi="Courier New" w:cs="Courier New"/>
                <w:noProof/>
              </w:rPr>
              <w:t>A new eCoaching Log has been entered on your behalf. Please click on the link below to review and verify the  coaching opportunity received on &lt;strong&gt; strDateTime &lt;/strong&gt;.</w:t>
            </w:r>
          </w:p>
          <w:p w:rsidR="007D16C6" w:rsidRDefault="007D16C6" w:rsidP="007D16C6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</w:t>
            </w:r>
            <w:r w:rsidR="002C733B">
              <w:rPr>
                <w:rFonts w:ascii="Courier New" w:hAnsi="Courier New" w:cs="Courier New"/>
                <w:noProof/>
              </w:rPr>
              <w:t>=0</w:t>
            </w:r>
          </w:p>
          <w:p w:rsidR="007D16C6" w:rsidRDefault="007D16C6" w:rsidP="007D16C6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</w:t>
            </w:r>
            <w:r w:rsidR="002C733B">
              <w:rPr>
                <w:rFonts w:ascii="Courier New" w:hAnsi="Courier New" w:cs="Courier New"/>
                <w:noProof/>
              </w:rPr>
              <w:t>=NA</w:t>
            </w: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7D16C6">
            <w:pPr>
              <w:rPr>
                <w:rFonts w:ascii="Courier New" w:hAnsi="Courier New" w:cs="Courier New"/>
                <w:noProof/>
              </w:rPr>
            </w:pP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For each source/Direct and isCSE = 0</w:t>
            </w:r>
          </w:p>
          <w:p w:rsidR="002C733B" w:rsidRDefault="002C733B" w:rsidP="002C733B">
            <w:pPr>
              <w:rPr>
                <w:rFonts w:asciiTheme="minorHAnsi" w:hAnsiTheme="minorHAnsi"/>
                <w:bCs/>
              </w:rPr>
            </w:pP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[Status]=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[Recipient]=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Supervisor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[Subject]=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eCL: Pending Supervisor Review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[Body]=</w:t>
            </w:r>
            <w:r>
              <w:t xml:space="preserve"> </w:t>
            </w:r>
            <w:r w:rsidRPr="002C733B">
              <w:rPr>
                <w:rFonts w:ascii="Courier New" w:hAnsi="Courier New" w:cs="Courier New"/>
                <w:noProof/>
              </w:rPr>
              <w:t>A new eCoaching Log has been entered on behalf of &lt;strong&gt; strPerson &lt;/strong&gt; on &lt;strong&gt; strDateTime &lt;/strong&gt;   that requires your action. Please click on the link below to review the eCoaching log.</w:t>
            </w:r>
          </w:p>
          <w:p w:rsidR="002C733B" w:rsidRDefault="002C733B" w:rsidP="002C733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[isCCRecipient]=0</w:t>
            </w:r>
          </w:p>
          <w:p w:rsidR="002C733B" w:rsidRPr="00202208" w:rsidRDefault="002C733B" w:rsidP="002C733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[CCRecipient]=NA</w:t>
            </w:r>
          </w:p>
        </w:tc>
        <w:tc>
          <w:tcPr>
            <w:tcW w:w="1260" w:type="dxa"/>
          </w:tcPr>
          <w:p w:rsidR="00E504A6" w:rsidRDefault="009A040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4.7</w:t>
            </w:r>
            <w:r w:rsidR="008458FE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458FE" w:rsidRDefault="008458FE" w:rsidP="008458F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504A6" w:rsidRDefault="00E504A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CoachingReasonID</w:t>
            </w:r>
            <w:r w:rsidRPr="008458FE">
              <w:rPr>
                <w:rFonts w:asciiTheme="minorHAnsi" w:hAnsiTheme="minorHAnsi"/>
                <w:bCs/>
              </w:rPr>
              <w:tab/>
              <w:t>CoachingReason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3</w:t>
            </w:r>
            <w:r w:rsidRPr="008458FE">
              <w:rPr>
                <w:rFonts w:asciiTheme="minorHAnsi" w:hAnsiTheme="minorHAnsi"/>
                <w:bCs/>
              </w:rPr>
              <w:tab/>
              <w:t>Attendance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17</w:t>
            </w:r>
            <w:r w:rsidRPr="008458FE">
              <w:rPr>
                <w:rFonts w:asciiTheme="minorHAnsi" w:hAnsiTheme="minorHAnsi"/>
                <w:bCs/>
              </w:rPr>
              <w:tab/>
              <w:t>Corporate / Program Initiatives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19</w:t>
            </w:r>
            <w:r w:rsidRPr="008458FE">
              <w:rPr>
                <w:rFonts w:asciiTheme="minorHAnsi" w:hAnsiTheme="minorHAnsi"/>
                <w:bCs/>
              </w:rPr>
              <w:tab/>
              <w:t>Professional Conduct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10</w:t>
            </w:r>
            <w:r w:rsidRPr="008458FE">
              <w:rPr>
                <w:rFonts w:asciiTheme="minorHAnsi" w:hAnsiTheme="minorHAnsi"/>
                <w:bCs/>
              </w:rPr>
              <w:tab/>
              <w:t>Quality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11</w:t>
            </w:r>
            <w:r w:rsidRPr="008458FE">
              <w:rPr>
                <w:rFonts w:asciiTheme="minorHAnsi" w:hAnsiTheme="minorHAnsi"/>
                <w:bCs/>
              </w:rPr>
              <w:tab/>
              <w:t>Recognition</w:t>
            </w:r>
          </w:p>
          <w:p w:rsidR="008458FE" w:rsidRPr="008458FE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13</w:t>
            </w:r>
            <w:r w:rsidRPr="008458FE">
              <w:rPr>
                <w:rFonts w:asciiTheme="minorHAnsi" w:hAnsiTheme="minorHAnsi"/>
                <w:bCs/>
              </w:rPr>
              <w:tab/>
              <w:t>Secure Floor Violations</w:t>
            </w:r>
          </w:p>
          <w:p w:rsidR="00E504A6" w:rsidRPr="00202208" w:rsidRDefault="008458FE" w:rsidP="008458FE">
            <w:pPr>
              <w:rPr>
                <w:rFonts w:asciiTheme="minorHAnsi" w:hAnsiTheme="minorHAnsi"/>
                <w:bCs/>
              </w:rPr>
            </w:pPr>
            <w:r w:rsidRPr="008458FE">
              <w:rPr>
                <w:rFonts w:asciiTheme="minorHAnsi" w:hAnsiTheme="minorHAnsi"/>
                <w:bCs/>
              </w:rPr>
              <w:t>20</w:t>
            </w:r>
            <w:r w:rsidRPr="008458FE">
              <w:rPr>
                <w:rFonts w:asciiTheme="minorHAnsi" w:hAnsiTheme="minorHAnsi"/>
                <w:bCs/>
              </w:rPr>
              <w:tab/>
              <w:t>Weekly Productivity</w:t>
            </w:r>
          </w:p>
        </w:tc>
        <w:tc>
          <w:tcPr>
            <w:tcW w:w="1260" w:type="dxa"/>
          </w:tcPr>
          <w:p w:rsidR="00E504A6" w:rsidRDefault="008458FE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504A6" w:rsidRPr="00FF5201" w:rsidTr="00C070ED">
        <w:trPr>
          <w:cantSplit/>
        </w:trPr>
        <w:tc>
          <w:tcPr>
            <w:tcW w:w="900" w:type="dxa"/>
          </w:tcPr>
          <w:p w:rsidR="00E504A6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4.8</w:t>
            </w:r>
            <w:r w:rsidR="00622DE6">
              <w:rPr>
                <w:rFonts w:asciiTheme="minorHAnsi" w:hAnsiTheme="minorHAnsi"/>
                <w:bCs/>
              </w:rPr>
              <w:t xml:space="preserve"> </w:t>
            </w:r>
          </w:p>
        </w:tc>
        <w:tc>
          <w:tcPr>
            <w:tcW w:w="39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 eCL from UI.</w:t>
            </w:r>
          </w:p>
          <w:p w:rsidR="00622DE6" w:rsidRDefault="00622DE6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eCL saved to database.</w:t>
            </w:r>
          </w:p>
          <w:p w:rsidR="00622DE6" w:rsidRDefault="002C4AB6" w:rsidP="00C070ED">
            <w:pPr>
              <w:rPr>
                <w:rFonts w:asciiTheme="minorHAnsi" w:hAnsiTheme="minorHAnsi"/>
                <w:bCs/>
              </w:rPr>
            </w:pPr>
            <w:r w:rsidRPr="002C4AB6">
              <w:rPr>
                <w:rFonts w:ascii="Tahoma" w:hAnsi="Tahoma" w:cs="Tahoma"/>
              </w:rPr>
              <w:t>eCL-Jourdain.Augustin-507824</w:t>
            </w:r>
            <w:r>
              <w:rPr>
                <w:rFonts w:ascii="Tahoma" w:hAnsi="Tahoma" w:cs="Tahoma"/>
              </w:rPr>
              <w:t xml:space="preserve"> </w:t>
            </w:r>
            <w:r w:rsidR="00622DE6">
              <w:rPr>
                <w:rFonts w:ascii="Tahoma" w:hAnsi="Tahoma" w:cs="Tahoma"/>
              </w:rPr>
              <w:t>in test DB</w:t>
            </w:r>
          </w:p>
          <w:p w:rsidR="00622DE6" w:rsidRPr="00202208" w:rsidRDefault="00622DE6" w:rsidP="002C4AB6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504A6" w:rsidRDefault="00622DE6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504A6" w:rsidRPr="00202208" w:rsidRDefault="00E504A6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341C33" w:rsidRDefault="00341C33" w:rsidP="00871F07"/>
    <w:p w:rsidR="00885AC9" w:rsidRDefault="00885AC9" w:rsidP="00871F07"/>
    <w:p w:rsidR="00885AC9" w:rsidRDefault="00885AC9" w:rsidP="00871F07"/>
    <w:p w:rsidR="00885AC9" w:rsidRDefault="00885AC9" w:rsidP="00871CE7">
      <w:pPr>
        <w:pStyle w:val="Heading2"/>
        <w:numPr>
          <w:ilvl w:val="0"/>
          <w:numId w:val="2"/>
        </w:numPr>
      </w:pPr>
      <w:bookmarkStart w:id="20" w:name="_Toc502318051"/>
      <w:r>
        <w:t>SCR 14512 Changes for supporting Training Module</w:t>
      </w:r>
      <w:bookmarkEnd w:id="20"/>
    </w:p>
    <w:p w:rsidR="00885AC9" w:rsidRPr="004F5C38" w:rsidRDefault="00885AC9" w:rsidP="00885AC9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85AC9" w:rsidTr="00C070ED">
        <w:trPr>
          <w:tblHeader/>
        </w:trPr>
        <w:tc>
          <w:tcPr>
            <w:tcW w:w="2549" w:type="dxa"/>
            <w:shd w:val="solid" w:color="auto" w:fill="000000"/>
          </w:tcPr>
          <w:p w:rsidR="00885AC9" w:rsidRDefault="00885AC9" w:rsidP="00C070E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85AC9" w:rsidRDefault="00885AC9" w:rsidP="00C070ED">
            <w:r>
              <w:t>Description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Type</w:t>
            </w:r>
          </w:p>
        </w:tc>
        <w:tc>
          <w:tcPr>
            <w:tcW w:w="10455" w:type="dxa"/>
          </w:tcPr>
          <w:p w:rsidR="00885AC9" w:rsidRDefault="00885AC9" w:rsidP="00C070ED">
            <w:r>
              <w:t>Change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Change Description</w:t>
            </w:r>
          </w:p>
        </w:tc>
        <w:tc>
          <w:tcPr>
            <w:tcW w:w="10455" w:type="dxa"/>
          </w:tcPr>
          <w:p w:rsidR="00885AC9" w:rsidRDefault="00885AC9" w:rsidP="00885AC9">
            <w:r>
              <w:t>Add values in Dimension tables to support TrainingModule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Test Environment</w:t>
            </w:r>
          </w:p>
        </w:tc>
        <w:tc>
          <w:tcPr>
            <w:tcW w:w="10455" w:type="dxa"/>
          </w:tcPr>
          <w:p w:rsidR="00885AC9" w:rsidRDefault="00885AC9" w:rsidP="00C070ED">
            <w:r>
              <w:t xml:space="preserve">eCoaching_Dev database on vrivfssdbt02\scord01,1437 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Modules created/updated</w:t>
            </w:r>
          </w:p>
        </w:tc>
        <w:tc>
          <w:tcPr>
            <w:tcW w:w="10455" w:type="dxa"/>
          </w:tcPr>
          <w:p w:rsidR="00885AC9" w:rsidRPr="00F436E9" w:rsidRDefault="00885AC9" w:rsidP="00C070ED">
            <w:r>
              <w:t>NA</w:t>
            </w:r>
          </w:p>
          <w:p w:rsidR="00885AC9" w:rsidRDefault="00885AC9" w:rsidP="00C070ED"/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Code doc</w:t>
            </w:r>
          </w:p>
        </w:tc>
        <w:tc>
          <w:tcPr>
            <w:tcW w:w="10455" w:type="dxa"/>
          </w:tcPr>
          <w:p w:rsidR="00885AC9" w:rsidRDefault="00885AC9" w:rsidP="00C070ED">
            <w:r w:rsidRPr="00EB7ADB">
              <w:t>CCO_eCoaching_Dimension_Table_Data.xlsx</w:t>
            </w:r>
          </w:p>
        </w:tc>
      </w:tr>
      <w:tr w:rsidR="00885AC9" w:rsidTr="00C070ED">
        <w:tc>
          <w:tcPr>
            <w:tcW w:w="2549" w:type="dxa"/>
          </w:tcPr>
          <w:p w:rsidR="00885AC9" w:rsidRDefault="00885AC9" w:rsidP="00C070ED">
            <w:r>
              <w:t>Notes</w:t>
            </w:r>
          </w:p>
        </w:tc>
        <w:tc>
          <w:tcPr>
            <w:tcW w:w="10455" w:type="dxa"/>
          </w:tcPr>
          <w:p w:rsidR="00885AC9" w:rsidRPr="00871F07" w:rsidRDefault="00885AC9" w:rsidP="00C070ED">
            <w:r>
              <w:t xml:space="preserve">Several DIM Tables impacted. </w:t>
            </w:r>
          </w:p>
        </w:tc>
      </w:tr>
    </w:tbl>
    <w:p w:rsidR="00885AC9" w:rsidRPr="00871F07" w:rsidRDefault="00885AC9" w:rsidP="00885AC9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6088"/>
        <w:gridCol w:w="5193"/>
        <w:gridCol w:w="1083"/>
        <w:gridCol w:w="1350"/>
      </w:tblGrid>
      <w:tr w:rsidR="00885AC9" w:rsidRPr="00FF5201" w:rsidTr="00D4209B">
        <w:trPr>
          <w:tblHeader/>
        </w:trPr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RESULTS</w:t>
            </w:r>
          </w:p>
          <w:p w:rsidR="00885AC9" w:rsidRPr="00FF5201" w:rsidRDefault="00885AC9" w:rsidP="00C070E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885AC9" w:rsidRPr="00FF5201" w:rsidRDefault="00885AC9" w:rsidP="00C070ED">
            <w:pPr>
              <w:rPr>
                <w:i/>
              </w:rPr>
            </w:pPr>
            <w:r w:rsidRPr="00FF5201">
              <w:t>COMMENTS</w:t>
            </w: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DE1677" w:rsidP="00C070E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0" w:type="auto"/>
          </w:tcPr>
          <w:p w:rsidR="00885AC9" w:rsidRPr="00EB7ADB" w:rsidRDefault="00885AC9" w:rsidP="00C070ED">
            <w:pPr>
              <w:overflowPunct/>
              <w:textAlignment w:val="auto"/>
            </w:pPr>
            <w:r w:rsidRPr="00341C33">
              <w:t>TABLE [EC].[DIM_Module]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85AC9" w:rsidRPr="00F03F7A" w:rsidRDefault="00885AC9" w:rsidP="00C070ED"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[DIM_Module]</w:t>
            </w:r>
          </w:p>
        </w:tc>
        <w:tc>
          <w:tcPr>
            <w:tcW w:w="0" w:type="auto"/>
          </w:tcPr>
          <w:p w:rsidR="00885AC9" w:rsidRDefault="00885AC9" w:rsidP="00C070ED">
            <w:r>
              <w:t xml:space="preserve">Expecting record to be returned where 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Module = ‘Module’ where ModuleiD = 5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BySiye = 0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Active = 1</w:t>
            </w:r>
          </w:p>
          <w:p w:rsidR="00885AC9" w:rsidRDefault="00885AC9" w:rsidP="00885AC9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ByProgram = 0</w:t>
            </w:r>
          </w:p>
          <w:p w:rsidR="00885AC9" w:rsidRPr="00F03F7A" w:rsidRDefault="00885AC9" w:rsidP="00885AC9">
            <w:r>
              <w:rPr>
                <w:rFonts w:ascii="Courier New" w:hAnsi="Courier New" w:cs="Courier New"/>
                <w:noProof/>
              </w:rPr>
              <w:t>By Behavior = 1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FF5201" w:rsidRDefault="00885AC9" w:rsidP="00C070ED">
            <w:pPr>
              <w:rPr>
                <w:i/>
              </w:rPr>
            </w:pPr>
          </w:p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F03F7A" w:rsidRDefault="00885AC9" w:rsidP="00C070ED"/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Pr="0020220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0A3F62">
              <w:rPr>
                <w:rFonts w:asciiTheme="minorHAnsi" w:hAnsiTheme="minorHAnsi"/>
                <w:bCs/>
              </w:rPr>
              <w:t>TABLE [EC].[Employee_Selection]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[Employee_Selection]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[is</w:t>
            </w:r>
            <w:r w:rsidR="00E450F3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</w:rPr>
              <w:t>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4 rows where job_code/Desc</w:t>
            </w:r>
            <w:r w:rsidR="00E450F3">
              <w:rPr>
                <w:rFonts w:asciiTheme="minorHAnsi" w:hAnsiTheme="minorHAnsi"/>
                <w:bCs/>
              </w:rPr>
              <w:t xml:space="preserve"> per reqs and one record for Jourdains job code WISO13</w:t>
            </w: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86"/>
              <w:gridCol w:w="2620"/>
            </w:tblGrid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Job_Code_Description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WTTI02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Instructor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E450F3" w:rsidRPr="00E450F3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E450F3" w:rsidRPr="00E450F3" w:rsidRDefault="00E450F3" w:rsidP="00E450F3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E450F3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BF0D72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885AC9" w:rsidRDefault="00885AC9" w:rsidP="00BE341B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BE341B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Expecting </w:t>
            </w:r>
            <w:r w:rsidR="00BE341B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rows where job_code/Desc in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tbl>
            <w:tblPr>
              <w:tblW w:w="3620" w:type="dxa"/>
              <w:tblLook w:val="04A0" w:firstRow="1" w:lastRow="0" w:firstColumn="1" w:lastColumn="0" w:noHBand="0" w:noVBand="1"/>
            </w:tblPr>
            <w:tblGrid>
              <w:gridCol w:w="1000"/>
              <w:gridCol w:w="2620"/>
            </w:tblGrid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WISO13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Software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WISY13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Analyst, Systems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WSTE13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Engineer, Test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WTTR12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Specialist,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WTTR40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WTTR50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Manager, Training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WTID13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Developer, Instructional</w:t>
                  </w:r>
                </w:p>
              </w:tc>
            </w:tr>
            <w:tr w:rsidR="00BE341B" w:rsidRPr="00BE341B" w:rsidTr="00D4209B">
              <w:trPr>
                <w:trHeight w:val="300"/>
              </w:trPr>
              <w:tc>
                <w:tcPr>
                  <w:tcW w:w="10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WTTR13</w:t>
                  </w:r>
                </w:p>
              </w:tc>
              <w:tc>
                <w:tcPr>
                  <w:tcW w:w="26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BE341B" w:rsidRPr="00BE341B" w:rsidRDefault="00BE341B" w:rsidP="00BE341B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BE341B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Sr Specialist, Training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>TABLE [EC].[DIM_Source]</w:t>
            </w: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85AC9" w:rsidRDefault="00885AC9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[DIM_Source]</w:t>
            </w:r>
          </w:p>
          <w:p w:rsidR="00885AC9" w:rsidRDefault="00885AC9" w:rsidP="000D5372">
            <w:pPr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0D5372">
              <w:rPr>
                <w:rFonts w:ascii="Courier New" w:hAnsi="Courier New" w:cs="Courier New"/>
                <w:noProof/>
              </w:rPr>
              <w:t>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0" w:type="auto"/>
          </w:tcPr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Expecting 1</w:t>
            </w:r>
            <w:r w:rsidR="000D5372">
              <w:rPr>
                <w:rFonts w:asciiTheme="minorHAnsi" w:hAnsiTheme="minorHAnsi"/>
                <w:bCs/>
              </w:rPr>
              <w:t>8</w:t>
            </w:r>
            <w:r>
              <w:rPr>
                <w:rFonts w:asciiTheme="minorHAnsi" w:hAnsiTheme="minorHAnsi"/>
                <w:bCs/>
              </w:rPr>
              <w:t xml:space="preserve"> total rows,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direct and </w:t>
            </w:r>
            <w:r w:rsidR="000D5372">
              <w:rPr>
                <w:rFonts w:asciiTheme="minorHAnsi" w:hAnsiTheme="minorHAnsi"/>
                <w:bCs/>
              </w:rPr>
              <w:t>9</w:t>
            </w:r>
            <w:r>
              <w:rPr>
                <w:rFonts w:asciiTheme="minorHAnsi" w:hAnsiTheme="minorHAnsi"/>
                <w:bCs/>
              </w:rPr>
              <w:t xml:space="preserve"> indirect</w:t>
            </w:r>
          </w:p>
          <w:tbl>
            <w:tblPr>
              <w:tblW w:w="3064" w:type="dxa"/>
              <w:tblLook w:val="04A0" w:firstRow="1" w:lastRow="0" w:firstColumn="1" w:lastColumn="0" w:noHBand="0" w:noVBand="1"/>
            </w:tblPr>
            <w:tblGrid>
              <w:gridCol w:w="960"/>
              <w:gridCol w:w="2104"/>
            </w:tblGrid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lastRenderedPageBreak/>
                    <w:t>109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202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Supervisor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203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Manager Coaching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205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Quality Call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206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CMS Reported Item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207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Leadership Listening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209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CSR Reported Issue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218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Internal CCO Reporting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228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Classroom Observation</w:t>
                  </w:r>
                </w:p>
              </w:tc>
            </w:tr>
            <w:tr w:rsidR="000D5372" w:rsidRPr="000D5372" w:rsidTr="00D4209B">
              <w:trPr>
                <w:trHeight w:val="300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229</w:t>
                  </w:r>
                </w:p>
              </w:tc>
              <w:tc>
                <w:tcPr>
                  <w:tcW w:w="2104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0D5372" w:rsidRPr="000D5372" w:rsidRDefault="000D5372" w:rsidP="000D5372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0D5372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Floor Walking</w:t>
                  </w:r>
                </w:p>
              </w:tc>
            </w:tr>
          </w:tbl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885AC9" w:rsidRPr="00FF5201" w:rsidTr="00D4209B">
        <w:tc>
          <w:tcPr>
            <w:tcW w:w="0" w:type="auto"/>
          </w:tcPr>
          <w:p w:rsidR="00885AC9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0" w:type="auto"/>
          </w:tcPr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Training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  <w:p w:rsidR="00051AB0" w:rsidRDefault="00051AB0" w:rsidP="00051AB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85AC9" w:rsidRDefault="00885AC9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885AC9" w:rsidRDefault="00051AB0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--142 rows</w:t>
            </w:r>
          </w:p>
          <w:p w:rsidR="00051AB0" w:rsidRPr="00051AB0" w:rsidRDefault="00051AB0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885AC9" w:rsidRDefault="00051AB0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885AC9" w:rsidRPr="00202208" w:rsidRDefault="00885AC9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D4209B" w:rsidRPr="00FF5201" w:rsidTr="00D4209B">
        <w:tc>
          <w:tcPr>
            <w:tcW w:w="0" w:type="auto"/>
          </w:tcPr>
          <w:p w:rsidR="00D4209B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0" w:type="auto"/>
          </w:tcPr>
          <w:p w:rsidR="00D4209B" w:rsidRPr="007D16C6" w:rsidRDefault="00D4209B" w:rsidP="00C070ED">
            <w:pPr>
              <w:rPr>
                <w:rFonts w:asciiTheme="minorHAnsi" w:hAnsiTheme="minorHAnsi"/>
                <w:bCs/>
              </w:rPr>
            </w:pPr>
            <w:r w:rsidRPr="007D16C6">
              <w:rPr>
                <w:rFonts w:asciiTheme="minorHAnsi" w:hAnsiTheme="minorHAnsi"/>
                <w:bCs/>
              </w:rPr>
              <w:t>TABLE [EC].[Email_Notifications]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[Module]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'Training'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4209B" w:rsidRDefault="00D4209B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4209B" w:rsidRDefault="00D4209B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--36 rows (9 sources *4)</w:t>
            </w:r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9 direct cse</w:t>
            </w:r>
          </w:p>
          <w:p w:rsidR="00D4209B" w:rsidRDefault="00D4209B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9 direct non cse</w:t>
            </w:r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>9 indirect cse</w:t>
            </w:r>
          </w:p>
          <w:p w:rsidR="00D4209B" w:rsidRDefault="00D4209B" w:rsidP="00D4209B">
            <w:pPr>
              <w:pStyle w:val="ListParagraph"/>
              <w:rPr>
                <w:bCs/>
              </w:rPr>
            </w:pPr>
            <w:r>
              <w:rPr>
                <w:bCs/>
              </w:rPr>
              <w:t>9 indirect non cse</w:t>
            </w:r>
          </w:p>
        </w:tc>
        <w:tc>
          <w:tcPr>
            <w:tcW w:w="0" w:type="auto"/>
          </w:tcPr>
          <w:p w:rsidR="00D4209B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D4209B" w:rsidRPr="00202208" w:rsidRDefault="00D4209B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A730AF" w:rsidRPr="00FF5201" w:rsidTr="00D4209B">
        <w:tc>
          <w:tcPr>
            <w:tcW w:w="0" w:type="auto"/>
          </w:tcPr>
          <w:p w:rsidR="00A730AF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5.7</w:t>
            </w:r>
          </w:p>
        </w:tc>
        <w:tc>
          <w:tcPr>
            <w:tcW w:w="0" w:type="auto"/>
          </w:tcPr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730AF" w:rsidRDefault="00A730AF" w:rsidP="00A730A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730AF" w:rsidRPr="007D16C6" w:rsidRDefault="00A730AF" w:rsidP="00C070E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0" w:type="auto"/>
          </w:tcPr>
          <w:p w:rsidR="00A730AF" w:rsidRDefault="00A730AF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--28 coaching reasons</w:t>
            </w:r>
          </w:p>
        </w:tc>
        <w:tc>
          <w:tcPr>
            <w:tcW w:w="0" w:type="auto"/>
          </w:tcPr>
          <w:p w:rsidR="00A730AF" w:rsidRDefault="00A730AF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730AF" w:rsidRPr="00202208" w:rsidRDefault="00A730AF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BF2618" w:rsidRPr="00FF5201" w:rsidTr="00D4209B">
        <w:tc>
          <w:tcPr>
            <w:tcW w:w="0" w:type="auto"/>
          </w:tcPr>
          <w:p w:rsidR="00BF2618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5.8</w:t>
            </w:r>
          </w:p>
        </w:tc>
        <w:tc>
          <w:tcPr>
            <w:tcW w:w="0" w:type="auto"/>
          </w:tcPr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F2618" w:rsidRDefault="00BF2618" w:rsidP="00BF261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0" w:type="auto"/>
          </w:tcPr>
          <w:p w:rsidR="00BF2618" w:rsidRDefault="00BF2618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--CSR and Training</w:t>
            </w:r>
          </w:p>
        </w:tc>
        <w:tc>
          <w:tcPr>
            <w:tcW w:w="0" w:type="auto"/>
          </w:tcPr>
          <w:p w:rsidR="00BF2618" w:rsidRDefault="00BF2618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BF2618" w:rsidRPr="00202208" w:rsidRDefault="00BF2618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E80DC5" w:rsidRPr="00FF5201" w:rsidTr="00D4209B">
        <w:tc>
          <w:tcPr>
            <w:tcW w:w="0" w:type="auto"/>
          </w:tcPr>
          <w:p w:rsidR="00E80DC5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5.9</w:t>
            </w:r>
          </w:p>
        </w:tc>
        <w:tc>
          <w:tcPr>
            <w:tcW w:w="0" w:type="auto"/>
          </w:tcPr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N'Eric.Burkey'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80DC5" w:rsidRDefault="00E80DC5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34E49" w:rsidRDefault="00334E49" w:rsidP="00E80DC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WTTR12, WTTR13, WTID13)</w:t>
            </w:r>
          </w:p>
        </w:tc>
        <w:tc>
          <w:tcPr>
            <w:tcW w:w="0" w:type="auto"/>
          </w:tcPr>
          <w:p w:rsidR="00E80DC5" w:rsidRDefault="00E80DC5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t>--Only Training staff with instructor job codes should show up.</w:t>
            </w:r>
          </w:p>
          <w:p w:rsidR="00C070ED" w:rsidRDefault="00C070ED" w:rsidP="00C070ED">
            <w:pPr>
              <w:ind w:firstLine="720"/>
            </w:pPr>
            <w:r>
              <w:t>WTTI02 – Instructor (Display)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  <w:p w:rsidR="00E80DC5" w:rsidRDefault="00E80DC5" w:rsidP="00051AB0">
            <w:pPr>
              <w:pStyle w:val="ListParagraph"/>
              <w:rPr>
                <w:bCs/>
              </w:rPr>
            </w:pPr>
            <w:r>
              <w:t>WTTR12, WTTR13, WTID13 should not show up.</w:t>
            </w:r>
            <w:r w:rsidR="00C070ED">
              <w:t xml:space="preserve"> (Not Display)</w:t>
            </w:r>
          </w:p>
        </w:tc>
        <w:tc>
          <w:tcPr>
            <w:tcW w:w="0" w:type="auto"/>
          </w:tcPr>
          <w:p w:rsidR="00E80DC5" w:rsidRDefault="00E80DC5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E80DC5" w:rsidRPr="00202208" w:rsidRDefault="00E80DC5" w:rsidP="00C070ED">
            <w:pPr>
              <w:rPr>
                <w:rFonts w:asciiTheme="minorHAnsi" w:hAnsiTheme="minorHAnsi"/>
                <w:bCs/>
              </w:rPr>
            </w:pPr>
          </w:p>
        </w:tc>
      </w:tr>
      <w:tr w:rsidR="00C070ED" w:rsidRPr="00FF5201" w:rsidTr="00D4209B">
        <w:tc>
          <w:tcPr>
            <w:tcW w:w="0" w:type="auto"/>
          </w:tcPr>
          <w:p w:rsidR="00C070ED" w:rsidRDefault="00DE1677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5.10</w:t>
            </w:r>
          </w:p>
        </w:tc>
        <w:tc>
          <w:tcPr>
            <w:tcW w:w="0" w:type="auto"/>
          </w:tcPr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[sp_Select_Employees_By_Module]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@strCSRSitein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N'0'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@strUserLanin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N'Sonia.Moraski'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070ED" w:rsidRDefault="00C070ED" w:rsidP="00C070E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 w:rsidRPr="00334E49">
              <w:rPr>
                <w:rFonts w:asciiTheme="minorHAnsi" w:eastAsiaTheme="minorHAnsi" w:hAnsiTheme="minorHAnsi" w:cstheme="minorBidi"/>
                <w:sz w:val="22"/>
                <w:szCs w:val="22"/>
              </w:rPr>
              <w:t>(user in having jobcode WTTR40 or WTTR50)</w:t>
            </w:r>
          </w:p>
        </w:tc>
        <w:tc>
          <w:tcPr>
            <w:tcW w:w="0" w:type="auto"/>
          </w:tcPr>
          <w:p w:rsidR="00C070ED" w:rsidRDefault="00C070ED" w:rsidP="00051AB0">
            <w:pPr>
              <w:pStyle w:val="ListParagraph"/>
              <w:rPr>
                <w:bCs/>
              </w:rPr>
            </w:pPr>
            <w:r>
              <w:rPr>
                <w:bCs/>
              </w:rPr>
              <w:lastRenderedPageBreak/>
              <w:t>--Training staff having any of 4 valid job codes should be returned.</w:t>
            </w:r>
          </w:p>
          <w:p w:rsidR="00C070ED" w:rsidRDefault="00C070ED" w:rsidP="00C070ED">
            <w:pPr>
              <w:ind w:firstLine="720"/>
            </w:pPr>
            <w:r>
              <w:t>WTTI02 – Instructor</w:t>
            </w:r>
          </w:p>
          <w:p w:rsidR="00C070ED" w:rsidRDefault="00C070ED" w:rsidP="00C070ED">
            <w:pPr>
              <w:ind w:firstLine="720"/>
            </w:pPr>
            <w:r>
              <w:t>WTTR12 – Specialist, Training</w:t>
            </w:r>
          </w:p>
          <w:p w:rsidR="00C070ED" w:rsidRDefault="00C070ED" w:rsidP="00C070ED">
            <w:pPr>
              <w:ind w:firstLine="720"/>
            </w:pPr>
            <w:r>
              <w:t>WTTR13 – Sr Specialist, Training</w:t>
            </w:r>
          </w:p>
          <w:p w:rsidR="00C070ED" w:rsidRDefault="00C070ED" w:rsidP="00C070ED">
            <w:pPr>
              <w:ind w:firstLine="720"/>
            </w:pPr>
            <w:r>
              <w:lastRenderedPageBreak/>
              <w:t>WTID13 – Sr Developer, Instructional</w:t>
            </w:r>
          </w:p>
          <w:p w:rsidR="00C070ED" w:rsidRDefault="00C070ED" w:rsidP="00051AB0">
            <w:pPr>
              <w:pStyle w:val="ListParagraph"/>
              <w:rPr>
                <w:bCs/>
              </w:rPr>
            </w:pPr>
          </w:p>
        </w:tc>
        <w:tc>
          <w:tcPr>
            <w:tcW w:w="0" w:type="auto"/>
          </w:tcPr>
          <w:p w:rsidR="00C070ED" w:rsidRDefault="00C070ED" w:rsidP="00C070E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0" w:type="auto"/>
          </w:tcPr>
          <w:p w:rsidR="00C070ED" w:rsidRPr="00202208" w:rsidRDefault="00C070ED" w:rsidP="00C070ED">
            <w:pPr>
              <w:rPr>
                <w:rFonts w:asciiTheme="minorHAnsi" w:hAnsiTheme="minorHAnsi"/>
                <w:bCs/>
              </w:rPr>
            </w:pPr>
          </w:p>
        </w:tc>
      </w:tr>
    </w:tbl>
    <w:p w:rsidR="00885AC9" w:rsidRDefault="00885AC9" w:rsidP="00871F07"/>
    <w:p w:rsidR="007D25C2" w:rsidRDefault="007D25C2" w:rsidP="00871F07"/>
    <w:p w:rsidR="007D25C2" w:rsidRDefault="007D25C2" w:rsidP="00871CE7">
      <w:pPr>
        <w:pStyle w:val="Heading2"/>
        <w:numPr>
          <w:ilvl w:val="0"/>
          <w:numId w:val="2"/>
        </w:numPr>
      </w:pPr>
      <w:bookmarkStart w:id="21" w:name="_Toc502318052"/>
      <w:r>
        <w:t>SCR 15008 Additional job codes for Sup Module submission</w:t>
      </w:r>
      <w:bookmarkEnd w:id="21"/>
    </w:p>
    <w:p w:rsidR="007D25C2" w:rsidRPr="004F5C38" w:rsidRDefault="007D25C2" w:rsidP="007D25C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D25C2" w:rsidTr="007D25C2">
        <w:trPr>
          <w:tblHeader/>
        </w:trPr>
        <w:tc>
          <w:tcPr>
            <w:tcW w:w="2549" w:type="dxa"/>
            <w:shd w:val="solid" w:color="auto" w:fill="000000"/>
          </w:tcPr>
          <w:p w:rsidR="007D25C2" w:rsidRDefault="007D25C2" w:rsidP="007D25C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D25C2" w:rsidRDefault="007D25C2" w:rsidP="007D25C2">
            <w:r>
              <w:t>Description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Type</w:t>
            </w:r>
          </w:p>
        </w:tc>
        <w:tc>
          <w:tcPr>
            <w:tcW w:w="10455" w:type="dxa"/>
          </w:tcPr>
          <w:p w:rsidR="007D25C2" w:rsidRDefault="007D25C2" w:rsidP="007D25C2">
            <w:r>
              <w:t>Change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Change Description</w:t>
            </w:r>
          </w:p>
        </w:tc>
        <w:tc>
          <w:tcPr>
            <w:tcW w:w="10455" w:type="dxa"/>
          </w:tcPr>
          <w:p w:rsidR="007D25C2" w:rsidRDefault="007D25C2" w:rsidP="007D25C2">
            <w:r>
              <w:t>Add 2 additional job codes in submission table to be able to submit sup module ecls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Test Environment</w:t>
            </w:r>
          </w:p>
        </w:tc>
        <w:tc>
          <w:tcPr>
            <w:tcW w:w="10455" w:type="dxa"/>
          </w:tcPr>
          <w:p w:rsidR="007D25C2" w:rsidRDefault="007D25C2" w:rsidP="007D25C2">
            <w:r>
              <w:t xml:space="preserve">eCoaching_Dev database on vrivfssdbt02\scord01,1437 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Modules created/updated</w:t>
            </w:r>
          </w:p>
        </w:tc>
        <w:tc>
          <w:tcPr>
            <w:tcW w:w="10455" w:type="dxa"/>
          </w:tcPr>
          <w:p w:rsidR="007D25C2" w:rsidRDefault="007D25C2" w:rsidP="007D25C2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Code doc</w:t>
            </w:r>
          </w:p>
        </w:tc>
        <w:tc>
          <w:tcPr>
            <w:tcW w:w="10455" w:type="dxa"/>
          </w:tcPr>
          <w:p w:rsidR="007D25C2" w:rsidRDefault="007D25C2" w:rsidP="007D25C2">
            <w:r w:rsidRPr="00EB7ADB">
              <w:t>CCO_eCoaching_Dimension_Table_Data.xlsx</w:t>
            </w:r>
          </w:p>
        </w:tc>
      </w:tr>
      <w:tr w:rsidR="007D25C2" w:rsidTr="007D25C2">
        <w:tc>
          <w:tcPr>
            <w:tcW w:w="2549" w:type="dxa"/>
          </w:tcPr>
          <w:p w:rsidR="007D25C2" w:rsidRDefault="007D25C2" w:rsidP="007D25C2">
            <w:r>
              <w:t>Notes</w:t>
            </w:r>
          </w:p>
        </w:tc>
        <w:tc>
          <w:tcPr>
            <w:tcW w:w="10455" w:type="dxa"/>
          </w:tcPr>
          <w:p w:rsidR="007D25C2" w:rsidRDefault="007D25C2" w:rsidP="007D25C2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E9229B" w:rsidRPr="00871F07" w:rsidRDefault="00E9229B" w:rsidP="00E9229B"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in(</w:t>
            </w:r>
            <w:r>
              <w:rPr>
                <w:rFonts w:ascii="Courier New" w:hAnsi="Courier New" w:cs="Courier New"/>
                <w:noProof/>
                <w:color w:val="FF0000"/>
              </w:rPr>
              <w:t>'WPOP11'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'WPPM12'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</w:tr>
    </w:tbl>
    <w:p w:rsidR="007D25C2" w:rsidRPr="00871F07" w:rsidRDefault="007D25C2" w:rsidP="007D25C2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794"/>
        <w:gridCol w:w="5506"/>
        <w:gridCol w:w="5195"/>
        <w:gridCol w:w="1083"/>
        <w:gridCol w:w="1350"/>
      </w:tblGrid>
      <w:tr w:rsidR="007D25C2" w:rsidRPr="00FF5201" w:rsidTr="00AB6BD3">
        <w:trPr>
          <w:tblHeader/>
        </w:trPr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5195" w:type="dxa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RESULTS</w:t>
            </w:r>
          </w:p>
          <w:p w:rsidR="007D25C2" w:rsidRPr="00FF5201" w:rsidRDefault="007D25C2" w:rsidP="007D25C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0" w:type="auto"/>
            <w:shd w:val="clear" w:color="auto" w:fill="A6A6A6"/>
          </w:tcPr>
          <w:p w:rsidR="007D25C2" w:rsidRPr="00FF5201" w:rsidRDefault="007D25C2" w:rsidP="007D25C2">
            <w:pPr>
              <w:rPr>
                <w:i/>
              </w:rPr>
            </w:pPr>
            <w:r w:rsidRPr="00FF5201">
              <w:t>COMMENTS</w:t>
            </w:r>
          </w:p>
        </w:tc>
      </w:tr>
      <w:tr w:rsidR="007D25C2" w:rsidRPr="00FF5201" w:rsidTr="00AB6BD3"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5506" w:type="dxa"/>
          </w:tcPr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AB6BD3">
              <w:rPr>
                <w:rFonts w:ascii="Courier New" w:hAnsi="Courier New" w:cs="Courier New"/>
                <w:noProof/>
                <w:color w:val="0000FF"/>
              </w:rPr>
              <w:t>WPPM12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N'jonathan.ramos'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Sue.Bromley</w:t>
            </w:r>
          </w:p>
          <w:p w:rsidR="007D25C2" w:rsidRDefault="007D25C2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Module</w:t>
            </w:r>
            <w:r w:rsidRPr="007D25C2">
              <w:rPr>
                <w:bCs/>
              </w:rPr>
              <w:tab/>
              <w:t>BySite</w:t>
            </w:r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CSR</w:t>
            </w:r>
            <w:r w:rsidRPr="007D25C2">
              <w:rPr>
                <w:bCs/>
              </w:rPr>
              <w:tab/>
              <w:t>1-CSR-1-1-1-1-0</w:t>
            </w:r>
          </w:p>
          <w:p w:rsidR="007D25C2" w:rsidRP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Quality</w:t>
            </w:r>
            <w:r w:rsidRPr="007D25C2">
              <w:rPr>
                <w:bCs/>
              </w:rPr>
              <w:tab/>
              <w:t>0-Quality Specialist-3-0-0-1-0</w:t>
            </w:r>
          </w:p>
          <w:p w:rsidR="007D25C2" w:rsidRDefault="007D25C2" w:rsidP="007D25C2">
            <w:pPr>
              <w:ind w:firstLine="720"/>
              <w:rPr>
                <w:bCs/>
              </w:rPr>
            </w:pPr>
            <w:r w:rsidRPr="007D25C2">
              <w:rPr>
                <w:bCs/>
              </w:rPr>
              <w:t>Supervisor</w:t>
            </w:r>
            <w:r w:rsidRPr="007D25C2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7D25C2" w:rsidRDefault="007D25C2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7D25C2" w:rsidRPr="00202208" w:rsidRDefault="007D25C2" w:rsidP="007D25C2">
            <w:pPr>
              <w:rPr>
                <w:rFonts w:asciiTheme="minorHAnsi" w:hAnsiTheme="minorHAnsi"/>
                <w:bCs/>
              </w:rPr>
            </w:pPr>
          </w:p>
        </w:tc>
      </w:tr>
      <w:tr w:rsidR="00AB6BD3" w:rsidRPr="00FF5201" w:rsidTr="00AB6BD3"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6.2</w:t>
            </w:r>
          </w:p>
        </w:tc>
        <w:tc>
          <w:tcPr>
            <w:tcW w:w="5506" w:type="dxa"/>
          </w:tcPr>
          <w:p w:rsidR="00E9229B" w:rsidRDefault="00E9229B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--</w:t>
            </w:r>
            <w:r>
              <w:t xml:space="preserve">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WPOP11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N'Connie.Trosper'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AB6BD3" w:rsidRDefault="00AB6BD3" w:rsidP="00AB6BD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AB6BD3" w:rsidRDefault="00AB6BD3" w:rsidP="007D25C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9229B" w:rsidRDefault="00E9229B" w:rsidP="00E9229B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--Repeat with </w:t>
            </w:r>
            <w:r w:rsidRPr="00E9229B">
              <w:rPr>
                <w:rFonts w:ascii="Courier New" w:hAnsi="Courier New" w:cs="Courier New"/>
                <w:noProof/>
                <w:color w:val="0000FF"/>
              </w:rPr>
              <w:t>Stephen.Kertesz</w:t>
            </w:r>
          </w:p>
          <w:p w:rsidR="00E9229B" w:rsidRPr="00E9229B" w:rsidRDefault="00E9229B" w:rsidP="00E9229B">
            <w:pPr>
              <w:pStyle w:val="ListParagraph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5195" w:type="dxa"/>
          </w:tcPr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Module</w:t>
            </w:r>
            <w:r w:rsidRPr="00AB6BD3">
              <w:rPr>
                <w:bCs/>
              </w:rPr>
              <w:tab/>
              <w:t>BySite</w:t>
            </w:r>
          </w:p>
          <w:p w:rsidR="00AB6BD3" w:rsidRPr="00AB6BD3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CSR</w:t>
            </w:r>
            <w:r w:rsidRPr="00AB6BD3">
              <w:rPr>
                <w:bCs/>
              </w:rPr>
              <w:tab/>
              <w:t>1-CSR-1-1-1-1-0</w:t>
            </w:r>
          </w:p>
          <w:p w:rsidR="00AB6BD3" w:rsidRPr="007D25C2" w:rsidRDefault="00AB6BD3" w:rsidP="00AB6BD3">
            <w:pPr>
              <w:ind w:firstLine="720"/>
              <w:rPr>
                <w:bCs/>
              </w:rPr>
            </w:pPr>
            <w:r w:rsidRPr="00AB6BD3">
              <w:rPr>
                <w:bCs/>
              </w:rPr>
              <w:t>Supervisor</w:t>
            </w:r>
            <w:r w:rsidRPr="00AB6BD3">
              <w:rPr>
                <w:bCs/>
              </w:rPr>
              <w:tab/>
              <w:t>0-Supervisor-2-1-1-1-0</w:t>
            </w:r>
          </w:p>
        </w:tc>
        <w:tc>
          <w:tcPr>
            <w:tcW w:w="0" w:type="auto"/>
          </w:tcPr>
          <w:p w:rsidR="00AB6BD3" w:rsidRDefault="00AB6BD3" w:rsidP="007D25C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0" w:type="auto"/>
          </w:tcPr>
          <w:p w:rsidR="00AB6BD3" w:rsidRPr="00202208" w:rsidRDefault="00AB6BD3" w:rsidP="007D25C2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Pr="00871F07" w:rsidRDefault="007D25C2" w:rsidP="007D25C2"/>
    <w:p w:rsidR="000831D0" w:rsidRDefault="000831D0" w:rsidP="000831D0">
      <w:pPr>
        <w:pStyle w:val="Heading2"/>
        <w:numPr>
          <w:ilvl w:val="0"/>
          <w:numId w:val="2"/>
        </w:numPr>
      </w:pPr>
      <w:bookmarkStart w:id="22" w:name="_Toc502318053"/>
      <w:r>
        <w:t>SCR 15075 Set Reinforcement to 1 for non CSE subCoaching Reasons for Training Module.</w:t>
      </w:r>
      <w:bookmarkEnd w:id="22"/>
    </w:p>
    <w:p w:rsidR="000831D0" w:rsidRPr="004F5C38" w:rsidRDefault="000831D0" w:rsidP="000831D0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831D0" w:rsidTr="00B876CD">
        <w:trPr>
          <w:tblHeader/>
        </w:trPr>
        <w:tc>
          <w:tcPr>
            <w:tcW w:w="2549" w:type="dxa"/>
            <w:shd w:val="solid" w:color="auto" w:fill="000000"/>
          </w:tcPr>
          <w:p w:rsidR="000831D0" w:rsidRDefault="000831D0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831D0" w:rsidRDefault="000831D0" w:rsidP="00B876CD">
            <w:r>
              <w:t>Description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Change Type</w:t>
            </w:r>
          </w:p>
        </w:tc>
        <w:tc>
          <w:tcPr>
            <w:tcW w:w="10455" w:type="dxa"/>
          </w:tcPr>
          <w:p w:rsidR="000831D0" w:rsidRDefault="000831D0" w:rsidP="00B876CD">
            <w:r>
              <w:t>Change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Change Description</w:t>
            </w:r>
          </w:p>
        </w:tc>
        <w:tc>
          <w:tcPr>
            <w:tcW w:w="10455" w:type="dxa"/>
          </w:tcPr>
          <w:p w:rsidR="000831D0" w:rsidRDefault="000831D0" w:rsidP="000831D0">
            <w:r>
              <w:rPr>
                <w:rStyle w:val="f2027"/>
                <w:rFonts w:ascii="Arial" w:hAnsi="Arial" w:cs="Arial"/>
                <w:color w:val="333333"/>
              </w:rPr>
              <w:t xml:space="preserve">Allow display of both opportunity and reinforcement radio buttons on the training module submission page. 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Test Environment</w:t>
            </w:r>
          </w:p>
        </w:tc>
        <w:tc>
          <w:tcPr>
            <w:tcW w:w="10455" w:type="dxa"/>
          </w:tcPr>
          <w:p w:rsidR="000831D0" w:rsidRDefault="000831D0" w:rsidP="00B876CD">
            <w:r>
              <w:t xml:space="preserve">eCoaching_Dev database on vrivfssdbt02\scord01,1437 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Code Modules created/updated</w:t>
            </w:r>
          </w:p>
        </w:tc>
        <w:tc>
          <w:tcPr>
            <w:tcW w:w="10455" w:type="dxa"/>
          </w:tcPr>
          <w:p w:rsidR="000831D0" w:rsidRPr="00F436E9" w:rsidRDefault="000831D0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B876CD"/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Code doc</w:t>
            </w:r>
          </w:p>
        </w:tc>
        <w:tc>
          <w:tcPr>
            <w:tcW w:w="10455" w:type="dxa"/>
          </w:tcPr>
          <w:p w:rsidR="000831D0" w:rsidRDefault="000831D0" w:rsidP="00B876CD">
            <w:r w:rsidRPr="00EB7ADB">
              <w:t>CCO_eCoaching_Dimension_Table_Data.xlsx</w:t>
            </w:r>
          </w:p>
        </w:tc>
      </w:tr>
      <w:tr w:rsidR="000831D0" w:rsidTr="00B876CD">
        <w:tc>
          <w:tcPr>
            <w:tcW w:w="2549" w:type="dxa"/>
          </w:tcPr>
          <w:p w:rsidR="000831D0" w:rsidRDefault="000831D0" w:rsidP="00B876CD">
            <w:r>
              <w:t>Notes</w:t>
            </w:r>
          </w:p>
        </w:tc>
        <w:tc>
          <w:tcPr>
            <w:tcW w:w="10455" w:type="dxa"/>
          </w:tcPr>
          <w:p w:rsidR="000831D0" w:rsidRDefault="000831D0" w:rsidP="00B876CD">
            <w:r>
              <w:t>Counts as of this SCR on 06/11/2015</w:t>
            </w:r>
          </w:p>
          <w:p w:rsidR="000831D0" w:rsidRDefault="000831D0" w:rsidP="00B876CD">
            <w:r>
              <w:t>There are total 142 records in table for Training module.</w:t>
            </w:r>
          </w:p>
          <w:p w:rsidR="000831D0" w:rsidRDefault="000831D0" w:rsidP="00B876CD">
            <w:r>
              <w:t>10 CSE</w:t>
            </w:r>
          </w:p>
          <w:p w:rsidR="000831D0" w:rsidRDefault="000831D0" w:rsidP="00B876CD">
            <w:r>
              <w:t>17 Recognition</w:t>
            </w:r>
          </w:p>
          <w:p w:rsidR="000831D0" w:rsidRDefault="000831D0" w:rsidP="00B876CD"/>
          <w:p w:rsidR="000831D0" w:rsidRDefault="000831D0" w:rsidP="00B876CD">
            <w:r>
              <w:t>So after this SCR is completed there should be total of 132 records for Training module where Reinforcement = 1</w:t>
            </w:r>
          </w:p>
          <w:p w:rsidR="000831D0" w:rsidRPr="00871F07" w:rsidRDefault="000831D0" w:rsidP="00B876CD">
            <w:r>
              <w:t>And total of 125 records where Opportunity =1</w:t>
            </w:r>
          </w:p>
        </w:tc>
      </w:tr>
    </w:tbl>
    <w:p w:rsidR="000831D0" w:rsidRPr="00871F07" w:rsidRDefault="000831D0" w:rsidP="000831D0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831D0" w:rsidRPr="00FF5201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RESULTS</w:t>
            </w:r>
          </w:p>
          <w:p w:rsidR="000831D0" w:rsidRPr="00FF5201" w:rsidRDefault="000831D0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831D0" w:rsidRPr="00FF5201" w:rsidRDefault="000831D0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FF5201" w:rsidRDefault="000831D0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7.1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[isReinforcement]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831D0" w:rsidRPr="00F03F7A" w:rsidRDefault="000831D0" w:rsidP="00B876CD"/>
        </w:tc>
        <w:tc>
          <w:tcPr>
            <w:tcW w:w="4500" w:type="dxa"/>
          </w:tcPr>
          <w:p w:rsidR="000831D0" w:rsidRPr="00F03F7A" w:rsidRDefault="000831D0" w:rsidP="00B876CD">
            <w:r>
              <w:t>132</w:t>
            </w: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FF5201" w:rsidRDefault="000831D0" w:rsidP="00B876CD">
            <w:pPr>
              <w:rPr>
                <w:i/>
              </w:rPr>
            </w:pPr>
            <w:r w:rsidRPr="000831D0">
              <w:rPr>
                <w:rFonts w:asciiTheme="minorHAnsi" w:hAnsiTheme="minorHAnsi"/>
                <w:bCs/>
              </w:rPr>
              <w:t>7.2</w:t>
            </w:r>
          </w:p>
        </w:tc>
        <w:tc>
          <w:tcPr>
            <w:tcW w:w="3960" w:type="dxa"/>
          </w:tcPr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FF"/>
              </w:rPr>
              <w:t>COUNT</w:t>
            </w:r>
            <w:r>
              <w:rPr>
                <w:rFonts w:ascii="Courier New" w:hAnsi="Courier New" w:cs="Courier New"/>
                <w:noProof/>
                <w:color w:val="808080"/>
              </w:rPr>
              <w:t>(*)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[Training]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[isOpportunity]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0831D0" w:rsidRDefault="000831D0" w:rsidP="000831D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831D0" w:rsidRPr="00F03F7A" w:rsidRDefault="000831D0" w:rsidP="00B876CD"/>
        </w:tc>
        <w:tc>
          <w:tcPr>
            <w:tcW w:w="4500" w:type="dxa"/>
          </w:tcPr>
          <w:p w:rsidR="000831D0" w:rsidRPr="00F03F7A" w:rsidRDefault="000831D0" w:rsidP="00B876CD">
            <w:r>
              <w:t>125</w:t>
            </w: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7.3</w:t>
            </w:r>
          </w:p>
        </w:tc>
        <w:tc>
          <w:tcPr>
            <w:tcW w:w="39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Check the display of the values in UI.</w:t>
            </w: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</w:p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Open UI Submission page and start going through the process of submitting and notice the layout of Opportunity and Reinforcement radio buttons.</w:t>
            </w:r>
          </w:p>
        </w:tc>
        <w:tc>
          <w:tcPr>
            <w:tcW w:w="4500" w:type="dxa"/>
          </w:tcPr>
          <w:p w:rsidR="000831D0" w:rsidRDefault="000831D0" w:rsidP="000831D0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Opportunity and Reinforcement should be side by side and not one below the other.</w:t>
            </w:r>
          </w:p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831D0" w:rsidRPr="00BF0D72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0831D0" w:rsidRPr="00FF5201" w:rsidTr="00B876CD">
        <w:trPr>
          <w:cantSplit/>
        </w:trPr>
        <w:tc>
          <w:tcPr>
            <w:tcW w:w="90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831D0" w:rsidRDefault="000831D0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0831D0" w:rsidRPr="00202208" w:rsidRDefault="000831D0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7D25C2" w:rsidRDefault="007D25C2" w:rsidP="00871F07"/>
    <w:p w:rsidR="00DE1677" w:rsidRDefault="00DE1677" w:rsidP="00871F07"/>
    <w:p w:rsidR="00DE1677" w:rsidRDefault="00DE1677" w:rsidP="00DE1677">
      <w:pPr>
        <w:pStyle w:val="Heading2"/>
        <w:numPr>
          <w:ilvl w:val="0"/>
          <w:numId w:val="2"/>
        </w:numPr>
      </w:pPr>
      <w:bookmarkStart w:id="23" w:name="_Toc502318054"/>
      <w:r>
        <w:t>TFS 604 – Additional AHT Sub Coaching Reason for CSR and SUP Modules.</w:t>
      </w:r>
      <w:bookmarkEnd w:id="23"/>
    </w:p>
    <w:p w:rsidR="00DE1677" w:rsidRPr="004F5C38" w:rsidRDefault="00DE1677" w:rsidP="00DE167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E1677" w:rsidTr="00B876CD">
        <w:trPr>
          <w:tblHeader/>
        </w:trPr>
        <w:tc>
          <w:tcPr>
            <w:tcW w:w="2549" w:type="dxa"/>
            <w:shd w:val="solid" w:color="auto" w:fill="000000"/>
          </w:tcPr>
          <w:p w:rsidR="00DE1677" w:rsidRDefault="00DE1677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E1677" w:rsidRDefault="00DE1677" w:rsidP="00B876CD">
            <w:r>
              <w:t>Description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Change Type</w:t>
            </w:r>
          </w:p>
        </w:tc>
        <w:tc>
          <w:tcPr>
            <w:tcW w:w="10455" w:type="dxa"/>
          </w:tcPr>
          <w:p w:rsidR="00DE1677" w:rsidRDefault="00DE1677" w:rsidP="00B876CD">
            <w:r>
              <w:t>Change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Change Description</w:t>
            </w:r>
          </w:p>
        </w:tc>
        <w:tc>
          <w:tcPr>
            <w:tcW w:w="10455" w:type="dxa"/>
          </w:tcPr>
          <w:p w:rsidR="00DE1677" w:rsidRDefault="00DE1677" w:rsidP="00B876CD">
            <w:r>
              <w:t>Add Additional AHT Sub Coaching Reason for CSR and SUP Modules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Test Environment</w:t>
            </w:r>
          </w:p>
        </w:tc>
        <w:tc>
          <w:tcPr>
            <w:tcW w:w="10455" w:type="dxa"/>
          </w:tcPr>
          <w:p w:rsidR="00DE1677" w:rsidRDefault="00DE1677" w:rsidP="00B876CD">
            <w:r>
              <w:t xml:space="preserve">eCoaching_Dev database on vrivfssdbt02\scord01,1437 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Code Modules created/updated</w:t>
            </w:r>
          </w:p>
        </w:tc>
        <w:tc>
          <w:tcPr>
            <w:tcW w:w="10455" w:type="dxa"/>
          </w:tcPr>
          <w:p w:rsidR="00DE1677" w:rsidRDefault="00DE1677" w:rsidP="00B876CD">
            <w:r>
              <w:t xml:space="preserve">Table </w:t>
            </w:r>
            <w:r w:rsidRPr="00DE1677">
              <w:t>[EC].[DIM_Sub_Coaching_Reason</w:t>
            </w:r>
          </w:p>
          <w:p w:rsidR="00DE1677" w:rsidRPr="00F436E9" w:rsidRDefault="00DE1677" w:rsidP="00B876CD">
            <w:r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B876CD"/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Code doc</w:t>
            </w:r>
          </w:p>
        </w:tc>
        <w:tc>
          <w:tcPr>
            <w:tcW w:w="10455" w:type="dxa"/>
          </w:tcPr>
          <w:p w:rsidR="00DE1677" w:rsidRDefault="00DE1677" w:rsidP="00B876CD">
            <w:r w:rsidRPr="00EB7ADB">
              <w:t>CCO_eCoaching_Dimension_Table_Data.xlsx</w:t>
            </w:r>
          </w:p>
        </w:tc>
      </w:tr>
      <w:tr w:rsidR="00DE1677" w:rsidTr="00B876CD">
        <w:tc>
          <w:tcPr>
            <w:tcW w:w="2549" w:type="dxa"/>
          </w:tcPr>
          <w:p w:rsidR="00DE1677" w:rsidRDefault="00DE1677" w:rsidP="00B876CD">
            <w:r>
              <w:t>Notes</w:t>
            </w:r>
          </w:p>
        </w:tc>
        <w:tc>
          <w:tcPr>
            <w:tcW w:w="10455" w:type="dxa"/>
          </w:tcPr>
          <w:p w:rsidR="00DE1677" w:rsidRPr="00871F07" w:rsidRDefault="00DE1677" w:rsidP="00B876CD">
            <w:r>
              <w:t>New Subcoaching reason id is 230</w:t>
            </w:r>
          </w:p>
        </w:tc>
      </w:tr>
    </w:tbl>
    <w:p w:rsidR="00DE1677" w:rsidRPr="00871F07" w:rsidRDefault="00DE1677" w:rsidP="00DE1677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E1677" w:rsidRPr="00FF5201" w:rsidTr="00B876CD">
        <w:trPr>
          <w:cantSplit/>
          <w:tblHeader/>
        </w:trPr>
        <w:tc>
          <w:tcPr>
            <w:tcW w:w="90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RESULTS</w:t>
            </w:r>
          </w:p>
          <w:p w:rsidR="00DE1677" w:rsidRPr="00FF5201" w:rsidRDefault="00DE1677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E1677" w:rsidRPr="00FF5201" w:rsidRDefault="00DE1677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8.1</w:t>
            </w:r>
          </w:p>
        </w:tc>
        <w:tc>
          <w:tcPr>
            <w:tcW w:w="3960" w:type="dxa"/>
          </w:tcPr>
          <w:p w:rsidR="00DE1677" w:rsidRDefault="00DE1677" w:rsidP="00DE1677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:rsidR="00DE1677" w:rsidRDefault="00DE1677" w:rsidP="00DE1677"/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DE1677"/>
          <w:p w:rsidR="00DE1677" w:rsidRDefault="00DE1677" w:rsidP="00DE1677"/>
          <w:p w:rsidR="00DE1677" w:rsidRPr="00F03F7A" w:rsidRDefault="00DE1677" w:rsidP="00DE1677"/>
        </w:tc>
        <w:tc>
          <w:tcPr>
            <w:tcW w:w="4500" w:type="dxa"/>
          </w:tcPr>
          <w:p w:rsidR="00DE1677" w:rsidRPr="00F03F7A" w:rsidRDefault="00DE1677" w:rsidP="00B876CD">
            <w:r>
              <w:t>1 row returned.</w:t>
            </w: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Pr="00FF5201" w:rsidRDefault="00DE1677" w:rsidP="00B876CD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8.2</w:t>
            </w:r>
          </w:p>
        </w:tc>
        <w:tc>
          <w:tcPr>
            <w:tcW w:w="3960" w:type="dxa"/>
          </w:tcPr>
          <w:p w:rsidR="00DE1677" w:rsidRPr="00F436E9" w:rsidRDefault="00DE1677" w:rsidP="00DE1677"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E1677" w:rsidRDefault="00DE1677" w:rsidP="00DE167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230</w:t>
            </w:r>
          </w:p>
          <w:p w:rsidR="00DE1677" w:rsidRPr="00DE1677" w:rsidRDefault="00DE1677" w:rsidP="00DE1677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E1677" w:rsidRDefault="00DE1677" w:rsidP="00B876C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E1677" w:rsidRPr="00F03F7A" w:rsidRDefault="00DE1677" w:rsidP="00B876CD"/>
        </w:tc>
        <w:tc>
          <w:tcPr>
            <w:tcW w:w="4500" w:type="dxa"/>
          </w:tcPr>
          <w:p w:rsidR="00DE1677" w:rsidRDefault="00DE1677" w:rsidP="00B876CD">
            <w:r>
              <w:t>1 row returned.</w:t>
            </w:r>
          </w:p>
          <w:p w:rsidR="00DE1677" w:rsidRDefault="00DE1677" w:rsidP="00B876CD">
            <w:r>
              <w:t>Set to true for CSR and SUP and 0 for other Modules.</w:t>
            </w:r>
          </w:p>
          <w:p w:rsidR="00DE1677" w:rsidRDefault="00DE1677" w:rsidP="00B876CD">
            <w:r>
              <w:t>Set to True Active</w:t>
            </w:r>
          </w:p>
          <w:p w:rsidR="00DE1677" w:rsidRDefault="00DE1677" w:rsidP="00B876CD">
            <w:r>
              <w:t>Set to True for Direct and Indirect</w:t>
            </w:r>
          </w:p>
          <w:p w:rsidR="00DE1677" w:rsidRDefault="00DE1677" w:rsidP="00B876CD">
            <w:r>
              <w:t>Set to True for Opp and Reinforcement</w:t>
            </w:r>
          </w:p>
          <w:p w:rsidR="00DE1677" w:rsidRPr="00F03F7A" w:rsidRDefault="00DE1677" w:rsidP="00B876CD">
            <w:r>
              <w:t>Set to False for SplReason and SplPriority</w:t>
            </w: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E289D">
        <w:tc>
          <w:tcPr>
            <w:tcW w:w="900" w:type="dxa"/>
          </w:tcPr>
          <w:p w:rsidR="00DE1677" w:rsidRPr="00202208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8.3</w:t>
            </w:r>
          </w:p>
        </w:tc>
        <w:tc>
          <w:tcPr>
            <w:tcW w:w="3960" w:type="dxa"/>
          </w:tcPr>
          <w:p w:rsidR="00DE1677" w:rsidRDefault="00BE289D" w:rsidP="00B876CD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N'AHT'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BE289D" w:rsidRDefault="00BE289D" w:rsidP="00BE289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E289D" w:rsidRDefault="00BE289D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Default="00BE289D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and SUP modules and not returned for other Modules.</w:t>
            </w:r>
          </w:p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E1677" w:rsidRPr="00BF0D72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DE1677" w:rsidRPr="00FF5201" w:rsidTr="00B876CD">
        <w:trPr>
          <w:cantSplit/>
        </w:trPr>
        <w:tc>
          <w:tcPr>
            <w:tcW w:w="90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E1677" w:rsidRDefault="00DE1677" w:rsidP="00B876CD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DE1677" w:rsidRPr="00202208" w:rsidRDefault="00DE1677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DE1677" w:rsidRDefault="00DE1677" w:rsidP="00871F07"/>
    <w:p w:rsidR="00ED000F" w:rsidRDefault="00ED000F" w:rsidP="00871F07"/>
    <w:p w:rsidR="00ED000F" w:rsidRDefault="00ED000F" w:rsidP="00ED000F">
      <w:pPr>
        <w:pStyle w:val="Heading2"/>
        <w:numPr>
          <w:ilvl w:val="0"/>
          <w:numId w:val="2"/>
        </w:numPr>
      </w:pPr>
      <w:bookmarkStart w:id="24" w:name="_Toc502318055"/>
      <w:r>
        <w:t>TFS 667- Allow submission to all modules for job code WPOP70</w:t>
      </w:r>
      <w:bookmarkEnd w:id="24"/>
    </w:p>
    <w:p w:rsidR="00ED000F" w:rsidRPr="004F5C38" w:rsidRDefault="00ED000F" w:rsidP="00ED000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D000F" w:rsidTr="00B876CD">
        <w:trPr>
          <w:tblHeader/>
        </w:trPr>
        <w:tc>
          <w:tcPr>
            <w:tcW w:w="2549" w:type="dxa"/>
            <w:shd w:val="solid" w:color="auto" w:fill="000000"/>
          </w:tcPr>
          <w:p w:rsidR="00ED000F" w:rsidRDefault="00ED000F" w:rsidP="00B876CD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D000F" w:rsidRDefault="00ED000F" w:rsidP="00B876CD">
            <w:r>
              <w:t>Description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Change Type</w:t>
            </w:r>
          </w:p>
        </w:tc>
        <w:tc>
          <w:tcPr>
            <w:tcW w:w="10455" w:type="dxa"/>
          </w:tcPr>
          <w:p w:rsidR="00ED000F" w:rsidRDefault="00ED000F" w:rsidP="00B876CD">
            <w:r>
              <w:t>Change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5331D9">
            <w:r>
              <w:t>Change Description</w:t>
            </w:r>
          </w:p>
        </w:tc>
        <w:tc>
          <w:tcPr>
            <w:tcW w:w="10455" w:type="dxa"/>
          </w:tcPr>
          <w:p w:rsidR="00ED000F" w:rsidRPr="005331D9" w:rsidRDefault="00ED000F" w:rsidP="005331D9">
            <w:r w:rsidRPr="005331D9">
              <w:t>Allow submission to all modules for job code WPOP70</w:t>
            </w:r>
          </w:p>
          <w:p w:rsidR="00ED000F" w:rsidRPr="004F5C38" w:rsidRDefault="00ED000F" w:rsidP="005331D9"/>
          <w:p w:rsidR="00ED000F" w:rsidRDefault="00ED000F" w:rsidP="005331D9"/>
        </w:tc>
      </w:tr>
      <w:tr w:rsidR="00ED000F" w:rsidTr="00ED000F">
        <w:trPr>
          <w:trHeight w:val="368"/>
        </w:trPr>
        <w:tc>
          <w:tcPr>
            <w:tcW w:w="2549" w:type="dxa"/>
          </w:tcPr>
          <w:p w:rsidR="00ED000F" w:rsidRDefault="00ED000F" w:rsidP="00B876CD">
            <w:r>
              <w:t>Test Environment</w:t>
            </w:r>
          </w:p>
        </w:tc>
        <w:tc>
          <w:tcPr>
            <w:tcW w:w="10455" w:type="dxa"/>
          </w:tcPr>
          <w:p w:rsidR="00ED000F" w:rsidRDefault="00ED000F" w:rsidP="00B876CD">
            <w:r>
              <w:t xml:space="preserve">eCoaching_Dev database on vrivfssdbt02\scord01,1437 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Code Modules created/updated</w:t>
            </w:r>
          </w:p>
        </w:tc>
        <w:tc>
          <w:tcPr>
            <w:tcW w:w="10455" w:type="dxa"/>
          </w:tcPr>
          <w:p w:rsidR="00ED000F" w:rsidRDefault="00ED000F" w:rsidP="00B876CD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Code doc</w:t>
            </w:r>
          </w:p>
        </w:tc>
        <w:tc>
          <w:tcPr>
            <w:tcW w:w="10455" w:type="dxa"/>
          </w:tcPr>
          <w:p w:rsidR="00ED000F" w:rsidRDefault="00ED000F" w:rsidP="00B876CD">
            <w:r w:rsidRPr="00EB7ADB">
              <w:t>CCO_eCoaching_Dimension_Table_Data.xlsx</w:t>
            </w:r>
          </w:p>
        </w:tc>
      </w:tr>
      <w:tr w:rsidR="00ED000F" w:rsidTr="00B876CD">
        <w:tc>
          <w:tcPr>
            <w:tcW w:w="2549" w:type="dxa"/>
          </w:tcPr>
          <w:p w:rsidR="00ED000F" w:rsidRDefault="00ED000F" w:rsidP="00B876CD">
            <w:r>
              <w:t>Notes</w:t>
            </w:r>
          </w:p>
        </w:tc>
        <w:tc>
          <w:tcPr>
            <w:tcW w:w="10455" w:type="dxa"/>
          </w:tcPr>
          <w:p w:rsidR="00ED000F" w:rsidRPr="00871F07" w:rsidRDefault="00ED000F" w:rsidP="00B876CD">
            <w:r w:rsidRPr="00ED000F">
              <w:t>Add job code to Module submission table and set all modules to 1</w:t>
            </w:r>
          </w:p>
        </w:tc>
      </w:tr>
    </w:tbl>
    <w:p w:rsidR="00ED000F" w:rsidRPr="00871F07" w:rsidRDefault="00ED000F" w:rsidP="00ED000F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ED000F" w:rsidRPr="00FF5201" w:rsidTr="00B876CD">
        <w:trPr>
          <w:tblHeader/>
        </w:trPr>
        <w:tc>
          <w:tcPr>
            <w:tcW w:w="794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RESULTS</w:t>
            </w:r>
          </w:p>
          <w:p w:rsidR="00ED000F" w:rsidRPr="00FF5201" w:rsidRDefault="00ED000F" w:rsidP="00B876CD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ED000F" w:rsidRPr="00FF5201" w:rsidRDefault="00ED000F" w:rsidP="00B876CD">
            <w:pPr>
              <w:rPr>
                <w:i/>
              </w:rPr>
            </w:pPr>
            <w:r w:rsidRPr="00FF5201">
              <w:t>COMMENTS</w:t>
            </w:r>
          </w:p>
        </w:tc>
      </w:tr>
      <w:tr w:rsidR="00ED000F" w:rsidRPr="00FF5201" w:rsidTr="00B876CD">
        <w:tc>
          <w:tcPr>
            <w:tcW w:w="794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9.1</w:t>
            </w:r>
          </w:p>
        </w:tc>
        <w:tc>
          <w:tcPr>
            <w:tcW w:w="5506" w:type="dxa"/>
          </w:tcPr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'WPOP70'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:rsidR="00ED000F" w:rsidRPr="007D25C2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t>Row returned with all modules set to 1</w:t>
            </w:r>
          </w:p>
        </w:tc>
        <w:tc>
          <w:tcPr>
            <w:tcW w:w="1170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  <w:tr w:rsidR="00ED000F" w:rsidRPr="00FF5201" w:rsidTr="00B876CD">
        <w:tc>
          <w:tcPr>
            <w:tcW w:w="794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9.2</w:t>
            </w:r>
          </w:p>
        </w:tc>
        <w:tc>
          <w:tcPr>
            <w:tcW w:w="5506" w:type="dxa"/>
          </w:tcPr>
          <w:p w:rsidR="00ED000F" w:rsidRPr="00ED000F" w:rsidRDefault="00ED000F" w:rsidP="00ED000F">
            <w:pPr>
              <w:overflowPunct/>
              <w:textAlignment w:val="auto"/>
            </w:pPr>
            <w:r w:rsidRPr="00ED000F">
              <w:t>Update my job codeto WPOP70 and verify available moduled from UI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Pr="00ED000F" w:rsidRDefault="00ED000F" w:rsidP="00ED000F">
            <w:pPr>
              <w:overflowPunct/>
              <w:textAlignment w:val="auto"/>
            </w:pPr>
            <w:r w:rsidRPr="00ED000F">
              <w:t>Or run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D000F" w:rsidRDefault="00ED000F" w:rsidP="00ED000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ED000F" w:rsidRDefault="00ED000F" w:rsidP="00B876CD">
            <w:pPr>
              <w:ind w:firstLine="720"/>
              <w:rPr>
                <w:bCs/>
              </w:rPr>
            </w:pPr>
            <w:r>
              <w:rPr>
                <w:bCs/>
              </w:rPr>
              <w:lastRenderedPageBreak/>
              <w:t>All 5 modules should appear in the drop down.</w:t>
            </w:r>
          </w:p>
        </w:tc>
        <w:tc>
          <w:tcPr>
            <w:tcW w:w="1170" w:type="dxa"/>
          </w:tcPr>
          <w:p w:rsidR="00ED000F" w:rsidRDefault="00ED000F" w:rsidP="00B876CD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ED000F" w:rsidRPr="00202208" w:rsidRDefault="00ED000F" w:rsidP="00B876CD">
            <w:pPr>
              <w:rPr>
                <w:rFonts w:asciiTheme="minorHAnsi" w:hAnsiTheme="minorHAnsi"/>
                <w:bCs/>
              </w:rPr>
            </w:pPr>
          </w:p>
        </w:tc>
      </w:tr>
    </w:tbl>
    <w:p w:rsidR="00ED000F" w:rsidRDefault="00ED000F" w:rsidP="00871F07"/>
    <w:p w:rsidR="00D0785C" w:rsidRDefault="00D0785C" w:rsidP="00D0785C">
      <w:pPr>
        <w:pStyle w:val="Heading2"/>
        <w:numPr>
          <w:ilvl w:val="0"/>
          <w:numId w:val="2"/>
        </w:numPr>
      </w:pPr>
      <w:bookmarkStart w:id="25" w:name="_Toc502318056"/>
      <w:r>
        <w:t>TFS 841- Allow supervisor Module Submissions for WACQ13</w:t>
      </w:r>
      <w:bookmarkEnd w:id="25"/>
    </w:p>
    <w:p w:rsidR="00D0785C" w:rsidRPr="004F5C38" w:rsidRDefault="00D0785C" w:rsidP="00D0785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0785C" w:rsidTr="00CA7FB7">
        <w:trPr>
          <w:tblHeader/>
        </w:trPr>
        <w:tc>
          <w:tcPr>
            <w:tcW w:w="2549" w:type="dxa"/>
            <w:shd w:val="solid" w:color="auto" w:fill="000000"/>
          </w:tcPr>
          <w:p w:rsidR="00D0785C" w:rsidRDefault="00D0785C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0785C" w:rsidRDefault="00D0785C" w:rsidP="00CA7FB7">
            <w:r>
              <w:t>Description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Change Type</w:t>
            </w:r>
          </w:p>
        </w:tc>
        <w:tc>
          <w:tcPr>
            <w:tcW w:w="10455" w:type="dxa"/>
          </w:tcPr>
          <w:p w:rsidR="00D0785C" w:rsidRDefault="00D0785C" w:rsidP="00CA7FB7">
            <w:r>
              <w:t>Change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Change Description</w:t>
            </w:r>
          </w:p>
        </w:tc>
        <w:tc>
          <w:tcPr>
            <w:tcW w:w="10455" w:type="dxa"/>
          </w:tcPr>
          <w:p w:rsidR="00D0785C" w:rsidRPr="005331D9" w:rsidRDefault="00D0785C" w:rsidP="00CA7FB7">
            <w:r w:rsidRPr="005331D9">
              <w:t xml:space="preserve">Allow </w:t>
            </w:r>
            <w:r>
              <w:t>Sup module submission to job code WACQ13</w:t>
            </w:r>
          </w:p>
          <w:p w:rsidR="00D0785C" w:rsidRPr="004F5C38" w:rsidRDefault="00D0785C" w:rsidP="00CA7FB7"/>
          <w:p w:rsidR="00D0785C" w:rsidRDefault="00D0785C" w:rsidP="00CA7FB7"/>
        </w:tc>
      </w:tr>
      <w:tr w:rsidR="00D0785C" w:rsidTr="00CA7FB7">
        <w:trPr>
          <w:trHeight w:val="368"/>
        </w:trPr>
        <w:tc>
          <w:tcPr>
            <w:tcW w:w="2549" w:type="dxa"/>
          </w:tcPr>
          <w:p w:rsidR="00D0785C" w:rsidRDefault="00D0785C" w:rsidP="00CA7FB7">
            <w:r>
              <w:t>Test Environment</w:t>
            </w:r>
          </w:p>
        </w:tc>
        <w:tc>
          <w:tcPr>
            <w:tcW w:w="10455" w:type="dxa"/>
          </w:tcPr>
          <w:p w:rsidR="00D0785C" w:rsidRDefault="00D0785C" w:rsidP="00CA7FB7">
            <w:r>
              <w:t xml:space="preserve">eCoaching_Dev database on vrivfssdbt02\scord01,1437 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Code Modules created/updated</w:t>
            </w:r>
          </w:p>
        </w:tc>
        <w:tc>
          <w:tcPr>
            <w:tcW w:w="10455" w:type="dxa"/>
          </w:tcPr>
          <w:p w:rsidR="00D0785C" w:rsidRDefault="00D0785C" w:rsidP="00CA7FB7">
            <w:r>
              <w:rPr>
                <w:rFonts w:ascii="Courier New" w:hAnsi="Courier New" w:cs="Courier New"/>
                <w:noProof/>
              </w:rPr>
              <w:t>[Module_Submission]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Code doc</w:t>
            </w:r>
          </w:p>
        </w:tc>
        <w:tc>
          <w:tcPr>
            <w:tcW w:w="10455" w:type="dxa"/>
          </w:tcPr>
          <w:p w:rsidR="00D0785C" w:rsidRDefault="00D0785C" w:rsidP="00CA7FB7">
            <w:r w:rsidRPr="00EB7ADB">
              <w:t>CCO_eCoaching_Dimension_Table_Data.xlsx</w:t>
            </w:r>
          </w:p>
        </w:tc>
      </w:tr>
      <w:tr w:rsidR="00D0785C" w:rsidTr="00CA7FB7">
        <w:tc>
          <w:tcPr>
            <w:tcW w:w="2549" w:type="dxa"/>
          </w:tcPr>
          <w:p w:rsidR="00D0785C" w:rsidRDefault="00D0785C" w:rsidP="00CA7FB7">
            <w:r>
              <w:t>Notes</w:t>
            </w:r>
          </w:p>
        </w:tc>
        <w:tc>
          <w:tcPr>
            <w:tcW w:w="10455" w:type="dxa"/>
          </w:tcPr>
          <w:p w:rsidR="00D0785C" w:rsidRPr="00871F07" w:rsidRDefault="00D0785C" w:rsidP="00CA7FB7">
            <w:r>
              <w:t>Set [Supervisor] = 1 for job code WACQ13</w:t>
            </w:r>
          </w:p>
        </w:tc>
      </w:tr>
    </w:tbl>
    <w:p w:rsidR="00D0785C" w:rsidRPr="00871F07" w:rsidRDefault="00D0785C" w:rsidP="00D0785C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D0785C" w:rsidRPr="00FF5201" w:rsidTr="00CA7FB7">
        <w:trPr>
          <w:tblHeader/>
        </w:trPr>
        <w:tc>
          <w:tcPr>
            <w:tcW w:w="794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RESULTS</w:t>
            </w:r>
          </w:p>
          <w:p w:rsidR="00D0785C" w:rsidRPr="00FF5201" w:rsidRDefault="00D0785C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D0785C" w:rsidRPr="00FF5201" w:rsidRDefault="00D0785C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10.1</w:t>
            </w:r>
          </w:p>
        </w:tc>
        <w:tc>
          <w:tcPr>
            <w:tcW w:w="5506" w:type="dxa"/>
          </w:tcPr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'WACQ13'</w:t>
            </w:r>
          </w:p>
          <w:p w:rsidR="00D0785C" w:rsidRDefault="00D0785C" w:rsidP="00D0785C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320" w:type="dxa"/>
          </w:tcPr>
          <w:p w:rsidR="00D0785C" w:rsidRPr="007D25C2" w:rsidRDefault="00D0785C" w:rsidP="00D0785C">
            <w:pPr>
              <w:ind w:firstLine="720"/>
              <w:rPr>
                <w:bCs/>
              </w:rPr>
            </w:pPr>
            <w:r>
              <w:rPr>
                <w:bCs/>
              </w:rPr>
              <w:t>Rows row with sup = 1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10/2</w:t>
            </w:r>
          </w:p>
        </w:tc>
        <w:tc>
          <w:tcPr>
            <w:tcW w:w="5506" w:type="dxa"/>
          </w:tcPr>
          <w:p w:rsidR="00D0785C" w:rsidRPr="00ED000F" w:rsidRDefault="00D0785C" w:rsidP="00CA7FB7">
            <w:pPr>
              <w:overflowPunct/>
              <w:textAlignment w:val="auto"/>
            </w:pPr>
            <w:r w:rsidRPr="00ED000F">
              <w:t>Update my job codeto W</w:t>
            </w:r>
            <w:r>
              <w:t>ACQ13</w:t>
            </w:r>
            <w:r w:rsidRPr="00ED000F">
              <w:t xml:space="preserve"> and verify available moduled from UI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Pr="00ED000F" w:rsidRDefault="00D0785C" w:rsidP="00CA7FB7">
            <w:pPr>
              <w:overflowPunct/>
              <w:textAlignment w:val="auto"/>
            </w:pPr>
            <w:r w:rsidRPr="00ED000F">
              <w:t>Or run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0785C" w:rsidRDefault="00D0785C" w:rsidP="00CA7FB7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3 rows returned.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CSR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Supervisor</w:t>
            </w:r>
          </w:p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>Quality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D0785C" w:rsidRPr="00FF5201" w:rsidTr="00CA7FB7">
        <w:tc>
          <w:tcPr>
            <w:tcW w:w="794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10.3</w:t>
            </w:r>
          </w:p>
        </w:tc>
        <w:tc>
          <w:tcPr>
            <w:tcW w:w="5506" w:type="dxa"/>
          </w:tcPr>
          <w:p w:rsidR="00D0785C" w:rsidRPr="00ED000F" w:rsidRDefault="00D0785C" w:rsidP="00CA7FB7">
            <w:pPr>
              <w:overflowPunct/>
              <w:textAlignment w:val="auto"/>
            </w:pPr>
            <w:r>
              <w:t>Verify module availability from submission page in UI</w:t>
            </w:r>
          </w:p>
        </w:tc>
        <w:tc>
          <w:tcPr>
            <w:tcW w:w="4320" w:type="dxa"/>
          </w:tcPr>
          <w:p w:rsidR="00D0785C" w:rsidRDefault="00D0785C" w:rsidP="00CA7FB7">
            <w:pPr>
              <w:ind w:firstLine="720"/>
              <w:rPr>
                <w:bCs/>
              </w:rPr>
            </w:pPr>
            <w:r>
              <w:rPr>
                <w:bCs/>
              </w:rPr>
              <w:t xml:space="preserve">Supervisor should be available in drop </w:t>
            </w:r>
            <w:r>
              <w:rPr>
                <w:bCs/>
              </w:rPr>
              <w:lastRenderedPageBreak/>
              <w:t>down</w:t>
            </w:r>
          </w:p>
        </w:tc>
        <w:tc>
          <w:tcPr>
            <w:tcW w:w="1170" w:type="dxa"/>
          </w:tcPr>
          <w:p w:rsidR="00D0785C" w:rsidRDefault="00D0785C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1260" w:type="dxa"/>
          </w:tcPr>
          <w:p w:rsidR="00D0785C" w:rsidRPr="00202208" w:rsidRDefault="00D0785C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:rsidR="00D0785C" w:rsidRDefault="00D0785C" w:rsidP="00871F07"/>
    <w:p w:rsidR="00CA7FB7" w:rsidRDefault="00CA7FB7" w:rsidP="00871F07"/>
    <w:p w:rsidR="00CA7FB7" w:rsidRDefault="00CA7FB7" w:rsidP="00CA7FB7">
      <w:pPr>
        <w:pStyle w:val="Heading2"/>
        <w:numPr>
          <w:ilvl w:val="0"/>
          <w:numId w:val="2"/>
        </w:numPr>
      </w:pPr>
      <w:bookmarkStart w:id="26" w:name="_Toc502318057"/>
      <w:r>
        <w:t>TFS 861- Allow Warnings submissions for all Modules</w:t>
      </w:r>
      <w:bookmarkEnd w:id="26"/>
    </w:p>
    <w:p w:rsidR="00CA7FB7" w:rsidRPr="004F5C38" w:rsidRDefault="00CA7FB7" w:rsidP="00CA7FB7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A7FB7" w:rsidTr="00CA7FB7">
        <w:trPr>
          <w:tblHeader/>
        </w:trPr>
        <w:tc>
          <w:tcPr>
            <w:tcW w:w="2549" w:type="dxa"/>
            <w:shd w:val="solid" w:color="auto" w:fill="000000"/>
          </w:tcPr>
          <w:p w:rsidR="00CA7FB7" w:rsidRDefault="00CA7FB7" w:rsidP="00CA7FB7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A7FB7" w:rsidRDefault="00CA7FB7" w:rsidP="00CA7FB7">
            <w:r>
              <w:t>Description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Change Type</w:t>
            </w:r>
          </w:p>
        </w:tc>
        <w:tc>
          <w:tcPr>
            <w:tcW w:w="10455" w:type="dxa"/>
          </w:tcPr>
          <w:p w:rsidR="00CA7FB7" w:rsidRDefault="00CA7FB7" w:rsidP="00CA7FB7">
            <w:r>
              <w:t>Change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Change Description</w:t>
            </w:r>
          </w:p>
        </w:tc>
        <w:tc>
          <w:tcPr>
            <w:tcW w:w="10455" w:type="dxa"/>
          </w:tcPr>
          <w:p w:rsidR="00CA7FB7" w:rsidRPr="005331D9" w:rsidRDefault="00CA7FB7" w:rsidP="00CA7FB7">
            <w:r w:rsidRPr="005331D9">
              <w:t xml:space="preserve">Allow </w:t>
            </w:r>
            <w:r>
              <w:t>Warnings submissions for all Modules (CSR and Sup already have them) Opening up for LSA, Training and Quality</w:t>
            </w:r>
          </w:p>
          <w:p w:rsidR="00CA7FB7" w:rsidRPr="004F5C38" w:rsidRDefault="00CA7FB7" w:rsidP="00CA7FB7"/>
          <w:p w:rsidR="00CA7FB7" w:rsidRDefault="00CA7FB7" w:rsidP="00CA7FB7"/>
        </w:tc>
      </w:tr>
      <w:tr w:rsidR="00CA7FB7" w:rsidTr="00CA7FB7">
        <w:trPr>
          <w:trHeight w:val="368"/>
        </w:trPr>
        <w:tc>
          <w:tcPr>
            <w:tcW w:w="2549" w:type="dxa"/>
          </w:tcPr>
          <w:p w:rsidR="00CA7FB7" w:rsidRDefault="00CA7FB7" w:rsidP="00CA7FB7">
            <w:r>
              <w:t>Test Environment</w:t>
            </w:r>
          </w:p>
        </w:tc>
        <w:tc>
          <w:tcPr>
            <w:tcW w:w="10455" w:type="dxa"/>
          </w:tcPr>
          <w:p w:rsidR="00CA7FB7" w:rsidRDefault="00CA7FB7" w:rsidP="00CA7FB7">
            <w:r>
              <w:t xml:space="preserve">eCoaching_Dev database on vrivfssdbt02\scord01,1437 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Code Modules created/updated</w:t>
            </w:r>
          </w:p>
        </w:tc>
        <w:tc>
          <w:tcPr>
            <w:tcW w:w="10455" w:type="dxa"/>
          </w:tcPr>
          <w:p w:rsidR="00CA7FB7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[EC].[Coaching_Reason_Selection]</w:t>
            </w:r>
            <w:r w:rsidR="00484E65"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 T</w:t>
            </w: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able</w:t>
            </w:r>
          </w:p>
          <w:p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[EC].[Email_Notifications] Table</w:t>
            </w:r>
          </w:p>
          <w:p w:rsidR="00F2060E" w:rsidRDefault="00F2060E" w:rsidP="00CA7FB7">
            <w:pPr>
              <w:rPr>
                <w:rFonts w:ascii="Segoe UI" w:hAnsi="Segoe UI" w:cs="Segoe UI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PROCEDURE [EC].[sp_Select_Modules_By_Job_Code]</w:t>
            </w:r>
          </w:p>
          <w:p w:rsidR="00F2060E" w:rsidRDefault="00F2060E" w:rsidP="00CA7FB7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 xml:space="preserve">PROCEDURE </w:t>
            </w:r>
            <w:r>
              <w:rPr>
                <w:rFonts w:ascii="Courier New" w:hAnsi="Courier New" w:cs="Courier New"/>
                <w:noProof/>
              </w:rPr>
              <w:t>[</w:t>
            </w:r>
            <w:r w:rsidRPr="00F2060E">
              <w:rPr>
                <w:rFonts w:ascii="Segoe UI" w:hAnsi="Segoe UI" w:cs="Segoe UI"/>
                <w:color w:val="000000"/>
                <w:sz w:val="18"/>
                <w:szCs w:val="18"/>
              </w:rPr>
              <w:t>EC].[sp_InsertInto_Warning_Log]</w:t>
            </w:r>
          </w:p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Code doc</w:t>
            </w:r>
          </w:p>
        </w:tc>
        <w:tc>
          <w:tcPr>
            <w:tcW w:w="10455" w:type="dxa"/>
          </w:tcPr>
          <w:p w:rsidR="00F2060E" w:rsidRDefault="00F2060E" w:rsidP="00F2060E">
            <w:r>
              <w:t>CCO_eCoaching_Log_Create.sql</w:t>
            </w:r>
          </w:p>
          <w:p w:rsidR="00F2060E" w:rsidRDefault="00F2060E" w:rsidP="00F2060E">
            <w:r>
              <w:t>CCO_Warning_Log_Create.sql</w:t>
            </w:r>
          </w:p>
          <w:p w:rsidR="00F2060E" w:rsidRDefault="00F2060E" w:rsidP="00F2060E">
            <w:r>
              <w:t>CCO_eCoaching_Dimension_Table_Data.xlsx</w:t>
            </w:r>
          </w:p>
          <w:p w:rsidR="00CA7FB7" w:rsidRDefault="00CA7FB7" w:rsidP="00F2060E"/>
        </w:tc>
      </w:tr>
      <w:tr w:rsidR="00CA7FB7" w:rsidTr="00CA7FB7">
        <w:tc>
          <w:tcPr>
            <w:tcW w:w="2549" w:type="dxa"/>
          </w:tcPr>
          <w:p w:rsidR="00CA7FB7" w:rsidRDefault="00CA7FB7" w:rsidP="00CA7FB7">
            <w:r>
              <w:t>Notes</w:t>
            </w:r>
          </w:p>
        </w:tc>
        <w:tc>
          <w:tcPr>
            <w:tcW w:w="10455" w:type="dxa"/>
          </w:tcPr>
          <w:p w:rsidR="00CA7FB7" w:rsidRPr="00871F07" w:rsidRDefault="00CA7FB7" w:rsidP="00CA7FB7"/>
        </w:tc>
      </w:tr>
    </w:tbl>
    <w:p w:rsidR="00CA7FB7" w:rsidRPr="00871F07" w:rsidRDefault="00CA7FB7" w:rsidP="00CA7FB7"/>
    <w:tbl>
      <w:tblPr>
        <w:tblW w:w="0" w:type="auto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794"/>
        <w:gridCol w:w="5506"/>
        <w:gridCol w:w="4320"/>
        <w:gridCol w:w="1170"/>
        <w:gridCol w:w="1260"/>
      </w:tblGrid>
      <w:tr w:rsidR="00CA7FB7" w:rsidRPr="00FF5201" w:rsidTr="00CA7FB7">
        <w:trPr>
          <w:tblHeader/>
        </w:trPr>
        <w:tc>
          <w:tcPr>
            <w:tcW w:w="794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5506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32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17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RESULTS</w:t>
            </w:r>
          </w:p>
          <w:p w:rsidR="00CA7FB7" w:rsidRPr="00FF5201" w:rsidRDefault="00CA7FB7" w:rsidP="00CA7FB7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1260" w:type="dxa"/>
            <w:shd w:val="clear" w:color="auto" w:fill="A6A6A6"/>
          </w:tcPr>
          <w:p w:rsidR="00CA7FB7" w:rsidRPr="00FF5201" w:rsidRDefault="00CA7FB7" w:rsidP="00CA7FB7">
            <w:pPr>
              <w:rPr>
                <w:i/>
              </w:rPr>
            </w:pPr>
            <w:r w:rsidRPr="00FF5201">
              <w:t>COMMENTS</w:t>
            </w:r>
          </w:p>
        </w:tc>
      </w:tr>
      <w:tr w:rsidR="00CA7FB7" w:rsidRPr="00FF5201" w:rsidTr="00CA7FB7">
        <w:tc>
          <w:tcPr>
            <w:tcW w:w="794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11.1</w:t>
            </w:r>
          </w:p>
        </w:tc>
        <w:tc>
          <w:tcPr>
            <w:tcW w:w="5506" w:type="dxa"/>
          </w:tcPr>
          <w:p w:rsidR="00C22880" w:rsidRPr="00C22880" w:rsidRDefault="00C22880" w:rsidP="00C22880">
            <w:pPr>
              <w:rPr>
                <w:bCs/>
              </w:rPr>
            </w:pPr>
            <w:r w:rsidRPr="00C22880">
              <w:rPr>
                <w:bCs/>
              </w:rPr>
              <w:t>Verify the new column Behavior in Warning_log table and that column ProgramName does not have Not NULL constraint.</w:t>
            </w:r>
          </w:p>
          <w:p w:rsidR="00CA7FB7" w:rsidRDefault="00CA7FB7" w:rsidP="00C22880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320" w:type="dxa"/>
          </w:tcPr>
          <w:p w:rsidR="00CA7FB7" w:rsidRDefault="00C22880" w:rsidP="00C22880">
            <w:pPr>
              <w:rPr>
                <w:bCs/>
              </w:rPr>
            </w:pPr>
            <w:r>
              <w:rPr>
                <w:bCs/>
              </w:rPr>
              <w:t>ProgramName (nvarchar(50) NULL)</w:t>
            </w:r>
          </w:p>
          <w:p w:rsidR="00C22880" w:rsidRPr="007D25C2" w:rsidRDefault="00C22880" w:rsidP="00C22880">
            <w:pPr>
              <w:rPr>
                <w:bCs/>
              </w:rPr>
            </w:pPr>
            <w:r>
              <w:rPr>
                <w:bCs/>
              </w:rPr>
              <w:t>Behavior (nvarchar(300 NULl0</w:t>
            </w:r>
          </w:p>
        </w:tc>
        <w:tc>
          <w:tcPr>
            <w:tcW w:w="1170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22880" w:rsidRPr="00FF5201" w:rsidTr="00CA7FB7">
        <w:tc>
          <w:tcPr>
            <w:tcW w:w="794" w:type="dxa"/>
          </w:tcPr>
          <w:p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11.2</w:t>
            </w:r>
          </w:p>
        </w:tc>
        <w:tc>
          <w:tcPr>
            <w:tcW w:w="5506" w:type="dxa"/>
          </w:tcPr>
          <w:p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C22880" w:rsidRDefault="00C22880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[CoachingReasonID]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</w:rPr>
              <w:t>28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29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</w:rPr>
              <w:t>30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</w:tc>
        <w:tc>
          <w:tcPr>
            <w:tcW w:w="4320" w:type="dxa"/>
          </w:tcPr>
          <w:p w:rsidR="00C22880" w:rsidRPr="007D25C2" w:rsidRDefault="00C22880" w:rsidP="005318BA">
            <w:pPr>
              <w:rPr>
                <w:bCs/>
              </w:rPr>
            </w:pPr>
            <w:r>
              <w:rPr>
                <w:bCs/>
              </w:rPr>
              <w:t>18 rows returned with Quality, LSA and Training columns all set to 1</w:t>
            </w:r>
          </w:p>
        </w:tc>
        <w:tc>
          <w:tcPr>
            <w:tcW w:w="1170" w:type="dxa"/>
          </w:tcPr>
          <w:p w:rsidR="00C22880" w:rsidRDefault="00C22880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1260" w:type="dxa"/>
          </w:tcPr>
          <w:p w:rsidR="00C22880" w:rsidRPr="00202208" w:rsidRDefault="00C22880" w:rsidP="00CA7FB7">
            <w:pPr>
              <w:rPr>
                <w:rFonts w:asciiTheme="minorHAnsi" w:hAnsiTheme="minorHAnsi"/>
                <w:bCs/>
              </w:rPr>
            </w:pPr>
          </w:p>
        </w:tc>
      </w:tr>
      <w:tr w:rsidR="00CA7FB7" w:rsidRPr="00FF5201" w:rsidTr="00CA7FB7">
        <w:tc>
          <w:tcPr>
            <w:tcW w:w="794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11.3</w:t>
            </w:r>
          </w:p>
        </w:tc>
        <w:tc>
          <w:tcPr>
            <w:tcW w:w="5506" w:type="dxa"/>
          </w:tcPr>
          <w:p w:rsidR="00CA7FB7" w:rsidRDefault="00CA7FB7" w:rsidP="00CA7FB7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CA7FB7" w:rsidRPr="00ED000F" w:rsidRDefault="00CA7FB7" w:rsidP="00CA7FB7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'Warning'</w:t>
            </w:r>
          </w:p>
        </w:tc>
        <w:tc>
          <w:tcPr>
            <w:tcW w:w="4320" w:type="dxa"/>
          </w:tcPr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Verify that a row is returned for each Module(s)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With the following attribute values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Module- Module Name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Submission – UI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Source – Direct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 source – Warning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isCSE – 0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Status – Completed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lastRenderedPageBreak/>
              <w:t>Recipient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Subject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Body – NA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isCCRecipient – 0</w:t>
            </w:r>
          </w:p>
          <w:p w:rsidR="00CA7FB7" w:rsidRDefault="00CA7FB7" w:rsidP="00CA7FB7">
            <w:pPr>
              <w:rPr>
                <w:bCs/>
              </w:rPr>
            </w:pPr>
            <w:r>
              <w:rPr>
                <w:bCs/>
              </w:rPr>
              <w:t>CCRecipient - NA</w:t>
            </w:r>
          </w:p>
          <w:p w:rsidR="00CA7FB7" w:rsidRDefault="00CA7FB7" w:rsidP="00CA7FB7">
            <w:pPr>
              <w:rPr>
                <w:bCs/>
              </w:rPr>
            </w:pPr>
          </w:p>
        </w:tc>
        <w:tc>
          <w:tcPr>
            <w:tcW w:w="1170" w:type="dxa"/>
          </w:tcPr>
          <w:p w:rsidR="00CA7FB7" w:rsidRDefault="00CA7FB7" w:rsidP="00CA7FB7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P</w:t>
            </w:r>
          </w:p>
        </w:tc>
        <w:tc>
          <w:tcPr>
            <w:tcW w:w="1260" w:type="dxa"/>
          </w:tcPr>
          <w:p w:rsidR="00CA7FB7" w:rsidRPr="00202208" w:rsidRDefault="00CA7FB7" w:rsidP="00CA7FB7">
            <w:pPr>
              <w:rPr>
                <w:rFonts w:asciiTheme="minorHAnsi" w:hAnsiTheme="minorHAnsi"/>
                <w:bCs/>
              </w:rPr>
            </w:pPr>
          </w:p>
        </w:tc>
      </w:tr>
    </w:tbl>
    <w:p w:rsidR="00CA7FB7" w:rsidRDefault="00CA7FB7" w:rsidP="00871F07"/>
    <w:p w:rsidR="00C92D65" w:rsidRDefault="00C92D65" w:rsidP="00871F07"/>
    <w:p w:rsidR="00C92D65" w:rsidRDefault="00C92D65" w:rsidP="00871F07"/>
    <w:p w:rsidR="00C92D65" w:rsidRDefault="00C92D65" w:rsidP="00C92D65">
      <w:pPr>
        <w:pStyle w:val="Heading2"/>
        <w:numPr>
          <w:ilvl w:val="0"/>
          <w:numId w:val="2"/>
        </w:numPr>
      </w:pPr>
      <w:bookmarkStart w:id="27" w:name="_Toc502318058"/>
      <w:r>
        <w:t xml:space="preserve">TFS 1013 </w:t>
      </w:r>
      <w:r w:rsidRPr="00C92D65">
        <w:t>Add new Direct Source for Supervisor Module UI Submissions</w:t>
      </w:r>
      <w:bookmarkEnd w:id="27"/>
      <w:r>
        <w:rPr>
          <w:rStyle w:val="info-text2"/>
          <w:rFonts w:ascii="Segoe UI Light" w:hAnsi="Segoe UI Light" w:cs="Segoe UI"/>
          <w:color w:val="000000"/>
          <w:sz w:val="27"/>
          <w:szCs w:val="27"/>
        </w:rPr>
        <w:t xml:space="preserve"> </w:t>
      </w:r>
    </w:p>
    <w:p w:rsidR="00C92D65" w:rsidRPr="004F5C38" w:rsidRDefault="00C92D65" w:rsidP="00C92D6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92D65" w:rsidTr="005318BA">
        <w:trPr>
          <w:tblHeader/>
        </w:trPr>
        <w:tc>
          <w:tcPr>
            <w:tcW w:w="2549" w:type="dxa"/>
            <w:shd w:val="solid" w:color="auto" w:fill="000000"/>
          </w:tcPr>
          <w:p w:rsidR="00C92D65" w:rsidRDefault="00C92D65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92D65" w:rsidRDefault="00C92D65" w:rsidP="005318BA">
            <w:r>
              <w:t>Description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Change Type</w:t>
            </w:r>
          </w:p>
        </w:tc>
        <w:tc>
          <w:tcPr>
            <w:tcW w:w="10455" w:type="dxa"/>
          </w:tcPr>
          <w:p w:rsidR="00C92D65" w:rsidRDefault="00C92D65" w:rsidP="005318BA">
            <w:r>
              <w:t>Change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Change Description</w:t>
            </w:r>
          </w:p>
        </w:tc>
        <w:tc>
          <w:tcPr>
            <w:tcW w:w="10455" w:type="dxa"/>
          </w:tcPr>
          <w:p w:rsidR="00C92D65" w:rsidRDefault="00C92D65" w:rsidP="00C92D65">
            <w:r>
              <w:rPr>
                <w:rFonts w:ascii="Segoe UI" w:hAnsi="Segoe UI" w:cs="Segoe UI"/>
                <w:color w:val="000000"/>
                <w:sz w:val="18"/>
                <w:szCs w:val="18"/>
              </w:rPr>
              <w:t>Add 'Coach the coach' as a new Direct Source for Supervisor module submissions from the UI.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Test Environment</w:t>
            </w:r>
          </w:p>
        </w:tc>
        <w:tc>
          <w:tcPr>
            <w:tcW w:w="10455" w:type="dxa"/>
          </w:tcPr>
          <w:p w:rsidR="00C92D65" w:rsidRDefault="00C92D65" w:rsidP="005318BA">
            <w:r>
              <w:t xml:space="preserve">eCoaching_Dev database on vrivfssdbt02\scord01,1437 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Code Modules created/updated</w:t>
            </w:r>
          </w:p>
        </w:tc>
        <w:tc>
          <w:tcPr>
            <w:tcW w:w="10455" w:type="dxa"/>
          </w:tcPr>
          <w:p w:rsidR="00C92D65" w:rsidRPr="00F436E9" w:rsidRDefault="00C92D65" w:rsidP="005318BA">
            <w:r>
              <w:t>NA</w:t>
            </w:r>
          </w:p>
          <w:p w:rsidR="00C92D65" w:rsidRDefault="00C92D65" w:rsidP="005318BA"/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Code doc</w:t>
            </w:r>
          </w:p>
        </w:tc>
        <w:tc>
          <w:tcPr>
            <w:tcW w:w="10455" w:type="dxa"/>
          </w:tcPr>
          <w:p w:rsidR="00C92D65" w:rsidRDefault="00C92D65" w:rsidP="005318BA">
            <w:r w:rsidRPr="00EB7ADB">
              <w:t>CCO_eCoaching_Dimension_Table_Data.xlsx</w:t>
            </w:r>
          </w:p>
        </w:tc>
      </w:tr>
      <w:tr w:rsidR="00C92D65" w:rsidTr="005318BA">
        <w:tc>
          <w:tcPr>
            <w:tcW w:w="2549" w:type="dxa"/>
          </w:tcPr>
          <w:p w:rsidR="00C92D65" w:rsidRDefault="00C92D65" w:rsidP="005318BA">
            <w:r>
              <w:t>Notes</w:t>
            </w:r>
          </w:p>
        </w:tc>
        <w:tc>
          <w:tcPr>
            <w:tcW w:w="10455" w:type="dxa"/>
          </w:tcPr>
          <w:p w:rsidR="00C92D65" w:rsidRPr="00871F07" w:rsidRDefault="00C92D65" w:rsidP="005318BA">
            <w:r>
              <w:t>Added source value to DIM_source table and added records to Email_notifications table for Direct isCSE=0 and isCSE=1 for Supervisor Module.</w:t>
            </w:r>
          </w:p>
        </w:tc>
      </w:tr>
    </w:tbl>
    <w:p w:rsidR="00C92D65" w:rsidRPr="00871F07" w:rsidRDefault="00C92D65" w:rsidP="00C92D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92D65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RESULTS</w:t>
            </w:r>
          </w:p>
          <w:p w:rsidR="00C92D65" w:rsidRPr="00FF5201" w:rsidRDefault="00C92D65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92D65" w:rsidRPr="00FF5201" w:rsidRDefault="00C92D65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C92D65" w:rsidRPr="00FF5201" w:rsidTr="005318BA">
        <w:trPr>
          <w:cantSplit/>
        </w:trPr>
        <w:tc>
          <w:tcPr>
            <w:tcW w:w="90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12.1</w:t>
            </w:r>
          </w:p>
        </w:tc>
        <w:tc>
          <w:tcPr>
            <w:tcW w:w="396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</w:t>
            </w:r>
            <w:r w:rsidRPr="000F5C68">
              <w:rPr>
                <w:rFonts w:asciiTheme="minorHAnsi" w:hAnsiTheme="minorHAnsi"/>
                <w:bCs/>
              </w:rPr>
              <w:tab/>
              <w:t xml:space="preserve">   and[isCSE]= 0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C92D65" w:rsidRDefault="00C92D65" w:rsidP="005318BA">
            <w:r>
              <w:t>Expecting 6 rows of data (besides Warning)</w:t>
            </w:r>
          </w:p>
          <w:p w:rsidR="00C92D65" w:rsidRDefault="00C92D65" w:rsidP="005318BA">
            <w:r>
              <w:t>With Coach the Coach being one of them</w:t>
            </w:r>
          </w:p>
          <w:p w:rsidR="00C92D65" w:rsidRDefault="00C92D65" w:rsidP="005318BA">
            <w:r>
              <w:t xml:space="preserve">Status =’ </w:t>
            </w:r>
            <w:r w:rsidRPr="000F5C68">
              <w:t>Pending Employee Review</w:t>
            </w:r>
            <w:r>
              <w:t>’</w:t>
            </w:r>
          </w:p>
          <w:p w:rsidR="00C92D65" w:rsidRPr="00F03F7A" w:rsidRDefault="00C92D65" w:rsidP="005318BA">
            <w:r>
              <w:t>Recipient = ‘Employee’</w:t>
            </w: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</w:p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</w:trPr>
        <w:tc>
          <w:tcPr>
            <w:tcW w:w="900" w:type="dxa"/>
          </w:tcPr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12.2</w:t>
            </w:r>
          </w:p>
        </w:tc>
        <w:tc>
          <w:tcPr>
            <w:tcW w:w="3960" w:type="dxa"/>
          </w:tcPr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SELECT * FROM [EC].[Email_Notifications]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where [Module]= 'Supervisor' 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and [Source]= 'Direct'</w:t>
            </w:r>
          </w:p>
          <w:p w:rsidR="00C92D65" w:rsidRPr="000F5C68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    and [isCSE]= 1</w:t>
            </w:r>
          </w:p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>GO</w:t>
            </w:r>
          </w:p>
        </w:tc>
        <w:tc>
          <w:tcPr>
            <w:tcW w:w="4500" w:type="dxa"/>
          </w:tcPr>
          <w:p w:rsidR="00C92D65" w:rsidRDefault="00C92D65" w:rsidP="00C92D65">
            <w:r>
              <w:t>Expecting 6 rows of data</w:t>
            </w:r>
          </w:p>
          <w:p w:rsidR="00C92D65" w:rsidRDefault="00C92D65" w:rsidP="00C92D65">
            <w:r>
              <w:t>With Coach the Coach being one of them</w:t>
            </w:r>
          </w:p>
          <w:p w:rsidR="00C92D65" w:rsidRDefault="00C92D65" w:rsidP="005318BA">
            <w:r>
              <w:t xml:space="preserve">Status =’ </w:t>
            </w:r>
            <w:r w:rsidRPr="000F5C68">
              <w:t>Pending Sr. Manager Review</w:t>
            </w:r>
            <w:r>
              <w:t>’</w:t>
            </w:r>
          </w:p>
          <w:p w:rsidR="00C92D65" w:rsidRPr="000F5C68" w:rsidRDefault="00C92D65" w:rsidP="005318BA">
            <w:pPr>
              <w:rPr>
                <w:rFonts w:asciiTheme="minorHAnsi" w:hAnsiTheme="minorHAnsi"/>
                <w:bCs/>
              </w:rPr>
            </w:pPr>
            <w:r>
              <w:t>Recipient = ‘Manager’</w:t>
            </w: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  <w:trHeight w:val="1272"/>
        </w:trPr>
        <w:tc>
          <w:tcPr>
            <w:tcW w:w="90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12.3</w:t>
            </w:r>
          </w:p>
        </w:tc>
        <w:tc>
          <w:tcPr>
            <w:tcW w:w="3960" w:type="dxa"/>
          </w:tcPr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2D65" w:rsidRDefault="00C92D65" w:rsidP="005318BA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92D65" w:rsidRDefault="00C92D65" w:rsidP="00C92D65">
            <w:r>
              <w:t>Expecting 6 rows of data</w:t>
            </w:r>
          </w:p>
          <w:p w:rsidR="00C92D65" w:rsidRDefault="00C92D65" w:rsidP="00C92D65">
            <w:r>
              <w:t>With Coach the Coach being one of them</w:t>
            </w:r>
          </w:p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C92D65" w:rsidRPr="00202208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C92D65" w:rsidRPr="00FF5201" w:rsidTr="005318BA">
        <w:trPr>
          <w:cantSplit/>
          <w:trHeight w:val="1272"/>
        </w:trPr>
        <w:tc>
          <w:tcPr>
            <w:tcW w:w="90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12.4</w:t>
            </w:r>
          </w:p>
        </w:tc>
        <w:tc>
          <w:tcPr>
            <w:tcW w:w="3960" w:type="dxa"/>
          </w:tcPr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[sp_Select_Source_By_Module]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N'Supervisor'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92D65" w:rsidRDefault="00C92D65" w:rsidP="00C92D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</w:tc>
        <w:tc>
          <w:tcPr>
            <w:tcW w:w="4500" w:type="dxa"/>
          </w:tcPr>
          <w:p w:rsidR="00C92D65" w:rsidRDefault="00C92D65" w:rsidP="00C92D65">
            <w:r>
              <w:t>Expecting 5 rows of data</w:t>
            </w:r>
          </w:p>
          <w:p w:rsidR="00C92D65" w:rsidRDefault="00C92D65" w:rsidP="00C92D65">
            <w:r>
              <w:t xml:space="preserve">No Coach the Coach </w:t>
            </w:r>
          </w:p>
          <w:p w:rsidR="00C92D65" w:rsidRDefault="00C92D65" w:rsidP="005318BA"/>
        </w:tc>
        <w:tc>
          <w:tcPr>
            <w:tcW w:w="1260" w:type="dxa"/>
          </w:tcPr>
          <w:p w:rsidR="00C92D65" w:rsidRDefault="00C92D65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92D65" w:rsidRPr="00BF0D72" w:rsidRDefault="00C92D65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C92D65" w:rsidRDefault="00C92D65" w:rsidP="00871F07"/>
    <w:p w:rsidR="002264D2" w:rsidRDefault="002264D2" w:rsidP="00871F07"/>
    <w:p w:rsidR="002264D2" w:rsidRDefault="002264D2" w:rsidP="002264D2">
      <w:pPr>
        <w:pStyle w:val="Heading2"/>
        <w:numPr>
          <w:ilvl w:val="0"/>
          <w:numId w:val="2"/>
        </w:numPr>
      </w:pPr>
      <w:bookmarkStart w:id="28" w:name="_Toc502318059"/>
      <w:r>
        <w:t>TFS 1016 – Additional CCI Sub Coaching Reason for CSR Module.</w:t>
      </w:r>
      <w:bookmarkEnd w:id="28"/>
    </w:p>
    <w:p w:rsidR="002264D2" w:rsidRPr="004F5C38" w:rsidRDefault="002264D2" w:rsidP="002264D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264D2" w:rsidTr="005318BA">
        <w:trPr>
          <w:tblHeader/>
        </w:trPr>
        <w:tc>
          <w:tcPr>
            <w:tcW w:w="2549" w:type="dxa"/>
            <w:shd w:val="solid" w:color="auto" w:fill="000000"/>
          </w:tcPr>
          <w:p w:rsidR="002264D2" w:rsidRDefault="002264D2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264D2" w:rsidRDefault="002264D2" w:rsidP="005318BA">
            <w:r>
              <w:t>Description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Change Type</w:t>
            </w:r>
          </w:p>
        </w:tc>
        <w:tc>
          <w:tcPr>
            <w:tcW w:w="10455" w:type="dxa"/>
          </w:tcPr>
          <w:p w:rsidR="002264D2" w:rsidRDefault="002264D2" w:rsidP="005318BA">
            <w:r>
              <w:t>Change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Change Description</w:t>
            </w:r>
          </w:p>
        </w:tc>
        <w:tc>
          <w:tcPr>
            <w:tcW w:w="10455" w:type="dxa"/>
          </w:tcPr>
          <w:p w:rsidR="002264D2" w:rsidRDefault="002264D2" w:rsidP="005318BA">
            <w:r>
              <w:t>Additional CCI Sub Coaching Reason for CSR Module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Test Environment</w:t>
            </w:r>
          </w:p>
        </w:tc>
        <w:tc>
          <w:tcPr>
            <w:tcW w:w="10455" w:type="dxa"/>
          </w:tcPr>
          <w:p w:rsidR="002264D2" w:rsidRDefault="002264D2" w:rsidP="005318BA">
            <w:r>
              <w:t xml:space="preserve">eCoaching_Dev database on vrivfssdbt02\scord01,1437 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 xml:space="preserve">Code Modules </w:t>
            </w:r>
            <w:r>
              <w:lastRenderedPageBreak/>
              <w:t>created/updated</w:t>
            </w:r>
          </w:p>
        </w:tc>
        <w:tc>
          <w:tcPr>
            <w:tcW w:w="10455" w:type="dxa"/>
          </w:tcPr>
          <w:p w:rsidR="002264D2" w:rsidRDefault="002264D2" w:rsidP="005318BA">
            <w:r>
              <w:lastRenderedPageBreak/>
              <w:t xml:space="preserve">Table </w:t>
            </w:r>
            <w:r w:rsidRPr="00DE1677">
              <w:t>[EC].[DIM_Sub_Coaching_Reason</w:t>
            </w:r>
          </w:p>
          <w:p w:rsidR="002264D2" w:rsidRPr="00F436E9" w:rsidRDefault="002264D2" w:rsidP="005318BA">
            <w:r>
              <w:lastRenderedPageBreak/>
              <w:t xml:space="preserve">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Default="002264D2" w:rsidP="005318BA"/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lastRenderedPageBreak/>
              <w:t>Code doc</w:t>
            </w:r>
          </w:p>
        </w:tc>
        <w:tc>
          <w:tcPr>
            <w:tcW w:w="10455" w:type="dxa"/>
          </w:tcPr>
          <w:p w:rsidR="002264D2" w:rsidRDefault="002264D2" w:rsidP="005318BA">
            <w:r w:rsidRPr="00EB7ADB">
              <w:t>CCO_eCoaching_Dimension_Table_Data.xlsx</w:t>
            </w:r>
          </w:p>
        </w:tc>
      </w:tr>
      <w:tr w:rsidR="002264D2" w:rsidTr="005318BA">
        <w:tc>
          <w:tcPr>
            <w:tcW w:w="2549" w:type="dxa"/>
          </w:tcPr>
          <w:p w:rsidR="002264D2" w:rsidRDefault="002264D2" w:rsidP="005318BA">
            <w:r>
              <w:t>Notes</w:t>
            </w:r>
          </w:p>
        </w:tc>
        <w:tc>
          <w:tcPr>
            <w:tcW w:w="10455" w:type="dxa"/>
          </w:tcPr>
          <w:p w:rsidR="002264D2" w:rsidRPr="00871F07" w:rsidRDefault="002264D2" w:rsidP="005318BA">
            <w:r>
              <w:t>New Subcoaching reason id is 232</w:t>
            </w:r>
          </w:p>
        </w:tc>
      </w:tr>
    </w:tbl>
    <w:p w:rsidR="002264D2" w:rsidRPr="00871F07" w:rsidRDefault="002264D2" w:rsidP="002264D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264D2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RESULTS</w:t>
            </w:r>
          </w:p>
          <w:p w:rsidR="002264D2" w:rsidRPr="00FF5201" w:rsidRDefault="002264D2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264D2" w:rsidRPr="00FF5201" w:rsidRDefault="002264D2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2264D2" w:rsidRPr="00FF5201" w:rsidTr="005318BA">
        <w:trPr>
          <w:cantSplit/>
        </w:trPr>
        <w:tc>
          <w:tcPr>
            <w:tcW w:w="900" w:type="dxa"/>
          </w:tcPr>
          <w:p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2264D2" w:rsidRDefault="002264D2" w:rsidP="005318BA">
            <w:r w:rsidRPr="00DE1677">
              <w:t xml:space="preserve">Verify </w:t>
            </w:r>
            <w:r>
              <w:t xml:space="preserve">new reason is added in table </w:t>
            </w:r>
            <w:r w:rsidRPr="00DE1677">
              <w:t>[EC].[DIM_Sub_Coaching_Reason</w:t>
            </w:r>
          </w:p>
          <w:p w:rsidR="002264D2" w:rsidRDefault="002264D2" w:rsidP="005318BA"/>
          <w:p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2264D2" w:rsidRDefault="002264D2" w:rsidP="002264D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'Short Duration Reporting'</w:t>
            </w:r>
          </w:p>
          <w:p w:rsidR="002264D2" w:rsidRDefault="002264D2" w:rsidP="002264D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/>
          <w:p w:rsidR="002264D2" w:rsidRPr="00F03F7A" w:rsidRDefault="002264D2" w:rsidP="005318BA"/>
        </w:tc>
        <w:tc>
          <w:tcPr>
            <w:tcW w:w="4500" w:type="dxa"/>
          </w:tcPr>
          <w:p w:rsidR="002264D2" w:rsidRDefault="002264D2" w:rsidP="005318BA">
            <w:r>
              <w:t>1 row returned.</w:t>
            </w:r>
          </w:p>
          <w:p w:rsidR="002264D2" w:rsidRPr="00F03F7A" w:rsidRDefault="002264D2" w:rsidP="005318BA">
            <w:r>
              <w:t>Id = 232</w:t>
            </w:r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:rsidTr="005318BA">
        <w:trPr>
          <w:cantSplit/>
        </w:trPr>
        <w:tc>
          <w:tcPr>
            <w:tcW w:w="900" w:type="dxa"/>
          </w:tcPr>
          <w:p w:rsidR="002264D2" w:rsidRPr="00FF5201" w:rsidRDefault="00A67AD4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Pr="00F436E9" w:rsidRDefault="002264D2" w:rsidP="005318BA"/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232</w:t>
            </w:r>
          </w:p>
          <w:p w:rsidR="002264D2" w:rsidRPr="00DE1677" w:rsidRDefault="002264D2" w:rsidP="005318BA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Pr="00F03F7A" w:rsidRDefault="002264D2" w:rsidP="005318BA"/>
        </w:tc>
        <w:tc>
          <w:tcPr>
            <w:tcW w:w="4500" w:type="dxa"/>
          </w:tcPr>
          <w:p w:rsidR="002264D2" w:rsidRDefault="002264D2" w:rsidP="005318BA">
            <w:r>
              <w:t>1 row returned.</w:t>
            </w:r>
          </w:p>
          <w:p w:rsidR="002264D2" w:rsidRDefault="002264D2" w:rsidP="005318BA">
            <w:r>
              <w:t>Set to true for CSR 0 for other Modules.</w:t>
            </w:r>
          </w:p>
          <w:p w:rsidR="002264D2" w:rsidRDefault="002264D2" w:rsidP="005318BA">
            <w:r>
              <w:t>Set to True Active</w:t>
            </w:r>
          </w:p>
          <w:p w:rsidR="002264D2" w:rsidRDefault="002264D2" w:rsidP="005318BA">
            <w:r>
              <w:t>Set to True for Direct and Indirect</w:t>
            </w:r>
          </w:p>
          <w:p w:rsidR="002264D2" w:rsidRDefault="002264D2" w:rsidP="005318BA">
            <w:r>
              <w:t>Set to True for Opp and Reinforcement</w:t>
            </w:r>
          </w:p>
          <w:p w:rsidR="002264D2" w:rsidRPr="00F03F7A" w:rsidRDefault="002264D2" w:rsidP="005318BA">
            <w:r>
              <w:t>Set to False for SplReason and SplPriority</w:t>
            </w:r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2264D2" w:rsidRPr="00FF5201" w:rsidTr="005318BA">
        <w:tc>
          <w:tcPr>
            <w:tcW w:w="900" w:type="dxa"/>
          </w:tcPr>
          <w:p w:rsidR="002264D2" w:rsidRPr="00202208" w:rsidRDefault="00A67AD4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13</w:t>
            </w:r>
            <w:r w:rsidR="002264D2"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2264D2" w:rsidRDefault="002264D2" w:rsidP="005318BA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 Current Coaching Initiative'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N'Indirect'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2264D2" w:rsidRDefault="002264D2" w:rsidP="005318B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2264D2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2264D2" w:rsidRPr="00202208" w:rsidRDefault="002264D2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264D2" w:rsidRPr="00BF0D72" w:rsidRDefault="002264D2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2264D2" w:rsidRDefault="002264D2" w:rsidP="00871F07"/>
    <w:p w:rsidR="00573378" w:rsidRDefault="00573378" w:rsidP="00871F07"/>
    <w:p w:rsidR="00573378" w:rsidRDefault="00573378" w:rsidP="00573378">
      <w:pPr>
        <w:pStyle w:val="Heading2"/>
        <w:numPr>
          <w:ilvl w:val="0"/>
          <w:numId w:val="2"/>
        </w:numPr>
      </w:pPr>
      <w:bookmarkStart w:id="29" w:name="_Toc502318060"/>
      <w:r>
        <w:t>TFS 1555 Additional LSA job codes for Submission and review</w:t>
      </w:r>
      <w:bookmarkEnd w:id="29"/>
    </w:p>
    <w:p w:rsidR="00573378" w:rsidRPr="004F5C38" w:rsidRDefault="00573378" w:rsidP="005733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73378" w:rsidTr="005318BA">
        <w:trPr>
          <w:tblHeader/>
        </w:trPr>
        <w:tc>
          <w:tcPr>
            <w:tcW w:w="2549" w:type="dxa"/>
            <w:shd w:val="solid" w:color="auto" w:fill="000000"/>
          </w:tcPr>
          <w:p w:rsidR="00573378" w:rsidRDefault="00573378" w:rsidP="005318BA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73378" w:rsidRDefault="00573378" w:rsidP="005318BA">
            <w:r>
              <w:t>Description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Change Type</w:t>
            </w:r>
          </w:p>
        </w:tc>
        <w:tc>
          <w:tcPr>
            <w:tcW w:w="10455" w:type="dxa"/>
          </w:tcPr>
          <w:p w:rsidR="00573378" w:rsidRDefault="00573378" w:rsidP="005318BA">
            <w:r>
              <w:t>Change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Change Description</w:t>
            </w:r>
          </w:p>
        </w:tc>
        <w:tc>
          <w:tcPr>
            <w:tcW w:w="10455" w:type="dxa"/>
          </w:tcPr>
          <w:p w:rsidR="00573378" w:rsidRDefault="00573378" w:rsidP="005318BA">
            <w:r>
              <w:t>Add values in Dimension tables to support LSA Module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Test Environment</w:t>
            </w:r>
          </w:p>
        </w:tc>
        <w:tc>
          <w:tcPr>
            <w:tcW w:w="10455" w:type="dxa"/>
          </w:tcPr>
          <w:p w:rsidR="00573378" w:rsidRDefault="00573378" w:rsidP="005318BA">
            <w:r>
              <w:t xml:space="preserve">eCoaching_Dev database on vrivfssdbt02\scord01,1437 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Code Modules created/updated</w:t>
            </w:r>
          </w:p>
        </w:tc>
        <w:tc>
          <w:tcPr>
            <w:tcW w:w="10455" w:type="dxa"/>
          </w:tcPr>
          <w:p w:rsidR="00573378" w:rsidRPr="00F436E9" w:rsidRDefault="00573378" w:rsidP="005318BA">
            <w:r>
              <w:t>NA</w:t>
            </w:r>
          </w:p>
          <w:p w:rsidR="00573378" w:rsidRDefault="00573378" w:rsidP="005318BA"/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Code doc</w:t>
            </w:r>
          </w:p>
        </w:tc>
        <w:tc>
          <w:tcPr>
            <w:tcW w:w="10455" w:type="dxa"/>
          </w:tcPr>
          <w:p w:rsidR="00573378" w:rsidRDefault="00573378" w:rsidP="005318BA">
            <w:r w:rsidRPr="00EB7ADB">
              <w:t>CCO_eCoaching_Dimension_Table_Data.xlsx</w:t>
            </w:r>
          </w:p>
        </w:tc>
      </w:tr>
      <w:tr w:rsidR="00573378" w:rsidTr="005318BA">
        <w:tc>
          <w:tcPr>
            <w:tcW w:w="2549" w:type="dxa"/>
          </w:tcPr>
          <w:p w:rsidR="00573378" w:rsidRDefault="00573378" w:rsidP="005318BA">
            <w:r>
              <w:t>Notes</w:t>
            </w:r>
          </w:p>
        </w:tc>
        <w:tc>
          <w:tcPr>
            <w:tcW w:w="10455" w:type="dxa"/>
          </w:tcPr>
          <w:p w:rsidR="00573378" w:rsidRPr="00871F07" w:rsidRDefault="00573378" w:rsidP="005318BA">
            <w:r w:rsidRPr="00573378">
              <w:t>[EC].[Module_Submission] - Table</w:t>
            </w:r>
          </w:p>
        </w:tc>
      </w:tr>
    </w:tbl>
    <w:p w:rsidR="00573378" w:rsidRPr="00871F07" w:rsidRDefault="00573378" w:rsidP="005733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73378" w:rsidRPr="00FF5201" w:rsidTr="005318BA">
        <w:trPr>
          <w:cantSplit/>
          <w:tblHeader/>
        </w:trPr>
        <w:tc>
          <w:tcPr>
            <w:tcW w:w="90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RESULTS</w:t>
            </w:r>
          </w:p>
          <w:p w:rsidR="00573378" w:rsidRPr="00FF5201" w:rsidRDefault="00573378" w:rsidP="005318BA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73378" w:rsidRPr="00FF5201" w:rsidRDefault="00573378" w:rsidP="005318BA">
            <w:pPr>
              <w:rPr>
                <w:i/>
              </w:rPr>
            </w:pPr>
            <w:r w:rsidRPr="00FF5201">
              <w:t>COMMENTS</w:t>
            </w: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Pr="00FF5201" w:rsidRDefault="00573378" w:rsidP="005318B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14.1</w:t>
            </w:r>
          </w:p>
        </w:tc>
        <w:tc>
          <w:tcPr>
            <w:tcW w:w="3960" w:type="dxa"/>
          </w:tcPr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  <w:r w:rsidRPr="00420571">
              <w:rPr>
                <w:rFonts w:asciiTheme="minorHAnsi" w:hAnsiTheme="minorHAnsi"/>
                <w:bCs/>
              </w:rPr>
              <w:t>TABLE [EC].[Module_Submission]</w:t>
            </w:r>
          </w:p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573378" w:rsidRPr="00F03F7A" w:rsidRDefault="00573378" w:rsidP="00573378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LSA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>1</w:t>
            </w:r>
          </w:p>
        </w:tc>
        <w:tc>
          <w:tcPr>
            <w:tcW w:w="4500" w:type="dxa"/>
          </w:tcPr>
          <w:p w:rsidR="00573378" w:rsidRPr="00F03F7A" w:rsidRDefault="00573378" w:rsidP="005318BA">
            <w:r>
              <w:t>Expecting rows for the 3 newly added job codes.</w:t>
            </w:r>
          </w:p>
        </w:tc>
        <w:tc>
          <w:tcPr>
            <w:tcW w:w="126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:rsidR="00573378" w:rsidRPr="00BF0D72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14.2</w:t>
            </w:r>
          </w:p>
        </w:tc>
        <w:tc>
          <w:tcPr>
            <w:tcW w:w="3960" w:type="dxa"/>
          </w:tcPr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Should return Coaching Reasons similar to another existing LSA user Nocholas Seal WIDH03 job code.</w:t>
            </w: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 reasons returned.</w:t>
            </w:r>
          </w:p>
          <w:p w:rsidR="00573378" w:rsidRPr="00202208" w:rsidRDefault="00573378" w:rsidP="00573378">
            <w:pPr>
              <w:rPr>
                <w:rFonts w:asciiTheme="minorHAnsi" w:hAnsiTheme="minorHAnsi"/>
                <w:bCs/>
              </w:rPr>
            </w:pPr>
            <w:r w:rsidRPr="00B22EAD">
              <w:rPr>
                <w:rFonts w:asciiTheme="minorHAnsi" w:hAnsiTheme="minorHAnsi"/>
                <w:bCs/>
              </w:rPr>
              <w:tab/>
            </w:r>
          </w:p>
        </w:tc>
        <w:tc>
          <w:tcPr>
            <w:tcW w:w="126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  <w:tr w:rsidR="00573378" w:rsidRPr="00FF5201" w:rsidTr="005318BA">
        <w:trPr>
          <w:cantSplit/>
        </w:trPr>
        <w:tc>
          <w:tcPr>
            <w:tcW w:w="90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14.3</w:t>
            </w:r>
          </w:p>
        </w:tc>
        <w:tc>
          <w:tcPr>
            <w:tcW w:w="3960" w:type="dxa"/>
          </w:tcPr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N'Danielle.McNew'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73378" w:rsidRDefault="00573378" w:rsidP="005733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LSA should be returned as a Module in the drop down.</w:t>
            </w:r>
          </w:p>
        </w:tc>
        <w:tc>
          <w:tcPr>
            <w:tcW w:w="1260" w:type="dxa"/>
          </w:tcPr>
          <w:p w:rsidR="00573378" w:rsidRDefault="00573378" w:rsidP="005318B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73378" w:rsidRPr="00202208" w:rsidRDefault="00573378" w:rsidP="005318BA">
            <w:pPr>
              <w:rPr>
                <w:rFonts w:asciiTheme="minorHAnsi" w:hAnsiTheme="minorHAnsi"/>
                <w:bCs/>
              </w:rPr>
            </w:pPr>
          </w:p>
        </w:tc>
      </w:tr>
    </w:tbl>
    <w:p w:rsidR="00573378" w:rsidRDefault="00573378" w:rsidP="00871F07"/>
    <w:p w:rsidR="00DF4BE4" w:rsidRDefault="00DF4BE4" w:rsidP="00871F07"/>
    <w:p w:rsidR="00DF4BE4" w:rsidRDefault="00DF4BE4" w:rsidP="00871F07"/>
    <w:p w:rsidR="00DF4BE4" w:rsidRDefault="00DF4BE4" w:rsidP="00871F07"/>
    <w:p w:rsidR="00E1231A" w:rsidRDefault="00E1231A" w:rsidP="00871F07"/>
    <w:p w:rsidR="00E1231A" w:rsidRDefault="00E1231A" w:rsidP="00871F07"/>
    <w:p w:rsidR="00E1231A" w:rsidRDefault="00E1231A" w:rsidP="00871F07"/>
    <w:p w:rsidR="00E1231A" w:rsidRDefault="00E1231A" w:rsidP="00E1231A">
      <w:pPr>
        <w:pStyle w:val="Heading2"/>
        <w:numPr>
          <w:ilvl w:val="0"/>
          <w:numId w:val="2"/>
        </w:numPr>
      </w:pPr>
      <w:bookmarkStart w:id="30" w:name="_Toc502318061"/>
      <w:r>
        <w:t xml:space="preserve">TFS 2668 </w:t>
      </w:r>
      <w:r w:rsidRPr="00E1231A">
        <w:t>update sub coaching text for metric</w:t>
      </w:r>
      <w:bookmarkEnd w:id="30"/>
    </w:p>
    <w:p w:rsidR="00E1231A" w:rsidRPr="00E1231A" w:rsidRDefault="00E1231A" w:rsidP="00E1231A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E1231A" w:rsidTr="008140F2">
        <w:trPr>
          <w:tblHeader/>
        </w:trPr>
        <w:tc>
          <w:tcPr>
            <w:tcW w:w="2549" w:type="dxa"/>
            <w:shd w:val="solid" w:color="auto" w:fill="000000"/>
          </w:tcPr>
          <w:p w:rsidR="00E1231A" w:rsidRDefault="00E1231A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E1231A" w:rsidRDefault="00E1231A" w:rsidP="008140F2">
            <w:r>
              <w:t>Description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Change Type</w:t>
            </w:r>
          </w:p>
        </w:tc>
        <w:tc>
          <w:tcPr>
            <w:tcW w:w="10455" w:type="dxa"/>
          </w:tcPr>
          <w:p w:rsidR="00E1231A" w:rsidRDefault="00E1231A" w:rsidP="008140F2">
            <w:r>
              <w:t>Change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Change Description</w:t>
            </w:r>
          </w:p>
        </w:tc>
        <w:tc>
          <w:tcPr>
            <w:tcW w:w="10455" w:type="dxa"/>
          </w:tcPr>
          <w:p w:rsidR="00636FA2" w:rsidRDefault="00636FA2" w:rsidP="00636FA2"/>
          <w:p w:rsidR="00636FA2" w:rsidRDefault="00636FA2" w:rsidP="00636FA2">
            <w:r>
              <w:t>Under Coaching reasons Level One Metric and SLA-Pass Rate</w:t>
            </w:r>
          </w:p>
          <w:p w:rsidR="00636FA2" w:rsidRDefault="00636FA2" w:rsidP="00636FA2">
            <w:r>
              <w:t>Update subCoaching Reason wording</w:t>
            </w:r>
          </w:p>
          <w:p w:rsidR="00636FA2" w:rsidRDefault="00636FA2" w:rsidP="00636FA2">
            <w:r>
              <w:t>Missed metric - class to Metric - class</w:t>
            </w:r>
          </w:p>
          <w:p w:rsidR="00636FA2" w:rsidRDefault="00636FA2" w:rsidP="00636FA2">
            <w:r>
              <w:t>Missed metric - month to Metric - month</w:t>
            </w:r>
          </w:p>
          <w:p w:rsidR="00E1231A" w:rsidRDefault="00636FA2" w:rsidP="00636FA2">
            <w:r>
              <w:t>Missed metric - year to Metric - year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Test Environment</w:t>
            </w:r>
          </w:p>
        </w:tc>
        <w:tc>
          <w:tcPr>
            <w:tcW w:w="10455" w:type="dxa"/>
          </w:tcPr>
          <w:p w:rsidR="00E1231A" w:rsidRDefault="00E1231A" w:rsidP="008140F2">
            <w:r>
              <w:t xml:space="preserve">eCoaching_Dev database on vrivfssdbt02\scord01,1437 </w:t>
            </w:r>
          </w:p>
        </w:tc>
      </w:tr>
      <w:tr w:rsidR="00636FA2" w:rsidTr="008140F2">
        <w:tc>
          <w:tcPr>
            <w:tcW w:w="2549" w:type="dxa"/>
          </w:tcPr>
          <w:p w:rsidR="00636FA2" w:rsidRDefault="00636FA2" w:rsidP="00636FA2">
            <w:r>
              <w:t>Code Modules created/updated</w:t>
            </w:r>
          </w:p>
        </w:tc>
        <w:tc>
          <w:tcPr>
            <w:tcW w:w="10455" w:type="dxa"/>
          </w:tcPr>
          <w:p w:rsidR="00636FA2" w:rsidRDefault="00636FA2" w:rsidP="00636FA2">
            <w:r>
              <w:t xml:space="preserve">Table </w:t>
            </w:r>
            <w:r w:rsidRPr="00DE1677">
              <w:t>[EC].[DIM_Sub_Coaching_Reason</w:t>
            </w:r>
          </w:p>
          <w:p w:rsidR="00636FA2" w:rsidRPr="00F436E9" w:rsidRDefault="00636FA2" w:rsidP="00636FA2">
            <w:r>
              <w:t xml:space="preserve">Table </w:t>
            </w:r>
            <w:r w:rsidRPr="00636FA2">
              <w:t>[EC].[Coaching_Reason_Selection]</w:t>
            </w:r>
          </w:p>
          <w:p w:rsidR="00636FA2" w:rsidRDefault="00636FA2" w:rsidP="00636FA2"/>
        </w:tc>
      </w:tr>
      <w:tr w:rsidR="00636FA2" w:rsidTr="008140F2">
        <w:tc>
          <w:tcPr>
            <w:tcW w:w="2549" w:type="dxa"/>
          </w:tcPr>
          <w:p w:rsidR="00636FA2" w:rsidRDefault="00636FA2" w:rsidP="00636FA2">
            <w:r>
              <w:t>Code doc</w:t>
            </w:r>
          </w:p>
        </w:tc>
        <w:tc>
          <w:tcPr>
            <w:tcW w:w="10455" w:type="dxa"/>
          </w:tcPr>
          <w:p w:rsidR="00636FA2" w:rsidRDefault="00636FA2" w:rsidP="00636FA2">
            <w:r w:rsidRPr="00EB7ADB">
              <w:t>CCO_eCoaching_Dimension_Table_Data.xlsx</w:t>
            </w:r>
          </w:p>
        </w:tc>
      </w:tr>
      <w:tr w:rsidR="00E1231A" w:rsidTr="008140F2">
        <w:tc>
          <w:tcPr>
            <w:tcW w:w="2549" w:type="dxa"/>
          </w:tcPr>
          <w:p w:rsidR="00E1231A" w:rsidRDefault="00E1231A" w:rsidP="008140F2">
            <w:r>
              <w:t>Notes</w:t>
            </w:r>
          </w:p>
        </w:tc>
        <w:tc>
          <w:tcPr>
            <w:tcW w:w="10455" w:type="dxa"/>
          </w:tcPr>
          <w:p w:rsidR="00E1231A" w:rsidRPr="00871F07" w:rsidRDefault="00E1231A" w:rsidP="008140F2"/>
        </w:tc>
      </w:tr>
    </w:tbl>
    <w:p w:rsidR="00E1231A" w:rsidRPr="00871F07" w:rsidRDefault="00E1231A" w:rsidP="00E1231A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E1231A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RESULTS</w:t>
            </w:r>
          </w:p>
          <w:p w:rsidR="00E1231A" w:rsidRPr="00FF5201" w:rsidRDefault="00E1231A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E1231A" w:rsidRPr="00FF5201" w:rsidRDefault="00E1231A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E1231A" w:rsidRPr="00FF5201" w:rsidTr="008140F2">
        <w:trPr>
          <w:cantSplit/>
        </w:trPr>
        <w:tc>
          <w:tcPr>
            <w:tcW w:w="900" w:type="dxa"/>
          </w:tcPr>
          <w:p w:rsidR="00E1231A" w:rsidRPr="00FF5201" w:rsidRDefault="00E1231A" w:rsidP="00636FA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like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'Metric%'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Pr="00F03F7A" w:rsidRDefault="00E1231A" w:rsidP="008140F2"/>
        </w:tc>
        <w:tc>
          <w:tcPr>
            <w:tcW w:w="4500" w:type="dxa"/>
          </w:tcPr>
          <w:p w:rsidR="00636FA2" w:rsidRDefault="00636FA2" w:rsidP="00636FA2">
            <w:r>
              <w:t>Metric - class</w:t>
            </w:r>
          </w:p>
          <w:p w:rsidR="00636FA2" w:rsidRDefault="00636FA2" w:rsidP="00636FA2">
            <w:r>
              <w:t>Metric - month</w:t>
            </w:r>
          </w:p>
          <w:p w:rsidR="00E1231A" w:rsidRPr="00F03F7A" w:rsidRDefault="00636FA2" w:rsidP="00636FA2">
            <w:r>
              <w:t>Metric - year</w:t>
            </w:r>
          </w:p>
        </w:tc>
        <w:tc>
          <w:tcPr>
            <w:tcW w:w="1260" w:type="dxa"/>
          </w:tcPr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  <w:p w:rsidR="00E1231A" w:rsidRPr="00BF0D72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:rsidTr="008140F2">
        <w:trPr>
          <w:cantSplit/>
        </w:trPr>
        <w:tc>
          <w:tcPr>
            <w:tcW w:w="900" w:type="dxa"/>
          </w:tcPr>
          <w:p w:rsidR="00E1231A" w:rsidRDefault="00E1231A" w:rsidP="00636FA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636FA2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[sp_Select_CoachingReasons_By_Module]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N'lsa'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@isSplReason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@splReasonPrty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N'jourdain.augustin'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@strSubmitterin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N'Mozella.Martin'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1231A" w:rsidRDefault="00E1231A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052" w:type="dxa"/>
              <w:tblLayout w:type="fixed"/>
              <w:tblLook w:val="04A0" w:firstRow="1" w:lastRow="0" w:firstColumn="1" w:lastColumn="0" w:noHBand="0" w:noVBand="1"/>
            </w:tblPr>
            <w:tblGrid>
              <w:gridCol w:w="2220"/>
              <w:gridCol w:w="1832"/>
            </w:tblGrid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CoachingReason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SLA-Pass Rate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2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Level One Metric</w:t>
                  </w:r>
                </w:p>
              </w:tc>
              <w:tc>
                <w:tcPr>
                  <w:tcW w:w="1832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</w:tbl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E1231A" w:rsidRPr="00FF5201" w:rsidTr="008140F2">
        <w:trPr>
          <w:cantSplit/>
        </w:trPr>
        <w:tc>
          <w:tcPr>
            <w:tcW w:w="900" w:type="dxa"/>
          </w:tcPr>
          <w:p w:rsidR="00E1231A" w:rsidRDefault="00E1231A" w:rsidP="004E1DC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4E1DC9">
              <w:rPr>
                <w:rFonts w:asciiTheme="minorHAnsi" w:hAnsiTheme="minorHAnsi"/>
                <w:bCs/>
              </w:rPr>
              <w:t>5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N'SLA-Pass Rate'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N'Level One Metric'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N'Training'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N'Zina.Holden'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36FA2" w:rsidRDefault="00636FA2" w:rsidP="00636FA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tbl>
            <w:tblPr>
              <w:tblW w:w="4280" w:type="dxa"/>
              <w:tblLayout w:type="fixed"/>
              <w:tblLook w:val="04A0" w:firstRow="1" w:lastRow="0" w:firstColumn="1" w:lastColumn="0" w:noHBand="0" w:noVBand="1"/>
            </w:tblPr>
            <w:tblGrid>
              <w:gridCol w:w="2200"/>
              <w:gridCol w:w="2080"/>
            </w:tblGrid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SubCoachingReasonID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SubCoachingReason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188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class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189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month</w:t>
                  </w:r>
                </w:p>
              </w:tc>
            </w:tr>
            <w:tr w:rsidR="004E1DC9" w:rsidRPr="004E1DC9" w:rsidTr="004E1DC9">
              <w:trPr>
                <w:trHeight w:val="3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190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Metric - year</w:t>
                  </w:r>
                </w:p>
              </w:tc>
            </w:tr>
            <w:tr w:rsidR="004E1DC9" w:rsidRPr="004E1DC9" w:rsidTr="004E1DC9">
              <w:trPr>
                <w:trHeight w:val="600"/>
              </w:trPr>
              <w:tc>
                <w:tcPr>
                  <w:tcW w:w="220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jc w:val="right"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42</w:t>
                  </w:r>
                </w:p>
              </w:tc>
              <w:tc>
                <w:tcPr>
                  <w:tcW w:w="20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vAlign w:val="bottom"/>
                  <w:hideMark/>
                </w:tcPr>
                <w:p w:rsidR="004E1DC9" w:rsidRPr="004E1DC9" w:rsidRDefault="004E1DC9" w:rsidP="004E1DC9">
                  <w:pPr>
                    <w:overflowPunct/>
                    <w:autoSpaceDE/>
                    <w:autoSpaceDN/>
                    <w:adjustRightInd/>
                    <w:textAlignment w:val="auto"/>
                    <w:rPr>
                      <w:rFonts w:ascii="Calibri" w:hAnsi="Calibri"/>
                      <w:color w:val="000000"/>
                      <w:sz w:val="22"/>
                      <w:szCs w:val="22"/>
                    </w:rPr>
                  </w:pPr>
                  <w:r w:rsidRPr="004E1DC9">
                    <w:rPr>
                      <w:rFonts w:ascii="Calibri" w:hAnsi="Calibri"/>
                      <w:color w:val="000000"/>
                      <w:sz w:val="22"/>
                      <w:szCs w:val="22"/>
                    </w:rPr>
                    <w:t>Other: Specify reason under coaching details.</w:t>
                  </w:r>
                </w:p>
              </w:tc>
            </w:tr>
          </w:tbl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E1231A" w:rsidRDefault="00E1231A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E1231A" w:rsidRPr="00202208" w:rsidRDefault="00E1231A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E1231A" w:rsidRDefault="00E1231A" w:rsidP="00E1231A"/>
    <w:p w:rsidR="00E1231A" w:rsidRDefault="00E1231A" w:rsidP="00E1231A"/>
    <w:p w:rsidR="00E1231A" w:rsidRDefault="00E1231A" w:rsidP="00E1231A"/>
    <w:p w:rsidR="00E1231A" w:rsidRDefault="00E1231A" w:rsidP="00E1231A"/>
    <w:p w:rsidR="00E1231A" w:rsidRPr="00871F07" w:rsidRDefault="00E1231A" w:rsidP="00E1231A"/>
    <w:p w:rsidR="00E1231A" w:rsidRDefault="00E1231A" w:rsidP="00871F07"/>
    <w:p w:rsidR="00DF4BE4" w:rsidRDefault="00DF4BE4" w:rsidP="00871F07"/>
    <w:p w:rsidR="00DF4BE4" w:rsidRDefault="00DF4BE4" w:rsidP="00871F07"/>
    <w:p w:rsidR="00DF4BE4" w:rsidRDefault="00DF4BE4" w:rsidP="00E1231A">
      <w:pPr>
        <w:pStyle w:val="Heading2"/>
        <w:numPr>
          <w:ilvl w:val="0"/>
          <w:numId w:val="2"/>
        </w:numPr>
      </w:pPr>
      <w:bookmarkStart w:id="31" w:name="_Toc502318062"/>
      <w:r>
        <w:t xml:space="preserve">TFS 2269 – Additional Sub Coaching Reason </w:t>
      </w:r>
      <w:r w:rsidR="0085096E">
        <w:t xml:space="preserve">234 and 235 </w:t>
      </w:r>
      <w:r>
        <w:t>for CSR Module.</w:t>
      </w:r>
      <w:bookmarkEnd w:id="31"/>
    </w:p>
    <w:p w:rsidR="00DF4BE4" w:rsidRPr="004F5C38" w:rsidRDefault="00DF4BE4" w:rsidP="00DF4BE4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DF4BE4" w:rsidTr="008140F2">
        <w:trPr>
          <w:tblHeader/>
        </w:trPr>
        <w:tc>
          <w:tcPr>
            <w:tcW w:w="2549" w:type="dxa"/>
            <w:shd w:val="solid" w:color="auto" w:fill="000000"/>
          </w:tcPr>
          <w:p w:rsidR="00DF4BE4" w:rsidRDefault="00DF4BE4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DF4BE4" w:rsidRDefault="00DF4BE4" w:rsidP="008140F2">
            <w:r>
              <w:t>Description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Change Type</w:t>
            </w:r>
          </w:p>
        </w:tc>
        <w:tc>
          <w:tcPr>
            <w:tcW w:w="10455" w:type="dxa"/>
          </w:tcPr>
          <w:p w:rsidR="00DF4BE4" w:rsidRDefault="00DF4BE4" w:rsidP="008140F2">
            <w:r>
              <w:t>Change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Change Description</w:t>
            </w:r>
          </w:p>
        </w:tc>
        <w:tc>
          <w:tcPr>
            <w:tcW w:w="10455" w:type="dxa"/>
          </w:tcPr>
          <w:p w:rsidR="00DF4BE4" w:rsidRDefault="00E1231A" w:rsidP="008140F2">
            <w:r>
              <w:t>Additional</w:t>
            </w:r>
            <w:r w:rsidR="00DF4BE4">
              <w:t xml:space="preserve"> Sub Coaching Reason for CSR Module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Test Environment</w:t>
            </w:r>
          </w:p>
        </w:tc>
        <w:tc>
          <w:tcPr>
            <w:tcW w:w="10455" w:type="dxa"/>
          </w:tcPr>
          <w:p w:rsidR="00DF4BE4" w:rsidRDefault="00DF4BE4" w:rsidP="008140F2">
            <w:r>
              <w:t xml:space="preserve">eCoaching_Dev database on vrivfssdbt02\scord01,1437 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Code Modules created/updated</w:t>
            </w:r>
          </w:p>
        </w:tc>
        <w:tc>
          <w:tcPr>
            <w:tcW w:w="10455" w:type="dxa"/>
          </w:tcPr>
          <w:p w:rsidR="00DF4BE4" w:rsidRDefault="00DF4BE4" w:rsidP="008140F2">
            <w:r>
              <w:t xml:space="preserve">Table </w:t>
            </w:r>
            <w:r w:rsidRPr="00DE1677">
              <w:t>[EC].[DIM_Sub_Coaching_Reason</w:t>
            </w:r>
          </w:p>
          <w:p w:rsidR="00DF4BE4" w:rsidRPr="00F436E9" w:rsidRDefault="00DF4BE4" w:rsidP="008140F2">
            <w:r>
              <w:t xml:space="preserve">Table </w:t>
            </w:r>
            <w:r w:rsidRPr="00636FA2">
              <w:t>[EC].[Coaching_Reason_Selection]</w:t>
            </w:r>
          </w:p>
          <w:p w:rsidR="00DF4BE4" w:rsidRDefault="00DF4BE4" w:rsidP="008140F2"/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Code doc</w:t>
            </w:r>
          </w:p>
        </w:tc>
        <w:tc>
          <w:tcPr>
            <w:tcW w:w="10455" w:type="dxa"/>
          </w:tcPr>
          <w:p w:rsidR="00DF4BE4" w:rsidRDefault="00DF4BE4" w:rsidP="008140F2">
            <w:r w:rsidRPr="00EB7ADB">
              <w:t>CCO_eCoaching_Dimension_Table_Data.xlsx</w:t>
            </w:r>
          </w:p>
        </w:tc>
      </w:tr>
      <w:tr w:rsidR="00DF4BE4" w:rsidTr="008140F2">
        <w:tc>
          <w:tcPr>
            <w:tcW w:w="2549" w:type="dxa"/>
          </w:tcPr>
          <w:p w:rsidR="00DF4BE4" w:rsidRDefault="00DF4BE4" w:rsidP="008140F2">
            <w:r>
              <w:t>Notes</w:t>
            </w:r>
          </w:p>
        </w:tc>
        <w:tc>
          <w:tcPr>
            <w:tcW w:w="10455" w:type="dxa"/>
          </w:tcPr>
          <w:p w:rsidR="00DF4BE4" w:rsidRPr="00871F07" w:rsidRDefault="00DF4BE4" w:rsidP="008140F2">
            <w:r>
              <w:t>New Subcoaching reason id</w:t>
            </w:r>
            <w:r w:rsidR="00E1231A">
              <w:t xml:space="preserve">s </w:t>
            </w:r>
            <w:r>
              <w:t xml:space="preserve"> 23</w:t>
            </w:r>
            <w:r w:rsidR="00E1231A">
              <w:t>4 and 235</w:t>
            </w:r>
          </w:p>
        </w:tc>
      </w:tr>
    </w:tbl>
    <w:p w:rsidR="00DF4BE4" w:rsidRPr="00871F07" w:rsidRDefault="00DF4BE4" w:rsidP="00DF4BE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DF4BE4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RESULTS</w:t>
            </w:r>
          </w:p>
          <w:p w:rsidR="00DF4BE4" w:rsidRPr="00FF5201" w:rsidRDefault="00DF4BE4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DF4BE4" w:rsidRPr="00FF5201" w:rsidRDefault="00DF4BE4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DF4BE4" w:rsidRPr="00FF5201" w:rsidTr="008140F2">
        <w:trPr>
          <w:cantSplit/>
        </w:trPr>
        <w:tc>
          <w:tcPr>
            <w:tcW w:w="900" w:type="dxa"/>
          </w:tcPr>
          <w:p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DF4BE4" w:rsidRDefault="00DF4BE4" w:rsidP="008140F2">
            <w:r w:rsidRPr="00DE1677">
              <w:t xml:space="preserve">Verify </w:t>
            </w:r>
            <w:r>
              <w:t>new reason</w:t>
            </w:r>
            <w:r w:rsidR="00E1231A">
              <w:t>s are</w:t>
            </w:r>
            <w:r>
              <w:t xml:space="preserve"> added in table </w:t>
            </w:r>
            <w:r w:rsidRPr="00DE1677">
              <w:t>[EC].[DIM_Sub_Coaching_Reason</w:t>
            </w:r>
          </w:p>
          <w:p w:rsidR="00DF4BE4" w:rsidRDefault="00DF4BE4" w:rsidP="008140F2"/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DF4BE4" w:rsidRDefault="00E1231A" w:rsidP="00E1231A"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'OMR: Special Enrollment Period'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  <w:r>
              <w:rPr>
                <w:rFonts w:ascii="Courier New" w:hAnsi="Courier New" w:cs="Courier New"/>
                <w:noProof/>
                <w:color w:val="FF0000"/>
              </w:rPr>
              <w:t>'Challenging Call'</w:t>
            </w:r>
            <w:r>
              <w:rPr>
                <w:rFonts w:ascii="Courier New" w:hAnsi="Courier New" w:cs="Courier New"/>
                <w:noProof/>
                <w:color w:val="808080"/>
              </w:rPr>
              <w:t>)</w:t>
            </w:r>
          </w:p>
          <w:p w:rsidR="00DF4BE4" w:rsidRPr="00F03F7A" w:rsidRDefault="00DF4BE4" w:rsidP="008140F2"/>
        </w:tc>
        <w:tc>
          <w:tcPr>
            <w:tcW w:w="4500" w:type="dxa"/>
          </w:tcPr>
          <w:p w:rsidR="00DF4BE4" w:rsidRDefault="00E1231A" w:rsidP="008140F2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:rsidR="00DF4BE4" w:rsidRPr="00F03F7A" w:rsidRDefault="00DF4BE4" w:rsidP="008140F2">
            <w:r>
              <w:t>Id</w:t>
            </w:r>
            <w:r w:rsidR="00E1231A">
              <w:t>s</w:t>
            </w:r>
            <w:r>
              <w:t xml:space="preserve"> </w:t>
            </w:r>
            <w:r w:rsidR="00E1231A">
              <w:t>234 and 235</w:t>
            </w:r>
          </w:p>
        </w:tc>
        <w:tc>
          <w:tcPr>
            <w:tcW w:w="1260" w:type="dxa"/>
          </w:tcPr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Default="00DF4BE4" w:rsidP="008140F2">
            <w:pPr>
              <w:rPr>
                <w:rFonts w:asciiTheme="minorHAnsi" w:hAnsiTheme="minorHAnsi"/>
                <w:bCs/>
              </w:rPr>
            </w:pPr>
          </w:p>
          <w:p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:rsidTr="008140F2">
        <w:trPr>
          <w:cantSplit/>
        </w:trPr>
        <w:tc>
          <w:tcPr>
            <w:tcW w:w="900" w:type="dxa"/>
          </w:tcPr>
          <w:p w:rsidR="00DF4BE4" w:rsidRPr="00FF5201" w:rsidRDefault="00DF4BE4" w:rsidP="00E1231A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DF4BE4" w:rsidRDefault="00DF4BE4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F4BE4" w:rsidRPr="00F436E9" w:rsidRDefault="00DF4BE4" w:rsidP="008140F2"/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 w:rsidR="00E1231A">
              <w:rPr>
                <w:rFonts w:ascii="Courier New" w:hAnsi="Courier New" w:cs="Courier New"/>
                <w:noProof/>
                <w:color w:val="808080"/>
              </w:rPr>
              <w:t>in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E1231A">
              <w:rPr>
                <w:rFonts w:ascii="Courier New" w:hAnsi="Courier New" w:cs="Courier New"/>
                <w:noProof/>
              </w:rPr>
              <w:t>(234,235)</w:t>
            </w:r>
          </w:p>
          <w:p w:rsidR="00DF4BE4" w:rsidRPr="00DE1677" w:rsidRDefault="00DF4BE4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F4BE4" w:rsidRPr="00F03F7A" w:rsidRDefault="00DF4BE4" w:rsidP="008140F2"/>
        </w:tc>
        <w:tc>
          <w:tcPr>
            <w:tcW w:w="4500" w:type="dxa"/>
          </w:tcPr>
          <w:p w:rsidR="00DF4BE4" w:rsidRDefault="00E1231A" w:rsidP="008140F2">
            <w:r>
              <w:t>2</w:t>
            </w:r>
            <w:r w:rsidR="00DF4BE4">
              <w:t xml:space="preserve"> row</w:t>
            </w:r>
            <w:r>
              <w:t>s</w:t>
            </w:r>
            <w:r w:rsidR="00DF4BE4">
              <w:t xml:space="preserve"> returned.</w:t>
            </w:r>
          </w:p>
          <w:p w:rsidR="00E1231A" w:rsidRDefault="00E1231A" w:rsidP="008140F2">
            <w:r>
              <w:t>234</w:t>
            </w:r>
          </w:p>
          <w:p w:rsidR="00DF4BE4" w:rsidRDefault="00DF4BE4" w:rsidP="008140F2">
            <w:r>
              <w:t>Set to true for CSR 0 for other Modules.</w:t>
            </w:r>
          </w:p>
          <w:p w:rsidR="00DF4BE4" w:rsidRDefault="00DF4BE4" w:rsidP="008140F2">
            <w:r>
              <w:t>Set to True Active</w:t>
            </w:r>
          </w:p>
          <w:p w:rsidR="00DF4BE4" w:rsidRDefault="00DF4BE4" w:rsidP="008140F2">
            <w:r>
              <w:t>Set to True for Direct and Indirect</w:t>
            </w:r>
          </w:p>
          <w:p w:rsidR="00DF4BE4" w:rsidRDefault="00DF4BE4" w:rsidP="008140F2">
            <w:r>
              <w:t>Set to True for Opp and Reinforcement</w:t>
            </w:r>
          </w:p>
          <w:p w:rsidR="00DF4BE4" w:rsidRDefault="00DF4BE4" w:rsidP="008140F2">
            <w:r>
              <w:t>Set to False for SplReason and SplPriority</w:t>
            </w:r>
          </w:p>
          <w:p w:rsidR="00E1231A" w:rsidRDefault="00E1231A" w:rsidP="008140F2"/>
          <w:p w:rsidR="00E1231A" w:rsidRDefault="00E1231A" w:rsidP="00E1231A">
            <w:r>
              <w:t>235</w:t>
            </w:r>
          </w:p>
          <w:p w:rsidR="00E1231A" w:rsidRDefault="00E1231A" w:rsidP="00E1231A">
            <w:r>
              <w:t>Set to true for CSR 0 for other Modules.</w:t>
            </w:r>
          </w:p>
          <w:p w:rsidR="00E1231A" w:rsidRDefault="00E1231A" w:rsidP="00E1231A">
            <w:r>
              <w:t>Set to True Active</w:t>
            </w:r>
          </w:p>
          <w:p w:rsidR="00E1231A" w:rsidRDefault="00E1231A" w:rsidP="00E1231A">
            <w:r>
              <w:t>Set to True for Direct and Indirect</w:t>
            </w:r>
          </w:p>
          <w:p w:rsidR="00E1231A" w:rsidRDefault="00E1231A" w:rsidP="00E1231A">
            <w:r>
              <w:t>Set to True Reinforcement and false Opportunity</w:t>
            </w:r>
          </w:p>
          <w:p w:rsidR="00E1231A" w:rsidRPr="00F03F7A" w:rsidRDefault="00E1231A" w:rsidP="00E1231A">
            <w:r>
              <w:t>Set to False for SplReason and SplPriority</w:t>
            </w:r>
          </w:p>
        </w:tc>
        <w:tc>
          <w:tcPr>
            <w:tcW w:w="1260" w:type="dxa"/>
          </w:tcPr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DF4BE4" w:rsidRPr="00FF5201" w:rsidTr="008140F2">
        <w:tc>
          <w:tcPr>
            <w:tcW w:w="900" w:type="dxa"/>
          </w:tcPr>
          <w:p w:rsidR="00DF4BE4" w:rsidRPr="00202208" w:rsidRDefault="00DF4BE4" w:rsidP="00E1231A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E1231A">
              <w:rPr>
                <w:rFonts w:asciiTheme="minorHAnsi" w:hAnsiTheme="minorHAnsi"/>
                <w:bCs/>
              </w:rPr>
              <w:t>6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DF4BE4" w:rsidRDefault="00DF4BE4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E1231A" w:rsidRDefault="00E1231A" w:rsidP="008140F2">
            <w:pPr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DF4BE4" w:rsidRDefault="00DF4BE4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N'Recognition'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E1231A" w:rsidRDefault="00E1231A" w:rsidP="00E1231A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DF4BE4" w:rsidRDefault="00DF4BE4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DF4BE4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DF4BE4" w:rsidRPr="00202208" w:rsidRDefault="00DF4BE4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F4BE4" w:rsidRPr="00BF0D72" w:rsidRDefault="00DF4BE4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E1231A" w:rsidRDefault="00E1231A" w:rsidP="00E1231A">
      <w:pPr>
        <w:pStyle w:val="Heading2"/>
        <w:ind w:left="360"/>
      </w:pPr>
    </w:p>
    <w:p w:rsidR="00E1231A" w:rsidRDefault="00E1231A" w:rsidP="00E1231A">
      <w:pPr>
        <w:pStyle w:val="Heading2"/>
        <w:ind w:left="360"/>
      </w:pPr>
    </w:p>
    <w:p w:rsidR="00E1231A" w:rsidRDefault="00E1231A" w:rsidP="00E1231A">
      <w:pPr>
        <w:pStyle w:val="Heading2"/>
        <w:ind w:left="360"/>
      </w:pPr>
    </w:p>
    <w:p w:rsidR="0085096E" w:rsidRDefault="0085096E" w:rsidP="0085096E">
      <w:pPr>
        <w:pStyle w:val="Heading2"/>
        <w:numPr>
          <w:ilvl w:val="0"/>
          <w:numId w:val="2"/>
        </w:numPr>
      </w:pPr>
      <w:bookmarkStart w:id="32" w:name="_Toc502318063"/>
      <w:r>
        <w:t xml:space="preserve">TFS 2830 – Additional Sub Coaching Reason </w:t>
      </w:r>
      <w:r w:rsidR="000E3778">
        <w:t>23</w:t>
      </w:r>
      <w:r>
        <w:t>6 for CSR Module.</w:t>
      </w:r>
      <w:bookmarkEnd w:id="32"/>
    </w:p>
    <w:p w:rsidR="0085096E" w:rsidRPr="004F5C38" w:rsidRDefault="0085096E" w:rsidP="0085096E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5096E" w:rsidTr="008140F2">
        <w:trPr>
          <w:tblHeader/>
        </w:trPr>
        <w:tc>
          <w:tcPr>
            <w:tcW w:w="2549" w:type="dxa"/>
            <w:shd w:val="solid" w:color="auto" w:fill="000000"/>
          </w:tcPr>
          <w:p w:rsidR="0085096E" w:rsidRDefault="0085096E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5096E" w:rsidRDefault="0085096E" w:rsidP="008140F2">
            <w:r>
              <w:t>Description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lastRenderedPageBreak/>
              <w:t>Change Type</w:t>
            </w:r>
          </w:p>
        </w:tc>
        <w:tc>
          <w:tcPr>
            <w:tcW w:w="10455" w:type="dxa"/>
          </w:tcPr>
          <w:p w:rsidR="0085096E" w:rsidRDefault="0085096E" w:rsidP="008140F2">
            <w:r>
              <w:t>Change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Change Description</w:t>
            </w:r>
          </w:p>
        </w:tc>
        <w:tc>
          <w:tcPr>
            <w:tcW w:w="10455" w:type="dxa"/>
          </w:tcPr>
          <w:p w:rsidR="0085096E" w:rsidRDefault="0085096E" w:rsidP="008140F2">
            <w:r>
              <w:t>Additional Sub Coaching Reason for CSR Module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Test Environment</w:t>
            </w:r>
          </w:p>
        </w:tc>
        <w:tc>
          <w:tcPr>
            <w:tcW w:w="10455" w:type="dxa"/>
          </w:tcPr>
          <w:p w:rsidR="0085096E" w:rsidRDefault="0085096E" w:rsidP="008140F2">
            <w:r>
              <w:t xml:space="preserve">eCoaching_Dev database on vrivfssdbt02\scord01,1437 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Code Modules created/updated</w:t>
            </w:r>
          </w:p>
        </w:tc>
        <w:tc>
          <w:tcPr>
            <w:tcW w:w="10455" w:type="dxa"/>
          </w:tcPr>
          <w:p w:rsidR="0085096E" w:rsidRDefault="0085096E" w:rsidP="008140F2">
            <w:r>
              <w:t xml:space="preserve">Table </w:t>
            </w:r>
            <w:r w:rsidRPr="00DE1677">
              <w:t>[EC].[DIM_Sub_Coaching_Reason</w:t>
            </w:r>
          </w:p>
          <w:p w:rsidR="0085096E" w:rsidRPr="00F436E9" w:rsidRDefault="0085096E" w:rsidP="008140F2">
            <w:r>
              <w:t xml:space="preserve">Table </w:t>
            </w:r>
            <w:r w:rsidRPr="00636FA2">
              <w:t>[EC].[Coaching_Reason_Selection]</w:t>
            </w:r>
          </w:p>
          <w:p w:rsidR="0085096E" w:rsidRDefault="0085096E" w:rsidP="008140F2"/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Code doc</w:t>
            </w:r>
          </w:p>
        </w:tc>
        <w:tc>
          <w:tcPr>
            <w:tcW w:w="10455" w:type="dxa"/>
          </w:tcPr>
          <w:p w:rsidR="0085096E" w:rsidRDefault="0085096E" w:rsidP="008140F2">
            <w:r w:rsidRPr="00EB7ADB">
              <w:t>CCO_eCoaching_Dimension_Table_Data.xlsx</w:t>
            </w:r>
          </w:p>
        </w:tc>
      </w:tr>
      <w:tr w:rsidR="0085096E" w:rsidTr="008140F2">
        <w:tc>
          <w:tcPr>
            <w:tcW w:w="2549" w:type="dxa"/>
          </w:tcPr>
          <w:p w:rsidR="0085096E" w:rsidRDefault="0085096E" w:rsidP="008140F2">
            <w:r>
              <w:t>Notes</w:t>
            </w:r>
          </w:p>
        </w:tc>
        <w:tc>
          <w:tcPr>
            <w:tcW w:w="10455" w:type="dxa"/>
          </w:tcPr>
          <w:p w:rsidR="0085096E" w:rsidRPr="00871F07" w:rsidRDefault="0085096E" w:rsidP="0085096E">
            <w:r>
              <w:t>New Subcoaching reason id 236</w:t>
            </w:r>
          </w:p>
        </w:tc>
      </w:tr>
    </w:tbl>
    <w:p w:rsidR="0085096E" w:rsidRPr="00871F07" w:rsidRDefault="0085096E" w:rsidP="0085096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5096E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RESULTS</w:t>
            </w:r>
          </w:p>
          <w:p w:rsidR="0085096E" w:rsidRPr="00FF5201" w:rsidRDefault="0085096E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5096E" w:rsidRPr="00FF5201" w:rsidRDefault="0085096E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85096E" w:rsidRPr="00FF5201" w:rsidTr="008140F2">
        <w:trPr>
          <w:cantSplit/>
        </w:trPr>
        <w:tc>
          <w:tcPr>
            <w:tcW w:w="900" w:type="dxa"/>
          </w:tcPr>
          <w:p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.1</w:t>
            </w:r>
          </w:p>
        </w:tc>
        <w:tc>
          <w:tcPr>
            <w:tcW w:w="3960" w:type="dxa"/>
          </w:tcPr>
          <w:p w:rsidR="0085096E" w:rsidRDefault="0085096E" w:rsidP="008140F2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85096E" w:rsidRDefault="0085096E" w:rsidP="008140F2"/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85096E" w:rsidRDefault="0085096E" w:rsidP="0085096E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'OMR: Invalid use of Attestation'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85096E" w:rsidRPr="00F03F7A" w:rsidRDefault="0085096E" w:rsidP="008140F2"/>
        </w:tc>
        <w:tc>
          <w:tcPr>
            <w:tcW w:w="4500" w:type="dxa"/>
          </w:tcPr>
          <w:p w:rsidR="0085096E" w:rsidRPr="00F03F7A" w:rsidRDefault="0085096E" w:rsidP="008140F2">
            <w:r>
              <w:t>1 row returned :ID 236</w:t>
            </w:r>
          </w:p>
        </w:tc>
        <w:tc>
          <w:tcPr>
            <w:tcW w:w="1260" w:type="dxa"/>
          </w:tcPr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096E" w:rsidRDefault="0085096E" w:rsidP="008140F2">
            <w:pPr>
              <w:rPr>
                <w:rFonts w:asciiTheme="minorHAnsi" w:hAnsiTheme="minorHAnsi"/>
                <w:bCs/>
              </w:rPr>
            </w:pPr>
          </w:p>
          <w:p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:rsidTr="008140F2">
        <w:trPr>
          <w:cantSplit/>
        </w:trPr>
        <w:tc>
          <w:tcPr>
            <w:tcW w:w="900" w:type="dxa"/>
          </w:tcPr>
          <w:p w:rsidR="0085096E" w:rsidRPr="00FF5201" w:rsidRDefault="0085096E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5096E" w:rsidRPr="00F436E9" w:rsidRDefault="0085096E" w:rsidP="008140F2"/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236</w:t>
            </w:r>
          </w:p>
          <w:p w:rsidR="0085096E" w:rsidRPr="00DE1677" w:rsidRDefault="0085096E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5096E" w:rsidRPr="00F03F7A" w:rsidRDefault="0085096E" w:rsidP="008140F2"/>
        </w:tc>
        <w:tc>
          <w:tcPr>
            <w:tcW w:w="4500" w:type="dxa"/>
          </w:tcPr>
          <w:p w:rsidR="0085096E" w:rsidRDefault="0085096E" w:rsidP="008140F2">
            <w:r>
              <w:t>1 rows returned.</w:t>
            </w:r>
          </w:p>
          <w:p w:rsidR="0085096E" w:rsidRDefault="0085096E" w:rsidP="008140F2">
            <w:r>
              <w:t>236</w:t>
            </w:r>
          </w:p>
          <w:p w:rsidR="0085096E" w:rsidRDefault="0085096E" w:rsidP="008140F2">
            <w:r>
              <w:t>Set to true for CSR 0 for other Modules.</w:t>
            </w:r>
          </w:p>
          <w:p w:rsidR="0085096E" w:rsidRDefault="0085096E" w:rsidP="008140F2">
            <w:r>
              <w:t>Set to True Active</w:t>
            </w:r>
          </w:p>
          <w:p w:rsidR="0085096E" w:rsidRDefault="0085096E" w:rsidP="008140F2">
            <w:r>
              <w:t>Set to True for Direct and Indirect</w:t>
            </w:r>
          </w:p>
          <w:p w:rsidR="0085096E" w:rsidRDefault="0085096E" w:rsidP="008140F2">
            <w:r>
              <w:t>Set to True for Opp and Reinforcement</w:t>
            </w:r>
          </w:p>
          <w:p w:rsidR="0085096E" w:rsidRDefault="0085096E" w:rsidP="008140F2">
            <w:r>
              <w:t>Set to False for SplReason and SplPriority</w:t>
            </w:r>
          </w:p>
          <w:p w:rsidR="0085096E" w:rsidRDefault="0085096E" w:rsidP="008140F2"/>
          <w:p w:rsidR="0085096E" w:rsidRPr="00F03F7A" w:rsidRDefault="0085096E" w:rsidP="008140F2"/>
        </w:tc>
        <w:tc>
          <w:tcPr>
            <w:tcW w:w="1260" w:type="dxa"/>
          </w:tcPr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5096E" w:rsidRPr="00FF5201" w:rsidTr="008140F2">
        <w:tc>
          <w:tcPr>
            <w:tcW w:w="900" w:type="dxa"/>
          </w:tcPr>
          <w:p w:rsidR="0085096E" w:rsidRPr="00202208" w:rsidRDefault="0085096E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</w:t>
            </w:r>
            <w:r w:rsidR="000E3778">
              <w:rPr>
                <w:rFonts w:asciiTheme="minorHAnsi" w:hAnsiTheme="minorHAnsi"/>
                <w:bCs/>
              </w:rPr>
              <w:t>7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85096E" w:rsidRDefault="0085096E" w:rsidP="008140F2">
            <w:pPr>
              <w:rPr>
                <w:rFonts w:ascii="Courier New" w:hAnsi="Courier New" w:cs="Courier New"/>
                <w:noProof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</w:rPr>
              <w:lastRenderedPageBreak/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N'OMR / Exceptions'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N'CSR',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5096E" w:rsidRDefault="0085096E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5096E" w:rsidRDefault="0085096E" w:rsidP="0085096E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5096E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5096E" w:rsidRPr="00202208" w:rsidRDefault="0085096E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096E" w:rsidRPr="00BF0D72" w:rsidRDefault="0085096E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85096E" w:rsidRDefault="0085096E" w:rsidP="0085096E">
      <w:pPr>
        <w:pStyle w:val="Heading2"/>
        <w:ind w:left="360"/>
      </w:pPr>
    </w:p>
    <w:p w:rsidR="0085096E" w:rsidRDefault="0085096E" w:rsidP="0085096E">
      <w:pPr>
        <w:pStyle w:val="Heading2"/>
        <w:ind w:left="360"/>
      </w:pPr>
    </w:p>
    <w:p w:rsidR="0085096E" w:rsidRDefault="0085096E" w:rsidP="0085096E">
      <w:pPr>
        <w:pStyle w:val="Heading2"/>
        <w:ind w:left="360"/>
      </w:pPr>
    </w:p>
    <w:p w:rsidR="000E3778" w:rsidRDefault="000E3778" w:rsidP="000E3778">
      <w:pPr>
        <w:pStyle w:val="Heading2"/>
        <w:numPr>
          <w:ilvl w:val="0"/>
          <w:numId w:val="2"/>
        </w:numPr>
      </w:pPr>
      <w:bookmarkStart w:id="33" w:name="_Toc502318064"/>
      <w:r>
        <w:t>TFS 3605 – Additional Sub Coaching Reason 237 for CSR Module.</w:t>
      </w:r>
      <w:bookmarkEnd w:id="33"/>
    </w:p>
    <w:p w:rsidR="000E3778" w:rsidRPr="004F5C38" w:rsidRDefault="000E3778" w:rsidP="000E377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0E3778" w:rsidTr="008140F2">
        <w:trPr>
          <w:tblHeader/>
        </w:trPr>
        <w:tc>
          <w:tcPr>
            <w:tcW w:w="2549" w:type="dxa"/>
            <w:shd w:val="solid" w:color="auto" w:fill="000000"/>
          </w:tcPr>
          <w:p w:rsidR="000E3778" w:rsidRDefault="000E3778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0E3778" w:rsidRDefault="000E3778" w:rsidP="008140F2">
            <w:r>
              <w:t>Description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Change Type</w:t>
            </w:r>
          </w:p>
        </w:tc>
        <w:tc>
          <w:tcPr>
            <w:tcW w:w="10455" w:type="dxa"/>
          </w:tcPr>
          <w:p w:rsidR="000E3778" w:rsidRDefault="000E3778" w:rsidP="008140F2">
            <w:r>
              <w:t>Change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Change Description</w:t>
            </w:r>
          </w:p>
        </w:tc>
        <w:tc>
          <w:tcPr>
            <w:tcW w:w="10455" w:type="dxa"/>
          </w:tcPr>
          <w:p w:rsidR="000E3778" w:rsidRDefault="000E3778" w:rsidP="008140F2">
            <w:r>
              <w:t>Additional Sub Coaching Reason for CSR Module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Test Environment</w:t>
            </w:r>
          </w:p>
        </w:tc>
        <w:tc>
          <w:tcPr>
            <w:tcW w:w="10455" w:type="dxa"/>
          </w:tcPr>
          <w:p w:rsidR="000E3778" w:rsidRDefault="000E3778" w:rsidP="008140F2">
            <w:r>
              <w:t xml:space="preserve">eCoaching_Dev database on vrivfssdbt02\scord01,1437 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Code Modules created/updated</w:t>
            </w:r>
          </w:p>
        </w:tc>
        <w:tc>
          <w:tcPr>
            <w:tcW w:w="10455" w:type="dxa"/>
          </w:tcPr>
          <w:p w:rsidR="000E3778" w:rsidRDefault="000E3778" w:rsidP="008140F2">
            <w:r>
              <w:t xml:space="preserve">Table </w:t>
            </w:r>
            <w:r w:rsidRPr="00DE1677">
              <w:t>[EC].[DIM_Sub_Coaching_Reason</w:t>
            </w:r>
          </w:p>
          <w:p w:rsidR="000E3778" w:rsidRPr="00F436E9" w:rsidRDefault="000E3778" w:rsidP="008140F2">
            <w:r>
              <w:t xml:space="preserve">Table </w:t>
            </w:r>
            <w:r w:rsidRPr="00636FA2">
              <w:t>[EC].[Coaching_Reason_Selection]</w:t>
            </w:r>
          </w:p>
          <w:p w:rsidR="000E3778" w:rsidRDefault="000E3778" w:rsidP="008140F2"/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lastRenderedPageBreak/>
              <w:t>Code doc</w:t>
            </w:r>
          </w:p>
        </w:tc>
        <w:tc>
          <w:tcPr>
            <w:tcW w:w="10455" w:type="dxa"/>
          </w:tcPr>
          <w:p w:rsidR="000E3778" w:rsidRDefault="000E3778" w:rsidP="008140F2">
            <w:r w:rsidRPr="00EB7ADB">
              <w:t>CCO_eCoaching_Dimension_Table_Data.xlsx</w:t>
            </w:r>
          </w:p>
        </w:tc>
      </w:tr>
      <w:tr w:rsidR="000E3778" w:rsidTr="008140F2">
        <w:tc>
          <w:tcPr>
            <w:tcW w:w="2549" w:type="dxa"/>
          </w:tcPr>
          <w:p w:rsidR="000E3778" w:rsidRDefault="000E3778" w:rsidP="008140F2">
            <w:r>
              <w:t>Notes</w:t>
            </w:r>
          </w:p>
        </w:tc>
        <w:tc>
          <w:tcPr>
            <w:tcW w:w="10455" w:type="dxa"/>
          </w:tcPr>
          <w:p w:rsidR="000E3778" w:rsidRPr="00871F07" w:rsidRDefault="000E3778" w:rsidP="008140F2">
            <w:r>
              <w:t>New Subcoaching reason id 237</w:t>
            </w:r>
          </w:p>
        </w:tc>
      </w:tr>
    </w:tbl>
    <w:p w:rsidR="000E3778" w:rsidRPr="00871F07" w:rsidRDefault="000E3778" w:rsidP="000E377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0E3778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RESULTS</w:t>
            </w:r>
          </w:p>
          <w:p w:rsidR="000E3778" w:rsidRPr="00FF5201" w:rsidRDefault="000E3778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0E3778" w:rsidRPr="00FF5201" w:rsidRDefault="000E3778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0E3778" w:rsidRPr="00FF5201" w:rsidTr="008140F2">
        <w:trPr>
          <w:cantSplit/>
        </w:trPr>
        <w:tc>
          <w:tcPr>
            <w:tcW w:w="900" w:type="dxa"/>
          </w:tcPr>
          <w:p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18.1</w:t>
            </w:r>
          </w:p>
        </w:tc>
        <w:tc>
          <w:tcPr>
            <w:tcW w:w="3960" w:type="dxa"/>
          </w:tcPr>
          <w:p w:rsidR="000E3778" w:rsidRDefault="000E3778" w:rsidP="008140F2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0E3778" w:rsidRDefault="000E3778" w:rsidP="008140F2"/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0E3778" w:rsidRDefault="000E3778" w:rsidP="008140F2">
            <w:pPr>
              <w:overflowPunct/>
              <w:textAlignment w:val="auto"/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  <w:color w:val="FF0000"/>
              </w:rPr>
              <w:t>'Supervisor Toolkit Initiative'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0E3778" w:rsidRPr="00F03F7A" w:rsidRDefault="000E3778" w:rsidP="008140F2"/>
        </w:tc>
        <w:tc>
          <w:tcPr>
            <w:tcW w:w="4500" w:type="dxa"/>
          </w:tcPr>
          <w:p w:rsidR="000E3778" w:rsidRPr="00F03F7A" w:rsidRDefault="000E3778" w:rsidP="008140F2">
            <w:r>
              <w:t>1 row returned :ID 237</w:t>
            </w:r>
          </w:p>
        </w:tc>
        <w:tc>
          <w:tcPr>
            <w:tcW w:w="1260" w:type="dxa"/>
          </w:tcPr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E3778" w:rsidRDefault="000E3778" w:rsidP="008140F2">
            <w:pPr>
              <w:rPr>
                <w:rFonts w:asciiTheme="minorHAnsi" w:hAnsiTheme="minorHAnsi"/>
                <w:bCs/>
              </w:rPr>
            </w:pPr>
          </w:p>
          <w:p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:rsidTr="008140F2">
        <w:trPr>
          <w:cantSplit/>
        </w:trPr>
        <w:tc>
          <w:tcPr>
            <w:tcW w:w="900" w:type="dxa"/>
          </w:tcPr>
          <w:p w:rsidR="000E3778" w:rsidRPr="00FF5201" w:rsidRDefault="000E3778" w:rsidP="000E3778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18.2</w:t>
            </w:r>
          </w:p>
        </w:tc>
        <w:tc>
          <w:tcPr>
            <w:tcW w:w="3960" w:type="dxa"/>
          </w:tcPr>
          <w:p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E3778" w:rsidRPr="00F436E9" w:rsidRDefault="000E3778" w:rsidP="008140F2"/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237</w:t>
            </w:r>
          </w:p>
          <w:p w:rsidR="000E3778" w:rsidRPr="00DE1677" w:rsidRDefault="000E3778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Pr="00F03F7A" w:rsidRDefault="000E3778" w:rsidP="008140F2"/>
        </w:tc>
        <w:tc>
          <w:tcPr>
            <w:tcW w:w="4500" w:type="dxa"/>
          </w:tcPr>
          <w:p w:rsidR="000E3778" w:rsidRDefault="000E3778" w:rsidP="008140F2">
            <w:r>
              <w:t>1 rows returned.</w:t>
            </w:r>
          </w:p>
          <w:p w:rsidR="000E3778" w:rsidRDefault="000E3778" w:rsidP="008140F2">
            <w:r>
              <w:t>237:</w:t>
            </w:r>
            <w:r w:rsidRPr="000E3778">
              <w:t xml:space="preserve"> Supervisor Toolkit Initiative</w:t>
            </w:r>
          </w:p>
          <w:p w:rsidR="000E3778" w:rsidRDefault="000E3778" w:rsidP="008140F2">
            <w:r>
              <w:t>Set to true for CSR 0 for other Modules.</w:t>
            </w:r>
          </w:p>
          <w:p w:rsidR="000E3778" w:rsidRDefault="000E3778" w:rsidP="008140F2">
            <w:r>
              <w:t>Set to True Active</w:t>
            </w:r>
          </w:p>
          <w:p w:rsidR="000E3778" w:rsidRDefault="000E3778" w:rsidP="008140F2">
            <w:r>
              <w:t>Set to True for Direct and Indirect</w:t>
            </w:r>
          </w:p>
          <w:p w:rsidR="000E3778" w:rsidRDefault="000E3778" w:rsidP="008140F2">
            <w:r>
              <w:t>Set to True for Opp and Reinforcement</w:t>
            </w:r>
          </w:p>
          <w:p w:rsidR="000E3778" w:rsidRDefault="000E3778" w:rsidP="008140F2">
            <w:r>
              <w:t>Set to False for SplReason and SplPriority</w:t>
            </w:r>
          </w:p>
          <w:p w:rsidR="000E3778" w:rsidRDefault="000E3778" w:rsidP="008140F2"/>
          <w:p w:rsidR="000E3778" w:rsidRPr="00F03F7A" w:rsidRDefault="000E3778" w:rsidP="008140F2"/>
        </w:tc>
        <w:tc>
          <w:tcPr>
            <w:tcW w:w="1260" w:type="dxa"/>
          </w:tcPr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0E3778" w:rsidRPr="00FF5201" w:rsidTr="008140F2">
        <w:tc>
          <w:tcPr>
            <w:tcW w:w="900" w:type="dxa"/>
          </w:tcPr>
          <w:p w:rsidR="000E3778" w:rsidRPr="00202208" w:rsidRDefault="000E3778" w:rsidP="000E377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18.3</w:t>
            </w:r>
          </w:p>
        </w:tc>
        <w:tc>
          <w:tcPr>
            <w:tcW w:w="3960" w:type="dxa"/>
          </w:tcPr>
          <w:p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0E3778" w:rsidRDefault="000E3778" w:rsidP="008140F2">
            <w:pPr>
              <w:rPr>
                <w:rFonts w:ascii="Courier New" w:hAnsi="Courier New" w:cs="Courier New"/>
                <w:noProof/>
              </w:rPr>
            </w:pP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N'Quality'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0E3778" w:rsidRDefault="000E3778" w:rsidP="000E37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Default="000E3778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0E3778" w:rsidRDefault="000E3778" w:rsidP="008140F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0E377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module and not returned for other Modules.</w:t>
            </w:r>
          </w:p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0E3778" w:rsidRPr="00202208" w:rsidRDefault="000E37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0E3778" w:rsidRPr="00BF0D72" w:rsidRDefault="000E3778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0E3778" w:rsidRDefault="000E3778" w:rsidP="000E3778">
      <w:pPr>
        <w:pStyle w:val="Heading2"/>
        <w:ind w:left="360"/>
      </w:pPr>
    </w:p>
    <w:p w:rsidR="000E3778" w:rsidRDefault="000E3778" w:rsidP="000E3778">
      <w:pPr>
        <w:pStyle w:val="Heading2"/>
        <w:ind w:left="360"/>
      </w:pPr>
    </w:p>
    <w:p w:rsidR="000E3778" w:rsidRDefault="000E3778" w:rsidP="000E3778">
      <w:pPr>
        <w:pStyle w:val="Heading2"/>
        <w:ind w:left="360"/>
      </w:pPr>
    </w:p>
    <w:p w:rsidR="0095363F" w:rsidRDefault="0095363F" w:rsidP="0095363F">
      <w:pPr>
        <w:pStyle w:val="Heading2"/>
        <w:numPr>
          <w:ilvl w:val="0"/>
          <w:numId w:val="2"/>
        </w:numPr>
      </w:pPr>
      <w:bookmarkStart w:id="34" w:name="_Toc502318065"/>
      <w:r>
        <w:t>TFS 3440 – Update job code WISY13 to WISY14 in module submission table</w:t>
      </w:r>
      <w:bookmarkEnd w:id="34"/>
      <w:r>
        <w:t xml:space="preserve"> </w:t>
      </w:r>
    </w:p>
    <w:p w:rsidR="0095363F" w:rsidRPr="004F5C38" w:rsidRDefault="0095363F" w:rsidP="0095363F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5363F" w:rsidTr="008140F2">
        <w:trPr>
          <w:tblHeader/>
        </w:trPr>
        <w:tc>
          <w:tcPr>
            <w:tcW w:w="2549" w:type="dxa"/>
            <w:shd w:val="solid" w:color="auto" w:fill="000000"/>
          </w:tcPr>
          <w:p w:rsidR="0095363F" w:rsidRDefault="0095363F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95363F" w:rsidRDefault="0095363F" w:rsidP="008140F2">
            <w:r>
              <w:t>Description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Change Type</w:t>
            </w:r>
          </w:p>
        </w:tc>
        <w:tc>
          <w:tcPr>
            <w:tcW w:w="10455" w:type="dxa"/>
          </w:tcPr>
          <w:p w:rsidR="0095363F" w:rsidRDefault="0095363F" w:rsidP="008140F2">
            <w:r>
              <w:t>Change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Change Description</w:t>
            </w:r>
          </w:p>
        </w:tc>
        <w:tc>
          <w:tcPr>
            <w:tcW w:w="10455" w:type="dxa"/>
          </w:tcPr>
          <w:p w:rsidR="0095363F" w:rsidRDefault="0095363F" w:rsidP="008140F2">
            <w:r>
              <w:t>Replace analyst job code in module submission table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Test Environment</w:t>
            </w:r>
          </w:p>
        </w:tc>
        <w:tc>
          <w:tcPr>
            <w:tcW w:w="10455" w:type="dxa"/>
          </w:tcPr>
          <w:p w:rsidR="0095363F" w:rsidRDefault="0095363F" w:rsidP="008140F2">
            <w:r>
              <w:t xml:space="preserve">eCoaching_Dev database on vrivfssdbt02\scord01,1437 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Code Modules created/updated</w:t>
            </w:r>
          </w:p>
        </w:tc>
        <w:tc>
          <w:tcPr>
            <w:tcW w:w="10455" w:type="dxa"/>
          </w:tcPr>
          <w:p w:rsidR="0095363F" w:rsidRDefault="0095363F" w:rsidP="008140F2">
            <w:r w:rsidRPr="0095363F">
              <w:t xml:space="preserve">[EC].[Module_Submission] 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Code doc</w:t>
            </w:r>
          </w:p>
        </w:tc>
        <w:tc>
          <w:tcPr>
            <w:tcW w:w="10455" w:type="dxa"/>
          </w:tcPr>
          <w:p w:rsidR="0095363F" w:rsidRDefault="0095363F" w:rsidP="008140F2">
            <w:r w:rsidRPr="00EB7ADB">
              <w:t>CCO_eCoaching_Dimension_Table_Data.xlsx</w:t>
            </w:r>
          </w:p>
        </w:tc>
      </w:tr>
      <w:tr w:rsidR="0095363F" w:rsidTr="008140F2">
        <w:tc>
          <w:tcPr>
            <w:tcW w:w="2549" w:type="dxa"/>
          </w:tcPr>
          <w:p w:rsidR="0095363F" w:rsidRDefault="0095363F" w:rsidP="008140F2">
            <w:r>
              <w:t>Notes</w:t>
            </w:r>
          </w:p>
        </w:tc>
        <w:tc>
          <w:tcPr>
            <w:tcW w:w="10455" w:type="dxa"/>
          </w:tcPr>
          <w:p w:rsidR="0095363F" w:rsidRPr="00871F07" w:rsidRDefault="0095363F" w:rsidP="008140F2">
            <w:r>
              <w:t>Update WISY13 to WISY14</w:t>
            </w:r>
          </w:p>
        </w:tc>
      </w:tr>
    </w:tbl>
    <w:p w:rsidR="0095363F" w:rsidRPr="00871F07" w:rsidRDefault="0095363F" w:rsidP="0095363F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5363F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>RESULTS</w:t>
            </w:r>
          </w:p>
          <w:p w:rsidR="0095363F" w:rsidRPr="00FF5201" w:rsidRDefault="0095363F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95363F" w:rsidRPr="00FF5201" w:rsidRDefault="0095363F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95363F" w:rsidRPr="00FF5201" w:rsidTr="008140F2">
        <w:trPr>
          <w:cantSplit/>
        </w:trPr>
        <w:tc>
          <w:tcPr>
            <w:tcW w:w="900" w:type="dxa"/>
          </w:tcPr>
          <w:p w:rsidR="0095363F" w:rsidRPr="00FF5201" w:rsidRDefault="0095363F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lastRenderedPageBreak/>
              <w:t>19.1</w:t>
            </w:r>
          </w:p>
        </w:tc>
        <w:tc>
          <w:tcPr>
            <w:tcW w:w="3960" w:type="dxa"/>
          </w:tcPr>
          <w:p w:rsidR="0095363F" w:rsidRDefault="0095363F" w:rsidP="008140F2">
            <w:r w:rsidRPr="00DE1677">
              <w:t xml:space="preserve">Verify </w:t>
            </w:r>
            <w:r>
              <w:t>job code and description are updated accordingly</w:t>
            </w:r>
          </w:p>
          <w:p w:rsidR="0095363F" w:rsidRDefault="0095363F" w:rsidP="008140F2"/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[Module_Submission]</w:t>
            </w:r>
          </w:p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[Job_Code]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'wisy14'</w:t>
            </w:r>
          </w:p>
          <w:p w:rsidR="0095363F" w:rsidRDefault="0095363F" w:rsidP="0095363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5363F" w:rsidRPr="00F03F7A" w:rsidRDefault="0095363F" w:rsidP="0095363F">
            <w:r w:rsidRPr="00F03F7A">
              <w:t xml:space="preserve"> </w:t>
            </w:r>
          </w:p>
        </w:tc>
        <w:tc>
          <w:tcPr>
            <w:tcW w:w="4500" w:type="dxa"/>
          </w:tcPr>
          <w:p w:rsidR="0095363F" w:rsidRPr="00F03F7A" w:rsidRDefault="0095363F" w:rsidP="008140F2">
            <w:r>
              <w:t>1 row with a 1 for all Modules</w:t>
            </w:r>
          </w:p>
        </w:tc>
        <w:tc>
          <w:tcPr>
            <w:tcW w:w="1260" w:type="dxa"/>
          </w:tcPr>
          <w:p w:rsidR="0095363F" w:rsidRPr="00202208" w:rsidRDefault="0095363F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363F" w:rsidRDefault="0095363F" w:rsidP="008140F2">
            <w:pPr>
              <w:rPr>
                <w:rFonts w:asciiTheme="minorHAnsi" w:hAnsiTheme="minorHAnsi"/>
                <w:bCs/>
              </w:rPr>
            </w:pPr>
          </w:p>
          <w:p w:rsidR="0095363F" w:rsidRPr="00BF0D72" w:rsidRDefault="0095363F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95363F" w:rsidRPr="00FF5201" w:rsidTr="008140F2">
        <w:trPr>
          <w:cantSplit/>
        </w:trPr>
        <w:tc>
          <w:tcPr>
            <w:tcW w:w="900" w:type="dxa"/>
          </w:tcPr>
          <w:p w:rsidR="0095363F" w:rsidRPr="00FF5201" w:rsidRDefault="0095363F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19.2</w:t>
            </w:r>
          </w:p>
        </w:tc>
        <w:tc>
          <w:tcPr>
            <w:tcW w:w="3960" w:type="dxa"/>
          </w:tcPr>
          <w:p w:rsidR="0095363F" w:rsidRDefault="0095363F" w:rsidP="0095363F">
            <w:r w:rsidRPr="0095363F">
              <w:t>Verify WISY14 can submit for all modules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N'johneric.tiongson'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5363F" w:rsidRPr="0095363F" w:rsidRDefault="0095363F" w:rsidP="0095363F"/>
          <w:p w:rsidR="0095363F" w:rsidRPr="00F03F7A" w:rsidRDefault="0095363F" w:rsidP="008140F2"/>
        </w:tc>
        <w:tc>
          <w:tcPr>
            <w:tcW w:w="4500" w:type="dxa"/>
          </w:tcPr>
          <w:p w:rsidR="00536578" w:rsidRDefault="00536578" w:rsidP="00536578">
            <w:r>
              <w:t>CSR</w:t>
            </w:r>
          </w:p>
          <w:p w:rsidR="00536578" w:rsidRDefault="00536578" w:rsidP="00536578">
            <w:r>
              <w:t>LSA</w:t>
            </w:r>
          </w:p>
          <w:p w:rsidR="00536578" w:rsidRDefault="00536578" w:rsidP="00536578">
            <w:r>
              <w:t>Quality</w:t>
            </w:r>
          </w:p>
          <w:p w:rsidR="00536578" w:rsidRDefault="00536578" w:rsidP="00536578">
            <w:r>
              <w:t>Supervisor</w:t>
            </w:r>
          </w:p>
          <w:p w:rsidR="0095363F" w:rsidRPr="00F03F7A" w:rsidRDefault="00536578" w:rsidP="00536578">
            <w:r>
              <w:t>Training</w:t>
            </w:r>
          </w:p>
        </w:tc>
        <w:tc>
          <w:tcPr>
            <w:tcW w:w="1260" w:type="dxa"/>
          </w:tcPr>
          <w:p w:rsidR="0095363F" w:rsidRPr="00202208" w:rsidRDefault="0095363F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363F" w:rsidRPr="00BF0D72" w:rsidRDefault="0095363F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536578" w:rsidRPr="00FF5201" w:rsidTr="008140F2">
        <w:trPr>
          <w:cantSplit/>
        </w:trPr>
        <w:tc>
          <w:tcPr>
            <w:tcW w:w="900" w:type="dxa"/>
          </w:tcPr>
          <w:p w:rsidR="00536578" w:rsidRDefault="005365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19.3</w:t>
            </w:r>
          </w:p>
        </w:tc>
        <w:tc>
          <w:tcPr>
            <w:tcW w:w="3960" w:type="dxa"/>
          </w:tcPr>
          <w:p w:rsidR="00536578" w:rsidRDefault="00536578" w:rsidP="00536578">
            <w:pPr>
              <w:overflowPunct/>
              <w:textAlignment w:val="auto"/>
            </w:pPr>
            <w:r>
              <w:t>Verify WISY13 can only submit CSR</w:t>
            </w:r>
          </w:p>
          <w:p w:rsidR="00536578" w:rsidRDefault="00536578" w:rsidP="00536578">
            <w:pPr>
              <w:overflowPunct/>
              <w:textAlignment w:val="auto"/>
            </w:pPr>
            <w:r>
              <w:t>Update my job code to WISY13</w:t>
            </w:r>
          </w:p>
          <w:p w:rsidR="00536578" w:rsidRDefault="00536578" w:rsidP="00536578">
            <w:pPr>
              <w:overflowPunct/>
              <w:textAlignment w:val="auto"/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'WISY13'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536578" w:rsidRDefault="00536578" w:rsidP="00536578">
            <w:pPr>
              <w:overflowPunct/>
              <w:textAlignment w:val="auto"/>
            </w:pPr>
          </w:p>
          <w:p w:rsidR="00536578" w:rsidRDefault="00536578" w:rsidP="00536578">
            <w:pPr>
              <w:overflowPunct/>
              <w:textAlignment w:val="auto"/>
            </w:pPr>
            <w:r>
              <w:t>**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[sp_Select_Modules_By_Job_Code]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536578" w:rsidRDefault="00536578" w:rsidP="0053657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36578" w:rsidRPr="0095363F" w:rsidRDefault="00536578" w:rsidP="00536578">
            <w:pPr>
              <w:overflowPunct/>
              <w:textAlignment w:val="auto"/>
            </w:pPr>
          </w:p>
        </w:tc>
        <w:tc>
          <w:tcPr>
            <w:tcW w:w="4500" w:type="dxa"/>
          </w:tcPr>
          <w:p w:rsidR="00536578" w:rsidRDefault="00536578" w:rsidP="008140F2">
            <w:r w:rsidRPr="00536578">
              <w:t>CSR</w:t>
            </w:r>
          </w:p>
        </w:tc>
        <w:tc>
          <w:tcPr>
            <w:tcW w:w="1260" w:type="dxa"/>
          </w:tcPr>
          <w:p w:rsidR="00536578" w:rsidRDefault="00536578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36578" w:rsidRPr="00BF0D72" w:rsidRDefault="00536578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95363F" w:rsidRDefault="0095363F" w:rsidP="0095363F">
      <w:pPr>
        <w:pStyle w:val="Heading2"/>
        <w:ind w:left="360"/>
      </w:pPr>
    </w:p>
    <w:p w:rsidR="0095363F" w:rsidRDefault="0095363F" w:rsidP="0095363F">
      <w:pPr>
        <w:pStyle w:val="Heading2"/>
        <w:ind w:left="360"/>
      </w:pPr>
    </w:p>
    <w:p w:rsidR="0095363F" w:rsidRDefault="0095363F" w:rsidP="0095363F">
      <w:pPr>
        <w:pStyle w:val="Heading2"/>
        <w:ind w:left="360"/>
      </w:pPr>
    </w:p>
    <w:p w:rsidR="000E3778" w:rsidRDefault="000E3778" w:rsidP="000E3778">
      <w:pPr>
        <w:pStyle w:val="Heading2"/>
        <w:ind w:left="360"/>
      </w:pPr>
    </w:p>
    <w:p w:rsidR="008140F2" w:rsidRDefault="008140F2" w:rsidP="008140F2">
      <w:pPr>
        <w:pStyle w:val="Heading2"/>
        <w:numPr>
          <w:ilvl w:val="0"/>
          <w:numId w:val="2"/>
        </w:numPr>
      </w:pPr>
      <w:bookmarkStart w:id="35" w:name="_Toc502318066"/>
      <w:r>
        <w:t>TFS 4137 – Add call efficiency as a Coaching Reason for CSR and sup Modules.</w:t>
      </w:r>
      <w:bookmarkEnd w:id="35"/>
    </w:p>
    <w:p w:rsidR="008140F2" w:rsidRPr="004F5C38" w:rsidRDefault="008140F2" w:rsidP="008140F2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8140F2" w:rsidTr="008140F2">
        <w:trPr>
          <w:tblHeader/>
        </w:trPr>
        <w:tc>
          <w:tcPr>
            <w:tcW w:w="2549" w:type="dxa"/>
            <w:shd w:val="solid" w:color="auto" w:fill="000000"/>
          </w:tcPr>
          <w:p w:rsidR="008140F2" w:rsidRDefault="008140F2" w:rsidP="008140F2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8140F2" w:rsidRDefault="008140F2" w:rsidP="008140F2">
            <w:r>
              <w:t>Description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Change Type</w:t>
            </w:r>
          </w:p>
        </w:tc>
        <w:tc>
          <w:tcPr>
            <w:tcW w:w="10455" w:type="dxa"/>
          </w:tcPr>
          <w:p w:rsidR="008140F2" w:rsidRDefault="008140F2" w:rsidP="008140F2">
            <w:r>
              <w:t>Change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Change Description</w:t>
            </w:r>
          </w:p>
        </w:tc>
        <w:tc>
          <w:tcPr>
            <w:tcW w:w="10455" w:type="dxa"/>
          </w:tcPr>
          <w:p w:rsidR="008140F2" w:rsidRDefault="008140F2" w:rsidP="008140F2">
            <w:r>
              <w:t>Additional  Call Efficiency as a Coaching Reason for CSR and Sup Modules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Test Environment</w:t>
            </w:r>
          </w:p>
        </w:tc>
        <w:tc>
          <w:tcPr>
            <w:tcW w:w="10455" w:type="dxa"/>
          </w:tcPr>
          <w:p w:rsidR="008140F2" w:rsidRDefault="008140F2" w:rsidP="008140F2">
            <w:r>
              <w:t xml:space="preserve">eCoaching_Dev database on vrivfssdbt02\scord01,1437 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Code Modules created/updated</w:t>
            </w:r>
          </w:p>
        </w:tc>
        <w:tc>
          <w:tcPr>
            <w:tcW w:w="10455" w:type="dxa"/>
          </w:tcPr>
          <w:p w:rsidR="008140F2" w:rsidRDefault="008140F2" w:rsidP="008140F2">
            <w:r>
              <w:t>Table [EC].[DIM_</w:t>
            </w:r>
            <w:r w:rsidRPr="00DE1677">
              <w:t>Coaching_Reason</w:t>
            </w:r>
          </w:p>
          <w:p w:rsidR="008140F2" w:rsidRPr="00F436E9" w:rsidRDefault="008140F2" w:rsidP="008140F2">
            <w:r>
              <w:t xml:space="preserve">Table </w:t>
            </w:r>
            <w:r w:rsidRPr="00636FA2">
              <w:t>[EC].[Coaching_Reason_Selection]</w:t>
            </w:r>
          </w:p>
          <w:p w:rsidR="008140F2" w:rsidRDefault="008140F2" w:rsidP="008140F2"/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Code doc</w:t>
            </w:r>
          </w:p>
        </w:tc>
        <w:tc>
          <w:tcPr>
            <w:tcW w:w="10455" w:type="dxa"/>
          </w:tcPr>
          <w:p w:rsidR="008140F2" w:rsidRDefault="008140F2" w:rsidP="008140F2">
            <w:r w:rsidRPr="00EB7ADB">
              <w:t>CCO_eCoaching_Dimension_Table_Data.xlsx</w:t>
            </w:r>
          </w:p>
        </w:tc>
      </w:tr>
      <w:tr w:rsidR="008140F2" w:rsidTr="008140F2">
        <w:tc>
          <w:tcPr>
            <w:tcW w:w="2549" w:type="dxa"/>
          </w:tcPr>
          <w:p w:rsidR="008140F2" w:rsidRDefault="008140F2" w:rsidP="008140F2">
            <w:r>
              <w:t>Notes</w:t>
            </w:r>
          </w:p>
        </w:tc>
        <w:tc>
          <w:tcPr>
            <w:tcW w:w="10455" w:type="dxa"/>
          </w:tcPr>
          <w:p w:rsidR="008140F2" w:rsidRPr="00871F07" w:rsidRDefault="008140F2" w:rsidP="008140F2">
            <w:r>
              <w:t>New coaching reason id 55</w:t>
            </w:r>
          </w:p>
        </w:tc>
      </w:tr>
    </w:tbl>
    <w:p w:rsidR="008140F2" w:rsidRPr="00871F07" w:rsidRDefault="008140F2" w:rsidP="008140F2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8140F2" w:rsidRPr="00FF5201" w:rsidTr="008140F2">
        <w:trPr>
          <w:cantSplit/>
          <w:tblHeader/>
        </w:trPr>
        <w:tc>
          <w:tcPr>
            <w:tcW w:w="90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>RESULTS</w:t>
            </w:r>
          </w:p>
          <w:p w:rsidR="008140F2" w:rsidRPr="00FF5201" w:rsidRDefault="008140F2" w:rsidP="008140F2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8140F2" w:rsidRPr="00FF5201" w:rsidRDefault="008140F2" w:rsidP="008140F2">
            <w:pPr>
              <w:rPr>
                <w:i/>
              </w:rPr>
            </w:pPr>
            <w:r w:rsidRPr="00FF5201">
              <w:t>COMMENTS</w:t>
            </w:r>
          </w:p>
        </w:tc>
      </w:tr>
      <w:tr w:rsidR="008140F2" w:rsidRPr="00FF5201" w:rsidTr="008140F2">
        <w:trPr>
          <w:cantSplit/>
        </w:trPr>
        <w:tc>
          <w:tcPr>
            <w:tcW w:w="900" w:type="dxa"/>
          </w:tcPr>
          <w:p w:rsidR="008140F2" w:rsidRPr="00FF5201" w:rsidRDefault="008140F2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20.1</w:t>
            </w:r>
          </w:p>
        </w:tc>
        <w:tc>
          <w:tcPr>
            <w:tcW w:w="3960" w:type="dxa"/>
          </w:tcPr>
          <w:p w:rsidR="008140F2" w:rsidRDefault="008140F2" w:rsidP="008140F2">
            <w:r w:rsidRPr="00DE1677">
              <w:t xml:space="preserve">Verify </w:t>
            </w:r>
            <w:r>
              <w:t>new reason is added in table [EC].[DIM</w:t>
            </w:r>
            <w:r w:rsidRPr="00DE1677">
              <w:t>_Coaching_Reason</w:t>
            </w:r>
          </w:p>
          <w:p w:rsidR="008140F2" w:rsidRDefault="008140F2" w:rsidP="008140F2"/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[DIM_Coaching_Reason]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'Call Efficiency'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140F2" w:rsidRPr="00F03F7A" w:rsidRDefault="008140F2" w:rsidP="008140F2"/>
        </w:tc>
        <w:tc>
          <w:tcPr>
            <w:tcW w:w="4500" w:type="dxa"/>
          </w:tcPr>
          <w:p w:rsidR="008140F2" w:rsidRDefault="008140F2" w:rsidP="008140F2">
            <w:r>
              <w:t>1 row returned</w:t>
            </w:r>
          </w:p>
          <w:p w:rsidR="008140F2" w:rsidRPr="00F03F7A" w:rsidRDefault="008140F2" w:rsidP="008140F2">
            <w:r w:rsidRPr="008140F2">
              <w:t>55</w:t>
            </w:r>
            <w:r w:rsidRPr="008140F2">
              <w:tab/>
              <w:t>Call Efficiency</w:t>
            </w:r>
          </w:p>
        </w:tc>
        <w:tc>
          <w:tcPr>
            <w:tcW w:w="126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140F2" w:rsidRDefault="008140F2" w:rsidP="008140F2">
            <w:pPr>
              <w:rPr>
                <w:rFonts w:asciiTheme="minorHAnsi" w:hAnsiTheme="minorHAnsi"/>
                <w:bCs/>
              </w:rPr>
            </w:pPr>
          </w:p>
          <w:p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140F2" w:rsidRPr="00FF5201" w:rsidTr="008140F2">
        <w:trPr>
          <w:cantSplit/>
        </w:trPr>
        <w:tc>
          <w:tcPr>
            <w:tcW w:w="900" w:type="dxa"/>
          </w:tcPr>
          <w:p w:rsidR="008140F2" w:rsidRPr="00FF5201" w:rsidRDefault="008140F2" w:rsidP="008140F2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20.2</w:t>
            </w:r>
          </w:p>
        </w:tc>
        <w:tc>
          <w:tcPr>
            <w:tcW w:w="3960" w:type="dxa"/>
          </w:tcPr>
          <w:p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140F2" w:rsidRPr="00F436E9" w:rsidRDefault="008140F2" w:rsidP="008140F2"/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55</w:t>
            </w:r>
          </w:p>
          <w:p w:rsidR="008140F2" w:rsidRPr="00DE1677" w:rsidRDefault="008140F2" w:rsidP="008140F2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140F2" w:rsidRPr="00F03F7A" w:rsidRDefault="008140F2" w:rsidP="008140F2"/>
        </w:tc>
        <w:tc>
          <w:tcPr>
            <w:tcW w:w="4500" w:type="dxa"/>
          </w:tcPr>
          <w:p w:rsidR="008140F2" w:rsidRDefault="008140F2" w:rsidP="008140F2">
            <w:r>
              <w:t>7 rows returned.</w:t>
            </w:r>
          </w:p>
          <w:p w:rsidR="008140F2" w:rsidRDefault="008140F2" w:rsidP="008140F2">
            <w:r>
              <w:t>SubCoaching Reasons</w:t>
            </w:r>
          </w:p>
          <w:p w:rsidR="008140F2" w:rsidRDefault="008140F2" w:rsidP="008140F2">
            <w:r>
              <w:t>Keeping the call on task</w:t>
            </w:r>
          </w:p>
          <w:p w:rsidR="008140F2" w:rsidRDefault="008140F2" w:rsidP="008140F2">
            <w:r>
              <w:t>Navigational efficiency</w:t>
            </w:r>
          </w:p>
          <w:p w:rsidR="008140F2" w:rsidRDefault="008140F2" w:rsidP="008140F2">
            <w:r>
              <w:t>Non transfer opportunity</w:t>
            </w:r>
          </w:p>
          <w:p w:rsidR="008140F2" w:rsidRDefault="008140F2" w:rsidP="008140F2">
            <w:r>
              <w:t>Over servicing the caller</w:t>
            </w:r>
          </w:p>
          <w:p w:rsidR="008140F2" w:rsidRDefault="008140F2" w:rsidP="008140F2">
            <w:r>
              <w:t>Utilizing appropriate scripting</w:t>
            </w:r>
          </w:p>
          <w:p w:rsidR="008140F2" w:rsidRDefault="008140F2" w:rsidP="008140F2">
            <w:r>
              <w:t>Appropriate use of hold</w:t>
            </w:r>
          </w:p>
          <w:p w:rsidR="008140F2" w:rsidRDefault="008140F2" w:rsidP="008140F2">
            <w:r>
              <w:t>Other: Specify reason under coaching details.</w:t>
            </w:r>
          </w:p>
          <w:p w:rsidR="008140F2" w:rsidRDefault="008140F2" w:rsidP="008140F2"/>
          <w:p w:rsidR="008140F2" w:rsidRDefault="008140F2" w:rsidP="008140F2">
            <w:r>
              <w:t>All rows set to 1 for the following</w:t>
            </w:r>
          </w:p>
          <w:p w:rsidR="008140F2" w:rsidRDefault="008140F2" w:rsidP="008140F2">
            <w:r>
              <w:t>isActive</w:t>
            </w:r>
          </w:p>
          <w:p w:rsidR="008140F2" w:rsidRDefault="008140F2" w:rsidP="008140F2">
            <w:r>
              <w:t>Direct</w:t>
            </w:r>
          </w:p>
          <w:p w:rsidR="008140F2" w:rsidRDefault="008140F2" w:rsidP="008140F2">
            <w:r>
              <w:t>Indirect</w:t>
            </w:r>
          </w:p>
          <w:p w:rsidR="008140F2" w:rsidRDefault="008140F2" w:rsidP="008140F2">
            <w:r>
              <w:t>isOpportunity</w:t>
            </w:r>
          </w:p>
          <w:p w:rsidR="008140F2" w:rsidRDefault="008140F2" w:rsidP="008140F2">
            <w:r>
              <w:t>isReinforcement</w:t>
            </w:r>
          </w:p>
          <w:p w:rsidR="008140F2" w:rsidRDefault="008140F2" w:rsidP="008140F2">
            <w:r>
              <w:t>CSR</w:t>
            </w:r>
          </w:p>
          <w:p w:rsidR="008140F2" w:rsidRDefault="008140F2" w:rsidP="008140F2">
            <w:r>
              <w:t>Supervisor</w:t>
            </w:r>
          </w:p>
          <w:p w:rsidR="008140F2" w:rsidRDefault="008140F2" w:rsidP="008140F2"/>
          <w:p w:rsidR="008140F2" w:rsidRDefault="008140F2" w:rsidP="008140F2">
            <w:r>
              <w:t>All others 0</w:t>
            </w:r>
          </w:p>
          <w:p w:rsidR="008140F2" w:rsidRDefault="008140F2" w:rsidP="008140F2"/>
          <w:p w:rsidR="008140F2" w:rsidRDefault="008140F2" w:rsidP="008140F2"/>
          <w:p w:rsidR="008140F2" w:rsidRDefault="008140F2" w:rsidP="008140F2">
            <w:r>
              <w:t>Quality</w:t>
            </w:r>
          </w:p>
          <w:p w:rsidR="008140F2" w:rsidRDefault="008140F2" w:rsidP="008140F2">
            <w:r>
              <w:t>splReason</w:t>
            </w:r>
          </w:p>
          <w:p w:rsidR="008140F2" w:rsidRDefault="008140F2" w:rsidP="008140F2">
            <w:r>
              <w:t>splReasonPrty</w:t>
            </w:r>
          </w:p>
          <w:p w:rsidR="008140F2" w:rsidRDefault="008140F2" w:rsidP="008140F2">
            <w:r>
              <w:t>LSA</w:t>
            </w:r>
          </w:p>
          <w:p w:rsidR="008140F2" w:rsidRPr="00F03F7A" w:rsidRDefault="008140F2" w:rsidP="008140F2">
            <w:r>
              <w:t>Training</w:t>
            </w:r>
          </w:p>
        </w:tc>
        <w:tc>
          <w:tcPr>
            <w:tcW w:w="126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  <w:tr w:rsidR="008140F2" w:rsidRPr="00FF5201" w:rsidTr="008140F2">
        <w:tc>
          <w:tcPr>
            <w:tcW w:w="90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20.3</w:t>
            </w:r>
          </w:p>
        </w:tc>
        <w:tc>
          <w:tcPr>
            <w:tcW w:w="3960" w:type="dxa"/>
          </w:tcPr>
          <w:p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8140F2" w:rsidRDefault="008140F2" w:rsidP="008140F2">
            <w:pPr>
              <w:rPr>
                <w:rFonts w:ascii="Courier New" w:hAnsi="Courier New" w:cs="Courier New"/>
                <w:noProof/>
              </w:rPr>
            </w:pP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@strReasonin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N'Call Efficiency'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N'Supervisor',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N'Quality',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N'LSA',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008000"/>
              </w:rPr>
              <w:t>--@strModulein = N'Training',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@strSourcein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N'Direct'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@nvcEmpLanIDin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2713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8140F2" w:rsidRDefault="00192713" w:rsidP="0019271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8140F2" w:rsidRDefault="008140F2" w:rsidP="008140F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8140F2" w:rsidRDefault="008140F2" w:rsidP="008140F2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8140F2" w:rsidRDefault="00192713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7 </w:t>
            </w:r>
            <w:r w:rsidR="008140F2">
              <w:rPr>
                <w:rFonts w:asciiTheme="minorHAnsi" w:hAnsiTheme="minorHAnsi"/>
                <w:bCs/>
              </w:rPr>
              <w:t>Subcoaching reason</w:t>
            </w:r>
            <w:r>
              <w:rPr>
                <w:rFonts w:asciiTheme="minorHAnsi" w:hAnsiTheme="minorHAnsi"/>
                <w:bCs/>
              </w:rPr>
              <w:t xml:space="preserve">s returned </w:t>
            </w:r>
            <w:r w:rsidR="008140F2">
              <w:rPr>
                <w:rFonts w:asciiTheme="minorHAnsi" w:hAnsiTheme="minorHAnsi"/>
                <w:bCs/>
              </w:rPr>
              <w:t xml:space="preserve">for CSR </w:t>
            </w:r>
            <w:r>
              <w:rPr>
                <w:rFonts w:asciiTheme="minorHAnsi" w:hAnsiTheme="minorHAnsi"/>
                <w:bCs/>
              </w:rPr>
              <w:t xml:space="preserve">and Sup </w:t>
            </w:r>
            <w:r w:rsidR="008140F2">
              <w:rPr>
                <w:rFonts w:asciiTheme="minorHAnsi" w:hAnsiTheme="minorHAnsi"/>
                <w:bCs/>
              </w:rPr>
              <w:t>module</w:t>
            </w:r>
            <w:r>
              <w:rPr>
                <w:rFonts w:asciiTheme="minorHAnsi" w:hAnsiTheme="minorHAnsi"/>
                <w:bCs/>
              </w:rPr>
              <w:t>s.</w:t>
            </w:r>
          </w:p>
          <w:p w:rsidR="00192713" w:rsidRDefault="00192713" w:rsidP="008140F2">
            <w:pPr>
              <w:rPr>
                <w:rFonts w:asciiTheme="minorHAnsi" w:hAnsiTheme="minorHAnsi"/>
                <w:bCs/>
              </w:rPr>
            </w:pPr>
          </w:p>
          <w:p w:rsidR="00192713" w:rsidRDefault="00192713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No rows returned for other modules.</w:t>
            </w:r>
          </w:p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8140F2" w:rsidRPr="00202208" w:rsidRDefault="008140F2" w:rsidP="008140F2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140F2" w:rsidRPr="00BF0D72" w:rsidRDefault="008140F2" w:rsidP="008140F2">
            <w:pPr>
              <w:rPr>
                <w:rFonts w:asciiTheme="minorHAnsi" w:hAnsiTheme="minorHAnsi"/>
                <w:bCs/>
              </w:rPr>
            </w:pPr>
          </w:p>
        </w:tc>
      </w:tr>
    </w:tbl>
    <w:p w:rsidR="008140F2" w:rsidRDefault="008140F2" w:rsidP="008140F2">
      <w:pPr>
        <w:pStyle w:val="Heading2"/>
        <w:ind w:left="360"/>
      </w:pPr>
    </w:p>
    <w:p w:rsidR="00BC0028" w:rsidRDefault="00BC0028" w:rsidP="00BC0028">
      <w:pPr>
        <w:pStyle w:val="Heading2"/>
        <w:numPr>
          <w:ilvl w:val="0"/>
          <w:numId w:val="2"/>
        </w:numPr>
      </w:pPr>
      <w:bookmarkStart w:id="36" w:name="_Toc502318067"/>
      <w:r>
        <w:t xml:space="preserve">TFS 6582 – Update record in Email_Notification table to support new workflow for </w:t>
      </w:r>
      <w:r w:rsidRPr="00BC0028">
        <w:t xml:space="preserve">direct </w:t>
      </w:r>
      <w:r>
        <w:t>QS</w:t>
      </w:r>
      <w:r w:rsidRPr="00BC0028">
        <w:t xml:space="preserve"> Coaching</w:t>
      </w:r>
      <w:r>
        <w:t xml:space="preserve"> Source</w:t>
      </w:r>
      <w:bookmarkEnd w:id="36"/>
    </w:p>
    <w:p w:rsidR="00BC0028" w:rsidRPr="004F5C38" w:rsidRDefault="00BC0028" w:rsidP="00BC0028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BC0028" w:rsidTr="00BC0028">
        <w:trPr>
          <w:tblHeader/>
        </w:trPr>
        <w:tc>
          <w:tcPr>
            <w:tcW w:w="2549" w:type="dxa"/>
            <w:shd w:val="solid" w:color="auto" w:fill="000000"/>
          </w:tcPr>
          <w:p w:rsidR="00BC0028" w:rsidRDefault="00BC0028" w:rsidP="00BC002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BC0028" w:rsidRDefault="00BC0028" w:rsidP="00BC0028">
            <w:r>
              <w:t>Description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Change Type</w:t>
            </w:r>
          </w:p>
        </w:tc>
        <w:tc>
          <w:tcPr>
            <w:tcW w:w="10455" w:type="dxa"/>
          </w:tcPr>
          <w:p w:rsidR="00BC0028" w:rsidRDefault="00BC0028" w:rsidP="00BC0028">
            <w:r>
              <w:t>Change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Change Description</w:t>
            </w:r>
          </w:p>
        </w:tc>
        <w:tc>
          <w:tcPr>
            <w:tcW w:w="10455" w:type="dxa"/>
          </w:tcPr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t>Update receiver values for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Module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'CSR'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Submission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'UI'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Source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'Direct'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BC0028" w:rsidRDefault="00BC0028" w:rsidP="00BC0028">
            <w:pPr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'Quality Specialist Coaching'</w:t>
            </w:r>
          </w:p>
          <w:p w:rsidR="00BC0028" w:rsidRPr="00BC0028" w:rsidRDefault="00BC0028" w:rsidP="00BC0028">
            <w:r w:rsidRPr="00BC0028">
              <w:t>Currently set to go to completed without Notification on Insert.</w:t>
            </w:r>
          </w:p>
          <w:p w:rsidR="00BC0028" w:rsidRDefault="00BC0028" w:rsidP="00BC0028">
            <w:r w:rsidRPr="00BC0028">
              <w:t>With new workflow willfollow all regular CSR Module direct non CSE submission workflow.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lastRenderedPageBreak/>
              <w:t>Test Environment</w:t>
            </w:r>
          </w:p>
        </w:tc>
        <w:tc>
          <w:tcPr>
            <w:tcW w:w="10455" w:type="dxa"/>
          </w:tcPr>
          <w:p w:rsidR="00BC0028" w:rsidRDefault="00BC0028" w:rsidP="00BC0028">
            <w:r>
              <w:t xml:space="preserve">eCoaching_Dev database on vrivfssdbt02\scord01,1437 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Code Modules created/updated</w:t>
            </w:r>
          </w:p>
        </w:tc>
        <w:tc>
          <w:tcPr>
            <w:tcW w:w="10455" w:type="dxa"/>
          </w:tcPr>
          <w:p w:rsidR="00BC0028" w:rsidRPr="00F436E9" w:rsidRDefault="00BC0028" w:rsidP="00BC0028">
            <w:r>
              <w:t>NA</w:t>
            </w:r>
          </w:p>
          <w:p w:rsidR="00BC0028" w:rsidRDefault="00BC0028" w:rsidP="00BC0028"/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Code doc</w:t>
            </w:r>
          </w:p>
        </w:tc>
        <w:tc>
          <w:tcPr>
            <w:tcW w:w="10455" w:type="dxa"/>
          </w:tcPr>
          <w:p w:rsidR="00BC0028" w:rsidRDefault="00BC0028" w:rsidP="00BC0028">
            <w:r w:rsidRPr="00EB7ADB">
              <w:t>CCO_eCoaching_Dimension_Table_Data.xlsx</w:t>
            </w:r>
          </w:p>
        </w:tc>
      </w:tr>
      <w:tr w:rsidR="00BC0028" w:rsidTr="00BC0028">
        <w:tc>
          <w:tcPr>
            <w:tcW w:w="2549" w:type="dxa"/>
          </w:tcPr>
          <w:p w:rsidR="00BC0028" w:rsidRDefault="00BC0028" w:rsidP="00BC0028">
            <w:r>
              <w:t>Notes</w:t>
            </w:r>
          </w:p>
        </w:tc>
        <w:tc>
          <w:tcPr>
            <w:tcW w:w="10455" w:type="dxa"/>
          </w:tcPr>
          <w:p w:rsidR="00BC0028" w:rsidRPr="00871F07" w:rsidRDefault="00BC0028" w:rsidP="00BC0028"/>
        </w:tc>
      </w:tr>
    </w:tbl>
    <w:p w:rsidR="00BC0028" w:rsidRPr="00871F07" w:rsidRDefault="00BC0028" w:rsidP="00BC0028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BC0028" w:rsidRPr="00FF5201" w:rsidTr="00BC0028">
        <w:trPr>
          <w:cantSplit/>
          <w:tblHeader/>
        </w:trPr>
        <w:tc>
          <w:tcPr>
            <w:tcW w:w="90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RESULTS</w:t>
            </w:r>
          </w:p>
          <w:p w:rsidR="00BC0028" w:rsidRPr="00FF5201" w:rsidRDefault="00BC0028" w:rsidP="00BC002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BC0028" w:rsidRPr="00FF5201" w:rsidRDefault="00BC0028" w:rsidP="00BC0028">
            <w:pPr>
              <w:rPr>
                <w:i/>
              </w:rPr>
            </w:pPr>
            <w:r w:rsidRPr="00FF5201">
              <w:t>COMMENTS</w:t>
            </w:r>
          </w:p>
        </w:tc>
      </w:tr>
      <w:tr w:rsidR="00BC0028" w:rsidRPr="00FF5201" w:rsidTr="00BC0028">
        <w:trPr>
          <w:cantSplit/>
        </w:trPr>
        <w:tc>
          <w:tcPr>
            <w:tcW w:w="900" w:type="dxa"/>
          </w:tcPr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21.1</w:t>
            </w:r>
          </w:p>
        </w:tc>
        <w:tc>
          <w:tcPr>
            <w:tcW w:w="3960" w:type="dxa"/>
          </w:tcPr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0F5C68">
              <w:rPr>
                <w:rFonts w:asciiTheme="minorHAnsi" w:hAnsiTheme="minorHAnsi"/>
                <w:bCs/>
              </w:rPr>
              <w:t xml:space="preserve">Query </w:t>
            </w:r>
          </w:p>
          <w:p w:rsidR="00BC002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BC002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Query for Email attributes for log specifics</w:t>
            </w:r>
          </w:p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[Email_Notifications]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Module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'CSR'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Submission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'UI'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Source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'Direct'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isCSE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BC0028" w:rsidRDefault="00BC0028" w:rsidP="00BC0028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SubSource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'Quality Specialist Coaching'</w:t>
            </w:r>
          </w:p>
          <w:p w:rsidR="00BC0028" w:rsidRPr="000F5C68" w:rsidRDefault="00BC0028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</w:tc>
        <w:tc>
          <w:tcPr>
            <w:tcW w:w="4500" w:type="dxa"/>
          </w:tcPr>
          <w:p w:rsidR="00BC0028" w:rsidRDefault="00BC0028" w:rsidP="00BC0028">
            <w:r>
              <w:t>[Recipient]='Employee'</w:t>
            </w:r>
          </w:p>
          <w:p w:rsidR="00BC0028" w:rsidRDefault="00BC0028" w:rsidP="00BC0028">
            <w:r>
              <w:t>[Subject]='eCL: Pending Employee Review'</w:t>
            </w:r>
          </w:p>
          <w:p w:rsidR="00BC0028" w:rsidRDefault="00BC0028" w:rsidP="00BC0028">
            <w:r>
              <w:t>[Body]='A new eCoaching Log has been entered on your behalf. Please click on the link below to review and verify the coaching  opportunity received on &lt;strong&gt; strDateTime &lt;/strong&gt;.'</w:t>
            </w:r>
          </w:p>
          <w:p w:rsidR="00BC0028" w:rsidRDefault="00BC0028" w:rsidP="00BC0028">
            <w:r>
              <w:t>[isCCRecipient]='0'</w:t>
            </w:r>
          </w:p>
          <w:p w:rsidR="00BC0028" w:rsidRPr="00F03F7A" w:rsidRDefault="00BC0028" w:rsidP="00BC0028">
            <w:r>
              <w:t>[CCRecipient]='NA'</w:t>
            </w:r>
          </w:p>
        </w:tc>
        <w:tc>
          <w:tcPr>
            <w:tcW w:w="126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C0028" w:rsidRDefault="00BC0028" w:rsidP="00BC0028">
            <w:pPr>
              <w:rPr>
                <w:rFonts w:asciiTheme="minorHAnsi" w:hAnsiTheme="minorHAnsi"/>
                <w:bCs/>
              </w:rPr>
            </w:pPr>
          </w:p>
          <w:p w:rsidR="00BC0028" w:rsidRPr="00BF0D72" w:rsidRDefault="00BC0028" w:rsidP="00BC0028">
            <w:pPr>
              <w:rPr>
                <w:rFonts w:asciiTheme="minorHAnsi" w:hAnsiTheme="minorHAnsi"/>
                <w:bCs/>
              </w:rPr>
            </w:pPr>
          </w:p>
        </w:tc>
      </w:tr>
      <w:tr w:rsidR="00BC0028" w:rsidRPr="00FF5201" w:rsidTr="00BC0028">
        <w:trPr>
          <w:cantSplit/>
        </w:trPr>
        <w:tc>
          <w:tcPr>
            <w:tcW w:w="900" w:type="dxa"/>
          </w:tcPr>
          <w:p w:rsidR="00BC0028" w:rsidRPr="000F5C6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2</w:t>
            </w:r>
            <w:r w:rsidR="003B5D43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.2</w:t>
            </w:r>
          </w:p>
        </w:tc>
        <w:tc>
          <w:tcPr>
            <w:tcW w:w="3960" w:type="dxa"/>
          </w:tcPr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[sp_Select_Email_Attributes]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101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3B5D43" w:rsidRDefault="003B5D43" w:rsidP="003B5D4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BC0028" w:rsidRPr="000F5C68" w:rsidRDefault="00BC0028" w:rsidP="00BC002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3B5D43" w:rsidRDefault="003B5D43" w:rsidP="003B5D43">
            <w:r>
              <w:t>StatusID</w:t>
            </w:r>
            <w:r>
              <w:tab/>
              <w:t>StatusName</w:t>
            </w:r>
            <w:r>
              <w:tab/>
              <w:t>Receiver</w:t>
            </w:r>
            <w:r>
              <w:tab/>
              <w:t>EmailText</w:t>
            </w:r>
            <w:r>
              <w:tab/>
              <w:t>isCCReceiver</w:t>
            </w:r>
            <w:r>
              <w:tab/>
              <w:t>CCReceiver</w:t>
            </w:r>
          </w:p>
          <w:p w:rsidR="00BC0028" w:rsidRPr="000F5C68" w:rsidRDefault="003B5D43" w:rsidP="003B5D43">
            <w:pPr>
              <w:rPr>
                <w:rFonts w:asciiTheme="minorHAnsi" w:hAnsiTheme="minorHAnsi"/>
                <w:bCs/>
              </w:rPr>
            </w:pPr>
            <w:r>
              <w:t>4</w:t>
            </w:r>
            <w:r>
              <w:tab/>
              <w:t>Pending Employee Review</w:t>
            </w:r>
            <w:r>
              <w:tab/>
              <w:t>Employee</w:t>
            </w:r>
            <w:r>
              <w:tab/>
              <w:t>A new eCoaching Log has been entered on your behalf. Please click on the link below to review and verify the coaching  opportunity received on &lt;strong&gt; strDateTime &lt;/strong&gt;.</w:t>
            </w:r>
            <w:r>
              <w:tab/>
              <w:t>0</w:t>
            </w:r>
            <w:r>
              <w:tab/>
              <w:t>NA</w:t>
            </w:r>
          </w:p>
        </w:tc>
        <w:tc>
          <w:tcPr>
            <w:tcW w:w="126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C0028" w:rsidRPr="00BF0D72" w:rsidRDefault="00BC0028" w:rsidP="00BC0028">
            <w:pPr>
              <w:rPr>
                <w:rFonts w:asciiTheme="minorHAnsi" w:hAnsiTheme="minorHAnsi"/>
                <w:bCs/>
              </w:rPr>
            </w:pPr>
          </w:p>
        </w:tc>
      </w:tr>
      <w:tr w:rsidR="00BC0028" w:rsidRPr="00FF5201" w:rsidTr="00BC0028">
        <w:trPr>
          <w:cantSplit/>
          <w:trHeight w:val="1272"/>
        </w:trPr>
        <w:tc>
          <w:tcPr>
            <w:tcW w:w="90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</w:t>
            </w:r>
            <w:r w:rsidR="003B5D43">
              <w:rPr>
                <w:rFonts w:asciiTheme="minorHAnsi" w:hAnsiTheme="minorHAnsi"/>
                <w:bCs/>
              </w:rPr>
              <w:t>1</w:t>
            </w:r>
            <w:r>
              <w:rPr>
                <w:rFonts w:asciiTheme="minorHAnsi" w:hAnsiTheme="minorHAnsi"/>
                <w:bCs/>
              </w:rPr>
              <w:t>.3</w:t>
            </w:r>
          </w:p>
        </w:tc>
        <w:tc>
          <w:tcPr>
            <w:tcW w:w="3960" w:type="dxa"/>
          </w:tcPr>
          <w:p w:rsidR="00BC0028" w:rsidRDefault="003B5D43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Submit log.</w:t>
            </w:r>
          </w:p>
          <w:p w:rsidR="003B5D43" w:rsidRDefault="003B5D43" w:rsidP="00BC0028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View as employee from UI</w:t>
            </w:r>
          </w:p>
        </w:tc>
        <w:tc>
          <w:tcPr>
            <w:tcW w:w="4500" w:type="dxa"/>
          </w:tcPr>
          <w:p w:rsidR="00BC0028" w:rsidRDefault="003B5D43" w:rsidP="00BC0028">
            <w:r>
              <w:t>Employee should receive email on submission.</w:t>
            </w:r>
          </w:p>
          <w:p w:rsidR="003B5D43" w:rsidRPr="00202208" w:rsidRDefault="003B5D43" w:rsidP="00BC0028">
            <w:pPr>
              <w:rPr>
                <w:rFonts w:asciiTheme="minorHAnsi" w:hAnsiTheme="minorHAnsi"/>
                <w:bCs/>
              </w:rPr>
            </w:pPr>
            <w:r>
              <w:t xml:space="preserve">Employee should be able to acknowledge and add comments from review on Mydashboard </w:t>
            </w:r>
          </w:p>
        </w:tc>
        <w:tc>
          <w:tcPr>
            <w:tcW w:w="1260" w:type="dxa"/>
          </w:tcPr>
          <w:p w:rsidR="00BC0028" w:rsidRPr="00202208" w:rsidRDefault="00BC0028" w:rsidP="00BC002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BC0028" w:rsidRPr="00BF0D72" w:rsidRDefault="003B5D43" w:rsidP="00BC0028">
            <w:pPr>
              <w:rPr>
                <w:rFonts w:asciiTheme="minorHAnsi" w:hAnsiTheme="minorHAnsi"/>
                <w:bCs/>
              </w:rPr>
            </w:pPr>
            <w:r w:rsidRPr="003B5D43">
              <w:rPr>
                <w:rFonts w:asciiTheme="minorHAnsi" w:hAnsiTheme="minorHAnsi"/>
                <w:bCs/>
              </w:rPr>
              <w:t>eCL-Crystal.Alexander-66857</w:t>
            </w:r>
          </w:p>
        </w:tc>
      </w:tr>
    </w:tbl>
    <w:p w:rsidR="00E1231A" w:rsidRDefault="00E1231A" w:rsidP="00E1231A">
      <w:pPr>
        <w:pStyle w:val="Heading2"/>
        <w:ind w:left="360"/>
      </w:pPr>
    </w:p>
    <w:p w:rsidR="005528A5" w:rsidRDefault="005528A5" w:rsidP="005528A5"/>
    <w:p w:rsidR="005528A5" w:rsidRDefault="005528A5" w:rsidP="005528A5"/>
    <w:p w:rsidR="005528A5" w:rsidRDefault="005528A5" w:rsidP="005528A5"/>
    <w:p w:rsidR="005528A5" w:rsidRDefault="005528A5" w:rsidP="005528A5">
      <w:pPr>
        <w:pStyle w:val="Heading2"/>
        <w:numPr>
          <w:ilvl w:val="0"/>
          <w:numId w:val="2"/>
        </w:numPr>
      </w:pPr>
      <w:bookmarkStart w:id="37" w:name="_Toc502318068"/>
      <w:r>
        <w:t>TFS 9091 – Additional Sub Coaching Reason 243 for CSR and Sup Modules.</w:t>
      </w:r>
      <w:bookmarkEnd w:id="37"/>
    </w:p>
    <w:p w:rsidR="005528A5" w:rsidRPr="004F5C38" w:rsidRDefault="005528A5" w:rsidP="005528A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5528A5" w:rsidTr="00AF5251">
        <w:trPr>
          <w:tblHeader/>
        </w:trPr>
        <w:tc>
          <w:tcPr>
            <w:tcW w:w="2549" w:type="dxa"/>
            <w:shd w:val="solid" w:color="auto" w:fill="000000"/>
          </w:tcPr>
          <w:p w:rsidR="005528A5" w:rsidRDefault="005528A5" w:rsidP="00AF5251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5528A5" w:rsidRDefault="005528A5" w:rsidP="00AF5251">
            <w:r>
              <w:t>Description</w:t>
            </w:r>
          </w:p>
        </w:tc>
      </w:tr>
      <w:tr w:rsidR="005528A5" w:rsidTr="00AF5251">
        <w:tc>
          <w:tcPr>
            <w:tcW w:w="2549" w:type="dxa"/>
          </w:tcPr>
          <w:p w:rsidR="005528A5" w:rsidRDefault="005528A5" w:rsidP="00AF5251">
            <w:r>
              <w:t>Change Type</w:t>
            </w:r>
          </w:p>
        </w:tc>
        <w:tc>
          <w:tcPr>
            <w:tcW w:w="10455" w:type="dxa"/>
          </w:tcPr>
          <w:p w:rsidR="005528A5" w:rsidRDefault="005528A5" w:rsidP="00AF5251">
            <w:r>
              <w:t>Change</w:t>
            </w:r>
          </w:p>
        </w:tc>
      </w:tr>
      <w:tr w:rsidR="005528A5" w:rsidTr="00AF5251">
        <w:tc>
          <w:tcPr>
            <w:tcW w:w="2549" w:type="dxa"/>
          </w:tcPr>
          <w:p w:rsidR="005528A5" w:rsidRDefault="005528A5" w:rsidP="00AF5251">
            <w:r>
              <w:t>Change Description</w:t>
            </w:r>
          </w:p>
        </w:tc>
        <w:tc>
          <w:tcPr>
            <w:tcW w:w="10455" w:type="dxa"/>
          </w:tcPr>
          <w:p w:rsidR="005528A5" w:rsidRDefault="005528A5" w:rsidP="005528A5">
            <w:r>
              <w:t>Additional Sub Coaching Reason for CSR and sup Module (</w:t>
            </w:r>
            <w:r w:rsidRPr="00777F7A">
              <w:rPr>
                <w:color w:val="000000"/>
              </w:rPr>
              <w:t>Attendance Improvement Discussion</w:t>
            </w:r>
            <w:r>
              <w:t>)</w:t>
            </w:r>
          </w:p>
        </w:tc>
      </w:tr>
      <w:tr w:rsidR="005528A5" w:rsidTr="00AF5251">
        <w:tc>
          <w:tcPr>
            <w:tcW w:w="2549" w:type="dxa"/>
          </w:tcPr>
          <w:p w:rsidR="005528A5" w:rsidRDefault="005528A5" w:rsidP="00AF5251">
            <w:r>
              <w:t>Test Environment</w:t>
            </w:r>
          </w:p>
        </w:tc>
        <w:tc>
          <w:tcPr>
            <w:tcW w:w="10455" w:type="dxa"/>
          </w:tcPr>
          <w:p w:rsidR="005528A5" w:rsidRDefault="00C2011C" w:rsidP="00AF5251">
            <w:r>
              <w:t>eCoaching_Dev database on f3420-ecldbd01</w:t>
            </w:r>
          </w:p>
        </w:tc>
      </w:tr>
      <w:tr w:rsidR="005528A5" w:rsidTr="00AF5251">
        <w:tc>
          <w:tcPr>
            <w:tcW w:w="2549" w:type="dxa"/>
          </w:tcPr>
          <w:p w:rsidR="005528A5" w:rsidRDefault="005528A5" w:rsidP="00AF5251">
            <w:r>
              <w:t>Code Modules created/updated</w:t>
            </w:r>
          </w:p>
        </w:tc>
        <w:tc>
          <w:tcPr>
            <w:tcW w:w="10455" w:type="dxa"/>
          </w:tcPr>
          <w:p w:rsidR="005528A5" w:rsidRDefault="005528A5" w:rsidP="00AF5251">
            <w:r>
              <w:t xml:space="preserve">Table </w:t>
            </w:r>
            <w:r w:rsidRPr="00DE1677">
              <w:t>[EC].[DIM_Sub_Coaching_Reason</w:t>
            </w:r>
          </w:p>
          <w:p w:rsidR="005528A5" w:rsidRPr="00F436E9" w:rsidRDefault="005528A5" w:rsidP="00AF5251">
            <w:r>
              <w:t xml:space="preserve">Table </w:t>
            </w:r>
            <w:r w:rsidRPr="00636FA2">
              <w:t>[EC].[Coaching_Reason_Selection]</w:t>
            </w:r>
          </w:p>
          <w:p w:rsidR="005528A5" w:rsidRDefault="005528A5" w:rsidP="00AF5251"/>
        </w:tc>
      </w:tr>
      <w:tr w:rsidR="005528A5" w:rsidTr="00AF5251">
        <w:tc>
          <w:tcPr>
            <w:tcW w:w="2549" w:type="dxa"/>
          </w:tcPr>
          <w:p w:rsidR="005528A5" w:rsidRDefault="005528A5" w:rsidP="00AF5251">
            <w:r>
              <w:t>Code doc</w:t>
            </w:r>
          </w:p>
        </w:tc>
        <w:tc>
          <w:tcPr>
            <w:tcW w:w="10455" w:type="dxa"/>
          </w:tcPr>
          <w:p w:rsidR="005528A5" w:rsidRDefault="005528A5" w:rsidP="00AF5251">
            <w:r w:rsidRPr="00EB7ADB">
              <w:t>CCO_eCoaching_Dimension_Table_Data.xlsx</w:t>
            </w:r>
          </w:p>
        </w:tc>
      </w:tr>
      <w:tr w:rsidR="005528A5" w:rsidTr="00AF5251">
        <w:tc>
          <w:tcPr>
            <w:tcW w:w="2549" w:type="dxa"/>
          </w:tcPr>
          <w:p w:rsidR="005528A5" w:rsidRDefault="005528A5" w:rsidP="00AF5251">
            <w:r>
              <w:t>Notes</w:t>
            </w:r>
          </w:p>
        </w:tc>
        <w:tc>
          <w:tcPr>
            <w:tcW w:w="10455" w:type="dxa"/>
          </w:tcPr>
          <w:p w:rsidR="005528A5" w:rsidRPr="00871F07" w:rsidRDefault="005528A5" w:rsidP="00AF5251">
            <w:r>
              <w:t>New Subcoaching reason id 243</w:t>
            </w:r>
          </w:p>
        </w:tc>
      </w:tr>
    </w:tbl>
    <w:p w:rsidR="005528A5" w:rsidRPr="00871F07" w:rsidRDefault="005528A5" w:rsidP="005528A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5528A5" w:rsidRPr="00FF5201" w:rsidTr="00AF5251">
        <w:trPr>
          <w:cantSplit/>
          <w:tblHeader/>
        </w:trPr>
        <w:tc>
          <w:tcPr>
            <w:tcW w:w="900" w:type="dxa"/>
            <w:shd w:val="clear" w:color="auto" w:fill="A6A6A6"/>
          </w:tcPr>
          <w:p w:rsidR="005528A5" w:rsidRPr="00FF5201" w:rsidRDefault="005528A5" w:rsidP="00AF5251">
            <w:pPr>
              <w:rPr>
                <w:i/>
              </w:rPr>
            </w:pPr>
            <w:r w:rsidRPr="00FF5201">
              <w:lastRenderedPageBreak/>
              <w:t>TEST#</w:t>
            </w:r>
          </w:p>
        </w:tc>
        <w:tc>
          <w:tcPr>
            <w:tcW w:w="3960" w:type="dxa"/>
            <w:shd w:val="clear" w:color="auto" w:fill="A6A6A6"/>
          </w:tcPr>
          <w:p w:rsidR="005528A5" w:rsidRPr="00FF5201" w:rsidRDefault="005528A5" w:rsidP="00AF5251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5528A5" w:rsidRPr="00FF5201" w:rsidRDefault="005528A5" w:rsidP="00AF5251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5528A5" w:rsidRPr="00FF5201" w:rsidRDefault="005528A5" w:rsidP="00AF5251">
            <w:pPr>
              <w:rPr>
                <w:i/>
              </w:rPr>
            </w:pPr>
            <w:r w:rsidRPr="00FF5201">
              <w:t>RESULTS</w:t>
            </w:r>
          </w:p>
          <w:p w:rsidR="005528A5" w:rsidRPr="00FF5201" w:rsidRDefault="005528A5" w:rsidP="00AF5251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5528A5" w:rsidRPr="00FF5201" w:rsidRDefault="005528A5" w:rsidP="00AF5251">
            <w:pPr>
              <w:rPr>
                <w:i/>
              </w:rPr>
            </w:pPr>
            <w:r w:rsidRPr="00FF5201">
              <w:t>COMMENTS</w:t>
            </w:r>
          </w:p>
        </w:tc>
      </w:tr>
      <w:tr w:rsidR="005528A5" w:rsidRPr="00FF5201" w:rsidTr="00AF5251">
        <w:trPr>
          <w:cantSplit/>
        </w:trPr>
        <w:tc>
          <w:tcPr>
            <w:tcW w:w="900" w:type="dxa"/>
          </w:tcPr>
          <w:p w:rsidR="005528A5" w:rsidRPr="00FF5201" w:rsidRDefault="005528A5" w:rsidP="00AF5251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22.1</w:t>
            </w:r>
          </w:p>
        </w:tc>
        <w:tc>
          <w:tcPr>
            <w:tcW w:w="3960" w:type="dxa"/>
          </w:tcPr>
          <w:p w:rsidR="005528A5" w:rsidRDefault="005528A5" w:rsidP="00AF5251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5528A5" w:rsidRDefault="005528A5" w:rsidP="00AF5251"/>
          <w:p w:rsidR="005528A5" w:rsidRDefault="005528A5" w:rsidP="00AF5251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5528A5" w:rsidRDefault="005528A5" w:rsidP="00AF525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5528A5" w:rsidRDefault="005528A5" w:rsidP="00AF525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5528A5" w:rsidRDefault="005528A5" w:rsidP="005528A5"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777F7A">
              <w:rPr>
                <w:color w:val="000000"/>
              </w:rPr>
              <w:t>Attendance Improvement Discussion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5528A5" w:rsidRPr="00F03F7A" w:rsidRDefault="005528A5" w:rsidP="00AF5251"/>
        </w:tc>
        <w:tc>
          <w:tcPr>
            <w:tcW w:w="4500" w:type="dxa"/>
          </w:tcPr>
          <w:p w:rsidR="005528A5" w:rsidRDefault="005528A5" w:rsidP="00AF5251">
            <w:r>
              <w:t>1 row returned :ID 243</w:t>
            </w:r>
          </w:p>
          <w:p w:rsidR="005528A5" w:rsidRPr="00F03F7A" w:rsidRDefault="005528A5" w:rsidP="00AF5251">
            <w:r w:rsidRPr="005528A5">
              <w:t>Attendance Improvement Discussion</w:t>
            </w:r>
          </w:p>
        </w:tc>
        <w:tc>
          <w:tcPr>
            <w:tcW w:w="1260" w:type="dxa"/>
          </w:tcPr>
          <w:p w:rsidR="005528A5" w:rsidRPr="00202208" w:rsidRDefault="005528A5" w:rsidP="00AF5251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28A5" w:rsidRDefault="005528A5" w:rsidP="00AF5251">
            <w:pPr>
              <w:rPr>
                <w:rFonts w:asciiTheme="minorHAnsi" w:hAnsiTheme="minorHAnsi"/>
                <w:bCs/>
              </w:rPr>
            </w:pPr>
          </w:p>
          <w:p w:rsidR="005528A5" w:rsidRPr="00BF0D72" w:rsidRDefault="005528A5" w:rsidP="00AF5251">
            <w:pPr>
              <w:rPr>
                <w:rFonts w:asciiTheme="minorHAnsi" w:hAnsiTheme="minorHAnsi"/>
                <w:bCs/>
              </w:rPr>
            </w:pPr>
          </w:p>
        </w:tc>
      </w:tr>
      <w:tr w:rsidR="005528A5" w:rsidRPr="00FF5201" w:rsidTr="00AF5251">
        <w:trPr>
          <w:cantSplit/>
        </w:trPr>
        <w:tc>
          <w:tcPr>
            <w:tcW w:w="900" w:type="dxa"/>
          </w:tcPr>
          <w:p w:rsidR="005528A5" w:rsidRPr="00FF5201" w:rsidRDefault="005528A5" w:rsidP="00AF5251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22.2</w:t>
            </w:r>
          </w:p>
        </w:tc>
        <w:tc>
          <w:tcPr>
            <w:tcW w:w="3960" w:type="dxa"/>
          </w:tcPr>
          <w:p w:rsidR="005528A5" w:rsidRDefault="005528A5" w:rsidP="00AF5251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5528A5" w:rsidRPr="00F436E9" w:rsidRDefault="005528A5" w:rsidP="00AF5251"/>
          <w:p w:rsidR="005528A5" w:rsidRDefault="005528A5" w:rsidP="00AF525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5528A5" w:rsidRDefault="005528A5" w:rsidP="00AF5251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243</w:t>
            </w:r>
          </w:p>
          <w:p w:rsidR="005528A5" w:rsidRPr="00DE1677" w:rsidRDefault="005528A5" w:rsidP="00AF5251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5528A5" w:rsidRDefault="005528A5" w:rsidP="00AF52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28A5" w:rsidRPr="00F03F7A" w:rsidRDefault="005528A5" w:rsidP="00AF5251"/>
        </w:tc>
        <w:tc>
          <w:tcPr>
            <w:tcW w:w="4500" w:type="dxa"/>
          </w:tcPr>
          <w:p w:rsidR="005528A5" w:rsidRDefault="005528A5" w:rsidP="00AF5251">
            <w:r>
              <w:t>1 rows returned.</w:t>
            </w:r>
          </w:p>
          <w:p w:rsidR="005528A5" w:rsidRDefault="005528A5" w:rsidP="00AF5251">
            <w:r>
              <w:t>3: Attendance</w:t>
            </w:r>
          </w:p>
          <w:p w:rsidR="005528A5" w:rsidRDefault="005528A5" w:rsidP="00AF5251">
            <w:r>
              <w:t>243:</w:t>
            </w:r>
            <w:r w:rsidRPr="000E3778">
              <w:t xml:space="preserve"> </w:t>
            </w:r>
            <w:r w:rsidRPr="005528A5">
              <w:t>Attendance Improvement Discussion</w:t>
            </w:r>
          </w:p>
          <w:p w:rsidR="005528A5" w:rsidRDefault="005528A5" w:rsidP="00AF5251">
            <w:r>
              <w:t>Set to true for CSR and sup  false for other Modules.</w:t>
            </w:r>
          </w:p>
          <w:p w:rsidR="005528A5" w:rsidRDefault="005528A5" w:rsidP="00AF5251">
            <w:r>
              <w:t>Set to True Active</w:t>
            </w:r>
          </w:p>
          <w:p w:rsidR="005528A5" w:rsidRDefault="005528A5" w:rsidP="00AF5251">
            <w:r>
              <w:t>Set to True for Direct and Indirect</w:t>
            </w:r>
          </w:p>
          <w:p w:rsidR="005528A5" w:rsidRDefault="005528A5" w:rsidP="00AF5251">
            <w:r>
              <w:t>Set to True for Opp and Reinforcement</w:t>
            </w:r>
          </w:p>
          <w:p w:rsidR="005528A5" w:rsidRDefault="005528A5" w:rsidP="00AF5251">
            <w:r>
              <w:t>Set to False for SplReason and SplPriority</w:t>
            </w:r>
          </w:p>
          <w:p w:rsidR="005528A5" w:rsidRDefault="005528A5" w:rsidP="00AF5251"/>
          <w:p w:rsidR="005528A5" w:rsidRPr="00F03F7A" w:rsidRDefault="005528A5" w:rsidP="00AF5251"/>
        </w:tc>
        <w:tc>
          <w:tcPr>
            <w:tcW w:w="1260" w:type="dxa"/>
          </w:tcPr>
          <w:p w:rsidR="005528A5" w:rsidRPr="00202208" w:rsidRDefault="005528A5" w:rsidP="00AF52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28A5" w:rsidRPr="00BF0D72" w:rsidRDefault="005528A5" w:rsidP="00AF5251">
            <w:pPr>
              <w:rPr>
                <w:rFonts w:asciiTheme="minorHAnsi" w:hAnsiTheme="minorHAnsi"/>
                <w:bCs/>
              </w:rPr>
            </w:pPr>
          </w:p>
        </w:tc>
      </w:tr>
      <w:tr w:rsidR="005528A5" w:rsidRPr="00FF5201" w:rsidTr="00AF5251">
        <w:tc>
          <w:tcPr>
            <w:tcW w:w="900" w:type="dxa"/>
          </w:tcPr>
          <w:p w:rsidR="005528A5" w:rsidRPr="00202208" w:rsidRDefault="005528A5" w:rsidP="00AF52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22.3</w:t>
            </w:r>
          </w:p>
        </w:tc>
        <w:tc>
          <w:tcPr>
            <w:tcW w:w="3960" w:type="dxa"/>
          </w:tcPr>
          <w:p w:rsidR="005528A5" w:rsidRDefault="005528A5" w:rsidP="00AF5251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5528A5" w:rsidRDefault="005528A5" w:rsidP="00AF5251">
            <w:pPr>
              <w:rPr>
                <w:rFonts w:ascii="Courier New" w:hAnsi="Courier New" w:cs="Courier New"/>
                <w:noProof/>
              </w:rPr>
            </w:pP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[sp_Select_SubCoachingReasons_By_Reason]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@strReasonin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N'Attendance'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N'CSR'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N'Supervisor',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N'Quality'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--@strModulein = </w:t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lastRenderedPageBreak/>
              <w:t>N'LSA',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N'Training',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@strSourcein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@nvcEmpLanIDin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N'Susmitha.palacherla'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5528A5" w:rsidRDefault="005528A5" w:rsidP="005528A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5528A5" w:rsidRDefault="005528A5" w:rsidP="00AF52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28A5" w:rsidRDefault="005528A5" w:rsidP="00AF52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28A5" w:rsidRDefault="005528A5" w:rsidP="00AF5251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5528A5" w:rsidRDefault="005528A5" w:rsidP="00AF5251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5528A5" w:rsidRDefault="005528A5" w:rsidP="00AF52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Subcoaching reason is returned for CSR and sup modules and not returned for other Modules.</w:t>
            </w:r>
          </w:p>
          <w:p w:rsidR="005528A5" w:rsidRDefault="005528A5" w:rsidP="00AF5251">
            <w:pPr>
              <w:rPr>
                <w:rFonts w:asciiTheme="minorHAnsi" w:hAnsiTheme="minorHAnsi"/>
                <w:bCs/>
              </w:rPr>
            </w:pPr>
          </w:p>
          <w:p w:rsidR="005528A5" w:rsidRPr="005528A5" w:rsidRDefault="005528A5" w:rsidP="005528A5">
            <w:pPr>
              <w:rPr>
                <w:rFonts w:asciiTheme="minorHAnsi" w:hAnsiTheme="minorHAnsi"/>
                <w:bCs/>
              </w:rPr>
            </w:pPr>
            <w:r w:rsidRPr="005528A5">
              <w:rPr>
                <w:rFonts w:asciiTheme="minorHAnsi" w:hAnsiTheme="minorHAnsi"/>
                <w:bCs/>
              </w:rPr>
              <w:t>243</w:t>
            </w:r>
            <w:r>
              <w:rPr>
                <w:rFonts w:asciiTheme="minorHAnsi" w:hAnsiTheme="minorHAnsi"/>
                <w:bCs/>
              </w:rPr>
              <w:t xml:space="preserve">: </w:t>
            </w:r>
            <w:r w:rsidRPr="005528A5">
              <w:rPr>
                <w:rFonts w:asciiTheme="minorHAnsi" w:hAnsiTheme="minorHAnsi"/>
                <w:bCs/>
              </w:rPr>
              <w:t>Attendance Improvement Discussion</w:t>
            </w:r>
          </w:p>
          <w:p w:rsidR="005528A5" w:rsidRDefault="005528A5" w:rsidP="005528A5">
            <w:pPr>
              <w:rPr>
                <w:rFonts w:asciiTheme="minorHAnsi" w:hAnsiTheme="minorHAnsi"/>
                <w:bCs/>
              </w:rPr>
            </w:pPr>
            <w:r w:rsidRPr="005528A5">
              <w:rPr>
                <w:rFonts w:asciiTheme="minorHAnsi" w:hAnsiTheme="minorHAnsi"/>
                <w:bCs/>
              </w:rPr>
              <w:t>42</w:t>
            </w:r>
            <w:r>
              <w:rPr>
                <w:rFonts w:asciiTheme="minorHAnsi" w:hAnsiTheme="minorHAnsi"/>
                <w:bCs/>
              </w:rPr>
              <w:t xml:space="preserve">: </w:t>
            </w:r>
            <w:r w:rsidRPr="005528A5">
              <w:rPr>
                <w:rFonts w:asciiTheme="minorHAnsi" w:hAnsiTheme="minorHAnsi"/>
                <w:bCs/>
              </w:rPr>
              <w:t>Other: Specify reason under coaching details.</w:t>
            </w:r>
          </w:p>
          <w:p w:rsidR="005528A5" w:rsidRPr="00202208" w:rsidRDefault="005528A5" w:rsidP="00AF5251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5528A5" w:rsidRPr="00202208" w:rsidRDefault="005528A5" w:rsidP="00AF5251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5528A5" w:rsidRPr="00BF0D72" w:rsidRDefault="005528A5" w:rsidP="00AF5251">
            <w:pPr>
              <w:rPr>
                <w:rFonts w:asciiTheme="minorHAnsi" w:hAnsiTheme="minorHAnsi"/>
                <w:bCs/>
              </w:rPr>
            </w:pPr>
          </w:p>
        </w:tc>
      </w:tr>
    </w:tbl>
    <w:p w:rsidR="005528A5" w:rsidRDefault="005528A5" w:rsidP="005528A5">
      <w:pPr>
        <w:pStyle w:val="Heading2"/>
        <w:ind w:left="360"/>
      </w:pPr>
    </w:p>
    <w:p w:rsidR="005528A5" w:rsidRDefault="005528A5" w:rsidP="005528A5">
      <w:pPr>
        <w:pStyle w:val="Heading2"/>
        <w:ind w:left="360"/>
      </w:pPr>
    </w:p>
    <w:p w:rsidR="00C2011C" w:rsidRDefault="00C2011C" w:rsidP="00C2011C">
      <w:pPr>
        <w:pStyle w:val="Heading2"/>
        <w:numPr>
          <w:ilvl w:val="0"/>
          <w:numId w:val="2"/>
        </w:numPr>
      </w:pPr>
      <w:bookmarkStart w:id="38" w:name="_Toc502318069"/>
      <w:r>
        <w:t>TFS 9</w:t>
      </w:r>
      <w:r>
        <w:t>544</w:t>
      </w:r>
      <w:r>
        <w:t xml:space="preserve"> – Additional Sub Coaching Reason 24</w:t>
      </w:r>
      <w:r>
        <w:t>4</w:t>
      </w:r>
      <w:r>
        <w:t xml:space="preserve"> for Sup Module.</w:t>
      </w:r>
      <w:bookmarkEnd w:id="38"/>
    </w:p>
    <w:p w:rsidR="00C2011C" w:rsidRPr="004F5C38" w:rsidRDefault="00C2011C" w:rsidP="00C2011C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C2011C" w:rsidTr="00A80C63">
        <w:trPr>
          <w:tblHeader/>
        </w:trPr>
        <w:tc>
          <w:tcPr>
            <w:tcW w:w="2549" w:type="dxa"/>
            <w:shd w:val="solid" w:color="auto" w:fill="000000"/>
          </w:tcPr>
          <w:p w:rsidR="00C2011C" w:rsidRDefault="00C2011C" w:rsidP="00A80C63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C2011C" w:rsidRDefault="00C2011C" w:rsidP="00A80C63">
            <w:r>
              <w:t>Description</w:t>
            </w:r>
          </w:p>
        </w:tc>
      </w:tr>
      <w:tr w:rsidR="00C2011C" w:rsidTr="00A80C63">
        <w:tc>
          <w:tcPr>
            <w:tcW w:w="2549" w:type="dxa"/>
          </w:tcPr>
          <w:p w:rsidR="00C2011C" w:rsidRDefault="00C2011C" w:rsidP="00A80C63">
            <w:r>
              <w:t>Change Type</w:t>
            </w:r>
          </w:p>
        </w:tc>
        <w:tc>
          <w:tcPr>
            <w:tcW w:w="10455" w:type="dxa"/>
          </w:tcPr>
          <w:p w:rsidR="00C2011C" w:rsidRDefault="00C2011C" w:rsidP="00A80C63">
            <w:r>
              <w:t>Change</w:t>
            </w:r>
          </w:p>
        </w:tc>
      </w:tr>
      <w:tr w:rsidR="00C2011C" w:rsidTr="00A80C63">
        <w:tc>
          <w:tcPr>
            <w:tcW w:w="2549" w:type="dxa"/>
          </w:tcPr>
          <w:p w:rsidR="00C2011C" w:rsidRDefault="00C2011C" w:rsidP="00A80C63">
            <w:r>
              <w:t>Change Description</w:t>
            </w:r>
          </w:p>
        </w:tc>
        <w:tc>
          <w:tcPr>
            <w:tcW w:w="10455" w:type="dxa"/>
          </w:tcPr>
          <w:p w:rsidR="00C2011C" w:rsidRDefault="00C2011C" w:rsidP="00C2011C">
            <w:r>
              <w:t xml:space="preserve">Additional Sub Coaching Reason for </w:t>
            </w:r>
            <w:r>
              <w:t>S</w:t>
            </w:r>
            <w:r>
              <w:t>up Module (</w:t>
            </w:r>
            <w:r w:rsidRPr="00C2011C">
              <w:rPr>
                <w:color w:val="000000"/>
              </w:rPr>
              <w:t>Supervisor Callback</w:t>
            </w:r>
            <w:r>
              <w:t>)</w:t>
            </w:r>
          </w:p>
        </w:tc>
      </w:tr>
      <w:tr w:rsidR="00C2011C" w:rsidTr="00A80C63">
        <w:tc>
          <w:tcPr>
            <w:tcW w:w="2549" w:type="dxa"/>
          </w:tcPr>
          <w:p w:rsidR="00C2011C" w:rsidRDefault="00C2011C" w:rsidP="00A80C63">
            <w:r>
              <w:t>Test Environment</w:t>
            </w:r>
          </w:p>
        </w:tc>
        <w:tc>
          <w:tcPr>
            <w:tcW w:w="10455" w:type="dxa"/>
          </w:tcPr>
          <w:p w:rsidR="00C2011C" w:rsidRDefault="00C2011C" w:rsidP="00C2011C">
            <w:r>
              <w:t xml:space="preserve">eCoaching_Dev database on </w:t>
            </w:r>
            <w:r>
              <w:t>f3420-ecldbd01</w:t>
            </w:r>
            <w:r>
              <w:t xml:space="preserve"> </w:t>
            </w:r>
          </w:p>
        </w:tc>
      </w:tr>
      <w:tr w:rsidR="00C2011C" w:rsidTr="00A80C63">
        <w:tc>
          <w:tcPr>
            <w:tcW w:w="2549" w:type="dxa"/>
          </w:tcPr>
          <w:p w:rsidR="00C2011C" w:rsidRDefault="00C2011C" w:rsidP="00A80C63">
            <w:r>
              <w:t>Code Modules created/updated</w:t>
            </w:r>
          </w:p>
        </w:tc>
        <w:tc>
          <w:tcPr>
            <w:tcW w:w="10455" w:type="dxa"/>
          </w:tcPr>
          <w:p w:rsidR="00C2011C" w:rsidRDefault="00C2011C" w:rsidP="00A80C63">
            <w:r>
              <w:t xml:space="preserve">Table </w:t>
            </w:r>
            <w:r w:rsidRPr="00DE1677">
              <w:t>[EC].[DIM_Sub_Coaching_Reason</w:t>
            </w:r>
          </w:p>
          <w:p w:rsidR="00C2011C" w:rsidRPr="00F436E9" w:rsidRDefault="00C2011C" w:rsidP="00A80C63">
            <w:r>
              <w:t xml:space="preserve">Table </w:t>
            </w:r>
            <w:r w:rsidRPr="00636FA2">
              <w:t>[EC].[Coaching_Reason_Selection]</w:t>
            </w:r>
          </w:p>
          <w:p w:rsidR="00C2011C" w:rsidRDefault="00C2011C" w:rsidP="00A80C63"/>
        </w:tc>
      </w:tr>
      <w:tr w:rsidR="00C2011C" w:rsidTr="00A80C63">
        <w:tc>
          <w:tcPr>
            <w:tcW w:w="2549" w:type="dxa"/>
          </w:tcPr>
          <w:p w:rsidR="00C2011C" w:rsidRDefault="00C2011C" w:rsidP="00A80C63">
            <w:r>
              <w:t>Code doc</w:t>
            </w:r>
          </w:p>
        </w:tc>
        <w:tc>
          <w:tcPr>
            <w:tcW w:w="10455" w:type="dxa"/>
          </w:tcPr>
          <w:p w:rsidR="00C2011C" w:rsidRDefault="00C2011C" w:rsidP="00A80C63">
            <w:r w:rsidRPr="00EB7ADB">
              <w:t>CCO_eCoaching_Dimension_Table_Data.xlsx</w:t>
            </w:r>
          </w:p>
        </w:tc>
      </w:tr>
      <w:tr w:rsidR="00C2011C" w:rsidTr="00A80C63">
        <w:tc>
          <w:tcPr>
            <w:tcW w:w="2549" w:type="dxa"/>
          </w:tcPr>
          <w:p w:rsidR="00C2011C" w:rsidRDefault="00C2011C" w:rsidP="00A80C63">
            <w:r>
              <w:t>Notes</w:t>
            </w:r>
          </w:p>
        </w:tc>
        <w:tc>
          <w:tcPr>
            <w:tcW w:w="10455" w:type="dxa"/>
          </w:tcPr>
          <w:p w:rsidR="00C2011C" w:rsidRPr="00871F07" w:rsidRDefault="00C2011C" w:rsidP="00A80C63">
            <w:r>
              <w:t>New Subcoaching reason id 24</w:t>
            </w:r>
            <w:r>
              <w:t>4</w:t>
            </w:r>
          </w:p>
        </w:tc>
      </w:tr>
    </w:tbl>
    <w:p w:rsidR="00C2011C" w:rsidRPr="00871F07" w:rsidRDefault="00C2011C" w:rsidP="00C2011C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2011C" w:rsidRPr="00FF5201" w:rsidTr="00A80C63">
        <w:trPr>
          <w:cantSplit/>
          <w:tblHeader/>
        </w:trPr>
        <w:tc>
          <w:tcPr>
            <w:tcW w:w="900" w:type="dxa"/>
            <w:shd w:val="clear" w:color="auto" w:fill="A6A6A6"/>
          </w:tcPr>
          <w:p w:rsidR="00C2011C" w:rsidRPr="00FF5201" w:rsidRDefault="00C2011C" w:rsidP="00A80C63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C2011C" w:rsidRPr="00FF5201" w:rsidRDefault="00C2011C" w:rsidP="00A80C63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C2011C" w:rsidRPr="00FF5201" w:rsidRDefault="00C2011C" w:rsidP="00A80C63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C2011C" w:rsidRPr="00FF5201" w:rsidRDefault="00C2011C" w:rsidP="00A80C63">
            <w:pPr>
              <w:rPr>
                <w:i/>
              </w:rPr>
            </w:pPr>
            <w:r w:rsidRPr="00FF5201">
              <w:t>RESULTS</w:t>
            </w:r>
          </w:p>
          <w:p w:rsidR="00C2011C" w:rsidRPr="00FF5201" w:rsidRDefault="00C2011C" w:rsidP="00A80C63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C2011C" w:rsidRPr="00FF5201" w:rsidRDefault="00C2011C" w:rsidP="00A80C63">
            <w:pPr>
              <w:rPr>
                <w:i/>
              </w:rPr>
            </w:pPr>
            <w:r w:rsidRPr="00FF5201">
              <w:t>COMMENTS</w:t>
            </w:r>
          </w:p>
        </w:tc>
      </w:tr>
      <w:tr w:rsidR="00C2011C" w:rsidRPr="00FF5201" w:rsidTr="00A80C63">
        <w:trPr>
          <w:cantSplit/>
        </w:trPr>
        <w:tc>
          <w:tcPr>
            <w:tcW w:w="900" w:type="dxa"/>
          </w:tcPr>
          <w:p w:rsidR="00C2011C" w:rsidRPr="00FF5201" w:rsidRDefault="00C2011C" w:rsidP="00A80C63">
            <w:pPr>
              <w:rPr>
                <w:i/>
              </w:rPr>
            </w:pPr>
            <w:bookmarkStart w:id="39" w:name="_GoBack" w:colFirst="0" w:colLast="0"/>
            <w:r>
              <w:rPr>
                <w:rFonts w:asciiTheme="minorHAnsi" w:hAnsiTheme="minorHAnsi"/>
                <w:bCs/>
              </w:rPr>
              <w:lastRenderedPageBreak/>
              <w:t>23.</w:t>
            </w:r>
            <w:r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C2011C" w:rsidRDefault="00C2011C" w:rsidP="00A80C63">
            <w:r w:rsidRPr="00DE1677">
              <w:t xml:space="preserve">Verify </w:t>
            </w:r>
            <w:r>
              <w:t xml:space="preserve">new reasons are added in table </w:t>
            </w:r>
            <w:r w:rsidRPr="00DE1677">
              <w:t>[EC].[DIM_Sub_Coaching_Reason</w:t>
            </w:r>
          </w:p>
          <w:p w:rsidR="00C2011C" w:rsidRDefault="00C2011C" w:rsidP="00A80C63"/>
          <w:p w:rsidR="00C2011C" w:rsidRDefault="00C2011C" w:rsidP="00A80C63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C2011C" w:rsidRDefault="00C2011C" w:rsidP="00A80C6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[DIM_Sub_Coaching_Reason]</w:t>
            </w:r>
          </w:p>
          <w:p w:rsidR="00C2011C" w:rsidRDefault="00C2011C" w:rsidP="00A80C6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[SubCoachingReason] </w:t>
            </w:r>
          </w:p>
          <w:p w:rsidR="00C2011C" w:rsidRDefault="00C2011C" w:rsidP="00A80C63">
            <w:r>
              <w:rPr>
                <w:rFonts w:ascii="Courier New" w:hAnsi="Courier New" w:cs="Courier New"/>
                <w:noProof/>
              </w:rPr>
              <w:t xml:space="preserve">  </w:t>
            </w:r>
            <w:r w:rsidRPr="0085096E">
              <w:rPr>
                <w:rFonts w:ascii="Courier New" w:hAnsi="Courier New" w:cs="Courier New"/>
                <w:noProof/>
              </w:rPr>
              <w:t xml:space="preserve">in </w:t>
            </w:r>
            <w:r>
              <w:rPr>
                <w:rFonts w:ascii="Courier New" w:hAnsi="Courier New" w:cs="Courier New"/>
                <w:noProof/>
              </w:rPr>
              <w:t>(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C2011C">
              <w:rPr>
                <w:rFonts w:ascii="Courier New" w:hAnsi="Courier New" w:cs="Courier New"/>
                <w:noProof/>
                <w:color w:val="FF0000"/>
              </w:rPr>
              <w:t>Supervisor Callback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Pr="0085096E">
              <w:rPr>
                <w:rFonts w:ascii="Courier New" w:hAnsi="Courier New" w:cs="Courier New"/>
                <w:noProof/>
              </w:rPr>
              <w:t>)</w:t>
            </w:r>
          </w:p>
          <w:p w:rsidR="00C2011C" w:rsidRPr="00F03F7A" w:rsidRDefault="00C2011C" w:rsidP="00A80C63"/>
        </w:tc>
        <w:tc>
          <w:tcPr>
            <w:tcW w:w="4500" w:type="dxa"/>
          </w:tcPr>
          <w:p w:rsidR="00C2011C" w:rsidRDefault="00C2011C" w:rsidP="00A80C63">
            <w:r>
              <w:t>1 row returned :ID 24</w:t>
            </w:r>
            <w:r>
              <w:t>4</w:t>
            </w:r>
          </w:p>
          <w:p w:rsidR="00C2011C" w:rsidRPr="00F03F7A" w:rsidRDefault="00C2011C" w:rsidP="00A80C63">
            <w:r w:rsidRPr="00C2011C">
              <w:t>Supervisor Callback</w:t>
            </w:r>
          </w:p>
        </w:tc>
        <w:tc>
          <w:tcPr>
            <w:tcW w:w="1260" w:type="dxa"/>
          </w:tcPr>
          <w:p w:rsidR="00C2011C" w:rsidRPr="00202208" w:rsidRDefault="00C2011C" w:rsidP="00A80C63">
            <w:pPr>
              <w:rPr>
                <w:rFonts w:asciiTheme="minorHAnsi" w:hAnsiTheme="minorHAnsi"/>
                <w:bCs/>
              </w:rPr>
            </w:pPr>
            <w:r w:rsidRPr="00202208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2011C" w:rsidRDefault="00C2011C" w:rsidP="00A80C63">
            <w:pPr>
              <w:rPr>
                <w:rFonts w:asciiTheme="minorHAnsi" w:hAnsiTheme="minorHAnsi"/>
                <w:bCs/>
              </w:rPr>
            </w:pPr>
          </w:p>
          <w:p w:rsidR="00C2011C" w:rsidRPr="00BF0D72" w:rsidRDefault="00C2011C" w:rsidP="00A80C63">
            <w:pPr>
              <w:rPr>
                <w:rFonts w:asciiTheme="minorHAnsi" w:hAnsiTheme="minorHAnsi"/>
                <w:bCs/>
              </w:rPr>
            </w:pPr>
          </w:p>
        </w:tc>
      </w:tr>
      <w:tr w:rsidR="00C2011C" w:rsidRPr="00FF5201" w:rsidTr="00A80C63">
        <w:trPr>
          <w:cantSplit/>
        </w:trPr>
        <w:tc>
          <w:tcPr>
            <w:tcW w:w="900" w:type="dxa"/>
          </w:tcPr>
          <w:p w:rsidR="00C2011C" w:rsidRPr="00FF5201" w:rsidRDefault="00C2011C" w:rsidP="00A80C63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23.</w:t>
            </w:r>
            <w:r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C2011C" w:rsidRDefault="00C2011C" w:rsidP="00A80C63">
            <w:pPr>
              <w:rPr>
                <w:rFonts w:ascii="Courier New" w:hAnsi="Courier New" w:cs="Courier New"/>
                <w:noProof/>
              </w:rPr>
            </w:pPr>
            <w:r w:rsidRPr="00DE1677">
              <w:rPr>
                <w:rFonts w:ascii="Courier New" w:hAnsi="Courier New" w:cs="Courier New"/>
                <w:noProof/>
              </w:rPr>
              <w:t xml:space="preserve">Verify data row in Table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C2011C" w:rsidRPr="00F436E9" w:rsidRDefault="00C2011C" w:rsidP="00A80C63"/>
          <w:p w:rsidR="00C2011C" w:rsidRDefault="00C2011C" w:rsidP="00A80C6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[Coaching_Reason_Selection]</w:t>
            </w:r>
          </w:p>
          <w:p w:rsidR="00C2011C" w:rsidRDefault="00C2011C" w:rsidP="00A80C63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SubCoachingReasonID </w:t>
            </w:r>
            <w:r>
              <w:rPr>
                <w:rFonts w:ascii="Courier New" w:hAnsi="Courier New" w:cs="Courier New"/>
                <w:noProof/>
                <w:color w:val="808080"/>
              </w:rPr>
              <w:t>= 24</w:t>
            </w:r>
            <w:r>
              <w:rPr>
                <w:rFonts w:ascii="Courier New" w:hAnsi="Courier New" w:cs="Courier New"/>
                <w:noProof/>
                <w:color w:val="808080"/>
              </w:rPr>
              <w:t>4</w:t>
            </w:r>
          </w:p>
          <w:p w:rsidR="00C2011C" w:rsidRPr="00DE1677" w:rsidRDefault="00C2011C" w:rsidP="00A80C63"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C2011C" w:rsidRDefault="00C2011C" w:rsidP="00A80C6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2011C" w:rsidRPr="00F03F7A" w:rsidRDefault="00C2011C" w:rsidP="00A80C63"/>
        </w:tc>
        <w:tc>
          <w:tcPr>
            <w:tcW w:w="4500" w:type="dxa"/>
          </w:tcPr>
          <w:p w:rsidR="00C2011C" w:rsidRDefault="00C2011C" w:rsidP="00A80C63">
            <w:r>
              <w:t>1 rows returned.</w:t>
            </w:r>
          </w:p>
          <w:p w:rsidR="00C2011C" w:rsidRDefault="00C2011C" w:rsidP="00A80C63">
            <w:r>
              <w:t>4</w:t>
            </w:r>
            <w:r>
              <w:t xml:space="preserve">: </w:t>
            </w:r>
            <w:r w:rsidRPr="00C2011C">
              <w:t>CCO Processes and Procedures</w:t>
            </w:r>
          </w:p>
          <w:p w:rsidR="00C2011C" w:rsidRDefault="00C2011C" w:rsidP="00A80C63">
            <w:r>
              <w:t>24</w:t>
            </w:r>
            <w:r>
              <w:t>4</w:t>
            </w:r>
            <w:r>
              <w:t>:</w:t>
            </w:r>
            <w:r w:rsidRPr="000E3778">
              <w:t xml:space="preserve"> </w:t>
            </w:r>
            <w:r w:rsidRPr="00C2011C">
              <w:t>Supervisor Callback</w:t>
            </w:r>
          </w:p>
          <w:p w:rsidR="00C2011C" w:rsidRDefault="00C2011C" w:rsidP="00A80C63">
            <w:r>
              <w:t xml:space="preserve">Set to </w:t>
            </w:r>
            <w:r>
              <w:t>True for Sup  false for other Module  and False for others</w:t>
            </w:r>
            <w:r>
              <w:t>.</w:t>
            </w:r>
          </w:p>
          <w:p w:rsidR="00C2011C" w:rsidRDefault="00C2011C" w:rsidP="00A80C63">
            <w:r>
              <w:t>Set to True Active</w:t>
            </w:r>
          </w:p>
          <w:p w:rsidR="00C2011C" w:rsidRDefault="00C2011C" w:rsidP="00A80C63">
            <w:r>
              <w:t>Set to True for Direct and Indirect</w:t>
            </w:r>
          </w:p>
          <w:p w:rsidR="00C2011C" w:rsidRDefault="00C2011C" w:rsidP="00A80C63">
            <w:r>
              <w:t>Set to True for Opp and Reinforcement</w:t>
            </w:r>
          </w:p>
          <w:p w:rsidR="00C2011C" w:rsidRDefault="00C2011C" w:rsidP="00A80C63">
            <w:r>
              <w:t>Set to False for SplReason and SplPriority</w:t>
            </w:r>
          </w:p>
          <w:p w:rsidR="00C2011C" w:rsidRDefault="00C2011C" w:rsidP="00A80C63"/>
          <w:p w:rsidR="00C2011C" w:rsidRPr="00F03F7A" w:rsidRDefault="00C2011C" w:rsidP="00A80C63"/>
        </w:tc>
        <w:tc>
          <w:tcPr>
            <w:tcW w:w="1260" w:type="dxa"/>
          </w:tcPr>
          <w:p w:rsidR="00C2011C" w:rsidRPr="00202208" w:rsidRDefault="00C2011C" w:rsidP="00A80C6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2011C" w:rsidRPr="00BF0D72" w:rsidRDefault="00C2011C" w:rsidP="00A80C63">
            <w:pPr>
              <w:rPr>
                <w:rFonts w:asciiTheme="minorHAnsi" w:hAnsiTheme="minorHAnsi"/>
                <w:bCs/>
              </w:rPr>
            </w:pPr>
          </w:p>
        </w:tc>
      </w:tr>
      <w:tr w:rsidR="00C2011C" w:rsidRPr="00FF5201" w:rsidTr="00A80C63">
        <w:tc>
          <w:tcPr>
            <w:tcW w:w="900" w:type="dxa"/>
          </w:tcPr>
          <w:p w:rsidR="00C2011C" w:rsidRPr="00202208" w:rsidRDefault="00C2011C" w:rsidP="00A80C6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23.</w:t>
            </w:r>
            <w:r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C2011C" w:rsidRDefault="00C2011C" w:rsidP="00A80C63">
            <w:pPr>
              <w:rPr>
                <w:rFonts w:ascii="Courier New" w:hAnsi="Courier New" w:cs="Courier New"/>
                <w:noProof/>
              </w:rPr>
            </w:pPr>
            <w:r>
              <w:rPr>
                <w:rFonts w:asciiTheme="minorHAnsi" w:hAnsiTheme="minorHAnsi"/>
                <w:bCs/>
              </w:rPr>
              <w:t xml:space="preserve">Check several combinations of procedure 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[sp_Select_SubCoachingReasons_By_Reason]for both Direct and Indirect submissions.</w:t>
            </w:r>
          </w:p>
          <w:p w:rsidR="00C2011C" w:rsidRDefault="00C2011C" w:rsidP="00A80C63">
            <w:pPr>
              <w:rPr>
                <w:rFonts w:ascii="Courier New" w:hAnsi="Courier New" w:cs="Courier New"/>
                <w:noProof/>
              </w:rPr>
            </w:pP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[sp_Select_SubCoachingReasons_By_Reason]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@strReasonin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N'CCO Processes and Procedures'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N'CSR',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@strModulein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N'Supervisor'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N'Quality',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N'LSA',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--@strModulein = N'Training',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@strSourcein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N'Direct'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@nvcEmpLanIDin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N'Susmitha.palacherla'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@return_value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C2011C" w:rsidRDefault="00C2011C" w:rsidP="00C2011C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C2011C" w:rsidRDefault="00C2011C" w:rsidP="00A80C6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2011C" w:rsidRDefault="00C2011C" w:rsidP="00A80C6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2011C" w:rsidRDefault="00C2011C" w:rsidP="00A80C63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C2011C" w:rsidRDefault="00C2011C" w:rsidP="00A80C63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</w:p>
        </w:tc>
        <w:tc>
          <w:tcPr>
            <w:tcW w:w="4500" w:type="dxa"/>
          </w:tcPr>
          <w:p w:rsidR="00C2011C" w:rsidRDefault="00C2011C" w:rsidP="00A80C6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 xml:space="preserve">Subcoaching reason </w:t>
            </w:r>
            <w:r>
              <w:rPr>
                <w:rFonts w:asciiTheme="minorHAnsi" w:hAnsiTheme="minorHAnsi"/>
                <w:bCs/>
              </w:rPr>
              <w:t xml:space="preserve">244 </w:t>
            </w:r>
            <w:r>
              <w:rPr>
                <w:rFonts w:asciiTheme="minorHAnsi" w:hAnsiTheme="minorHAnsi"/>
                <w:bCs/>
              </w:rPr>
              <w:t>is returned fo</w:t>
            </w:r>
            <w:r>
              <w:rPr>
                <w:rFonts w:asciiTheme="minorHAnsi" w:hAnsiTheme="minorHAnsi"/>
                <w:bCs/>
              </w:rPr>
              <w:t>r S</w:t>
            </w:r>
            <w:r>
              <w:rPr>
                <w:rFonts w:asciiTheme="minorHAnsi" w:hAnsiTheme="minorHAnsi"/>
                <w:bCs/>
              </w:rPr>
              <w:t>up modules and not returned for other Modules.</w:t>
            </w:r>
          </w:p>
          <w:p w:rsidR="00C2011C" w:rsidRDefault="00C2011C" w:rsidP="00A80C63">
            <w:pPr>
              <w:rPr>
                <w:rFonts w:asciiTheme="minorHAnsi" w:hAnsiTheme="minorHAnsi"/>
                <w:bCs/>
              </w:rPr>
            </w:pPr>
          </w:p>
          <w:p w:rsidR="00C2011C" w:rsidRPr="00202208" w:rsidRDefault="00C2011C" w:rsidP="00C2011C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1260" w:type="dxa"/>
          </w:tcPr>
          <w:p w:rsidR="00C2011C" w:rsidRPr="00202208" w:rsidRDefault="00C2011C" w:rsidP="00A80C63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C2011C" w:rsidRPr="00BF0D72" w:rsidRDefault="00C2011C" w:rsidP="00A80C63">
            <w:pPr>
              <w:rPr>
                <w:rFonts w:asciiTheme="minorHAnsi" w:hAnsiTheme="minorHAnsi"/>
                <w:bCs/>
              </w:rPr>
            </w:pPr>
          </w:p>
        </w:tc>
      </w:tr>
      <w:bookmarkEnd w:id="39"/>
    </w:tbl>
    <w:p w:rsidR="00C2011C" w:rsidRDefault="00C2011C" w:rsidP="00C2011C">
      <w:pPr>
        <w:pStyle w:val="Heading2"/>
        <w:ind w:left="360"/>
      </w:pPr>
    </w:p>
    <w:p w:rsidR="00C2011C" w:rsidRDefault="00C2011C" w:rsidP="00C2011C">
      <w:pPr>
        <w:pStyle w:val="Heading2"/>
        <w:ind w:left="360"/>
      </w:pPr>
    </w:p>
    <w:p w:rsidR="00C2011C" w:rsidRPr="005528A5" w:rsidRDefault="00C2011C" w:rsidP="00C2011C"/>
    <w:p w:rsidR="005528A5" w:rsidRPr="005528A5" w:rsidRDefault="005528A5" w:rsidP="005528A5"/>
    <w:sectPr w:rsidR="005528A5" w:rsidRPr="005528A5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0158" w:rsidRDefault="00660158">
      <w:r>
        <w:separator/>
      </w:r>
    </w:p>
  </w:endnote>
  <w:endnote w:type="continuationSeparator" w:id="0">
    <w:p w:rsidR="00660158" w:rsidRDefault="006601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auto"/>
    <w:notTrueType/>
    <w:pitch w:val="variable"/>
    <w:sig w:usb0="00000001" w:usb1="08080000" w:usb2="00000010" w:usb3="00000000" w:csb0="00100000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Segoe UI Light">
    <w:panose1 w:val="020B0502040204020203"/>
    <w:charset w:val="00"/>
    <w:family w:val="swiss"/>
    <w:pitch w:val="variable"/>
    <w:sig w:usb0="E00002FF" w:usb1="4000A47B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028" w:rsidRDefault="00BC0028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BC0028" w:rsidRDefault="00BC0028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 Created 07/11/14</w:t>
    </w:r>
  </w:p>
  <w:p w:rsidR="00BC0028" w:rsidRDefault="00BC0028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C2011C">
      <w:rPr>
        <w:rStyle w:val="PageNumber"/>
        <w:noProof/>
        <w:sz w:val="18"/>
        <w:szCs w:val="18"/>
      </w:rPr>
      <w:t>48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C2011C">
      <w:rPr>
        <w:rStyle w:val="PageNumber"/>
        <w:noProof/>
        <w:sz w:val="18"/>
        <w:szCs w:val="18"/>
      </w:rPr>
      <w:t>50</w:t>
    </w:r>
    <w:r>
      <w:rPr>
        <w:rStyle w:val="PageNumber"/>
        <w:sz w:val="18"/>
        <w:szCs w:val="18"/>
      </w:rPr>
      <w:fldChar w:fldCharType="end"/>
    </w:r>
  </w:p>
  <w:p w:rsidR="00BC0028" w:rsidRDefault="00BC0028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028" w:rsidRDefault="00BC0028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0158" w:rsidRDefault="00660158">
      <w:r>
        <w:separator/>
      </w:r>
    </w:p>
  </w:footnote>
  <w:footnote w:type="continuationSeparator" w:id="0">
    <w:p w:rsidR="00660158" w:rsidRDefault="0066015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C0028" w:rsidRPr="00971190" w:rsidRDefault="00BC0028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764EF3"/>
    <w:multiLevelType w:val="hybridMultilevel"/>
    <w:tmpl w:val="C0CCFA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DDA1FE1"/>
    <w:multiLevelType w:val="hybridMultilevel"/>
    <w:tmpl w:val="0E02B97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483A16"/>
    <w:multiLevelType w:val="hybridMultilevel"/>
    <w:tmpl w:val="DB5857C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419405C"/>
    <w:multiLevelType w:val="hybridMultilevel"/>
    <w:tmpl w:val="C69007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6AE50D0"/>
    <w:multiLevelType w:val="hybridMultilevel"/>
    <w:tmpl w:val="51FE13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23E5C13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281036F4"/>
    <w:multiLevelType w:val="hybridMultilevel"/>
    <w:tmpl w:val="BA1AEA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E326F6D"/>
    <w:multiLevelType w:val="hybridMultilevel"/>
    <w:tmpl w:val="C9EAC71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80C5242"/>
    <w:multiLevelType w:val="hybridMultilevel"/>
    <w:tmpl w:val="05CA8EC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88921D8"/>
    <w:multiLevelType w:val="hybridMultilevel"/>
    <w:tmpl w:val="D138FF1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1EC447F"/>
    <w:multiLevelType w:val="hybridMultilevel"/>
    <w:tmpl w:val="5B6248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3264037"/>
    <w:multiLevelType w:val="hybridMultilevel"/>
    <w:tmpl w:val="CF1E3B9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495E658E"/>
    <w:multiLevelType w:val="hybridMultilevel"/>
    <w:tmpl w:val="937227F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4F574F"/>
    <w:multiLevelType w:val="hybridMultilevel"/>
    <w:tmpl w:val="5D0E79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1C46C33"/>
    <w:multiLevelType w:val="hybridMultilevel"/>
    <w:tmpl w:val="18DAB43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3CC6532"/>
    <w:multiLevelType w:val="hybridMultilevel"/>
    <w:tmpl w:val="223482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6505162"/>
    <w:multiLevelType w:val="hybridMultilevel"/>
    <w:tmpl w:val="727A26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765C70F0"/>
    <w:multiLevelType w:val="hybridMultilevel"/>
    <w:tmpl w:val="D360B8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7AC6688"/>
    <w:multiLevelType w:val="hybridMultilevel"/>
    <w:tmpl w:val="6E5408F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78164424"/>
    <w:multiLevelType w:val="hybridMultilevel"/>
    <w:tmpl w:val="D8A0F1E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3"/>
  </w:num>
  <w:num w:numId="2">
    <w:abstractNumId w:val="9"/>
  </w:num>
  <w:num w:numId="3">
    <w:abstractNumId w:val="15"/>
  </w:num>
  <w:num w:numId="4">
    <w:abstractNumId w:val="6"/>
  </w:num>
  <w:num w:numId="5">
    <w:abstractNumId w:val="11"/>
  </w:num>
  <w:num w:numId="6">
    <w:abstractNumId w:val="7"/>
  </w:num>
  <w:num w:numId="7">
    <w:abstractNumId w:val="5"/>
  </w:num>
  <w:num w:numId="8">
    <w:abstractNumId w:val="16"/>
  </w:num>
  <w:num w:numId="9">
    <w:abstractNumId w:val="4"/>
  </w:num>
  <w:num w:numId="10">
    <w:abstractNumId w:val="3"/>
  </w:num>
  <w:num w:numId="11">
    <w:abstractNumId w:val="12"/>
  </w:num>
  <w:num w:numId="12">
    <w:abstractNumId w:val="18"/>
  </w:num>
  <w:num w:numId="13">
    <w:abstractNumId w:val="8"/>
  </w:num>
  <w:num w:numId="14">
    <w:abstractNumId w:val="2"/>
  </w:num>
  <w:num w:numId="15">
    <w:abstractNumId w:val="14"/>
  </w:num>
  <w:num w:numId="16">
    <w:abstractNumId w:val="19"/>
  </w:num>
  <w:num w:numId="17">
    <w:abstractNumId w:val="10"/>
  </w:num>
  <w:num w:numId="18">
    <w:abstractNumId w:val="20"/>
  </w:num>
  <w:num w:numId="19">
    <w:abstractNumId w:val="0"/>
  </w:num>
  <w:num w:numId="20">
    <w:abstractNumId w:val="1"/>
  </w:num>
  <w:num w:numId="21">
    <w:abstractNumId w:val="17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E67"/>
    <w:rsid w:val="00015561"/>
    <w:rsid w:val="00021800"/>
    <w:rsid w:val="0002439B"/>
    <w:rsid w:val="00047171"/>
    <w:rsid w:val="00051AB0"/>
    <w:rsid w:val="00051CBE"/>
    <w:rsid w:val="00065DAC"/>
    <w:rsid w:val="00074567"/>
    <w:rsid w:val="000831D0"/>
    <w:rsid w:val="000A3F62"/>
    <w:rsid w:val="000A59A6"/>
    <w:rsid w:val="000D5372"/>
    <w:rsid w:val="000E183D"/>
    <w:rsid w:val="000E3778"/>
    <w:rsid w:val="000F1604"/>
    <w:rsid w:val="000F213B"/>
    <w:rsid w:val="000F2E7C"/>
    <w:rsid w:val="000F5C68"/>
    <w:rsid w:val="000F67BF"/>
    <w:rsid w:val="000F763C"/>
    <w:rsid w:val="001012F3"/>
    <w:rsid w:val="0011024B"/>
    <w:rsid w:val="001114CE"/>
    <w:rsid w:val="001325C5"/>
    <w:rsid w:val="001329CA"/>
    <w:rsid w:val="00134D86"/>
    <w:rsid w:val="00143F3F"/>
    <w:rsid w:val="00147E06"/>
    <w:rsid w:val="001512EF"/>
    <w:rsid w:val="00155271"/>
    <w:rsid w:val="00161AF0"/>
    <w:rsid w:val="0016480D"/>
    <w:rsid w:val="00182078"/>
    <w:rsid w:val="00191C95"/>
    <w:rsid w:val="00192713"/>
    <w:rsid w:val="00194104"/>
    <w:rsid w:val="001B7136"/>
    <w:rsid w:val="001C6F80"/>
    <w:rsid w:val="001C7A86"/>
    <w:rsid w:val="001D4A16"/>
    <w:rsid w:val="001E3A92"/>
    <w:rsid w:val="001F6728"/>
    <w:rsid w:val="00202208"/>
    <w:rsid w:val="00207E86"/>
    <w:rsid w:val="002113F0"/>
    <w:rsid w:val="0021502C"/>
    <w:rsid w:val="00222943"/>
    <w:rsid w:val="002264D2"/>
    <w:rsid w:val="00240099"/>
    <w:rsid w:val="00246E11"/>
    <w:rsid w:val="00247D6D"/>
    <w:rsid w:val="00256204"/>
    <w:rsid w:val="00283567"/>
    <w:rsid w:val="00283C91"/>
    <w:rsid w:val="002971C5"/>
    <w:rsid w:val="002A28C2"/>
    <w:rsid w:val="002C2735"/>
    <w:rsid w:val="002C4AB6"/>
    <w:rsid w:val="002C6ECD"/>
    <w:rsid w:val="002C733B"/>
    <w:rsid w:val="002D37B4"/>
    <w:rsid w:val="002E54A5"/>
    <w:rsid w:val="00303085"/>
    <w:rsid w:val="00326512"/>
    <w:rsid w:val="00332441"/>
    <w:rsid w:val="00334E49"/>
    <w:rsid w:val="00341C33"/>
    <w:rsid w:val="003852E4"/>
    <w:rsid w:val="00386695"/>
    <w:rsid w:val="00387C34"/>
    <w:rsid w:val="00395378"/>
    <w:rsid w:val="00397C5E"/>
    <w:rsid w:val="003B5D43"/>
    <w:rsid w:val="003B61D9"/>
    <w:rsid w:val="003E2F19"/>
    <w:rsid w:val="00406A78"/>
    <w:rsid w:val="0041049E"/>
    <w:rsid w:val="00410E87"/>
    <w:rsid w:val="004166CD"/>
    <w:rsid w:val="00420571"/>
    <w:rsid w:val="00420AF2"/>
    <w:rsid w:val="00422505"/>
    <w:rsid w:val="004259FE"/>
    <w:rsid w:val="00427042"/>
    <w:rsid w:val="00427B54"/>
    <w:rsid w:val="00465046"/>
    <w:rsid w:val="00467905"/>
    <w:rsid w:val="00467F9D"/>
    <w:rsid w:val="00475DA8"/>
    <w:rsid w:val="0048399A"/>
    <w:rsid w:val="0048484B"/>
    <w:rsid w:val="00484E65"/>
    <w:rsid w:val="004C3FE0"/>
    <w:rsid w:val="004D1CE4"/>
    <w:rsid w:val="004E1DC9"/>
    <w:rsid w:val="004E6347"/>
    <w:rsid w:val="004F5C38"/>
    <w:rsid w:val="004F6B8D"/>
    <w:rsid w:val="00503925"/>
    <w:rsid w:val="0051732A"/>
    <w:rsid w:val="00525F09"/>
    <w:rsid w:val="005318BA"/>
    <w:rsid w:val="00532DD8"/>
    <w:rsid w:val="005331D9"/>
    <w:rsid w:val="00534A8B"/>
    <w:rsid w:val="00536578"/>
    <w:rsid w:val="00543451"/>
    <w:rsid w:val="00544715"/>
    <w:rsid w:val="005528A5"/>
    <w:rsid w:val="005621E5"/>
    <w:rsid w:val="00564929"/>
    <w:rsid w:val="00566C47"/>
    <w:rsid w:val="00573378"/>
    <w:rsid w:val="0057471C"/>
    <w:rsid w:val="00590320"/>
    <w:rsid w:val="0059185F"/>
    <w:rsid w:val="0059333C"/>
    <w:rsid w:val="00597DF0"/>
    <w:rsid w:val="005A2AE3"/>
    <w:rsid w:val="005A61DA"/>
    <w:rsid w:val="005B10C8"/>
    <w:rsid w:val="005B5351"/>
    <w:rsid w:val="005C4BC3"/>
    <w:rsid w:val="005E084A"/>
    <w:rsid w:val="005E2B5D"/>
    <w:rsid w:val="00603D44"/>
    <w:rsid w:val="0062030B"/>
    <w:rsid w:val="00622DE6"/>
    <w:rsid w:val="006279F4"/>
    <w:rsid w:val="00631D05"/>
    <w:rsid w:val="00636FA2"/>
    <w:rsid w:val="0065249A"/>
    <w:rsid w:val="006571BE"/>
    <w:rsid w:val="00660158"/>
    <w:rsid w:val="0066231C"/>
    <w:rsid w:val="00663C30"/>
    <w:rsid w:val="00672422"/>
    <w:rsid w:val="00674F38"/>
    <w:rsid w:val="006B2901"/>
    <w:rsid w:val="006D48F6"/>
    <w:rsid w:val="006F2CF5"/>
    <w:rsid w:val="00700C64"/>
    <w:rsid w:val="00704D51"/>
    <w:rsid w:val="007266EB"/>
    <w:rsid w:val="00726AEA"/>
    <w:rsid w:val="007324A2"/>
    <w:rsid w:val="0073729C"/>
    <w:rsid w:val="007416FA"/>
    <w:rsid w:val="00741C83"/>
    <w:rsid w:val="00744722"/>
    <w:rsid w:val="00747B54"/>
    <w:rsid w:val="0076457A"/>
    <w:rsid w:val="0077118F"/>
    <w:rsid w:val="00772A29"/>
    <w:rsid w:val="00777133"/>
    <w:rsid w:val="00783912"/>
    <w:rsid w:val="00785673"/>
    <w:rsid w:val="007A1BE8"/>
    <w:rsid w:val="007A7982"/>
    <w:rsid w:val="007B5114"/>
    <w:rsid w:val="007C2368"/>
    <w:rsid w:val="007C442B"/>
    <w:rsid w:val="007C58FE"/>
    <w:rsid w:val="007D16C6"/>
    <w:rsid w:val="007D25C2"/>
    <w:rsid w:val="007E16FB"/>
    <w:rsid w:val="007E3BE6"/>
    <w:rsid w:val="008140F2"/>
    <w:rsid w:val="00830C5F"/>
    <w:rsid w:val="00841C92"/>
    <w:rsid w:val="008458FE"/>
    <w:rsid w:val="008461A5"/>
    <w:rsid w:val="0085096E"/>
    <w:rsid w:val="00860A3C"/>
    <w:rsid w:val="00871CE7"/>
    <w:rsid w:val="00871F07"/>
    <w:rsid w:val="00881586"/>
    <w:rsid w:val="00885AC9"/>
    <w:rsid w:val="00887D1D"/>
    <w:rsid w:val="00891C62"/>
    <w:rsid w:val="008A15D0"/>
    <w:rsid w:val="008A449A"/>
    <w:rsid w:val="008A52CE"/>
    <w:rsid w:val="008A64E9"/>
    <w:rsid w:val="008B4F8F"/>
    <w:rsid w:val="008B7975"/>
    <w:rsid w:val="008C717D"/>
    <w:rsid w:val="008D7F68"/>
    <w:rsid w:val="008E09F8"/>
    <w:rsid w:val="008E6DCE"/>
    <w:rsid w:val="008F249A"/>
    <w:rsid w:val="008F5CC6"/>
    <w:rsid w:val="008F63A4"/>
    <w:rsid w:val="00903D21"/>
    <w:rsid w:val="00924846"/>
    <w:rsid w:val="00930976"/>
    <w:rsid w:val="0093605A"/>
    <w:rsid w:val="00943E15"/>
    <w:rsid w:val="0094753E"/>
    <w:rsid w:val="0095363F"/>
    <w:rsid w:val="009619FD"/>
    <w:rsid w:val="00966994"/>
    <w:rsid w:val="00971190"/>
    <w:rsid w:val="00984550"/>
    <w:rsid w:val="00986B11"/>
    <w:rsid w:val="0099414E"/>
    <w:rsid w:val="009A0406"/>
    <w:rsid w:val="009A281E"/>
    <w:rsid w:val="009B1208"/>
    <w:rsid w:val="009B5322"/>
    <w:rsid w:val="009C419D"/>
    <w:rsid w:val="009C5A4C"/>
    <w:rsid w:val="009C6478"/>
    <w:rsid w:val="009F7083"/>
    <w:rsid w:val="00A04243"/>
    <w:rsid w:val="00A16D9F"/>
    <w:rsid w:val="00A31CC1"/>
    <w:rsid w:val="00A34428"/>
    <w:rsid w:val="00A354AD"/>
    <w:rsid w:val="00A56473"/>
    <w:rsid w:val="00A57CDF"/>
    <w:rsid w:val="00A61F3D"/>
    <w:rsid w:val="00A64ADF"/>
    <w:rsid w:val="00A64F51"/>
    <w:rsid w:val="00A67AD4"/>
    <w:rsid w:val="00A730AF"/>
    <w:rsid w:val="00A8781B"/>
    <w:rsid w:val="00A92311"/>
    <w:rsid w:val="00A947BA"/>
    <w:rsid w:val="00AA3543"/>
    <w:rsid w:val="00AB374B"/>
    <w:rsid w:val="00AB6BD3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2EAD"/>
    <w:rsid w:val="00B34ABE"/>
    <w:rsid w:val="00B40BC4"/>
    <w:rsid w:val="00B4190B"/>
    <w:rsid w:val="00B42AD7"/>
    <w:rsid w:val="00B459CF"/>
    <w:rsid w:val="00B46189"/>
    <w:rsid w:val="00B4658C"/>
    <w:rsid w:val="00B47A04"/>
    <w:rsid w:val="00B513B0"/>
    <w:rsid w:val="00B54F3A"/>
    <w:rsid w:val="00B57732"/>
    <w:rsid w:val="00B626CD"/>
    <w:rsid w:val="00B748B9"/>
    <w:rsid w:val="00B81043"/>
    <w:rsid w:val="00B849EA"/>
    <w:rsid w:val="00B85C0A"/>
    <w:rsid w:val="00B86E1A"/>
    <w:rsid w:val="00B876CD"/>
    <w:rsid w:val="00B9195D"/>
    <w:rsid w:val="00B94A3B"/>
    <w:rsid w:val="00BB1729"/>
    <w:rsid w:val="00BB176E"/>
    <w:rsid w:val="00BC0028"/>
    <w:rsid w:val="00BC2A77"/>
    <w:rsid w:val="00BC356C"/>
    <w:rsid w:val="00BD0303"/>
    <w:rsid w:val="00BD0C5C"/>
    <w:rsid w:val="00BD706A"/>
    <w:rsid w:val="00BE17A2"/>
    <w:rsid w:val="00BE1EA2"/>
    <w:rsid w:val="00BE289D"/>
    <w:rsid w:val="00BE341B"/>
    <w:rsid w:val="00BE4A16"/>
    <w:rsid w:val="00BF0D72"/>
    <w:rsid w:val="00BF2618"/>
    <w:rsid w:val="00C0288B"/>
    <w:rsid w:val="00C0663E"/>
    <w:rsid w:val="00C070ED"/>
    <w:rsid w:val="00C16F89"/>
    <w:rsid w:val="00C17395"/>
    <w:rsid w:val="00C2011C"/>
    <w:rsid w:val="00C22880"/>
    <w:rsid w:val="00C30077"/>
    <w:rsid w:val="00C436FC"/>
    <w:rsid w:val="00C51B5F"/>
    <w:rsid w:val="00C51FB2"/>
    <w:rsid w:val="00C651EA"/>
    <w:rsid w:val="00C80036"/>
    <w:rsid w:val="00C82602"/>
    <w:rsid w:val="00C8699E"/>
    <w:rsid w:val="00C9050C"/>
    <w:rsid w:val="00C92D65"/>
    <w:rsid w:val="00C97A50"/>
    <w:rsid w:val="00CA2F20"/>
    <w:rsid w:val="00CA7FB7"/>
    <w:rsid w:val="00CB0552"/>
    <w:rsid w:val="00CC2B02"/>
    <w:rsid w:val="00CD1BE8"/>
    <w:rsid w:val="00CF7CDF"/>
    <w:rsid w:val="00D005CA"/>
    <w:rsid w:val="00D01041"/>
    <w:rsid w:val="00D0661A"/>
    <w:rsid w:val="00D0785C"/>
    <w:rsid w:val="00D345DA"/>
    <w:rsid w:val="00D4127A"/>
    <w:rsid w:val="00D4209B"/>
    <w:rsid w:val="00D42E8A"/>
    <w:rsid w:val="00D46D40"/>
    <w:rsid w:val="00D51268"/>
    <w:rsid w:val="00D66D02"/>
    <w:rsid w:val="00D71A22"/>
    <w:rsid w:val="00DA2C3C"/>
    <w:rsid w:val="00DA439F"/>
    <w:rsid w:val="00DB042F"/>
    <w:rsid w:val="00DB590D"/>
    <w:rsid w:val="00DC56CA"/>
    <w:rsid w:val="00DD0597"/>
    <w:rsid w:val="00DE1677"/>
    <w:rsid w:val="00DE46A7"/>
    <w:rsid w:val="00DF4BE4"/>
    <w:rsid w:val="00DF7E67"/>
    <w:rsid w:val="00E106D5"/>
    <w:rsid w:val="00E1231A"/>
    <w:rsid w:val="00E143E7"/>
    <w:rsid w:val="00E2182A"/>
    <w:rsid w:val="00E30C75"/>
    <w:rsid w:val="00E355DE"/>
    <w:rsid w:val="00E40498"/>
    <w:rsid w:val="00E40B81"/>
    <w:rsid w:val="00E434CF"/>
    <w:rsid w:val="00E450F3"/>
    <w:rsid w:val="00E504A6"/>
    <w:rsid w:val="00E76E87"/>
    <w:rsid w:val="00E80DC5"/>
    <w:rsid w:val="00E80DF1"/>
    <w:rsid w:val="00E83B80"/>
    <w:rsid w:val="00E849A5"/>
    <w:rsid w:val="00E863DB"/>
    <w:rsid w:val="00E9229B"/>
    <w:rsid w:val="00E93FEB"/>
    <w:rsid w:val="00E95713"/>
    <w:rsid w:val="00E974F3"/>
    <w:rsid w:val="00EB648E"/>
    <w:rsid w:val="00EB7ADB"/>
    <w:rsid w:val="00ED000F"/>
    <w:rsid w:val="00F03F7A"/>
    <w:rsid w:val="00F131F6"/>
    <w:rsid w:val="00F13992"/>
    <w:rsid w:val="00F2060E"/>
    <w:rsid w:val="00F31CE7"/>
    <w:rsid w:val="00F32DD2"/>
    <w:rsid w:val="00F34465"/>
    <w:rsid w:val="00F35460"/>
    <w:rsid w:val="00F36525"/>
    <w:rsid w:val="00F436E9"/>
    <w:rsid w:val="00F54B34"/>
    <w:rsid w:val="00F66049"/>
    <w:rsid w:val="00F80741"/>
    <w:rsid w:val="00F87F5D"/>
    <w:rsid w:val="00FA695B"/>
    <w:rsid w:val="00FB0D88"/>
    <w:rsid w:val="00FB2CBC"/>
    <w:rsid w:val="00FB65CF"/>
    <w:rsid w:val="00FC439A"/>
    <w:rsid w:val="00FD6A9C"/>
    <w:rsid w:val="00FE0CFB"/>
    <w:rsid w:val="00FE137F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5EB6F629-8AC8-4E05-B952-3B9E7AA165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link w:val="Heading2Char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  <w:style w:type="paragraph" w:styleId="NormalWeb">
    <w:name w:val="Normal (Web)"/>
    <w:basedOn w:val="Normal"/>
    <w:uiPriority w:val="99"/>
    <w:unhideWhenUsed/>
    <w:rsid w:val="00622DE6"/>
    <w:pPr>
      <w:overflowPunct/>
      <w:autoSpaceDE/>
      <w:autoSpaceDN/>
      <w:adjustRightInd/>
      <w:spacing w:before="100" w:beforeAutospacing="1" w:after="100" w:afterAutospacing="1"/>
      <w:textAlignment w:val="auto"/>
    </w:pPr>
    <w:rPr>
      <w:rFonts w:eastAsiaTheme="min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622DE6"/>
    <w:rPr>
      <w:b/>
      <w:bCs/>
    </w:rPr>
  </w:style>
  <w:style w:type="character" w:customStyle="1" w:styleId="f2027">
    <w:name w:val="f2027"/>
    <w:basedOn w:val="DefaultParagraphFont"/>
    <w:rsid w:val="000831D0"/>
  </w:style>
  <w:style w:type="character" w:customStyle="1" w:styleId="info-text2">
    <w:name w:val="info-text2"/>
    <w:basedOn w:val="DefaultParagraphFont"/>
    <w:rsid w:val="00C92D65"/>
  </w:style>
  <w:style w:type="character" w:customStyle="1" w:styleId="Heading2Char">
    <w:name w:val="Heading 2 Char"/>
    <w:basedOn w:val="DefaultParagraphFont"/>
    <w:link w:val="Heading2"/>
    <w:rsid w:val="005528A5"/>
    <w:rPr>
      <w:b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773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63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42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02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43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0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93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EDEC54-1756-4178-B262-991E282E28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490</TotalTime>
  <Pages>1</Pages>
  <Words>7078</Words>
  <Characters>40351</Characters>
  <Application>Microsoft Office Word</Application>
  <DocSecurity>0</DocSecurity>
  <Lines>336</Lines>
  <Paragraphs>94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47335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81</cp:revision>
  <cp:lastPrinted>2008-03-17T22:13:00Z</cp:lastPrinted>
  <dcterms:created xsi:type="dcterms:W3CDTF">2014-06-24T20:40:00Z</dcterms:created>
  <dcterms:modified xsi:type="dcterms:W3CDTF">2017-12-29T18:39:00Z</dcterms:modified>
</cp:coreProperties>
</file>
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2041E0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Coaching Log Archive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E8697D">
        <w:rPr>
          <w:noProof/>
          <w:color w:val="000000"/>
          <w:sz w:val="18"/>
          <w:szCs w:val="18"/>
        </w:rPr>
        <w:t>July 20,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041E0" w:rsidP="00CD0D35">
            <w:r>
              <w:t>10/15/2016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2041E0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E8697D">
              <w:t xml:space="preserve">3932 - </w:t>
            </w:r>
            <w:r w:rsidR="002041E0">
              <w:t>Manual</w:t>
            </w:r>
            <w:r w:rsidR="00140565">
              <w:t>ly Archive Coaching Log Process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8697D" w:rsidP="004F5C38">
            <w:r>
              <w:t>07/20/2020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8697D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8697D" w:rsidRDefault="00E8697D" w:rsidP="00E8697D">
            <w:pPr>
              <w:spacing w:before="6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853EB9">
              <w:t>TFS 17655 - Updated to archive Quality Now, Short Calls and Bingo detail records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C17395" w:rsidRPr="00E76E87" w:rsidRDefault="00C17395" w:rsidP="005E57C8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8697D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234889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15" w:author="Palacherla, Susmitha C (NE)" w:date="2020-07-20T12:1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6" w:author="Palacherla, Susmitha C (NE)" w:date="2020-07-20T12:12:00Z">
            <w:r w:rsidR="00234889" w:rsidRPr="000C26DA">
              <w:rPr>
                <w:rStyle w:val="Hyperlink"/>
                <w:noProof/>
              </w:rPr>
              <w:fldChar w:fldCharType="begin"/>
            </w:r>
            <w:r w:rsidR="00234889" w:rsidRPr="000C26DA">
              <w:rPr>
                <w:rStyle w:val="Hyperlink"/>
                <w:noProof/>
              </w:rPr>
              <w:instrText xml:space="preserve"> </w:instrText>
            </w:r>
            <w:r w:rsidR="00234889">
              <w:rPr>
                <w:noProof/>
              </w:rPr>
              <w:instrText>HYPERLINK \l "_Toc46139594"</w:instrText>
            </w:r>
            <w:r w:rsidR="00234889" w:rsidRPr="000C26DA">
              <w:rPr>
                <w:rStyle w:val="Hyperlink"/>
                <w:noProof/>
              </w:rPr>
              <w:instrText xml:space="preserve"> </w:instrText>
            </w:r>
            <w:r w:rsidR="00234889" w:rsidRPr="000C26DA">
              <w:rPr>
                <w:rStyle w:val="Hyperlink"/>
                <w:noProof/>
              </w:rPr>
            </w:r>
            <w:r w:rsidR="00234889" w:rsidRPr="000C26DA">
              <w:rPr>
                <w:rStyle w:val="Hyperlink"/>
                <w:noProof/>
              </w:rPr>
              <w:fldChar w:fldCharType="separate"/>
            </w:r>
            <w:r w:rsidR="00234889" w:rsidRPr="000C26DA">
              <w:rPr>
                <w:rStyle w:val="Hyperlink"/>
                <w:noProof/>
              </w:rPr>
              <w:t>1.</w:t>
            </w:r>
            <w:r w:rsidR="00234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4889" w:rsidRPr="000C26DA">
              <w:rPr>
                <w:rStyle w:val="Hyperlink"/>
                <w:noProof/>
              </w:rPr>
              <w:t>TFS 3932 – Manually Archive Coaching Logs</w:t>
            </w:r>
            <w:r w:rsidR="00234889">
              <w:rPr>
                <w:noProof/>
                <w:webHidden/>
              </w:rPr>
              <w:tab/>
            </w:r>
            <w:r w:rsidR="00234889">
              <w:rPr>
                <w:noProof/>
                <w:webHidden/>
              </w:rPr>
              <w:fldChar w:fldCharType="begin"/>
            </w:r>
            <w:r w:rsidR="00234889">
              <w:rPr>
                <w:noProof/>
                <w:webHidden/>
              </w:rPr>
              <w:instrText xml:space="preserve"> PAGEREF _Toc46139594 \h </w:instrText>
            </w:r>
            <w:r w:rsidR="00234889">
              <w:rPr>
                <w:noProof/>
                <w:webHidden/>
              </w:rPr>
            </w:r>
          </w:ins>
          <w:r w:rsidR="00234889">
            <w:rPr>
              <w:noProof/>
              <w:webHidden/>
            </w:rPr>
            <w:fldChar w:fldCharType="separate"/>
          </w:r>
          <w:ins w:id="17" w:author="Palacherla, Susmitha C (NE)" w:date="2020-07-20T12:12:00Z">
            <w:r w:rsidR="00234889">
              <w:rPr>
                <w:noProof/>
                <w:webHidden/>
              </w:rPr>
              <w:t>4</w:t>
            </w:r>
            <w:r w:rsidR="00234889">
              <w:rPr>
                <w:noProof/>
                <w:webHidden/>
              </w:rPr>
              <w:fldChar w:fldCharType="end"/>
            </w:r>
            <w:r w:rsidR="00234889" w:rsidRPr="000C26DA">
              <w:rPr>
                <w:rStyle w:val="Hyperlink"/>
                <w:noProof/>
              </w:rPr>
              <w:fldChar w:fldCharType="end"/>
            </w:r>
          </w:ins>
        </w:p>
        <w:p w:rsidR="00234889" w:rsidRDefault="00234889">
          <w:pPr>
            <w:pStyle w:val="TOC2"/>
            <w:tabs>
              <w:tab w:val="left" w:pos="660"/>
              <w:tab w:val="right" w:leader="dot" w:pos="13670"/>
            </w:tabs>
            <w:rPr>
              <w:ins w:id="18" w:author="Palacherla, Susmitha C (NE)" w:date="2020-07-20T12:1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" w:author="Palacherla, Susmitha C (NE)" w:date="2020-07-20T12:12:00Z">
            <w:r w:rsidRPr="000C26DA">
              <w:rPr>
                <w:rStyle w:val="Hyperlink"/>
                <w:noProof/>
              </w:rPr>
              <w:fldChar w:fldCharType="begin"/>
            </w:r>
            <w:r w:rsidRPr="000C26D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"_Toc46139595"</w:instrText>
            </w:r>
            <w:r w:rsidRPr="000C26DA">
              <w:rPr>
                <w:rStyle w:val="Hyperlink"/>
                <w:noProof/>
              </w:rPr>
              <w:instrText xml:space="preserve"> </w:instrText>
            </w:r>
            <w:r w:rsidRPr="000C26DA">
              <w:rPr>
                <w:rStyle w:val="Hyperlink"/>
                <w:noProof/>
              </w:rPr>
            </w:r>
            <w:r w:rsidRPr="000C26DA">
              <w:rPr>
                <w:rStyle w:val="Hyperlink"/>
                <w:noProof/>
              </w:rPr>
              <w:fldChar w:fldCharType="separate"/>
            </w:r>
            <w:r w:rsidRPr="000C26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26DA">
              <w:rPr>
                <w:rStyle w:val="Hyperlink"/>
                <w:noProof/>
              </w:rPr>
              <w:t>TFS 17655 – Archive Quality Now, Short Calls and Bingo detail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_Toc46139595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Palacherla, Susmitha C (NE)" w:date="2020-07-20T12:1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C26DA">
              <w:rPr>
                <w:rStyle w:val="Hyperlink"/>
                <w:noProof/>
              </w:rPr>
              <w:fldChar w:fldCharType="end"/>
            </w:r>
          </w:ins>
        </w:p>
        <w:p w:rsidR="006B6374" w:rsidDel="00234889" w:rsidRDefault="006B6374">
          <w:pPr>
            <w:pStyle w:val="TOC2"/>
            <w:tabs>
              <w:tab w:val="left" w:pos="660"/>
              <w:tab w:val="right" w:leader="dot" w:pos="13670"/>
            </w:tabs>
            <w:rPr>
              <w:del w:id="21" w:author="Palacherla, Susmitha C (NE)" w:date="2020-07-20T12:12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2" w:author="Palacherla, Susmitha C (NE)" w:date="2020-07-20T12:12:00Z">
            <w:r w:rsidRPr="00234889" w:rsidDel="00234889">
              <w:rPr>
                <w:noProof/>
                <w:rPrChange w:id="23" w:author="Palacherla, Susmitha C (NE)" w:date="2020-07-20T12:12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2348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4889" w:rsidDel="00234889">
              <w:rPr>
                <w:noProof/>
                <w:rPrChange w:id="24" w:author="Palacherla, Susmitha C (NE)" w:date="2020-07-20T12:12:00Z">
                  <w:rPr>
                    <w:rStyle w:val="Hyperlink"/>
                    <w:noProof/>
                  </w:rPr>
                </w:rPrChange>
              </w:rPr>
              <w:delText>TFS 3932 – Manually Archive Coaching Logs</w:delText>
            </w:r>
            <w:r w:rsidDel="00234889">
              <w:rPr>
                <w:noProof/>
                <w:webHidden/>
              </w:rPr>
              <w:tab/>
              <w:delText>4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25" w:name="_GoBack"/>
      <w:bookmarkEnd w:id="2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26" w:name="_Toc46139594"/>
      <w:r>
        <w:t xml:space="preserve">TFS </w:t>
      </w:r>
      <w:r w:rsidR="002041E0">
        <w:t>3932 – Manual</w:t>
      </w:r>
      <w:r w:rsidR="006B6374">
        <w:t>ly Archive Coaching Logs</w:t>
      </w:r>
      <w:bookmarkEnd w:id="26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6F2E54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6F2E5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6F2E54">
            <w:r>
              <w:t>Description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6F2E54">
            <w:r>
              <w:t>Change Request</w:t>
            </w:r>
          </w:p>
        </w:tc>
      </w:tr>
      <w:tr w:rsidR="00CD2A33" w:rsidTr="006F2E54">
        <w:trPr>
          <w:trHeight w:val="125"/>
        </w:trPr>
        <w:tc>
          <w:tcPr>
            <w:tcW w:w="2549" w:type="dxa"/>
          </w:tcPr>
          <w:p w:rsidR="00CD2A33" w:rsidRDefault="00CD2A33" w:rsidP="006F2E54">
            <w:r>
              <w:t>Change Description</w:t>
            </w:r>
          </w:p>
        </w:tc>
        <w:tc>
          <w:tcPr>
            <w:tcW w:w="10455" w:type="dxa"/>
          </w:tcPr>
          <w:p w:rsidR="00CD2A33" w:rsidRDefault="006B6374" w:rsidP="00CD2A33">
            <w:r>
              <w:t>Manually archive coaching logs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6F2E54">
            <w:r>
              <w:t xml:space="preserve">eCoaching_Dev database on vrivfssdbt02\scord01,1437 </w:t>
            </w:r>
          </w:p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6B6374" w:rsidP="006F2E54">
            <w:r>
              <w:t>Create 2 new tables for Archiving coaching logs and coaching log reason records respectively</w:t>
            </w:r>
          </w:p>
          <w:p w:rsidR="00CD2A33" w:rsidRDefault="00CD2A33" w:rsidP="006F2E54"/>
        </w:tc>
      </w:tr>
      <w:tr w:rsidR="00CD2A33" w:rsidTr="006F2E54">
        <w:tc>
          <w:tcPr>
            <w:tcW w:w="2549" w:type="dxa"/>
          </w:tcPr>
          <w:p w:rsidR="00CD2A33" w:rsidRDefault="00CD2A33" w:rsidP="006F2E54">
            <w:r>
              <w:t>Code doc</w:t>
            </w:r>
          </w:p>
        </w:tc>
        <w:tc>
          <w:tcPr>
            <w:tcW w:w="10455" w:type="dxa"/>
          </w:tcPr>
          <w:p w:rsidR="00CD2A33" w:rsidRDefault="006B6374" w:rsidP="006F2E54">
            <w:r w:rsidRPr="006B6374">
              <w:t>CCO_eCoaching_Maintenance_Create.sql</w:t>
            </w:r>
          </w:p>
        </w:tc>
      </w:tr>
      <w:tr w:rsidR="00CD2A33" w:rsidTr="006B6374">
        <w:trPr>
          <w:trHeight w:val="755"/>
        </w:trPr>
        <w:tc>
          <w:tcPr>
            <w:tcW w:w="2549" w:type="dxa"/>
          </w:tcPr>
          <w:p w:rsidR="00CD2A33" w:rsidRDefault="00CD2A33" w:rsidP="006F2E54">
            <w:r>
              <w:t>Notes</w:t>
            </w:r>
          </w:p>
        </w:tc>
        <w:tc>
          <w:tcPr>
            <w:tcW w:w="10455" w:type="dxa"/>
          </w:tcPr>
          <w:p w:rsidR="00CD2A33" w:rsidRDefault="006B6374" w:rsidP="006F2E54">
            <w:r>
              <w:t>A stored procedure will be used to archive the coaching logs.(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D224DD">
              <w:t xml:space="preserve"> </w:t>
            </w:r>
            <w:r w:rsidR="00D224DD" w:rsidRPr="00D224DD">
              <w:rPr>
                <w:rFonts w:ascii="Courier New" w:hAnsi="Courier New" w:cs="Courier New"/>
                <w:noProof/>
              </w:rPr>
              <w:t>sp_Insert_Into_Coaching_Log_Archive</w:t>
            </w:r>
            <w:r>
              <w:rPr>
                <w:rFonts w:ascii="Courier New" w:hAnsi="Courier New" w:cs="Courier New"/>
                <w:noProof/>
              </w:rPr>
              <w:t>])</w:t>
            </w:r>
          </w:p>
          <w:p w:rsidR="006B6374" w:rsidRDefault="006B6374" w:rsidP="006F2E54">
            <w:r>
              <w:t xml:space="preserve">The stored procedure will accept one input parameter which is the </w:t>
            </w:r>
            <w:r w:rsidR="00D12AAB">
              <w:t>value for the ‘Archived By’ attribute.</w:t>
            </w:r>
          </w:p>
          <w:p w:rsidR="00CD2A33" w:rsidRPr="00871F07" w:rsidRDefault="00CD2A33" w:rsidP="006F2E54"/>
        </w:tc>
      </w:tr>
      <w:tr w:rsidR="006B6374" w:rsidTr="006F2E54">
        <w:tc>
          <w:tcPr>
            <w:tcW w:w="2549" w:type="dxa"/>
          </w:tcPr>
          <w:p w:rsidR="006B6374" w:rsidRDefault="006B6374" w:rsidP="006F2E54">
            <w:r>
              <w:t>Useful sql</w:t>
            </w:r>
          </w:p>
        </w:tc>
        <w:tc>
          <w:tcPr>
            <w:tcW w:w="10455" w:type="dxa"/>
          </w:tcPr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[SubmittedDate]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 w:rsidR="00D12AAB"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6B6374">
              <w:rPr>
                <w:rFonts w:ascii="Courier New" w:hAnsi="Courier New" w:cs="Courier New"/>
                <w:noProof/>
                <w:color w:val="0000FF"/>
              </w:rPr>
              <w:t>ORDER 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[Coaching_Log_Reason]CLR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[Coaching_Log_Reason_Archive]CLRA 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 CL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[CoachingID]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[SubmittedDate]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 w:rsidR="00D12AAB"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</w:t>
            </w:r>
            <w:r w:rsidR="00D12AAB">
              <w:rPr>
                <w:rFonts w:ascii="Courier New" w:hAnsi="Courier New" w:cs="Courier New"/>
                <w:noProof/>
                <w:color w:val="FF0000"/>
              </w:rPr>
              <w:t>5</w:t>
            </w:r>
            <w:r>
              <w:rPr>
                <w:rFonts w:ascii="Courier New" w:hAnsi="Courier New" w:cs="Courier New"/>
                <w:noProof/>
                <w:color w:val="FF0000"/>
              </w:rPr>
              <w:t>-03-01 18:17:12.050'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14396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[Coaching_Log_Archive]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[Coaching_Log_Reason_Archive]</w:t>
            </w:r>
          </w:p>
          <w:p w:rsidR="006B6374" w:rsidRDefault="006B6374" w:rsidP="006B63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6374" w:rsidRDefault="006B6374" w:rsidP="006F2E54"/>
        </w:tc>
      </w:tr>
    </w:tbl>
    <w:p w:rsidR="00CD2A33" w:rsidRPr="00871F07" w:rsidRDefault="00CD2A33" w:rsidP="00CD2A33"/>
    <w:tbl>
      <w:tblPr>
        <w:tblW w:w="1296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40"/>
      </w:tblGrid>
      <w:tr w:rsidR="00CD2A33" w:rsidRPr="00FF5201" w:rsidTr="002041E0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6F2E5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40" w:type="dxa"/>
            <w:shd w:val="clear" w:color="auto" w:fill="A6A6A6"/>
          </w:tcPr>
          <w:p w:rsidR="00CD2A33" w:rsidRPr="00FF5201" w:rsidRDefault="00CD2A33" w:rsidP="006F2E54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2041E0">
        <w:trPr>
          <w:cantSplit/>
        </w:trPr>
        <w:tc>
          <w:tcPr>
            <w:tcW w:w="900" w:type="dxa"/>
          </w:tcPr>
          <w:p w:rsidR="00CD2A33" w:rsidRDefault="00804220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CD2A3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04220" w:rsidRDefault="00804220" w:rsidP="006F2E54">
            <w:r>
              <w:t xml:space="preserve">Run Archive process </w:t>
            </w:r>
          </w:p>
          <w:p w:rsidR="006C3BAA" w:rsidRDefault="006C3BAA" w:rsidP="006F2E54"/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[sp_Insert_Into_Coaching_Log_Archive]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@strArchivedBy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N'Manual'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AA" w:rsidRDefault="006C3BAA" w:rsidP="006C3B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04220" w:rsidRDefault="00804220" w:rsidP="000374A1"/>
        </w:tc>
        <w:tc>
          <w:tcPr>
            <w:tcW w:w="4500" w:type="dxa"/>
          </w:tcPr>
          <w:p w:rsidR="00CD2A33" w:rsidRDefault="006C3BAA" w:rsidP="00626D5D">
            <w:r>
              <w:t>All inactive logs with submitted date older than 10/19/2015 should be archived.</w:t>
            </w:r>
          </w:p>
        </w:tc>
        <w:tc>
          <w:tcPr>
            <w:tcW w:w="1260" w:type="dxa"/>
          </w:tcPr>
          <w:p w:rsidR="00CD2A33" w:rsidRPr="00202208" w:rsidRDefault="00CD2A33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CD2A33" w:rsidRPr="00BF0D72" w:rsidRDefault="006C3BAA" w:rsidP="006F2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run on 10/19/2016 5:30 PM</w:t>
            </w:r>
          </w:p>
        </w:tc>
      </w:tr>
      <w:tr w:rsidR="00CD2A33" w:rsidRPr="00FF5201" w:rsidTr="002041E0">
        <w:trPr>
          <w:cantSplit/>
        </w:trPr>
        <w:tc>
          <w:tcPr>
            <w:tcW w:w="900" w:type="dxa"/>
          </w:tcPr>
          <w:p w:rsidR="00CD2A33" w:rsidRDefault="00804220" w:rsidP="006F2E54">
            <w:r>
              <w:rPr>
                <w:rFonts w:asciiTheme="minorHAnsi" w:hAnsiTheme="minorHAnsi"/>
                <w:bCs/>
              </w:rPr>
              <w:t>1.</w:t>
            </w:r>
            <w:r w:rsidR="00CD2A3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D2A33" w:rsidRDefault="006C3BAA" w:rsidP="006C3BAA">
            <w:r>
              <w:t>Check status of logs in archive log table</w:t>
            </w:r>
          </w:p>
        </w:tc>
        <w:tc>
          <w:tcPr>
            <w:tcW w:w="4500" w:type="dxa"/>
          </w:tcPr>
          <w:p w:rsidR="00CD2A33" w:rsidRDefault="006C3BAA" w:rsidP="00626D5D">
            <w:r>
              <w:t>Should all be 2 = Inactive</w:t>
            </w:r>
          </w:p>
        </w:tc>
        <w:tc>
          <w:tcPr>
            <w:tcW w:w="1260" w:type="dxa"/>
          </w:tcPr>
          <w:p w:rsidR="00CD2A33" w:rsidRDefault="00CD2A33" w:rsidP="006F2E54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CD2A33" w:rsidRPr="00BF0D72" w:rsidRDefault="00CD2A33" w:rsidP="006F2E54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960" w:type="dxa"/>
          </w:tcPr>
          <w:p w:rsidR="006C3BAA" w:rsidRDefault="006C3BAA" w:rsidP="006C3BAA">
            <w:r w:rsidRPr="00723992">
              <w:t xml:space="preserve">Check </w:t>
            </w:r>
            <w:r>
              <w:t>Archived By for</w:t>
            </w:r>
            <w:r w:rsidRPr="00723992">
              <w:t xml:space="preserve"> logs in archive log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Should be the value of the param passed which = ‘Manual’</w:t>
            </w:r>
          </w:p>
          <w:p w:rsidR="006C3BAA" w:rsidRDefault="006C3BAA" w:rsidP="006C3BAA"/>
        </w:tc>
        <w:tc>
          <w:tcPr>
            <w:tcW w:w="1260" w:type="dxa"/>
          </w:tcPr>
          <w:p w:rsidR="006C3BAA" w:rsidRDefault="006C3BAA" w:rsidP="006C3BA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</w:tcPr>
          <w:p w:rsidR="006C3BAA" w:rsidRDefault="006C3BAA" w:rsidP="006C3BAA">
            <w:r w:rsidRPr="00723992">
              <w:t xml:space="preserve">Check </w:t>
            </w:r>
            <w:r>
              <w:t>Archived date</w:t>
            </w:r>
            <w:r w:rsidRPr="00723992">
              <w:t xml:space="preserve"> of logs in archive log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Archiveddate = System datetime</w:t>
            </w:r>
          </w:p>
        </w:tc>
        <w:tc>
          <w:tcPr>
            <w:tcW w:w="1260" w:type="dxa"/>
          </w:tcPr>
          <w:p w:rsidR="006C3BAA" w:rsidRDefault="006C3BAA" w:rsidP="006C3BA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  <w:tr w:rsidR="006C3BAA" w:rsidRPr="00FF5201" w:rsidTr="002041E0">
        <w:trPr>
          <w:cantSplit/>
        </w:trPr>
        <w:tc>
          <w:tcPr>
            <w:tcW w:w="900" w:type="dxa"/>
          </w:tcPr>
          <w:p w:rsidR="006C3BAA" w:rsidRDefault="006C3BAA" w:rsidP="006C3BA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1.5</w:t>
            </w:r>
          </w:p>
        </w:tc>
        <w:tc>
          <w:tcPr>
            <w:tcW w:w="3960" w:type="dxa"/>
          </w:tcPr>
          <w:p w:rsidR="006C3BAA" w:rsidRPr="00723992" w:rsidRDefault="006C3BAA" w:rsidP="006C3BAA">
            <w:r>
              <w:t>Verify the coaching log reason archive table</w:t>
            </w:r>
          </w:p>
        </w:tc>
        <w:tc>
          <w:tcPr>
            <w:tcW w:w="4500" w:type="dxa"/>
          </w:tcPr>
          <w:p w:rsidR="006C3BAA" w:rsidRDefault="006C3BAA" w:rsidP="006C3BAA">
            <w:r>
              <w:t>All coaching logs archived should have their respective reason records archived.</w:t>
            </w:r>
          </w:p>
        </w:tc>
        <w:tc>
          <w:tcPr>
            <w:tcW w:w="1260" w:type="dxa"/>
          </w:tcPr>
          <w:p w:rsidR="006C3BAA" w:rsidRPr="005E6689" w:rsidRDefault="006C3BAA" w:rsidP="006C3BA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6C3BAA" w:rsidRPr="00BF0D72" w:rsidRDefault="006C3BAA" w:rsidP="006C3BAA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E8697D" w:rsidRDefault="00E8697D" w:rsidP="00FF130B"/>
    <w:p w:rsidR="00E8697D" w:rsidRDefault="00E8697D" w:rsidP="00FF130B"/>
    <w:p w:rsidR="00E8697D" w:rsidRDefault="00E8697D" w:rsidP="00FF130B"/>
    <w:p w:rsidR="00E8697D" w:rsidRDefault="00E8697D" w:rsidP="00FF130B"/>
    <w:p w:rsidR="00E8697D" w:rsidRDefault="00E8697D" w:rsidP="00FF130B"/>
    <w:p w:rsidR="00E8697D" w:rsidRDefault="00E8697D" w:rsidP="00FF130B"/>
    <w:p w:rsidR="005E57C8" w:rsidRPr="00E8697D" w:rsidRDefault="005E57C8" w:rsidP="00FF130B">
      <w:pPr>
        <w:rPr>
          <w:b/>
          <w:sz w:val="24"/>
        </w:rPr>
      </w:pPr>
    </w:p>
    <w:p w:rsidR="00E8697D" w:rsidRPr="00961BE3" w:rsidRDefault="00E8697D" w:rsidP="00E8697D">
      <w:pPr>
        <w:pStyle w:val="Heading2"/>
        <w:numPr>
          <w:ilvl w:val="0"/>
          <w:numId w:val="2"/>
        </w:numPr>
      </w:pPr>
      <w:bookmarkStart w:id="27" w:name="_Toc46139595"/>
      <w:r>
        <w:t xml:space="preserve">TFS </w:t>
      </w:r>
      <w:ins w:id="28" w:author="Palacherla, Susmitha C (NE)" w:date="2020-07-20T12:09:00Z">
        <w:r>
          <w:t>17655</w:t>
        </w:r>
      </w:ins>
      <w:del w:id="29" w:author="Palacherla, Susmitha C (NE)" w:date="2020-07-20T12:09:00Z">
        <w:r w:rsidDel="00E8697D">
          <w:delText>3932</w:delText>
        </w:r>
      </w:del>
      <w:r>
        <w:t xml:space="preserve"> – A</w:t>
      </w:r>
      <w:r w:rsidRPr="00853EB9">
        <w:t>rchive Quality Now, Short Calls and Bingo detail records</w:t>
      </w:r>
      <w:bookmarkEnd w:id="27"/>
      <w:r w:rsidRPr="00961BE3">
        <w:t xml:space="preserve"> </w:t>
      </w:r>
    </w:p>
    <w:p w:rsidR="00E8697D" w:rsidRPr="00CD2A33" w:rsidRDefault="00E8697D" w:rsidP="00E8697D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8697D" w:rsidTr="00961BE3">
        <w:trPr>
          <w:tblHeader/>
        </w:trPr>
        <w:tc>
          <w:tcPr>
            <w:tcW w:w="2549" w:type="dxa"/>
            <w:shd w:val="solid" w:color="auto" w:fill="000000"/>
          </w:tcPr>
          <w:p w:rsidR="00E8697D" w:rsidRDefault="00E8697D" w:rsidP="00961B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8697D" w:rsidRDefault="00E8697D" w:rsidP="00961BE3">
            <w:r>
              <w:t>Description</w:t>
            </w:r>
          </w:p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Change Type</w:t>
            </w:r>
          </w:p>
        </w:tc>
        <w:tc>
          <w:tcPr>
            <w:tcW w:w="10455" w:type="dxa"/>
          </w:tcPr>
          <w:p w:rsidR="00E8697D" w:rsidRDefault="00E8697D" w:rsidP="00961BE3">
            <w:r>
              <w:t>Change Request</w:t>
            </w:r>
          </w:p>
        </w:tc>
      </w:tr>
      <w:tr w:rsidR="00E8697D" w:rsidTr="00961BE3">
        <w:trPr>
          <w:trHeight w:val="125"/>
        </w:trPr>
        <w:tc>
          <w:tcPr>
            <w:tcW w:w="2549" w:type="dxa"/>
          </w:tcPr>
          <w:p w:rsidR="00E8697D" w:rsidRDefault="00E8697D" w:rsidP="00961BE3">
            <w:r>
              <w:t>Change Description</w:t>
            </w:r>
          </w:p>
        </w:tc>
        <w:tc>
          <w:tcPr>
            <w:tcW w:w="10455" w:type="dxa"/>
          </w:tcPr>
          <w:p w:rsidR="00E8697D" w:rsidRDefault="00E8697D" w:rsidP="00961BE3">
            <w:r>
              <w:t>A</w:t>
            </w:r>
            <w:r w:rsidRPr="00853EB9">
              <w:t xml:space="preserve">rchive Quality Now, Short Calls and Bingo </w:t>
            </w:r>
            <w:ins w:id="30" w:author="Palacherla, Susmitha C (NE)" w:date="2020-07-20T12:10:00Z">
              <w:r>
                <w:t>D</w:t>
              </w:r>
            </w:ins>
            <w:del w:id="31" w:author="Palacherla, Susmitha C (NE)" w:date="2020-07-20T12:09:00Z">
              <w:r w:rsidRPr="00853EB9" w:rsidDel="00E8697D">
                <w:delText>d</w:delText>
              </w:r>
            </w:del>
            <w:r w:rsidRPr="00853EB9">
              <w:t>etail records</w:t>
            </w:r>
          </w:p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Test Environment</w:t>
            </w:r>
          </w:p>
        </w:tc>
        <w:tc>
          <w:tcPr>
            <w:tcW w:w="10455" w:type="dxa"/>
          </w:tcPr>
          <w:p w:rsidR="00E8697D" w:rsidRDefault="00E8697D" w:rsidP="00E8697D">
            <w:r>
              <w:t xml:space="preserve">eCoaching_Dev database on </w:t>
            </w:r>
            <w:r>
              <w:t>f3420-ecldbd01</w:t>
            </w:r>
            <w:r>
              <w:t xml:space="preserve"> </w:t>
            </w:r>
          </w:p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Code Modules created/updated</w:t>
            </w:r>
          </w:p>
        </w:tc>
        <w:tc>
          <w:tcPr>
            <w:tcW w:w="10455" w:type="dxa"/>
          </w:tcPr>
          <w:p w:rsidR="00E8697D" w:rsidRPr="004A3D80" w:rsidRDefault="00E8697D" w:rsidP="00961BE3">
            <w:r>
              <w:t>Create</w:t>
            </w:r>
            <w:r>
              <w:t>3</w:t>
            </w:r>
            <w:r>
              <w:t xml:space="preserve"> new tables for Archiving </w:t>
            </w:r>
            <w:r w:rsidRPr="00853EB9">
              <w:t>Quality Now, Short Calls and Bingo detail records</w:t>
            </w:r>
            <w:r>
              <w:t xml:space="preserve"> </w:t>
            </w:r>
            <w:r>
              <w:t>respectively</w:t>
            </w:r>
          </w:p>
          <w:p w:rsidR="00E8697D" w:rsidRDefault="00E8697D" w:rsidP="00961BE3"/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Code doc</w:t>
            </w:r>
          </w:p>
        </w:tc>
        <w:tc>
          <w:tcPr>
            <w:tcW w:w="10455" w:type="dxa"/>
          </w:tcPr>
          <w:p w:rsidR="00E8697D" w:rsidRDefault="00E8697D" w:rsidP="00961BE3">
            <w:r w:rsidRPr="006B6374">
              <w:t>CCO_eCoaching_Maintenance_Create.sql</w:t>
            </w:r>
          </w:p>
        </w:tc>
      </w:tr>
      <w:tr w:rsidR="00E8697D" w:rsidTr="00961BE3">
        <w:trPr>
          <w:trHeight w:val="755"/>
        </w:trPr>
        <w:tc>
          <w:tcPr>
            <w:tcW w:w="2549" w:type="dxa"/>
          </w:tcPr>
          <w:p w:rsidR="00E8697D" w:rsidRDefault="00E8697D" w:rsidP="00961BE3">
            <w:r>
              <w:t>Notes</w:t>
            </w:r>
          </w:p>
        </w:tc>
        <w:tc>
          <w:tcPr>
            <w:tcW w:w="10455" w:type="dxa"/>
          </w:tcPr>
          <w:p w:rsidR="00E8697D" w:rsidRDefault="00E8697D" w:rsidP="00961BE3">
            <w:r>
              <w:t>A stored procedure will be used to archive the coaching logs.(</w:t>
            </w:r>
            <w:r w:rsidRPr="00E8697D">
              <w:t xml:space="preserve"> PROCEDURE [EC].[</w:t>
            </w:r>
            <w:r>
              <w:t xml:space="preserve"> </w:t>
            </w:r>
            <w:r w:rsidRPr="00E8697D">
              <w:t>sp_Insert_Into_Coaching_Log_Archive])</w:t>
            </w:r>
          </w:p>
          <w:p w:rsidR="00E8697D" w:rsidRDefault="00E8697D" w:rsidP="00961BE3">
            <w:r>
              <w:t>The stored procedure will accept one input parameter which is the value for the ‘Archived By’ attribute.</w:t>
            </w:r>
          </w:p>
          <w:p w:rsidR="00E8697D" w:rsidRPr="00871F07" w:rsidRDefault="00E8697D" w:rsidP="00961BE3"/>
        </w:tc>
      </w:tr>
      <w:tr w:rsidR="00E8697D" w:rsidTr="00961BE3">
        <w:tc>
          <w:tcPr>
            <w:tcW w:w="2549" w:type="dxa"/>
          </w:tcPr>
          <w:p w:rsidR="00E8697D" w:rsidRDefault="00E8697D" w:rsidP="00961BE3">
            <w:r>
              <w:t>Useful sql</w:t>
            </w:r>
          </w:p>
        </w:tc>
        <w:tc>
          <w:tcPr>
            <w:tcW w:w="10455" w:type="dxa"/>
          </w:tcPr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[CoachingID]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 CL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StatusID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[SubmittedDate]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ins w:id="32" w:author="Palacherla, Susmitha C (NE)" w:date="2020-07-20T12:10:00Z"/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Pre Counts</w:t>
            </w:r>
          </w:p>
          <w:p w:rsidR="00234889" w:rsidRDefault="00234889" w:rsidP="00E869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--62199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--62797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[Coaching_Log_Quality_Now_Evaluations_Archive]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--99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[ShortCalls_Evaluations_Archive]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[Coaching_Log_Bingo_Archive]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--20022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--20520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[Coaching_Log_Quality_Now_Evaluations]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--1290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[ShortCalls_Evaluations]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--584</w:t>
            </w:r>
          </w:p>
          <w:p w:rsidR="00E8697D" w:rsidRDefault="00E8697D" w:rsidP="00E8697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[Coaching_Log_Bingo]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--1267</w:t>
            </w:r>
          </w:p>
          <w:p w:rsidR="00E8697D" w:rsidRDefault="00E8697D" w:rsidP="00961BE3"/>
        </w:tc>
      </w:tr>
    </w:tbl>
    <w:p w:rsidR="00E8697D" w:rsidRPr="00871F07" w:rsidRDefault="00E8697D" w:rsidP="00E8697D"/>
    <w:tbl>
      <w:tblPr>
        <w:tblW w:w="1296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340"/>
      </w:tblGrid>
      <w:tr w:rsidR="00E8697D" w:rsidRPr="00FF5201" w:rsidTr="00961B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RESULTS</w:t>
            </w:r>
          </w:p>
          <w:p w:rsidR="00E8697D" w:rsidRPr="00FF5201" w:rsidRDefault="00E8697D" w:rsidP="00961B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40" w:type="dxa"/>
            <w:shd w:val="clear" w:color="auto" w:fill="A6A6A6"/>
          </w:tcPr>
          <w:p w:rsidR="00E8697D" w:rsidRPr="00FF5201" w:rsidRDefault="00E8697D" w:rsidP="00961BE3">
            <w:pPr>
              <w:rPr>
                <w:i/>
              </w:rPr>
            </w:pPr>
            <w:r w:rsidRPr="00FF5201">
              <w:t>COMMENTS</w:t>
            </w: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pPr>
              <w:rPr>
                <w:rFonts w:asciiTheme="minorHAnsi" w:hAnsiTheme="minorHAnsi"/>
                <w:bCs/>
              </w:rPr>
            </w:pPr>
            <w:del w:id="33" w:author="Palacherla, Susmitha C (NE)" w:date="2020-07-20T12:08:00Z">
              <w:r w:rsidDel="00E8697D">
                <w:rPr>
                  <w:rFonts w:asciiTheme="minorHAnsi" w:hAnsiTheme="minorHAnsi"/>
                  <w:bCs/>
                </w:rPr>
                <w:lastRenderedPageBreak/>
                <w:delText>1.</w:delText>
              </w:r>
            </w:del>
            <w:ins w:id="34" w:author="Palacherla, Susmitha C (NE)" w:date="2020-07-20T12:08:00Z">
              <w:r>
                <w:rPr>
                  <w:rFonts w:asciiTheme="minorHAnsi" w:hAnsiTheme="minorHAnsi"/>
                  <w:bCs/>
                </w:rPr>
                <w:t>2.</w:t>
              </w:r>
            </w:ins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E8697D" w:rsidRDefault="00E8697D" w:rsidP="00961BE3">
            <w:r>
              <w:t xml:space="preserve">Run Archive process </w:t>
            </w:r>
          </w:p>
          <w:p w:rsidR="00E8697D" w:rsidRDefault="00E8697D" w:rsidP="00961BE3"/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[sp_Insert_Into_Coaching_Log_Archive]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@strArchivedBy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N'Manual'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697D" w:rsidRDefault="00E8697D" w:rsidP="00961B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697D" w:rsidRDefault="00E8697D" w:rsidP="00961BE3"/>
        </w:tc>
        <w:tc>
          <w:tcPr>
            <w:tcW w:w="4500" w:type="dxa"/>
          </w:tcPr>
          <w:p w:rsidR="00E8697D" w:rsidRDefault="00E8697D" w:rsidP="00E8697D">
            <w:r>
              <w:t xml:space="preserve">All inactive logs with submitted date older than </w:t>
            </w:r>
            <w:r>
              <w:t>07/20/2019 and their detail records</w:t>
            </w:r>
            <w:r>
              <w:t xml:space="preserve"> should be archived.</w:t>
            </w:r>
          </w:p>
        </w:tc>
        <w:tc>
          <w:tcPr>
            <w:tcW w:w="1260" w:type="dxa"/>
          </w:tcPr>
          <w:p w:rsidR="00E8697D" w:rsidRPr="00202208" w:rsidRDefault="00E8697D" w:rsidP="00961B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E8697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run on </w:t>
            </w:r>
            <w:r>
              <w:rPr>
                <w:rFonts w:asciiTheme="minorHAnsi" w:hAnsiTheme="minorHAnsi"/>
                <w:bCs/>
              </w:rPr>
              <w:t>07/20/2020</w:t>
            </w: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del w:id="35" w:author="Palacherla, Susmitha C (NE)" w:date="2020-07-20T12:08:00Z">
              <w:r w:rsidDel="00E8697D">
                <w:rPr>
                  <w:rFonts w:asciiTheme="minorHAnsi" w:hAnsiTheme="minorHAnsi"/>
                  <w:bCs/>
                </w:rPr>
                <w:delText>1.</w:delText>
              </w:r>
            </w:del>
            <w:ins w:id="36" w:author="Palacherla, Susmitha C (NE)" w:date="2020-07-20T12:08:00Z">
              <w:r>
                <w:rPr>
                  <w:rFonts w:asciiTheme="minorHAnsi" w:hAnsiTheme="minorHAnsi"/>
                  <w:bCs/>
                </w:rPr>
                <w:t>2.</w:t>
              </w:r>
            </w:ins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E8697D" w:rsidRDefault="00E8697D" w:rsidP="00961BE3">
            <w:r>
              <w:t>Check status of logs in archive log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Should all be 2 = Inactive</w:t>
            </w:r>
          </w:p>
        </w:tc>
        <w:tc>
          <w:tcPr>
            <w:tcW w:w="1260" w:type="dxa"/>
          </w:tcPr>
          <w:p w:rsidR="00E8697D" w:rsidRDefault="00E8697D" w:rsidP="00961B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del w:id="37" w:author="Palacherla, Susmitha C (NE)" w:date="2020-07-20T12:08:00Z">
              <w:r w:rsidDel="00E8697D">
                <w:rPr>
                  <w:rFonts w:asciiTheme="minorHAnsi" w:hAnsiTheme="minorHAnsi"/>
                  <w:bCs/>
                </w:rPr>
                <w:delText>1.</w:delText>
              </w:r>
            </w:del>
            <w:ins w:id="38" w:author="Palacherla, Susmitha C (NE)" w:date="2020-07-20T12:08:00Z">
              <w:r>
                <w:rPr>
                  <w:rFonts w:asciiTheme="minorHAnsi" w:hAnsiTheme="minorHAnsi"/>
                  <w:bCs/>
                </w:rPr>
                <w:t>2.</w:t>
              </w:r>
            </w:ins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E8697D" w:rsidRDefault="00E8697D" w:rsidP="00961BE3">
            <w:r w:rsidRPr="00723992">
              <w:t xml:space="preserve">Check </w:t>
            </w:r>
            <w:r>
              <w:t>Archived By for</w:t>
            </w:r>
            <w:r w:rsidRPr="00723992">
              <w:t xml:space="preserve"> logs in archive log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Should be the value of the param passed which = ‘Manual’</w:t>
            </w:r>
          </w:p>
          <w:p w:rsidR="00E8697D" w:rsidRDefault="00E8697D" w:rsidP="00961BE3"/>
        </w:tc>
        <w:tc>
          <w:tcPr>
            <w:tcW w:w="1260" w:type="dxa"/>
          </w:tcPr>
          <w:p w:rsidR="00E8697D" w:rsidRDefault="00E8697D" w:rsidP="00961B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del w:id="39" w:author="Palacherla, Susmitha C (NE)" w:date="2020-07-20T12:08:00Z">
              <w:r w:rsidDel="00E8697D">
                <w:rPr>
                  <w:rFonts w:asciiTheme="minorHAnsi" w:hAnsiTheme="minorHAnsi"/>
                  <w:bCs/>
                </w:rPr>
                <w:delText>1.</w:delText>
              </w:r>
            </w:del>
            <w:ins w:id="40" w:author="Palacherla, Susmitha C (NE)" w:date="2020-07-20T12:08:00Z">
              <w:r>
                <w:rPr>
                  <w:rFonts w:asciiTheme="minorHAnsi" w:hAnsiTheme="minorHAnsi"/>
                  <w:bCs/>
                </w:rPr>
                <w:t>2.</w:t>
              </w:r>
            </w:ins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8697D" w:rsidRDefault="00E8697D" w:rsidP="00961BE3">
            <w:r w:rsidRPr="00723992">
              <w:t xml:space="preserve">Check </w:t>
            </w:r>
            <w:r>
              <w:t>Archived date</w:t>
            </w:r>
            <w:r w:rsidRPr="00723992">
              <w:t xml:space="preserve"> of logs in archive log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Archiveddate = System datetime</w:t>
            </w:r>
          </w:p>
        </w:tc>
        <w:tc>
          <w:tcPr>
            <w:tcW w:w="1260" w:type="dxa"/>
          </w:tcPr>
          <w:p w:rsidR="00E8697D" w:rsidRDefault="00E8697D" w:rsidP="00961B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E8697D" w:rsidRPr="00FF5201" w:rsidTr="00961BE3">
        <w:trPr>
          <w:cantSplit/>
        </w:trPr>
        <w:tc>
          <w:tcPr>
            <w:tcW w:w="900" w:type="dxa"/>
          </w:tcPr>
          <w:p w:rsidR="00E8697D" w:rsidRDefault="00E8697D" w:rsidP="00961BE3">
            <w:pPr>
              <w:rPr>
                <w:rFonts w:asciiTheme="minorHAnsi" w:hAnsiTheme="minorHAnsi"/>
                <w:bCs/>
              </w:rPr>
            </w:pPr>
            <w:del w:id="41" w:author="Palacherla, Susmitha C (NE)" w:date="2020-07-20T12:08:00Z">
              <w:r w:rsidDel="00E8697D">
                <w:rPr>
                  <w:rFonts w:asciiTheme="minorHAnsi" w:hAnsiTheme="minorHAnsi"/>
                  <w:bCs/>
                </w:rPr>
                <w:delText>1.</w:delText>
              </w:r>
            </w:del>
            <w:ins w:id="42" w:author="Palacherla, Susmitha C (NE)" w:date="2020-07-20T12:08:00Z">
              <w:r>
                <w:rPr>
                  <w:rFonts w:asciiTheme="minorHAnsi" w:hAnsiTheme="minorHAnsi"/>
                  <w:bCs/>
                </w:rPr>
                <w:t>2.</w:t>
              </w:r>
            </w:ins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E8697D" w:rsidRPr="00723992" w:rsidRDefault="00E8697D" w:rsidP="00961BE3">
            <w:r>
              <w:t>Verify the coaching log reason archive table</w:t>
            </w:r>
          </w:p>
        </w:tc>
        <w:tc>
          <w:tcPr>
            <w:tcW w:w="4500" w:type="dxa"/>
          </w:tcPr>
          <w:p w:rsidR="00E8697D" w:rsidRDefault="00E8697D" w:rsidP="00961BE3">
            <w:r>
              <w:t>All coaching logs archived should have their respective reason records archived.</w:t>
            </w:r>
          </w:p>
        </w:tc>
        <w:tc>
          <w:tcPr>
            <w:tcW w:w="1260" w:type="dxa"/>
          </w:tcPr>
          <w:p w:rsidR="00E8697D" w:rsidRPr="005E6689" w:rsidRDefault="00E8697D" w:rsidP="00961B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40" w:type="dxa"/>
          </w:tcPr>
          <w:p w:rsidR="00E8697D" w:rsidRPr="00BF0D72" w:rsidRDefault="00E8697D" w:rsidP="00961BE3">
            <w:pPr>
              <w:rPr>
                <w:rFonts w:asciiTheme="minorHAnsi" w:hAnsiTheme="minorHAnsi"/>
                <w:bCs/>
              </w:rPr>
            </w:pPr>
          </w:p>
        </w:tc>
      </w:tr>
      <w:tr w:rsidR="00234889" w:rsidRPr="00FF5201" w:rsidTr="00961BE3">
        <w:trPr>
          <w:cantSplit/>
          <w:ins w:id="43" w:author="Palacherla, Susmitha C (NE)" w:date="2020-07-20T12:08:00Z"/>
        </w:trPr>
        <w:tc>
          <w:tcPr>
            <w:tcW w:w="900" w:type="dxa"/>
          </w:tcPr>
          <w:p w:rsidR="00234889" w:rsidRDefault="00234889" w:rsidP="00234889">
            <w:pPr>
              <w:rPr>
                <w:ins w:id="44" w:author="Palacherla, Susmitha C (NE)" w:date="2020-07-20T12:08:00Z"/>
                <w:rFonts w:asciiTheme="minorHAnsi" w:hAnsiTheme="minorHAnsi"/>
                <w:bCs/>
              </w:rPr>
            </w:pPr>
            <w:ins w:id="45" w:author="Palacherla, Susmitha C (NE)" w:date="2020-07-20T12:08:00Z">
              <w:r>
                <w:rPr>
                  <w:rFonts w:asciiTheme="minorHAnsi" w:hAnsiTheme="minorHAnsi"/>
                  <w:bCs/>
                </w:rPr>
                <w:t>2.6</w:t>
              </w:r>
            </w:ins>
          </w:p>
        </w:tc>
        <w:tc>
          <w:tcPr>
            <w:tcW w:w="3960" w:type="dxa"/>
          </w:tcPr>
          <w:p w:rsidR="00234889" w:rsidRDefault="00234889" w:rsidP="00234889">
            <w:pPr>
              <w:rPr>
                <w:ins w:id="46" w:author="Palacherla, Susmitha C (NE)" w:date="2020-07-20T12:08:00Z"/>
              </w:rPr>
              <w:pPrChange w:id="47" w:author="Palacherla, Susmitha C (NE)" w:date="2020-07-20T12:10:00Z">
                <w:pPr/>
              </w:pPrChange>
            </w:pPr>
            <w:ins w:id="48" w:author="Palacherla, Susmitha C (NE)" w:date="2020-07-20T12:10:00Z">
              <w:r>
                <w:t xml:space="preserve">Verify the </w:t>
              </w:r>
              <w:r>
                <w:t>Quality Now Evaluations</w:t>
              </w:r>
              <w:r>
                <w:t xml:space="preserve"> reason archive table</w:t>
              </w:r>
            </w:ins>
          </w:p>
        </w:tc>
        <w:tc>
          <w:tcPr>
            <w:tcW w:w="4500" w:type="dxa"/>
          </w:tcPr>
          <w:p w:rsidR="00234889" w:rsidRDefault="00234889" w:rsidP="00234889">
            <w:pPr>
              <w:rPr>
                <w:ins w:id="49" w:author="Palacherla, Susmitha C (NE)" w:date="2020-07-20T12:08:00Z"/>
              </w:rPr>
              <w:pPrChange w:id="50" w:author="Palacherla, Susmitha C (NE)" w:date="2020-07-20T12:12:00Z">
                <w:pPr/>
              </w:pPrChange>
            </w:pPr>
            <w:ins w:id="51" w:author="Palacherla, Susmitha C (NE)" w:date="2020-07-20T12:11:00Z">
              <w:r w:rsidRPr="00D632A5">
                <w:t xml:space="preserve">All </w:t>
              </w:r>
              <w:r>
                <w:t xml:space="preserve"> Quality Now </w:t>
              </w:r>
              <w:r w:rsidRPr="00D632A5">
                <w:t>coaching logs archived should have their respective</w:t>
              </w:r>
            </w:ins>
            <w:ins w:id="52" w:author="Palacherla, Susmitha C (NE)" w:date="2020-07-20T12:12:00Z">
              <w:r>
                <w:t xml:space="preserve"> detail </w:t>
              </w:r>
            </w:ins>
            <w:ins w:id="53" w:author="Palacherla, Susmitha C (NE)" w:date="2020-07-20T12:11:00Z">
              <w:r w:rsidRPr="00D632A5">
                <w:t>records archived.</w:t>
              </w:r>
            </w:ins>
          </w:p>
        </w:tc>
        <w:tc>
          <w:tcPr>
            <w:tcW w:w="1260" w:type="dxa"/>
          </w:tcPr>
          <w:p w:rsidR="00234889" w:rsidRDefault="00234889" w:rsidP="00234889">
            <w:pPr>
              <w:rPr>
                <w:ins w:id="54" w:author="Palacherla, Susmitha C (NE)" w:date="2020-07-20T12:08:00Z"/>
                <w:rFonts w:asciiTheme="minorHAnsi" w:hAnsiTheme="minorHAnsi"/>
                <w:bCs/>
              </w:rPr>
            </w:pPr>
          </w:p>
        </w:tc>
        <w:tc>
          <w:tcPr>
            <w:tcW w:w="2340" w:type="dxa"/>
          </w:tcPr>
          <w:p w:rsidR="00234889" w:rsidRPr="00BF0D72" w:rsidRDefault="00234889" w:rsidP="00234889">
            <w:pPr>
              <w:rPr>
                <w:ins w:id="55" w:author="Palacherla, Susmitha C (NE)" w:date="2020-07-20T12:08:00Z"/>
                <w:rFonts w:asciiTheme="minorHAnsi" w:hAnsiTheme="minorHAnsi"/>
                <w:bCs/>
              </w:rPr>
            </w:pPr>
          </w:p>
        </w:tc>
      </w:tr>
      <w:tr w:rsidR="00234889" w:rsidRPr="00FF5201" w:rsidTr="00961BE3">
        <w:trPr>
          <w:cantSplit/>
          <w:ins w:id="56" w:author="Palacherla, Susmitha C (NE)" w:date="2020-07-20T12:08:00Z"/>
        </w:trPr>
        <w:tc>
          <w:tcPr>
            <w:tcW w:w="900" w:type="dxa"/>
          </w:tcPr>
          <w:p w:rsidR="00234889" w:rsidRDefault="00234889" w:rsidP="00234889">
            <w:pPr>
              <w:rPr>
                <w:ins w:id="57" w:author="Palacherla, Susmitha C (NE)" w:date="2020-07-20T12:08:00Z"/>
                <w:rFonts w:asciiTheme="minorHAnsi" w:hAnsiTheme="minorHAnsi"/>
                <w:bCs/>
              </w:rPr>
            </w:pPr>
            <w:ins w:id="58" w:author="Palacherla, Susmitha C (NE)" w:date="2020-07-20T12:09:00Z">
              <w:r>
                <w:rPr>
                  <w:rFonts w:asciiTheme="minorHAnsi" w:hAnsiTheme="minorHAnsi"/>
                  <w:bCs/>
                </w:rPr>
                <w:t>2.7</w:t>
              </w:r>
            </w:ins>
          </w:p>
        </w:tc>
        <w:tc>
          <w:tcPr>
            <w:tcW w:w="3960" w:type="dxa"/>
          </w:tcPr>
          <w:p w:rsidR="00234889" w:rsidRDefault="00234889" w:rsidP="00234889">
            <w:pPr>
              <w:rPr>
                <w:ins w:id="59" w:author="Palacherla, Susmitha C (NE)" w:date="2020-07-20T12:08:00Z"/>
              </w:rPr>
              <w:pPrChange w:id="60" w:author="Palacherla, Susmitha C (NE)" w:date="2020-07-20T12:11:00Z">
                <w:pPr/>
              </w:pPrChange>
            </w:pPr>
            <w:ins w:id="61" w:author="Palacherla, Susmitha C (NE)" w:date="2020-07-20T12:11:00Z">
              <w:r w:rsidRPr="00313C10">
                <w:t xml:space="preserve">Verify the </w:t>
              </w:r>
              <w:r>
                <w:t>Short Calls</w:t>
              </w:r>
              <w:r w:rsidRPr="00313C10">
                <w:t xml:space="preserve"> archive table</w:t>
              </w:r>
            </w:ins>
          </w:p>
        </w:tc>
        <w:tc>
          <w:tcPr>
            <w:tcW w:w="4500" w:type="dxa"/>
          </w:tcPr>
          <w:p w:rsidR="00234889" w:rsidRDefault="00234889" w:rsidP="00234889">
            <w:pPr>
              <w:rPr>
                <w:ins w:id="62" w:author="Palacherla, Susmitha C (NE)" w:date="2020-07-20T12:08:00Z"/>
              </w:rPr>
            </w:pPr>
            <w:ins w:id="63" w:author="Palacherla, Susmitha C (NE)" w:date="2020-07-20T12:12:00Z">
              <w:r w:rsidRPr="0088019A">
                <w:t xml:space="preserve">All </w:t>
              </w:r>
              <w:r>
                <w:t>Short Calls</w:t>
              </w:r>
              <w:r w:rsidRPr="0088019A">
                <w:t xml:space="preserve"> coaching logs archived should have their respective detail records archived.</w:t>
              </w:r>
            </w:ins>
          </w:p>
        </w:tc>
        <w:tc>
          <w:tcPr>
            <w:tcW w:w="1260" w:type="dxa"/>
          </w:tcPr>
          <w:p w:rsidR="00234889" w:rsidRDefault="00234889" w:rsidP="00234889">
            <w:pPr>
              <w:rPr>
                <w:ins w:id="64" w:author="Palacherla, Susmitha C (NE)" w:date="2020-07-20T12:08:00Z"/>
                <w:rFonts w:asciiTheme="minorHAnsi" w:hAnsiTheme="minorHAnsi"/>
                <w:bCs/>
              </w:rPr>
            </w:pPr>
          </w:p>
        </w:tc>
        <w:tc>
          <w:tcPr>
            <w:tcW w:w="2340" w:type="dxa"/>
          </w:tcPr>
          <w:p w:rsidR="00234889" w:rsidRPr="00BF0D72" w:rsidRDefault="00234889" w:rsidP="00234889">
            <w:pPr>
              <w:rPr>
                <w:ins w:id="65" w:author="Palacherla, Susmitha C (NE)" w:date="2020-07-20T12:08:00Z"/>
                <w:rFonts w:asciiTheme="minorHAnsi" w:hAnsiTheme="minorHAnsi"/>
                <w:bCs/>
              </w:rPr>
            </w:pPr>
          </w:p>
        </w:tc>
      </w:tr>
      <w:tr w:rsidR="00234889" w:rsidRPr="00FF5201" w:rsidTr="00961BE3">
        <w:trPr>
          <w:cantSplit/>
          <w:ins w:id="66" w:author="Palacherla, Susmitha C (NE)" w:date="2020-07-20T12:08:00Z"/>
        </w:trPr>
        <w:tc>
          <w:tcPr>
            <w:tcW w:w="900" w:type="dxa"/>
          </w:tcPr>
          <w:p w:rsidR="00234889" w:rsidRDefault="00234889" w:rsidP="00234889">
            <w:pPr>
              <w:rPr>
                <w:ins w:id="67" w:author="Palacherla, Susmitha C (NE)" w:date="2020-07-20T12:08:00Z"/>
                <w:rFonts w:asciiTheme="minorHAnsi" w:hAnsiTheme="minorHAnsi"/>
                <w:bCs/>
              </w:rPr>
            </w:pPr>
            <w:ins w:id="68" w:author="Palacherla, Susmitha C (NE)" w:date="2020-07-20T12:09:00Z">
              <w:r>
                <w:rPr>
                  <w:rFonts w:asciiTheme="minorHAnsi" w:hAnsiTheme="minorHAnsi"/>
                  <w:bCs/>
                </w:rPr>
                <w:t>2.8</w:t>
              </w:r>
            </w:ins>
          </w:p>
        </w:tc>
        <w:tc>
          <w:tcPr>
            <w:tcW w:w="3960" w:type="dxa"/>
          </w:tcPr>
          <w:p w:rsidR="00234889" w:rsidRDefault="00234889" w:rsidP="00234889">
            <w:pPr>
              <w:rPr>
                <w:ins w:id="69" w:author="Palacherla, Susmitha C (NE)" w:date="2020-07-20T12:08:00Z"/>
              </w:rPr>
            </w:pPr>
            <w:ins w:id="70" w:author="Palacherla, Susmitha C (NE)" w:date="2020-07-20T12:11:00Z">
              <w:r w:rsidRPr="00313C10">
                <w:t xml:space="preserve">Verify the </w:t>
              </w:r>
              <w:r>
                <w:t>Bingo</w:t>
              </w:r>
              <w:r w:rsidRPr="00313C10">
                <w:t xml:space="preserve"> reason archive table</w:t>
              </w:r>
            </w:ins>
          </w:p>
        </w:tc>
        <w:tc>
          <w:tcPr>
            <w:tcW w:w="4500" w:type="dxa"/>
          </w:tcPr>
          <w:p w:rsidR="00234889" w:rsidRDefault="00234889" w:rsidP="00234889">
            <w:pPr>
              <w:rPr>
                <w:ins w:id="71" w:author="Palacherla, Susmitha C (NE)" w:date="2020-07-20T12:08:00Z"/>
              </w:rPr>
            </w:pPr>
            <w:ins w:id="72" w:author="Palacherla, Susmitha C (NE)" w:date="2020-07-20T12:12:00Z">
              <w:r w:rsidRPr="0088019A">
                <w:t xml:space="preserve">All </w:t>
              </w:r>
              <w:r>
                <w:t>Bingo</w:t>
              </w:r>
              <w:r w:rsidRPr="0088019A">
                <w:t xml:space="preserve"> coaching logs archived should have their respective detail records archived.</w:t>
              </w:r>
            </w:ins>
          </w:p>
        </w:tc>
        <w:tc>
          <w:tcPr>
            <w:tcW w:w="1260" w:type="dxa"/>
          </w:tcPr>
          <w:p w:rsidR="00234889" w:rsidRDefault="00234889" w:rsidP="00234889">
            <w:pPr>
              <w:rPr>
                <w:ins w:id="73" w:author="Palacherla, Susmitha C (NE)" w:date="2020-07-20T12:08:00Z"/>
                <w:rFonts w:asciiTheme="minorHAnsi" w:hAnsiTheme="minorHAnsi"/>
                <w:bCs/>
              </w:rPr>
            </w:pPr>
          </w:p>
        </w:tc>
        <w:tc>
          <w:tcPr>
            <w:tcW w:w="2340" w:type="dxa"/>
          </w:tcPr>
          <w:p w:rsidR="00234889" w:rsidRPr="00BF0D72" w:rsidRDefault="00234889" w:rsidP="00234889">
            <w:pPr>
              <w:rPr>
                <w:ins w:id="74" w:author="Palacherla, Susmitha C (NE)" w:date="2020-07-20T12:08:00Z"/>
                <w:rFonts w:asciiTheme="minorHAnsi" w:hAnsiTheme="minorHAnsi"/>
                <w:bCs/>
              </w:rPr>
            </w:pPr>
          </w:p>
        </w:tc>
      </w:tr>
    </w:tbl>
    <w:p w:rsidR="00E8697D" w:rsidRDefault="00E8697D" w:rsidP="00E8697D"/>
    <w:p w:rsidR="00E8697D" w:rsidRDefault="00E8697D" w:rsidP="00E8697D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7BB" w:rsidRDefault="005337BB">
      <w:r>
        <w:separator/>
      </w:r>
    </w:p>
  </w:endnote>
  <w:endnote w:type="continuationSeparator" w:id="0">
    <w:p w:rsidR="005337BB" w:rsidRDefault="0053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34889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34889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7BB" w:rsidRDefault="005337BB">
      <w:r>
        <w:separator/>
      </w:r>
    </w:p>
  </w:footnote>
  <w:footnote w:type="continuationSeparator" w:id="0">
    <w:p w:rsidR="005337BB" w:rsidRDefault="00533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950F26"/>
    <w:multiLevelType w:val="hybridMultilevel"/>
    <w:tmpl w:val="B490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711A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84AAF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acherla, Susmitha C (NE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7316"/>
    <w:rsid w:val="000374A1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0159"/>
    <w:rsid w:val="001329CA"/>
    <w:rsid w:val="00134D86"/>
    <w:rsid w:val="00140565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41E0"/>
    <w:rsid w:val="00207E86"/>
    <w:rsid w:val="002113F0"/>
    <w:rsid w:val="0021502C"/>
    <w:rsid w:val="002154CB"/>
    <w:rsid w:val="00222943"/>
    <w:rsid w:val="00234889"/>
    <w:rsid w:val="002558C2"/>
    <w:rsid w:val="00256204"/>
    <w:rsid w:val="00283C91"/>
    <w:rsid w:val="0029003B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37BB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E57C8"/>
    <w:rsid w:val="00615D0B"/>
    <w:rsid w:val="00616676"/>
    <w:rsid w:val="0062030B"/>
    <w:rsid w:val="00626D5D"/>
    <w:rsid w:val="00626DA2"/>
    <w:rsid w:val="006279F4"/>
    <w:rsid w:val="00631D05"/>
    <w:rsid w:val="0065249A"/>
    <w:rsid w:val="006571BE"/>
    <w:rsid w:val="00672422"/>
    <w:rsid w:val="006937AC"/>
    <w:rsid w:val="006B0BEB"/>
    <w:rsid w:val="006B6374"/>
    <w:rsid w:val="006C3BAA"/>
    <w:rsid w:val="006D48F6"/>
    <w:rsid w:val="006F03F7"/>
    <w:rsid w:val="006F2CF5"/>
    <w:rsid w:val="006F2E54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04220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12AAB"/>
    <w:rsid w:val="00D224DD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8697D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4F7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4A4B"/>
    <w:rsid w:val="00FC5B73"/>
    <w:rsid w:val="00FD190E"/>
    <w:rsid w:val="00FD6A9C"/>
    <w:rsid w:val="00FE0CFB"/>
    <w:rsid w:val="00FE137F"/>
    <w:rsid w:val="00FF130B"/>
    <w:rsid w:val="00FF217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2E85B"/>
  <w15:docId w15:val="{E868A176-2484-4549-A642-78F4B4C7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C0866-EBCB-4343-B169-CF9EE2BC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cp:lastModifiedBy>Palacherla, Susmitha C (NE)</cp:lastModifiedBy>
  <cp:revision>11</cp:revision>
  <cp:lastPrinted>2008-03-17T22:13:00Z</cp:lastPrinted>
  <dcterms:created xsi:type="dcterms:W3CDTF">2016-10-17T15:08:00Z</dcterms:created>
  <dcterms:modified xsi:type="dcterms:W3CDTF">2020-07-20T16:13:00Z</dcterms:modified>
</cp:coreProperties>
</file>
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54F3A" w:rsidRPr="001114CE" w:rsidRDefault="00B54F3A" w:rsidP="00971190">
      <w:pPr>
        <w:pStyle w:val="body"/>
        <w:tabs>
          <w:tab w:val="left" w:pos="2910"/>
          <w:tab w:val="left" w:pos="7905"/>
        </w:tabs>
        <w:spacing w:before="240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  <w:r w:rsidR="00971190"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body"/>
        <w:rPr>
          <w:rFonts w:ascii="Times New Roman" w:hAnsi="Times New Roman"/>
        </w:rPr>
      </w:pPr>
      <w:r w:rsidRPr="001114CE">
        <w:rPr>
          <w:rFonts w:ascii="Times New Roman" w:hAnsi="Times New Roman"/>
        </w:rPr>
        <w:tab/>
      </w:r>
    </w:p>
    <w:p w:rsidR="00B54F3A" w:rsidRPr="001114CE" w:rsidRDefault="00B54F3A" w:rsidP="00B54F3A">
      <w:pPr>
        <w:pStyle w:val="indentedbody"/>
        <w:rPr>
          <w:rFonts w:ascii="Times New Roman" w:hAnsi="Times New Roman"/>
        </w:rPr>
      </w:pP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Default="00C17395" w:rsidP="00971190">
      <w:p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 xml:space="preserve">CCO </w:t>
      </w:r>
      <w:r w:rsidR="00BB176E">
        <w:rPr>
          <w:b/>
          <w:color w:val="000000"/>
          <w:sz w:val="40"/>
          <w:szCs w:val="40"/>
        </w:rPr>
        <w:t>eCoaching</w:t>
      </w:r>
      <w:r w:rsidR="001512EF">
        <w:rPr>
          <w:b/>
          <w:color w:val="000000"/>
          <w:sz w:val="40"/>
          <w:szCs w:val="40"/>
        </w:rPr>
        <w:t xml:space="preserve"> </w:t>
      </w:r>
      <w:r>
        <w:rPr>
          <w:b/>
          <w:color w:val="000000"/>
          <w:sz w:val="40"/>
          <w:szCs w:val="40"/>
        </w:rPr>
        <w:t>DB Unit Test Document</w:t>
      </w:r>
    </w:p>
    <w:p w:rsidR="00C17395" w:rsidRPr="00C17395" w:rsidRDefault="00733BF4" w:rsidP="00F07808">
      <w:pPr>
        <w:pStyle w:val="ListParagraph"/>
        <w:numPr>
          <w:ilvl w:val="0"/>
          <w:numId w:val="1"/>
        </w:numPr>
        <w:jc w:val="center"/>
        <w:rPr>
          <w:b/>
          <w:color w:val="000000"/>
          <w:sz w:val="40"/>
          <w:szCs w:val="40"/>
        </w:rPr>
      </w:pPr>
      <w:r>
        <w:rPr>
          <w:b/>
          <w:color w:val="000000"/>
          <w:sz w:val="40"/>
          <w:szCs w:val="40"/>
        </w:rPr>
        <w:t>Generic</w:t>
      </w:r>
      <w:r w:rsidR="00C2344E">
        <w:rPr>
          <w:b/>
          <w:color w:val="000000"/>
          <w:sz w:val="40"/>
          <w:szCs w:val="40"/>
        </w:rPr>
        <w:t xml:space="preserve"> Feeds</w:t>
      </w:r>
      <w:r w:rsidR="008461A5">
        <w:rPr>
          <w:b/>
          <w:color w:val="000000"/>
          <w:sz w:val="40"/>
          <w:szCs w:val="40"/>
        </w:rPr>
        <w:t xml:space="preserve"> Load process</w:t>
      </w:r>
    </w:p>
    <w:p w:rsidR="00B54F3A" w:rsidRPr="001114CE" w:rsidRDefault="00B54F3A" w:rsidP="00B54F3A">
      <w:pPr>
        <w:rPr>
          <w:b/>
          <w:color w:val="000000"/>
          <w:sz w:val="40"/>
          <w:szCs w:val="40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B54F3A" w:rsidP="00B54F3A">
      <w:pPr>
        <w:spacing w:before="180" w:line="180" w:lineRule="auto"/>
        <w:rPr>
          <w:color w:val="000000"/>
          <w:sz w:val="18"/>
          <w:szCs w:val="18"/>
        </w:rPr>
      </w:pPr>
    </w:p>
    <w:p w:rsidR="00B54F3A" w:rsidRPr="001114CE" w:rsidRDefault="0076457A" w:rsidP="00971190">
      <w:pPr>
        <w:spacing w:before="180" w:line="180" w:lineRule="auto"/>
        <w:jc w:val="center"/>
        <w:rPr>
          <w:color w:val="000000"/>
          <w:sz w:val="18"/>
          <w:szCs w:val="18"/>
        </w:rPr>
      </w:pPr>
      <w:r w:rsidRPr="001114CE">
        <w:rPr>
          <w:color w:val="000000"/>
          <w:sz w:val="18"/>
          <w:szCs w:val="18"/>
        </w:rPr>
        <w:fldChar w:fldCharType="begin"/>
      </w:r>
      <w:r w:rsidR="00B54F3A" w:rsidRPr="001114CE">
        <w:rPr>
          <w:color w:val="000000"/>
          <w:sz w:val="18"/>
          <w:szCs w:val="18"/>
        </w:rPr>
        <w:instrText xml:space="preserve"> DATE \@ "MMMM d, yyyy" </w:instrText>
      </w:r>
      <w:r w:rsidRPr="001114CE">
        <w:rPr>
          <w:color w:val="000000"/>
          <w:sz w:val="18"/>
          <w:szCs w:val="18"/>
        </w:rPr>
        <w:fldChar w:fldCharType="separate"/>
      </w:r>
      <w:r w:rsidR="00C45208">
        <w:rPr>
          <w:noProof/>
          <w:color w:val="000000"/>
          <w:sz w:val="18"/>
          <w:szCs w:val="18"/>
        </w:rPr>
        <w:t>August 26, 2019</w:t>
      </w:r>
      <w:r w:rsidRPr="001114CE">
        <w:rPr>
          <w:color w:val="000000"/>
          <w:sz w:val="18"/>
          <w:szCs w:val="18"/>
        </w:rPr>
        <w:fldChar w:fldCharType="end"/>
      </w:r>
    </w:p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B54F3A" w:rsidP="00B54F3A"/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p w:rsidR="00B54F3A" w:rsidRPr="001114CE" w:rsidRDefault="00B54F3A" w:rsidP="00B54F3A"/>
    <w:p w:rsidR="00971190" w:rsidRPr="004F5C38" w:rsidRDefault="00971190" w:rsidP="004F5C38">
      <w:pPr>
        <w:rPr>
          <w:i/>
          <w:sz w:val="24"/>
          <w:szCs w:val="24"/>
        </w:rPr>
      </w:pPr>
      <w:r w:rsidRPr="004F5C38">
        <w:rPr>
          <w:sz w:val="24"/>
          <w:szCs w:val="24"/>
        </w:rPr>
        <w:t>Change History Log</w:t>
      </w:r>
      <w:r w:rsidRPr="004F5C38">
        <w:rPr>
          <w:sz w:val="24"/>
          <w:szCs w:val="24"/>
        </w:rPr>
        <w:tab/>
      </w:r>
    </w:p>
    <w:p w:rsidR="00971190" w:rsidRPr="001114CE" w:rsidRDefault="00971190" w:rsidP="00971190">
      <w:pPr>
        <w:pStyle w:val="hdr1"/>
        <w:rPr>
          <w:rFonts w:ascii="Times New Roman" w:hAnsi="Times New Roman"/>
        </w:rPr>
      </w:pPr>
    </w:p>
    <w:tbl>
      <w:tblPr>
        <w:tblW w:w="0" w:type="auto"/>
        <w:tblLook w:val="0000" w:firstRow="0" w:lastRow="0" w:firstColumn="0" w:lastColumn="0" w:noHBand="0" w:noVBand="0"/>
      </w:tblPr>
      <w:tblGrid>
        <w:gridCol w:w="1128"/>
        <w:gridCol w:w="928"/>
        <w:gridCol w:w="6082"/>
        <w:gridCol w:w="1980"/>
      </w:tblGrid>
      <w:tr w:rsidR="00CD4431" w:rsidRPr="001114CE" w:rsidTr="00CD4431">
        <w:trPr>
          <w:trHeight w:val="453"/>
          <w:tblHeader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0" w:name="_Toc487957378"/>
            <w:bookmarkStart w:id="1" w:name="_Toc487957406"/>
            <w:bookmarkStart w:id="2" w:name="_Toc487957442"/>
            <w:bookmarkStart w:id="3" w:name="_Toc488815784"/>
            <w:bookmarkStart w:id="4" w:name="_Toc489175849"/>
            <w:r w:rsidRPr="001114CE">
              <w:t>Date</w:t>
            </w:r>
            <w:bookmarkEnd w:id="0"/>
            <w:bookmarkEnd w:id="1"/>
            <w:bookmarkEnd w:id="2"/>
            <w:bookmarkEnd w:id="3"/>
            <w:bookmarkEnd w:id="4"/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4F5C38" w:rsidRDefault="00C17395" w:rsidP="004F5C38">
            <w:r w:rsidRPr="004F5C38">
              <w:t>Revision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5" w:name="_Toc487957379"/>
            <w:bookmarkStart w:id="6" w:name="_Toc487957407"/>
            <w:bookmarkStart w:id="7" w:name="_Toc487957443"/>
            <w:bookmarkStart w:id="8" w:name="_Toc488815785"/>
            <w:bookmarkStart w:id="9" w:name="_Toc489175850"/>
            <w:r w:rsidRPr="001114CE">
              <w:t>Change Description</w:t>
            </w:r>
            <w:bookmarkEnd w:id="5"/>
            <w:bookmarkEnd w:id="6"/>
            <w:bookmarkEnd w:id="7"/>
            <w:bookmarkEnd w:id="8"/>
            <w:bookmarkEnd w:id="9"/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  <w:shd w:val="pct20" w:color="auto" w:fill="auto"/>
          </w:tcPr>
          <w:p w:rsidR="00C17395" w:rsidRPr="001114CE" w:rsidRDefault="00C17395" w:rsidP="004F5C38">
            <w:pPr>
              <w:rPr>
                <w:i/>
              </w:rPr>
            </w:pPr>
            <w:bookmarkStart w:id="10" w:name="_Toc487957380"/>
            <w:bookmarkStart w:id="11" w:name="_Toc487957408"/>
            <w:bookmarkStart w:id="12" w:name="_Toc487957444"/>
            <w:bookmarkStart w:id="13" w:name="_Toc488815786"/>
            <w:bookmarkStart w:id="14" w:name="_Toc489175851"/>
            <w:r w:rsidRPr="001114CE">
              <w:t>Author</w:t>
            </w:r>
            <w:bookmarkEnd w:id="10"/>
            <w:bookmarkEnd w:id="11"/>
            <w:bookmarkEnd w:id="12"/>
            <w:bookmarkEnd w:id="13"/>
            <w:bookmarkEnd w:id="14"/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2344E" w:rsidP="00CD0D35">
            <w:r>
              <w:t>4/11/2016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8461A5" w:rsidP="004F5C38">
            <w:r>
              <w:t>1</w:t>
            </w:r>
            <w:r w:rsidR="00E76E87" w:rsidRPr="00E76E87">
              <w:t>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CD4431" w:rsidP="00733BF4">
            <w:r>
              <w:t>TFS</w:t>
            </w:r>
            <w:r w:rsidR="00E76E87" w:rsidRPr="00E76E87">
              <w:t xml:space="preserve"> </w:t>
            </w:r>
            <w:r w:rsidR="00443C2E">
              <w:t>-</w:t>
            </w:r>
            <w:r w:rsidR="00E76E87" w:rsidRPr="00E76E87">
              <w:t xml:space="preserve"> </w:t>
            </w:r>
            <w:r w:rsidR="00CD0D35">
              <w:t>2</w:t>
            </w:r>
            <w:r w:rsidR="00C2344E">
              <w:t xml:space="preserve">470- </w:t>
            </w:r>
            <w:r>
              <w:t xml:space="preserve">Initial revision. </w:t>
            </w:r>
            <w:r w:rsidR="00733BF4">
              <w:t>Generic</w:t>
            </w:r>
            <w:r w:rsidR="00443C2E">
              <w:t xml:space="preserve"> </w:t>
            </w:r>
            <w:r w:rsidR="00733BF4">
              <w:t>(OTH)</w:t>
            </w:r>
            <w:r>
              <w:t xml:space="preserve"> Load setup.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E76E87" w:rsidP="004F5C38">
            <w:r w:rsidRPr="00E76E87">
              <w:t>Susmitha Palacherla</w:t>
            </w:r>
          </w:p>
        </w:tc>
      </w:tr>
      <w:tr w:rsidR="00CD4431" w:rsidRPr="001114CE" w:rsidTr="00790283">
        <w:trPr>
          <w:trHeight w:val="354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9/16/2016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2.0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D6631A">
            <w:r>
              <w:t>TFS - 39712 – Seasonal employees attendance feed load</w:t>
            </w:r>
            <w:r w:rsidR="00443C2E">
              <w:t xml:space="preserve"> (SEA)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68646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42F5">
            <w:r>
              <w:t>12/12/2016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3.0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1F17BE">
            <w:r>
              <w:t xml:space="preserve">TFS </w:t>
            </w:r>
            <w:r w:rsidR="00443C2E">
              <w:t>-</w:t>
            </w:r>
            <w:r>
              <w:t xml:space="preserve"> 4916 – Changes to support Ad-hoc generic load 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F42F5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9/8/2017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4.0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A32A09">
            <w:r>
              <w:t>TFS - 7646 – ATT Discrepancy feed (DTT)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443C2E" w:rsidP="004F5C38">
            <w:r>
              <w:t>Susmitha Palacherla</w:t>
            </w:r>
          </w:p>
        </w:tc>
      </w:tr>
      <w:tr w:rsidR="00CD4431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10/12/2017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5.0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0072B6">
            <w:r>
              <w:t>TFS 8597 – Changes to DTT load process (Load as status ID 4 )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17395" w:rsidRPr="00E76E87" w:rsidRDefault="002A59BF" w:rsidP="004F5C38">
            <w:r>
              <w:t>Susmitha Palacherla</w:t>
            </w:r>
          </w:p>
        </w:tc>
      </w:tr>
      <w:tr w:rsidR="00790283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2F7825">
            <w:pPr>
              <w:tabs>
                <w:tab w:val="left" w:pos="816"/>
              </w:tabs>
            </w:pPr>
            <w:r>
              <w:t>3/2</w:t>
            </w:r>
            <w:r w:rsidR="008678AA">
              <w:t>2</w:t>
            </w:r>
            <w:r>
              <w:t>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>6.0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>TFS</w:t>
            </w:r>
            <w:r w:rsidRPr="00E76E87">
              <w:t xml:space="preserve"> </w:t>
            </w:r>
            <w:r>
              <w:t>–7854 Data File Encryption.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790283" w:rsidRDefault="00790283" w:rsidP="00790283">
            <w:r>
              <w:t>Susmitha Palacherla</w:t>
            </w:r>
          </w:p>
        </w:tc>
      </w:tr>
      <w:tr w:rsidR="002F7825" w:rsidRPr="001114CE" w:rsidTr="00CD4431"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pPr>
              <w:tabs>
                <w:tab w:val="left" w:pos="816"/>
              </w:tabs>
            </w:pPr>
            <w:r>
              <w:t>4/4/2018</w:t>
            </w:r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r>
              <w:t>7.0</w:t>
            </w:r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>
            <w:r>
              <w:t xml:space="preserve">TFS 10524 Move apps away from E Drive and TFS 10532 drop </w:t>
            </w:r>
            <w:r w:rsidR="006948D4">
              <w:t xml:space="preserve">Generic </w:t>
            </w:r>
            <w:r>
              <w:t>Fact table</w:t>
            </w:r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2F7825" w:rsidRDefault="002F7825" w:rsidP="002F7825">
            <w:r>
              <w:t>Susmitha Palacherla</w:t>
            </w:r>
          </w:p>
        </w:tc>
      </w:tr>
      <w:tr w:rsidR="00C45208" w:rsidRPr="001114CE" w:rsidTr="00CD4431">
        <w:trPr>
          <w:ins w:id="15" w:author="Palacherla, Susmitha C (NONUS)" w:date="2019-08-26T16:24:00Z"/>
        </w:trPr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 w:rsidP="002F7825">
            <w:pPr>
              <w:tabs>
                <w:tab w:val="left" w:pos="816"/>
              </w:tabs>
              <w:rPr>
                <w:ins w:id="16" w:author="Palacherla, Susmitha C (NONUS)" w:date="2019-08-26T16:24:00Z"/>
              </w:rPr>
            </w:pPr>
            <w:ins w:id="17" w:author="Palacherla, Susmitha C (NONUS)" w:date="2019-08-26T16:24:00Z">
              <w:r>
                <w:t>08/26/2019</w:t>
              </w:r>
            </w:ins>
          </w:p>
        </w:tc>
        <w:tc>
          <w:tcPr>
            <w:tcW w:w="0" w:type="auto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 w:rsidP="002F7825">
            <w:pPr>
              <w:rPr>
                <w:ins w:id="18" w:author="Palacherla, Susmitha C (NONUS)" w:date="2019-08-26T16:24:00Z"/>
              </w:rPr>
            </w:pPr>
            <w:ins w:id="19" w:author="Palacherla, Susmitha C (NONUS)" w:date="2019-08-26T16:24:00Z">
              <w:r>
                <w:t>8.0</w:t>
              </w:r>
            </w:ins>
          </w:p>
        </w:tc>
        <w:tc>
          <w:tcPr>
            <w:tcW w:w="6082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>
            <w:pPr>
              <w:rPr>
                <w:ins w:id="20" w:author="Palacherla, Susmitha C (NONUS)" w:date="2019-08-26T16:24:00Z"/>
              </w:rPr>
            </w:pPr>
            <w:ins w:id="21" w:author="Palacherla, Susmitha C (NONUS)" w:date="2019-08-26T16:25:00Z">
              <w:r w:rsidRPr="00C45208">
                <w:t>TFS 15095 – ATT - Create feed to eCL for Attendance Policy Earnback</w:t>
              </w:r>
            </w:ins>
          </w:p>
        </w:tc>
        <w:tc>
          <w:tcPr>
            <w:tcW w:w="1980" w:type="dxa"/>
            <w:tcBorders>
              <w:top w:val="single" w:sz="6" w:space="0" w:color="C0C0C0"/>
              <w:left w:val="single" w:sz="6" w:space="0" w:color="C0C0C0"/>
              <w:bottom w:val="single" w:sz="6" w:space="0" w:color="C0C0C0"/>
              <w:right w:val="single" w:sz="6" w:space="0" w:color="C0C0C0"/>
            </w:tcBorders>
          </w:tcPr>
          <w:p w:rsidR="00C45208" w:rsidRDefault="00C45208" w:rsidP="002F7825">
            <w:pPr>
              <w:rPr>
                <w:ins w:id="22" w:author="Palacherla, Susmitha C (NONUS)" w:date="2019-08-26T16:24:00Z"/>
              </w:rPr>
            </w:pPr>
            <w:ins w:id="23" w:author="Palacherla, Susmitha C (NONUS)" w:date="2019-08-26T16:25:00Z">
              <w:r>
                <w:t>Susmitha Palacherla</w:t>
              </w:r>
            </w:ins>
          </w:p>
        </w:tc>
      </w:tr>
    </w:tbl>
    <w:p w:rsidR="00971190" w:rsidRPr="001114CE" w:rsidRDefault="00971190" w:rsidP="00971190">
      <w:pPr>
        <w:keepNext/>
        <w:keepLines/>
        <w:tabs>
          <w:tab w:val="left" w:pos="720"/>
          <w:tab w:val="left" w:pos="1440"/>
        </w:tabs>
        <w:spacing w:after="60"/>
        <w:ind w:left="2160" w:hanging="2160"/>
      </w:pPr>
    </w:p>
    <w:p w:rsidR="00B54F3A" w:rsidRPr="001114CE" w:rsidRDefault="00971190" w:rsidP="00B54F3A">
      <w:r w:rsidRPr="001114CE">
        <w:br w:type="page"/>
      </w:r>
    </w:p>
    <w:p w:rsidR="00B54F3A" w:rsidRPr="001114CE" w:rsidRDefault="00B54F3A" w:rsidP="00B54F3A"/>
    <w:sdt>
      <w:sdtPr>
        <w:rPr>
          <w:rFonts w:ascii="Times New Roman" w:eastAsia="Times New Roman" w:hAnsi="Times New Roman" w:cs="Times New Roman"/>
          <w:b w:val="0"/>
          <w:bCs w:val="0"/>
          <w:color w:val="auto"/>
          <w:sz w:val="20"/>
          <w:szCs w:val="20"/>
          <w:lang w:eastAsia="en-US"/>
        </w:rPr>
        <w:id w:val="133126101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:rsidR="004F5C38" w:rsidRDefault="004F5C38">
          <w:pPr>
            <w:pStyle w:val="TOCHeading"/>
          </w:pPr>
          <w:r>
            <w:t>Contents</w:t>
          </w:r>
        </w:p>
        <w:p w:rsidR="00814CD9" w:rsidRDefault="004F5C38">
          <w:pPr>
            <w:pStyle w:val="TOC2"/>
            <w:tabs>
              <w:tab w:val="left" w:pos="660"/>
              <w:tab w:val="right" w:leader="dot" w:pos="13670"/>
            </w:tabs>
            <w:rPr>
              <w:ins w:id="24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ins w:id="25" w:author="Palacherla, Susmitha C (NONUS)" w:date="2019-08-26T16:45:00Z">
            <w:r w:rsidR="00814CD9" w:rsidRPr="00B659A0">
              <w:rPr>
                <w:rStyle w:val="Hyperlink"/>
                <w:noProof/>
              </w:rPr>
              <w:fldChar w:fldCharType="begin"/>
            </w:r>
            <w:r w:rsidR="00814CD9" w:rsidRPr="00B659A0">
              <w:rPr>
                <w:rStyle w:val="Hyperlink"/>
                <w:noProof/>
              </w:rPr>
              <w:instrText xml:space="preserve"> </w:instrText>
            </w:r>
            <w:r w:rsidR="00814CD9">
              <w:rPr>
                <w:noProof/>
              </w:rPr>
              <w:instrText>HYPERLINK \l "_Toc17730342"</w:instrText>
            </w:r>
            <w:r w:rsidR="00814CD9" w:rsidRPr="00B659A0">
              <w:rPr>
                <w:rStyle w:val="Hyperlink"/>
                <w:noProof/>
              </w:rPr>
              <w:instrText xml:space="preserve"> </w:instrText>
            </w:r>
            <w:r w:rsidR="00814CD9" w:rsidRPr="00B659A0">
              <w:rPr>
                <w:rStyle w:val="Hyperlink"/>
                <w:noProof/>
              </w:rPr>
            </w:r>
            <w:r w:rsidR="00814CD9" w:rsidRPr="00B659A0">
              <w:rPr>
                <w:rStyle w:val="Hyperlink"/>
                <w:noProof/>
              </w:rPr>
              <w:fldChar w:fldCharType="separate"/>
            </w:r>
            <w:r w:rsidR="00814CD9" w:rsidRPr="00B659A0">
              <w:rPr>
                <w:rStyle w:val="Hyperlink"/>
                <w:noProof/>
              </w:rPr>
              <w:t>1.</w:t>
            </w:r>
            <w:r w:rsidR="0081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="00814CD9" w:rsidRPr="00B659A0">
              <w:rPr>
                <w:rStyle w:val="Hyperlink"/>
                <w:noProof/>
              </w:rPr>
              <w:t>TFS2470 Generic Feed(s) - OTH Load</w:t>
            </w:r>
            <w:r w:rsidR="00814CD9">
              <w:rPr>
                <w:noProof/>
                <w:webHidden/>
              </w:rPr>
              <w:tab/>
            </w:r>
            <w:r w:rsidR="00814CD9">
              <w:rPr>
                <w:noProof/>
                <w:webHidden/>
              </w:rPr>
              <w:fldChar w:fldCharType="begin"/>
            </w:r>
            <w:r w:rsidR="00814CD9">
              <w:rPr>
                <w:noProof/>
                <w:webHidden/>
              </w:rPr>
              <w:instrText xml:space="preserve"> PAGEREF _Toc17730342 \h </w:instrText>
            </w:r>
            <w:r w:rsidR="00814CD9">
              <w:rPr>
                <w:noProof/>
                <w:webHidden/>
              </w:rPr>
            </w:r>
          </w:ins>
          <w:r w:rsidR="00814CD9">
            <w:rPr>
              <w:noProof/>
              <w:webHidden/>
            </w:rPr>
            <w:fldChar w:fldCharType="separate"/>
          </w:r>
          <w:ins w:id="26" w:author="Palacherla, Susmitha C (NONUS)" w:date="2019-08-26T16:45:00Z">
            <w:r w:rsidR="00814CD9">
              <w:rPr>
                <w:noProof/>
                <w:webHidden/>
              </w:rPr>
              <w:t>4</w:t>
            </w:r>
            <w:r w:rsidR="00814CD9">
              <w:rPr>
                <w:noProof/>
                <w:webHidden/>
              </w:rPr>
              <w:fldChar w:fldCharType="end"/>
            </w:r>
            <w:r w:rsidR="00814CD9" w:rsidRPr="00B659A0">
              <w:rPr>
                <w:rStyle w:val="Hyperlink"/>
                <w:noProof/>
              </w:rPr>
              <w:fldChar w:fldCharType="end"/>
            </w:r>
          </w:ins>
        </w:p>
        <w:p w:rsidR="00814CD9" w:rsidRDefault="00814CD9">
          <w:pPr>
            <w:pStyle w:val="TOC2"/>
            <w:tabs>
              <w:tab w:val="left" w:pos="660"/>
              <w:tab w:val="right" w:leader="dot" w:pos="13670"/>
            </w:tabs>
            <w:rPr>
              <w:ins w:id="27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28" w:author="Palacherla, Susmitha C (NONUS)" w:date="2019-08-26T16:45:00Z">
            <w:r w:rsidRPr="00B659A0">
              <w:rPr>
                <w:rStyle w:val="Hyperlink"/>
                <w:noProof/>
              </w:rPr>
              <w:fldChar w:fldCharType="begin"/>
            </w:r>
            <w:r w:rsidRPr="00B659A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"_Toc17730343"</w:instrText>
            </w:r>
            <w:r w:rsidRPr="00B659A0">
              <w:rPr>
                <w:rStyle w:val="Hyperlink"/>
                <w:noProof/>
              </w:rPr>
              <w:instrText xml:space="preserve"> </w:instrText>
            </w:r>
            <w:r w:rsidRPr="00B659A0">
              <w:rPr>
                <w:rStyle w:val="Hyperlink"/>
                <w:noProof/>
              </w:rPr>
            </w:r>
            <w:r w:rsidRPr="00B659A0">
              <w:rPr>
                <w:rStyle w:val="Hyperlink"/>
                <w:noProof/>
              </w:rPr>
              <w:fldChar w:fldCharType="separate"/>
            </w:r>
            <w:r w:rsidRPr="00B659A0">
              <w:rPr>
                <w:rStyle w:val="Hyperlink"/>
                <w:noProof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59A0">
              <w:rPr>
                <w:rStyle w:val="Hyperlink"/>
                <w:noProof/>
              </w:rPr>
              <w:t>TFS3972 Seasonal Employees Attendance Feed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_Toc17730343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29" w:author="Palacherla, Susmitha C (NONUS)" w:date="2019-08-26T16:45:00Z"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  <w:r w:rsidRPr="00B659A0">
              <w:rPr>
                <w:rStyle w:val="Hyperlink"/>
                <w:noProof/>
              </w:rPr>
              <w:fldChar w:fldCharType="end"/>
            </w:r>
          </w:ins>
        </w:p>
        <w:p w:rsidR="00814CD9" w:rsidRDefault="00814CD9">
          <w:pPr>
            <w:pStyle w:val="TOC2"/>
            <w:tabs>
              <w:tab w:val="left" w:pos="660"/>
              <w:tab w:val="right" w:leader="dot" w:pos="13670"/>
            </w:tabs>
            <w:rPr>
              <w:ins w:id="30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1" w:author="Palacherla, Susmitha C (NONUS)" w:date="2019-08-26T16:45:00Z">
            <w:r w:rsidRPr="00B659A0">
              <w:rPr>
                <w:rStyle w:val="Hyperlink"/>
                <w:noProof/>
              </w:rPr>
              <w:fldChar w:fldCharType="begin"/>
            </w:r>
            <w:r w:rsidRPr="00B659A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"_Toc17730344"</w:instrText>
            </w:r>
            <w:r w:rsidRPr="00B659A0">
              <w:rPr>
                <w:rStyle w:val="Hyperlink"/>
                <w:noProof/>
              </w:rPr>
              <w:instrText xml:space="preserve"> </w:instrText>
            </w:r>
            <w:r w:rsidRPr="00B659A0">
              <w:rPr>
                <w:rStyle w:val="Hyperlink"/>
                <w:noProof/>
              </w:rPr>
            </w:r>
            <w:r w:rsidRPr="00B659A0">
              <w:rPr>
                <w:rStyle w:val="Hyperlink"/>
                <w:noProof/>
              </w:rPr>
              <w:fldChar w:fldCharType="separate"/>
            </w:r>
            <w:r w:rsidRPr="00B659A0">
              <w:rPr>
                <w:rStyle w:val="Hyperlink"/>
                <w:noProof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59A0">
              <w:rPr>
                <w:rStyle w:val="Hyperlink"/>
                <w:noProof/>
              </w:rPr>
              <w:t>TFS 4916 Changes to support ad-hoc generic feeds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_Toc17730344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2" w:author="Palacherla, Susmitha C (NONUS)" w:date="2019-08-26T16:45:00Z"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  <w:r w:rsidRPr="00B659A0">
              <w:rPr>
                <w:rStyle w:val="Hyperlink"/>
                <w:noProof/>
              </w:rPr>
              <w:fldChar w:fldCharType="end"/>
            </w:r>
          </w:ins>
        </w:p>
        <w:p w:rsidR="00814CD9" w:rsidRDefault="00814CD9">
          <w:pPr>
            <w:pStyle w:val="TOC2"/>
            <w:tabs>
              <w:tab w:val="left" w:pos="660"/>
              <w:tab w:val="right" w:leader="dot" w:pos="13670"/>
            </w:tabs>
            <w:rPr>
              <w:ins w:id="33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4" w:author="Palacherla, Susmitha C (NONUS)" w:date="2019-08-26T16:45:00Z">
            <w:r w:rsidRPr="00B659A0">
              <w:rPr>
                <w:rStyle w:val="Hyperlink"/>
                <w:noProof/>
              </w:rPr>
              <w:fldChar w:fldCharType="begin"/>
            </w:r>
            <w:r w:rsidRPr="00B659A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"_Toc17730345"</w:instrText>
            </w:r>
            <w:r w:rsidRPr="00B659A0">
              <w:rPr>
                <w:rStyle w:val="Hyperlink"/>
                <w:noProof/>
              </w:rPr>
              <w:instrText xml:space="preserve"> </w:instrText>
            </w:r>
            <w:r w:rsidRPr="00B659A0">
              <w:rPr>
                <w:rStyle w:val="Hyperlink"/>
                <w:noProof/>
              </w:rPr>
            </w:r>
            <w:r w:rsidRPr="00B659A0">
              <w:rPr>
                <w:rStyle w:val="Hyperlink"/>
                <w:noProof/>
              </w:rPr>
              <w:fldChar w:fldCharType="separate"/>
            </w:r>
            <w:r w:rsidRPr="00B659A0">
              <w:rPr>
                <w:rStyle w:val="Hyperlink"/>
                <w:noProof/>
              </w:rPr>
              <w:t>4.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59A0">
              <w:rPr>
                <w:rStyle w:val="Hyperlink"/>
                <w:noProof/>
              </w:rPr>
              <w:t>TFS 7646 Attendance Discrepancy Feed Load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_Toc17730345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5" w:author="Palacherla, Susmitha C (NONUS)" w:date="2019-08-26T16:45:00Z"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  <w:r w:rsidRPr="00B659A0">
              <w:rPr>
                <w:rStyle w:val="Hyperlink"/>
                <w:noProof/>
              </w:rPr>
              <w:fldChar w:fldCharType="end"/>
            </w:r>
          </w:ins>
        </w:p>
        <w:p w:rsidR="00814CD9" w:rsidRDefault="00814CD9">
          <w:pPr>
            <w:pStyle w:val="TOC2"/>
            <w:tabs>
              <w:tab w:val="left" w:pos="660"/>
              <w:tab w:val="right" w:leader="dot" w:pos="13670"/>
            </w:tabs>
            <w:rPr>
              <w:ins w:id="36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37" w:author="Palacherla, Susmitha C (NONUS)" w:date="2019-08-26T16:45:00Z">
            <w:r w:rsidRPr="00B659A0">
              <w:rPr>
                <w:rStyle w:val="Hyperlink"/>
                <w:noProof/>
              </w:rPr>
              <w:fldChar w:fldCharType="begin"/>
            </w:r>
            <w:r w:rsidRPr="00B659A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"_Toc17730346"</w:instrText>
            </w:r>
            <w:r w:rsidRPr="00B659A0">
              <w:rPr>
                <w:rStyle w:val="Hyperlink"/>
                <w:noProof/>
              </w:rPr>
              <w:instrText xml:space="preserve"> </w:instrText>
            </w:r>
            <w:r w:rsidRPr="00B659A0">
              <w:rPr>
                <w:rStyle w:val="Hyperlink"/>
                <w:noProof/>
              </w:rPr>
            </w:r>
            <w:r w:rsidRPr="00B659A0">
              <w:rPr>
                <w:rStyle w:val="Hyperlink"/>
                <w:noProof/>
              </w:rPr>
              <w:fldChar w:fldCharType="separate"/>
            </w:r>
            <w:r w:rsidRPr="00B659A0">
              <w:rPr>
                <w:rStyle w:val="Hyperlink"/>
                <w:noProof/>
              </w:rPr>
              <w:t>5.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59A0">
              <w:rPr>
                <w:rStyle w:val="Hyperlink"/>
                <w:noProof/>
              </w:rPr>
              <w:t>TFS 8597 Change Attendance DTT Feed to load as Pending Employee Review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_Toc17730346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38" w:author="Palacherla, Susmitha C (NONUS)" w:date="2019-08-26T16:45:00Z">
            <w:r>
              <w:rPr>
                <w:noProof/>
                <w:webHidden/>
              </w:rPr>
              <w:t>26</w:t>
            </w:r>
            <w:r>
              <w:rPr>
                <w:noProof/>
                <w:webHidden/>
              </w:rPr>
              <w:fldChar w:fldCharType="end"/>
            </w:r>
            <w:r w:rsidRPr="00B659A0">
              <w:rPr>
                <w:rStyle w:val="Hyperlink"/>
                <w:noProof/>
              </w:rPr>
              <w:fldChar w:fldCharType="end"/>
            </w:r>
          </w:ins>
        </w:p>
        <w:p w:rsidR="00814CD9" w:rsidRDefault="00814CD9">
          <w:pPr>
            <w:pStyle w:val="TOC2"/>
            <w:tabs>
              <w:tab w:val="left" w:pos="660"/>
              <w:tab w:val="right" w:leader="dot" w:pos="13670"/>
            </w:tabs>
            <w:rPr>
              <w:ins w:id="39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0" w:author="Palacherla, Susmitha C (NONUS)" w:date="2019-08-26T16:45:00Z">
            <w:r w:rsidRPr="00B659A0">
              <w:rPr>
                <w:rStyle w:val="Hyperlink"/>
                <w:noProof/>
              </w:rPr>
              <w:fldChar w:fldCharType="begin"/>
            </w:r>
            <w:r w:rsidRPr="00B659A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"_Toc17730347"</w:instrText>
            </w:r>
            <w:r w:rsidRPr="00B659A0">
              <w:rPr>
                <w:rStyle w:val="Hyperlink"/>
                <w:noProof/>
              </w:rPr>
              <w:instrText xml:space="preserve"> </w:instrText>
            </w:r>
            <w:r w:rsidRPr="00B659A0">
              <w:rPr>
                <w:rStyle w:val="Hyperlink"/>
                <w:noProof/>
              </w:rPr>
            </w:r>
            <w:r w:rsidRPr="00B659A0">
              <w:rPr>
                <w:rStyle w:val="Hyperlink"/>
                <w:noProof/>
              </w:rPr>
              <w:fldChar w:fldCharType="separate"/>
            </w:r>
            <w:r w:rsidRPr="00B659A0">
              <w:rPr>
                <w:rStyle w:val="Hyperlink"/>
                <w:noProof/>
              </w:rPr>
              <w:t>6.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59A0">
              <w:rPr>
                <w:rStyle w:val="Hyperlink"/>
                <w:noProof/>
              </w:rPr>
              <w:t>TFS 7854 Data File Encryption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_Toc17730347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1" w:author="Palacherla, Susmitha C (NONUS)" w:date="2019-08-26T16:45:00Z"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  <w:r w:rsidRPr="00B659A0">
              <w:rPr>
                <w:rStyle w:val="Hyperlink"/>
                <w:noProof/>
              </w:rPr>
              <w:fldChar w:fldCharType="end"/>
            </w:r>
          </w:ins>
        </w:p>
        <w:p w:rsidR="00814CD9" w:rsidRDefault="00814CD9">
          <w:pPr>
            <w:pStyle w:val="TOC2"/>
            <w:tabs>
              <w:tab w:val="left" w:pos="660"/>
              <w:tab w:val="right" w:leader="dot" w:pos="13670"/>
            </w:tabs>
            <w:rPr>
              <w:ins w:id="42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3" w:author="Palacherla, Susmitha C (NONUS)" w:date="2019-08-26T16:45:00Z">
            <w:r w:rsidRPr="00B659A0">
              <w:rPr>
                <w:rStyle w:val="Hyperlink"/>
                <w:noProof/>
              </w:rPr>
              <w:fldChar w:fldCharType="begin"/>
            </w:r>
            <w:r w:rsidRPr="00B659A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"_Toc17730348"</w:instrText>
            </w:r>
            <w:r w:rsidRPr="00B659A0">
              <w:rPr>
                <w:rStyle w:val="Hyperlink"/>
                <w:noProof/>
              </w:rPr>
              <w:instrText xml:space="preserve"> </w:instrText>
            </w:r>
            <w:r w:rsidRPr="00B659A0">
              <w:rPr>
                <w:rStyle w:val="Hyperlink"/>
                <w:noProof/>
              </w:rPr>
            </w:r>
            <w:r w:rsidRPr="00B659A0">
              <w:rPr>
                <w:rStyle w:val="Hyperlink"/>
                <w:noProof/>
              </w:rPr>
              <w:fldChar w:fldCharType="separate"/>
            </w:r>
            <w:r w:rsidRPr="00B659A0">
              <w:rPr>
                <w:rStyle w:val="Hyperlink"/>
                <w:noProof/>
              </w:rPr>
              <w:t>7.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59A0">
              <w:rPr>
                <w:rStyle w:val="Hyperlink"/>
                <w:noProof/>
              </w:rPr>
              <w:t>TFS 10524 Move apps away from E Drive and TFS 10532 drop Generic Fact table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_Toc17730348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4" w:author="Palacherla, Susmitha C (NONUS)" w:date="2019-08-26T16:45:00Z">
            <w:r>
              <w:rPr>
                <w:noProof/>
                <w:webHidden/>
              </w:rPr>
              <w:t>35</w:t>
            </w:r>
            <w:r>
              <w:rPr>
                <w:noProof/>
                <w:webHidden/>
              </w:rPr>
              <w:fldChar w:fldCharType="end"/>
            </w:r>
            <w:r w:rsidRPr="00B659A0">
              <w:rPr>
                <w:rStyle w:val="Hyperlink"/>
                <w:noProof/>
              </w:rPr>
              <w:fldChar w:fldCharType="end"/>
            </w:r>
          </w:ins>
        </w:p>
        <w:p w:rsidR="00814CD9" w:rsidRDefault="00814CD9">
          <w:pPr>
            <w:pStyle w:val="TOC2"/>
            <w:tabs>
              <w:tab w:val="left" w:pos="660"/>
              <w:tab w:val="right" w:leader="dot" w:pos="13670"/>
            </w:tabs>
            <w:rPr>
              <w:ins w:id="45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ins w:id="46" w:author="Palacherla, Susmitha C (NONUS)" w:date="2019-08-26T16:45:00Z">
            <w:r w:rsidRPr="00B659A0">
              <w:rPr>
                <w:rStyle w:val="Hyperlink"/>
                <w:noProof/>
              </w:rPr>
              <w:fldChar w:fldCharType="begin"/>
            </w:r>
            <w:r w:rsidRPr="00B659A0">
              <w:rPr>
                <w:rStyle w:val="Hyperlink"/>
                <w:noProof/>
              </w:rPr>
              <w:instrText xml:space="preserve"> </w:instrText>
            </w:r>
            <w:r>
              <w:rPr>
                <w:noProof/>
              </w:rPr>
              <w:instrText>HYPERLINK \l "_Toc17730349"</w:instrText>
            </w:r>
            <w:r w:rsidRPr="00B659A0">
              <w:rPr>
                <w:rStyle w:val="Hyperlink"/>
                <w:noProof/>
              </w:rPr>
              <w:instrText xml:space="preserve"> </w:instrText>
            </w:r>
            <w:r w:rsidRPr="00B659A0">
              <w:rPr>
                <w:rStyle w:val="Hyperlink"/>
                <w:noProof/>
              </w:rPr>
            </w:r>
            <w:r w:rsidRPr="00B659A0">
              <w:rPr>
                <w:rStyle w:val="Hyperlink"/>
                <w:noProof/>
              </w:rPr>
              <w:fldChar w:fldCharType="separate"/>
            </w:r>
            <w:r w:rsidRPr="00B659A0">
              <w:rPr>
                <w:rStyle w:val="Hyperlink"/>
                <w:noProof/>
              </w:rPr>
              <w:t>8.</w:t>
            </w:r>
            <w:r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B659A0">
              <w:rPr>
                <w:rStyle w:val="Hyperlink"/>
                <w:noProof/>
              </w:rPr>
              <w:t>TFS 15095 – ATT - Create feed to eCL for Attendance Policy Earnback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_Toc17730349 \h </w:instrText>
            </w:r>
            <w:r>
              <w:rPr>
                <w:noProof/>
                <w:webHidden/>
              </w:rPr>
            </w:r>
          </w:ins>
          <w:r>
            <w:rPr>
              <w:noProof/>
              <w:webHidden/>
            </w:rPr>
            <w:fldChar w:fldCharType="separate"/>
          </w:r>
          <w:ins w:id="47" w:author="Palacherla, Susmitha C (NONUS)" w:date="2019-08-26T16:45:00Z"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  <w:r w:rsidRPr="00B659A0">
              <w:rPr>
                <w:rStyle w:val="Hyperlink"/>
                <w:noProof/>
              </w:rPr>
              <w:fldChar w:fldCharType="end"/>
            </w:r>
          </w:ins>
        </w:p>
        <w:p w:rsidR="006948D4" w:rsidDel="00814CD9" w:rsidRDefault="006948D4">
          <w:pPr>
            <w:pStyle w:val="TOC2"/>
            <w:tabs>
              <w:tab w:val="left" w:pos="660"/>
              <w:tab w:val="right" w:leader="dot" w:pos="13670"/>
            </w:tabs>
            <w:rPr>
              <w:del w:id="48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49" w:author="Palacherla, Susmitha C (NONUS)" w:date="2019-08-26T16:45:00Z">
            <w:r w:rsidRPr="00814CD9" w:rsidDel="00814CD9">
              <w:rPr>
                <w:rStyle w:val="Hyperlink"/>
                <w:noProof/>
                <w:rPrChange w:id="50" w:author="Palacherla, Susmitha C (NONUS)" w:date="2019-08-26T16:45:00Z">
                  <w:rPr>
                    <w:rStyle w:val="Hyperlink"/>
                    <w:noProof/>
                  </w:rPr>
                </w:rPrChange>
              </w:rPr>
              <w:delText>1.</w:delText>
            </w:r>
            <w:r w:rsidDel="0081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4CD9" w:rsidDel="00814CD9">
              <w:rPr>
                <w:rStyle w:val="Hyperlink"/>
                <w:noProof/>
                <w:rPrChange w:id="51" w:author="Palacherla, Susmitha C (NONUS)" w:date="2019-08-26T16:45:00Z">
                  <w:rPr>
                    <w:rStyle w:val="Hyperlink"/>
                    <w:noProof/>
                  </w:rPr>
                </w:rPrChange>
              </w:rPr>
              <w:delText>TFS2470 Generic Feed(s) - OTH Load</w:delText>
            </w:r>
            <w:r w:rsidDel="00814CD9">
              <w:rPr>
                <w:noProof/>
                <w:webHidden/>
              </w:rPr>
              <w:tab/>
              <w:delText>4</w:delText>
            </w:r>
          </w:del>
        </w:p>
        <w:p w:rsidR="006948D4" w:rsidDel="00814CD9" w:rsidRDefault="006948D4">
          <w:pPr>
            <w:pStyle w:val="TOC2"/>
            <w:tabs>
              <w:tab w:val="left" w:pos="660"/>
              <w:tab w:val="right" w:leader="dot" w:pos="13670"/>
            </w:tabs>
            <w:rPr>
              <w:del w:id="52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3" w:author="Palacherla, Susmitha C (NONUS)" w:date="2019-08-26T16:45:00Z">
            <w:r w:rsidRPr="00814CD9" w:rsidDel="00814CD9">
              <w:rPr>
                <w:rStyle w:val="Hyperlink"/>
                <w:noProof/>
                <w:rPrChange w:id="54" w:author="Palacherla, Susmitha C (NONUS)" w:date="2019-08-26T16:45:00Z">
                  <w:rPr>
                    <w:rStyle w:val="Hyperlink"/>
                    <w:noProof/>
                  </w:rPr>
                </w:rPrChange>
              </w:rPr>
              <w:delText>2.</w:delText>
            </w:r>
            <w:r w:rsidDel="0081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4CD9" w:rsidDel="00814CD9">
              <w:rPr>
                <w:rStyle w:val="Hyperlink"/>
                <w:noProof/>
                <w:rPrChange w:id="55" w:author="Palacherla, Susmitha C (NONUS)" w:date="2019-08-26T16:45:00Z">
                  <w:rPr>
                    <w:rStyle w:val="Hyperlink"/>
                    <w:noProof/>
                  </w:rPr>
                </w:rPrChange>
              </w:rPr>
              <w:delText>TFS3972 Seasonal Employees Attendance Feed Load</w:delText>
            </w:r>
            <w:r w:rsidDel="00814CD9">
              <w:rPr>
                <w:noProof/>
                <w:webHidden/>
              </w:rPr>
              <w:tab/>
              <w:delText>7</w:delText>
            </w:r>
          </w:del>
        </w:p>
        <w:p w:rsidR="006948D4" w:rsidDel="00814CD9" w:rsidRDefault="006948D4">
          <w:pPr>
            <w:pStyle w:val="TOC2"/>
            <w:tabs>
              <w:tab w:val="left" w:pos="660"/>
              <w:tab w:val="right" w:leader="dot" w:pos="13670"/>
            </w:tabs>
            <w:rPr>
              <w:del w:id="56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57" w:author="Palacherla, Susmitha C (NONUS)" w:date="2019-08-26T16:45:00Z">
            <w:r w:rsidRPr="00814CD9" w:rsidDel="00814CD9">
              <w:rPr>
                <w:rStyle w:val="Hyperlink"/>
                <w:noProof/>
                <w:rPrChange w:id="58" w:author="Palacherla, Susmitha C (NONUS)" w:date="2019-08-26T16:45:00Z">
                  <w:rPr>
                    <w:rStyle w:val="Hyperlink"/>
                    <w:noProof/>
                  </w:rPr>
                </w:rPrChange>
              </w:rPr>
              <w:delText>3.</w:delText>
            </w:r>
            <w:r w:rsidDel="0081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4CD9" w:rsidDel="00814CD9">
              <w:rPr>
                <w:rStyle w:val="Hyperlink"/>
                <w:noProof/>
                <w:rPrChange w:id="59" w:author="Palacherla, Susmitha C (NONUS)" w:date="2019-08-26T16:45:00Z">
                  <w:rPr>
                    <w:rStyle w:val="Hyperlink"/>
                    <w:noProof/>
                  </w:rPr>
                </w:rPrChange>
              </w:rPr>
              <w:delText>TFS 4916 Changes to support ad-hoc generic feeds</w:delText>
            </w:r>
            <w:r w:rsidDel="00814CD9">
              <w:rPr>
                <w:noProof/>
                <w:webHidden/>
              </w:rPr>
              <w:tab/>
              <w:delText>12</w:delText>
            </w:r>
          </w:del>
        </w:p>
        <w:p w:rsidR="006948D4" w:rsidDel="00814CD9" w:rsidRDefault="006948D4">
          <w:pPr>
            <w:pStyle w:val="TOC2"/>
            <w:tabs>
              <w:tab w:val="left" w:pos="660"/>
              <w:tab w:val="right" w:leader="dot" w:pos="13670"/>
            </w:tabs>
            <w:rPr>
              <w:del w:id="60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1" w:author="Palacherla, Susmitha C (NONUS)" w:date="2019-08-26T16:45:00Z">
            <w:r w:rsidRPr="00814CD9" w:rsidDel="00814CD9">
              <w:rPr>
                <w:rStyle w:val="Hyperlink"/>
                <w:noProof/>
                <w:rPrChange w:id="62" w:author="Palacherla, Susmitha C (NONUS)" w:date="2019-08-26T16:45:00Z">
                  <w:rPr>
                    <w:rStyle w:val="Hyperlink"/>
                    <w:noProof/>
                  </w:rPr>
                </w:rPrChange>
              </w:rPr>
              <w:delText>4.</w:delText>
            </w:r>
            <w:r w:rsidDel="0081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4CD9" w:rsidDel="00814CD9">
              <w:rPr>
                <w:rStyle w:val="Hyperlink"/>
                <w:noProof/>
                <w:rPrChange w:id="63" w:author="Palacherla, Susmitha C (NONUS)" w:date="2019-08-26T16:45:00Z">
                  <w:rPr>
                    <w:rStyle w:val="Hyperlink"/>
                    <w:noProof/>
                  </w:rPr>
                </w:rPrChange>
              </w:rPr>
              <w:delText>TFS 7646 Attendance Discrepancy Feed Load</w:delText>
            </w:r>
            <w:r w:rsidDel="00814CD9">
              <w:rPr>
                <w:noProof/>
                <w:webHidden/>
              </w:rPr>
              <w:tab/>
              <w:delText>17</w:delText>
            </w:r>
          </w:del>
        </w:p>
        <w:p w:rsidR="006948D4" w:rsidDel="00814CD9" w:rsidRDefault="006948D4">
          <w:pPr>
            <w:pStyle w:val="TOC2"/>
            <w:tabs>
              <w:tab w:val="left" w:pos="660"/>
              <w:tab w:val="right" w:leader="dot" w:pos="13670"/>
            </w:tabs>
            <w:rPr>
              <w:del w:id="64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5" w:author="Palacherla, Susmitha C (NONUS)" w:date="2019-08-26T16:45:00Z">
            <w:r w:rsidRPr="00814CD9" w:rsidDel="00814CD9">
              <w:rPr>
                <w:rStyle w:val="Hyperlink"/>
                <w:noProof/>
                <w:rPrChange w:id="66" w:author="Palacherla, Susmitha C (NONUS)" w:date="2019-08-26T16:45:00Z">
                  <w:rPr>
                    <w:rStyle w:val="Hyperlink"/>
                    <w:noProof/>
                  </w:rPr>
                </w:rPrChange>
              </w:rPr>
              <w:delText>5.</w:delText>
            </w:r>
            <w:r w:rsidDel="0081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4CD9" w:rsidDel="00814CD9">
              <w:rPr>
                <w:rStyle w:val="Hyperlink"/>
                <w:noProof/>
                <w:rPrChange w:id="67" w:author="Palacherla, Susmitha C (NONUS)" w:date="2019-08-26T16:45:00Z">
                  <w:rPr>
                    <w:rStyle w:val="Hyperlink"/>
                    <w:noProof/>
                  </w:rPr>
                </w:rPrChange>
              </w:rPr>
              <w:delText>TFS 8597 Change Attendance DTT Feed to load as Pending Employee Review</w:delText>
            </w:r>
            <w:r w:rsidDel="00814CD9">
              <w:rPr>
                <w:noProof/>
                <w:webHidden/>
              </w:rPr>
              <w:tab/>
              <w:delText>25</w:delText>
            </w:r>
          </w:del>
        </w:p>
        <w:p w:rsidR="006948D4" w:rsidDel="00814CD9" w:rsidRDefault="006948D4">
          <w:pPr>
            <w:pStyle w:val="TOC2"/>
            <w:tabs>
              <w:tab w:val="left" w:pos="660"/>
              <w:tab w:val="right" w:leader="dot" w:pos="13670"/>
            </w:tabs>
            <w:rPr>
              <w:del w:id="68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69" w:author="Palacherla, Susmitha C (NONUS)" w:date="2019-08-26T16:45:00Z">
            <w:r w:rsidRPr="00814CD9" w:rsidDel="00814CD9">
              <w:rPr>
                <w:rStyle w:val="Hyperlink"/>
                <w:noProof/>
                <w:rPrChange w:id="70" w:author="Palacherla, Susmitha C (NONUS)" w:date="2019-08-26T16:45:00Z">
                  <w:rPr>
                    <w:rStyle w:val="Hyperlink"/>
                    <w:noProof/>
                  </w:rPr>
                </w:rPrChange>
              </w:rPr>
              <w:delText>6.</w:delText>
            </w:r>
            <w:r w:rsidDel="0081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4CD9" w:rsidDel="00814CD9">
              <w:rPr>
                <w:rStyle w:val="Hyperlink"/>
                <w:noProof/>
                <w:rPrChange w:id="71" w:author="Palacherla, Susmitha C (NONUS)" w:date="2019-08-26T16:45:00Z">
                  <w:rPr>
                    <w:rStyle w:val="Hyperlink"/>
                    <w:noProof/>
                  </w:rPr>
                </w:rPrChange>
              </w:rPr>
              <w:delText>TFS 7854 Data File Encryption</w:delText>
            </w:r>
            <w:r w:rsidDel="00814CD9">
              <w:rPr>
                <w:noProof/>
                <w:webHidden/>
              </w:rPr>
              <w:tab/>
              <w:delText>33</w:delText>
            </w:r>
          </w:del>
        </w:p>
        <w:p w:rsidR="006948D4" w:rsidDel="00814CD9" w:rsidRDefault="006948D4">
          <w:pPr>
            <w:pStyle w:val="TOC2"/>
            <w:tabs>
              <w:tab w:val="left" w:pos="660"/>
              <w:tab w:val="right" w:leader="dot" w:pos="13670"/>
            </w:tabs>
            <w:rPr>
              <w:del w:id="72" w:author="Palacherla, Susmitha C (NONUS)" w:date="2019-08-26T16:45:00Z"/>
              <w:rFonts w:asciiTheme="minorHAnsi" w:eastAsiaTheme="minorEastAsia" w:hAnsiTheme="minorHAnsi" w:cstheme="minorBidi"/>
              <w:noProof/>
              <w:sz w:val="22"/>
              <w:szCs w:val="22"/>
            </w:rPr>
          </w:pPr>
          <w:del w:id="73" w:author="Palacherla, Susmitha C (NONUS)" w:date="2019-08-26T16:45:00Z">
            <w:r w:rsidRPr="00814CD9" w:rsidDel="00814CD9">
              <w:rPr>
                <w:rStyle w:val="Hyperlink"/>
                <w:noProof/>
                <w:rPrChange w:id="74" w:author="Palacherla, Susmitha C (NONUS)" w:date="2019-08-26T16:45:00Z">
                  <w:rPr>
                    <w:rStyle w:val="Hyperlink"/>
                    <w:noProof/>
                  </w:rPr>
                </w:rPrChange>
              </w:rPr>
              <w:delText>7.</w:delText>
            </w:r>
            <w:r w:rsidDel="00814CD9">
              <w:rPr>
                <w:rFonts w:asciiTheme="minorHAnsi" w:eastAsiaTheme="minorEastAsia" w:hAnsiTheme="minorHAnsi" w:cstheme="minorBidi"/>
                <w:noProof/>
                <w:sz w:val="22"/>
                <w:szCs w:val="22"/>
              </w:rPr>
              <w:tab/>
            </w:r>
            <w:r w:rsidRPr="00814CD9" w:rsidDel="00814CD9">
              <w:rPr>
                <w:rStyle w:val="Hyperlink"/>
                <w:noProof/>
                <w:rPrChange w:id="75" w:author="Palacherla, Susmitha C (NONUS)" w:date="2019-08-26T16:45:00Z">
                  <w:rPr>
                    <w:rStyle w:val="Hyperlink"/>
                    <w:noProof/>
                  </w:rPr>
                </w:rPrChange>
              </w:rPr>
              <w:delText>TFS 10524 Move apps away from E Drive and TFS 10532 drop Generic Fact table</w:delText>
            </w:r>
            <w:r w:rsidDel="00814CD9">
              <w:rPr>
                <w:noProof/>
                <w:webHidden/>
              </w:rPr>
              <w:tab/>
              <w:delText>34</w:delText>
            </w:r>
          </w:del>
        </w:p>
        <w:p w:rsidR="004F5C38" w:rsidRDefault="004F5C38">
          <w:r>
            <w:rPr>
              <w:b/>
              <w:bCs/>
              <w:noProof/>
            </w:rPr>
            <w:fldChar w:fldCharType="end"/>
          </w:r>
        </w:p>
      </w:sdtContent>
    </w:sdt>
    <w:p w:rsidR="00534A8B" w:rsidRPr="00FC37DA" w:rsidRDefault="00534A8B" w:rsidP="00534A8B">
      <w:pPr>
        <w:rPr>
          <w:sz w:val="18"/>
        </w:rPr>
      </w:pPr>
    </w:p>
    <w:p w:rsidR="00534A8B" w:rsidRDefault="00534A8B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>
      <w:bookmarkStart w:id="76" w:name="_GoBack"/>
      <w:bookmarkEnd w:id="76"/>
    </w:p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202208" w:rsidRDefault="00202208" w:rsidP="00534A8B"/>
    <w:p w:rsidR="007913E4" w:rsidRDefault="007913E4" w:rsidP="00871F07"/>
    <w:p w:rsidR="00FF130B" w:rsidRDefault="00FF130B" w:rsidP="00871F07"/>
    <w:p w:rsidR="00FF130B" w:rsidRPr="004F5C38" w:rsidRDefault="00FF130B" w:rsidP="00FF130B">
      <w:pPr>
        <w:pStyle w:val="Heading2"/>
        <w:numPr>
          <w:ilvl w:val="0"/>
          <w:numId w:val="2"/>
        </w:numPr>
      </w:pPr>
      <w:bookmarkStart w:id="77" w:name="_Toc17730342"/>
      <w:r>
        <w:t>TFS</w:t>
      </w:r>
      <w:r w:rsidR="00CD0D35">
        <w:t>2</w:t>
      </w:r>
      <w:r w:rsidR="00C2344E">
        <w:t>470</w:t>
      </w:r>
      <w:r w:rsidR="00CD0D35">
        <w:t xml:space="preserve"> </w:t>
      </w:r>
      <w:r w:rsidR="00733BF4">
        <w:t>Generic</w:t>
      </w:r>
      <w:r w:rsidR="00CD4431">
        <w:t xml:space="preserve"> Feed</w:t>
      </w:r>
      <w:r w:rsidR="00CD0D35">
        <w:t xml:space="preserve">(s) </w:t>
      </w:r>
      <w:r w:rsidR="00C2344E">
        <w:t>- OTH</w:t>
      </w:r>
      <w:r w:rsidR="00CD4431">
        <w:t xml:space="preserve"> Load</w:t>
      </w:r>
      <w:bookmarkEnd w:id="77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FF130B" w:rsidTr="004F42F5">
        <w:trPr>
          <w:tblHeader/>
        </w:trPr>
        <w:tc>
          <w:tcPr>
            <w:tcW w:w="2549" w:type="dxa"/>
            <w:shd w:val="solid" w:color="auto" w:fill="000000"/>
          </w:tcPr>
          <w:p w:rsidR="00FF130B" w:rsidRDefault="00FF130B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FF130B" w:rsidRDefault="00FF130B" w:rsidP="004F42F5">
            <w:r>
              <w:t>Description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Change Type</w:t>
            </w:r>
          </w:p>
        </w:tc>
        <w:tc>
          <w:tcPr>
            <w:tcW w:w="10455" w:type="dxa"/>
          </w:tcPr>
          <w:p w:rsidR="00FF130B" w:rsidRDefault="00FF130B" w:rsidP="004F42F5">
            <w:r>
              <w:t>Change Request</w:t>
            </w:r>
          </w:p>
        </w:tc>
      </w:tr>
      <w:tr w:rsidR="00FF130B" w:rsidTr="004A3D80">
        <w:trPr>
          <w:trHeight w:val="125"/>
        </w:trPr>
        <w:tc>
          <w:tcPr>
            <w:tcW w:w="2549" w:type="dxa"/>
          </w:tcPr>
          <w:p w:rsidR="00FF130B" w:rsidRDefault="00FF130B" w:rsidP="004F42F5">
            <w:r>
              <w:t>Change Description</w:t>
            </w:r>
          </w:p>
        </w:tc>
        <w:tc>
          <w:tcPr>
            <w:tcW w:w="10455" w:type="dxa"/>
          </w:tcPr>
          <w:p w:rsidR="00FF130B" w:rsidRDefault="00733BF4" w:rsidP="00C2344E">
            <w:r>
              <w:t xml:space="preserve">1 Generic </w:t>
            </w:r>
            <w:proofErr w:type="gramStart"/>
            <w:r>
              <w:t xml:space="preserve">feed </w:t>
            </w:r>
            <w:r w:rsidR="00C2344E">
              <w:t xml:space="preserve"> OTH</w:t>
            </w:r>
            <w:proofErr w:type="gramEnd"/>
            <w:r w:rsidR="00FF130B">
              <w:t xml:space="preserve"> will be loaded into </w:t>
            </w:r>
            <w:r w:rsidR="00CD4431">
              <w:t>ecl.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Test Environment</w:t>
            </w:r>
          </w:p>
        </w:tc>
        <w:tc>
          <w:tcPr>
            <w:tcW w:w="10455" w:type="dxa"/>
          </w:tcPr>
          <w:p w:rsidR="00FF130B" w:rsidRDefault="00FF130B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Code Modules created/updated</w:t>
            </w:r>
          </w:p>
        </w:tc>
        <w:tc>
          <w:tcPr>
            <w:tcW w:w="10455" w:type="dxa"/>
          </w:tcPr>
          <w:p w:rsidR="00CD4431" w:rsidRDefault="00CD4431" w:rsidP="004F42F5">
            <w:r>
              <w:t xml:space="preserve">Create new tables for </w:t>
            </w:r>
            <w:r w:rsidR="00C2344E">
              <w:t>‘</w:t>
            </w:r>
            <w:r w:rsidR="00733BF4">
              <w:t>Generic</w:t>
            </w:r>
            <w:r w:rsidR="00C2344E">
              <w:t>’</w:t>
            </w:r>
            <w:r w:rsidR="00733BF4">
              <w:t xml:space="preserve"> feeds </w:t>
            </w:r>
          </w:p>
          <w:p w:rsidR="00FF130B" w:rsidRPr="004A3D80" w:rsidRDefault="00FF130B" w:rsidP="004F42F5">
            <w:r w:rsidRPr="004A3D80">
              <w:t>Added new mapping from report code</w:t>
            </w:r>
            <w:r w:rsidR="00C2344E">
              <w:t xml:space="preserve"> OTH </w:t>
            </w:r>
            <w:r w:rsidRPr="004A3D80">
              <w:t>to sub coaching reason ID in Function [EC].[fn_intSubCoachReasonIDFromRptCode]</w:t>
            </w:r>
          </w:p>
          <w:p w:rsidR="00FF130B" w:rsidRPr="004A3D80" w:rsidRDefault="00CD4431" w:rsidP="004F42F5">
            <w:r>
              <w:t>Create</w:t>
            </w:r>
            <w:r w:rsidR="004A3D80">
              <w:t xml:space="preserve"> </w:t>
            </w:r>
            <w:r w:rsidR="00C2344E">
              <w:t>SP for</w:t>
            </w:r>
            <w:r w:rsidR="004A3D80">
              <w:t xml:space="preserve"> Insert into Coaching from </w:t>
            </w:r>
            <w:r w:rsidR="00C2344E">
              <w:t>Staging table</w:t>
            </w:r>
          </w:p>
          <w:p w:rsidR="00FF130B" w:rsidRDefault="00FF130B" w:rsidP="00CD4431"/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Code doc</w:t>
            </w:r>
          </w:p>
        </w:tc>
        <w:tc>
          <w:tcPr>
            <w:tcW w:w="10455" w:type="dxa"/>
          </w:tcPr>
          <w:p w:rsidR="00FF130B" w:rsidRDefault="00FF130B" w:rsidP="004F42F5">
            <w:proofErr w:type="spellStart"/>
            <w:r w:rsidRPr="007913E4">
              <w:t>CCO_eCoaching_Functions.sql</w:t>
            </w:r>
            <w:proofErr w:type="spellEnd"/>
          </w:p>
          <w:p w:rsidR="007D6262" w:rsidRDefault="004A3D80" w:rsidP="00733BF4">
            <w:proofErr w:type="spellStart"/>
            <w:r w:rsidRPr="004A3D80">
              <w:t>CCO_eCoaching_</w:t>
            </w:r>
            <w:r w:rsidR="00733BF4">
              <w:t>Generic</w:t>
            </w:r>
            <w:r w:rsidRPr="004A3D80">
              <w:t>_Load_Create.sql</w:t>
            </w:r>
            <w:proofErr w:type="spellEnd"/>
          </w:p>
        </w:tc>
      </w:tr>
      <w:tr w:rsidR="00FF130B" w:rsidTr="004F42F5">
        <w:tc>
          <w:tcPr>
            <w:tcW w:w="2549" w:type="dxa"/>
          </w:tcPr>
          <w:p w:rsidR="00FF130B" w:rsidRDefault="00FF130B" w:rsidP="004F42F5">
            <w:r>
              <w:t>Notes</w:t>
            </w:r>
          </w:p>
        </w:tc>
        <w:tc>
          <w:tcPr>
            <w:tcW w:w="10455" w:type="dxa"/>
          </w:tcPr>
          <w:p w:rsidR="00FF130B" w:rsidRDefault="00FF130B" w:rsidP="004F42F5">
            <w:r>
              <w:t xml:space="preserve">Loaded </w:t>
            </w:r>
            <w:r w:rsidR="00C2344E">
              <w:t>OTH</w:t>
            </w:r>
            <w:r w:rsidR="00CD0D35">
              <w:t xml:space="preserve"> </w:t>
            </w:r>
            <w:r>
              <w:t xml:space="preserve">Files and verified that the </w:t>
            </w:r>
            <w:proofErr w:type="gramStart"/>
            <w:r>
              <w:t>Loaded</w:t>
            </w:r>
            <w:r w:rsidR="00CD0D35">
              <w:t xml:space="preserve"> </w:t>
            </w:r>
            <w:r>
              <w:t xml:space="preserve"> records</w:t>
            </w:r>
            <w:proofErr w:type="gramEnd"/>
            <w:r>
              <w:t xml:space="preserve"> were inserted with Coaching Reason ID </w:t>
            </w:r>
            <w:r w:rsidR="00CD0D35">
              <w:t>5</w:t>
            </w:r>
            <w:r>
              <w:t xml:space="preserve"> and sub coaching reason id</w:t>
            </w:r>
            <w:r w:rsidR="00CD0D35">
              <w:t>s</w:t>
            </w:r>
            <w:r>
              <w:t xml:space="preserve"> </w:t>
            </w:r>
            <w:r w:rsidR="00C2344E">
              <w:t xml:space="preserve">42 </w:t>
            </w:r>
            <w:r>
              <w:t xml:space="preserve">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FF130B" w:rsidRDefault="00FF130B" w:rsidP="004F42F5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</w:t>
            </w:r>
            <w:r w:rsidR="00C2344E">
              <w:t>OTH</w:t>
            </w:r>
          </w:p>
          <w:p w:rsidR="007D6262" w:rsidRDefault="007D6262" w:rsidP="004F42F5"/>
          <w:p w:rsidR="004E1514" w:rsidRDefault="004E1514" w:rsidP="004F42F5">
            <w:r>
              <w:t>Useful sql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_FileList]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</w:t>
            </w:r>
            <w:r w:rsidR="00733BF4">
              <w:rPr>
                <w:rFonts w:ascii="Courier New" w:hAnsi="Courier New" w:cs="Courier New"/>
                <w:noProof/>
                <w:color w:val="008000"/>
              </w:rPr>
              <w:t>Generic</w:t>
            </w:r>
            <w:r>
              <w:rPr>
                <w:rFonts w:ascii="Courier New" w:hAnsi="Courier New" w:cs="Courier New"/>
                <w:noProof/>
                <w:color w:val="008000"/>
              </w:rPr>
              <w:t>\Test\eCL_SDR_20160306.csv'</w:t>
            </w:r>
          </w:p>
          <w:p w:rsidR="004E1514" w:rsidRDefault="004E1514" w:rsidP="004E151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lastRenderedPageBreak/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'oth20160410'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&gt;=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 xml:space="preserve">Sup_email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'susmitha.palacherla@gdit.com'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'217623'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'WACS01'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56210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USE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N'eCL-eric.m.white-56203'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33BF4" w:rsidRDefault="00733BF4" w:rsidP="00733B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E1514" w:rsidRDefault="00733BF4" w:rsidP="00733BF4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FF130B" w:rsidRPr="00871F07" w:rsidRDefault="007D6262" w:rsidP="004F42F5">
            <w:r>
              <w:t>Load the files and check the following:</w:t>
            </w:r>
          </w:p>
        </w:tc>
      </w:tr>
    </w:tbl>
    <w:p w:rsidR="00FF130B" w:rsidRPr="00871F07" w:rsidRDefault="00FF130B" w:rsidP="00FF130B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FF130B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RESULTS</w:t>
            </w:r>
          </w:p>
          <w:p w:rsidR="00FF130B" w:rsidRPr="00FF5201" w:rsidRDefault="00FF130B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FF130B" w:rsidRPr="00FF5201" w:rsidRDefault="00FF130B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8546B5" w:rsidRPr="00FF5201" w:rsidTr="004F42F5">
        <w:trPr>
          <w:cantSplit/>
        </w:trPr>
        <w:tc>
          <w:tcPr>
            <w:tcW w:w="900" w:type="dxa"/>
          </w:tcPr>
          <w:p w:rsidR="008546B5" w:rsidRDefault="00CD4431" w:rsidP="00A32A09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8546B5" w:rsidRDefault="008546B5" w:rsidP="00C2344E">
            <w:r>
              <w:t xml:space="preserve">Check </w:t>
            </w:r>
            <w:proofErr w:type="spellStart"/>
            <w:r>
              <w:t>subcoaching</w:t>
            </w:r>
            <w:proofErr w:type="spellEnd"/>
            <w:r>
              <w:t xml:space="preserve"> reason </w:t>
            </w:r>
            <w:r w:rsidR="00CD4431">
              <w:t>record</w:t>
            </w:r>
            <w:r w:rsidR="00CD0D35">
              <w:t>s</w:t>
            </w:r>
            <w:r w:rsidR="00CD4431">
              <w:t xml:space="preserve"> </w:t>
            </w:r>
            <w:r w:rsidR="00CD0D35">
              <w:t xml:space="preserve">for </w:t>
            </w:r>
            <w:r w:rsidR="00C2344E">
              <w:t>OTH</w:t>
            </w:r>
          </w:p>
        </w:tc>
        <w:tc>
          <w:tcPr>
            <w:tcW w:w="4500" w:type="dxa"/>
          </w:tcPr>
          <w:p w:rsidR="008546B5" w:rsidRDefault="008546B5" w:rsidP="00C2344E">
            <w:r>
              <w:t>Row</w:t>
            </w:r>
            <w:r w:rsidR="00CD0D35">
              <w:t>s</w:t>
            </w:r>
            <w:r>
              <w:t xml:space="preserve"> with id </w:t>
            </w:r>
            <w:r w:rsidR="00C2344E">
              <w:t>42</w:t>
            </w:r>
          </w:p>
        </w:tc>
        <w:tc>
          <w:tcPr>
            <w:tcW w:w="1260" w:type="dxa"/>
          </w:tcPr>
          <w:p w:rsidR="008546B5" w:rsidRPr="00202208" w:rsidRDefault="007B213E" w:rsidP="004F42F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8546B5" w:rsidRPr="00BF0D72" w:rsidRDefault="008546B5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DB6742" w:rsidRDefault="00DB6742" w:rsidP="007D6262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DB6742" w:rsidRDefault="00DB6742" w:rsidP="00C2344E">
            <w:r>
              <w:t xml:space="preserve">Return </w:t>
            </w:r>
            <w:r w:rsidR="00C2344E">
              <w:t>42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DB6742" w:rsidRDefault="004E718D" w:rsidP="007D6262">
            <w:r>
              <w:t>Test sql agent load job</w:t>
            </w:r>
          </w:p>
        </w:tc>
        <w:tc>
          <w:tcPr>
            <w:tcW w:w="4500" w:type="dxa"/>
          </w:tcPr>
          <w:p w:rsidR="00DB6742" w:rsidRDefault="004E718D" w:rsidP="007D6262">
            <w:r>
              <w:t>File should load successfully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DB6742" w:rsidRDefault="004E718D" w:rsidP="004E718D">
            <w:r>
              <w:t>Test File list table</w:t>
            </w:r>
          </w:p>
        </w:tc>
        <w:tc>
          <w:tcPr>
            <w:tcW w:w="4500" w:type="dxa"/>
          </w:tcPr>
          <w:p w:rsidR="00DB6742" w:rsidRDefault="004E718D" w:rsidP="007D6262">
            <w:r>
              <w:t>Counts  loaded  correctly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 w:rsidP="00A32A09">
            <w:r>
              <w:rPr>
                <w:rFonts w:asciiTheme="minorHAnsi" w:hAnsiTheme="minorHAnsi"/>
                <w:bCs/>
              </w:rPr>
              <w:lastRenderedPageBreak/>
              <w:t>1.</w:t>
            </w:r>
            <w:r w:rsidR="00A32A09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>Check strReportCode</w:t>
            </w:r>
          </w:p>
        </w:tc>
        <w:tc>
          <w:tcPr>
            <w:tcW w:w="4500" w:type="dxa"/>
          </w:tcPr>
          <w:p w:rsidR="00DB6742" w:rsidRDefault="00C2344E" w:rsidP="007D6262">
            <w:r>
              <w:t>OTH</w:t>
            </w:r>
          </w:p>
          <w:p w:rsidR="00DB6742" w:rsidRPr="00F03F7A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DB6742" w:rsidRPr="00F03F7A" w:rsidRDefault="00DB6742" w:rsidP="00CD4431">
            <w:r>
              <w:t>Check SubCoachingReasonID in CLR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42</w:t>
            </w:r>
          </w:p>
          <w:p w:rsidR="00DB6742" w:rsidRDefault="00DB6742" w:rsidP="007D6262"/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DB6742" w:rsidRPr="00F03F7A" w:rsidRDefault="00DB6742" w:rsidP="007D6262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DB6742" w:rsidRDefault="00DB6742" w:rsidP="007D6262">
            <w:r>
              <w:t>Should go to rejected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DB6742" w:rsidRDefault="00DB6742" w:rsidP="00C2344E">
            <w:r>
              <w:t xml:space="preserve">Check that </w:t>
            </w:r>
            <w:r w:rsidR="00C2344E">
              <w:t>EmailSent is set to 1 on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EmailSent  =1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DB6742" w:rsidRPr="00F03F7A" w:rsidRDefault="00C2344E" w:rsidP="007D6262">
            <w:r>
              <w:t>Check records written to Fact table</w:t>
            </w:r>
          </w:p>
        </w:tc>
        <w:tc>
          <w:tcPr>
            <w:tcW w:w="4500" w:type="dxa"/>
          </w:tcPr>
          <w:p w:rsidR="00DB6742" w:rsidRDefault="00C2344E" w:rsidP="007D6262">
            <w:r>
              <w:t>Logs loaded top Coaching_log table should also be loaded into Fat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10</w:t>
            </w:r>
          </w:p>
        </w:tc>
        <w:tc>
          <w:tcPr>
            <w:tcW w:w="3960" w:type="dxa"/>
          </w:tcPr>
          <w:p w:rsidR="00DB6742" w:rsidRDefault="00C2344E" w:rsidP="007D6262">
            <w:r>
              <w:t>File should move to Backup directory after load</w:t>
            </w:r>
          </w:p>
        </w:tc>
        <w:tc>
          <w:tcPr>
            <w:tcW w:w="4500" w:type="dxa"/>
          </w:tcPr>
          <w:p w:rsidR="00DB6742" w:rsidRDefault="00C2344E" w:rsidP="007D6262">
            <w:r>
              <w:t>Check for file in Backup directory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11</w:t>
            </w:r>
          </w:p>
        </w:tc>
        <w:tc>
          <w:tcPr>
            <w:tcW w:w="3960" w:type="dxa"/>
          </w:tcPr>
          <w:p w:rsidR="00DB6742" w:rsidRPr="00F03F7A" w:rsidRDefault="00F52AA4" w:rsidP="007D6262">
            <w:r>
              <w:t>Status of log on load</w:t>
            </w:r>
          </w:p>
        </w:tc>
        <w:tc>
          <w:tcPr>
            <w:tcW w:w="4500" w:type="dxa"/>
          </w:tcPr>
          <w:p w:rsidR="00DB6742" w:rsidRDefault="00F52AA4" w:rsidP="004F42F5">
            <w:r>
              <w:t>Pending Sup Review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DB6742" w:rsidRPr="00FF5201" w:rsidTr="004F42F5">
        <w:trPr>
          <w:cantSplit/>
        </w:trPr>
        <w:tc>
          <w:tcPr>
            <w:tcW w:w="900" w:type="dxa"/>
          </w:tcPr>
          <w:p w:rsidR="00DB6742" w:rsidRDefault="00CD4431">
            <w:r>
              <w:rPr>
                <w:rFonts w:asciiTheme="minorHAnsi" w:hAnsiTheme="minorHAnsi"/>
                <w:bCs/>
              </w:rPr>
              <w:t>1.</w:t>
            </w:r>
            <w:r w:rsidR="00A32A09">
              <w:rPr>
                <w:rFonts w:asciiTheme="minorHAnsi" w:hAnsiTheme="minorHAnsi"/>
                <w:bCs/>
              </w:rPr>
              <w:t>12</w:t>
            </w:r>
          </w:p>
        </w:tc>
        <w:tc>
          <w:tcPr>
            <w:tcW w:w="3960" w:type="dxa"/>
          </w:tcPr>
          <w:p w:rsidR="00DB6742" w:rsidRPr="00F03F7A" w:rsidRDefault="00F52AA4" w:rsidP="007D6262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DB6742" w:rsidRDefault="00F52AA4" w:rsidP="007D6262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DB6742" w:rsidRDefault="00DB6742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DB6742" w:rsidRPr="00BF0D72" w:rsidRDefault="00DB6742" w:rsidP="007D6262">
            <w:pPr>
              <w:rPr>
                <w:rFonts w:asciiTheme="minorHAnsi" w:hAnsiTheme="minorHAnsi"/>
                <w:bCs/>
              </w:rPr>
            </w:pPr>
          </w:p>
        </w:tc>
      </w:tr>
      <w:tr w:rsidR="004E718D" w:rsidRPr="00FF5201" w:rsidTr="004F42F5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1.13</w:t>
            </w:r>
          </w:p>
        </w:tc>
        <w:tc>
          <w:tcPr>
            <w:tcW w:w="3960" w:type="dxa"/>
          </w:tcPr>
          <w:p w:rsidR="004E718D" w:rsidRPr="00F03F7A" w:rsidRDefault="004E718D" w:rsidP="004F42F5">
            <w:r>
              <w:t>Review log as sup from UI and Update</w:t>
            </w:r>
          </w:p>
        </w:tc>
        <w:tc>
          <w:tcPr>
            <w:tcW w:w="4500" w:type="dxa"/>
          </w:tcPr>
          <w:p w:rsidR="004E718D" w:rsidRDefault="004E718D" w:rsidP="004F42F5">
            <w:r>
              <w:t>Log appears with CRLF in Decsription.</w:t>
            </w:r>
          </w:p>
          <w:p w:rsidR="004E718D" w:rsidRDefault="004E718D" w:rsidP="004F42F5">
            <w:r>
              <w:t>After update and submit status updates to PER(4)</w:t>
            </w:r>
          </w:p>
          <w:p w:rsidR="004E718D" w:rsidRDefault="004E718D" w:rsidP="004F42F5">
            <w:r>
              <w:t xml:space="preserve">And </w:t>
            </w:r>
            <w:proofErr w:type="spellStart"/>
            <w:r>
              <w:t>Coachingnotes</w:t>
            </w:r>
            <w:proofErr w:type="spellEnd"/>
            <w:r>
              <w:t xml:space="preserve"> populated with Date and comments.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4E718D" w:rsidRPr="00FF5201" w:rsidTr="004F42F5">
        <w:trPr>
          <w:cantSplit/>
        </w:trPr>
        <w:tc>
          <w:tcPr>
            <w:tcW w:w="900" w:type="dxa"/>
          </w:tcPr>
          <w:p w:rsidR="004E718D" w:rsidRDefault="004E718D">
            <w:r>
              <w:rPr>
                <w:rFonts w:asciiTheme="minorHAnsi" w:hAnsiTheme="minorHAnsi"/>
                <w:bCs/>
              </w:rPr>
              <w:t>1.14</w:t>
            </w:r>
          </w:p>
        </w:tc>
        <w:tc>
          <w:tcPr>
            <w:tcW w:w="3960" w:type="dxa"/>
          </w:tcPr>
          <w:p w:rsidR="004E718D" w:rsidRPr="00F03F7A" w:rsidRDefault="004E718D" w:rsidP="004F42F5">
            <w:r>
              <w:t xml:space="preserve">Review log as </w:t>
            </w:r>
            <w:proofErr w:type="spellStart"/>
            <w:r>
              <w:t>emp</w:t>
            </w:r>
            <w:proofErr w:type="spellEnd"/>
            <w:r>
              <w:t xml:space="preserve"> from UI</w:t>
            </w:r>
          </w:p>
        </w:tc>
        <w:tc>
          <w:tcPr>
            <w:tcW w:w="4500" w:type="dxa"/>
          </w:tcPr>
          <w:p w:rsidR="004E718D" w:rsidRDefault="004E718D" w:rsidP="004F42F5">
            <w:r>
              <w:t>Available in CSR pending dashboard</w:t>
            </w:r>
          </w:p>
          <w:p w:rsidR="004E718D" w:rsidRDefault="004E718D" w:rsidP="004F42F5">
            <w:r>
              <w:t>Able to acknowledge and enter comments and submit</w:t>
            </w:r>
          </w:p>
          <w:p w:rsidR="004E718D" w:rsidRDefault="004E718D" w:rsidP="004F42F5">
            <w:r>
              <w:t>Should go to complete on submission</w:t>
            </w:r>
          </w:p>
          <w:p w:rsidR="004E718D" w:rsidRDefault="004E718D" w:rsidP="004F42F5">
            <w:r>
              <w:t xml:space="preserve">And </w:t>
            </w:r>
            <w:proofErr w:type="spellStart"/>
            <w:r>
              <w:t>CSr</w:t>
            </w:r>
            <w:proofErr w:type="spellEnd"/>
            <w:r>
              <w:t xml:space="preserve"> comments populated.</w:t>
            </w:r>
          </w:p>
        </w:tc>
        <w:tc>
          <w:tcPr>
            <w:tcW w:w="1260" w:type="dxa"/>
          </w:tcPr>
          <w:p w:rsidR="004E718D" w:rsidRDefault="004E718D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4E718D" w:rsidRPr="00BF0D72" w:rsidRDefault="00733BF4" w:rsidP="007D6262">
            <w:pPr>
              <w:rPr>
                <w:rFonts w:asciiTheme="minorHAnsi" w:hAnsiTheme="minorHAnsi"/>
                <w:bCs/>
              </w:rPr>
            </w:pPr>
            <w:r w:rsidRPr="00733BF4">
              <w:rPr>
                <w:rFonts w:asciiTheme="minorHAnsi" w:hAnsiTheme="minorHAnsi"/>
                <w:bCs/>
              </w:rPr>
              <w:t>eCL-patricia.webb-56210</w:t>
            </w:r>
          </w:p>
        </w:tc>
      </w:tr>
      <w:tr w:rsidR="005C555C" w:rsidRPr="00FF5201" w:rsidTr="004F42F5">
        <w:trPr>
          <w:cantSplit/>
        </w:trPr>
        <w:tc>
          <w:tcPr>
            <w:tcW w:w="900" w:type="dxa"/>
          </w:tcPr>
          <w:p w:rsidR="005C555C" w:rsidRDefault="005C555C" w:rsidP="004F42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5C555C" w:rsidRPr="00F03F7A" w:rsidRDefault="005C555C" w:rsidP="007D6262"/>
        </w:tc>
        <w:tc>
          <w:tcPr>
            <w:tcW w:w="4500" w:type="dxa"/>
          </w:tcPr>
          <w:p w:rsidR="005C555C" w:rsidRDefault="005C555C" w:rsidP="007D6262"/>
        </w:tc>
        <w:tc>
          <w:tcPr>
            <w:tcW w:w="1260" w:type="dxa"/>
          </w:tcPr>
          <w:p w:rsidR="005C555C" w:rsidRPr="00202208" w:rsidRDefault="005C555C" w:rsidP="004F42F5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5C555C" w:rsidRPr="00BF0D72" w:rsidRDefault="005C555C" w:rsidP="007D6262">
            <w:pPr>
              <w:rPr>
                <w:rFonts w:asciiTheme="minorHAnsi" w:hAnsiTheme="minorHAnsi"/>
                <w:bCs/>
              </w:rPr>
            </w:pPr>
          </w:p>
        </w:tc>
      </w:tr>
    </w:tbl>
    <w:p w:rsidR="00FF130B" w:rsidRDefault="00FF130B" w:rsidP="00FF130B"/>
    <w:p w:rsidR="00686465" w:rsidRDefault="00686465" w:rsidP="00FF130B"/>
    <w:p w:rsidR="00686465" w:rsidRPr="004F5C38" w:rsidRDefault="00686465" w:rsidP="00686465">
      <w:pPr>
        <w:pStyle w:val="Heading2"/>
        <w:numPr>
          <w:ilvl w:val="0"/>
          <w:numId w:val="2"/>
        </w:numPr>
      </w:pPr>
      <w:bookmarkStart w:id="78" w:name="_Toc17730343"/>
      <w:r>
        <w:t>TFS3972 Seasonal Employees Attendance Feed Load</w:t>
      </w:r>
      <w:bookmarkEnd w:id="78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686465" w:rsidTr="002A59BF">
        <w:trPr>
          <w:tblHeader/>
        </w:trPr>
        <w:tc>
          <w:tcPr>
            <w:tcW w:w="2549" w:type="dxa"/>
            <w:shd w:val="solid" w:color="auto" w:fill="000000"/>
          </w:tcPr>
          <w:p w:rsidR="00686465" w:rsidRDefault="00686465" w:rsidP="004F42F5">
            <w:r>
              <w:t>Item</w:t>
            </w:r>
          </w:p>
        </w:tc>
        <w:tc>
          <w:tcPr>
            <w:tcW w:w="10928" w:type="dxa"/>
            <w:shd w:val="solid" w:color="auto" w:fill="000000"/>
          </w:tcPr>
          <w:p w:rsidR="00686465" w:rsidRDefault="00686465" w:rsidP="004F42F5">
            <w:r>
              <w:t>Description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Change Type</w:t>
            </w:r>
          </w:p>
        </w:tc>
        <w:tc>
          <w:tcPr>
            <w:tcW w:w="10928" w:type="dxa"/>
          </w:tcPr>
          <w:p w:rsidR="00686465" w:rsidRDefault="00686465" w:rsidP="004F42F5">
            <w:r>
              <w:t>Change Request</w:t>
            </w:r>
          </w:p>
        </w:tc>
      </w:tr>
      <w:tr w:rsidR="00686465" w:rsidTr="002A59BF">
        <w:trPr>
          <w:trHeight w:val="125"/>
        </w:trPr>
        <w:tc>
          <w:tcPr>
            <w:tcW w:w="2549" w:type="dxa"/>
          </w:tcPr>
          <w:p w:rsidR="00686465" w:rsidRDefault="00686465" w:rsidP="004F42F5">
            <w:r>
              <w:t>Change Description</w:t>
            </w:r>
          </w:p>
        </w:tc>
        <w:tc>
          <w:tcPr>
            <w:tcW w:w="10928" w:type="dxa"/>
          </w:tcPr>
          <w:p w:rsidR="00686465" w:rsidRDefault="00686465" w:rsidP="004F42F5">
            <w:r>
              <w:t xml:space="preserve">Seasonal </w:t>
            </w:r>
            <w:proofErr w:type="gramStart"/>
            <w:r>
              <w:t>employees</w:t>
            </w:r>
            <w:proofErr w:type="gramEnd"/>
            <w:r>
              <w:t xml:space="preserve"> attendance will be loaded into ecl.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Test Environment</w:t>
            </w:r>
          </w:p>
        </w:tc>
        <w:tc>
          <w:tcPr>
            <w:tcW w:w="10928" w:type="dxa"/>
          </w:tcPr>
          <w:p w:rsidR="00686465" w:rsidRDefault="00686465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Code Modules created/updated</w:t>
            </w:r>
          </w:p>
        </w:tc>
        <w:tc>
          <w:tcPr>
            <w:tcW w:w="10928" w:type="dxa"/>
          </w:tcPr>
          <w:p w:rsidR="00686465" w:rsidRDefault="00686465" w:rsidP="00686465">
            <w:proofErr w:type="spellStart"/>
            <w:r>
              <w:t>sp</w:t>
            </w:r>
            <w:proofErr w:type="spellEnd"/>
            <w:r>
              <w:t xml:space="preserve"> [EC].[sp_InsertInto_Coaching_Log_Generic]</w:t>
            </w:r>
          </w:p>
          <w:p w:rsidR="00686465" w:rsidRDefault="00686465" w:rsidP="00686465">
            <w:proofErr w:type="spellStart"/>
            <w:r>
              <w:t>sp</w:t>
            </w:r>
            <w:proofErr w:type="spellEnd"/>
            <w:r>
              <w:t xml:space="preserve"> [EC].[sp_SelectReviewFrom_Coaching_Log]</w:t>
            </w:r>
          </w:p>
          <w:p w:rsidR="00686465" w:rsidRDefault="00686465" w:rsidP="00686465">
            <w:proofErr w:type="spellStart"/>
            <w:r>
              <w:t>fn</w:t>
            </w:r>
            <w:proofErr w:type="spellEnd"/>
            <w:r>
              <w:t xml:space="preserve"> [EC].[fn_intSubCoachReasonIDFromRptCode]</w:t>
            </w:r>
          </w:p>
          <w:p w:rsidR="00686465" w:rsidRDefault="00686465" w:rsidP="00686465"/>
          <w:p w:rsidR="00686465" w:rsidRDefault="00686465" w:rsidP="00686465"/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t>Code doc</w:t>
            </w:r>
          </w:p>
        </w:tc>
        <w:tc>
          <w:tcPr>
            <w:tcW w:w="10928" w:type="dxa"/>
          </w:tcPr>
          <w:p w:rsidR="00686465" w:rsidRDefault="00686465" w:rsidP="00686465">
            <w:r>
              <w:t xml:space="preserve">code doc </w:t>
            </w:r>
            <w:proofErr w:type="spellStart"/>
            <w:r>
              <w:t>CCO_eCoaching_Generic_Load_Create.sql</w:t>
            </w:r>
            <w:proofErr w:type="spellEnd"/>
          </w:p>
          <w:p w:rsidR="00686465" w:rsidRDefault="00686465" w:rsidP="00686465">
            <w:r>
              <w:t xml:space="preserve">code doc </w:t>
            </w:r>
            <w:proofErr w:type="spellStart"/>
            <w:r>
              <w:t>CCO_eCoaching_Log_Create.sql</w:t>
            </w:r>
            <w:proofErr w:type="spellEnd"/>
          </w:p>
          <w:p w:rsidR="00686465" w:rsidRDefault="00686465" w:rsidP="00686465">
            <w:r>
              <w:t xml:space="preserve">code doc </w:t>
            </w:r>
            <w:proofErr w:type="spellStart"/>
            <w:r>
              <w:t>CCO_eCoaching_Functions.sql</w:t>
            </w:r>
            <w:proofErr w:type="spellEnd"/>
          </w:p>
        </w:tc>
      </w:tr>
      <w:tr w:rsidR="00686465" w:rsidTr="002A59BF">
        <w:tc>
          <w:tcPr>
            <w:tcW w:w="2549" w:type="dxa"/>
          </w:tcPr>
          <w:p w:rsidR="00686465" w:rsidRDefault="00686465" w:rsidP="004F42F5">
            <w:r>
              <w:lastRenderedPageBreak/>
              <w:t>Notes</w:t>
            </w:r>
          </w:p>
        </w:tc>
        <w:tc>
          <w:tcPr>
            <w:tcW w:w="10928" w:type="dxa"/>
          </w:tcPr>
          <w:p w:rsidR="00686465" w:rsidRDefault="00686465" w:rsidP="004F42F5">
            <w:r>
              <w:t xml:space="preserve">Loaded OTH_SEA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Coaching Reason ID 3 and sub coaching reason ids 42 in the </w:t>
            </w:r>
            <w:proofErr w:type="spellStart"/>
            <w:r>
              <w:t>Coaching_Log_reason</w:t>
            </w:r>
            <w:proofErr w:type="spellEnd"/>
            <w:r>
              <w:t xml:space="preserve"> table.</w:t>
            </w:r>
          </w:p>
          <w:p w:rsidR="00686465" w:rsidRDefault="00686465" w:rsidP="004F42F5">
            <w:r>
              <w:t xml:space="preserve">In the Coaching_log table the logs are identified by </w:t>
            </w:r>
            <w:proofErr w:type="spellStart"/>
            <w:r>
              <w:t>str</w:t>
            </w:r>
            <w:proofErr w:type="spellEnd"/>
            <w:r>
              <w:t xml:space="preserve"> report code starting with SEA</w:t>
            </w:r>
          </w:p>
          <w:p w:rsidR="00686465" w:rsidRDefault="00686465" w:rsidP="004F42F5"/>
          <w:p w:rsidR="00686465" w:rsidRDefault="00686465" w:rsidP="004F42F5">
            <w:r>
              <w:t>Useful sql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686465" w:rsidRDefault="0068646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RESEED,66549)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66550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--3 and 42 expected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'SEA20160915'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[sp_Select_Email_SEAributes]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@strModulein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N'CSR'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@intSourceIDin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218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</w:rPr>
              <w:tab/>
              <w:t xml:space="preserve">@bitisCSEin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'SEA20160914'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'eCL-destiny.barfield-66538'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--eCL-renee.blakey-63370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N'eCL-destiny.barfield-66546'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'wiso13'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--270226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'eCL-destiny.barfield-66553'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--Make myself sup and test as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>225482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'225482'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Sup_LanID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'Christo.Mikhail'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'270226'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96E8D" w:rsidRDefault="00196E8D" w:rsidP="00196E8D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686465" w:rsidRDefault="00686465" w:rsidP="0068646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 xml:space="preserve"> </w:t>
            </w:r>
          </w:p>
          <w:p w:rsidR="00686465" w:rsidRDefault="00686465" w:rsidP="004F42F5"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686465" w:rsidRPr="00871F07" w:rsidRDefault="00686465" w:rsidP="004F42F5">
            <w:r>
              <w:t>Load the files and check the following:</w:t>
            </w:r>
          </w:p>
        </w:tc>
      </w:tr>
    </w:tbl>
    <w:p w:rsidR="00686465" w:rsidRPr="00871F07" w:rsidRDefault="00686465" w:rsidP="0068646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686465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RESULTS</w:t>
            </w:r>
          </w:p>
          <w:p w:rsidR="00686465" w:rsidRPr="00FF5201" w:rsidRDefault="00686465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686465" w:rsidRPr="00FF5201" w:rsidRDefault="00686465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CTC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be 3 and 42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2.2</w:t>
            </w:r>
          </w:p>
        </w:tc>
        <w:tc>
          <w:tcPr>
            <w:tcW w:w="3960" w:type="dxa"/>
          </w:tcPr>
          <w:p w:rsidR="00686465" w:rsidRDefault="00686465" w:rsidP="00686465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SEA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686465" w:rsidRDefault="00686465" w:rsidP="00686465">
            <w:r>
              <w:t>Return 42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2.3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sql agent load job</w:t>
            </w:r>
          </w:p>
        </w:tc>
        <w:tc>
          <w:tcPr>
            <w:tcW w:w="4500" w:type="dxa"/>
          </w:tcPr>
          <w:p w:rsidR="00686465" w:rsidRDefault="00686465" w:rsidP="00686465">
            <w:r>
              <w:t>File should load successfully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2.4</w:t>
            </w:r>
          </w:p>
        </w:tc>
        <w:tc>
          <w:tcPr>
            <w:tcW w:w="3960" w:type="dxa"/>
          </w:tcPr>
          <w:p w:rsidR="00686465" w:rsidRDefault="00686465" w:rsidP="00686465">
            <w:r>
              <w:t>Test File list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Counts  loaded  correctly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strReportCode</w:t>
            </w:r>
          </w:p>
        </w:tc>
        <w:tc>
          <w:tcPr>
            <w:tcW w:w="4500" w:type="dxa"/>
          </w:tcPr>
          <w:p w:rsidR="00686465" w:rsidRDefault="00686465" w:rsidP="00686465">
            <w:r>
              <w:t>SEA</w:t>
            </w:r>
          </w:p>
          <w:p w:rsidR="00686465" w:rsidRPr="00F03F7A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218</w:t>
            </w:r>
          </w:p>
          <w:p w:rsidR="00686465" w:rsidRDefault="00686465" w:rsidP="00686465"/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2.7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686465" w:rsidRDefault="00686465" w:rsidP="00686465">
            <w:r>
              <w:t>Should go to rejected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2.8</w:t>
            </w:r>
          </w:p>
        </w:tc>
        <w:tc>
          <w:tcPr>
            <w:tcW w:w="3960" w:type="dxa"/>
          </w:tcPr>
          <w:p w:rsidR="00686465" w:rsidRDefault="00686465" w:rsidP="00686465">
            <w:r>
              <w:t>Check that EmailSent is set to 0 on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EmailSent  = 0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2.9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Check records written to Fact table</w:t>
            </w:r>
          </w:p>
        </w:tc>
        <w:tc>
          <w:tcPr>
            <w:tcW w:w="4500" w:type="dxa"/>
          </w:tcPr>
          <w:p w:rsidR="00686465" w:rsidRDefault="00686465" w:rsidP="00686465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2.10</w:t>
            </w:r>
          </w:p>
        </w:tc>
        <w:tc>
          <w:tcPr>
            <w:tcW w:w="3960" w:type="dxa"/>
          </w:tcPr>
          <w:p w:rsidR="00686465" w:rsidRDefault="00686465" w:rsidP="00686465">
            <w:r>
              <w:t>File should move to Backup directory after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Check for file in Backup directory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2.11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Status of log on load</w:t>
            </w:r>
          </w:p>
        </w:tc>
        <w:tc>
          <w:tcPr>
            <w:tcW w:w="4500" w:type="dxa"/>
          </w:tcPr>
          <w:p w:rsidR="00686465" w:rsidRDefault="00686465" w:rsidP="00686465">
            <w:r>
              <w:t>Pending Acknowledgement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2.12</w:t>
            </w:r>
          </w:p>
        </w:tc>
        <w:tc>
          <w:tcPr>
            <w:tcW w:w="3960" w:type="dxa"/>
          </w:tcPr>
          <w:p w:rsidR="00686465" w:rsidRPr="00F03F7A" w:rsidRDefault="00686465" w:rsidP="00686465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686465" w:rsidRDefault="00686465" w:rsidP="00686465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686465" w:rsidRDefault="00686465" w:rsidP="00686465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2.13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Notification</w:t>
            </w:r>
          </w:p>
        </w:tc>
        <w:tc>
          <w:tcPr>
            <w:tcW w:w="4500" w:type="dxa"/>
          </w:tcPr>
          <w:p w:rsidR="00686465" w:rsidRDefault="00686465" w:rsidP="00686465">
            <w:r>
              <w:t>To employee (</w:t>
            </w:r>
            <w:proofErr w:type="spellStart"/>
            <w:r>
              <w:t>emp</w:t>
            </w:r>
            <w:proofErr w:type="spellEnd"/>
            <w:r>
              <w:t>) copy sup</w:t>
            </w:r>
          </w:p>
        </w:tc>
        <w:tc>
          <w:tcPr>
            <w:tcW w:w="1260" w:type="dxa"/>
          </w:tcPr>
          <w:p w:rsidR="00686465" w:rsidRDefault="00686465" w:rsidP="00686465">
            <w: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r>
              <w:rPr>
                <w:rFonts w:asciiTheme="minorHAnsi" w:hAnsiTheme="minorHAnsi"/>
                <w:bCs/>
              </w:rPr>
              <w:t>2.14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Dashboard visibility</w:t>
            </w:r>
          </w:p>
        </w:tc>
        <w:tc>
          <w:tcPr>
            <w:tcW w:w="4500" w:type="dxa"/>
          </w:tcPr>
          <w:p w:rsidR="00686465" w:rsidRDefault="00686465" w:rsidP="00686465">
            <w:r>
              <w:t xml:space="preserve">Should be available in both </w:t>
            </w:r>
            <w:proofErr w:type="spellStart"/>
            <w:r>
              <w:t>emp</w:t>
            </w:r>
            <w:proofErr w:type="spellEnd"/>
            <w:r>
              <w:t xml:space="preserve"> and sup dashboard</w:t>
            </w:r>
          </w:p>
        </w:tc>
        <w:tc>
          <w:tcPr>
            <w:tcW w:w="1260" w:type="dxa"/>
          </w:tcPr>
          <w:p w:rsidR="00686465" w:rsidRDefault="00686465" w:rsidP="00686465"/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2.15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 xml:space="preserve">Workflow when </w:t>
            </w:r>
            <w:proofErr w:type="spellStart"/>
            <w:r>
              <w:t>csr</w:t>
            </w:r>
            <w:proofErr w:type="spellEnd"/>
            <w:r>
              <w:t xml:space="preserve">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CSR acknowledges as owner</w:t>
            </w:r>
          </w:p>
          <w:p w:rsidR="00686465" w:rsidRDefault="00686465" w:rsidP="00686465">
            <w:r>
              <w:t>Status goes to Pending sup review</w:t>
            </w:r>
          </w:p>
          <w:p w:rsidR="00686465" w:rsidRDefault="00686465" w:rsidP="00686465">
            <w:r>
              <w:t>Sup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Pr="00202208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  <w:tr w:rsidR="00686465" w:rsidRPr="00FF5201" w:rsidTr="004F42F5">
        <w:trPr>
          <w:cantSplit/>
        </w:trPr>
        <w:tc>
          <w:tcPr>
            <w:tcW w:w="90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2.16</w:t>
            </w:r>
          </w:p>
        </w:tc>
        <w:tc>
          <w:tcPr>
            <w:tcW w:w="3960" w:type="dxa"/>
          </w:tcPr>
          <w:p w:rsidR="00686465" w:rsidRPr="00F03F7A" w:rsidRDefault="00686465" w:rsidP="00686465">
            <w:r>
              <w:t>Workflow when sup acknowledges first</w:t>
            </w:r>
          </w:p>
        </w:tc>
        <w:tc>
          <w:tcPr>
            <w:tcW w:w="4500" w:type="dxa"/>
          </w:tcPr>
          <w:p w:rsidR="00686465" w:rsidRDefault="00686465" w:rsidP="00686465">
            <w:r>
              <w:t>Sup acknowledges first</w:t>
            </w:r>
          </w:p>
          <w:p w:rsidR="00686465" w:rsidRDefault="00686465" w:rsidP="00686465">
            <w:r>
              <w:t>Status goes to Pending Emp review</w:t>
            </w:r>
          </w:p>
          <w:p w:rsidR="00686465" w:rsidRDefault="00686465" w:rsidP="00686465">
            <w:r>
              <w:t>Emp reviews next</w:t>
            </w:r>
          </w:p>
          <w:p w:rsidR="00686465" w:rsidRDefault="00686465" w:rsidP="00686465">
            <w:r>
              <w:t>Status goes to completed</w:t>
            </w:r>
          </w:p>
        </w:tc>
        <w:tc>
          <w:tcPr>
            <w:tcW w:w="1260" w:type="dxa"/>
          </w:tcPr>
          <w:p w:rsidR="00686465" w:rsidRDefault="00686465" w:rsidP="00686465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686465" w:rsidRPr="00BF0D72" w:rsidRDefault="00686465" w:rsidP="00686465">
            <w:pPr>
              <w:rPr>
                <w:rFonts w:asciiTheme="minorHAnsi" w:hAnsiTheme="minorHAnsi"/>
                <w:bCs/>
              </w:rPr>
            </w:pPr>
          </w:p>
        </w:tc>
      </w:tr>
    </w:tbl>
    <w:p w:rsidR="00686465" w:rsidRDefault="00686465" w:rsidP="00686465"/>
    <w:p w:rsidR="004F42F5" w:rsidRPr="004F5C38" w:rsidRDefault="004F42F5" w:rsidP="004F42F5">
      <w:pPr>
        <w:pStyle w:val="Heading2"/>
        <w:numPr>
          <w:ilvl w:val="0"/>
          <w:numId w:val="2"/>
        </w:numPr>
      </w:pPr>
      <w:bookmarkStart w:id="79" w:name="_Toc17730344"/>
      <w:r>
        <w:lastRenderedPageBreak/>
        <w:t>TFS 4916 Changes to support ad-hoc generic feeds</w:t>
      </w:r>
      <w:bookmarkEnd w:id="79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F42F5" w:rsidTr="004F42F5">
        <w:trPr>
          <w:tblHeader/>
        </w:trPr>
        <w:tc>
          <w:tcPr>
            <w:tcW w:w="2549" w:type="dxa"/>
            <w:shd w:val="solid" w:color="auto" w:fill="000000"/>
          </w:tcPr>
          <w:p w:rsidR="004F42F5" w:rsidRDefault="004F42F5" w:rsidP="004F42F5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F42F5" w:rsidRDefault="004F42F5" w:rsidP="004F42F5">
            <w:r>
              <w:t>Description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Change Type</w:t>
            </w:r>
          </w:p>
        </w:tc>
        <w:tc>
          <w:tcPr>
            <w:tcW w:w="10455" w:type="dxa"/>
          </w:tcPr>
          <w:p w:rsidR="004F42F5" w:rsidRDefault="004F42F5" w:rsidP="004F42F5">
            <w:r>
              <w:t>Change Request</w:t>
            </w:r>
          </w:p>
        </w:tc>
      </w:tr>
      <w:tr w:rsidR="004F42F5" w:rsidTr="004F42F5">
        <w:trPr>
          <w:trHeight w:val="125"/>
        </w:trPr>
        <w:tc>
          <w:tcPr>
            <w:tcW w:w="2549" w:type="dxa"/>
          </w:tcPr>
          <w:p w:rsidR="004F42F5" w:rsidRDefault="004F42F5" w:rsidP="004F42F5">
            <w:r>
              <w:t>Change Description</w:t>
            </w:r>
          </w:p>
        </w:tc>
        <w:tc>
          <w:tcPr>
            <w:tcW w:w="10455" w:type="dxa"/>
          </w:tcPr>
          <w:p w:rsidR="004F42F5" w:rsidRDefault="004F42F5" w:rsidP="004F42F5">
            <w:r>
              <w:t>Changes to support ad-hoc generic feeds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Test Environment</w:t>
            </w:r>
          </w:p>
        </w:tc>
        <w:tc>
          <w:tcPr>
            <w:tcW w:w="10455" w:type="dxa"/>
          </w:tcPr>
          <w:p w:rsidR="004F42F5" w:rsidRDefault="004F42F5" w:rsidP="004F42F5">
            <w:proofErr w:type="spellStart"/>
            <w:r>
              <w:t>eCoaching_Dev</w:t>
            </w:r>
            <w:proofErr w:type="spellEnd"/>
            <w:r>
              <w:t xml:space="preserve"> database on vrivfssdbt02\scord01,1437 </w:t>
            </w:r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Code Modules created/updated</w:t>
            </w:r>
          </w:p>
        </w:tc>
        <w:tc>
          <w:tcPr>
            <w:tcW w:w="10455" w:type="dxa"/>
          </w:tcPr>
          <w:p w:rsidR="004F42F5" w:rsidRDefault="004F42F5" w:rsidP="004F42F5">
            <w:proofErr w:type="spellStart"/>
            <w:r>
              <w:t>sp</w:t>
            </w:r>
            <w:proofErr w:type="spellEnd"/>
            <w:r>
              <w:t xml:space="preserve"> [EC].[sp_InsertInto_Coaching_Log_Generic]</w:t>
            </w:r>
          </w:p>
          <w:p w:rsidR="004F42F5" w:rsidRDefault="004F42F5" w:rsidP="004F42F5">
            <w:proofErr w:type="spellStart"/>
            <w:r>
              <w:t>sp</w:t>
            </w:r>
            <w:proofErr w:type="spellEnd"/>
            <w:r>
              <w:t xml:space="preserve"> [EC].[SelectCoaching4Contact]</w:t>
            </w:r>
          </w:p>
          <w:p w:rsidR="004F42F5" w:rsidRDefault="004F42F5" w:rsidP="004F42F5"/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Code doc</w:t>
            </w:r>
          </w:p>
        </w:tc>
        <w:tc>
          <w:tcPr>
            <w:tcW w:w="10455" w:type="dxa"/>
          </w:tcPr>
          <w:p w:rsidR="004F42F5" w:rsidRDefault="004F42F5" w:rsidP="004F42F5">
            <w:r>
              <w:t xml:space="preserve">code doc </w:t>
            </w:r>
            <w:proofErr w:type="spellStart"/>
            <w:r>
              <w:t>CCO_eCoaching_Generic_Load_Create.sql</w:t>
            </w:r>
            <w:proofErr w:type="spellEnd"/>
          </w:p>
          <w:p w:rsidR="004F42F5" w:rsidRDefault="004F42F5" w:rsidP="004F42F5">
            <w:r>
              <w:t xml:space="preserve">code doc </w:t>
            </w:r>
            <w:proofErr w:type="spellStart"/>
            <w:r w:rsidRPr="004F42F5">
              <w:t>CCO_eCoaching_Maintenance_Create.sql</w:t>
            </w:r>
            <w:proofErr w:type="spellEnd"/>
          </w:p>
          <w:p w:rsidR="004F42F5" w:rsidRDefault="004F42F5" w:rsidP="004F42F5">
            <w:r>
              <w:t xml:space="preserve">code doc </w:t>
            </w:r>
            <w:proofErr w:type="spellStart"/>
            <w:r>
              <w:t>CCO_eCoaching_Functions.sql</w:t>
            </w:r>
            <w:proofErr w:type="spellEnd"/>
          </w:p>
        </w:tc>
      </w:tr>
      <w:tr w:rsidR="004F42F5" w:rsidTr="004F42F5">
        <w:tc>
          <w:tcPr>
            <w:tcW w:w="2549" w:type="dxa"/>
          </w:tcPr>
          <w:p w:rsidR="004F42F5" w:rsidRDefault="004F42F5" w:rsidP="004F42F5">
            <w:r>
              <w:t>Notes</w:t>
            </w:r>
          </w:p>
        </w:tc>
        <w:tc>
          <w:tcPr>
            <w:tcW w:w="10455" w:type="dxa"/>
          </w:tcPr>
          <w:p w:rsidR="004F42F5" w:rsidRDefault="004F42F5" w:rsidP="004F42F5">
            <w:r>
              <w:t xml:space="preserve">Loaded OTH Files and verified that the </w:t>
            </w:r>
            <w:proofErr w:type="gramStart"/>
            <w:r>
              <w:t>Loaded  records</w:t>
            </w:r>
            <w:proofErr w:type="gramEnd"/>
            <w:r>
              <w:t xml:space="preserve"> were inserted with the attributes passed in the file and were selected for notification or not as specified in the file.</w:t>
            </w:r>
          </w:p>
          <w:p w:rsidR="004F42F5" w:rsidRDefault="004F42F5" w:rsidP="004F42F5"/>
          <w:p w:rsidR="004F42F5" w:rsidRDefault="004F42F5" w:rsidP="004F42F5">
            <w:r>
              <w:t>Useful sql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[Generic_Coaching_Stage]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554063">
              <w:rPr>
                <w:rFonts w:ascii="Courier New" w:hAnsi="Courier New" w:cs="Courier New"/>
                <w:noProof/>
                <w:color w:val="008000"/>
              </w:rPr>
              <w:t>4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and </w:t>
            </w:r>
            <w:r w:rsidR="00554063">
              <w:rPr>
                <w:rFonts w:ascii="Courier New" w:hAnsi="Courier New" w:cs="Courier New"/>
                <w:noProof/>
                <w:color w:val="008000"/>
              </w:rPr>
              <w:t>1</w:t>
            </w:r>
            <w:r>
              <w:rPr>
                <w:rFonts w:ascii="Courier New" w:hAnsi="Courier New" w:cs="Courier New"/>
                <w:noProof/>
                <w:color w:val="008000"/>
              </w:rPr>
              <w:t xml:space="preserve"> expected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[Generic_Coaching_Rejected]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Report_Code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[Rejected_Date]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[Generic_Coaching_Fact]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[Report_Code]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[Generic_FileList]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1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OTH20161210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EmailSent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0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lastRenderedPageBreak/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 xml:space="preserve"> 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--Test as log owner(csr)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Emp_Job_Code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acs01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</w:t>
            </w:r>
            <w:r w:rsidR="00994522"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empid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'345712'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formname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554063">
              <w:rPr>
                <w:rFonts w:ascii="Courier New" w:hAnsi="Courier New" w:cs="Courier New"/>
                <w:noProof/>
                <w:color w:val="FF0000"/>
              </w:rPr>
              <w:t>'eCL-adam.kuck-66599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[sp_SelectFrom_Coaching_Log_CSRPending]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94522" w:rsidRDefault="00994522" w:rsidP="00994522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--Make myself sup and test as sup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994522">
              <w:t xml:space="preserve"> </w:t>
            </w:r>
            <w:r w:rsidR="00994522"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update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set</w:t>
            </w:r>
            <w:r>
              <w:rPr>
                <w:rFonts w:ascii="Courier New" w:hAnsi="Courier New" w:cs="Courier New"/>
                <w:noProof/>
              </w:rPr>
              <w:t xml:space="preserve"> Sup_ID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 w:rsidR="00994522">
              <w:rPr>
                <w:rFonts w:ascii="Courier New" w:hAnsi="Courier New" w:cs="Courier New"/>
                <w:noProof/>
                <w:color w:val="FF0000"/>
              </w:rPr>
              <w:t>345712</w:t>
            </w:r>
            <w:r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rPr>
                <w:rFonts w:ascii="Courier New" w:hAnsi="Courier New" w:cs="Courier New"/>
                <w:noProof/>
                <w:color w:val="808080"/>
              </w:rPr>
              <w:t>,</w:t>
            </w:r>
          </w:p>
          <w:p w:rsidR="004F42F5" w:rsidRDefault="00994522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W</w:t>
            </w:r>
            <w:r w:rsidR="004F42F5">
              <w:rPr>
                <w:rFonts w:ascii="Courier New" w:hAnsi="Courier New" w:cs="Courier New"/>
                <w:noProof/>
                <w:color w:val="0000FF"/>
              </w:rPr>
              <w:t>here</w:t>
            </w:r>
            <w:r w:rsidR="004F42F5">
              <w:rPr>
                <w:rFonts w:ascii="Courier New" w:hAnsi="Courier New" w:cs="Courier New"/>
                <w:noProof/>
              </w:rPr>
              <w:t xml:space="preserve"> Emp_ID </w:t>
            </w:r>
            <w:r w:rsidR="004F42F5">
              <w:rPr>
                <w:rFonts w:ascii="Courier New" w:hAnsi="Courier New" w:cs="Courier New"/>
                <w:noProof/>
                <w:color w:val="808080"/>
              </w:rPr>
              <w:t>=</w:t>
            </w:r>
            <w:r w:rsidR="004F42F5">
              <w:rPr>
                <w:rFonts w:ascii="Courier New" w:hAnsi="Courier New" w:cs="Courier New"/>
                <w:noProof/>
              </w:rPr>
              <w:t xml:space="preserve"> </w:t>
            </w:r>
            <w:r w:rsidR="004F42F5">
              <w:rPr>
                <w:rFonts w:ascii="Courier New" w:hAnsi="Courier New" w:cs="Courier New"/>
                <w:noProof/>
                <w:color w:val="FF0000"/>
              </w:rPr>
              <w:t>'</w:t>
            </w:r>
            <w:r>
              <w:t xml:space="preserve"> </w:t>
            </w:r>
            <w:r w:rsidRPr="00994522">
              <w:rPr>
                <w:rFonts w:ascii="Courier New" w:hAnsi="Courier New" w:cs="Courier New"/>
                <w:noProof/>
                <w:color w:val="FF0000"/>
              </w:rPr>
              <w:t>237336</w:t>
            </w:r>
            <w:r w:rsidR="004F42F5">
              <w:rPr>
                <w:rFonts w:ascii="Courier New" w:hAnsi="Courier New" w:cs="Courier New"/>
                <w:noProof/>
                <w:color w:val="FF0000"/>
              </w:rPr>
              <w:t>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[sp_SelectFrom_Coaching_Log_SUPPending]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@strCSRSUPin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N'susmitha.palacherla'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F42F5" w:rsidRDefault="004F42F5" w:rsidP="004F42F5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F42F5" w:rsidRPr="00871F07" w:rsidRDefault="004F42F5" w:rsidP="00994522">
            <w:r>
              <w:rPr>
                <w:rFonts w:ascii="Courier New" w:hAnsi="Courier New" w:cs="Courier New"/>
                <w:noProof/>
              </w:rPr>
              <w:t xml:space="preserve"> </w:t>
            </w:r>
          </w:p>
        </w:tc>
      </w:tr>
    </w:tbl>
    <w:p w:rsidR="004F42F5" w:rsidRPr="00871F07" w:rsidRDefault="004F42F5" w:rsidP="004F42F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F42F5" w:rsidRPr="00FF5201" w:rsidTr="004F42F5">
        <w:trPr>
          <w:cantSplit/>
          <w:tblHeader/>
        </w:trPr>
        <w:tc>
          <w:tcPr>
            <w:tcW w:w="90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RESULTS</w:t>
            </w:r>
          </w:p>
          <w:p w:rsidR="004F42F5" w:rsidRPr="00FF5201" w:rsidRDefault="004F42F5" w:rsidP="004F42F5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F42F5" w:rsidRPr="00FF5201" w:rsidRDefault="004F42F5" w:rsidP="004F42F5">
            <w:pPr>
              <w:rPr>
                <w:i/>
              </w:rPr>
            </w:pPr>
            <w:r w:rsidRPr="00FF5201">
              <w:t>COMMENTS</w:t>
            </w: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</w:t>
            </w:r>
          </w:p>
        </w:tc>
        <w:tc>
          <w:tcPr>
            <w:tcW w:w="3960" w:type="dxa"/>
          </w:tcPr>
          <w:p w:rsidR="009540BE" w:rsidRDefault="009540BE" w:rsidP="009540BE">
            <w:r>
              <w:t>Check file load(s)</w:t>
            </w:r>
          </w:p>
          <w:p w:rsidR="009540BE" w:rsidRDefault="009540BE" w:rsidP="009540BE"/>
        </w:tc>
        <w:tc>
          <w:tcPr>
            <w:tcW w:w="4500" w:type="dxa"/>
          </w:tcPr>
          <w:p w:rsidR="009540BE" w:rsidRDefault="009540BE" w:rsidP="009540BE">
            <w:r>
              <w:t>Should be picked up by the for each loop and load successfully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3.2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Test file load from diff staging directory by modifying </w:t>
            </w:r>
            <w:proofErr w:type="spellStart"/>
            <w:r>
              <w:t>config</w:t>
            </w:r>
            <w:proofErr w:type="spellEnd"/>
            <w:r>
              <w:t xml:space="preserve"> file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be picked up by the for each loop and load successfully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3.3</w:t>
            </w:r>
          </w:p>
        </w:tc>
        <w:tc>
          <w:tcPr>
            <w:tcW w:w="3960" w:type="dxa"/>
          </w:tcPr>
          <w:p w:rsidR="009540BE" w:rsidRDefault="009540BE" w:rsidP="009540BE">
            <w:r>
              <w:t>Commas and pairs of embedded double quotes in description text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load without issue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 for commas and or double quotes only</w:t>
            </w:r>
          </w:p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Fails when both are present in the same Description text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Limitation of process</w:t>
            </w: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3.4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attributes like Module, </w:t>
            </w:r>
            <w:proofErr w:type="spellStart"/>
            <w:r>
              <w:t>iscSE</w:t>
            </w:r>
            <w:proofErr w:type="spellEnd"/>
            <w:r>
              <w:t xml:space="preserve">, EmailSent, Status, source </w:t>
            </w:r>
          </w:p>
          <w:p w:rsidR="009540BE" w:rsidRDefault="009540BE" w:rsidP="009540BE"/>
        </w:tc>
        <w:tc>
          <w:tcPr>
            <w:tcW w:w="4500" w:type="dxa"/>
          </w:tcPr>
          <w:p w:rsidR="009540BE" w:rsidRDefault="009540BE" w:rsidP="009540BE">
            <w:r>
              <w:t>Should be as defined in the file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lastRenderedPageBreak/>
              <w:t>3.5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coaching reason and </w:t>
            </w:r>
            <w:proofErr w:type="spellStart"/>
            <w:r>
              <w:t>subcoaching</w:t>
            </w:r>
            <w:proofErr w:type="spellEnd"/>
            <w:r>
              <w:t xml:space="preserve"> reason records for file loaded.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Should be whatever is in the feed </w:t>
            </w:r>
          </w:p>
        </w:tc>
        <w:tc>
          <w:tcPr>
            <w:tcW w:w="1260" w:type="dxa"/>
          </w:tcPr>
          <w:p w:rsidR="009540BE" w:rsidRPr="00202208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3.6</w:t>
            </w:r>
          </w:p>
        </w:tc>
        <w:tc>
          <w:tcPr>
            <w:tcW w:w="3960" w:type="dxa"/>
          </w:tcPr>
          <w:p w:rsidR="009540BE" w:rsidRDefault="009540BE" w:rsidP="009540BE">
            <w:r>
              <w:t>Test File list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>Counts  loaded  correctly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3.7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strReportCode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OTH </w:t>
            </w:r>
          </w:p>
          <w:p w:rsidR="009540BE" w:rsidRPr="00F03F7A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3.8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 xml:space="preserve">Check </w:t>
            </w:r>
            <w:proofErr w:type="spellStart"/>
            <w:r>
              <w:t>Sourceid</w:t>
            </w:r>
            <w:proofErr w:type="spellEnd"/>
            <w:r>
              <w:t xml:space="preserve"> in Coaching log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3.9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if logs for inactive employees are for employees not belonging to the defined module in file are rejected.</w:t>
            </w:r>
          </w:p>
        </w:tc>
        <w:tc>
          <w:tcPr>
            <w:tcW w:w="4500" w:type="dxa"/>
          </w:tcPr>
          <w:p w:rsidR="009540BE" w:rsidRDefault="009540BE" w:rsidP="009540BE">
            <w:r>
              <w:t>Should go to rejected table with message ‘Record does not belong to active employee for Module n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3.10</w:t>
            </w:r>
          </w:p>
        </w:tc>
        <w:tc>
          <w:tcPr>
            <w:tcW w:w="3960" w:type="dxa"/>
          </w:tcPr>
          <w:p w:rsidR="009540BE" w:rsidRDefault="009540BE" w:rsidP="009540BE">
            <w:r>
              <w:t xml:space="preserve">Check that EmailSent 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3.11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Check records written to Fact table</w:t>
            </w:r>
          </w:p>
        </w:tc>
        <w:tc>
          <w:tcPr>
            <w:tcW w:w="4500" w:type="dxa"/>
          </w:tcPr>
          <w:p w:rsidR="009540BE" w:rsidRDefault="009540BE" w:rsidP="009540BE">
            <w:r>
              <w:t>Logs loaded top Coaching_log table should also be loaded into Fact table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3.12</w:t>
            </w:r>
          </w:p>
        </w:tc>
        <w:tc>
          <w:tcPr>
            <w:tcW w:w="3960" w:type="dxa"/>
          </w:tcPr>
          <w:p w:rsidR="009540BE" w:rsidRDefault="009540BE" w:rsidP="009540BE">
            <w:r>
              <w:t>File should move to Backup directory after load</w:t>
            </w:r>
          </w:p>
        </w:tc>
        <w:tc>
          <w:tcPr>
            <w:tcW w:w="4500" w:type="dxa"/>
          </w:tcPr>
          <w:p w:rsidR="009540BE" w:rsidRDefault="009540BE" w:rsidP="009540BE">
            <w:r>
              <w:t>Check for file in Backup directory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3.13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Status of log on load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from file </w:t>
            </w:r>
          </w:p>
          <w:p w:rsidR="009540BE" w:rsidRDefault="009540BE" w:rsidP="009540BE"/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r>
              <w:rPr>
                <w:rFonts w:asciiTheme="minorHAnsi" w:hAnsiTheme="minorHAnsi"/>
                <w:bCs/>
              </w:rPr>
              <w:t>3.14</w:t>
            </w:r>
          </w:p>
        </w:tc>
        <w:tc>
          <w:tcPr>
            <w:tcW w:w="3960" w:type="dxa"/>
          </w:tcPr>
          <w:p w:rsidR="009540BE" w:rsidRPr="00F03F7A" w:rsidRDefault="009540BE" w:rsidP="009540BE">
            <w:proofErr w:type="spellStart"/>
            <w:r>
              <w:t>Csr</w:t>
            </w:r>
            <w:proofErr w:type="spellEnd"/>
            <w:r>
              <w:t xml:space="preserve"> site and program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Should populate values from </w:t>
            </w:r>
            <w:proofErr w:type="spellStart"/>
            <w:r>
              <w:t>emp</w:t>
            </w:r>
            <w:proofErr w:type="spellEnd"/>
            <w:r>
              <w:t xml:space="preserve"> table</w:t>
            </w:r>
          </w:p>
        </w:tc>
        <w:tc>
          <w:tcPr>
            <w:tcW w:w="1260" w:type="dxa"/>
          </w:tcPr>
          <w:p w:rsidR="009540BE" w:rsidRDefault="009540BE" w:rsidP="009540BE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3.15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Notification</w:t>
            </w:r>
          </w:p>
        </w:tc>
        <w:tc>
          <w:tcPr>
            <w:tcW w:w="4500" w:type="dxa"/>
          </w:tcPr>
          <w:p w:rsidR="009540BE" w:rsidRDefault="009540BE" w:rsidP="009540BE">
            <w:r>
              <w:t>Per rules based on status of record</w:t>
            </w:r>
          </w:p>
        </w:tc>
        <w:tc>
          <w:tcPr>
            <w:tcW w:w="1260" w:type="dxa"/>
          </w:tcPr>
          <w:p w:rsidR="009540BE" w:rsidRDefault="009540BE" w:rsidP="009540BE">
            <w: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3.16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>Dashboard visibility</w:t>
            </w:r>
          </w:p>
        </w:tc>
        <w:tc>
          <w:tcPr>
            <w:tcW w:w="4500" w:type="dxa"/>
          </w:tcPr>
          <w:p w:rsidR="009540BE" w:rsidRDefault="009540BE" w:rsidP="009540BE">
            <w:r>
              <w:t>Per rules based on status of record</w:t>
            </w:r>
          </w:p>
        </w:tc>
        <w:tc>
          <w:tcPr>
            <w:tcW w:w="1260" w:type="dxa"/>
          </w:tcPr>
          <w:p w:rsidR="009540BE" w:rsidRDefault="009540BE" w:rsidP="009540BE"/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  <w:tr w:rsidR="009540BE" w:rsidRPr="00FF5201" w:rsidTr="004F42F5">
        <w:trPr>
          <w:cantSplit/>
        </w:trPr>
        <w:tc>
          <w:tcPr>
            <w:tcW w:w="90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3.17</w:t>
            </w:r>
          </w:p>
        </w:tc>
        <w:tc>
          <w:tcPr>
            <w:tcW w:w="3960" w:type="dxa"/>
          </w:tcPr>
          <w:p w:rsidR="009540BE" w:rsidRPr="00F03F7A" w:rsidRDefault="009540BE" w:rsidP="009540BE">
            <w:r>
              <w:t xml:space="preserve">Workflow </w:t>
            </w:r>
          </w:p>
        </w:tc>
        <w:tc>
          <w:tcPr>
            <w:tcW w:w="4500" w:type="dxa"/>
          </w:tcPr>
          <w:p w:rsidR="009540BE" w:rsidRDefault="009540BE" w:rsidP="009540BE">
            <w:r>
              <w:t xml:space="preserve">Sup acknowledges </w:t>
            </w:r>
          </w:p>
          <w:p w:rsidR="009540BE" w:rsidRDefault="009540BE" w:rsidP="009540BE">
            <w:r>
              <w:t>Status goes to Pending Emp review</w:t>
            </w:r>
          </w:p>
          <w:p w:rsidR="009540BE" w:rsidRDefault="009540BE" w:rsidP="009540BE">
            <w:r>
              <w:t>Emp reviews next</w:t>
            </w:r>
          </w:p>
          <w:p w:rsidR="009540BE" w:rsidRDefault="009540BE" w:rsidP="009540BE">
            <w:r>
              <w:t>Status goes to completed</w:t>
            </w:r>
          </w:p>
        </w:tc>
        <w:tc>
          <w:tcPr>
            <w:tcW w:w="1260" w:type="dxa"/>
          </w:tcPr>
          <w:p w:rsidR="009540BE" w:rsidRDefault="009540BE" w:rsidP="009540B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9540BE" w:rsidRPr="00BF0D72" w:rsidRDefault="009540BE" w:rsidP="009540BE">
            <w:pPr>
              <w:rPr>
                <w:rFonts w:asciiTheme="minorHAnsi" w:hAnsiTheme="minorHAnsi"/>
                <w:bCs/>
              </w:rPr>
            </w:pPr>
          </w:p>
        </w:tc>
      </w:tr>
    </w:tbl>
    <w:p w:rsidR="004F42F5" w:rsidRDefault="004F42F5" w:rsidP="004F42F5"/>
    <w:p w:rsidR="004F42F5" w:rsidRDefault="004F42F5" w:rsidP="004F42F5"/>
    <w:p w:rsidR="00443C2E" w:rsidRPr="004F5C38" w:rsidRDefault="00443C2E" w:rsidP="00443C2E">
      <w:pPr>
        <w:pStyle w:val="Heading2"/>
        <w:numPr>
          <w:ilvl w:val="0"/>
          <w:numId w:val="2"/>
        </w:numPr>
      </w:pPr>
      <w:bookmarkStart w:id="80" w:name="_Toc489889029"/>
      <w:bookmarkStart w:id="81" w:name="_Toc17730345"/>
      <w:r>
        <w:t>TFS 7646 Attendance Discrepancy Feed Load</w:t>
      </w:r>
      <w:bookmarkEnd w:id="81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443C2E" w:rsidTr="00443C2E">
        <w:trPr>
          <w:tblHeader/>
        </w:trPr>
        <w:tc>
          <w:tcPr>
            <w:tcW w:w="2549" w:type="dxa"/>
            <w:shd w:val="solid" w:color="auto" w:fill="000000"/>
          </w:tcPr>
          <w:bookmarkEnd w:id="80"/>
          <w:p w:rsidR="00443C2E" w:rsidRDefault="00443C2E" w:rsidP="00443C2E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443C2E" w:rsidRDefault="00443C2E" w:rsidP="00443C2E">
            <w:r>
              <w:t>Description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>
              <w:t>Description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7966F6">
              <w:t xml:space="preserve">This document is used to document the test cases for the </w:t>
            </w:r>
            <w:r>
              <w:t>ATT DTT Generic file l</w:t>
            </w:r>
            <w:r w:rsidRPr="007966F6">
              <w:t>oad process.</w:t>
            </w:r>
          </w:p>
        </w:tc>
      </w:tr>
      <w:tr w:rsidR="00443C2E" w:rsidTr="00443C2E">
        <w:trPr>
          <w:trHeight w:val="125"/>
        </w:trPr>
        <w:tc>
          <w:tcPr>
            <w:tcW w:w="2549" w:type="dxa"/>
          </w:tcPr>
          <w:p w:rsidR="00443C2E" w:rsidRDefault="00443C2E" w:rsidP="00443C2E">
            <w:r>
              <w:t>Test Environment</w:t>
            </w:r>
          </w:p>
        </w:tc>
        <w:tc>
          <w:tcPr>
            <w:tcW w:w="10455" w:type="dxa"/>
          </w:tcPr>
          <w:p w:rsidR="00443C2E" w:rsidRPr="007966F6" w:rsidRDefault="00443C2E" w:rsidP="00443C2E">
            <w:proofErr w:type="spellStart"/>
            <w:r w:rsidRPr="007966F6">
              <w:t>eCoaching_Dev</w:t>
            </w:r>
            <w:proofErr w:type="spellEnd"/>
            <w:r w:rsidRPr="007966F6">
              <w:t xml:space="preserve"> database on f3420-ecldbd01 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 w:rsidRPr="007966F6">
              <w:t>SSIS Package</w:t>
            </w:r>
          </w:p>
        </w:tc>
        <w:tc>
          <w:tcPr>
            <w:tcW w:w="10455" w:type="dxa"/>
          </w:tcPr>
          <w:p w:rsidR="00443C2E" w:rsidRDefault="00443C2E" w:rsidP="00443C2E">
            <w:proofErr w:type="spellStart"/>
            <w:r>
              <w:t>Generic_Coaching.dtsx</w:t>
            </w:r>
            <w:proofErr w:type="spellEnd"/>
            <w:r>
              <w:t xml:space="preserve"> </w:t>
            </w:r>
          </w:p>
        </w:tc>
      </w:tr>
      <w:tr w:rsidR="00443C2E" w:rsidTr="00443C2E">
        <w:tc>
          <w:tcPr>
            <w:tcW w:w="2549" w:type="dxa"/>
          </w:tcPr>
          <w:p w:rsidR="00443C2E" w:rsidRPr="007966F6" w:rsidRDefault="00443C2E" w:rsidP="00443C2E">
            <w:r w:rsidRPr="007966F6">
              <w:t>File Staging directories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7966F6">
              <w:t>\\f3420-ecldbd01\data\Coaching\</w:t>
            </w:r>
            <w:r>
              <w:t>Generic</w:t>
            </w:r>
            <w:r w:rsidRPr="007966F6">
              <w:t>\</w:t>
            </w:r>
          </w:p>
        </w:tc>
      </w:tr>
      <w:tr w:rsidR="00443C2E" w:rsidTr="00443C2E">
        <w:tc>
          <w:tcPr>
            <w:tcW w:w="2549" w:type="dxa"/>
          </w:tcPr>
          <w:p w:rsidR="00443C2E" w:rsidRPr="007966F6" w:rsidRDefault="00443C2E" w:rsidP="00443C2E">
            <w:r w:rsidRPr="007966F6">
              <w:t>Source Files</w:t>
            </w:r>
          </w:p>
        </w:tc>
        <w:tc>
          <w:tcPr>
            <w:tcW w:w="10455" w:type="dxa"/>
          </w:tcPr>
          <w:p w:rsidR="00443C2E" w:rsidRPr="007966F6" w:rsidRDefault="00443C2E" w:rsidP="00443C2E">
            <w:r w:rsidRPr="00D210C1">
              <w:t>eCL_Generic_Feed_OTH_</w:t>
            </w:r>
            <w:r>
              <w:t>DTTccyymmdd</w:t>
            </w:r>
            <w:r w:rsidRPr="00D210C1">
              <w:t>.csv</w:t>
            </w:r>
          </w:p>
        </w:tc>
      </w:tr>
      <w:tr w:rsidR="00443C2E" w:rsidTr="00443C2E">
        <w:tc>
          <w:tcPr>
            <w:tcW w:w="2549" w:type="dxa"/>
          </w:tcPr>
          <w:p w:rsidR="00443C2E" w:rsidRDefault="00443C2E" w:rsidP="00443C2E">
            <w:r>
              <w:t>Notes</w:t>
            </w:r>
          </w:p>
        </w:tc>
        <w:tc>
          <w:tcPr>
            <w:tcW w:w="10455" w:type="dxa"/>
          </w:tcPr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lastRenderedPageBreak/>
              <w:t>--delete from [eCoachingDev].[EC].[Generic_FileList]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[Generic_Coaching_Stage]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--3 and 242 expected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[Generic_Coaching_Rejected]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[Rejected_Date]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[Generic_Coaching_Fact]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[Generic_FileList]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[sp_SelectCoaching4Contact]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'DTT20170901'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[sp_SelectReviewFrom_Coaching_Log]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strFormIDin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--Test as log owner(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csr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'WISY13'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'eCL-david.mcginnis-87941'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[sp_SelectFrom_Coaching_Log_CSRPending]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--Make myself sup and test as sup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--234577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lastRenderedPageBreak/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'234577'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'200829'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[sp_SelectFrom_Coaching_Log_SUPPending]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strCSRSUPin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6077B" w:rsidRDefault="0096077B" w:rsidP="0096077B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Pr="00871F07" w:rsidRDefault="00443C2E" w:rsidP="00443C2E"/>
        </w:tc>
      </w:tr>
    </w:tbl>
    <w:p w:rsidR="00443C2E" w:rsidRDefault="00443C2E" w:rsidP="00443C2E"/>
    <w:p w:rsidR="00443C2E" w:rsidRDefault="00443C2E" w:rsidP="00443C2E"/>
    <w:p w:rsidR="00443C2E" w:rsidRDefault="00443C2E" w:rsidP="00443C2E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443C2E" w:rsidRPr="00FF5201" w:rsidTr="00443C2E">
        <w:trPr>
          <w:cantSplit/>
          <w:tblHeader/>
        </w:trPr>
        <w:tc>
          <w:tcPr>
            <w:tcW w:w="90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RESULTS</w:t>
            </w:r>
          </w:p>
          <w:p w:rsidR="00443C2E" w:rsidRPr="00FF5201" w:rsidRDefault="00443C2E" w:rsidP="00443C2E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443C2E" w:rsidRPr="00FF5201" w:rsidRDefault="00443C2E" w:rsidP="00443C2E">
            <w:pPr>
              <w:rPr>
                <w:i/>
              </w:rPr>
            </w:pPr>
            <w:r w:rsidRPr="00FF5201">
              <w:t>COMMENTS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FF5201" w:rsidRDefault="0021158A" w:rsidP="00443C2E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4.1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 w:rsidRPr="007966F6">
              <w:rPr>
                <w:bCs/>
              </w:rPr>
              <w:t>Job should run successfully and load files.</w:t>
            </w:r>
          </w:p>
        </w:tc>
        <w:tc>
          <w:tcPr>
            <w:tcW w:w="12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DTT20170903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File archive after load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(Process behavior)</w:t>
            </w: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File should move to backup directory after load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\</w:t>
            </w:r>
            <w:r>
              <w:rPr>
                <w:noProof/>
              </w:rPr>
              <w:t>Generic</w:t>
            </w:r>
            <w:r>
              <w:rPr>
                <w:bCs/>
              </w:rPr>
              <w:t>\Backups\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4.3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File List Table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>
              <w:rPr>
                <w:noProof/>
              </w:rPr>
              <w:t xml:space="preserve"> Generic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Should record file name with load date and no of records staged, loaded and rejected.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</w:t>
            </w:r>
            <w:r w:rsidR="0021158A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Staging table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noProof/>
              </w:rPr>
              <w:t>[Generic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Staged logs from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Verify following attributes in Coaching_Log table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Employee attributes (lanid, </w:t>
            </w:r>
            <w:proofErr w:type="spellStart"/>
            <w:r>
              <w:rPr>
                <w:bCs/>
              </w:rPr>
              <w:t>empid</w:t>
            </w:r>
            <w:proofErr w:type="spellEnd"/>
            <w:r>
              <w:rPr>
                <w:bCs/>
              </w:rPr>
              <w:t>, hierarchy, site, program)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'xxxccyymmdd'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Based on Employee record in Hierarchy table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LanID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EmpID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4.5.3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Site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4.5.4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Program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4.5.5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Source for </w:t>
            </w:r>
            <w:r w:rsidR="0021158A">
              <w:rPr>
                <w:bCs/>
              </w:rPr>
              <w:t>DTT</w:t>
            </w:r>
          </w:p>
        </w:tc>
        <w:tc>
          <w:tcPr>
            <w:tcW w:w="4500" w:type="dxa"/>
          </w:tcPr>
          <w:p w:rsidR="00443C2E" w:rsidRPr="007966F6" w:rsidRDefault="0021158A" w:rsidP="0021158A">
            <w:pPr>
              <w:rPr>
                <w:bCs/>
              </w:rPr>
            </w:pPr>
            <w:r>
              <w:rPr>
                <w:bCs/>
              </w:rPr>
              <w:t xml:space="preserve">233 </w:t>
            </w:r>
            <w:r w:rsidR="00443C2E">
              <w:rPr>
                <w:bCs/>
              </w:rPr>
              <w:t xml:space="preserve">- </w:t>
            </w:r>
            <w:r>
              <w:t>Empower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4.5.6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t xml:space="preserve"> 3 – For Pending Acknowledgment 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4.5.7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SubmitterID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999999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4.5.8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EventDate/coaching date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color w:val="000000"/>
              </w:rPr>
              <w:t>Value from feed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4.5.9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Ids if applicable (Avoke, NGD, UCID, Verint)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4.5.10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t>The text description field from the report input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proofErr w:type="spellStart"/>
            <w:r>
              <w:rPr>
                <w:bCs/>
              </w:rPr>
              <w:t>Submitteddate</w:t>
            </w:r>
            <w:proofErr w:type="spellEnd"/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color w:val="000000"/>
              </w:rPr>
              <w:t>Date of processing/loading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lastRenderedPageBreak/>
              <w:t>4.5.12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EmailSent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0 on load 1 if checked after Notification job run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Default="0021158A" w:rsidP="00443C2E">
            <w:r>
              <w:rPr>
                <w:rFonts w:asciiTheme="minorHAnsi" w:hAnsiTheme="minorHAnsi"/>
                <w:bCs/>
              </w:rPr>
              <w:t>4.5.13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numReportID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1…n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4.5.14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strReportCode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proofErr w:type="spellStart"/>
            <w:r>
              <w:rPr>
                <w:rFonts w:eastAsia="Calibri"/>
                <w:color w:val="000000"/>
              </w:rPr>
              <w:t>DTTccyymmdd</w:t>
            </w:r>
            <w:proofErr w:type="spellEnd"/>
            <w:r>
              <w:rPr>
                <w:rFonts w:eastAsia="Calibri"/>
                <w:color w:val="000000"/>
              </w:rPr>
              <w:t xml:space="preserve"> from file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4.5.15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Module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Verify following attributes in Coaching_Log_Reason table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'xxxccyymmdd '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</w:t>
            </w:r>
            <w:r w:rsidR="00443C2E"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Coaching Reason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eastAsia="Calibri"/>
                <w:color w:val="000000"/>
              </w:rPr>
              <w:t>Attendance</w:t>
            </w:r>
            <w:r>
              <w:rPr>
                <w:rFonts w:asciiTheme="minorHAnsi" w:hAnsiTheme="minorHAnsi"/>
                <w:bCs/>
              </w:rPr>
              <w:t xml:space="preserve">  - 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4.6.2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Coaching Sub Reason</w:t>
            </w:r>
          </w:p>
        </w:tc>
        <w:tc>
          <w:tcPr>
            <w:tcW w:w="4500" w:type="dxa"/>
          </w:tcPr>
          <w:p w:rsidR="00443C2E" w:rsidRPr="007966F6" w:rsidRDefault="0021158A" w:rsidP="00443C2E">
            <w:pPr>
              <w:rPr>
                <w:bCs/>
              </w:rPr>
            </w:pPr>
            <w:r>
              <w:rPr>
                <w:bCs/>
              </w:rPr>
              <w:t>2</w:t>
            </w:r>
            <w:r w:rsidR="00443C2E">
              <w:rPr>
                <w:bCs/>
              </w:rPr>
              <w:t>42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21158A" w:rsidP="0021158A">
            <w:r w:rsidRPr="0021158A">
              <w:rPr>
                <w:rFonts w:eastAsia="Calibri"/>
                <w:color w:val="000000"/>
              </w:rPr>
              <w:t>Discrepancy Tracking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4.6.3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Value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Opportunity</w:t>
            </w:r>
            <w:r w:rsidR="0021158A">
              <w:rPr>
                <w:bCs/>
              </w:rPr>
              <w:t xml:space="preserve"> (From feed)</w:t>
            </w:r>
          </w:p>
        </w:tc>
        <w:tc>
          <w:tcPr>
            <w:tcW w:w="1260" w:type="dxa"/>
          </w:tcPr>
          <w:p w:rsidR="00443C2E" w:rsidRDefault="00443C2E" w:rsidP="00443C2E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Default="00443C2E" w:rsidP="00443C2E">
            <w:r w:rsidRPr="001F7A19">
              <w:rPr>
                <w:rFonts w:asciiTheme="minorHAnsi" w:hAnsiTheme="minorHAnsi"/>
                <w:bCs/>
              </w:rPr>
              <w:t xml:space="preserve">For </w:t>
            </w:r>
            <w:r>
              <w:rPr>
                <w:rFonts w:asciiTheme="minorHAnsi" w:hAnsiTheme="minorHAnsi"/>
                <w:bCs/>
              </w:rPr>
              <w:t>SEA</w:t>
            </w: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4.7</w:t>
            </w: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Check rejected table for rejected logs and reject reasons</w:t>
            </w: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Invalid Employee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Inactive Employee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Employee does not belong to </w:t>
            </w:r>
            <w:r w:rsidR="0021158A">
              <w:rPr>
                <w:bCs/>
              </w:rPr>
              <w:t>Supervisor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4.8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Check records flagged from Notification from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Should return all logs from loaded file which does not have any missing email attributes.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t>Email notifications will be sent to the coaching log recipient and the recipient’s supervisor.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4.9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Notification email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443C2E" w:rsidRDefault="00443C2E" w:rsidP="00443C2E">
            <w:pPr>
              <w:rPr>
                <w:noProof/>
              </w:rPr>
            </w:pPr>
            <w:r>
              <w:rPr>
                <w:noProof/>
              </w:rPr>
              <w:t>Right click on job CoachingNotifications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Check Recipients, CC, subject, Body and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21158A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4.10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Review log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Pick a specific log from loaded file and verify that log displays correctly with all expected values and if needs to be explicitly identified by label for UI.</w:t>
            </w:r>
          </w:p>
          <w:p w:rsidR="00443C2E" w:rsidRDefault="00443C2E" w:rsidP="00443C2E">
            <w:pPr>
              <w:rPr>
                <w:bCs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[sp_SelectReviewFrom_Coaching_Log]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  <w:color w:val="0000FF"/>
              </w:rPr>
              <w:tab/>
            </w:r>
            <w:r>
              <w:rPr>
                <w:rFonts w:ascii="Courier New" w:hAnsi="Courier New" w:cs="Courier New"/>
                <w:noProof/>
              </w:rPr>
              <w:t xml:space="preserve">@strFormIDin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N'Formname’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443C2E" w:rsidRDefault="00443C2E" w:rsidP="00443C2E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 xml:space="preserve"> </w:t>
            </w:r>
          </w:p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Correct log attributes</w:t>
            </w:r>
          </w:p>
          <w:p w:rsidR="00443C2E" w:rsidRPr="007966F6" w:rsidRDefault="00443C2E" w:rsidP="0021158A">
            <w:pPr>
              <w:rPr>
                <w:bCs/>
              </w:rPr>
            </w:pPr>
            <w:r>
              <w:rPr>
                <w:bCs/>
              </w:rPr>
              <w:t>OTH/</w:t>
            </w:r>
            <w:r w:rsidR="0021158A">
              <w:rPr>
                <w:bCs/>
              </w:rPr>
              <w:t xml:space="preserve">DTT </w:t>
            </w:r>
            <w:r>
              <w:rPr>
                <w:bCs/>
              </w:rPr>
              <w:t>= 1</w:t>
            </w: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443C2E" w:rsidP="00443C2E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Check work flow</w:t>
            </w:r>
          </w:p>
        </w:tc>
        <w:tc>
          <w:tcPr>
            <w:tcW w:w="4500" w:type="dxa"/>
          </w:tcPr>
          <w:p w:rsidR="00443C2E" w:rsidRPr="007966F6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443C2E" w:rsidP="00443C2E">
            <w:pPr>
              <w:rPr>
                <w:bCs/>
              </w:rPr>
            </w:pPr>
          </w:p>
        </w:tc>
        <w:tc>
          <w:tcPr>
            <w:tcW w:w="2880" w:type="dxa"/>
          </w:tcPr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4.11.1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443C2E" w:rsidRDefault="00443C2E">
            <w:pPr>
              <w:rPr>
                <w:bCs/>
              </w:rPr>
            </w:pPr>
            <w:r>
              <w:rPr>
                <w:bCs/>
              </w:rPr>
              <w:t xml:space="preserve">Review as </w:t>
            </w:r>
            <w:r w:rsidR="00C2757D">
              <w:rPr>
                <w:bCs/>
              </w:rPr>
              <w:t xml:space="preserve">supervisor </w:t>
            </w:r>
            <w:r>
              <w:rPr>
                <w:bCs/>
              </w:rPr>
              <w:t>first</w:t>
            </w:r>
          </w:p>
        </w:tc>
        <w:tc>
          <w:tcPr>
            <w:tcW w:w="4500" w:type="dxa"/>
          </w:tcPr>
          <w:p w:rsidR="00443C2E" w:rsidRPr="0021158A" w:rsidRDefault="00443C2E" w:rsidP="00443C2E">
            <w:pPr>
              <w:rPr>
                <w:bCs/>
              </w:rPr>
            </w:pPr>
            <w:r w:rsidRPr="0021158A">
              <w:rPr>
                <w:bCs/>
              </w:rPr>
              <w:t>Same as above</w:t>
            </w:r>
          </w:p>
          <w:p w:rsidR="00443C2E" w:rsidRPr="0021158A" w:rsidRDefault="00443C2E" w:rsidP="00443C2E">
            <w:pPr>
              <w:rPr>
                <w:bCs/>
              </w:rPr>
            </w:pP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Pending Employee Review (after step1)</w:t>
            </w: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Completed(after step2)</w:t>
            </w:r>
          </w:p>
          <w:p w:rsidR="00443C2E" w:rsidRPr="0021158A" w:rsidRDefault="00443C2E" w:rsidP="00443C2E">
            <w:pPr>
              <w:rPr>
                <w:bCs/>
              </w:rPr>
            </w:pPr>
          </w:p>
        </w:tc>
        <w:tc>
          <w:tcPr>
            <w:tcW w:w="1260" w:type="dxa"/>
          </w:tcPr>
          <w:p w:rsidR="00443C2E" w:rsidRDefault="00C2757D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2757D" w:rsidRDefault="00C2757D" w:rsidP="00C2757D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N'eCL-david.mcginnis-87941'</w:t>
            </w:r>
          </w:p>
          <w:p w:rsidR="00443C2E" w:rsidRPr="00BF0D72" w:rsidRDefault="00443C2E" w:rsidP="00443C2E">
            <w:pPr>
              <w:rPr>
                <w:rFonts w:asciiTheme="minorHAnsi" w:hAnsiTheme="minorHAnsi"/>
                <w:bCs/>
              </w:rPr>
            </w:pPr>
          </w:p>
        </w:tc>
      </w:tr>
      <w:tr w:rsidR="00443C2E" w:rsidRPr="00FF5201" w:rsidTr="00443C2E">
        <w:trPr>
          <w:cantSplit/>
        </w:trPr>
        <w:tc>
          <w:tcPr>
            <w:tcW w:w="900" w:type="dxa"/>
          </w:tcPr>
          <w:p w:rsidR="00443C2E" w:rsidRPr="00202208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4.11.2</w:t>
            </w:r>
          </w:p>
        </w:tc>
        <w:tc>
          <w:tcPr>
            <w:tcW w:w="3960" w:type="dxa"/>
          </w:tcPr>
          <w:p w:rsidR="00443C2E" w:rsidRDefault="00443C2E" w:rsidP="00443C2E">
            <w:pPr>
              <w:rPr>
                <w:bCs/>
              </w:rPr>
            </w:pPr>
            <w:r>
              <w:rPr>
                <w:bCs/>
              </w:rPr>
              <w:t>If Pending Acknowledgement</w:t>
            </w:r>
          </w:p>
          <w:p w:rsidR="00443C2E" w:rsidRPr="007966F6" w:rsidRDefault="00443C2E" w:rsidP="00443C2E">
            <w:pPr>
              <w:rPr>
                <w:bCs/>
              </w:rPr>
            </w:pPr>
            <w:r>
              <w:rPr>
                <w:bCs/>
              </w:rPr>
              <w:t>Review as employee first</w:t>
            </w:r>
          </w:p>
        </w:tc>
        <w:tc>
          <w:tcPr>
            <w:tcW w:w="4500" w:type="dxa"/>
          </w:tcPr>
          <w:p w:rsidR="00443C2E" w:rsidRPr="0021158A" w:rsidRDefault="00443C2E" w:rsidP="00443C2E">
            <w:pPr>
              <w:rPr>
                <w:bCs/>
              </w:rPr>
            </w:pP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Pending </w:t>
            </w:r>
            <w:r w:rsidR="00CA5290">
              <w:rPr>
                <w:rFonts w:ascii="Times New Roman" w:hAnsi="Times New Roman" w:cs="Times New Roman"/>
                <w:bCs/>
                <w:sz w:val="20"/>
                <w:szCs w:val="20"/>
              </w:rPr>
              <w:t>Manager</w:t>
            </w:r>
            <w:r w:rsidR="00CA5290"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 xml:space="preserve"> </w:t>
            </w: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Review (after step1)</w:t>
            </w:r>
          </w:p>
          <w:p w:rsidR="00443C2E" w:rsidRPr="002A59BF" w:rsidRDefault="00443C2E" w:rsidP="00443C2E">
            <w:pPr>
              <w:pStyle w:val="ListParagraph"/>
              <w:numPr>
                <w:ilvl w:val="0"/>
                <w:numId w:val="8"/>
              </w:numPr>
              <w:rPr>
                <w:rFonts w:ascii="Times New Roman" w:hAnsi="Times New Roman" w:cs="Times New Roman"/>
                <w:bCs/>
                <w:sz w:val="20"/>
                <w:szCs w:val="20"/>
              </w:rPr>
            </w:pPr>
            <w:r w:rsidRPr="002A59BF">
              <w:rPr>
                <w:rFonts w:ascii="Times New Roman" w:hAnsi="Times New Roman" w:cs="Times New Roman"/>
                <w:bCs/>
                <w:sz w:val="20"/>
                <w:szCs w:val="20"/>
              </w:rPr>
              <w:t>Completed(after step2)</w:t>
            </w:r>
          </w:p>
        </w:tc>
        <w:tc>
          <w:tcPr>
            <w:tcW w:w="1260" w:type="dxa"/>
          </w:tcPr>
          <w:p w:rsidR="00443C2E" w:rsidRDefault="00C2757D" w:rsidP="00443C2E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CA5290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Step 1 successful on pass1</w:t>
            </w:r>
          </w:p>
          <w:p w:rsidR="00CA5290" w:rsidRDefault="00CA5290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Failed on step2. Log went back to </w:t>
            </w:r>
            <w:proofErr w:type="spellStart"/>
            <w:r>
              <w:rPr>
                <w:rFonts w:asciiTheme="minorHAnsi" w:hAnsiTheme="minorHAnsi"/>
                <w:bCs/>
              </w:rPr>
              <w:t>statusid</w:t>
            </w:r>
            <w:proofErr w:type="spellEnd"/>
            <w:r>
              <w:rPr>
                <w:rFonts w:asciiTheme="minorHAnsi" w:hAnsiTheme="minorHAnsi"/>
                <w:bCs/>
              </w:rPr>
              <w:t xml:space="preserve"> 4 after manger review. Should have gone </w:t>
            </w:r>
            <w:proofErr w:type="gramStart"/>
            <w:r>
              <w:rPr>
                <w:rFonts w:asciiTheme="minorHAnsi" w:hAnsiTheme="minorHAnsi"/>
                <w:bCs/>
              </w:rPr>
              <w:t>to</w:t>
            </w:r>
            <w:proofErr w:type="gramEnd"/>
            <w:r>
              <w:rPr>
                <w:rFonts w:asciiTheme="minorHAnsi" w:hAnsiTheme="minorHAnsi"/>
                <w:bCs/>
              </w:rPr>
              <w:t xml:space="preserve"> completed.</w:t>
            </w:r>
          </w:p>
          <w:p w:rsidR="00CA5290" w:rsidRDefault="00CA5290" w:rsidP="00CA5290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N'eCL-david.mcginnis-87942'</w:t>
            </w:r>
          </w:p>
          <w:p w:rsidR="00CA5290" w:rsidRDefault="00C2757D" w:rsidP="00443C2E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 xml:space="preserve">Completed successfully after </w:t>
            </w:r>
            <w:proofErr w:type="spellStart"/>
            <w:r>
              <w:rPr>
                <w:rFonts w:asciiTheme="minorHAnsi" w:hAnsiTheme="minorHAnsi"/>
                <w:bCs/>
              </w:rPr>
              <w:t>ui</w:t>
            </w:r>
            <w:proofErr w:type="spellEnd"/>
            <w:r>
              <w:rPr>
                <w:rFonts w:asciiTheme="minorHAnsi" w:hAnsiTheme="minorHAnsi"/>
                <w:bCs/>
              </w:rPr>
              <w:t xml:space="preserve"> updates.</w:t>
            </w:r>
          </w:p>
          <w:p w:rsidR="00443C2E" w:rsidRPr="00BF0D72" w:rsidRDefault="00C2757D" w:rsidP="002A59BF">
            <w:pPr>
              <w:overflowPunct/>
              <w:textAlignment w:val="auto"/>
              <w:rPr>
                <w:rFonts w:asciiTheme="minorHAnsi" w:hAnsiTheme="minorHAnsi"/>
                <w:bCs/>
              </w:rPr>
            </w:pPr>
            <w:r w:rsidRPr="002A59BF">
              <w:rPr>
                <w:rFonts w:ascii="Consolas" w:hAnsi="Consolas" w:cs="Consolas"/>
                <w:color w:val="FF0000"/>
                <w:sz w:val="19"/>
                <w:szCs w:val="19"/>
              </w:rPr>
              <w:t>eCL-david.mcginnis-87947</w:t>
            </w:r>
          </w:p>
        </w:tc>
      </w:tr>
    </w:tbl>
    <w:p w:rsidR="00443C2E" w:rsidRDefault="00443C2E" w:rsidP="00443C2E"/>
    <w:p w:rsidR="00443C2E" w:rsidRDefault="00443C2E" w:rsidP="00443C2E"/>
    <w:p w:rsidR="00443C2E" w:rsidRPr="00871F07" w:rsidRDefault="00443C2E" w:rsidP="00443C2E"/>
    <w:p w:rsidR="009076F4" w:rsidRPr="004F5C38" w:rsidRDefault="009076F4" w:rsidP="009076F4">
      <w:pPr>
        <w:pStyle w:val="Heading2"/>
        <w:numPr>
          <w:ilvl w:val="0"/>
          <w:numId w:val="2"/>
        </w:numPr>
      </w:pPr>
      <w:bookmarkStart w:id="82" w:name="_Toc17730346"/>
      <w:r>
        <w:t xml:space="preserve">TFS </w:t>
      </w:r>
      <w:r w:rsidR="002F6C8C">
        <w:t>8597</w:t>
      </w:r>
      <w:r>
        <w:t xml:space="preserve"> </w:t>
      </w:r>
      <w:r w:rsidR="0016738F">
        <w:t xml:space="preserve">Change </w:t>
      </w:r>
      <w:r>
        <w:t xml:space="preserve">Attendance </w:t>
      </w:r>
      <w:r w:rsidR="0016738F">
        <w:t>DTT Feed to load as Pending Employee Review</w:t>
      </w:r>
      <w:bookmarkEnd w:id="82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9076F4" w:rsidTr="009076F4">
        <w:trPr>
          <w:tblHeader/>
        </w:trPr>
        <w:tc>
          <w:tcPr>
            <w:tcW w:w="2549" w:type="dxa"/>
            <w:shd w:val="solid" w:color="auto" w:fill="000000"/>
          </w:tcPr>
          <w:p w:rsidR="009076F4" w:rsidRDefault="009076F4" w:rsidP="009076F4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9076F4" w:rsidRDefault="009076F4" w:rsidP="009076F4">
            <w:r>
              <w:t>Description</w:t>
            </w:r>
          </w:p>
        </w:tc>
      </w:tr>
      <w:tr w:rsidR="009076F4" w:rsidTr="009076F4">
        <w:tc>
          <w:tcPr>
            <w:tcW w:w="2549" w:type="dxa"/>
          </w:tcPr>
          <w:p w:rsidR="009076F4" w:rsidRDefault="009076F4" w:rsidP="009076F4">
            <w:r>
              <w:t>Description</w:t>
            </w:r>
          </w:p>
        </w:tc>
        <w:tc>
          <w:tcPr>
            <w:tcW w:w="10455" w:type="dxa"/>
          </w:tcPr>
          <w:p w:rsidR="009076F4" w:rsidRPr="007966F6" w:rsidRDefault="009076F4" w:rsidP="009076F4">
            <w:r w:rsidRPr="007966F6">
              <w:t xml:space="preserve">This document is used to document the test cases for the </w:t>
            </w:r>
            <w:r>
              <w:t>ATT DTT Generic file l</w:t>
            </w:r>
            <w:r w:rsidRPr="007966F6">
              <w:t>oad process.</w:t>
            </w:r>
          </w:p>
        </w:tc>
      </w:tr>
      <w:tr w:rsidR="009076F4" w:rsidTr="009076F4">
        <w:trPr>
          <w:trHeight w:val="125"/>
        </w:trPr>
        <w:tc>
          <w:tcPr>
            <w:tcW w:w="2549" w:type="dxa"/>
          </w:tcPr>
          <w:p w:rsidR="009076F4" w:rsidRDefault="009076F4" w:rsidP="009076F4">
            <w:r>
              <w:t>Test Environment</w:t>
            </w:r>
          </w:p>
        </w:tc>
        <w:tc>
          <w:tcPr>
            <w:tcW w:w="10455" w:type="dxa"/>
          </w:tcPr>
          <w:p w:rsidR="009076F4" w:rsidRPr="007966F6" w:rsidRDefault="009076F4" w:rsidP="009076F4">
            <w:proofErr w:type="spellStart"/>
            <w:r w:rsidRPr="007966F6">
              <w:t>eCoaching_Dev</w:t>
            </w:r>
            <w:proofErr w:type="spellEnd"/>
            <w:r w:rsidRPr="007966F6">
              <w:t xml:space="preserve"> database on f3420-ecldbd01 </w:t>
            </w:r>
          </w:p>
        </w:tc>
      </w:tr>
      <w:tr w:rsidR="009076F4" w:rsidTr="009076F4">
        <w:tc>
          <w:tcPr>
            <w:tcW w:w="2549" w:type="dxa"/>
          </w:tcPr>
          <w:p w:rsidR="009076F4" w:rsidRDefault="009076F4" w:rsidP="009076F4">
            <w:r w:rsidRPr="007966F6">
              <w:t>SSIS Package</w:t>
            </w:r>
          </w:p>
        </w:tc>
        <w:tc>
          <w:tcPr>
            <w:tcW w:w="10455" w:type="dxa"/>
          </w:tcPr>
          <w:p w:rsidR="009076F4" w:rsidRDefault="009076F4" w:rsidP="009076F4">
            <w:proofErr w:type="spellStart"/>
            <w:r>
              <w:t>Generic_Coaching.dtsx</w:t>
            </w:r>
            <w:proofErr w:type="spellEnd"/>
            <w:r>
              <w:t xml:space="preserve"> </w:t>
            </w:r>
          </w:p>
        </w:tc>
      </w:tr>
      <w:tr w:rsidR="009076F4" w:rsidTr="009076F4">
        <w:tc>
          <w:tcPr>
            <w:tcW w:w="2549" w:type="dxa"/>
          </w:tcPr>
          <w:p w:rsidR="009076F4" w:rsidRPr="007966F6" w:rsidRDefault="009076F4" w:rsidP="009076F4">
            <w:r w:rsidRPr="007966F6">
              <w:t>File Staging directories</w:t>
            </w:r>
          </w:p>
        </w:tc>
        <w:tc>
          <w:tcPr>
            <w:tcW w:w="10455" w:type="dxa"/>
          </w:tcPr>
          <w:p w:rsidR="009076F4" w:rsidRPr="007966F6" w:rsidRDefault="009076F4" w:rsidP="009076F4">
            <w:r w:rsidRPr="007966F6">
              <w:t>\\f3420-ecldbd01\data\Coaching\</w:t>
            </w:r>
            <w:r>
              <w:t>Generic</w:t>
            </w:r>
            <w:r w:rsidRPr="007966F6">
              <w:t>\</w:t>
            </w:r>
          </w:p>
        </w:tc>
      </w:tr>
      <w:tr w:rsidR="009076F4" w:rsidTr="009076F4">
        <w:tc>
          <w:tcPr>
            <w:tcW w:w="2549" w:type="dxa"/>
          </w:tcPr>
          <w:p w:rsidR="009076F4" w:rsidRPr="007966F6" w:rsidRDefault="009076F4" w:rsidP="009076F4">
            <w:r w:rsidRPr="007966F6">
              <w:t>Source Files</w:t>
            </w:r>
          </w:p>
        </w:tc>
        <w:tc>
          <w:tcPr>
            <w:tcW w:w="10455" w:type="dxa"/>
          </w:tcPr>
          <w:p w:rsidR="009076F4" w:rsidRPr="007966F6" w:rsidRDefault="009076F4" w:rsidP="009076F4">
            <w:r w:rsidRPr="00D210C1">
              <w:t>eCL_Generic_Feed_OTH_</w:t>
            </w:r>
            <w:r>
              <w:t>DTTccyymmdd</w:t>
            </w:r>
            <w:r w:rsidRPr="00D210C1">
              <w:t>.csv</w:t>
            </w:r>
          </w:p>
        </w:tc>
      </w:tr>
      <w:tr w:rsidR="009076F4" w:rsidTr="009076F4">
        <w:tc>
          <w:tcPr>
            <w:tcW w:w="2549" w:type="dxa"/>
          </w:tcPr>
          <w:p w:rsidR="009076F4" w:rsidRDefault="009076F4" w:rsidP="009076F4">
            <w:r>
              <w:t>Notes</w:t>
            </w:r>
          </w:p>
        </w:tc>
        <w:tc>
          <w:tcPr>
            <w:tcW w:w="10455" w:type="dxa"/>
          </w:tcPr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DBCC CheckIdent("[eCoachingDev].[EC].[Coaching_Log]", RESEED,55597)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 delete from ec.coaching_log_reason where coachingid &gt;= 55597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ec.coaching_log where coachingid &gt;= 55597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--delete from [eCoachingDev].[EC].[Generic_FileList]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  <w:r>
              <w:rPr>
                <w:rFonts w:ascii="Courier New" w:hAnsi="Courier New" w:cs="Courier New"/>
                <w:noProof/>
                <w:color w:val="008000"/>
              </w:rPr>
              <w:t>--where file_name = '\\vrivscors01\BCC Scorecards\Coaching\Generic\Test\eCL_SDR_20160306.csv'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8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[eCoachingDev]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[Employee_Hierarchy]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Emp_Job_Code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'WACS40'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808080"/>
              </w:rPr>
              <w:t>AND</w:t>
            </w:r>
            <w:r>
              <w:rPr>
                <w:rFonts w:ascii="Courier New" w:hAnsi="Courier New" w:cs="Courier New"/>
                <w:noProof/>
              </w:rPr>
              <w:t xml:space="preserve"> Active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FF0000"/>
              </w:rPr>
              <w:t>'A'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[Generic_Coaching_Stage]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--3 and 242 expected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[Generic_Coaching_Rejected]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[Rejected_Date]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[Generic_Coaching_Fact]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Report_Code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'DTT2017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[Generic_FileList]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[sp_SelectCoaching4Contact]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1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'DTT20171010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EmailSent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[sp_SelectReviewFrom_Coaching_Log]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strFormIDin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</w:t>
            </w:r>
            <w:r w:rsidR="0016738F">
              <w:t xml:space="preserve"> </w:t>
            </w:r>
            <w:r w:rsidR="0016738F" w:rsidRPr="0016738F">
              <w:rPr>
                <w:rFonts w:ascii="Consolas" w:hAnsi="Consolas" w:cs="Consolas"/>
                <w:color w:val="FF0000"/>
                <w:sz w:val="19"/>
                <w:szCs w:val="19"/>
              </w:rPr>
              <w:t>eCL-sergio.munoz-88015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--Test as log owner(</w:t>
            </w:r>
            <w:proofErr w:type="spellStart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csr</w:t>
            </w:r>
            <w:proofErr w:type="spellEnd"/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)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'wacs40'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Emp_Job_Code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'WISY13'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16738F">
              <w:t xml:space="preserve"> </w:t>
            </w:r>
            <w:r w:rsidR="0016738F" w:rsidRPr="0016738F">
              <w:rPr>
                <w:rFonts w:ascii="Consolas" w:hAnsi="Consolas" w:cs="Consolas"/>
                <w:color w:val="FF0000"/>
                <w:sz w:val="19"/>
                <w:szCs w:val="19"/>
              </w:rPr>
              <w:t>eCL-sergio.munoz-88015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’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--200829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  <w:r w:rsidR="0016738F">
              <w:t xml:space="preserve"> </w:t>
            </w:r>
            <w:r w:rsidR="0016738F" w:rsidRPr="0016738F">
              <w:rPr>
                <w:rFonts w:ascii="Consolas" w:hAnsi="Consolas" w:cs="Consolas"/>
                <w:color w:val="FF0000"/>
                <w:sz w:val="19"/>
                <w:szCs w:val="19"/>
              </w:rPr>
              <w:t>220316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lastRenderedPageBreak/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formname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'eCL-david.mcginnis-87941'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[sp_SelectFrom_Coaching_Log_CSRPending]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--Make myself sup and test as sup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'220316'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sz w:val="19"/>
                <w:szCs w:val="19"/>
              </w:rPr>
              <w:t>--234577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'345712'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'220316'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update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[Employee_Hierarchy]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Sup_ID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'324103'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Emp_ID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'220316'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DECLARE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int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EXEC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[sp_SelectFrom_Coaching_Log_SUPPending]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strCSRSUPin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N'susmitha.palacherla</w:t>
            </w:r>
            <w:proofErr w:type="spellEnd"/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ab/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'Return Value'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@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return_value</w:t>
            </w:r>
            <w:proofErr w:type="spellEnd"/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076F4" w:rsidRPr="00871F07" w:rsidRDefault="009076F4" w:rsidP="009076F4"/>
        </w:tc>
      </w:tr>
    </w:tbl>
    <w:p w:rsidR="009076F4" w:rsidRDefault="009076F4" w:rsidP="009076F4"/>
    <w:p w:rsidR="009076F4" w:rsidRDefault="009076F4" w:rsidP="009076F4"/>
    <w:p w:rsidR="009076F4" w:rsidRDefault="009076F4" w:rsidP="009076F4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9076F4" w:rsidRPr="00FF5201" w:rsidTr="009076F4">
        <w:trPr>
          <w:cantSplit/>
          <w:tblHeader/>
        </w:trPr>
        <w:tc>
          <w:tcPr>
            <w:tcW w:w="90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RESULTS</w:t>
            </w:r>
          </w:p>
          <w:p w:rsidR="009076F4" w:rsidRPr="00FF5201" w:rsidRDefault="009076F4" w:rsidP="009076F4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9076F4" w:rsidRPr="00FF5201" w:rsidRDefault="009076F4" w:rsidP="009076F4">
            <w:pPr>
              <w:rPr>
                <w:i/>
              </w:rPr>
            </w:pPr>
            <w:r w:rsidRPr="00FF5201">
              <w:t>COMMENTS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FF5201" w:rsidRDefault="0016738F" w:rsidP="009076F4">
            <w:pPr>
              <w:rPr>
                <w:i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1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9076F4" w:rsidRDefault="009076F4" w:rsidP="009076F4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9076F4" w:rsidRPr="007966F6" w:rsidRDefault="009076F4" w:rsidP="009076F4">
            <w:pPr>
              <w:rPr>
                <w:bCs/>
              </w:rPr>
            </w:pPr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 w:rsidRPr="007966F6">
              <w:rPr>
                <w:bCs/>
              </w:rPr>
              <w:t>Job should run successfully and load files.</w:t>
            </w:r>
          </w:p>
        </w:tc>
        <w:tc>
          <w:tcPr>
            <w:tcW w:w="12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DTT2017</w:t>
            </w:r>
            <w:r w:rsidR="0016738F">
              <w:rPr>
                <w:rFonts w:asciiTheme="minorHAnsi" w:hAnsiTheme="minorHAnsi"/>
                <w:bCs/>
              </w:rPr>
              <w:t>1010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2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File archive after load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(Process behavior)</w:t>
            </w: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File should move to backup directory after load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\</w:t>
            </w:r>
            <w:r>
              <w:rPr>
                <w:noProof/>
              </w:rPr>
              <w:t>Generic</w:t>
            </w:r>
            <w:r>
              <w:rPr>
                <w:bCs/>
              </w:rPr>
              <w:t>\Backups\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3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Check File List Table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</w:t>
            </w:r>
            <w:r>
              <w:rPr>
                <w:noProof/>
              </w:rPr>
              <w:t xml:space="preserve"> Generic</w:t>
            </w:r>
            <w:r>
              <w:rPr>
                <w:rFonts w:ascii="Courier New" w:hAnsi="Courier New" w:cs="Courier New"/>
                <w:noProof/>
              </w:rPr>
              <w:t>_FileList]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order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0000FF"/>
              </w:rPr>
              <w:t>by</w:t>
            </w:r>
            <w:r>
              <w:rPr>
                <w:rFonts w:ascii="Courier New" w:hAnsi="Courier New" w:cs="Courier New"/>
                <w:noProof/>
              </w:rPr>
              <w:t xml:space="preserve"> [File_LoadDate]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Should record file name with load date and no of records staged, loaded and rejected.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4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Check Staging table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noProof/>
              </w:rPr>
              <w:t>[Generic</w:t>
            </w:r>
            <w:r>
              <w:rPr>
                <w:rFonts w:ascii="Courier New" w:hAnsi="Courier New" w:cs="Courier New"/>
                <w:noProof/>
              </w:rPr>
              <w:t>_Coaching_Stage]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Staged logs from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</w:t>
            </w:r>
            <w:r w:rsidR="009076F4">
              <w:rPr>
                <w:rFonts w:asciiTheme="minorHAnsi" w:hAnsiTheme="minorHAnsi"/>
                <w:bCs/>
              </w:rPr>
              <w:t>5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Verify following attributes in Coaching_Log table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Employee attributes (lanid, </w:t>
            </w:r>
            <w:proofErr w:type="spellStart"/>
            <w:r>
              <w:rPr>
                <w:bCs/>
              </w:rPr>
              <w:t>empid</w:t>
            </w:r>
            <w:proofErr w:type="spellEnd"/>
            <w:r>
              <w:rPr>
                <w:bCs/>
              </w:rPr>
              <w:t>, hierarchy, site, program)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[Coaching_Log]</w:t>
            </w:r>
          </w:p>
          <w:p w:rsidR="0016738F" w:rsidRDefault="009076F4" w:rsidP="0016738F">
            <w:pPr>
              <w:overflowPunct/>
              <w:textAlignment w:val="auto"/>
              <w:rPr>
                <w:rFonts w:ascii="Consolas" w:hAnsi="Consolas" w:cs="Consolas"/>
                <w:color w:val="FF0000"/>
                <w:sz w:val="19"/>
                <w:szCs w:val="19"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 w:rsidR="0016738F">
              <w:rPr>
                <w:rFonts w:ascii="Consolas" w:hAnsi="Consolas" w:cs="Consolas"/>
                <w:color w:val="FF0000"/>
                <w:sz w:val="19"/>
                <w:szCs w:val="19"/>
              </w:rPr>
              <w:t>'DTT20171010'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Based on Employee record in Hierarchy table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LanID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5.2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EmpID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5.3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Site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5.4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Program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Feed/employee record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5.5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Source for DTT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233 - </w:t>
            </w:r>
            <w:r>
              <w:t>Empower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5.6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Status</w:t>
            </w:r>
          </w:p>
        </w:tc>
        <w:tc>
          <w:tcPr>
            <w:tcW w:w="4500" w:type="dxa"/>
          </w:tcPr>
          <w:p w:rsidR="009076F4" w:rsidRPr="007966F6" w:rsidRDefault="0016738F" w:rsidP="009076F4">
            <w:pPr>
              <w:rPr>
                <w:bCs/>
              </w:rPr>
            </w:pPr>
            <w:r w:rsidRPr="00790283">
              <w:rPr>
                <w:highlight w:val="yellow"/>
              </w:rPr>
              <w:t>4 – Pending Employee Review</w:t>
            </w:r>
            <w:r w:rsidR="009076F4">
              <w:t xml:space="preserve"> 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DTT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5.7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SubmitterID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999999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5.8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EventDate/coaching date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color w:val="000000"/>
              </w:rPr>
              <w:t>Value from feed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5.9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Ids if applicable (Avoke, NGD, UCID, Verint)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NA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Description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t>The text description field from the report input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5.11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bCs/>
              </w:rPr>
              <w:t>Submitteddate</w:t>
            </w:r>
            <w:proofErr w:type="spellEnd"/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color w:val="000000"/>
              </w:rPr>
              <w:t>Date of processing/loading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5.12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EmailSent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0 on load 1 if checked after Notification job run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Default="0016738F" w:rsidP="009076F4"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5.13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numReportID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1…n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5.14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strReportCode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proofErr w:type="spellStart"/>
            <w:r>
              <w:rPr>
                <w:rFonts w:eastAsia="Calibri"/>
                <w:color w:val="000000"/>
              </w:rPr>
              <w:t>DTTccyymmdd</w:t>
            </w:r>
            <w:proofErr w:type="spellEnd"/>
            <w:r>
              <w:rPr>
                <w:rFonts w:eastAsia="Calibri"/>
                <w:color w:val="000000"/>
              </w:rPr>
              <w:t xml:space="preserve"> from file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5.15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Module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2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Supervisor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5.</w:t>
            </w:r>
            <w:r w:rsidR="009076F4">
              <w:rPr>
                <w:rFonts w:asciiTheme="minorHAnsi" w:hAnsiTheme="minorHAnsi"/>
                <w:bCs/>
              </w:rPr>
              <w:t>6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Verify following attributes in Coaching_Log_Reason table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808080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.*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FROM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[Coaching_Log]CL </w:t>
            </w:r>
            <w:r>
              <w:rPr>
                <w:rFonts w:ascii="Courier New" w:hAnsi="Courier New" w:cs="Courier New"/>
                <w:noProof/>
                <w:color w:val="808080"/>
              </w:rPr>
              <w:t>JOIN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[Coaching_Log_Reason]CLR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ON</w:t>
            </w:r>
            <w:r>
              <w:rPr>
                <w:rFonts w:ascii="Courier New" w:hAnsi="Courier New" w:cs="Courier New"/>
                <w:noProof/>
              </w:rPr>
              <w:t xml:space="preserve"> CL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 xml:space="preserve">CoachingID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CLR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CoachingID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</w:rPr>
              <w:t xml:space="preserve">  </w:t>
            </w:r>
            <w:r>
              <w:rPr>
                <w:rFonts w:ascii="Courier New" w:hAnsi="Courier New" w:cs="Courier New"/>
                <w:noProof/>
                <w:color w:val="0000FF"/>
              </w:rPr>
              <w:t>where</w:t>
            </w:r>
            <w:r>
              <w:rPr>
                <w:rFonts w:ascii="Courier New" w:hAnsi="Courier New" w:cs="Courier New"/>
                <w:noProof/>
              </w:rPr>
              <w:t xml:space="preserve"> strReportCode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FF0000"/>
              </w:rPr>
            </w:pPr>
            <w:r>
              <w:rPr>
                <w:rFonts w:ascii="Courier New" w:hAnsi="Courier New" w:cs="Courier New"/>
                <w:noProof/>
                <w:color w:val="FF0000"/>
              </w:rPr>
              <w:t>'xxxccyymmdd '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GO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Coaching Reason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3</w:t>
            </w:r>
          </w:p>
        </w:tc>
        <w:tc>
          <w:tcPr>
            <w:tcW w:w="1260" w:type="dxa"/>
          </w:tcPr>
          <w:p w:rsidR="009076F4" w:rsidRDefault="009076F4" w:rsidP="009076F4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eastAsia="Calibri"/>
                <w:color w:val="000000"/>
              </w:rPr>
              <w:t>Attendance</w:t>
            </w:r>
            <w:r>
              <w:rPr>
                <w:rFonts w:asciiTheme="minorHAnsi" w:hAnsiTheme="minorHAnsi"/>
                <w:bCs/>
              </w:rPr>
              <w:t xml:space="preserve">  - 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Coaching Sub Reason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242</w:t>
            </w:r>
          </w:p>
        </w:tc>
        <w:tc>
          <w:tcPr>
            <w:tcW w:w="1260" w:type="dxa"/>
          </w:tcPr>
          <w:p w:rsidR="009076F4" w:rsidRDefault="009076F4" w:rsidP="009076F4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r w:rsidRPr="0021158A">
              <w:rPr>
                <w:rFonts w:eastAsia="Calibri"/>
                <w:color w:val="000000"/>
              </w:rPr>
              <w:t>Discrepancy Tracking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Value</w:t>
            </w: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Opportunity (From feed)</w:t>
            </w:r>
          </w:p>
        </w:tc>
        <w:tc>
          <w:tcPr>
            <w:tcW w:w="1260" w:type="dxa"/>
          </w:tcPr>
          <w:p w:rsidR="009076F4" w:rsidRDefault="009076F4" w:rsidP="009076F4">
            <w:r w:rsidRPr="00CF4474"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Default="009076F4" w:rsidP="009076F4">
            <w:r w:rsidRPr="001F7A19">
              <w:rPr>
                <w:rFonts w:asciiTheme="minorHAnsi" w:hAnsiTheme="minorHAnsi"/>
                <w:bCs/>
              </w:rPr>
              <w:t xml:space="preserve">For </w:t>
            </w:r>
            <w:r>
              <w:rPr>
                <w:rFonts w:asciiTheme="minorHAnsi" w:hAnsiTheme="minorHAnsi"/>
                <w:bCs/>
              </w:rPr>
              <w:t>SEA</w:t>
            </w: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>Check rejected table for rejected logs and reject reasons</w:t>
            </w: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Invalid Employee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Inactive Employee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Employee does not belong to Supervisor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8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Check records flagged from Notification from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9076F4" w:rsidRDefault="009076F4" w:rsidP="009076F4">
            <w:pPr>
              <w:rPr>
                <w:bCs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[sp_SelectCoaching4Contact]</w:t>
            </w: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9076F4" w:rsidRDefault="009076F4" w:rsidP="009076F4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Should return all logs from loaded file which does not have any missing email attributes.</w:t>
            </w:r>
          </w:p>
          <w:p w:rsidR="009076F4" w:rsidRPr="007966F6" w:rsidRDefault="009076F4" w:rsidP="009076F4">
            <w:pPr>
              <w:rPr>
                <w:bCs/>
              </w:rPr>
            </w:pPr>
            <w:r>
              <w:t>Email notifications will be sent to the coaching log recipient and the recipient’s supervisor.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16738F" w:rsidP="009076F4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</w:t>
            </w:r>
            <w:r w:rsidR="009076F4">
              <w:rPr>
                <w:rFonts w:asciiTheme="minorHAnsi" w:hAnsiTheme="minorHAnsi"/>
                <w:bCs/>
              </w:rPr>
              <w:t>9</w:t>
            </w:r>
          </w:p>
        </w:tc>
        <w:tc>
          <w:tcPr>
            <w:tcW w:w="39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Check Notification email</w:t>
            </w:r>
          </w:p>
          <w:p w:rsidR="009076F4" w:rsidRDefault="009076F4" w:rsidP="009076F4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9076F4" w:rsidRDefault="009076F4" w:rsidP="009076F4">
            <w:pPr>
              <w:rPr>
                <w:noProof/>
              </w:rPr>
            </w:pPr>
            <w:r>
              <w:rPr>
                <w:noProof/>
              </w:rPr>
              <w:t>Right click on job CoachingNotifications</w:t>
            </w:r>
          </w:p>
          <w:p w:rsidR="009076F4" w:rsidRDefault="009076F4" w:rsidP="009076F4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  <w:r>
              <w:rPr>
                <w:bCs/>
              </w:rPr>
              <w:t xml:space="preserve">Check Recipients, CC, subject, Body and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9076F4" w:rsidRPr="00FF5201" w:rsidTr="009076F4">
        <w:trPr>
          <w:cantSplit/>
        </w:trPr>
        <w:tc>
          <w:tcPr>
            <w:tcW w:w="900" w:type="dxa"/>
          </w:tcPr>
          <w:p w:rsidR="009076F4" w:rsidRPr="00202208" w:rsidRDefault="009076F4" w:rsidP="009076F4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396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4500" w:type="dxa"/>
          </w:tcPr>
          <w:p w:rsidR="009076F4" w:rsidRPr="007966F6" w:rsidRDefault="009076F4" w:rsidP="009076F4">
            <w:pPr>
              <w:rPr>
                <w:bCs/>
              </w:rPr>
            </w:pPr>
          </w:p>
        </w:tc>
        <w:tc>
          <w:tcPr>
            <w:tcW w:w="1260" w:type="dxa"/>
          </w:tcPr>
          <w:p w:rsidR="009076F4" w:rsidRDefault="009076F4" w:rsidP="009076F4">
            <w:pPr>
              <w:rPr>
                <w:bCs/>
              </w:rPr>
            </w:pPr>
          </w:p>
        </w:tc>
        <w:tc>
          <w:tcPr>
            <w:tcW w:w="2880" w:type="dxa"/>
          </w:tcPr>
          <w:p w:rsidR="009076F4" w:rsidRPr="00BF0D72" w:rsidRDefault="009076F4" w:rsidP="009076F4">
            <w:pPr>
              <w:rPr>
                <w:rFonts w:asciiTheme="minorHAnsi" w:hAnsiTheme="minorHAnsi"/>
                <w:bCs/>
              </w:rPr>
            </w:pPr>
          </w:p>
        </w:tc>
      </w:tr>
      <w:tr w:rsidR="0016738F" w:rsidRPr="00FF5201" w:rsidTr="00790283">
        <w:trPr>
          <w:cantSplit/>
          <w:trHeight w:val="3531"/>
        </w:trPr>
        <w:tc>
          <w:tcPr>
            <w:tcW w:w="900" w:type="dxa"/>
          </w:tcPr>
          <w:p w:rsidR="0016738F" w:rsidRPr="00202208" w:rsidRDefault="0016738F" w:rsidP="001673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5.10</w:t>
            </w:r>
          </w:p>
        </w:tc>
        <w:tc>
          <w:tcPr>
            <w:tcW w:w="3960" w:type="dxa"/>
          </w:tcPr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 xml:space="preserve">Check records flagged from </w:t>
            </w:r>
            <w:proofErr w:type="spellStart"/>
            <w:r>
              <w:rPr>
                <w:bCs/>
              </w:rPr>
              <w:t>Remindersfrom</w:t>
            </w:r>
            <w:proofErr w:type="spellEnd"/>
            <w:r>
              <w:rPr>
                <w:bCs/>
              </w:rPr>
              <w:t xml:space="preserve"> backend by running </w:t>
            </w:r>
            <w:proofErr w:type="spellStart"/>
            <w:r>
              <w:rPr>
                <w:bCs/>
              </w:rPr>
              <w:t>sp</w:t>
            </w:r>
            <w:proofErr w:type="spellEnd"/>
          </w:p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 xml:space="preserve">In </w:t>
            </w:r>
            <w:proofErr w:type="spellStart"/>
            <w:r>
              <w:rPr>
                <w:bCs/>
              </w:rPr>
              <w:t>ssms</w:t>
            </w:r>
            <w:proofErr w:type="spellEnd"/>
            <w:r>
              <w:rPr>
                <w:bCs/>
              </w:rPr>
              <w:t xml:space="preserve"> window</w:t>
            </w:r>
          </w:p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>Run below SQL</w:t>
            </w:r>
          </w:p>
          <w:p w:rsidR="0016738F" w:rsidRDefault="0016738F" w:rsidP="0016738F">
            <w:pPr>
              <w:rPr>
                <w:bCs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DECLARE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0000FF"/>
              </w:rPr>
              <w:t>int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EXEC</w:t>
            </w:r>
            <w:r>
              <w:rPr>
                <w:rFonts w:ascii="Courier New" w:hAnsi="Courier New" w:cs="Courier New"/>
                <w:noProof/>
              </w:rPr>
              <w:tab/>
              <w:t xml:space="preserve">@return_value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[EC]</w:t>
            </w:r>
            <w:r>
              <w:rPr>
                <w:rFonts w:ascii="Courier New" w:hAnsi="Courier New" w:cs="Courier New"/>
                <w:noProof/>
                <w:color w:val="808080"/>
              </w:rPr>
              <w:t>.</w:t>
            </w:r>
            <w:r>
              <w:rPr>
                <w:rFonts w:ascii="Courier New" w:hAnsi="Courier New" w:cs="Courier New"/>
                <w:noProof/>
              </w:rPr>
              <w:t>[sp_SelectCoaching4Reminder]</w:t>
            </w: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</w:p>
          <w:p w:rsidR="0016738F" w:rsidRDefault="0016738F" w:rsidP="0016738F">
            <w:pPr>
              <w:overflowPunct/>
              <w:textAlignment w:val="auto"/>
              <w:rPr>
                <w:rFonts w:ascii="Courier New" w:hAnsi="Courier New" w:cs="Courier New"/>
                <w:noProof/>
              </w:rPr>
            </w:pPr>
            <w:r>
              <w:rPr>
                <w:rFonts w:ascii="Courier New" w:hAnsi="Courier New" w:cs="Courier New"/>
                <w:noProof/>
                <w:color w:val="0000FF"/>
              </w:rPr>
              <w:t>SELECT</w:t>
            </w:r>
            <w:r>
              <w:rPr>
                <w:rFonts w:ascii="Courier New" w:hAnsi="Courier New" w:cs="Courier New"/>
                <w:noProof/>
              </w:rPr>
              <w:tab/>
            </w:r>
            <w:r>
              <w:rPr>
                <w:rFonts w:ascii="Courier New" w:hAnsi="Courier New" w:cs="Courier New"/>
                <w:noProof/>
                <w:color w:val="FF0000"/>
              </w:rPr>
              <w:t>'Return Value'</w:t>
            </w:r>
            <w:r>
              <w:rPr>
                <w:rFonts w:ascii="Courier New" w:hAnsi="Courier New" w:cs="Courier New"/>
                <w:noProof/>
              </w:rPr>
              <w:t xml:space="preserve"> </w:t>
            </w:r>
            <w:r>
              <w:rPr>
                <w:rFonts w:ascii="Courier New" w:hAnsi="Courier New" w:cs="Courier New"/>
                <w:noProof/>
                <w:color w:val="808080"/>
              </w:rPr>
              <w:t>=</w:t>
            </w:r>
            <w:r>
              <w:rPr>
                <w:rFonts w:ascii="Courier New" w:hAnsi="Courier New" w:cs="Courier New"/>
                <w:noProof/>
              </w:rPr>
              <w:t xml:space="preserve"> @return_value</w:t>
            </w:r>
          </w:p>
          <w:p w:rsidR="0016738F" w:rsidRPr="007966F6" w:rsidRDefault="0016738F" w:rsidP="0016738F">
            <w:pPr>
              <w:rPr>
                <w:bCs/>
              </w:rPr>
            </w:pPr>
          </w:p>
        </w:tc>
        <w:tc>
          <w:tcPr>
            <w:tcW w:w="4500" w:type="dxa"/>
          </w:tcPr>
          <w:p w:rsidR="0016738F" w:rsidRPr="007966F6" w:rsidRDefault="0016738F">
            <w:pPr>
              <w:rPr>
                <w:bCs/>
              </w:rPr>
            </w:pPr>
            <w:r>
              <w:rPr>
                <w:bCs/>
              </w:rPr>
              <w:t xml:space="preserve">Should return all logs with Notification date older than 48 </w:t>
            </w:r>
            <w:proofErr w:type="spellStart"/>
            <w:r>
              <w:rPr>
                <w:bCs/>
              </w:rPr>
              <w:t>hrs</w:t>
            </w:r>
            <w:proofErr w:type="spellEnd"/>
            <w:r>
              <w:rPr>
                <w:bCs/>
              </w:rPr>
              <w:t xml:space="preserve"> and in status 4. </w:t>
            </w:r>
            <w:proofErr w:type="spellStart"/>
            <w:r>
              <w:rPr>
                <w:bCs/>
              </w:rPr>
              <w:t>Upto</w:t>
            </w:r>
            <w:proofErr w:type="spellEnd"/>
            <w:r>
              <w:rPr>
                <w:bCs/>
              </w:rPr>
              <w:t xml:space="preserve"> 2 reminders.</w:t>
            </w:r>
          </w:p>
        </w:tc>
        <w:tc>
          <w:tcPr>
            <w:tcW w:w="1260" w:type="dxa"/>
          </w:tcPr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>P</w:t>
            </w:r>
          </w:p>
        </w:tc>
        <w:tc>
          <w:tcPr>
            <w:tcW w:w="2880" w:type="dxa"/>
          </w:tcPr>
          <w:p w:rsidR="0016738F" w:rsidRPr="00BF0D72" w:rsidRDefault="0016738F" w:rsidP="0016738F">
            <w:pPr>
              <w:rPr>
                <w:rFonts w:asciiTheme="minorHAnsi" w:hAnsiTheme="minorHAnsi"/>
                <w:bCs/>
              </w:rPr>
            </w:pPr>
          </w:p>
        </w:tc>
      </w:tr>
      <w:tr w:rsidR="0016738F" w:rsidRPr="00FF5201" w:rsidTr="009076F4">
        <w:trPr>
          <w:cantSplit/>
        </w:trPr>
        <w:tc>
          <w:tcPr>
            <w:tcW w:w="900" w:type="dxa"/>
          </w:tcPr>
          <w:p w:rsidR="0016738F" w:rsidRPr="00202208" w:rsidRDefault="0016738F" w:rsidP="0016738F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5.11</w:t>
            </w:r>
          </w:p>
        </w:tc>
        <w:tc>
          <w:tcPr>
            <w:tcW w:w="3960" w:type="dxa"/>
          </w:tcPr>
          <w:p w:rsidR="0016738F" w:rsidRDefault="0016738F" w:rsidP="0016738F">
            <w:pPr>
              <w:rPr>
                <w:bCs/>
              </w:rPr>
            </w:pPr>
            <w:r>
              <w:rPr>
                <w:bCs/>
              </w:rPr>
              <w:t>Check Reminder email</w:t>
            </w:r>
          </w:p>
          <w:p w:rsidR="0016738F" w:rsidRDefault="0016738F" w:rsidP="0016738F">
            <w:pPr>
              <w:rPr>
                <w:noProof/>
              </w:rPr>
            </w:pPr>
            <w:r>
              <w:rPr>
                <w:noProof/>
              </w:rPr>
              <w:t>Login to ssms using ecljobowner</w:t>
            </w:r>
          </w:p>
          <w:p w:rsidR="0016738F" w:rsidRDefault="0016738F" w:rsidP="0016738F">
            <w:pPr>
              <w:rPr>
                <w:noProof/>
              </w:rPr>
            </w:pPr>
            <w:r>
              <w:rPr>
                <w:noProof/>
              </w:rPr>
              <w:t>Right click on job CoachingReminders</w:t>
            </w:r>
          </w:p>
          <w:p w:rsidR="0016738F" w:rsidRDefault="0016738F" w:rsidP="0016738F">
            <w:pPr>
              <w:rPr>
                <w:bCs/>
              </w:rPr>
            </w:pPr>
            <w:r>
              <w:rPr>
                <w:noProof/>
              </w:rPr>
              <w:t>(*verify that Email addresses are set to test values by running previous test prior to running job)</w:t>
            </w:r>
          </w:p>
          <w:p w:rsidR="0016738F" w:rsidRDefault="0016738F" w:rsidP="0016738F">
            <w:pPr>
              <w:rPr>
                <w:bCs/>
              </w:rPr>
            </w:pPr>
          </w:p>
        </w:tc>
        <w:tc>
          <w:tcPr>
            <w:tcW w:w="4500" w:type="dxa"/>
          </w:tcPr>
          <w:p w:rsidR="0016738F" w:rsidRPr="007966F6" w:rsidRDefault="0016738F" w:rsidP="0016738F">
            <w:pPr>
              <w:rPr>
                <w:bCs/>
              </w:rPr>
            </w:pPr>
            <w:r>
              <w:rPr>
                <w:bCs/>
              </w:rPr>
              <w:t xml:space="preserve">Check Recipients, CC, subject, Body and </w:t>
            </w:r>
            <w:proofErr w:type="spellStart"/>
            <w:r>
              <w:rPr>
                <w:bCs/>
              </w:rPr>
              <w:t>url</w:t>
            </w:r>
            <w:proofErr w:type="spellEnd"/>
            <w:r>
              <w:rPr>
                <w:bCs/>
              </w:rPr>
              <w:t>.</w:t>
            </w:r>
          </w:p>
        </w:tc>
        <w:tc>
          <w:tcPr>
            <w:tcW w:w="1260" w:type="dxa"/>
          </w:tcPr>
          <w:p w:rsidR="0016738F" w:rsidRDefault="0016738F" w:rsidP="0016738F">
            <w:pPr>
              <w:rPr>
                <w:bCs/>
              </w:rPr>
            </w:pPr>
          </w:p>
        </w:tc>
        <w:tc>
          <w:tcPr>
            <w:tcW w:w="2880" w:type="dxa"/>
          </w:tcPr>
          <w:p w:rsidR="0016738F" w:rsidRPr="00BF0D72" w:rsidRDefault="0016738F" w:rsidP="0016738F">
            <w:pPr>
              <w:rPr>
                <w:rFonts w:asciiTheme="minorHAnsi" w:hAnsiTheme="minorHAnsi"/>
                <w:bCs/>
              </w:rPr>
            </w:pPr>
          </w:p>
        </w:tc>
      </w:tr>
    </w:tbl>
    <w:p w:rsidR="00686465" w:rsidRDefault="00686465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Default="00790283" w:rsidP="00FF130B"/>
    <w:p w:rsidR="00790283" w:rsidRPr="004F5C38" w:rsidRDefault="00790283" w:rsidP="002F7825">
      <w:pPr>
        <w:pStyle w:val="Heading2"/>
        <w:numPr>
          <w:ilvl w:val="0"/>
          <w:numId w:val="2"/>
        </w:numPr>
      </w:pPr>
      <w:bookmarkStart w:id="83" w:name="_Toc509490171"/>
      <w:bookmarkStart w:id="84" w:name="_Toc509491615"/>
      <w:bookmarkStart w:id="85" w:name="_Toc17730347"/>
      <w:r>
        <w:t>TFS 7854 Data File Encryption</w:t>
      </w:r>
      <w:bookmarkEnd w:id="83"/>
      <w:bookmarkEnd w:id="84"/>
      <w:bookmarkEnd w:id="85"/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790283" w:rsidTr="00C45208">
        <w:trPr>
          <w:tblHeader/>
        </w:trPr>
        <w:tc>
          <w:tcPr>
            <w:tcW w:w="2549" w:type="dxa"/>
            <w:shd w:val="solid" w:color="auto" w:fill="000000"/>
          </w:tcPr>
          <w:p w:rsidR="00790283" w:rsidRDefault="00790283" w:rsidP="00C4520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790283" w:rsidRDefault="00790283" w:rsidP="00C45208">
            <w:r>
              <w:t>Description</w:t>
            </w:r>
          </w:p>
        </w:tc>
      </w:tr>
      <w:tr w:rsidR="00790283" w:rsidTr="00C45208">
        <w:tc>
          <w:tcPr>
            <w:tcW w:w="2549" w:type="dxa"/>
          </w:tcPr>
          <w:p w:rsidR="00790283" w:rsidRDefault="00790283" w:rsidP="00C45208">
            <w:r>
              <w:t>Change Type</w:t>
            </w:r>
          </w:p>
        </w:tc>
        <w:tc>
          <w:tcPr>
            <w:tcW w:w="10455" w:type="dxa"/>
          </w:tcPr>
          <w:p w:rsidR="00790283" w:rsidRDefault="00790283" w:rsidP="00C45208">
            <w:r>
              <w:t>Change Request</w:t>
            </w:r>
          </w:p>
        </w:tc>
      </w:tr>
      <w:tr w:rsidR="00790283" w:rsidTr="00C45208">
        <w:trPr>
          <w:trHeight w:val="125"/>
        </w:trPr>
        <w:tc>
          <w:tcPr>
            <w:tcW w:w="2549" w:type="dxa"/>
          </w:tcPr>
          <w:p w:rsidR="00790283" w:rsidRDefault="00790283" w:rsidP="00C45208">
            <w:r>
              <w:t>Change Description</w:t>
            </w:r>
          </w:p>
        </w:tc>
        <w:tc>
          <w:tcPr>
            <w:tcW w:w="10455" w:type="dxa"/>
          </w:tcPr>
          <w:p w:rsidR="00790283" w:rsidRDefault="00790283" w:rsidP="00C45208">
            <w:r>
              <w:t>Load files from encryption directory</w:t>
            </w:r>
          </w:p>
        </w:tc>
      </w:tr>
      <w:tr w:rsidR="00790283" w:rsidTr="00C45208">
        <w:tc>
          <w:tcPr>
            <w:tcW w:w="2549" w:type="dxa"/>
          </w:tcPr>
          <w:p w:rsidR="00790283" w:rsidRDefault="00790283" w:rsidP="00C45208">
            <w:r>
              <w:t>Test Environment</w:t>
            </w:r>
          </w:p>
        </w:tc>
        <w:tc>
          <w:tcPr>
            <w:tcW w:w="10455" w:type="dxa"/>
          </w:tcPr>
          <w:p w:rsidR="00790283" w:rsidRDefault="00790283" w:rsidP="00C45208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790283" w:rsidTr="00C45208">
        <w:tc>
          <w:tcPr>
            <w:tcW w:w="2549" w:type="dxa"/>
          </w:tcPr>
          <w:p w:rsidR="00790283" w:rsidRDefault="00790283" w:rsidP="00C45208">
            <w:r>
              <w:t>Notes</w:t>
            </w:r>
          </w:p>
        </w:tc>
        <w:tc>
          <w:tcPr>
            <w:tcW w:w="10455" w:type="dxa"/>
          </w:tcPr>
          <w:p w:rsidR="00790283" w:rsidRDefault="00790283" w:rsidP="00C4520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790283" w:rsidRDefault="00790283" w:rsidP="00C45208">
            <w:r>
              <w:t>Stage files and verify the Encryption process and load</w:t>
            </w:r>
          </w:p>
          <w:p w:rsidR="00790283" w:rsidRDefault="00790283" w:rsidP="00C45208"/>
          <w:p w:rsidR="00790283" w:rsidRDefault="00790283" w:rsidP="00790283">
            <w:r>
              <w:t>eCL_Generic_Feed_OTH_DTT20171201.csv</w:t>
            </w:r>
          </w:p>
          <w:p w:rsidR="00790283" w:rsidRPr="00871F07" w:rsidRDefault="00790283" w:rsidP="00790283">
            <w:r>
              <w:t>eCL_Generic_Feed_OTH_SEA20171201.csv</w:t>
            </w:r>
          </w:p>
        </w:tc>
      </w:tr>
    </w:tbl>
    <w:p w:rsidR="00790283" w:rsidRPr="00871F07" w:rsidRDefault="00790283" w:rsidP="00790283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790283" w:rsidRPr="00FF5201" w:rsidTr="00C45208">
        <w:trPr>
          <w:cantSplit/>
          <w:tblHeader/>
        </w:trPr>
        <w:tc>
          <w:tcPr>
            <w:tcW w:w="900" w:type="dxa"/>
            <w:shd w:val="clear" w:color="auto" w:fill="A6A6A6"/>
          </w:tcPr>
          <w:p w:rsidR="00790283" w:rsidRPr="00FF5201" w:rsidRDefault="00790283" w:rsidP="00C4520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790283" w:rsidRPr="00FF5201" w:rsidRDefault="00790283" w:rsidP="00C4520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790283" w:rsidRPr="00FF5201" w:rsidRDefault="00790283" w:rsidP="00C4520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790283" w:rsidRPr="00FF5201" w:rsidRDefault="00790283" w:rsidP="00C45208">
            <w:pPr>
              <w:rPr>
                <w:i/>
              </w:rPr>
            </w:pPr>
            <w:r w:rsidRPr="00FF5201">
              <w:t>RESULTS</w:t>
            </w:r>
          </w:p>
          <w:p w:rsidR="00790283" w:rsidRPr="00FF5201" w:rsidRDefault="00790283" w:rsidP="00C4520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790283" w:rsidRPr="00FF5201" w:rsidRDefault="00790283" w:rsidP="00C45208">
            <w:pPr>
              <w:rPr>
                <w:i/>
              </w:rPr>
            </w:pPr>
            <w:r w:rsidRPr="00FF5201">
              <w:t>COMMENTS</w:t>
            </w: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</w:t>
            </w:r>
          </w:p>
        </w:tc>
        <w:tc>
          <w:tcPr>
            <w:tcW w:w="3960" w:type="dxa"/>
          </w:tcPr>
          <w:p w:rsidR="00790283" w:rsidRDefault="00790283" w:rsidP="00C45208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790283" w:rsidRDefault="00790283" w:rsidP="00C45208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790283" w:rsidRPr="00202208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6.2</w:t>
            </w:r>
          </w:p>
        </w:tc>
        <w:tc>
          <w:tcPr>
            <w:tcW w:w="3960" w:type="dxa"/>
          </w:tcPr>
          <w:p w:rsidR="00790283" w:rsidRDefault="00790283" w:rsidP="00C45208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790283" w:rsidRDefault="00790283" w:rsidP="00C45208">
            <w:r>
              <w:rPr>
                <w:noProof/>
              </w:rPr>
              <w:t>Right click on job CoachingTrainingLoad</w:t>
            </w:r>
          </w:p>
        </w:tc>
        <w:tc>
          <w:tcPr>
            <w:tcW w:w="4500" w:type="dxa"/>
          </w:tcPr>
          <w:p w:rsidR="00790283" w:rsidRDefault="00790283" w:rsidP="00C45208">
            <w:r>
              <w:t>Runs successfully and loads files after decrypting them.</w:t>
            </w:r>
          </w:p>
        </w:tc>
        <w:tc>
          <w:tcPr>
            <w:tcW w:w="1260" w:type="dxa"/>
          </w:tcPr>
          <w:p w:rsidR="00790283" w:rsidRPr="005E6689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6.3</w:t>
            </w:r>
          </w:p>
        </w:tc>
        <w:tc>
          <w:tcPr>
            <w:tcW w:w="3960" w:type="dxa"/>
          </w:tcPr>
          <w:p w:rsidR="00790283" w:rsidRPr="007966F6" w:rsidRDefault="00790283" w:rsidP="00C45208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790283" w:rsidRDefault="00790283" w:rsidP="00C45208">
            <w:r>
              <w:t>Decrypted files should be deleted</w:t>
            </w:r>
          </w:p>
        </w:tc>
        <w:tc>
          <w:tcPr>
            <w:tcW w:w="1260" w:type="dxa"/>
          </w:tcPr>
          <w:p w:rsidR="00790283" w:rsidRPr="005E6689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6.4</w:t>
            </w:r>
          </w:p>
        </w:tc>
        <w:tc>
          <w:tcPr>
            <w:tcW w:w="3960" w:type="dxa"/>
          </w:tcPr>
          <w:p w:rsidR="00790283" w:rsidRDefault="00790283" w:rsidP="00C45208">
            <w:r>
              <w:t>Check Backup directory</w:t>
            </w:r>
          </w:p>
        </w:tc>
        <w:tc>
          <w:tcPr>
            <w:tcW w:w="4500" w:type="dxa"/>
          </w:tcPr>
          <w:p w:rsidR="00790283" w:rsidRDefault="00790283" w:rsidP="00C45208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790283" w:rsidRPr="005E6689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6.5</w:t>
            </w:r>
          </w:p>
        </w:tc>
        <w:tc>
          <w:tcPr>
            <w:tcW w:w="3960" w:type="dxa"/>
          </w:tcPr>
          <w:p w:rsidR="00790283" w:rsidRDefault="00790283" w:rsidP="00C45208">
            <w:r>
              <w:t>Check File List table</w:t>
            </w:r>
          </w:p>
        </w:tc>
        <w:tc>
          <w:tcPr>
            <w:tcW w:w="4500" w:type="dxa"/>
          </w:tcPr>
          <w:p w:rsidR="00790283" w:rsidRDefault="00790283" w:rsidP="00C45208">
            <w:r>
              <w:t>Should show decrypted file names</w:t>
            </w:r>
          </w:p>
        </w:tc>
        <w:tc>
          <w:tcPr>
            <w:tcW w:w="1260" w:type="dxa"/>
          </w:tcPr>
          <w:p w:rsidR="00790283" w:rsidRPr="005E6689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6.6</w:t>
            </w:r>
          </w:p>
        </w:tc>
        <w:tc>
          <w:tcPr>
            <w:tcW w:w="3960" w:type="dxa"/>
          </w:tcPr>
          <w:p w:rsidR="00790283" w:rsidRDefault="00790283" w:rsidP="00C45208">
            <w:r>
              <w:t>Verify Counts in file List table</w:t>
            </w:r>
          </w:p>
        </w:tc>
        <w:tc>
          <w:tcPr>
            <w:tcW w:w="4500" w:type="dxa"/>
          </w:tcPr>
          <w:p w:rsidR="00790283" w:rsidRDefault="00790283" w:rsidP="00C45208">
            <w:r>
              <w:t>Counts should match data in file</w:t>
            </w:r>
          </w:p>
        </w:tc>
        <w:tc>
          <w:tcPr>
            <w:tcW w:w="1260" w:type="dxa"/>
          </w:tcPr>
          <w:p w:rsidR="00790283" w:rsidRPr="005E6689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6.7</w:t>
            </w:r>
          </w:p>
        </w:tc>
        <w:tc>
          <w:tcPr>
            <w:tcW w:w="3960" w:type="dxa"/>
          </w:tcPr>
          <w:p w:rsidR="00790283" w:rsidRDefault="00790283" w:rsidP="00C45208">
            <w:r>
              <w:t xml:space="preserve">Check </w:t>
            </w:r>
            <w:proofErr w:type="spellStart"/>
            <w:r>
              <w:t>fn</w:t>
            </w:r>
            <w:proofErr w:type="spellEnd"/>
            <w:r>
              <w:t xml:space="preserve"> for translate of </w:t>
            </w:r>
            <w:proofErr w:type="spellStart"/>
            <w:r>
              <w:t>Reportcode</w:t>
            </w:r>
            <w:proofErr w:type="spellEnd"/>
            <w:r>
              <w:t xml:space="preserve"> to </w:t>
            </w:r>
            <w:proofErr w:type="spellStart"/>
            <w:r>
              <w:t>subcoachingreasonID</w:t>
            </w:r>
            <w:proofErr w:type="spellEnd"/>
          </w:p>
        </w:tc>
        <w:tc>
          <w:tcPr>
            <w:tcW w:w="4500" w:type="dxa"/>
          </w:tcPr>
          <w:p w:rsidR="00790283" w:rsidRDefault="00790283" w:rsidP="00C45208">
            <w:r>
              <w:t>42 or 242</w:t>
            </w:r>
          </w:p>
          <w:p w:rsidR="00790283" w:rsidRDefault="00790283" w:rsidP="00C45208"/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</w:t>
            </w:r>
            <w:r w:rsidRPr="00420C4B">
              <w:rPr>
                <w:rFonts w:asciiTheme="minorHAnsi" w:hAnsiTheme="minorHAnsi"/>
                <w:bCs/>
              </w:rPr>
              <w:t>7</w:t>
            </w:r>
          </w:p>
        </w:tc>
        <w:tc>
          <w:tcPr>
            <w:tcW w:w="3960" w:type="dxa"/>
          </w:tcPr>
          <w:p w:rsidR="00790283" w:rsidRPr="00F03F7A" w:rsidRDefault="00790283" w:rsidP="00C45208">
            <w:r>
              <w:t>Check strReportCode</w:t>
            </w:r>
          </w:p>
        </w:tc>
        <w:tc>
          <w:tcPr>
            <w:tcW w:w="4500" w:type="dxa"/>
          </w:tcPr>
          <w:p w:rsidR="00790283" w:rsidRDefault="00790283" w:rsidP="00C45208">
            <w:r>
              <w:t>DTT/SEA</w:t>
            </w:r>
          </w:p>
          <w:p w:rsidR="00790283" w:rsidRPr="00F03F7A" w:rsidRDefault="00790283" w:rsidP="00C45208"/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6.8</w:t>
            </w:r>
          </w:p>
        </w:tc>
        <w:tc>
          <w:tcPr>
            <w:tcW w:w="3960" w:type="dxa"/>
          </w:tcPr>
          <w:p w:rsidR="00790283" w:rsidRPr="00F03F7A" w:rsidRDefault="00790283" w:rsidP="00C45208">
            <w:r>
              <w:t>Check CoachingReasonID in CLR table</w:t>
            </w:r>
          </w:p>
        </w:tc>
        <w:tc>
          <w:tcPr>
            <w:tcW w:w="4500" w:type="dxa"/>
          </w:tcPr>
          <w:p w:rsidR="00790283" w:rsidRDefault="00790283" w:rsidP="00C45208">
            <w:r>
              <w:t>3</w:t>
            </w:r>
          </w:p>
          <w:p w:rsidR="00790283" w:rsidRDefault="00790283" w:rsidP="00C45208"/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6.9</w:t>
            </w:r>
          </w:p>
        </w:tc>
        <w:tc>
          <w:tcPr>
            <w:tcW w:w="3960" w:type="dxa"/>
          </w:tcPr>
          <w:p w:rsidR="00790283" w:rsidRPr="00F03F7A" w:rsidRDefault="00790283" w:rsidP="00C45208">
            <w:r>
              <w:t xml:space="preserve">Check if logs for inactive </w:t>
            </w:r>
            <w:proofErr w:type="spellStart"/>
            <w:r>
              <w:t>csrs</w:t>
            </w:r>
            <w:proofErr w:type="spellEnd"/>
            <w:r>
              <w:t xml:space="preserve"> are rejected</w:t>
            </w:r>
          </w:p>
        </w:tc>
        <w:tc>
          <w:tcPr>
            <w:tcW w:w="4500" w:type="dxa"/>
          </w:tcPr>
          <w:p w:rsidR="00790283" w:rsidRDefault="00790283" w:rsidP="00C45208">
            <w:r>
              <w:t>Should go to rejected table</w:t>
            </w:r>
          </w:p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790283" w:rsidRDefault="00790283" w:rsidP="00790283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SEA20171201</w:t>
            </w:r>
            <w:r>
              <w:rPr>
                <w:rFonts w:asciiTheme="minorHAnsi" w:hAnsiTheme="minorHAnsi"/>
                <w:bCs/>
              </w:rPr>
              <w:t xml:space="preserve"> -11</w:t>
            </w:r>
          </w:p>
          <w:p w:rsidR="00790283" w:rsidRPr="00BF0D72" w:rsidRDefault="00790283" w:rsidP="00790283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SEA20171201</w:t>
            </w:r>
            <w:r>
              <w:rPr>
                <w:rFonts w:asciiTheme="minorHAnsi" w:hAnsiTheme="minorHAnsi"/>
                <w:bCs/>
              </w:rPr>
              <w:t xml:space="preserve"> -22</w:t>
            </w: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6.10</w:t>
            </w:r>
          </w:p>
        </w:tc>
        <w:tc>
          <w:tcPr>
            <w:tcW w:w="3960" w:type="dxa"/>
          </w:tcPr>
          <w:p w:rsidR="00790283" w:rsidRDefault="00790283" w:rsidP="00C45208">
            <w:r>
              <w:t>Check that records are being identified for Notification</w:t>
            </w:r>
          </w:p>
        </w:tc>
        <w:tc>
          <w:tcPr>
            <w:tcW w:w="4500" w:type="dxa"/>
          </w:tcPr>
          <w:p w:rsidR="00790283" w:rsidRDefault="00790283" w:rsidP="00C45208">
            <w:r>
              <w:t>Should be returned by Select4contact with status pending sup review.</w:t>
            </w:r>
          </w:p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6.11</w:t>
            </w:r>
          </w:p>
        </w:tc>
        <w:tc>
          <w:tcPr>
            <w:tcW w:w="3960" w:type="dxa"/>
          </w:tcPr>
          <w:p w:rsidR="00790283" w:rsidRPr="00F03F7A" w:rsidRDefault="00790283" w:rsidP="00C45208">
            <w:r>
              <w:t>Test Notification</w:t>
            </w:r>
          </w:p>
        </w:tc>
        <w:tc>
          <w:tcPr>
            <w:tcW w:w="4500" w:type="dxa"/>
          </w:tcPr>
          <w:p w:rsidR="00790283" w:rsidRDefault="00790283" w:rsidP="00C45208">
            <w:r>
              <w:t>Email delivered as expected.</w:t>
            </w:r>
          </w:p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6.12</w:t>
            </w:r>
          </w:p>
        </w:tc>
        <w:tc>
          <w:tcPr>
            <w:tcW w:w="3960" w:type="dxa"/>
          </w:tcPr>
          <w:p w:rsidR="00790283" w:rsidRDefault="00790283" w:rsidP="00C45208">
            <w:r>
              <w:t>Test Notification</w:t>
            </w:r>
          </w:p>
        </w:tc>
        <w:tc>
          <w:tcPr>
            <w:tcW w:w="4500" w:type="dxa"/>
          </w:tcPr>
          <w:p w:rsidR="00790283" w:rsidRDefault="00790283" w:rsidP="00C45208">
            <w:r>
              <w:t>Standard email attributes for non CSE Supervisor review</w:t>
            </w:r>
          </w:p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6.13</w:t>
            </w:r>
          </w:p>
        </w:tc>
        <w:tc>
          <w:tcPr>
            <w:tcW w:w="3960" w:type="dxa"/>
          </w:tcPr>
          <w:p w:rsidR="00790283" w:rsidRPr="00F03F7A" w:rsidRDefault="00790283" w:rsidP="00C45208">
            <w:r>
              <w:t>Test Notification</w:t>
            </w:r>
          </w:p>
        </w:tc>
        <w:tc>
          <w:tcPr>
            <w:tcW w:w="4500" w:type="dxa"/>
          </w:tcPr>
          <w:p w:rsidR="00790283" w:rsidRDefault="00790283" w:rsidP="00C45208">
            <w:r>
              <w:t>Notification date set after Notification</w:t>
            </w:r>
          </w:p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6.14</w:t>
            </w:r>
          </w:p>
        </w:tc>
        <w:tc>
          <w:tcPr>
            <w:tcW w:w="3960" w:type="dxa"/>
          </w:tcPr>
          <w:p w:rsidR="00790283" w:rsidRPr="00F03F7A" w:rsidRDefault="00790283" w:rsidP="00C45208">
            <w:r>
              <w:t>Test Notification</w:t>
            </w:r>
          </w:p>
        </w:tc>
        <w:tc>
          <w:tcPr>
            <w:tcW w:w="4500" w:type="dxa"/>
          </w:tcPr>
          <w:p w:rsidR="00790283" w:rsidRDefault="00790283" w:rsidP="00C45208">
            <w:r>
              <w:t>EmailSent flag set to 1 after Email delivery</w:t>
            </w:r>
          </w:p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r>
              <w:rPr>
                <w:rFonts w:asciiTheme="minorHAnsi" w:hAnsiTheme="minorHAnsi"/>
                <w:bCs/>
              </w:rPr>
              <w:t>6.15</w:t>
            </w:r>
          </w:p>
        </w:tc>
        <w:tc>
          <w:tcPr>
            <w:tcW w:w="3960" w:type="dxa"/>
          </w:tcPr>
          <w:p w:rsidR="00790283" w:rsidRPr="00F03F7A" w:rsidRDefault="00790283" w:rsidP="00C45208">
            <w:r>
              <w:t xml:space="preserve">Verify staging table </w:t>
            </w:r>
          </w:p>
        </w:tc>
        <w:tc>
          <w:tcPr>
            <w:tcW w:w="4500" w:type="dxa"/>
          </w:tcPr>
          <w:p w:rsidR="00790283" w:rsidRDefault="00790283" w:rsidP="00C45208">
            <w:r>
              <w:t>Should be truncated</w:t>
            </w:r>
          </w:p>
        </w:tc>
        <w:tc>
          <w:tcPr>
            <w:tcW w:w="1260" w:type="dxa"/>
          </w:tcPr>
          <w:p w:rsidR="00790283" w:rsidRDefault="00790283" w:rsidP="00C45208">
            <w:r w:rsidRPr="005E6689"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Pr="00420C4B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lastRenderedPageBreak/>
              <w:t>6.16</w:t>
            </w:r>
          </w:p>
        </w:tc>
        <w:tc>
          <w:tcPr>
            <w:tcW w:w="3960" w:type="dxa"/>
          </w:tcPr>
          <w:p w:rsidR="00790283" w:rsidRDefault="00790283" w:rsidP="00C45208">
            <w:r>
              <w:t>Verify Rejected table</w:t>
            </w:r>
          </w:p>
        </w:tc>
        <w:tc>
          <w:tcPr>
            <w:tcW w:w="4500" w:type="dxa"/>
          </w:tcPr>
          <w:p w:rsidR="00790283" w:rsidRDefault="00790283" w:rsidP="00C45208">
            <w:r>
              <w:t>Should not store employee details. Minimal information</w:t>
            </w:r>
          </w:p>
        </w:tc>
        <w:tc>
          <w:tcPr>
            <w:tcW w:w="1260" w:type="dxa"/>
          </w:tcPr>
          <w:p w:rsidR="00790283" w:rsidRPr="005E6689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790283" w:rsidRDefault="00790283" w:rsidP="00790283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SEA20171201</w:t>
            </w:r>
            <w:r>
              <w:rPr>
                <w:rFonts w:asciiTheme="minorHAnsi" w:hAnsiTheme="minorHAnsi"/>
                <w:bCs/>
              </w:rPr>
              <w:t xml:space="preserve"> -11</w:t>
            </w:r>
          </w:p>
          <w:p w:rsidR="00790283" w:rsidRPr="00BF0D72" w:rsidRDefault="00790283" w:rsidP="00790283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SEA20171201</w:t>
            </w:r>
            <w:r>
              <w:rPr>
                <w:rFonts w:asciiTheme="minorHAnsi" w:hAnsiTheme="minorHAnsi"/>
                <w:bCs/>
              </w:rPr>
              <w:t xml:space="preserve"> -22</w:t>
            </w: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6.17</w:t>
            </w:r>
          </w:p>
        </w:tc>
        <w:tc>
          <w:tcPr>
            <w:tcW w:w="3960" w:type="dxa"/>
          </w:tcPr>
          <w:p w:rsidR="00790283" w:rsidRDefault="00790283" w:rsidP="00C45208">
            <w:r>
              <w:t>Verify FormName</w:t>
            </w:r>
          </w:p>
        </w:tc>
        <w:tc>
          <w:tcPr>
            <w:tcW w:w="4500" w:type="dxa"/>
          </w:tcPr>
          <w:p w:rsidR="00790283" w:rsidRDefault="00790283" w:rsidP="00C45208">
            <w:r>
              <w:t>Should have Employee ID instead of  LanID</w:t>
            </w:r>
          </w:p>
        </w:tc>
        <w:tc>
          <w:tcPr>
            <w:tcW w:w="126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790283" w:rsidRPr="00FF5201" w:rsidTr="00C45208">
        <w:trPr>
          <w:cantSplit/>
        </w:trPr>
        <w:tc>
          <w:tcPr>
            <w:tcW w:w="90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6.18</w:t>
            </w:r>
          </w:p>
        </w:tc>
        <w:tc>
          <w:tcPr>
            <w:tcW w:w="3960" w:type="dxa"/>
          </w:tcPr>
          <w:p w:rsidR="00790283" w:rsidRDefault="00790283" w:rsidP="00C45208">
            <w:r>
              <w:t>Review log</w:t>
            </w:r>
          </w:p>
        </w:tc>
        <w:tc>
          <w:tcPr>
            <w:tcW w:w="4500" w:type="dxa"/>
          </w:tcPr>
          <w:p w:rsidR="00790283" w:rsidRDefault="00790283" w:rsidP="00C45208">
            <w:r>
              <w:t>Should display 1 for OTH/DTT</w:t>
            </w:r>
          </w:p>
          <w:p w:rsidR="00790283" w:rsidRDefault="00790283" w:rsidP="00C45208">
            <w:r>
              <w:t>Or OTH/SEA accordingly</w:t>
            </w:r>
          </w:p>
        </w:tc>
        <w:tc>
          <w:tcPr>
            <w:tcW w:w="126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</w:p>
        </w:tc>
        <w:tc>
          <w:tcPr>
            <w:tcW w:w="2880" w:type="dxa"/>
          </w:tcPr>
          <w:p w:rsidR="00790283" w:rsidRDefault="00790283" w:rsidP="00C45208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eCL-417523-100707</w:t>
            </w:r>
            <w:r>
              <w:rPr>
                <w:rFonts w:asciiTheme="minorHAnsi" w:hAnsiTheme="minorHAnsi"/>
                <w:bCs/>
              </w:rPr>
              <w:t xml:space="preserve"> – DTT</w:t>
            </w:r>
          </w:p>
          <w:p w:rsidR="00790283" w:rsidRPr="00BF0D72" w:rsidRDefault="00790283" w:rsidP="00C45208">
            <w:pPr>
              <w:rPr>
                <w:rFonts w:asciiTheme="minorHAnsi" w:hAnsiTheme="minorHAnsi"/>
                <w:bCs/>
              </w:rPr>
            </w:pPr>
            <w:r w:rsidRPr="00790283">
              <w:rPr>
                <w:rFonts w:asciiTheme="minorHAnsi" w:hAnsiTheme="minorHAnsi"/>
                <w:bCs/>
              </w:rPr>
              <w:t>eCL-217272-100708</w:t>
            </w:r>
            <w:r>
              <w:rPr>
                <w:rFonts w:asciiTheme="minorHAnsi" w:hAnsiTheme="minorHAnsi"/>
                <w:bCs/>
              </w:rPr>
              <w:t>- SEA</w:t>
            </w:r>
          </w:p>
        </w:tc>
      </w:tr>
    </w:tbl>
    <w:p w:rsidR="00790283" w:rsidRDefault="00790283" w:rsidP="00790283"/>
    <w:p w:rsidR="00790283" w:rsidRDefault="00790283" w:rsidP="00790283"/>
    <w:p w:rsidR="00790283" w:rsidRDefault="00790283" w:rsidP="00790283"/>
    <w:p w:rsidR="002F7825" w:rsidRDefault="002F7825" w:rsidP="00C45208">
      <w:pPr>
        <w:pStyle w:val="Heading2"/>
        <w:numPr>
          <w:ilvl w:val="0"/>
          <w:numId w:val="2"/>
        </w:numPr>
      </w:pPr>
      <w:bookmarkStart w:id="86" w:name="_Toc510610422"/>
      <w:bookmarkStart w:id="87" w:name="_Toc17730348"/>
      <w:r>
        <w:t xml:space="preserve">TFS 10524 Move apps away from E Drive and TFS 10532 drop </w:t>
      </w:r>
      <w:r w:rsidR="006948D4">
        <w:t>Generic</w:t>
      </w:r>
      <w:r>
        <w:t xml:space="preserve"> Fact table</w:t>
      </w:r>
      <w:bookmarkEnd w:id="86"/>
      <w:bookmarkEnd w:id="87"/>
    </w:p>
    <w:p w:rsidR="002F7825" w:rsidRPr="004F1744" w:rsidRDefault="002F7825" w:rsidP="002F7825"/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455"/>
      </w:tblGrid>
      <w:tr w:rsidR="002F7825" w:rsidTr="00C45208">
        <w:trPr>
          <w:tblHeader/>
        </w:trPr>
        <w:tc>
          <w:tcPr>
            <w:tcW w:w="2549" w:type="dxa"/>
            <w:shd w:val="solid" w:color="auto" w:fill="000000"/>
          </w:tcPr>
          <w:p w:rsidR="002F7825" w:rsidRDefault="002F7825" w:rsidP="00C45208">
            <w:r>
              <w:t>Item</w:t>
            </w:r>
          </w:p>
        </w:tc>
        <w:tc>
          <w:tcPr>
            <w:tcW w:w="10455" w:type="dxa"/>
            <w:shd w:val="solid" w:color="auto" w:fill="000000"/>
          </w:tcPr>
          <w:p w:rsidR="002F7825" w:rsidRDefault="002F7825" w:rsidP="00C45208">
            <w:r>
              <w:t>Description</w:t>
            </w:r>
          </w:p>
        </w:tc>
      </w:tr>
      <w:tr w:rsidR="002F7825" w:rsidTr="00C45208">
        <w:tc>
          <w:tcPr>
            <w:tcW w:w="2549" w:type="dxa"/>
          </w:tcPr>
          <w:p w:rsidR="002F7825" w:rsidRDefault="002F7825" w:rsidP="00C45208">
            <w:r>
              <w:t>Change Type</w:t>
            </w:r>
          </w:p>
        </w:tc>
        <w:tc>
          <w:tcPr>
            <w:tcW w:w="10455" w:type="dxa"/>
          </w:tcPr>
          <w:p w:rsidR="002F7825" w:rsidRDefault="002F7825" w:rsidP="00C45208">
            <w:r>
              <w:t>Change Request</w:t>
            </w:r>
          </w:p>
        </w:tc>
      </w:tr>
      <w:tr w:rsidR="002F7825" w:rsidTr="00C45208">
        <w:trPr>
          <w:trHeight w:val="125"/>
        </w:trPr>
        <w:tc>
          <w:tcPr>
            <w:tcW w:w="2549" w:type="dxa"/>
          </w:tcPr>
          <w:p w:rsidR="002F7825" w:rsidRDefault="002F7825" w:rsidP="00C45208">
            <w:r>
              <w:t>Change Description</w:t>
            </w:r>
          </w:p>
        </w:tc>
        <w:tc>
          <w:tcPr>
            <w:tcW w:w="10455" w:type="dxa"/>
          </w:tcPr>
          <w:p w:rsidR="002F7825" w:rsidRDefault="002F7825" w:rsidP="00C45208">
            <w:r>
              <w:t>Load files from encryption directory</w:t>
            </w:r>
          </w:p>
        </w:tc>
      </w:tr>
      <w:tr w:rsidR="002F7825" w:rsidTr="00C45208">
        <w:tc>
          <w:tcPr>
            <w:tcW w:w="2549" w:type="dxa"/>
          </w:tcPr>
          <w:p w:rsidR="002F7825" w:rsidRDefault="002F7825" w:rsidP="00C45208">
            <w:r>
              <w:t>Test Environment</w:t>
            </w:r>
          </w:p>
        </w:tc>
        <w:tc>
          <w:tcPr>
            <w:tcW w:w="10455" w:type="dxa"/>
          </w:tcPr>
          <w:p w:rsidR="002F7825" w:rsidRDefault="002F7825" w:rsidP="00C45208">
            <w:proofErr w:type="spellStart"/>
            <w:r>
              <w:t>eCoachingDev</w:t>
            </w:r>
            <w:proofErr w:type="spellEnd"/>
            <w:r>
              <w:t xml:space="preserve"> database f3420-ECLDBD01</w:t>
            </w:r>
          </w:p>
        </w:tc>
      </w:tr>
      <w:tr w:rsidR="002F7825" w:rsidTr="00C45208">
        <w:tc>
          <w:tcPr>
            <w:tcW w:w="2549" w:type="dxa"/>
          </w:tcPr>
          <w:p w:rsidR="002F7825" w:rsidRDefault="002F7825" w:rsidP="00C45208">
            <w:r>
              <w:t>Notes</w:t>
            </w:r>
          </w:p>
        </w:tc>
        <w:tc>
          <w:tcPr>
            <w:tcW w:w="10455" w:type="dxa"/>
          </w:tcPr>
          <w:p w:rsidR="002F7825" w:rsidRDefault="002F7825" w:rsidP="00C45208">
            <w:pPr>
              <w:overflowPunct/>
              <w:textAlignment w:val="auto"/>
              <w:rPr>
                <w:rFonts w:ascii="Courier New" w:hAnsi="Courier New" w:cs="Courier New"/>
                <w:noProof/>
                <w:color w:val="0000FF"/>
              </w:rPr>
            </w:pPr>
          </w:p>
          <w:p w:rsidR="002F7825" w:rsidRDefault="002F7825" w:rsidP="00C45208">
            <w:r>
              <w:t>Stage files and verify the Encryption process and load</w:t>
            </w:r>
          </w:p>
          <w:p w:rsidR="002F7825" w:rsidRDefault="002F7825" w:rsidP="00C4520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[Generic_FileList]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File_LoadDate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DATEADD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DATEDIFF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day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FF"/>
                <w:sz w:val="19"/>
                <w:szCs w:val="19"/>
              </w:rPr>
              <w:t>GETDATE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()),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0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File_Name</w:t>
            </w:r>
            <w:proofErr w:type="spellEnd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]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*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'SEA%'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SELECT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.*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FROM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[Coaching_Log]CL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JOIN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[EC]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[Coaching_Log_Reason]CLR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ON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=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CLR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.</w:t>
            </w:r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where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'%20180401'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and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(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'DTT%'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or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strreportcode</w:t>
            </w:r>
            <w:proofErr w:type="spellEnd"/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like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FF0000"/>
                <w:sz w:val="19"/>
                <w:szCs w:val="19"/>
              </w:rPr>
              <w:t>'SEA%'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808080"/>
                <w:sz w:val="19"/>
                <w:szCs w:val="19"/>
              </w:rPr>
              <w:t>)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>
              <w:rPr>
                <w:rFonts w:ascii="Consolas" w:hAnsi="Consolas" w:cs="Consolas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order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by</w:t>
            </w:r>
            <w:r>
              <w:rPr>
                <w:rFonts w:ascii="Consolas" w:hAnsi="Consolas" w:cs="Consolas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Consolas" w:hAnsi="Consolas" w:cs="Consolas"/>
                <w:color w:val="008080"/>
                <w:sz w:val="19"/>
                <w:szCs w:val="19"/>
              </w:rPr>
              <w:t>coachingid</w:t>
            </w:r>
            <w:proofErr w:type="spellEnd"/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color w:val="0000FF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</w:rPr>
              <w:t>GO</w:t>
            </w:r>
          </w:p>
          <w:p w:rsidR="002F7825" w:rsidRDefault="002F7825" w:rsidP="00C4520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C4520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7825" w:rsidRP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2F7825">
              <w:rPr>
                <w:rFonts w:ascii="Consolas" w:hAnsi="Consolas" w:cs="Consolas"/>
                <w:sz w:val="19"/>
                <w:szCs w:val="19"/>
              </w:rPr>
              <w:t>eCL_Generic_Feed_OTH_DTT20180401.csv</w:t>
            </w:r>
          </w:p>
          <w:p w:rsidR="002F7825" w:rsidRDefault="002F7825" w:rsidP="002F7825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  <w:r w:rsidRPr="002F7825">
              <w:rPr>
                <w:rFonts w:ascii="Consolas" w:hAnsi="Consolas" w:cs="Consolas"/>
                <w:sz w:val="19"/>
                <w:szCs w:val="19"/>
              </w:rPr>
              <w:t>eCL_Generic_Feed_OTH_SEA20180401.csv</w:t>
            </w:r>
          </w:p>
          <w:p w:rsidR="002F7825" w:rsidRDefault="002F7825" w:rsidP="00C45208">
            <w:pPr>
              <w:overflowPunct/>
              <w:textAlignment w:val="auto"/>
              <w:rPr>
                <w:rFonts w:ascii="Consolas" w:hAnsi="Consolas" w:cs="Consolas"/>
                <w:sz w:val="19"/>
                <w:szCs w:val="19"/>
              </w:rPr>
            </w:pPr>
          </w:p>
          <w:p w:rsidR="002F7825" w:rsidRDefault="002F7825" w:rsidP="00C45208"/>
          <w:p w:rsidR="002F7825" w:rsidRDefault="002F7825" w:rsidP="00C45208"/>
          <w:p w:rsidR="002F7825" w:rsidRPr="00871F07" w:rsidRDefault="002F7825" w:rsidP="00C45208"/>
        </w:tc>
      </w:tr>
    </w:tbl>
    <w:p w:rsidR="002F7825" w:rsidRPr="00871F07" w:rsidRDefault="002F7825" w:rsidP="002F7825"/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2F7825" w:rsidRPr="00FF5201" w:rsidTr="00C45208">
        <w:trPr>
          <w:cantSplit/>
          <w:tblHeader/>
        </w:trPr>
        <w:tc>
          <w:tcPr>
            <w:tcW w:w="900" w:type="dxa"/>
            <w:shd w:val="clear" w:color="auto" w:fill="A6A6A6"/>
          </w:tcPr>
          <w:p w:rsidR="002F7825" w:rsidRPr="00FF5201" w:rsidRDefault="002F7825" w:rsidP="00C45208">
            <w:pPr>
              <w:rPr>
                <w:i/>
              </w:rPr>
            </w:pPr>
            <w:r w:rsidRPr="00FF5201">
              <w:t>TEST#</w:t>
            </w:r>
          </w:p>
        </w:tc>
        <w:tc>
          <w:tcPr>
            <w:tcW w:w="3960" w:type="dxa"/>
            <w:shd w:val="clear" w:color="auto" w:fill="A6A6A6"/>
          </w:tcPr>
          <w:p w:rsidR="002F7825" w:rsidRPr="00FF5201" w:rsidRDefault="002F7825" w:rsidP="00C45208">
            <w:pPr>
              <w:rPr>
                <w:i/>
              </w:rPr>
            </w:pPr>
            <w:r w:rsidRPr="00FF5201">
              <w:t>ACTION</w:t>
            </w:r>
          </w:p>
        </w:tc>
        <w:tc>
          <w:tcPr>
            <w:tcW w:w="4500" w:type="dxa"/>
            <w:shd w:val="clear" w:color="auto" w:fill="A6A6A6"/>
          </w:tcPr>
          <w:p w:rsidR="002F7825" w:rsidRPr="00FF5201" w:rsidRDefault="002F7825" w:rsidP="00C45208">
            <w:pPr>
              <w:rPr>
                <w:i/>
              </w:rPr>
            </w:pPr>
            <w:r w:rsidRPr="00FF5201">
              <w:t xml:space="preserve">EXPECTED RESULTS </w:t>
            </w:r>
          </w:p>
        </w:tc>
        <w:tc>
          <w:tcPr>
            <w:tcW w:w="1260" w:type="dxa"/>
            <w:shd w:val="clear" w:color="auto" w:fill="A6A6A6"/>
          </w:tcPr>
          <w:p w:rsidR="002F7825" w:rsidRPr="00FF5201" w:rsidRDefault="002F7825" w:rsidP="00C45208">
            <w:pPr>
              <w:rPr>
                <w:i/>
              </w:rPr>
            </w:pPr>
            <w:r w:rsidRPr="00FF5201">
              <w:t>RESULTS</w:t>
            </w:r>
          </w:p>
          <w:p w:rsidR="002F7825" w:rsidRPr="00FF5201" w:rsidRDefault="002F7825" w:rsidP="00C45208">
            <w:pPr>
              <w:rPr>
                <w:i/>
              </w:rPr>
            </w:pPr>
            <w:r w:rsidRPr="00FF5201">
              <w:t>P/F/I</w:t>
            </w:r>
          </w:p>
        </w:tc>
        <w:tc>
          <w:tcPr>
            <w:tcW w:w="2880" w:type="dxa"/>
            <w:shd w:val="clear" w:color="auto" w:fill="A6A6A6"/>
          </w:tcPr>
          <w:p w:rsidR="002F7825" w:rsidRPr="00FF5201" w:rsidRDefault="002F7825" w:rsidP="00C45208">
            <w:pPr>
              <w:rPr>
                <w:i/>
              </w:rPr>
            </w:pPr>
            <w:r w:rsidRPr="00FF5201">
              <w:t>COMMENTS</w:t>
            </w:r>
          </w:p>
        </w:tc>
      </w:tr>
      <w:tr w:rsidR="002F7825" w:rsidRPr="00FF5201" w:rsidTr="00C45208">
        <w:trPr>
          <w:cantSplit/>
        </w:trPr>
        <w:tc>
          <w:tcPr>
            <w:tcW w:w="900" w:type="dxa"/>
          </w:tcPr>
          <w:p w:rsidR="002F7825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7.1</w:t>
            </w:r>
          </w:p>
        </w:tc>
        <w:tc>
          <w:tcPr>
            <w:tcW w:w="3960" w:type="dxa"/>
          </w:tcPr>
          <w:p w:rsidR="002F7825" w:rsidRDefault="002F7825" w:rsidP="00C45208">
            <w:r>
              <w:t xml:space="preserve">Place unencrypted files in </w:t>
            </w:r>
            <w:proofErr w:type="spellStart"/>
            <w:r>
              <w:t>Encrypt_In</w:t>
            </w:r>
            <w:proofErr w:type="spellEnd"/>
            <w:r>
              <w:t xml:space="preserve"> directory </w:t>
            </w:r>
          </w:p>
        </w:tc>
        <w:tc>
          <w:tcPr>
            <w:tcW w:w="4500" w:type="dxa"/>
          </w:tcPr>
          <w:p w:rsidR="002F7825" w:rsidRDefault="002F7825" w:rsidP="00C45208">
            <w:r>
              <w:t xml:space="preserve">Files encrypted and moved to </w:t>
            </w:r>
            <w:proofErr w:type="spellStart"/>
            <w:r>
              <w:t>Encrypt_Out</w:t>
            </w:r>
            <w:proofErr w:type="spellEnd"/>
          </w:p>
        </w:tc>
        <w:tc>
          <w:tcPr>
            <w:tcW w:w="1260" w:type="dxa"/>
          </w:tcPr>
          <w:p w:rsidR="002F7825" w:rsidRPr="00202208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7825" w:rsidRPr="00BF0D72" w:rsidRDefault="002F7825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2F7825" w:rsidRPr="00FF5201" w:rsidTr="00C45208">
        <w:trPr>
          <w:cantSplit/>
        </w:trPr>
        <w:tc>
          <w:tcPr>
            <w:tcW w:w="900" w:type="dxa"/>
          </w:tcPr>
          <w:p w:rsidR="002F7825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7.2</w:t>
            </w:r>
          </w:p>
        </w:tc>
        <w:tc>
          <w:tcPr>
            <w:tcW w:w="3960" w:type="dxa"/>
          </w:tcPr>
          <w:p w:rsidR="002F7825" w:rsidRDefault="002F7825" w:rsidP="00C45208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2F7825" w:rsidRDefault="002F7825"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2F7825" w:rsidRDefault="002F7825" w:rsidP="00C45208">
            <w:r>
              <w:t>Runs successfully package from share on new drive.</w:t>
            </w:r>
          </w:p>
        </w:tc>
        <w:tc>
          <w:tcPr>
            <w:tcW w:w="1260" w:type="dxa"/>
          </w:tcPr>
          <w:p w:rsidR="002F7825" w:rsidRPr="005E6689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7825" w:rsidRPr="00BF0D72" w:rsidRDefault="002F7825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2F7825" w:rsidRPr="00FF5201" w:rsidTr="00C45208">
        <w:trPr>
          <w:cantSplit/>
        </w:trPr>
        <w:tc>
          <w:tcPr>
            <w:tcW w:w="900" w:type="dxa"/>
          </w:tcPr>
          <w:p w:rsidR="002F7825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7.3</w:t>
            </w:r>
          </w:p>
        </w:tc>
        <w:tc>
          <w:tcPr>
            <w:tcW w:w="3960" w:type="dxa"/>
          </w:tcPr>
          <w:p w:rsidR="002F7825" w:rsidRDefault="002F7825" w:rsidP="00C45208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2F7825" w:rsidRDefault="002F7825">
            <w:pPr>
              <w:rPr>
                <w:bCs/>
              </w:rPr>
            </w:pPr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2F7825" w:rsidRDefault="002F7825" w:rsidP="00C45208">
            <w:r>
              <w:t xml:space="preserve">Use </w:t>
            </w:r>
            <w:proofErr w:type="spellStart"/>
            <w:r>
              <w:t>config</w:t>
            </w:r>
            <w:proofErr w:type="spellEnd"/>
            <w:r>
              <w:t xml:space="preserve"> file from new physical path on G Drive</w:t>
            </w:r>
          </w:p>
        </w:tc>
        <w:tc>
          <w:tcPr>
            <w:tcW w:w="1260" w:type="dxa"/>
          </w:tcPr>
          <w:p w:rsidR="002F7825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7825" w:rsidRPr="00BF0D72" w:rsidRDefault="002F7825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2F7825" w:rsidRPr="00FF5201" w:rsidTr="00C45208">
        <w:trPr>
          <w:cantSplit/>
        </w:trPr>
        <w:tc>
          <w:tcPr>
            <w:tcW w:w="900" w:type="dxa"/>
          </w:tcPr>
          <w:p w:rsidR="002F7825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7.4</w:t>
            </w:r>
          </w:p>
        </w:tc>
        <w:tc>
          <w:tcPr>
            <w:tcW w:w="3960" w:type="dxa"/>
          </w:tcPr>
          <w:p w:rsidR="002F7825" w:rsidRPr="007966F6" w:rsidRDefault="002F7825" w:rsidP="00C45208">
            <w:pPr>
              <w:rPr>
                <w:bCs/>
              </w:rPr>
            </w:pPr>
            <w:r>
              <w:rPr>
                <w:bCs/>
              </w:rPr>
              <w:t xml:space="preserve">Check </w:t>
            </w:r>
            <w:proofErr w:type="spellStart"/>
            <w:r>
              <w:rPr>
                <w:bCs/>
              </w:rPr>
              <w:t>Decrypt_Out</w:t>
            </w:r>
            <w:proofErr w:type="spellEnd"/>
            <w:r>
              <w:rPr>
                <w:bCs/>
              </w:rPr>
              <w:t xml:space="preserve"> directory</w:t>
            </w:r>
          </w:p>
        </w:tc>
        <w:tc>
          <w:tcPr>
            <w:tcW w:w="4500" w:type="dxa"/>
          </w:tcPr>
          <w:p w:rsidR="002F7825" w:rsidRDefault="002F7825" w:rsidP="00C45208">
            <w:r>
              <w:t>Decrypted files should be deleted</w:t>
            </w:r>
          </w:p>
        </w:tc>
        <w:tc>
          <w:tcPr>
            <w:tcW w:w="1260" w:type="dxa"/>
          </w:tcPr>
          <w:p w:rsidR="002F7825" w:rsidRPr="005E6689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7825" w:rsidRPr="00BF0D72" w:rsidRDefault="002F7825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2F7825" w:rsidRPr="00FF5201" w:rsidTr="00C45208">
        <w:trPr>
          <w:cantSplit/>
        </w:trPr>
        <w:tc>
          <w:tcPr>
            <w:tcW w:w="900" w:type="dxa"/>
          </w:tcPr>
          <w:p w:rsidR="002F7825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7.5</w:t>
            </w:r>
          </w:p>
        </w:tc>
        <w:tc>
          <w:tcPr>
            <w:tcW w:w="3960" w:type="dxa"/>
          </w:tcPr>
          <w:p w:rsidR="002F7825" w:rsidRDefault="002F7825" w:rsidP="00C45208">
            <w:r>
              <w:t>Check Backup directory</w:t>
            </w:r>
          </w:p>
        </w:tc>
        <w:tc>
          <w:tcPr>
            <w:tcW w:w="4500" w:type="dxa"/>
          </w:tcPr>
          <w:p w:rsidR="002F7825" w:rsidRDefault="002F7825" w:rsidP="00C45208">
            <w:r>
              <w:t xml:space="preserve">Encrypted copy should be saved to backup </w:t>
            </w:r>
          </w:p>
        </w:tc>
        <w:tc>
          <w:tcPr>
            <w:tcW w:w="1260" w:type="dxa"/>
          </w:tcPr>
          <w:p w:rsidR="002F7825" w:rsidRPr="005E6689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7825" w:rsidRPr="00BF0D72" w:rsidRDefault="002F7825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2F7825" w:rsidRPr="00FF5201" w:rsidTr="00C45208">
        <w:trPr>
          <w:cantSplit/>
        </w:trPr>
        <w:tc>
          <w:tcPr>
            <w:tcW w:w="900" w:type="dxa"/>
          </w:tcPr>
          <w:p w:rsidR="002F7825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7.6</w:t>
            </w:r>
          </w:p>
        </w:tc>
        <w:tc>
          <w:tcPr>
            <w:tcW w:w="3960" w:type="dxa"/>
          </w:tcPr>
          <w:p w:rsidR="002F7825" w:rsidRDefault="002F7825" w:rsidP="00C45208">
            <w:r>
              <w:t>Check File List table</w:t>
            </w:r>
          </w:p>
        </w:tc>
        <w:tc>
          <w:tcPr>
            <w:tcW w:w="4500" w:type="dxa"/>
          </w:tcPr>
          <w:p w:rsidR="002F7825" w:rsidRDefault="002F7825" w:rsidP="00C45208">
            <w:r>
              <w:t>Should show decrypted file names</w:t>
            </w:r>
          </w:p>
        </w:tc>
        <w:tc>
          <w:tcPr>
            <w:tcW w:w="1260" w:type="dxa"/>
          </w:tcPr>
          <w:p w:rsidR="002F7825" w:rsidRPr="005E6689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7825" w:rsidRPr="00BF0D72" w:rsidRDefault="002F7825" w:rsidP="00C45208">
            <w:pPr>
              <w:rPr>
                <w:rFonts w:asciiTheme="minorHAnsi" w:hAnsiTheme="minorHAnsi"/>
                <w:bCs/>
              </w:rPr>
            </w:pPr>
          </w:p>
        </w:tc>
      </w:tr>
      <w:tr w:rsidR="002F7825" w:rsidRPr="00FF5201" w:rsidTr="00C45208">
        <w:trPr>
          <w:cantSplit/>
        </w:trPr>
        <w:tc>
          <w:tcPr>
            <w:tcW w:w="900" w:type="dxa"/>
          </w:tcPr>
          <w:p w:rsidR="002F7825" w:rsidRDefault="002F7825" w:rsidP="00C45208">
            <w:r>
              <w:rPr>
                <w:rFonts w:asciiTheme="minorHAnsi" w:hAnsiTheme="minorHAnsi"/>
                <w:bCs/>
              </w:rPr>
              <w:t>7.7</w:t>
            </w:r>
          </w:p>
        </w:tc>
        <w:tc>
          <w:tcPr>
            <w:tcW w:w="3960" w:type="dxa"/>
          </w:tcPr>
          <w:p w:rsidR="002F7825" w:rsidRDefault="002F7825" w:rsidP="00C45208">
            <w:pPr>
              <w:rPr>
                <w:noProof/>
              </w:rPr>
            </w:pPr>
            <w:r w:rsidRPr="007966F6">
              <w:rPr>
                <w:bCs/>
              </w:rPr>
              <w:t xml:space="preserve">Run sql agent Job </w:t>
            </w:r>
            <w:r w:rsidRPr="007966F6">
              <w:rPr>
                <w:noProof/>
              </w:rPr>
              <w:t xml:space="preserve"> </w:t>
            </w:r>
          </w:p>
          <w:p w:rsidR="002F7825" w:rsidRDefault="002F7825">
            <w:r>
              <w:rPr>
                <w:noProof/>
              </w:rPr>
              <w:t>Right click on job CoachingGenericLoad</w:t>
            </w:r>
          </w:p>
        </w:tc>
        <w:tc>
          <w:tcPr>
            <w:tcW w:w="4500" w:type="dxa"/>
          </w:tcPr>
          <w:p w:rsidR="002F7825" w:rsidRDefault="002F7825">
            <w:r>
              <w:t>Should complete successfully without the Generic Fact table.</w:t>
            </w:r>
          </w:p>
        </w:tc>
        <w:tc>
          <w:tcPr>
            <w:tcW w:w="1260" w:type="dxa"/>
          </w:tcPr>
          <w:p w:rsidR="002F7825" w:rsidRPr="005E6689" w:rsidRDefault="002F7825" w:rsidP="00C45208">
            <w:pPr>
              <w:rPr>
                <w:rFonts w:asciiTheme="minorHAnsi" w:hAnsiTheme="minorHAnsi"/>
                <w:bCs/>
              </w:rPr>
            </w:pPr>
            <w:r>
              <w:rPr>
                <w:rFonts w:asciiTheme="minorHAnsi" w:hAnsiTheme="minorHAnsi"/>
                <w:bCs/>
              </w:rPr>
              <w:t>p</w:t>
            </w:r>
          </w:p>
        </w:tc>
        <w:tc>
          <w:tcPr>
            <w:tcW w:w="2880" w:type="dxa"/>
          </w:tcPr>
          <w:p w:rsidR="002F7825" w:rsidRPr="00BF0D72" w:rsidRDefault="002F7825" w:rsidP="00C45208">
            <w:pPr>
              <w:rPr>
                <w:rFonts w:asciiTheme="minorHAnsi" w:hAnsiTheme="minorHAnsi"/>
                <w:bCs/>
              </w:rPr>
            </w:pPr>
          </w:p>
        </w:tc>
      </w:tr>
    </w:tbl>
    <w:p w:rsidR="002F7825" w:rsidRDefault="002F7825" w:rsidP="002F7825"/>
    <w:p w:rsidR="00C45208" w:rsidRPr="004F5C38" w:rsidRDefault="00C45208" w:rsidP="00C45208">
      <w:pPr>
        <w:pStyle w:val="Heading2"/>
        <w:numPr>
          <w:ilvl w:val="0"/>
          <w:numId w:val="2"/>
        </w:numPr>
        <w:rPr>
          <w:ins w:id="88" w:author="Palacherla, Susmitha C (NONUS)" w:date="2019-08-26T16:26:00Z"/>
        </w:rPr>
        <w:pPrChange w:id="89" w:author="Palacherla, Susmitha C (NONUS)" w:date="2019-08-26T16:26:00Z">
          <w:pPr>
            <w:pStyle w:val="Heading2"/>
            <w:numPr>
              <w:numId w:val="12"/>
            </w:numPr>
            <w:tabs>
              <w:tab w:val="num" w:pos="720"/>
            </w:tabs>
            <w:ind w:left="720" w:hanging="360"/>
          </w:pPr>
        </w:pPrChange>
      </w:pPr>
      <w:bookmarkStart w:id="90" w:name="_Toc17730349"/>
      <w:ins w:id="91" w:author="Palacherla, Susmitha C (NONUS)" w:date="2019-08-26T16:26:00Z">
        <w:r w:rsidRPr="00C45208">
          <w:t xml:space="preserve">TFS 15095 – ATT - Create feed to </w:t>
        </w:r>
        <w:proofErr w:type="gramStart"/>
        <w:r w:rsidRPr="00C45208">
          <w:t>eCL</w:t>
        </w:r>
        <w:proofErr w:type="gramEnd"/>
        <w:r w:rsidRPr="00C45208">
          <w:t xml:space="preserve"> for Attendance Policy Earnback</w:t>
        </w:r>
        <w:bookmarkEnd w:id="90"/>
      </w:ins>
    </w:p>
    <w:tbl>
      <w:tblPr>
        <w:tblW w:w="0" w:type="auto"/>
        <w:tblInd w:w="-6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2549"/>
        <w:gridCol w:w="10928"/>
      </w:tblGrid>
      <w:tr w:rsidR="00C45208" w:rsidTr="00C45208">
        <w:trPr>
          <w:tblHeader/>
          <w:ins w:id="92" w:author="Palacherla, Susmitha C (NONUS)" w:date="2019-08-26T16:26:00Z"/>
        </w:trPr>
        <w:tc>
          <w:tcPr>
            <w:tcW w:w="2549" w:type="dxa"/>
            <w:shd w:val="solid" w:color="auto" w:fill="000000"/>
          </w:tcPr>
          <w:p w:rsidR="00C45208" w:rsidRDefault="00C45208" w:rsidP="00C45208">
            <w:pPr>
              <w:rPr>
                <w:ins w:id="93" w:author="Palacherla, Susmitha C (NONUS)" w:date="2019-08-26T16:26:00Z"/>
              </w:rPr>
            </w:pPr>
            <w:ins w:id="94" w:author="Palacherla, Susmitha C (NONUS)" w:date="2019-08-26T16:26:00Z">
              <w:r>
                <w:t>Item</w:t>
              </w:r>
            </w:ins>
          </w:p>
        </w:tc>
        <w:tc>
          <w:tcPr>
            <w:tcW w:w="10928" w:type="dxa"/>
            <w:shd w:val="solid" w:color="auto" w:fill="000000"/>
          </w:tcPr>
          <w:p w:rsidR="00C45208" w:rsidRDefault="00C45208" w:rsidP="00C45208">
            <w:pPr>
              <w:rPr>
                <w:ins w:id="95" w:author="Palacherla, Susmitha C (NONUS)" w:date="2019-08-26T16:26:00Z"/>
              </w:rPr>
            </w:pPr>
            <w:ins w:id="96" w:author="Palacherla, Susmitha C (NONUS)" w:date="2019-08-26T16:26:00Z">
              <w:r>
                <w:t>Description</w:t>
              </w:r>
            </w:ins>
          </w:p>
        </w:tc>
      </w:tr>
      <w:tr w:rsidR="00C45208" w:rsidTr="00C45208">
        <w:trPr>
          <w:ins w:id="97" w:author="Palacherla, Susmitha C (NONUS)" w:date="2019-08-26T16:26:00Z"/>
        </w:trPr>
        <w:tc>
          <w:tcPr>
            <w:tcW w:w="2549" w:type="dxa"/>
          </w:tcPr>
          <w:p w:rsidR="00C45208" w:rsidRDefault="00C45208" w:rsidP="00C45208">
            <w:pPr>
              <w:rPr>
                <w:ins w:id="98" w:author="Palacherla, Susmitha C (NONUS)" w:date="2019-08-26T16:26:00Z"/>
              </w:rPr>
            </w:pPr>
            <w:ins w:id="99" w:author="Palacherla, Susmitha C (NONUS)" w:date="2019-08-26T16:26:00Z">
              <w:r>
                <w:t>Change Type</w:t>
              </w:r>
            </w:ins>
          </w:p>
        </w:tc>
        <w:tc>
          <w:tcPr>
            <w:tcW w:w="10928" w:type="dxa"/>
          </w:tcPr>
          <w:p w:rsidR="00C45208" w:rsidRDefault="00C45208" w:rsidP="00C45208">
            <w:pPr>
              <w:rPr>
                <w:ins w:id="100" w:author="Palacherla, Susmitha C (NONUS)" w:date="2019-08-26T16:26:00Z"/>
              </w:rPr>
            </w:pPr>
            <w:ins w:id="101" w:author="Palacherla, Susmitha C (NONUS)" w:date="2019-08-26T16:26:00Z">
              <w:r>
                <w:t>Change Request</w:t>
              </w:r>
            </w:ins>
          </w:p>
        </w:tc>
      </w:tr>
      <w:tr w:rsidR="00C45208" w:rsidTr="00C45208">
        <w:trPr>
          <w:trHeight w:val="125"/>
          <w:ins w:id="102" w:author="Palacherla, Susmitha C (NONUS)" w:date="2019-08-26T16:26:00Z"/>
        </w:trPr>
        <w:tc>
          <w:tcPr>
            <w:tcW w:w="2549" w:type="dxa"/>
          </w:tcPr>
          <w:p w:rsidR="00C45208" w:rsidRDefault="00C45208" w:rsidP="00C45208">
            <w:pPr>
              <w:rPr>
                <w:ins w:id="103" w:author="Palacherla, Susmitha C (NONUS)" w:date="2019-08-26T16:26:00Z"/>
              </w:rPr>
            </w:pPr>
            <w:ins w:id="104" w:author="Palacherla, Susmitha C (NONUS)" w:date="2019-08-26T16:26:00Z">
              <w:r>
                <w:t>Change Description</w:t>
              </w:r>
            </w:ins>
          </w:p>
        </w:tc>
        <w:tc>
          <w:tcPr>
            <w:tcW w:w="10928" w:type="dxa"/>
          </w:tcPr>
          <w:p w:rsidR="00C45208" w:rsidRDefault="00C45208" w:rsidP="00C45208">
            <w:pPr>
              <w:rPr>
                <w:ins w:id="105" w:author="Palacherla, Susmitha C (NONUS)" w:date="2019-08-26T16:26:00Z"/>
              </w:rPr>
            </w:pPr>
            <w:ins w:id="106" w:author="Palacherla, Susmitha C (NONUS)" w:date="2019-08-26T16:27:00Z">
              <w:r>
                <w:t>Incorporate ATT APS and APW feeds into eCL</w:t>
              </w:r>
            </w:ins>
          </w:p>
        </w:tc>
      </w:tr>
      <w:tr w:rsidR="00C45208" w:rsidTr="00C45208">
        <w:trPr>
          <w:ins w:id="107" w:author="Palacherla, Susmitha C (NONUS)" w:date="2019-08-26T16:26:00Z"/>
        </w:trPr>
        <w:tc>
          <w:tcPr>
            <w:tcW w:w="2549" w:type="dxa"/>
          </w:tcPr>
          <w:p w:rsidR="00C45208" w:rsidRDefault="00C45208" w:rsidP="00C45208">
            <w:pPr>
              <w:rPr>
                <w:ins w:id="108" w:author="Palacherla, Susmitha C (NONUS)" w:date="2019-08-26T16:26:00Z"/>
              </w:rPr>
            </w:pPr>
            <w:ins w:id="109" w:author="Palacherla, Susmitha C (NONUS)" w:date="2019-08-26T16:26:00Z">
              <w:r>
                <w:t>Test Environment</w:t>
              </w:r>
            </w:ins>
          </w:p>
        </w:tc>
        <w:tc>
          <w:tcPr>
            <w:tcW w:w="10928" w:type="dxa"/>
          </w:tcPr>
          <w:p w:rsidR="00C45208" w:rsidRDefault="00C45208" w:rsidP="00C45208">
            <w:pPr>
              <w:rPr>
                <w:ins w:id="110" w:author="Palacherla, Susmitha C (NONUS)" w:date="2019-08-26T16:26:00Z"/>
              </w:rPr>
            </w:pPr>
            <w:proofErr w:type="spellStart"/>
            <w:ins w:id="111" w:author="Palacherla, Susmitha C (NONUS)" w:date="2019-08-26T16:26:00Z">
              <w:r>
                <w:t>eCoachingDev</w:t>
              </w:r>
              <w:proofErr w:type="spellEnd"/>
              <w:r>
                <w:t xml:space="preserve"> database on </w:t>
              </w:r>
            </w:ins>
            <w:ins w:id="112" w:author="Palacherla, Susmitha C (NONUS)" w:date="2019-08-26T16:27:00Z">
              <w:r>
                <w:t>f3420-ecldbd01</w:t>
              </w:r>
            </w:ins>
            <w:ins w:id="113" w:author="Palacherla, Susmitha C (NONUS)" w:date="2019-08-26T16:26:00Z">
              <w:r>
                <w:t xml:space="preserve"> </w:t>
              </w:r>
            </w:ins>
          </w:p>
        </w:tc>
      </w:tr>
      <w:tr w:rsidR="00C45208" w:rsidTr="00C45208">
        <w:trPr>
          <w:ins w:id="114" w:author="Palacherla, Susmitha C (NONUS)" w:date="2019-08-26T16:26:00Z"/>
        </w:trPr>
        <w:tc>
          <w:tcPr>
            <w:tcW w:w="2549" w:type="dxa"/>
          </w:tcPr>
          <w:p w:rsidR="00C45208" w:rsidRDefault="00C45208" w:rsidP="00C45208">
            <w:pPr>
              <w:rPr>
                <w:ins w:id="115" w:author="Palacherla, Susmitha C (NONUS)" w:date="2019-08-26T16:26:00Z"/>
              </w:rPr>
            </w:pPr>
            <w:ins w:id="116" w:author="Palacherla, Susmitha C (NONUS)" w:date="2019-08-26T16:26:00Z">
              <w:r>
                <w:t>Code Modules created/updated</w:t>
              </w:r>
            </w:ins>
          </w:p>
        </w:tc>
        <w:tc>
          <w:tcPr>
            <w:tcW w:w="10928" w:type="dxa"/>
          </w:tcPr>
          <w:p w:rsidR="00C45208" w:rsidRDefault="00C45208" w:rsidP="00C45208">
            <w:pPr>
              <w:rPr>
                <w:ins w:id="117" w:author="Palacherla, Susmitha C (NONUS)" w:date="2019-08-26T16:28:00Z"/>
              </w:rPr>
            </w:pPr>
            <w:proofErr w:type="spellStart"/>
            <w:ins w:id="118" w:author="Palacherla, Susmitha C (NONUS)" w:date="2019-08-26T16:26:00Z">
              <w:r>
                <w:t>sp</w:t>
              </w:r>
              <w:proofErr w:type="spellEnd"/>
              <w:r>
                <w:t xml:space="preserve"> [EC].[sp_InsertInto_Coaching_Log_Generic]</w:t>
              </w:r>
            </w:ins>
          </w:p>
          <w:p w:rsidR="00C45208" w:rsidRDefault="00C45208" w:rsidP="00C45208">
            <w:pPr>
              <w:rPr>
                <w:ins w:id="119" w:author="Palacherla, Susmitha C (NONUS)" w:date="2019-08-26T16:26:00Z"/>
              </w:rPr>
            </w:pPr>
            <w:proofErr w:type="spellStart"/>
            <w:ins w:id="120" w:author="Palacherla, Susmitha C (NONUS)" w:date="2019-08-26T16:28:00Z">
              <w:r>
                <w:t>sp</w:t>
              </w:r>
              <w:proofErr w:type="spellEnd"/>
              <w:r>
                <w:t xml:space="preserve"> </w:t>
              </w:r>
              <w:r w:rsidRPr="00C45208">
                <w:t>[EC].[sp_InsertInto_Generic_Rejected]</w:t>
              </w:r>
            </w:ins>
          </w:p>
          <w:p w:rsidR="00C45208" w:rsidRDefault="00C45208" w:rsidP="00C45208">
            <w:pPr>
              <w:rPr>
                <w:ins w:id="121" w:author="Palacherla, Susmitha C (NONUS)" w:date="2019-08-26T16:26:00Z"/>
              </w:rPr>
            </w:pPr>
            <w:proofErr w:type="spellStart"/>
            <w:ins w:id="122" w:author="Palacherla, Susmitha C (NONUS)" w:date="2019-08-26T16:26:00Z">
              <w:r>
                <w:t>sp</w:t>
              </w:r>
              <w:proofErr w:type="spellEnd"/>
              <w:r>
                <w:t xml:space="preserve"> [EC].[sp_SelectReviewFrom_Coaching_Log]</w:t>
              </w:r>
            </w:ins>
          </w:p>
          <w:p w:rsidR="00C45208" w:rsidRDefault="00C45208" w:rsidP="00C45208">
            <w:pPr>
              <w:rPr>
                <w:ins w:id="123" w:author="Palacherla, Susmitha C (NONUS)" w:date="2019-08-26T16:26:00Z"/>
              </w:rPr>
            </w:pPr>
            <w:proofErr w:type="spellStart"/>
            <w:ins w:id="124" w:author="Palacherla, Susmitha C (NONUS)" w:date="2019-08-26T16:26:00Z">
              <w:r>
                <w:t>fn</w:t>
              </w:r>
              <w:proofErr w:type="spellEnd"/>
              <w:r>
                <w:t xml:space="preserve"> [EC].[fn_intSubCoachReasonIDFromRptCode]</w:t>
              </w:r>
            </w:ins>
          </w:p>
          <w:p w:rsidR="00C45208" w:rsidRDefault="00C45208" w:rsidP="00C45208">
            <w:pPr>
              <w:rPr>
                <w:ins w:id="125" w:author="Palacherla, Susmitha C (NONUS)" w:date="2019-08-26T16:26:00Z"/>
              </w:rPr>
            </w:pPr>
          </w:p>
          <w:p w:rsidR="00C45208" w:rsidRDefault="00C45208" w:rsidP="00C45208">
            <w:pPr>
              <w:rPr>
                <w:ins w:id="126" w:author="Palacherla, Susmitha C (NONUS)" w:date="2019-08-26T16:26:00Z"/>
              </w:rPr>
            </w:pPr>
          </w:p>
        </w:tc>
      </w:tr>
      <w:tr w:rsidR="00C45208" w:rsidTr="00C45208">
        <w:trPr>
          <w:ins w:id="127" w:author="Palacherla, Susmitha C (NONUS)" w:date="2019-08-26T16:26:00Z"/>
        </w:trPr>
        <w:tc>
          <w:tcPr>
            <w:tcW w:w="2549" w:type="dxa"/>
          </w:tcPr>
          <w:p w:rsidR="00C45208" w:rsidRDefault="00A16AF9" w:rsidP="00C45208">
            <w:pPr>
              <w:rPr>
                <w:ins w:id="128" w:author="Palacherla, Susmitha C (NONUS)" w:date="2019-08-26T16:26:00Z"/>
              </w:rPr>
            </w:pPr>
            <w:ins w:id="129" w:author="Palacherla, Susmitha C (NONUS)" w:date="2019-08-26T16:35:00Z">
              <w:r>
                <w:t>Notes</w:t>
              </w:r>
            </w:ins>
          </w:p>
        </w:tc>
        <w:tc>
          <w:tcPr>
            <w:tcW w:w="10928" w:type="dxa"/>
          </w:tcPr>
          <w:p w:rsidR="00C45208" w:rsidRDefault="00A16AF9" w:rsidP="00C45208">
            <w:pPr>
              <w:rPr>
                <w:ins w:id="130" w:author="Palacherla, Susmitha C (NONUS)" w:date="2019-08-26T16:43:00Z"/>
              </w:rPr>
            </w:pPr>
            <w:ins w:id="131" w:author="Palacherla, Susmitha C (NONUS)" w:date="2019-08-26T16:35:00Z">
              <w:r>
                <w:t>Load files and test attributes</w:t>
              </w:r>
            </w:ins>
          </w:p>
          <w:p w:rsidR="00A16AF9" w:rsidRDefault="00A16AF9" w:rsidP="00A16AF9">
            <w:pPr>
              <w:rPr>
                <w:ins w:id="132" w:author="Palacherla, Susmitha C (NONUS)" w:date="2019-08-26T16:43:00Z"/>
              </w:rPr>
            </w:pPr>
            <w:ins w:id="133" w:author="Palacherla, Susmitha C (NONUS)" w:date="2019-08-26T16:43:00Z">
              <w:r>
                <w:t>eCL_Generic_Feed_OTH_APS20190819.csv</w:t>
              </w:r>
            </w:ins>
          </w:p>
          <w:p w:rsidR="00A16AF9" w:rsidRDefault="00A16AF9" w:rsidP="00A16AF9">
            <w:pPr>
              <w:rPr>
                <w:ins w:id="134" w:author="Palacherla, Susmitha C (NONUS)" w:date="2019-08-26T16:26:00Z"/>
              </w:rPr>
            </w:pPr>
            <w:ins w:id="135" w:author="Palacherla, Susmitha C (NONUS)" w:date="2019-08-26T16:43:00Z">
              <w:r>
                <w:t>eCL_Generic_Feed_OTH_APW20190819.csv</w:t>
              </w:r>
            </w:ins>
          </w:p>
        </w:tc>
      </w:tr>
    </w:tbl>
    <w:p w:rsidR="00C45208" w:rsidRPr="00871F07" w:rsidRDefault="00C45208" w:rsidP="00C45208">
      <w:pPr>
        <w:rPr>
          <w:ins w:id="136" w:author="Palacherla, Susmitha C (NONUS)" w:date="2019-08-26T16:26:00Z"/>
        </w:rPr>
      </w:pPr>
    </w:p>
    <w:tbl>
      <w:tblPr>
        <w:tblW w:w="13500" w:type="dxa"/>
        <w:tblInd w:w="-612" w:type="dxa"/>
        <w:tblBorders>
          <w:top w:val="double" w:sz="4" w:space="0" w:color="auto"/>
          <w:left w:val="double" w:sz="4" w:space="0" w:color="auto"/>
          <w:bottom w:val="double" w:sz="4" w:space="0" w:color="auto"/>
          <w:right w:val="double" w:sz="4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900"/>
        <w:gridCol w:w="3960"/>
        <w:gridCol w:w="4500"/>
        <w:gridCol w:w="1260"/>
        <w:gridCol w:w="2880"/>
      </w:tblGrid>
      <w:tr w:rsidR="00C45208" w:rsidRPr="00FF5201" w:rsidTr="00C45208">
        <w:trPr>
          <w:cantSplit/>
          <w:tblHeader/>
          <w:ins w:id="137" w:author="Palacherla, Susmitha C (NONUS)" w:date="2019-08-26T16:26:00Z"/>
        </w:trPr>
        <w:tc>
          <w:tcPr>
            <w:tcW w:w="900" w:type="dxa"/>
            <w:shd w:val="clear" w:color="auto" w:fill="A6A6A6"/>
          </w:tcPr>
          <w:p w:rsidR="00C45208" w:rsidRPr="00FF5201" w:rsidRDefault="00C45208" w:rsidP="00C45208">
            <w:pPr>
              <w:rPr>
                <w:ins w:id="138" w:author="Palacherla, Susmitha C (NONUS)" w:date="2019-08-26T16:26:00Z"/>
                <w:i/>
              </w:rPr>
            </w:pPr>
            <w:ins w:id="139" w:author="Palacherla, Susmitha C (NONUS)" w:date="2019-08-26T16:26:00Z">
              <w:r w:rsidRPr="00FF5201">
                <w:lastRenderedPageBreak/>
                <w:t>TEST#</w:t>
              </w:r>
            </w:ins>
          </w:p>
        </w:tc>
        <w:tc>
          <w:tcPr>
            <w:tcW w:w="3960" w:type="dxa"/>
            <w:shd w:val="clear" w:color="auto" w:fill="A6A6A6"/>
          </w:tcPr>
          <w:p w:rsidR="00C45208" w:rsidRPr="00FF5201" w:rsidRDefault="00C45208" w:rsidP="00C45208">
            <w:pPr>
              <w:rPr>
                <w:ins w:id="140" w:author="Palacherla, Susmitha C (NONUS)" w:date="2019-08-26T16:26:00Z"/>
                <w:i/>
              </w:rPr>
            </w:pPr>
            <w:ins w:id="141" w:author="Palacherla, Susmitha C (NONUS)" w:date="2019-08-26T16:26:00Z">
              <w:r w:rsidRPr="00FF5201">
                <w:t>ACTION</w:t>
              </w:r>
            </w:ins>
          </w:p>
        </w:tc>
        <w:tc>
          <w:tcPr>
            <w:tcW w:w="4500" w:type="dxa"/>
            <w:shd w:val="clear" w:color="auto" w:fill="A6A6A6"/>
          </w:tcPr>
          <w:p w:rsidR="00C45208" w:rsidRPr="00FF5201" w:rsidRDefault="00C45208" w:rsidP="00C45208">
            <w:pPr>
              <w:rPr>
                <w:ins w:id="142" w:author="Palacherla, Susmitha C (NONUS)" w:date="2019-08-26T16:26:00Z"/>
                <w:i/>
              </w:rPr>
            </w:pPr>
            <w:ins w:id="143" w:author="Palacherla, Susmitha C (NONUS)" w:date="2019-08-26T16:26:00Z">
              <w:r w:rsidRPr="00FF5201">
                <w:t xml:space="preserve">EXPECTED RESULTS </w:t>
              </w:r>
            </w:ins>
          </w:p>
        </w:tc>
        <w:tc>
          <w:tcPr>
            <w:tcW w:w="1260" w:type="dxa"/>
            <w:shd w:val="clear" w:color="auto" w:fill="A6A6A6"/>
          </w:tcPr>
          <w:p w:rsidR="00C45208" w:rsidRPr="00FF5201" w:rsidRDefault="00C45208" w:rsidP="00C45208">
            <w:pPr>
              <w:rPr>
                <w:ins w:id="144" w:author="Palacherla, Susmitha C (NONUS)" w:date="2019-08-26T16:26:00Z"/>
                <w:i/>
              </w:rPr>
            </w:pPr>
            <w:ins w:id="145" w:author="Palacherla, Susmitha C (NONUS)" w:date="2019-08-26T16:26:00Z">
              <w:r w:rsidRPr="00FF5201">
                <w:t>RESULTS</w:t>
              </w:r>
            </w:ins>
          </w:p>
          <w:p w:rsidR="00C45208" w:rsidRPr="00FF5201" w:rsidRDefault="00C45208" w:rsidP="00C45208">
            <w:pPr>
              <w:rPr>
                <w:ins w:id="146" w:author="Palacherla, Susmitha C (NONUS)" w:date="2019-08-26T16:26:00Z"/>
                <w:i/>
              </w:rPr>
            </w:pPr>
            <w:ins w:id="147" w:author="Palacherla, Susmitha C (NONUS)" w:date="2019-08-26T16:26:00Z">
              <w:r w:rsidRPr="00FF5201">
                <w:t>P/F/I</w:t>
              </w:r>
            </w:ins>
          </w:p>
        </w:tc>
        <w:tc>
          <w:tcPr>
            <w:tcW w:w="2880" w:type="dxa"/>
            <w:shd w:val="clear" w:color="auto" w:fill="A6A6A6"/>
          </w:tcPr>
          <w:p w:rsidR="00C45208" w:rsidRPr="00FF5201" w:rsidRDefault="00C45208" w:rsidP="00C45208">
            <w:pPr>
              <w:rPr>
                <w:ins w:id="148" w:author="Palacherla, Susmitha C (NONUS)" w:date="2019-08-26T16:26:00Z"/>
                <w:i/>
              </w:rPr>
            </w:pPr>
            <w:ins w:id="149" w:author="Palacherla, Susmitha C (NONUS)" w:date="2019-08-26T16:26:00Z">
              <w:r w:rsidRPr="00FF5201">
                <w:t>COMMENTS</w:t>
              </w:r>
            </w:ins>
          </w:p>
        </w:tc>
      </w:tr>
      <w:tr w:rsidR="00A16AF9" w:rsidRPr="00FF5201" w:rsidTr="00C45208">
        <w:trPr>
          <w:cantSplit/>
          <w:ins w:id="150" w:author="Palacherla, Susmitha C (NONUS)" w:date="2019-08-26T16:37:00Z"/>
        </w:trPr>
        <w:tc>
          <w:tcPr>
            <w:tcW w:w="900" w:type="dxa"/>
          </w:tcPr>
          <w:p w:rsidR="00A16AF9" w:rsidRDefault="00A16AF9" w:rsidP="00A16AF9">
            <w:pPr>
              <w:rPr>
                <w:ins w:id="151" w:author="Palacherla, Susmitha C (NONUS)" w:date="2019-08-26T16:37:00Z"/>
                <w:rFonts w:asciiTheme="minorHAnsi" w:hAnsiTheme="minorHAnsi"/>
                <w:bCs/>
              </w:rPr>
            </w:pPr>
            <w:ins w:id="152" w:author="Palacherla, Susmitha C (NONUS)" w:date="2019-08-26T16:37:00Z">
              <w:r>
                <w:rPr>
                  <w:rFonts w:asciiTheme="minorHAnsi" w:hAnsiTheme="minorHAnsi"/>
                  <w:bCs/>
                </w:rPr>
                <w:t>8.</w:t>
              </w:r>
              <w:r>
                <w:rPr>
                  <w:rFonts w:asciiTheme="minorHAnsi" w:hAnsiTheme="minorHAnsi"/>
                  <w:bCs/>
                </w:rPr>
                <w:t>1</w:t>
              </w:r>
            </w:ins>
          </w:p>
        </w:tc>
        <w:tc>
          <w:tcPr>
            <w:tcW w:w="3960" w:type="dxa"/>
          </w:tcPr>
          <w:p w:rsidR="00A16AF9" w:rsidRDefault="00A16AF9" w:rsidP="00A16AF9">
            <w:pPr>
              <w:rPr>
                <w:ins w:id="153" w:author="Palacherla, Susmitha C (NONUS)" w:date="2019-08-26T16:37:00Z"/>
              </w:rPr>
            </w:pPr>
            <w:ins w:id="154" w:author="Palacherla, Susmitha C (NONUS)" w:date="2019-08-26T16:37:00Z">
              <w:r>
                <w:t>Test sql agent load job</w:t>
              </w:r>
            </w:ins>
          </w:p>
        </w:tc>
        <w:tc>
          <w:tcPr>
            <w:tcW w:w="4500" w:type="dxa"/>
          </w:tcPr>
          <w:p w:rsidR="00A16AF9" w:rsidRDefault="00A16AF9" w:rsidP="00A16AF9">
            <w:pPr>
              <w:rPr>
                <w:ins w:id="155" w:author="Palacherla, Susmitha C (NONUS)" w:date="2019-08-26T16:37:00Z"/>
              </w:rPr>
            </w:pPr>
            <w:ins w:id="156" w:author="Palacherla, Susmitha C (NONUS)" w:date="2019-08-26T16:37:00Z">
              <w:r>
                <w:t>File should load successfully</w:t>
              </w:r>
            </w:ins>
          </w:p>
        </w:tc>
        <w:tc>
          <w:tcPr>
            <w:tcW w:w="1260" w:type="dxa"/>
          </w:tcPr>
          <w:p w:rsidR="00A16AF9" w:rsidRDefault="00A16AF9" w:rsidP="00A16AF9">
            <w:pPr>
              <w:rPr>
                <w:ins w:id="157" w:author="Palacherla, Susmitha C (NONUS)" w:date="2019-08-26T16:37:00Z"/>
                <w:rFonts w:asciiTheme="minorHAnsi" w:hAnsiTheme="minorHAnsi"/>
                <w:bCs/>
              </w:rPr>
            </w:pPr>
            <w:ins w:id="158" w:author="Palacherla, Susmitha C (NONUS)" w:date="2019-08-26T16:37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A16AF9" w:rsidRPr="00BF0D72" w:rsidRDefault="00A16AF9" w:rsidP="00A16AF9">
            <w:pPr>
              <w:rPr>
                <w:ins w:id="159" w:author="Palacherla, Susmitha C (NONUS)" w:date="2019-08-26T16:37:00Z"/>
                <w:rFonts w:asciiTheme="minorHAnsi" w:hAnsiTheme="minorHAnsi"/>
                <w:bCs/>
              </w:rPr>
            </w:pPr>
          </w:p>
        </w:tc>
      </w:tr>
      <w:tr w:rsidR="00A16AF9" w:rsidRPr="00FF5201" w:rsidTr="00C45208">
        <w:trPr>
          <w:cantSplit/>
          <w:ins w:id="160" w:author="Palacherla, Susmitha C (NONUS)" w:date="2019-08-26T16:37:00Z"/>
        </w:trPr>
        <w:tc>
          <w:tcPr>
            <w:tcW w:w="900" w:type="dxa"/>
          </w:tcPr>
          <w:p w:rsidR="00A16AF9" w:rsidRDefault="00A16AF9" w:rsidP="00A16AF9">
            <w:pPr>
              <w:rPr>
                <w:ins w:id="161" w:author="Palacherla, Susmitha C (NONUS)" w:date="2019-08-26T16:37:00Z"/>
                <w:rFonts w:asciiTheme="minorHAnsi" w:hAnsiTheme="minorHAnsi"/>
                <w:bCs/>
              </w:rPr>
            </w:pPr>
            <w:ins w:id="162" w:author="Palacherla, Susmitha C (NONUS)" w:date="2019-08-26T16:37:00Z">
              <w:r>
                <w:rPr>
                  <w:rFonts w:asciiTheme="minorHAnsi" w:hAnsiTheme="minorHAnsi"/>
                  <w:bCs/>
                </w:rPr>
                <w:t>8.</w:t>
              </w:r>
              <w:r>
                <w:rPr>
                  <w:rFonts w:asciiTheme="minorHAnsi" w:hAnsiTheme="minorHAnsi"/>
                  <w:bCs/>
                </w:rPr>
                <w:t>2</w:t>
              </w:r>
            </w:ins>
          </w:p>
        </w:tc>
        <w:tc>
          <w:tcPr>
            <w:tcW w:w="3960" w:type="dxa"/>
          </w:tcPr>
          <w:p w:rsidR="00A16AF9" w:rsidRDefault="00A16AF9" w:rsidP="00A16AF9">
            <w:pPr>
              <w:rPr>
                <w:ins w:id="163" w:author="Palacherla, Susmitha C (NONUS)" w:date="2019-08-26T16:37:00Z"/>
              </w:rPr>
            </w:pPr>
            <w:ins w:id="164" w:author="Palacherla, Susmitha C (NONUS)" w:date="2019-08-26T16:37:00Z">
              <w:r>
                <w:t>Test File list table</w:t>
              </w:r>
            </w:ins>
          </w:p>
        </w:tc>
        <w:tc>
          <w:tcPr>
            <w:tcW w:w="4500" w:type="dxa"/>
          </w:tcPr>
          <w:p w:rsidR="00A16AF9" w:rsidRDefault="00A16AF9" w:rsidP="00A16AF9">
            <w:pPr>
              <w:rPr>
                <w:ins w:id="165" w:author="Palacherla, Susmitha C (NONUS)" w:date="2019-08-26T16:37:00Z"/>
              </w:rPr>
            </w:pPr>
            <w:ins w:id="166" w:author="Palacherla, Susmitha C (NONUS)" w:date="2019-08-26T16:37:00Z">
              <w:r>
                <w:t>Counts  loaded  correctly</w:t>
              </w:r>
            </w:ins>
          </w:p>
        </w:tc>
        <w:tc>
          <w:tcPr>
            <w:tcW w:w="1260" w:type="dxa"/>
          </w:tcPr>
          <w:p w:rsidR="00A16AF9" w:rsidRDefault="00A16AF9" w:rsidP="00A16AF9">
            <w:pPr>
              <w:rPr>
                <w:ins w:id="167" w:author="Palacherla, Susmitha C (NONUS)" w:date="2019-08-26T16:37:00Z"/>
                <w:rFonts w:asciiTheme="minorHAnsi" w:hAnsiTheme="minorHAnsi"/>
                <w:bCs/>
              </w:rPr>
            </w:pPr>
            <w:ins w:id="168" w:author="Palacherla, Susmitha C (NONUS)" w:date="2019-08-26T16:37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A16AF9" w:rsidRPr="00BF0D72" w:rsidRDefault="00A16AF9" w:rsidP="00A16AF9">
            <w:pPr>
              <w:rPr>
                <w:ins w:id="169" w:author="Palacherla, Susmitha C (NONUS)" w:date="2019-08-26T16:37:00Z"/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  <w:ins w:id="170" w:author="Palacherla, Susmitha C (NONUS)" w:date="2019-08-26T16:26:00Z"/>
        </w:trPr>
        <w:tc>
          <w:tcPr>
            <w:tcW w:w="900" w:type="dxa"/>
          </w:tcPr>
          <w:p w:rsidR="00C45208" w:rsidRDefault="00A16AF9" w:rsidP="00C45208">
            <w:pPr>
              <w:rPr>
                <w:ins w:id="171" w:author="Palacherla, Susmitha C (NONUS)" w:date="2019-08-26T16:26:00Z"/>
                <w:rFonts w:asciiTheme="minorHAnsi" w:hAnsiTheme="minorHAnsi"/>
                <w:bCs/>
              </w:rPr>
            </w:pPr>
            <w:ins w:id="172" w:author="Palacherla, Susmitha C (NONUS)" w:date="2019-08-26T16:36:00Z">
              <w:r>
                <w:rPr>
                  <w:rFonts w:asciiTheme="minorHAnsi" w:hAnsiTheme="minorHAnsi"/>
                  <w:bCs/>
                </w:rPr>
                <w:t>8.</w:t>
              </w:r>
            </w:ins>
            <w:ins w:id="173" w:author="Palacherla, Susmitha C (NONUS)" w:date="2019-08-26T16:26:00Z">
              <w:r>
                <w:rPr>
                  <w:rFonts w:asciiTheme="minorHAnsi" w:hAnsiTheme="minorHAnsi"/>
                  <w:bCs/>
                </w:rPr>
                <w:t>3</w:t>
              </w:r>
            </w:ins>
          </w:p>
        </w:tc>
        <w:tc>
          <w:tcPr>
            <w:tcW w:w="3960" w:type="dxa"/>
          </w:tcPr>
          <w:p w:rsidR="00C45208" w:rsidRDefault="00C45208" w:rsidP="00C45208">
            <w:pPr>
              <w:rPr>
                <w:ins w:id="174" w:author="Palacherla, Susmitha C (NONUS)" w:date="2019-08-26T16:26:00Z"/>
              </w:rPr>
            </w:pPr>
            <w:ins w:id="175" w:author="Palacherla, Susmitha C (NONUS)" w:date="2019-08-26T16:26:00Z">
              <w:r>
                <w:t xml:space="preserve">Check coaching reason and </w:t>
              </w:r>
              <w:proofErr w:type="spellStart"/>
              <w:r>
                <w:t>subcoaching</w:t>
              </w:r>
              <w:proofErr w:type="spellEnd"/>
              <w:r>
                <w:t xml:space="preserve"> reason records for CTC</w:t>
              </w:r>
            </w:ins>
          </w:p>
        </w:tc>
        <w:tc>
          <w:tcPr>
            <w:tcW w:w="4500" w:type="dxa"/>
          </w:tcPr>
          <w:p w:rsidR="00C45208" w:rsidRDefault="00A16AF9" w:rsidP="00A16AF9">
            <w:pPr>
              <w:rPr>
                <w:ins w:id="176" w:author="Palacherla, Susmitha C (NONUS)" w:date="2019-08-26T16:26:00Z"/>
              </w:rPr>
              <w:pPrChange w:id="177" w:author="Palacherla, Susmitha C (NONUS)" w:date="2019-08-26T16:36:00Z">
                <w:pPr/>
              </w:pPrChange>
            </w:pPr>
            <w:ins w:id="178" w:author="Palacherla, Susmitha C (NONUS)" w:date="2019-08-26T16:37:00Z">
              <w:r>
                <w:t>3</w:t>
              </w:r>
            </w:ins>
          </w:p>
        </w:tc>
        <w:tc>
          <w:tcPr>
            <w:tcW w:w="1260" w:type="dxa"/>
          </w:tcPr>
          <w:p w:rsidR="00C45208" w:rsidRPr="00202208" w:rsidRDefault="00C45208" w:rsidP="00C45208">
            <w:pPr>
              <w:rPr>
                <w:ins w:id="179" w:author="Palacherla, Susmitha C (NONUS)" w:date="2019-08-26T16:26:00Z"/>
                <w:rFonts w:asciiTheme="minorHAnsi" w:hAnsiTheme="minorHAnsi"/>
                <w:bCs/>
              </w:rPr>
            </w:pPr>
            <w:ins w:id="180" w:author="Palacherla, Susmitha C (NONUS)" w:date="2019-08-26T16:26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ins w:id="181" w:author="Palacherla, Susmitha C (NONUS)" w:date="2019-08-26T16:26:00Z"/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  <w:ins w:id="182" w:author="Palacherla, Susmitha C (NONUS)" w:date="2019-08-26T16:26:00Z"/>
        </w:trPr>
        <w:tc>
          <w:tcPr>
            <w:tcW w:w="900" w:type="dxa"/>
          </w:tcPr>
          <w:p w:rsidR="00C45208" w:rsidRDefault="00A16AF9" w:rsidP="00C45208">
            <w:pPr>
              <w:rPr>
                <w:ins w:id="183" w:author="Palacherla, Susmitha C (NONUS)" w:date="2019-08-26T16:26:00Z"/>
              </w:rPr>
            </w:pPr>
            <w:ins w:id="184" w:author="Palacherla, Susmitha C (NONUS)" w:date="2019-08-26T16:36:00Z">
              <w:r>
                <w:rPr>
                  <w:rFonts w:asciiTheme="minorHAnsi" w:hAnsiTheme="minorHAnsi"/>
                  <w:bCs/>
                </w:rPr>
                <w:t>8.</w:t>
              </w:r>
            </w:ins>
            <w:ins w:id="185" w:author="Palacherla, Susmitha C (NONUS)" w:date="2019-08-26T16:26:00Z">
              <w:r w:rsidR="00C45208">
                <w:rPr>
                  <w:rFonts w:asciiTheme="minorHAnsi" w:hAnsiTheme="minorHAnsi"/>
                  <w:bCs/>
                </w:rPr>
                <w:t>2</w:t>
              </w:r>
            </w:ins>
          </w:p>
        </w:tc>
        <w:tc>
          <w:tcPr>
            <w:tcW w:w="3960" w:type="dxa"/>
          </w:tcPr>
          <w:p w:rsidR="00C45208" w:rsidRDefault="00C45208" w:rsidP="00A16AF9">
            <w:pPr>
              <w:rPr>
                <w:ins w:id="186" w:author="Palacherla, Susmitha C (NONUS)" w:date="2019-08-26T16:26:00Z"/>
              </w:rPr>
              <w:pPrChange w:id="187" w:author="Palacherla, Susmitha C (NONUS)" w:date="2019-08-26T16:38:00Z">
                <w:pPr/>
              </w:pPrChange>
            </w:pPr>
            <w:ins w:id="188" w:author="Palacherla, Susmitha C (NONUS)" w:date="2019-08-26T16:26:00Z">
              <w:r>
                <w:t xml:space="preserve">Check </w:t>
              </w:r>
              <w:proofErr w:type="spellStart"/>
              <w:r>
                <w:t>fn</w:t>
              </w:r>
              <w:proofErr w:type="spellEnd"/>
              <w:r>
                <w:t xml:space="preserve"> for translate of </w:t>
              </w:r>
              <w:proofErr w:type="spellStart"/>
              <w:r>
                <w:t>Reportcode</w:t>
              </w:r>
              <w:proofErr w:type="spellEnd"/>
              <w:r>
                <w:t xml:space="preserve"> to </w:t>
              </w:r>
              <w:proofErr w:type="spellStart"/>
              <w:r>
                <w:t>subcoachingreasonID</w:t>
              </w:r>
              <w:proofErr w:type="spellEnd"/>
            </w:ins>
          </w:p>
        </w:tc>
        <w:tc>
          <w:tcPr>
            <w:tcW w:w="4500" w:type="dxa"/>
          </w:tcPr>
          <w:p w:rsidR="00C45208" w:rsidRDefault="00A16AF9" w:rsidP="00C45208">
            <w:pPr>
              <w:rPr>
                <w:ins w:id="189" w:author="Palacherla, Susmitha C (NONUS)" w:date="2019-08-26T16:26:00Z"/>
              </w:rPr>
            </w:pPr>
            <w:ins w:id="190" w:author="Palacherla, Susmitha C (NONUS)" w:date="2019-08-26T16:38:00Z">
              <w:r>
                <w:t>252</w:t>
              </w:r>
            </w:ins>
          </w:p>
        </w:tc>
        <w:tc>
          <w:tcPr>
            <w:tcW w:w="1260" w:type="dxa"/>
          </w:tcPr>
          <w:p w:rsidR="00C45208" w:rsidRDefault="00C45208" w:rsidP="00C45208">
            <w:pPr>
              <w:rPr>
                <w:ins w:id="191" w:author="Palacherla, Susmitha C (NONUS)" w:date="2019-08-26T16:26:00Z"/>
              </w:rPr>
            </w:pPr>
            <w:ins w:id="192" w:author="Palacherla, Susmitha C (NONUS)" w:date="2019-08-26T16:26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ins w:id="193" w:author="Palacherla, Susmitha C (NONUS)" w:date="2019-08-26T16:26:00Z"/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  <w:ins w:id="194" w:author="Palacherla, Susmitha C (NONUS)" w:date="2019-08-26T16:26:00Z"/>
        </w:trPr>
        <w:tc>
          <w:tcPr>
            <w:tcW w:w="900" w:type="dxa"/>
          </w:tcPr>
          <w:p w:rsidR="00C45208" w:rsidRDefault="00A16AF9" w:rsidP="00C45208">
            <w:pPr>
              <w:rPr>
                <w:ins w:id="195" w:author="Palacherla, Susmitha C (NONUS)" w:date="2019-08-26T16:26:00Z"/>
              </w:rPr>
            </w:pPr>
            <w:ins w:id="196" w:author="Palacherla, Susmitha C (NONUS)" w:date="2019-08-26T16:36:00Z">
              <w:r>
                <w:rPr>
                  <w:rFonts w:asciiTheme="minorHAnsi" w:hAnsiTheme="minorHAnsi"/>
                  <w:bCs/>
                </w:rPr>
                <w:t>8.</w:t>
              </w:r>
            </w:ins>
            <w:ins w:id="197" w:author="Palacherla, Susmitha C (NONUS)" w:date="2019-08-26T16:26:00Z">
              <w:r w:rsidR="00C45208">
                <w:rPr>
                  <w:rFonts w:asciiTheme="minorHAnsi" w:hAnsiTheme="minorHAnsi"/>
                  <w:bCs/>
                </w:rPr>
                <w:t>5</w:t>
              </w:r>
            </w:ins>
          </w:p>
        </w:tc>
        <w:tc>
          <w:tcPr>
            <w:tcW w:w="3960" w:type="dxa"/>
          </w:tcPr>
          <w:p w:rsidR="00C45208" w:rsidRPr="00F03F7A" w:rsidRDefault="00C45208" w:rsidP="00C45208">
            <w:pPr>
              <w:rPr>
                <w:ins w:id="198" w:author="Palacherla, Susmitha C (NONUS)" w:date="2019-08-26T16:26:00Z"/>
              </w:rPr>
            </w:pPr>
            <w:ins w:id="199" w:author="Palacherla, Susmitha C (NONUS)" w:date="2019-08-26T16:26:00Z">
              <w:r>
                <w:t>Check strReportCode</w:t>
              </w:r>
            </w:ins>
          </w:p>
        </w:tc>
        <w:tc>
          <w:tcPr>
            <w:tcW w:w="4500" w:type="dxa"/>
          </w:tcPr>
          <w:p w:rsidR="00C45208" w:rsidRDefault="00A16AF9" w:rsidP="00C45208">
            <w:pPr>
              <w:rPr>
                <w:ins w:id="200" w:author="Palacherla, Susmitha C (NONUS)" w:date="2019-08-26T16:26:00Z"/>
              </w:rPr>
            </w:pPr>
            <w:ins w:id="201" w:author="Palacherla, Susmitha C (NONUS)" w:date="2019-08-26T16:38:00Z">
              <w:r>
                <w:t>APS/APW</w:t>
              </w:r>
            </w:ins>
          </w:p>
          <w:p w:rsidR="00C45208" w:rsidRPr="00F03F7A" w:rsidRDefault="00C45208" w:rsidP="00C45208">
            <w:pPr>
              <w:rPr>
                <w:ins w:id="202" w:author="Palacherla, Susmitha C (NONUS)" w:date="2019-08-26T16:26:00Z"/>
              </w:rPr>
            </w:pPr>
          </w:p>
        </w:tc>
        <w:tc>
          <w:tcPr>
            <w:tcW w:w="1260" w:type="dxa"/>
          </w:tcPr>
          <w:p w:rsidR="00C45208" w:rsidRDefault="00C45208" w:rsidP="00C45208">
            <w:pPr>
              <w:rPr>
                <w:ins w:id="203" w:author="Palacherla, Susmitha C (NONUS)" w:date="2019-08-26T16:26:00Z"/>
              </w:rPr>
            </w:pPr>
            <w:ins w:id="204" w:author="Palacherla, Susmitha C (NONUS)" w:date="2019-08-26T16:26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ins w:id="205" w:author="Palacherla, Susmitha C (NONUS)" w:date="2019-08-26T16:26:00Z"/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  <w:ins w:id="206" w:author="Palacherla, Susmitha C (NONUS)" w:date="2019-08-26T16:26:00Z"/>
        </w:trPr>
        <w:tc>
          <w:tcPr>
            <w:tcW w:w="900" w:type="dxa"/>
          </w:tcPr>
          <w:p w:rsidR="00C45208" w:rsidRDefault="00A16AF9" w:rsidP="00C45208">
            <w:pPr>
              <w:rPr>
                <w:ins w:id="207" w:author="Palacherla, Susmitha C (NONUS)" w:date="2019-08-26T16:26:00Z"/>
              </w:rPr>
            </w:pPr>
            <w:ins w:id="208" w:author="Palacherla, Susmitha C (NONUS)" w:date="2019-08-26T16:36:00Z">
              <w:r>
                <w:rPr>
                  <w:rFonts w:asciiTheme="minorHAnsi" w:hAnsiTheme="minorHAnsi"/>
                  <w:bCs/>
                </w:rPr>
                <w:t>8.</w:t>
              </w:r>
            </w:ins>
            <w:ins w:id="209" w:author="Palacherla, Susmitha C (NONUS)" w:date="2019-08-26T16:26:00Z">
              <w:r w:rsidR="00C45208">
                <w:rPr>
                  <w:rFonts w:asciiTheme="minorHAnsi" w:hAnsiTheme="minorHAnsi"/>
                  <w:bCs/>
                </w:rPr>
                <w:t>6</w:t>
              </w:r>
            </w:ins>
          </w:p>
        </w:tc>
        <w:tc>
          <w:tcPr>
            <w:tcW w:w="3960" w:type="dxa"/>
          </w:tcPr>
          <w:p w:rsidR="00C45208" w:rsidRPr="00F03F7A" w:rsidRDefault="00C45208" w:rsidP="00C45208">
            <w:pPr>
              <w:rPr>
                <w:ins w:id="210" w:author="Palacherla, Susmitha C (NONUS)" w:date="2019-08-26T16:26:00Z"/>
              </w:rPr>
            </w:pPr>
            <w:ins w:id="211" w:author="Palacherla, Susmitha C (NONUS)" w:date="2019-08-26T16:26:00Z">
              <w:r>
                <w:t xml:space="preserve">Check </w:t>
              </w:r>
              <w:proofErr w:type="spellStart"/>
              <w:r>
                <w:t>Sourceid</w:t>
              </w:r>
              <w:proofErr w:type="spellEnd"/>
              <w:r>
                <w:t xml:space="preserve"> in Coaching log table</w:t>
              </w:r>
            </w:ins>
          </w:p>
        </w:tc>
        <w:tc>
          <w:tcPr>
            <w:tcW w:w="4500" w:type="dxa"/>
          </w:tcPr>
          <w:p w:rsidR="00C45208" w:rsidRDefault="00C45208" w:rsidP="00C45208">
            <w:pPr>
              <w:rPr>
                <w:ins w:id="212" w:author="Palacherla, Susmitha C (NONUS)" w:date="2019-08-26T16:26:00Z"/>
              </w:rPr>
            </w:pPr>
            <w:ins w:id="213" w:author="Palacherla, Susmitha C (NONUS)" w:date="2019-08-26T16:26:00Z">
              <w:r>
                <w:t>218</w:t>
              </w:r>
            </w:ins>
          </w:p>
          <w:p w:rsidR="00C45208" w:rsidRDefault="00C45208" w:rsidP="00C45208">
            <w:pPr>
              <w:rPr>
                <w:ins w:id="214" w:author="Palacherla, Susmitha C (NONUS)" w:date="2019-08-26T16:26:00Z"/>
              </w:rPr>
            </w:pPr>
          </w:p>
        </w:tc>
        <w:tc>
          <w:tcPr>
            <w:tcW w:w="1260" w:type="dxa"/>
          </w:tcPr>
          <w:p w:rsidR="00C45208" w:rsidRDefault="00C45208" w:rsidP="00C45208">
            <w:pPr>
              <w:rPr>
                <w:ins w:id="215" w:author="Palacherla, Susmitha C (NONUS)" w:date="2019-08-26T16:26:00Z"/>
              </w:rPr>
            </w:pPr>
            <w:ins w:id="216" w:author="Palacherla, Susmitha C (NONUS)" w:date="2019-08-26T16:26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ins w:id="217" w:author="Palacherla, Susmitha C (NONUS)" w:date="2019-08-26T16:26:00Z"/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  <w:ins w:id="218" w:author="Palacherla, Susmitha C (NONUS)" w:date="2019-08-26T16:26:00Z"/>
        </w:trPr>
        <w:tc>
          <w:tcPr>
            <w:tcW w:w="900" w:type="dxa"/>
          </w:tcPr>
          <w:p w:rsidR="00C45208" w:rsidRDefault="00A16AF9" w:rsidP="00C45208">
            <w:pPr>
              <w:rPr>
                <w:ins w:id="219" w:author="Palacherla, Susmitha C (NONUS)" w:date="2019-08-26T16:26:00Z"/>
              </w:rPr>
            </w:pPr>
            <w:ins w:id="220" w:author="Palacherla, Susmitha C (NONUS)" w:date="2019-08-26T16:36:00Z">
              <w:r>
                <w:rPr>
                  <w:rFonts w:asciiTheme="minorHAnsi" w:hAnsiTheme="minorHAnsi"/>
                  <w:bCs/>
                </w:rPr>
                <w:t>8.</w:t>
              </w:r>
            </w:ins>
            <w:ins w:id="221" w:author="Palacherla, Susmitha C (NONUS)" w:date="2019-08-26T16:26:00Z">
              <w:r w:rsidR="00C45208">
                <w:rPr>
                  <w:rFonts w:asciiTheme="minorHAnsi" w:hAnsiTheme="minorHAnsi"/>
                  <w:bCs/>
                </w:rPr>
                <w:t>7</w:t>
              </w:r>
            </w:ins>
          </w:p>
        </w:tc>
        <w:tc>
          <w:tcPr>
            <w:tcW w:w="3960" w:type="dxa"/>
          </w:tcPr>
          <w:p w:rsidR="00C45208" w:rsidRPr="00F03F7A" w:rsidRDefault="00C45208" w:rsidP="00C45208">
            <w:pPr>
              <w:rPr>
                <w:ins w:id="222" w:author="Palacherla, Susmitha C (NONUS)" w:date="2019-08-26T16:26:00Z"/>
              </w:rPr>
            </w:pPr>
            <w:ins w:id="223" w:author="Palacherla, Susmitha C (NONUS)" w:date="2019-08-26T16:26:00Z">
              <w:r>
                <w:t xml:space="preserve">Check if logs for inactive </w:t>
              </w:r>
              <w:proofErr w:type="spellStart"/>
              <w:r>
                <w:t>csrs</w:t>
              </w:r>
              <w:proofErr w:type="spellEnd"/>
              <w:r>
                <w:t xml:space="preserve"> </w:t>
              </w:r>
            </w:ins>
            <w:ins w:id="224" w:author="Palacherla, Susmitha C (NONUS)" w:date="2019-08-26T16:38:00Z">
              <w:r w:rsidR="00A16AF9">
                <w:t xml:space="preserve">or other job codes </w:t>
              </w:r>
            </w:ins>
            <w:ins w:id="225" w:author="Palacherla, Susmitha C (NONUS)" w:date="2019-08-26T16:26:00Z">
              <w:r>
                <w:t>are rejected</w:t>
              </w:r>
            </w:ins>
          </w:p>
        </w:tc>
        <w:tc>
          <w:tcPr>
            <w:tcW w:w="4500" w:type="dxa"/>
          </w:tcPr>
          <w:p w:rsidR="00C45208" w:rsidRDefault="00C45208" w:rsidP="00C45208">
            <w:pPr>
              <w:rPr>
                <w:ins w:id="226" w:author="Palacherla, Susmitha C (NONUS)" w:date="2019-08-26T16:26:00Z"/>
              </w:rPr>
            </w:pPr>
            <w:ins w:id="227" w:author="Palacherla, Susmitha C (NONUS)" w:date="2019-08-26T16:26:00Z">
              <w:r>
                <w:t>Should go to rejected table</w:t>
              </w:r>
            </w:ins>
          </w:p>
        </w:tc>
        <w:tc>
          <w:tcPr>
            <w:tcW w:w="1260" w:type="dxa"/>
          </w:tcPr>
          <w:p w:rsidR="00C45208" w:rsidRDefault="00C45208" w:rsidP="00C45208">
            <w:pPr>
              <w:rPr>
                <w:ins w:id="228" w:author="Palacherla, Susmitha C (NONUS)" w:date="2019-08-26T16:26:00Z"/>
              </w:rPr>
            </w:pPr>
            <w:ins w:id="229" w:author="Palacherla, Susmitha C (NONUS)" w:date="2019-08-26T16:26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ins w:id="230" w:author="Palacherla, Susmitha C (NONUS)" w:date="2019-08-26T16:26:00Z"/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  <w:ins w:id="231" w:author="Palacherla, Susmitha C (NONUS)" w:date="2019-08-26T16:26:00Z"/>
        </w:trPr>
        <w:tc>
          <w:tcPr>
            <w:tcW w:w="900" w:type="dxa"/>
          </w:tcPr>
          <w:p w:rsidR="00C45208" w:rsidRDefault="00A16AF9" w:rsidP="00C45208">
            <w:pPr>
              <w:rPr>
                <w:ins w:id="232" w:author="Palacherla, Susmitha C (NONUS)" w:date="2019-08-26T16:26:00Z"/>
              </w:rPr>
            </w:pPr>
            <w:ins w:id="233" w:author="Palacherla, Susmitha C (NONUS)" w:date="2019-08-26T16:36:00Z">
              <w:r>
                <w:rPr>
                  <w:rFonts w:asciiTheme="minorHAnsi" w:hAnsiTheme="minorHAnsi"/>
                  <w:bCs/>
                </w:rPr>
                <w:t>8.</w:t>
              </w:r>
            </w:ins>
            <w:ins w:id="234" w:author="Palacherla, Susmitha C (NONUS)" w:date="2019-08-26T16:26:00Z">
              <w:r w:rsidR="00C45208">
                <w:rPr>
                  <w:rFonts w:asciiTheme="minorHAnsi" w:hAnsiTheme="minorHAnsi"/>
                  <w:bCs/>
                </w:rPr>
                <w:t>8</w:t>
              </w:r>
            </w:ins>
          </w:p>
        </w:tc>
        <w:tc>
          <w:tcPr>
            <w:tcW w:w="3960" w:type="dxa"/>
          </w:tcPr>
          <w:p w:rsidR="00C45208" w:rsidRDefault="00C45208" w:rsidP="00C45208">
            <w:pPr>
              <w:rPr>
                <w:ins w:id="235" w:author="Palacherla, Susmitha C (NONUS)" w:date="2019-08-26T16:26:00Z"/>
              </w:rPr>
            </w:pPr>
            <w:ins w:id="236" w:author="Palacherla, Susmitha C (NONUS)" w:date="2019-08-26T16:26:00Z">
              <w:r>
                <w:t>Check that EmailSent is set to 0 on load</w:t>
              </w:r>
            </w:ins>
          </w:p>
        </w:tc>
        <w:tc>
          <w:tcPr>
            <w:tcW w:w="4500" w:type="dxa"/>
          </w:tcPr>
          <w:p w:rsidR="00C45208" w:rsidRDefault="00C45208" w:rsidP="00C45208">
            <w:pPr>
              <w:rPr>
                <w:ins w:id="237" w:author="Palacherla, Susmitha C (NONUS)" w:date="2019-08-26T16:26:00Z"/>
              </w:rPr>
            </w:pPr>
            <w:ins w:id="238" w:author="Palacherla, Susmitha C (NONUS)" w:date="2019-08-26T16:26:00Z">
              <w:r>
                <w:t>EmailSent  = 0</w:t>
              </w:r>
            </w:ins>
          </w:p>
        </w:tc>
        <w:tc>
          <w:tcPr>
            <w:tcW w:w="1260" w:type="dxa"/>
          </w:tcPr>
          <w:p w:rsidR="00C45208" w:rsidRDefault="00C45208" w:rsidP="00C45208">
            <w:pPr>
              <w:rPr>
                <w:ins w:id="239" w:author="Palacherla, Susmitha C (NONUS)" w:date="2019-08-26T16:26:00Z"/>
              </w:rPr>
            </w:pPr>
            <w:ins w:id="240" w:author="Palacherla, Susmitha C (NONUS)" w:date="2019-08-26T16:26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ins w:id="241" w:author="Palacherla, Susmitha C (NONUS)" w:date="2019-08-26T16:26:00Z"/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  <w:ins w:id="242" w:author="Palacherla, Susmitha C (NONUS)" w:date="2019-08-26T16:26:00Z"/>
        </w:trPr>
        <w:tc>
          <w:tcPr>
            <w:tcW w:w="900" w:type="dxa"/>
          </w:tcPr>
          <w:p w:rsidR="00C45208" w:rsidRDefault="00A16AF9" w:rsidP="00C45208">
            <w:pPr>
              <w:rPr>
                <w:ins w:id="243" w:author="Palacherla, Susmitha C (NONUS)" w:date="2019-08-26T16:26:00Z"/>
              </w:rPr>
            </w:pPr>
            <w:ins w:id="244" w:author="Palacherla, Susmitha C (NONUS)" w:date="2019-08-26T16:36:00Z">
              <w:r>
                <w:rPr>
                  <w:rFonts w:asciiTheme="minorHAnsi" w:hAnsiTheme="minorHAnsi"/>
                  <w:bCs/>
                </w:rPr>
                <w:t>8.</w:t>
              </w:r>
            </w:ins>
            <w:ins w:id="245" w:author="Palacherla, Susmitha C (NONUS)" w:date="2019-08-26T16:26:00Z">
              <w:r w:rsidR="00C45208">
                <w:rPr>
                  <w:rFonts w:asciiTheme="minorHAnsi" w:hAnsiTheme="minorHAnsi"/>
                  <w:bCs/>
                </w:rPr>
                <w:t>9</w:t>
              </w:r>
            </w:ins>
          </w:p>
        </w:tc>
        <w:tc>
          <w:tcPr>
            <w:tcW w:w="3960" w:type="dxa"/>
          </w:tcPr>
          <w:p w:rsidR="00C45208" w:rsidRPr="00F03F7A" w:rsidRDefault="00A16AF9" w:rsidP="00C45208">
            <w:pPr>
              <w:rPr>
                <w:ins w:id="246" w:author="Palacherla, Susmitha C (NONUS)" w:date="2019-08-26T16:26:00Z"/>
              </w:rPr>
            </w:pPr>
            <w:ins w:id="247" w:author="Palacherla, Susmitha C (NONUS)" w:date="2019-08-26T16:42:00Z">
              <w:r>
                <w:t xml:space="preserve">Value </w:t>
              </w:r>
            </w:ins>
          </w:p>
        </w:tc>
        <w:tc>
          <w:tcPr>
            <w:tcW w:w="4500" w:type="dxa"/>
          </w:tcPr>
          <w:p w:rsidR="00C45208" w:rsidRDefault="00A16AF9" w:rsidP="00C45208">
            <w:pPr>
              <w:rPr>
                <w:ins w:id="248" w:author="Palacherla, Susmitha C (NONUS)" w:date="2019-08-26T16:26:00Z"/>
              </w:rPr>
            </w:pPr>
            <w:ins w:id="249" w:author="Palacherla, Susmitha C (NONUS)" w:date="2019-08-26T16:42:00Z">
              <w:r>
                <w:t>Reinforcement</w:t>
              </w:r>
            </w:ins>
          </w:p>
        </w:tc>
        <w:tc>
          <w:tcPr>
            <w:tcW w:w="1260" w:type="dxa"/>
          </w:tcPr>
          <w:p w:rsidR="00C45208" w:rsidRDefault="00C45208" w:rsidP="00C45208">
            <w:pPr>
              <w:rPr>
                <w:ins w:id="250" w:author="Palacherla, Susmitha C (NONUS)" w:date="2019-08-26T16:26:00Z"/>
              </w:rPr>
            </w:pPr>
            <w:ins w:id="251" w:author="Palacherla, Susmitha C (NONUS)" w:date="2019-08-26T16:26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ins w:id="252" w:author="Palacherla, Susmitha C (NONUS)" w:date="2019-08-26T16:26:00Z"/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  <w:ins w:id="253" w:author="Palacherla, Susmitha C (NONUS)" w:date="2019-08-26T16:26:00Z"/>
        </w:trPr>
        <w:tc>
          <w:tcPr>
            <w:tcW w:w="900" w:type="dxa"/>
          </w:tcPr>
          <w:p w:rsidR="00C45208" w:rsidRDefault="00A16AF9" w:rsidP="00C45208">
            <w:pPr>
              <w:rPr>
                <w:ins w:id="254" w:author="Palacherla, Susmitha C (NONUS)" w:date="2019-08-26T16:26:00Z"/>
              </w:rPr>
            </w:pPr>
            <w:ins w:id="255" w:author="Palacherla, Susmitha C (NONUS)" w:date="2019-08-26T16:36:00Z">
              <w:r>
                <w:rPr>
                  <w:rFonts w:asciiTheme="minorHAnsi" w:hAnsiTheme="minorHAnsi"/>
                  <w:bCs/>
                </w:rPr>
                <w:t>8.</w:t>
              </w:r>
            </w:ins>
            <w:ins w:id="256" w:author="Palacherla, Susmitha C (NONUS)" w:date="2019-08-26T16:26:00Z">
              <w:r w:rsidR="00C45208">
                <w:rPr>
                  <w:rFonts w:asciiTheme="minorHAnsi" w:hAnsiTheme="minorHAnsi"/>
                  <w:bCs/>
                </w:rPr>
                <w:t>10</w:t>
              </w:r>
            </w:ins>
          </w:p>
        </w:tc>
        <w:tc>
          <w:tcPr>
            <w:tcW w:w="3960" w:type="dxa"/>
          </w:tcPr>
          <w:p w:rsidR="00C45208" w:rsidRDefault="00C45208" w:rsidP="00C45208">
            <w:pPr>
              <w:rPr>
                <w:ins w:id="257" w:author="Palacherla, Susmitha C (NONUS)" w:date="2019-08-26T16:26:00Z"/>
              </w:rPr>
            </w:pPr>
            <w:ins w:id="258" w:author="Palacherla, Susmitha C (NONUS)" w:date="2019-08-26T16:26:00Z">
              <w:r>
                <w:t>File should move to Backup directory after load</w:t>
              </w:r>
            </w:ins>
          </w:p>
        </w:tc>
        <w:tc>
          <w:tcPr>
            <w:tcW w:w="4500" w:type="dxa"/>
          </w:tcPr>
          <w:p w:rsidR="00C45208" w:rsidRDefault="00C45208" w:rsidP="00C45208">
            <w:pPr>
              <w:rPr>
                <w:ins w:id="259" w:author="Palacherla, Susmitha C (NONUS)" w:date="2019-08-26T16:26:00Z"/>
              </w:rPr>
            </w:pPr>
            <w:ins w:id="260" w:author="Palacherla, Susmitha C (NONUS)" w:date="2019-08-26T16:26:00Z">
              <w:r>
                <w:t>Check for file in Backup directory</w:t>
              </w:r>
            </w:ins>
          </w:p>
        </w:tc>
        <w:tc>
          <w:tcPr>
            <w:tcW w:w="1260" w:type="dxa"/>
          </w:tcPr>
          <w:p w:rsidR="00C45208" w:rsidRDefault="00C45208" w:rsidP="00C45208">
            <w:pPr>
              <w:rPr>
                <w:ins w:id="261" w:author="Palacherla, Susmitha C (NONUS)" w:date="2019-08-26T16:26:00Z"/>
              </w:rPr>
            </w:pPr>
            <w:ins w:id="262" w:author="Palacherla, Susmitha C (NONUS)" w:date="2019-08-26T16:26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ins w:id="263" w:author="Palacherla, Susmitha C (NONUS)" w:date="2019-08-26T16:26:00Z"/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  <w:ins w:id="264" w:author="Palacherla, Susmitha C (NONUS)" w:date="2019-08-26T16:26:00Z"/>
        </w:trPr>
        <w:tc>
          <w:tcPr>
            <w:tcW w:w="900" w:type="dxa"/>
          </w:tcPr>
          <w:p w:rsidR="00C45208" w:rsidRDefault="00A16AF9" w:rsidP="00C45208">
            <w:pPr>
              <w:rPr>
                <w:ins w:id="265" w:author="Palacherla, Susmitha C (NONUS)" w:date="2019-08-26T16:26:00Z"/>
              </w:rPr>
            </w:pPr>
            <w:ins w:id="266" w:author="Palacherla, Susmitha C (NONUS)" w:date="2019-08-26T16:36:00Z">
              <w:r>
                <w:rPr>
                  <w:rFonts w:asciiTheme="minorHAnsi" w:hAnsiTheme="minorHAnsi"/>
                  <w:bCs/>
                </w:rPr>
                <w:t>8.</w:t>
              </w:r>
            </w:ins>
            <w:ins w:id="267" w:author="Palacherla, Susmitha C (NONUS)" w:date="2019-08-26T16:26:00Z">
              <w:r w:rsidR="00C45208">
                <w:rPr>
                  <w:rFonts w:asciiTheme="minorHAnsi" w:hAnsiTheme="minorHAnsi"/>
                  <w:bCs/>
                </w:rPr>
                <w:t>11</w:t>
              </w:r>
            </w:ins>
          </w:p>
        </w:tc>
        <w:tc>
          <w:tcPr>
            <w:tcW w:w="3960" w:type="dxa"/>
          </w:tcPr>
          <w:p w:rsidR="00C45208" w:rsidRPr="00F03F7A" w:rsidRDefault="00C45208" w:rsidP="00C45208">
            <w:pPr>
              <w:rPr>
                <w:ins w:id="268" w:author="Palacherla, Susmitha C (NONUS)" w:date="2019-08-26T16:26:00Z"/>
              </w:rPr>
            </w:pPr>
            <w:ins w:id="269" w:author="Palacherla, Susmitha C (NONUS)" w:date="2019-08-26T16:26:00Z">
              <w:r>
                <w:t>Status of log on load</w:t>
              </w:r>
            </w:ins>
          </w:p>
        </w:tc>
        <w:tc>
          <w:tcPr>
            <w:tcW w:w="4500" w:type="dxa"/>
          </w:tcPr>
          <w:p w:rsidR="00C45208" w:rsidRDefault="00C45208" w:rsidP="00C45208">
            <w:pPr>
              <w:rPr>
                <w:ins w:id="270" w:author="Palacherla, Susmitha C (NONUS)" w:date="2019-08-26T16:26:00Z"/>
              </w:rPr>
            </w:pPr>
            <w:ins w:id="271" w:author="Palacherla, Susmitha C (NONUS)" w:date="2019-08-26T16:26:00Z">
              <w:r>
                <w:t>Pending Acknowledgement</w:t>
              </w:r>
            </w:ins>
            <w:ins w:id="272" w:author="Palacherla, Susmitha C (NONUS)" w:date="2019-08-26T16:39:00Z">
              <w:r w:rsidR="00A16AF9">
                <w:t xml:space="preserve"> 3</w:t>
              </w:r>
            </w:ins>
          </w:p>
        </w:tc>
        <w:tc>
          <w:tcPr>
            <w:tcW w:w="1260" w:type="dxa"/>
          </w:tcPr>
          <w:p w:rsidR="00C45208" w:rsidRDefault="00C45208" w:rsidP="00C45208">
            <w:pPr>
              <w:rPr>
                <w:ins w:id="273" w:author="Palacherla, Susmitha C (NONUS)" w:date="2019-08-26T16:26:00Z"/>
              </w:rPr>
            </w:pPr>
            <w:ins w:id="274" w:author="Palacherla, Susmitha C (NONUS)" w:date="2019-08-26T16:26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ins w:id="275" w:author="Palacherla, Susmitha C (NONUS)" w:date="2019-08-26T16:26:00Z"/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  <w:ins w:id="276" w:author="Palacherla, Susmitha C (NONUS)" w:date="2019-08-26T16:26:00Z"/>
        </w:trPr>
        <w:tc>
          <w:tcPr>
            <w:tcW w:w="900" w:type="dxa"/>
          </w:tcPr>
          <w:p w:rsidR="00C45208" w:rsidRDefault="00A16AF9" w:rsidP="00C45208">
            <w:pPr>
              <w:rPr>
                <w:ins w:id="277" w:author="Palacherla, Susmitha C (NONUS)" w:date="2019-08-26T16:26:00Z"/>
              </w:rPr>
            </w:pPr>
            <w:ins w:id="278" w:author="Palacherla, Susmitha C (NONUS)" w:date="2019-08-26T16:36:00Z">
              <w:r>
                <w:rPr>
                  <w:rFonts w:asciiTheme="minorHAnsi" w:hAnsiTheme="minorHAnsi"/>
                  <w:bCs/>
                </w:rPr>
                <w:t>8.</w:t>
              </w:r>
            </w:ins>
            <w:ins w:id="279" w:author="Palacherla, Susmitha C (NONUS)" w:date="2019-08-26T16:26:00Z">
              <w:r w:rsidR="00C45208">
                <w:rPr>
                  <w:rFonts w:asciiTheme="minorHAnsi" w:hAnsiTheme="minorHAnsi"/>
                  <w:bCs/>
                </w:rPr>
                <w:t>12</w:t>
              </w:r>
            </w:ins>
          </w:p>
        </w:tc>
        <w:tc>
          <w:tcPr>
            <w:tcW w:w="3960" w:type="dxa"/>
          </w:tcPr>
          <w:p w:rsidR="00C45208" w:rsidRPr="00F03F7A" w:rsidRDefault="00C45208" w:rsidP="00C45208">
            <w:pPr>
              <w:rPr>
                <w:ins w:id="280" w:author="Palacherla, Susmitha C (NONUS)" w:date="2019-08-26T16:26:00Z"/>
              </w:rPr>
            </w:pPr>
            <w:proofErr w:type="spellStart"/>
            <w:ins w:id="281" w:author="Palacherla, Susmitha C (NONUS)" w:date="2019-08-26T16:26:00Z">
              <w:r>
                <w:t>Csr</w:t>
              </w:r>
              <w:proofErr w:type="spellEnd"/>
              <w:r>
                <w:t xml:space="preserve"> site and program</w:t>
              </w:r>
            </w:ins>
          </w:p>
        </w:tc>
        <w:tc>
          <w:tcPr>
            <w:tcW w:w="4500" w:type="dxa"/>
          </w:tcPr>
          <w:p w:rsidR="00C45208" w:rsidRDefault="00C45208" w:rsidP="00A16AF9">
            <w:pPr>
              <w:rPr>
                <w:ins w:id="282" w:author="Palacherla, Susmitha C (NONUS)" w:date="2019-08-26T16:26:00Z"/>
              </w:rPr>
              <w:pPrChange w:id="283" w:author="Palacherla, Susmitha C (NONUS)" w:date="2019-08-26T16:39:00Z">
                <w:pPr/>
              </w:pPrChange>
            </w:pPr>
            <w:ins w:id="284" w:author="Palacherla, Susmitha C (NONUS)" w:date="2019-08-26T16:26:00Z">
              <w:r>
                <w:t>Should populate values from</w:t>
              </w:r>
            </w:ins>
            <w:ins w:id="285" w:author="Palacherla, Susmitha C (NONUS)" w:date="2019-08-26T16:39:00Z">
              <w:r w:rsidR="00A16AF9">
                <w:t xml:space="preserve"> file or </w:t>
              </w:r>
            </w:ins>
            <w:proofErr w:type="spellStart"/>
            <w:ins w:id="286" w:author="Palacherla, Susmitha C (NONUS)" w:date="2019-08-26T16:26:00Z">
              <w:r w:rsidR="00A16AF9">
                <w:t>emp</w:t>
              </w:r>
              <w:proofErr w:type="spellEnd"/>
              <w:r w:rsidR="00A16AF9">
                <w:t xml:space="preserve"> record</w:t>
              </w:r>
            </w:ins>
          </w:p>
        </w:tc>
        <w:tc>
          <w:tcPr>
            <w:tcW w:w="1260" w:type="dxa"/>
          </w:tcPr>
          <w:p w:rsidR="00C45208" w:rsidRDefault="00C45208" w:rsidP="00C45208">
            <w:pPr>
              <w:rPr>
                <w:ins w:id="287" w:author="Palacherla, Susmitha C (NONUS)" w:date="2019-08-26T16:26:00Z"/>
              </w:rPr>
            </w:pPr>
            <w:ins w:id="288" w:author="Palacherla, Susmitha C (NONUS)" w:date="2019-08-26T16:26:00Z">
              <w:r w:rsidRPr="005E6689"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ins w:id="289" w:author="Palacherla, Susmitha C (NONUS)" w:date="2019-08-26T16:26:00Z"/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  <w:ins w:id="290" w:author="Palacherla, Susmitha C (NONUS)" w:date="2019-08-26T16:26:00Z"/>
        </w:trPr>
        <w:tc>
          <w:tcPr>
            <w:tcW w:w="900" w:type="dxa"/>
          </w:tcPr>
          <w:p w:rsidR="00C45208" w:rsidRDefault="00A16AF9" w:rsidP="00C45208">
            <w:pPr>
              <w:rPr>
                <w:ins w:id="291" w:author="Palacherla, Susmitha C (NONUS)" w:date="2019-08-26T16:26:00Z"/>
              </w:rPr>
            </w:pPr>
            <w:ins w:id="292" w:author="Palacherla, Susmitha C (NONUS)" w:date="2019-08-26T16:36:00Z">
              <w:r>
                <w:rPr>
                  <w:rFonts w:asciiTheme="minorHAnsi" w:hAnsiTheme="minorHAnsi"/>
                  <w:bCs/>
                </w:rPr>
                <w:t>8.</w:t>
              </w:r>
            </w:ins>
            <w:ins w:id="293" w:author="Palacherla, Susmitha C (NONUS)" w:date="2019-08-26T16:26:00Z">
              <w:r w:rsidR="00C45208">
                <w:rPr>
                  <w:rFonts w:asciiTheme="minorHAnsi" w:hAnsiTheme="minorHAnsi"/>
                  <w:bCs/>
                </w:rPr>
                <w:t>13</w:t>
              </w:r>
            </w:ins>
          </w:p>
        </w:tc>
        <w:tc>
          <w:tcPr>
            <w:tcW w:w="3960" w:type="dxa"/>
          </w:tcPr>
          <w:p w:rsidR="00C45208" w:rsidRPr="00F03F7A" w:rsidRDefault="00C45208" w:rsidP="00C45208">
            <w:pPr>
              <w:rPr>
                <w:ins w:id="294" w:author="Palacherla, Susmitha C (NONUS)" w:date="2019-08-26T16:26:00Z"/>
              </w:rPr>
            </w:pPr>
            <w:ins w:id="295" w:author="Palacherla, Susmitha C (NONUS)" w:date="2019-08-26T16:26:00Z">
              <w:r>
                <w:t>Notification</w:t>
              </w:r>
            </w:ins>
          </w:p>
        </w:tc>
        <w:tc>
          <w:tcPr>
            <w:tcW w:w="4500" w:type="dxa"/>
          </w:tcPr>
          <w:p w:rsidR="00C45208" w:rsidRDefault="00C45208" w:rsidP="00C45208">
            <w:pPr>
              <w:rPr>
                <w:ins w:id="296" w:author="Palacherla, Susmitha C (NONUS)" w:date="2019-08-26T16:26:00Z"/>
              </w:rPr>
            </w:pPr>
            <w:ins w:id="297" w:author="Palacherla, Susmitha C (NONUS)" w:date="2019-08-26T16:26:00Z">
              <w:r>
                <w:t>To employee (</w:t>
              </w:r>
              <w:proofErr w:type="spellStart"/>
              <w:r>
                <w:t>emp</w:t>
              </w:r>
              <w:proofErr w:type="spellEnd"/>
              <w:r>
                <w:t>) copy sup</w:t>
              </w:r>
            </w:ins>
          </w:p>
        </w:tc>
        <w:tc>
          <w:tcPr>
            <w:tcW w:w="1260" w:type="dxa"/>
          </w:tcPr>
          <w:p w:rsidR="00C45208" w:rsidRDefault="00C45208" w:rsidP="00C45208">
            <w:pPr>
              <w:rPr>
                <w:ins w:id="298" w:author="Palacherla, Susmitha C (NONUS)" w:date="2019-08-26T16:26:00Z"/>
              </w:rPr>
            </w:pPr>
            <w:ins w:id="299" w:author="Palacherla, Susmitha C (NONUS)" w:date="2019-08-26T16:26:00Z">
              <w:r>
                <w:t>P</w:t>
              </w:r>
            </w:ins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ins w:id="300" w:author="Palacherla, Susmitha C (NONUS)" w:date="2019-08-26T16:26:00Z"/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  <w:ins w:id="301" w:author="Palacherla, Susmitha C (NONUS)" w:date="2019-08-26T16:26:00Z"/>
        </w:trPr>
        <w:tc>
          <w:tcPr>
            <w:tcW w:w="900" w:type="dxa"/>
          </w:tcPr>
          <w:p w:rsidR="00C45208" w:rsidRDefault="00A16AF9" w:rsidP="00C45208">
            <w:pPr>
              <w:rPr>
                <w:ins w:id="302" w:author="Palacherla, Susmitha C (NONUS)" w:date="2019-08-26T16:26:00Z"/>
              </w:rPr>
            </w:pPr>
            <w:ins w:id="303" w:author="Palacherla, Susmitha C (NONUS)" w:date="2019-08-26T16:36:00Z">
              <w:r>
                <w:rPr>
                  <w:rFonts w:asciiTheme="minorHAnsi" w:hAnsiTheme="minorHAnsi"/>
                  <w:bCs/>
                </w:rPr>
                <w:t>8.</w:t>
              </w:r>
            </w:ins>
            <w:ins w:id="304" w:author="Palacherla, Susmitha C (NONUS)" w:date="2019-08-26T16:26:00Z">
              <w:r w:rsidR="00C45208">
                <w:rPr>
                  <w:rFonts w:asciiTheme="minorHAnsi" w:hAnsiTheme="minorHAnsi"/>
                  <w:bCs/>
                </w:rPr>
                <w:t>14</w:t>
              </w:r>
            </w:ins>
          </w:p>
        </w:tc>
        <w:tc>
          <w:tcPr>
            <w:tcW w:w="3960" w:type="dxa"/>
          </w:tcPr>
          <w:p w:rsidR="00C45208" w:rsidRPr="00F03F7A" w:rsidRDefault="00C45208" w:rsidP="00C45208">
            <w:pPr>
              <w:rPr>
                <w:ins w:id="305" w:author="Palacherla, Susmitha C (NONUS)" w:date="2019-08-26T16:26:00Z"/>
              </w:rPr>
            </w:pPr>
            <w:ins w:id="306" w:author="Palacherla, Susmitha C (NONUS)" w:date="2019-08-26T16:26:00Z">
              <w:r>
                <w:t>Dashboard visibility</w:t>
              </w:r>
            </w:ins>
          </w:p>
        </w:tc>
        <w:tc>
          <w:tcPr>
            <w:tcW w:w="4500" w:type="dxa"/>
          </w:tcPr>
          <w:p w:rsidR="00C45208" w:rsidRDefault="00C45208" w:rsidP="00C45208">
            <w:pPr>
              <w:rPr>
                <w:ins w:id="307" w:author="Palacherla, Susmitha C (NONUS)" w:date="2019-08-26T16:26:00Z"/>
              </w:rPr>
            </w:pPr>
            <w:ins w:id="308" w:author="Palacherla, Susmitha C (NONUS)" w:date="2019-08-26T16:26:00Z">
              <w:r>
                <w:t xml:space="preserve">Should be available in both </w:t>
              </w:r>
              <w:proofErr w:type="spellStart"/>
              <w:r>
                <w:t>emp</w:t>
              </w:r>
              <w:proofErr w:type="spellEnd"/>
              <w:r>
                <w:t xml:space="preserve"> and sup dashboard</w:t>
              </w:r>
            </w:ins>
          </w:p>
        </w:tc>
        <w:tc>
          <w:tcPr>
            <w:tcW w:w="1260" w:type="dxa"/>
          </w:tcPr>
          <w:p w:rsidR="00C45208" w:rsidRDefault="00C45208" w:rsidP="00C45208">
            <w:pPr>
              <w:rPr>
                <w:ins w:id="309" w:author="Palacherla, Susmitha C (NONUS)" w:date="2019-08-26T16:26:00Z"/>
              </w:rPr>
            </w:pPr>
          </w:p>
        </w:tc>
        <w:tc>
          <w:tcPr>
            <w:tcW w:w="2880" w:type="dxa"/>
          </w:tcPr>
          <w:p w:rsidR="00C45208" w:rsidRPr="00BF0D72" w:rsidRDefault="00C45208" w:rsidP="00C45208">
            <w:pPr>
              <w:rPr>
                <w:ins w:id="310" w:author="Palacherla, Susmitha C (NONUS)" w:date="2019-08-26T16:26:00Z"/>
                <w:rFonts w:asciiTheme="minorHAnsi" w:hAnsiTheme="minorHAnsi"/>
                <w:bCs/>
              </w:rPr>
            </w:pPr>
          </w:p>
        </w:tc>
      </w:tr>
      <w:tr w:rsidR="00C45208" w:rsidRPr="00FF5201" w:rsidTr="00C45208">
        <w:trPr>
          <w:cantSplit/>
          <w:ins w:id="311" w:author="Palacherla, Susmitha C (NONUS)" w:date="2019-08-26T16:26:00Z"/>
        </w:trPr>
        <w:tc>
          <w:tcPr>
            <w:tcW w:w="900" w:type="dxa"/>
          </w:tcPr>
          <w:p w:rsidR="00C45208" w:rsidRDefault="00A16AF9" w:rsidP="00C45208">
            <w:pPr>
              <w:rPr>
                <w:ins w:id="312" w:author="Palacherla, Susmitha C (NONUS)" w:date="2019-08-26T16:26:00Z"/>
                <w:rFonts w:asciiTheme="minorHAnsi" w:hAnsiTheme="minorHAnsi"/>
                <w:bCs/>
              </w:rPr>
            </w:pPr>
            <w:ins w:id="313" w:author="Palacherla, Susmitha C (NONUS)" w:date="2019-08-26T16:36:00Z">
              <w:r>
                <w:rPr>
                  <w:rFonts w:asciiTheme="minorHAnsi" w:hAnsiTheme="minorHAnsi"/>
                  <w:bCs/>
                </w:rPr>
                <w:t>8.</w:t>
              </w:r>
            </w:ins>
            <w:ins w:id="314" w:author="Palacherla, Susmitha C (NONUS)" w:date="2019-08-26T16:26:00Z">
              <w:r w:rsidR="00C45208">
                <w:rPr>
                  <w:rFonts w:asciiTheme="minorHAnsi" w:hAnsiTheme="minorHAnsi"/>
                  <w:bCs/>
                </w:rPr>
                <w:t>15</w:t>
              </w:r>
            </w:ins>
          </w:p>
        </w:tc>
        <w:tc>
          <w:tcPr>
            <w:tcW w:w="3960" w:type="dxa"/>
          </w:tcPr>
          <w:p w:rsidR="00A16AF9" w:rsidRPr="00A16AF9" w:rsidRDefault="00A16AF9" w:rsidP="00A16AF9">
            <w:pPr>
              <w:rPr>
                <w:ins w:id="315" w:author="Palacherla, Susmitha C (NONUS)" w:date="2019-08-26T16:40:00Z"/>
                <w:rPrChange w:id="316" w:author="Palacherla, Susmitha C (NONUS)" w:date="2019-08-26T16:41:00Z">
                  <w:rPr>
                    <w:ins w:id="317" w:author="Palacherla, Susmitha C (NONUS)" w:date="2019-08-26T16:40:00Z"/>
                    <w:color w:val="1F497D"/>
                  </w:rPr>
                </w:rPrChange>
              </w:rPr>
              <w:pPrChange w:id="318" w:author="Palacherla, Susmitha C (NONUS)" w:date="2019-08-26T16:41:00Z">
                <w:pPr>
                  <w:spacing w:line="360" w:lineRule="auto"/>
                </w:pPr>
              </w:pPrChange>
            </w:pPr>
            <w:ins w:id="319" w:author="Palacherla, Susmitha C (NONUS)" w:date="2019-08-26T16:40:00Z">
              <w:r w:rsidRPr="00A16AF9">
                <w:rPr>
                  <w:rPrChange w:id="320" w:author="Palacherla, Susmitha C (NONUS)" w:date="2019-08-26T16:41:00Z">
                    <w:rPr>
                      <w:color w:val="1F497D"/>
                    </w:rPr>
                  </w:rPrChange>
                </w:rPr>
                <w:t>Review as employee first and then as sup</w:t>
              </w:r>
            </w:ins>
          </w:p>
          <w:p w:rsidR="00C45208" w:rsidRPr="00F03F7A" w:rsidRDefault="00C45208" w:rsidP="00A16AF9">
            <w:pPr>
              <w:rPr>
                <w:ins w:id="321" w:author="Palacherla, Susmitha C (NONUS)" w:date="2019-08-26T16:26:00Z"/>
              </w:rPr>
              <w:pPrChange w:id="322" w:author="Palacherla, Susmitha C (NONUS)" w:date="2019-08-26T16:41:00Z">
                <w:pPr/>
              </w:pPrChange>
            </w:pPr>
          </w:p>
        </w:tc>
        <w:tc>
          <w:tcPr>
            <w:tcW w:w="4500" w:type="dxa"/>
          </w:tcPr>
          <w:p w:rsidR="00A16AF9" w:rsidRPr="00A16AF9" w:rsidRDefault="00A16AF9" w:rsidP="00A16AF9">
            <w:pPr>
              <w:overflowPunct/>
              <w:autoSpaceDE/>
              <w:autoSpaceDN/>
              <w:adjustRightInd/>
              <w:textAlignment w:val="auto"/>
              <w:rPr>
                <w:ins w:id="323" w:author="Palacherla, Susmitha C (NONUS)" w:date="2019-08-26T16:40:00Z"/>
                <w:rPrChange w:id="324" w:author="Palacherla, Susmitha C (NONUS)" w:date="2019-08-26T16:41:00Z">
                  <w:rPr>
                    <w:ins w:id="325" w:author="Palacherla, Susmitha C (NONUS)" w:date="2019-08-26T16:40:00Z"/>
                    <w:color w:val="1F497D"/>
                  </w:rPr>
                </w:rPrChange>
              </w:rPr>
              <w:pPrChange w:id="326" w:author="Palacherla, Susmitha C (NONUS)" w:date="2019-08-26T16:41:00Z">
                <w:pPr>
                  <w:numPr>
                    <w:numId w:val="13"/>
                  </w:numPr>
                  <w:overflowPunct/>
                  <w:autoSpaceDE/>
                  <w:autoSpaceDN/>
                  <w:adjustRightInd/>
                  <w:spacing w:line="360" w:lineRule="auto"/>
                  <w:ind w:left="720" w:hanging="360"/>
                  <w:textAlignment w:val="auto"/>
                </w:pPr>
              </w:pPrChange>
            </w:pPr>
            <w:ins w:id="327" w:author="Palacherla, Susmitha C (NONUS)" w:date="2019-08-26T16:40:00Z">
              <w:r w:rsidRPr="00A16AF9">
                <w:rPr>
                  <w:rPrChange w:id="328" w:author="Palacherla, Susmitha C (NONUS)" w:date="2019-08-26T16:41:00Z">
                    <w:rPr>
                      <w:color w:val="1F497D"/>
                    </w:rPr>
                  </w:rPrChange>
                </w:rPr>
                <w:t xml:space="preserve">Pending Supervisor Review </w:t>
              </w:r>
            </w:ins>
            <w:ins w:id="329" w:author="Palacherla, Susmitha C (NONUS)" w:date="2019-08-26T16:42:00Z">
              <w:r>
                <w:sym w:font="Wingdings" w:char="F0E0"/>
              </w:r>
            </w:ins>
            <w:ins w:id="330" w:author="Palacherla, Susmitha C (NONUS)" w:date="2019-08-26T16:40:00Z">
              <w:r w:rsidRPr="00A16AF9">
                <w:rPr>
                  <w:rPrChange w:id="331" w:author="Palacherla, Susmitha C (NONUS)" w:date="2019-08-26T16:41:00Z">
                    <w:rPr>
                      <w:color w:val="1F497D"/>
                    </w:rPr>
                  </w:rPrChange>
                </w:rPr>
                <w:t xml:space="preserve"> Completed</w:t>
              </w:r>
            </w:ins>
          </w:p>
          <w:p w:rsidR="00C45208" w:rsidRDefault="00C45208" w:rsidP="00A16AF9">
            <w:pPr>
              <w:rPr>
                <w:ins w:id="332" w:author="Palacherla, Susmitha C (NONUS)" w:date="2019-08-26T16:26:00Z"/>
              </w:rPr>
              <w:pPrChange w:id="333" w:author="Palacherla, Susmitha C (NONUS)" w:date="2019-08-26T16:41:00Z">
                <w:pPr/>
              </w:pPrChange>
            </w:pPr>
          </w:p>
        </w:tc>
        <w:tc>
          <w:tcPr>
            <w:tcW w:w="1260" w:type="dxa"/>
          </w:tcPr>
          <w:p w:rsidR="00C45208" w:rsidRPr="00202208" w:rsidRDefault="00C45208" w:rsidP="00C45208">
            <w:pPr>
              <w:rPr>
                <w:ins w:id="334" w:author="Palacherla, Susmitha C (NONUS)" w:date="2019-08-26T16:26:00Z"/>
                <w:rFonts w:asciiTheme="minorHAnsi" w:hAnsiTheme="minorHAnsi"/>
                <w:bCs/>
              </w:rPr>
            </w:pPr>
            <w:ins w:id="335" w:author="Palacherla, Susmitha C (NONUS)" w:date="2019-08-26T16:26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C45208" w:rsidRPr="00BF0D72" w:rsidRDefault="00F63FA8" w:rsidP="00C45208">
            <w:pPr>
              <w:rPr>
                <w:ins w:id="336" w:author="Palacherla, Susmitha C (NONUS)" w:date="2019-08-26T16:26:00Z"/>
                <w:rFonts w:asciiTheme="minorHAnsi" w:hAnsiTheme="minorHAnsi"/>
                <w:bCs/>
              </w:rPr>
            </w:pPr>
            <w:ins w:id="337" w:author="Palacherla, Susmitha C (NONUS)" w:date="2019-08-26T16:44:00Z">
              <w:r w:rsidRPr="00F63FA8">
                <w:rPr>
                  <w:rFonts w:asciiTheme="minorHAnsi" w:hAnsiTheme="minorHAnsi"/>
                  <w:bCs/>
                </w:rPr>
                <w:t>eCL-M-225103-168938</w:t>
              </w:r>
            </w:ins>
          </w:p>
        </w:tc>
      </w:tr>
      <w:tr w:rsidR="00C45208" w:rsidRPr="00FF5201" w:rsidTr="00C45208">
        <w:trPr>
          <w:cantSplit/>
          <w:ins w:id="338" w:author="Palacherla, Susmitha C (NONUS)" w:date="2019-08-26T16:26:00Z"/>
        </w:trPr>
        <w:tc>
          <w:tcPr>
            <w:tcW w:w="900" w:type="dxa"/>
          </w:tcPr>
          <w:p w:rsidR="00C45208" w:rsidRDefault="00A16AF9" w:rsidP="00C45208">
            <w:pPr>
              <w:rPr>
                <w:ins w:id="339" w:author="Palacherla, Susmitha C (NONUS)" w:date="2019-08-26T16:26:00Z"/>
                <w:rFonts w:asciiTheme="minorHAnsi" w:hAnsiTheme="minorHAnsi"/>
                <w:bCs/>
              </w:rPr>
            </w:pPr>
            <w:ins w:id="340" w:author="Palacherla, Susmitha C (NONUS)" w:date="2019-08-26T16:36:00Z">
              <w:r>
                <w:rPr>
                  <w:rFonts w:asciiTheme="minorHAnsi" w:hAnsiTheme="minorHAnsi"/>
                  <w:bCs/>
                </w:rPr>
                <w:t>8.</w:t>
              </w:r>
            </w:ins>
            <w:ins w:id="341" w:author="Palacherla, Susmitha C (NONUS)" w:date="2019-08-26T16:26:00Z">
              <w:r w:rsidR="00C45208">
                <w:rPr>
                  <w:rFonts w:asciiTheme="minorHAnsi" w:hAnsiTheme="minorHAnsi"/>
                  <w:bCs/>
                </w:rPr>
                <w:t>16</w:t>
              </w:r>
            </w:ins>
          </w:p>
        </w:tc>
        <w:tc>
          <w:tcPr>
            <w:tcW w:w="3960" w:type="dxa"/>
          </w:tcPr>
          <w:p w:rsidR="00A16AF9" w:rsidRPr="007B6BCA" w:rsidRDefault="00A16AF9" w:rsidP="00A16AF9">
            <w:pPr>
              <w:rPr>
                <w:ins w:id="342" w:author="Palacherla, Susmitha C (NONUS)" w:date="2019-08-26T16:41:00Z"/>
              </w:rPr>
            </w:pPr>
            <w:ins w:id="343" w:author="Palacherla, Susmitha C (NONUS)" w:date="2019-08-26T16:41:00Z">
              <w:r w:rsidRPr="007B6BCA">
                <w:t xml:space="preserve">Review as </w:t>
              </w:r>
              <w:r>
                <w:t xml:space="preserve">sup first and then as </w:t>
              </w:r>
              <w:proofErr w:type="spellStart"/>
              <w:r>
                <w:t>emp</w:t>
              </w:r>
              <w:proofErr w:type="spellEnd"/>
            </w:ins>
          </w:p>
          <w:p w:rsidR="00C45208" w:rsidRPr="00F03F7A" w:rsidRDefault="00C45208" w:rsidP="00C45208">
            <w:pPr>
              <w:rPr>
                <w:ins w:id="344" w:author="Palacherla, Susmitha C (NONUS)" w:date="2019-08-26T16:26:00Z"/>
              </w:rPr>
            </w:pPr>
          </w:p>
        </w:tc>
        <w:tc>
          <w:tcPr>
            <w:tcW w:w="4500" w:type="dxa"/>
          </w:tcPr>
          <w:p w:rsidR="00A16AF9" w:rsidRPr="00A16AF9" w:rsidRDefault="00A16AF9" w:rsidP="00A16AF9">
            <w:pPr>
              <w:overflowPunct/>
              <w:autoSpaceDE/>
              <w:autoSpaceDN/>
              <w:adjustRightInd/>
              <w:textAlignment w:val="auto"/>
              <w:rPr>
                <w:ins w:id="345" w:author="Palacherla, Susmitha C (NONUS)" w:date="2019-08-26T16:41:00Z"/>
                <w:rPrChange w:id="346" w:author="Palacherla, Susmitha C (NONUS)" w:date="2019-08-26T16:41:00Z">
                  <w:rPr>
                    <w:ins w:id="347" w:author="Palacherla, Susmitha C (NONUS)" w:date="2019-08-26T16:41:00Z"/>
                    <w:color w:val="1F497D"/>
                  </w:rPr>
                </w:rPrChange>
              </w:rPr>
              <w:pPrChange w:id="348" w:author="Palacherla, Susmitha C (NONUS)" w:date="2019-08-26T16:41:00Z">
                <w:pPr>
                  <w:numPr>
                    <w:numId w:val="14"/>
                  </w:numPr>
                  <w:overflowPunct/>
                  <w:autoSpaceDE/>
                  <w:autoSpaceDN/>
                  <w:adjustRightInd/>
                  <w:spacing w:line="360" w:lineRule="auto"/>
                  <w:ind w:left="720" w:hanging="360"/>
                  <w:textAlignment w:val="auto"/>
                </w:pPr>
              </w:pPrChange>
            </w:pPr>
            <w:ins w:id="349" w:author="Palacherla, Susmitha C (NONUS)" w:date="2019-08-26T16:41:00Z">
              <w:r w:rsidRPr="00A16AF9">
                <w:rPr>
                  <w:rPrChange w:id="350" w:author="Palacherla, Susmitha C (NONUS)" w:date="2019-08-26T16:41:00Z">
                    <w:rPr>
                      <w:color w:val="1F497D"/>
                    </w:rPr>
                  </w:rPrChange>
                </w:rPr>
                <w:t xml:space="preserve">Pending Employee Review </w:t>
              </w:r>
            </w:ins>
            <w:ins w:id="351" w:author="Palacherla, Susmitha C (NONUS)" w:date="2019-08-26T16:42:00Z">
              <w:r>
                <w:sym w:font="Wingdings" w:char="F0E0"/>
              </w:r>
            </w:ins>
            <w:ins w:id="352" w:author="Palacherla, Susmitha C (NONUS)" w:date="2019-08-26T16:41:00Z">
              <w:r w:rsidRPr="00A16AF9">
                <w:rPr>
                  <w:rPrChange w:id="353" w:author="Palacherla, Susmitha C (NONUS)" w:date="2019-08-26T16:41:00Z">
                    <w:rPr>
                      <w:color w:val="1F497D"/>
                    </w:rPr>
                  </w:rPrChange>
                </w:rPr>
                <w:t xml:space="preserve"> Completed</w:t>
              </w:r>
            </w:ins>
          </w:p>
          <w:p w:rsidR="00C45208" w:rsidRDefault="00C45208" w:rsidP="00C45208">
            <w:pPr>
              <w:rPr>
                <w:ins w:id="354" w:author="Palacherla, Susmitha C (NONUS)" w:date="2019-08-26T16:26:00Z"/>
              </w:rPr>
            </w:pPr>
          </w:p>
        </w:tc>
        <w:tc>
          <w:tcPr>
            <w:tcW w:w="1260" w:type="dxa"/>
          </w:tcPr>
          <w:p w:rsidR="00C45208" w:rsidRDefault="00C45208" w:rsidP="00C45208">
            <w:pPr>
              <w:rPr>
                <w:ins w:id="355" w:author="Palacherla, Susmitha C (NONUS)" w:date="2019-08-26T16:26:00Z"/>
                <w:rFonts w:asciiTheme="minorHAnsi" w:hAnsiTheme="minorHAnsi"/>
                <w:bCs/>
              </w:rPr>
            </w:pPr>
            <w:ins w:id="356" w:author="Palacherla, Susmitha C (NONUS)" w:date="2019-08-26T16:26:00Z">
              <w:r>
                <w:rPr>
                  <w:rFonts w:asciiTheme="minorHAnsi" w:hAnsiTheme="minorHAnsi"/>
                  <w:bCs/>
                </w:rPr>
                <w:t>P</w:t>
              </w:r>
            </w:ins>
          </w:p>
        </w:tc>
        <w:tc>
          <w:tcPr>
            <w:tcW w:w="2880" w:type="dxa"/>
          </w:tcPr>
          <w:p w:rsidR="00C45208" w:rsidRPr="00BF0D72" w:rsidRDefault="00F63FA8" w:rsidP="00C45208">
            <w:pPr>
              <w:rPr>
                <w:ins w:id="357" w:author="Palacherla, Susmitha C (NONUS)" w:date="2019-08-26T16:26:00Z"/>
                <w:rFonts w:asciiTheme="minorHAnsi" w:hAnsiTheme="minorHAnsi"/>
                <w:bCs/>
              </w:rPr>
            </w:pPr>
            <w:ins w:id="358" w:author="Palacherla, Susmitha C (NONUS)" w:date="2019-08-26T16:44:00Z">
              <w:r w:rsidRPr="00F63FA8">
                <w:rPr>
                  <w:rFonts w:asciiTheme="minorHAnsi" w:hAnsiTheme="minorHAnsi"/>
                  <w:bCs/>
                </w:rPr>
                <w:t>eCL-M-225108-168939</w:t>
              </w:r>
            </w:ins>
          </w:p>
        </w:tc>
      </w:tr>
    </w:tbl>
    <w:p w:rsidR="00C45208" w:rsidRDefault="00C45208" w:rsidP="00C45208">
      <w:pPr>
        <w:rPr>
          <w:ins w:id="359" w:author="Palacherla, Susmitha C (NONUS)" w:date="2019-08-26T16:26:00Z"/>
        </w:rPr>
      </w:pPr>
    </w:p>
    <w:p w:rsidR="00790283" w:rsidRDefault="00790283" w:rsidP="00FF130B"/>
    <w:sectPr w:rsidR="00790283" w:rsidSect="00534A8B">
      <w:headerReference w:type="default" r:id="rId8"/>
      <w:footerReference w:type="default" r:id="rId9"/>
      <w:footerReference w:type="first" r:id="rId10"/>
      <w:pgSz w:w="15840" w:h="12240" w:orient="landscape" w:code="1"/>
      <w:pgMar w:top="720" w:right="1080" w:bottom="720" w:left="1080" w:header="720" w:footer="720" w:gutter="0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668C" w:rsidRDefault="0091668C">
      <w:r>
        <w:separator/>
      </w:r>
    </w:p>
  </w:endnote>
  <w:endnote w:type="continuationSeparator" w:id="0">
    <w:p w:rsidR="0091668C" w:rsidRDefault="0091668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08" w:rsidRDefault="00C45208" w:rsidP="00E355DE">
    <w:pPr>
      <w:pStyle w:val="CommentText"/>
      <w:tabs>
        <w:tab w:val="right" w:pos="10080"/>
      </w:tabs>
      <w:rPr>
        <w:noProof/>
        <w:sz w:val="18"/>
        <w:szCs w:val="18"/>
      </w:rPr>
    </w:pPr>
    <w:r>
      <w:rPr>
        <w:b/>
        <w:sz w:val="18"/>
      </w:rPr>
      <w:t>GDIT, INC. PROPRIETARY</w:t>
    </w:r>
    <w:r>
      <w:rPr>
        <w:b/>
        <w:sz w:val="18"/>
      </w:rPr>
      <w:tab/>
    </w:r>
  </w:p>
  <w:p w:rsidR="00C45208" w:rsidRDefault="00C45208" w:rsidP="00E355DE">
    <w:pPr>
      <w:tabs>
        <w:tab w:val="right" w:pos="10080"/>
      </w:tabs>
      <w:rPr>
        <w:sz w:val="18"/>
      </w:rPr>
    </w:pPr>
    <w:r>
      <w:rPr>
        <w:sz w:val="18"/>
      </w:rPr>
      <w:t>Copyrighted Material of GDIT, Inc.</w:t>
    </w:r>
    <w:r>
      <w:rPr>
        <w:sz w:val="18"/>
      </w:rPr>
      <w:tab/>
      <w:t xml:space="preserve">                     </w:t>
    </w:r>
  </w:p>
  <w:p w:rsidR="00C45208" w:rsidRDefault="00C45208" w:rsidP="00E355DE">
    <w:pPr>
      <w:pStyle w:val="Footer"/>
      <w:tabs>
        <w:tab w:val="clear" w:pos="8640"/>
        <w:tab w:val="left" w:pos="7200"/>
        <w:tab w:val="right" w:pos="10080"/>
      </w:tabs>
      <w:rPr>
        <w:rStyle w:val="PageNumber"/>
        <w:sz w:val="18"/>
        <w:szCs w:val="18"/>
      </w:rPr>
    </w:pPr>
    <w:r>
      <w:rPr>
        <w:sz w:val="18"/>
      </w:rPr>
      <w:t>Created 2013.  All rights reserved.</w:t>
    </w:r>
    <w:r>
      <w:rPr>
        <w:sz w:val="18"/>
      </w:rPr>
      <w:tab/>
    </w:r>
    <w:r>
      <w:rPr>
        <w:sz w:val="18"/>
      </w:rPr>
      <w:tab/>
    </w:r>
    <w:r>
      <w:rPr>
        <w:sz w:val="18"/>
      </w:rPr>
      <w:tab/>
      <w:t xml:space="preserve">Page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PAGE </w:instrText>
    </w:r>
    <w:r>
      <w:rPr>
        <w:rStyle w:val="PageNumber"/>
        <w:sz w:val="18"/>
        <w:szCs w:val="18"/>
      </w:rPr>
      <w:fldChar w:fldCharType="separate"/>
    </w:r>
    <w:r w:rsidR="00814CD9">
      <w:rPr>
        <w:rStyle w:val="PageNumber"/>
        <w:noProof/>
        <w:sz w:val="18"/>
        <w:szCs w:val="18"/>
      </w:rPr>
      <w:t>4</w:t>
    </w:r>
    <w:r>
      <w:rPr>
        <w:rStyle w:val="PageNumber"/>
        <w:sz w:val="18"/>
        <w:szCs w:val="18"/>
      </w:rPr>
      <w:fldChar w:fldCharType="end"/>
    </w:r>
    <w:r>
      <w:rPr>
        <w:rStyle w:val="PageNumber"/>
        <w:sz w:val="18"/>
        <w:szCs w:val="18"/>
      </w:rPr>
      <w:t xml:space="preserve"> of </w:t>
    </w:r>
    <w:r>
      <w:rPr>
        <w:rStyle w:val="PageNumber"/>
        <w:sz w:val="18"/>
        <w:szCs w:val="18"/>
      </w:rPr>
      <w:fldChar w:fldCharType="begin"/>
    </w:r>
    <w:r>
      <w:rPr>
        <w:rStyle w:val="PageNumber"/>
        <w:sz w:val="18"/>
        <w:szCs w:val="18"/>
      </w:rPr>
      <w:instrText xml:space="preserve"> NUMPAGES </w:instrText>
    </w:r>
    <w:r>
      <w:rPr>
        <w:rStyle w:val="PageNumber"/>
        <w:sz w:val="18"/>
        <w:szCs w:val="18"/>
      </w:rPr>
      <w:fldChar w:fldCharType="separate"/>
    </w:r>
    <w:r w:rsidR="00814CD9">
      <w:rPr>
        <w:rStyle w:val="PageNumber"/>
        <w:noProof/>
        <w:sz w:val="18"/>
        <w:szCs w:val="18"/>
      </w:rPr>
      <w:t>37</w:t>
    </w:r>
    <w:r>
      <w:rPr>
        <w:rStyle w:val="PageNumber"/>
        <w:sz w:val="18"/>
        <w:szCs w:val="18"/>
      </w:rPr>
      <w:fldChar w:fldCharType="end"/>
    </w:r>
  </w:p>
  <w:p w:rsidR="00C45208" w:rsidRDefault="00C45208" w:rsidP="00E355DE">
    <w:pPr>
      <w:pStyle w:val="Footer"/>
      <w:tabs>
        <w:tab w:val="clear" w:pos="4320"/>
        <w:tab w:val="clear" w:pos="8640"/>
        <w:tab w:val="center" w:pos="5760"/>
        <w:tab w:val="right" w:pos="10080"/>
        <w:tab w:val="right" w:pos="10440"/>
      </w:tabs>
      <w:ind w:right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08" w:rsidRDefault="00C45208">
    <w:pPr>
      <w:pStyle w:val="Footer"/>
      <w:tabs>
        <w:tab w:val="clear" w:pos="4320"/>
        <w:tab w:val="clear" w:pos="8640"/>
        <w:tab w:val="center" w:pos="5760"/>
        <w:tab w:val="right" w:pos="10440"/>
      </w:tabs>
      <w:ind w:left="-360" w:right="360"/>
      <w:rPr>
        <w:rFonts w:ascii="Arial" w:hAnsi="Arial"/>
      </w:rPr>
    </w:pPr>
    <w:r>
      <w:rPr>
        <w:rFonts w:ascii="Arial" w:hAnsi="Arial"/>
      </w:rPr>
      <w:t xml:space="preserve">Data Classification: </w:t>
    </w:r>
    <w:r>
      <w:rPr>
        <w:rFonts w:ascii="Arial" w:hAnsi="Arial"/>
        <w:b/>
      </w:rPr>
      <w:t>RESTRICTED</w:t>
    </w:r>
    <w:r>
      <w:rPr>
        <w:rFonts w:ascii="Arial" w:hAnsi="Arial"/>
      </w:rPr>
      <w:tab/>
      <w:t>Date Revised: 01/10/2005</w:t>
    </w:r>
    <w:r>
      <w:rPr>
        <w:rFonts w:ascii="Arial" w:hAnsi="Arial"/>
      </w:rPr>
      <w:tab/>
      <w:t xml:space="preserve">Page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PAGE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1</w:t>
    </w:r>
    <w:r>
      <w:rPr>
        <w:rStyle w:val="PageNumber"/>
        <w:rFonts w:ascii="Arial" w:hAnsi="Arial"/>
      </w:rPr>
      <w:fldChar w:fldCharType="end"/>
    </w:r>
    <w:r>
      <w:rPr>
        <w:rStyle w:val="PageNumber"/>
        <w:rFonts w:ascii="Arial" w:hAnsi="Arial"/>
      </w:rPr>
      <w:t xml:space="preserve"> of </w:t>
    </w:r>
    <w:r>
      <w:rPr>
        <w:rStyle w:val="PageNumber"/>
        <w:rFonts w:ascii="Arial" w:hAnsi="Arial"/>
      </w:rPr>
      <w:fldChar w:fldCharType="begin"/>
    </w:r>
    <w:r>
      <w:rPr>
        <w:rStyle w:val="PageNumber"/>
        <w:rFonts w:ascii="Arial" w:hAnsi="Arial"/>
      </w:rPr>
      <w:instrText xml:space="preserve"> NUMPAGES </w:instrText>
    </w:r>
    <w:r>
      <w:rPr>
        <w:rStyle w:val="PageNumber"/>
        <w:rFonts w:ascii="Arial" w:hAnsi="Arial"/>
      </w:rPr>
      <w:fldChar w:fldCharType="separate"/>
    </w:r>
    <w:r>
      <w:rPr>
        <w:rStyle w:val="PageNumber"/>
        <w:rFonts w:ascii="Arial" w:hAnsi="Arial"/>
        <w:noProof/>
      </w:rPr>
      <w:t>5</w:t>
    </w:r>
    <w:r>
      <w:rPr>
        <w:rStyle w:val="PageNumber"/>
        <w:rFonts w:ascii="Arial" w:hAnsi="Arial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668C" w:rsidRDefault="0091668C">
      <w:r>
        <w:separator/>
      </w:r>
    </w:p>
  </w:footnote>
  <w:footnote w:type="continuationSeparator" w:id="0">
    <w:p w:rsidR="0091668C" w:rsidRDefault="0091668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45208" w:rsidRPr="00971190" w:rsidRDefault="00C45208" w:rsidP="00C17395">
    <w:pPr>
      <w:pStyle w:val="Header"/>
      <w:pBdr>
        <w:bottom w:val="single" w:sz="6" w:space="4" w:color="auto"/>
      </w:pBdr>
      <w:jc w:val="right"/>
    </w:pPr>
    <w:r w:rsidRPr="00047CB6">
      <w:rPr>
        <w:sz w:val="18"/>
      </w:rPr>
      <w:tab/>
    </w:r>
    <w:r>
      <w:rPr>
        <w:sz w:val="18"/>
      </w:rPr>
      <w:t xml:space="preserve">                                                                   CCO eCoaching DB Unit Test Document</w:t>
    </w:r>
    <w:r w:rsidRPr="00047CB6">
      <w:rPr>
        <w:sz w:val="18"/>
      </w:rPr>
      <w:tab/>
      <w:t xml:space="preserve">                                                                                                                                              </w:t>
    </w:r>
    <w:r>
      <w:rPr>
        <w:sz w:val="18"/>
      </w:rPr>
      <w:t xml:space="preserve">               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667C86"/>
    <w:multiLevelType w:val="hybridMultilevel"/>
    <w:tmpl w:val="FF62ECA8"/>
    <w:lvl w:ilvl="0" w:tplc="423077E4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A99377A"/>
    <w:multiLevelType w:val="hybridMultilevel"/>
    <w:tmpl w:val="EFF29872"/>
    <w:lvl w:ilvl="0" w:tplc="BE380556">
      <w:numFmt w:val="bullet"/>
      <w:lvlText w:val=""/>
      <w:lvlJc w:val="left"/>
      <w:pPr>
        <w:ind w:left="72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26F53C1"/>
    <w:multiLevelType w:val="hybridMultilevel"/>
    <w:tmpl w:val="95E4D53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69E4176"/>
    <w:multiLevelType w:val="hybridMultilevel"/>
    <w:tmpl w:val="A7B2F0C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B3F4DBF"/>
    <w:multiLevelType w:val="hybridMultilevel"/>
    <w:tmpl w:val="82EE606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33AA5085"/>
    <w:multiLevelType w:val="hybridMultilevel"/>
    <w:tmpl w:val="A7EC74A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CF0A7E"/>
    <w:multiLevelType w:val="hybridMultilevel"/>
    <w:tmpl w:val="D41CCF5C"/>
    <w:lvl w:ilvl="0" w:tplc="D34A6734">
      <w:numFmt w:val="bullet"/>
      <w:lvlText w:val=""/>
      <w:lvlJc w:val="left"/>
      <w:pPr>
        <w:ind w:left="600" w:hanging="360"/>
      </w:pPr>
      <w:rPr>
        <w:rFonts w:ascii="Wingdings" w:eastAsia="Times New Roman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7" w15:restartNumberingAfterBreak="0">
    <w:nsid w:val="388921D8"/>
    <w:multiLevelType w:val="hybridMultilevel"/>
    <w:tmpl w:val="8D381FE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C187EC0"/>
    <w:multiLevelType w:val="hybridMultilevel"/>
    <w:tmpl w:val="D68EA01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C9B20E6"/>
    <w:multiLevelType w:val="hybridMultilevel"/>
    <w:tmpl w:val="126AE5BC"/>
    <w:lvl w:ilvl="0" w:tplc="C4F8DD5E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22114A7"/>
    <w:multiLevelType w:val="hybridMultilevel"/>
    <w:tmpl w:val="0AB067B6"/>
    <w:lvl w:ilvl="0" w:tplc="A2783D02">
      <w:start w:val="3"/>
      <w:numFmt w:val="bullet"/>
      <w:lvlText w:val=""/>
      <w:lvlJc w:val="left"/>
      <w:pPr>
        <w:ind w:left="720" w:hanging="360"/>
      </w:pPr>
      <w:rPr>
        <w:rFonts w:ascii="Wingdings" w:eastAsia="Times New Roman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24A7C07"/>
    <w:multiLevelType w:val="hybridMultilevel"/>
    <w:tmpl w:val="9232ED2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7AF600E8"/>
    <w:multiLevelType w:val="hybridMultilevel"/>
    <w:tmpl w:val="15DAA08A"/>
    <w:lvl w:ilvl="0" w:tplc="A7A04082">
      <w:start w:val="1"/>
      <w:numFmt w:val="bullet"/>
      <w:lvlText w:val=""/>
      <w:lvlJc w:val="left"/>
      <w:pPr>
        <w:ind w:left="720" w:hanging="360"/>
      </w:pPr>
      <w:rPr>
        <w:rFonts w:ascii="Wingdings" w:eastAsia="Calibri" w:hAnsi="Wingdings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ED45D20"/>
    <w:multiLevelType w:val="hybridMultilevel"/>
    <w:tmpl w:val="1C58D80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4056895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7"/>
  </w:num>
  <w:num w:numId="3">
    <w:abstractNumId w:val="11"/>
  </w:num>
  <w:num w:numId="4">
    <w:abstractNumId w:val="6"/>
  </w:num>
  <w:num w:numId="5">
    <w:abstractNumId w:val="1"/>
  </w:num>
  <w:num w:numId="6">
    <w:abstractNumId w:val="4"/>
  </w:num>
  <w:num w:numId="7">
    <w:abstractNumId w:val="2"/>
  </w:num>
  <w:num w:numId="8">
    <w:abstractNumId w:val="10"/>
  </w:num>
  <w:num w:numId="9">
    <w:abstractNumId w:val="8"/>
  </w:num>
  <w:num w:numId="10">
    <w:abstractNumId w:val="3"/>
  </w:num>
  <w:num w:numId="11">
    <w:abstractNumId w:val="13"/>
  </w:num>
  <w:num w:numId="12">
    <w:abstractNumId w:val="5"/>
  </w:num>
  <w:num w:numId="13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4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IdMacAtCleanup w:val="2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Palacherla, Susmitha C (NONUS)">
    <w15:presenceInfo w15:providerId="AD" w15:userId="S-1-5-21-560238246-503670158-341402209-633624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20"/>
  <w:doNotHyphenateCaps/>
  <w:drawingGridHorizontalSpacing w:val="100"/>
  <w:drawingGridVerticalSpacing w:val="120"/>
  <w:displayHorizontalDrawingGridEvery w:val="2"/>
  <w:displayVerticalDrawingGridEvery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7E67"/>
    <w:rsid w:val="000072B6"/>
    <w:rsid w:val="00015561"/>
    <w:rsid w:val="0002439B"/>
    <w:rsid w:val="00047171"/>
    <w:rsid w:val="00074567"/>
    <w:rsid w:val="00090375"/>
    <w:rsid w:val="000A59A6"/>
    <w:rsid w:val="000C0A06"/>
    <w:rsid w:val="000F1604"/>
    <w:rsid w:val="000F1F07"/>
    <w:rsid w:val="000F213B"/>
    <w:rsid w:val="000F2E7C"/>
    <w:rsid w:val="000F67BF"/>
    <w:rsid w:val="000F763C"/>
    <w:rsid w:val="001012F3"/>
    <w:rsid w:val="001023E3"/>
    <w:rsid w:val="0011024B"/>
    <w:rsid w:val="001114CE"/>
    <w:rsid w:val="001329CA"/>
    <w:rsid w:val="00134D86"/>
    <w:rsid w:val="00143F3F"/>
    <w:rsid w:val="00147E06"/>
    <w:rsid w:val="001512EF"/>
    <w:rsid w:val="00155271"/>
    <w:rsid w:val="00161AF0"/>
    <w:rsid w:val="0016480D"/>
    <w:rsid w:val="0016738F"/>
    <w:rsid w:val="00182078"/>
    <w:rsid w:val="00184D61"/>
    <w:rsid w:val="00191C95"/>
    <w:rsid w:val="00194104"/>
    <w:rsid w:val="00196E8D"/>
    <w:rsid w:val="001A1A1D"/>
    <w:rsid w:val="001B7136"/>
    <w:rsid w:val="001C6F80"/>
    <w:rsid w:val="001C70D1"/>
    <w:rsid w:val="001C7A86"/>
    <w:rsid w:val="001E3A92"/>
    <w:rsid w:val="001E6689"/>
    <w:rsid w:val="001F17BE"/>
    <w:rsid w:val="001F6728"/>
    <w:rsid w:val="00202208"/>
    <w:rsid w:val="00207E86"/>
    <w:rsid w:val="002113F0"/>
    <w:rsid w:val="0021158A"/>
    <w:rsid w:val="0021502C"/>
    <w:rsid w:val="00222943"/>
    <w:rsid w:val="002558C2"/>
    <w:rsid w:val="00256204"/>
    <w:rsid w:val="00283C91"/>
    <w:rsid w:val="002971C5"/>
    <w:rsid w:val="002A59BF"/>
    <w:rsid w:val="002C2735"/>
    <w:rsid w:val="002C6ECD"/>
    <w:rsid w:val="002D484D"/>
    <w:rsid w:val="002E54A5"/>
    <w:rsid w:val="002F6C8C"/>
    <w:rsid w:val="002F7825"/>
    <w:rsid w:val="00303085"/>
    <w:rsid w:val="00326512"/>
    <w:rsid w:val="00332441"/>
    <w:rsid w:val="00365BCD"/>
    <w:rsid w:val="003852E4"/>
    <w:rsid w:val="00386695"/>
    <w:rsid w:val="00387C34"/>
    <w:rsid w:val="00395378"/>
    <w:rsid w:val="003E2F19"/>
    <w:rsid w:val="00406A78"/>
    <w:rsid w:val="00410E87"/>
    <w:rsid w:val="004166CD"/>
    <w:rsid w:val="00420AF2"/>
    <w:rsid w:val="00422505"/>
    <w:rsid w:val="004259FE"/>
    <w:rsid w:val="00427B54"/>
    <w:rsid w:val="00443C2E"/>
    <w:rsid w:val="00465046"/>
    <w:rsid w:val="00467905"/>
    <w:rsid w:val="00467F9D"/>
    <w:rsid w:val="00475DA8"/>
    <w:rsid w:val="00476C00"/>
    <w:rsid w:val="004820FC"/>
    <w:rsid w:val="0048399A"/>
    <w:rsid w:val="0048484B"/>
    <w:rsid w:val="004A3D80"/>
    <w:rsid w:val="004C3FE0"/>
    <w:rsid w:val="004D1CE4"/>
    <w:rsid w:val="004E1514"/>
    <w:rsid w:val="004E3074"/>
    <w:rsid w:val="004E6347"/>
    <w:rsid w:val="004E718D"/>
    <w:rsid w:val="004F42F5"/>
    <w:rsid w:val="004F5C38"/>
    <w:rsid w:val="004F6B8D"/>
    <w:rsid w:val="00512198"/>
    <w:rsid w:val="0051732A"/>
    <w:rsid w:val="00525F09"/>
    <w:rsid w:val="00532DD8"/>
    <w:rsid w:val="00534A8B"/>
    <w:rsid w:val="00543451"/>
    <w:rsid w:val="00544715"/>
    <w:rsid w:val="00554063"/>
    <w:rsid w:val="00554495"/>
    <w:rsid w:val="005621E5"/>
    <w:rsid w:val="00564929"/>
    <w:rsid w:val="00566C47"/>
    <w:rsid w:val="0057471C"/>
    <w:rsid w:val="00574E75"/>
    <w:rsid w:val="005839DA"/>
    <w:rsid w:val="00590320"/>
    <w:rsid w:val="0059185F"/>
    <w:rsid w:val="0059333C"/>
    <w:rsid w:val="00597DF0"/>
    <w:rsid w:val="005A2AE3"/>
    <w:rsid w:val="005B10C8"/>
    <w:rsid w:val="005B5351"/>
    <w:rsid w:val="005C4BC3"/>
    <w:rsid w:val="005C555C"/>
    <w:rsid w:val="005E084A"/>
    <w:rsid w:val="005E2B5D"/>
    <w:rsid w:val="005F1FB1"/>
    <w:rsid w:val="005F67E7"/>
    <w:rsid w:val="00615D0B"/>
    <w:rsid w:val="00616676"/>
    <w:rsid w:val="0062030B"/>
    <w:rsid w:val="00626DA2"/>
    <w:rsid w:val="006279F4"/>
    <w:rsid w:val="00631D05"/>
    <w:rsid w:val="0065249A"/>
    <w:rsid w:val="006571BE"/>
    <w:rsid w:val="00672422"/>
    <w:rsid w:val="00686465"/>
    <w:rsid w:val="006937AC"/>
    <w:rsid w:val="006948D4"/>
    <w:rsid w:val="006B0BEB"/>
    <w:rsid w:val="006D48F6"/>
    <w:rsid w:val="006F03F7"/>
    <w:rsid w:val="006F2CF5"/>
    <w:rsid w:val="00700C64"/>
    <w:rsid w:val="00704D51"/>
    <w:rsid w:val="00720B04"/>
    <w:rsid w:val="007266EB"/>
    <w:rsid w:val="00726AEA"/>
    <w:rsid w:val="007324A2"/>
    <w:rsid w:val="00733BF4"/>
    <w:rsid w:val="0073729C"/>
    <w:rsid w:val="007416FA"/>
    <w:rsid w:val="00742B42"/>
    <w:rsid w:val="00744722"/>
    <w:rsid w:val="00747B54"/>
    <w:rsid w:val="0076457A"/>
    <w:rsid w:val="00772A29"/>
    <w:rsid w:val="00777133"/>
    <w:rsid w:val="00783912"/>
    <w:rsid w:val="00785673"/>
    <w:rsid w:val="00790283"/>
    <w:rsid w:val="007913E4"/>
    <w:rsid w:val="007A1BE8"/>
    <w:rsid w:val="007A7982"/>
    <w:rsid w:val="007B213E"/>
    <w:rsid w:val="007B5114"/>
    <w:rsid w:val="007C442B"/>
    <w:rsid w:val="007C58FE"/>
    <w:rsid w:val="007D6262"/>
    <w:rsid w:val="007E16FB"/>
    <w:rsid w:val="007E3BE6"/>
    <w:rsid w:val="00814CD9"/>
    <w:rsid w:val="00830C5F"/>
    <w:rsid w:val="00841C92"/>
    <w:rsid w:val="008461A5"/>
    <w:rsid w:val="008546B5"/>
    <w:rsid w:val="00860A3C"/>
    <w:rsid w:val="008678AA"/>
    <w:rsid w:val="00871F07"/>
    <w:rsid w:val="00881586"/>
    <w:rsid w:val="00887D1D"/>
    <w:rsid w:val="00891C62"/>
    <w:rsid w:val="008A449A"/>
    <w:rsid w:val="008A52CE"/>
    <w:rsid w:val="008A64E9"/>
    <w:rsid w:val="008B2780"/>
    <w:rsid w:val="008B4F8F"/>
    <w:rsid w:val="008B7975"/>
    <w:rsid w:val="008C717D"/>
    <w:rsid w:val="008D7F68"/>
    <w:rsid w:val="008E09F8"/>
    <w:rsid w:val="008E6DCE"/>
    <w:rsid w:val="008F249A"/>
    <w:rsid w:val="008F2F0B"/>
    <w:rsid w:val="008F3498"/>
    <w:rsid w:val="008F5CC6"/>
    <w:rsid w:val="008F63A4"/>
    <w:rsid w:val="00903D21"/>
    <w:rsid w:val="009076F4"/>
    <w:rsid w:val="0091668C"/>
    <w:rsid w:val="00924846"/>
    <w:rsid w:val="00930976"/>
    <w:rsid w:val="0093605A"/>
    <w:rsid w:val="00943E15"/>
    <w:rsid w:val="0094753E"/>
    <w:rsid w:val="009540BE"/>
    <w:rsid w:val="00960111"/>
    <w:rsid w:val="0096077B"/>
    <w:rsid w:val="009619FD"/>
    <w:rsid w:val="00966994"/>
    <w:rsid w:val="00971190"/>
    <w:rsid w:val="00984550"/>
    <w:rsid w:val="00986B11"/>
    <w:rsid w:val="0099414E"/>
    <w:rsid w:val="00994522"/>
    <w:rsid w:val="009A281E"/>
    <w:rsid w:val="009A5969"/>
    <w:rsid w:val="009B1208"/>
    <w:rsid w:val="009B1840"/>
    <w:rsid w:val="009B3C2B"/>
    <w:rsid w:val="009B5322"/>
    <w:rsid w:val="009C419D"/>
    <w:rsid w:val="009C5A4C"/>
    <w:rsid w:val="009C6478"/>
    <w:rsid w:val="009F7083"/>
    <w:rsid w:val="00A04243"/>
    <w:rsid w:val="00A16AF9"/>
    <w:rsid w:val="00A31CC1"/>
    <w:rsid w:val="00A32A09"/>
    <w:rsid w:val="00A354AD"/>
    <w:rsid w:val="00A56473"/>
    <w:rsid w:val="00A57CDF"/>
    <w:rsid w:val="00A61F3D"/>
    <w:rsid w:val="00A64ADF"/>
    <w:rsid w:val="00A64F51"/>
    <w:rsid w:val="00A8781B"/>
    <w:rsid w:val="00A92311"/>
    <w:rsid w:val="00AA3085"/>
    <w:rsid w:val="00AA3543"/>
    <w:rsid w:val="00AB374B"/>
    <w:rsid w:val="00AB71A9"/>
    <w:rsid w:val="00AC3A8C"/>
    <w:rsid w:val="00AD2286"/>
    <w:rsid w:val="00AD6A42"/>
    <w:rsid w:val="00AE33A4"/>
    <w:rsid w:val="00AE42F7"/>
    <w:rsid w:val="00AF0932"/>
    <w:rsid w:val="00AF0A2A"/>
    <w:rsid w:val="00AF6C05"/>
    <w:rsid w:val="00B00BAA"/>
    <w:rsid w:val="00B04667"/>
    <w:rsid w:val="00B178F4"/>
    <w:rsid w:val="00B21A9A"/>
    <w:rsid w:val="00B2377C"/>
    <w:rsid w:val="00B26211"/>
    <w:rsid w:val="00B34ABE"/>
    <w:rsid w:val="00B40BC4"/>
    <w:rsid w:val="00B4190B"/>
    <w:rsid w:val="00B42AD7"/>
    <w:rsid w:val="00B459CF"/>
    <w:rsid w:val="00B46189"/>
    <w:rsid w:val="00B47A04"/>
    <w:rsid w:val="00B513B0"/>
    <w:rsid w:val="00B54F3A"/>
    <w:rsid w:val="00B626CD"/>
    <w:rsid w:val="00B748B9"/>
    <w:rsid w:val="00B81043"/>
    <w:rsid w:val="00B849EA"/>
    <w:rsid w:val="00B85C0A"/>
    <w:rsid w:val="00B86E1A"/>
    <w:rsid w:val="00B9195D"/>
    <w:rsid w:val="00B9260E"/>
    <w:rsid w:val="00B94A3B"/>
    <w:rsid w:val="00BB1729"/>
    <w:rsid w:val="00BB176E"/>
    <w:rsid w:val="00BC2A77"/>
    <w:rsid w:val="00BC356C"/>
    <w:rsid w:val="00BD0303"/>
    <w:rsid w:val="00BD0C5C"/>
    <w:rsid w:val="00BD706A"/>
    <w:rsid w:val="00BE17A2"/>
    <w:rsid w:val="00BE1EA2"/>
    <w:rsid w:val="00BF0D72"/>
    <w:rsid w:val="00C16F89"/>
    <w:rsid w:val="00C17395"/>
    <w:rsid w:val="00C2344E"/>
    <w:rsid w:val="00C24DBD"/>
    <w:rsid w:val="00C2757D"/>
    <w:rsid w:val="00C436FC"/>
    <w:rsid w:val="00C45208"/>
    <w:rsid w:val="00C51B5F"/>
    <w:rsid w:val="00C51FB2"/>
    <w:rsid w:val="00C651EA"/>
    <w:rsid w:val="00C80036"/>
    <w:rsid w:val="00C82602"/>
    <w:rsid w:val="00C8699E"/>
    <w:rsid w:val="00C97A50"/>
    <w:rsid w:val="00CA2F20"/>
    <w:rsid w:val="00CA5290"/>
    <w:rsid w:val="00CB0552"/>
    <w:rsid w:val="00CC688F"/>
    <w:rsid w:val="00CD0D35"/>
    <w:rsid w:val="00CD1BE8"/>
    <w:rsid w:val="00CD4431"/>
    <w:rsid w:val="00CF7CDF"/>
    <w:rsid w:val="00D005CA"/>
    <w:rsid w:val="00D01041"/>
    <w:rsid w:val="00D0661A"/>
    <w:rsid w:val="00D345DA"/>
    <w:rsid w:val="00D4127A"/>
    <w:rsid w:val="00D42E8A"/>
    <w:rsid w:val="00D44CFC"/>
    <w:rsid w:val="00D46D40"/>
    <w:rsid w:val="00D470E6"/>
    <w:rsid w:val="00D502E3"/>
    <w:rsid w:val="00D51268"/>
    <w:rsid w:val="00D6631A"/>
    <w:rsid w:val="00D66D02"/>
    <w:rsid w:val="00DA2C3C"/>
    <w:rsid w:val="00DA439F"/>
    <w:rsid w:val="00DB042F"/>
    <w:rsid w:val="00DB6742"/>
    <w:rsid w:val="00DC1DFB"/>
    <w:rsid w:val="00DC56CA"/>
    <w:rsid w:val="00DD0597"/>
    <w:rsid w:val="00DD1D0B"/>
    <w:rsid w:val="00DD4EA3"/>
    <w:rsid w:val="00DE0FD6"/>
    <w:rsid w:val="00DE46A7"/>
    <w:rsid w:val="00DE558E"/>
    <w:rsid w:val="00DF7E67"/>
    <w:rsid w:val="00E0642E"/>
    <w:rsid w:val="00E106D5"/>
    <w:rsid w:val="00E143E7"/>
    <w:rsid w:val="00E2182A"/>
    <w:rsid w:val="00E30C75"/>
    <w:rsid w:val="00E32E27"/>
    <w:rsid w:val="00E355DE"/>
    <w:rsid w:val="00E40498"/>
    <w:rsid w:val="00E76E87"/>
    <w:rsid w:val="00E77D1D"/>
    <w:rsid w:val="00E80DF1"/>
    <w:rsid w:val="00E83B80"/>
    <w:rsid w:val="00E863DB"/>
    <w:rsid w:val="00E95713"/>
    <w:rsid w:val="00E974F3"/>
    <w:rsid w:val="00F03F7A"/>
    <w:rsid w:val="00F07808"/>
    <w:rsid w:val="00F131F6"/>
    <w:rsid w:val="00F13992"/>
    <w:rsid w:val="00F31CE7"/>
    <w:rsid w:val="00F34465"/>
    <w:rsid w:val="00F35460"/>
    <w:rsid w:val="00F36525"/>
    <w:rsid w:val="00F436E9"/>
    <w:rsid w:val="00F52AA4"/>
    <w:rsid w:val="00F63FA8"/>
    <w:rsid w:val="00F66049"/>
    <w:rsid w:val="00F80741"/>
    <w:rsid w:val="00F87F5D"/>
    <w:rsid w:val="00F9006E"/>
    <w:rsid w:val="00FA695B"/>
    <w:rsid w:val="00FB0D88"/>
    <w:rsid w:val="00FB2CBC"/>
    <w:rsid w:val="00FB65CF"/>
    <w:rsid w:val="00FC439A"/>
    <w:rsid w:val="00FC5B73"/>
    <w:rsid w:val="00FD190E"/>
    <w:rsid w:val="00FD6A9C"/>
    <w:rsid w:val="00FE0CFB"/>
    <w:rsid w:val="00FE137F"/>
    <w:rsid w:val="00FF130B"/>
    <w:rsid w:val="00FF2C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docId w15:val="{7C624D70-E299-4FB5-814D-8DECAC291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99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B5351"/>
    <w:pPr>
      <w:overflowPunct w:val="0"/>
      <w:autoSpaceDE w:val="0"/>
      <w:autoSpaceDN w:val="0"/>
      <w:adjustRightInd w:val="0"/>
      <w:textAlignment w:val="baseline"/>
    </w:pPr>
  </w:style>
  <w:style w:type="paragraph" w:styleId="Heading1">
    <w:name w:val="heading 1"/>
    <w:basedOn w:val="Normal"/>
    <w:next w:val="Normal"/>
    <w:link w:val="Heading1Char"/>
    <w:uiPriority w:val="9"/>
    <w:qFormat/>
    <w:rsid w:val="00DB042F"/>
    <w:pPr>
      <w:keepNext/>
      <w:outlineLvl w:val="0"/>
    </w:pPr>
    <w:rPr>
      <w:b/>
      <w:color w:val="FFFFFF"/>
      <w:sz w:val="24"/>
    </w:rPr>
  </w:style>
  <w:style w:type="paragraph" w:styleId="Heading2">
    <w:name w:val="heading 2"/>
    <w:basedOn w:val="Normal"/>
    <w:next w:val="Normal"/>
    <w:qFormat/>
    <w:rsid w:val="00DB042F"/>
    <w:pPr>
      <w:keepNext/>
      <w:outlineLvl w:val="1"/>
    </w:pPr>
    <w:rPr>
      <w:b/>
      <w:sz w:val="24"/>
    </w:rPr>
  </w:style>
  <w:style w:type="paragraph" w:styleId="Heading3">
    <w:name w:val="heading 3"/>
    <w:basedOn w:val="Normal"/>
    <w:next w:val="Normal"/>
    <w:qFormat/>
    <w:rsid w:val="00DB042F"/>
    <w:pPr>
      <w:keepNext/>
      <w:outlineLvl w:val="2"/>
    </w:pPr>
    <w:rPr>
      <w:rFonts w:ascii="Arial" w:hAnsi="Arial"/>
      <w:b/>
    </w:rPr>
  </w:style>
  <w:style w:type="paragraph" w:styleId="Heading4">
    <w:name w:val="heading 4"/>
    <w:basedOn w:val="Normal"/>
    <w:next w:val="Normal"/>
    <w:qFormat/>
    <w:rsid w:val="00DB042F"/>
    <w:pPr>
      <w:keepNext/>
      <w:outlineLvl w:val="3"/>
    </w:pPr>
    <w:rPr>
      <w:b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DB042F"/>
    <w:pPr>
      <w:jc w:val="center"/>
    </w:pPr>
    <w:rPr>
      <w:u w:val="single"/>
    </w:rPr>
  </w:style>
  <w:style w:type="paragraph" w:styleId="Subtitle">
    <w:name w:val="Subtitle"/>
    <w:basedOn w:val="Normal"/>
    <w:qFormat/>
    <w:rsid w:val="00DB042F"/>
    <w:pPr>
      <w:jc w:val="center"/>
    </w:pPr>
    <w:rPr>
      <w:i/>
    </w:rPr>
  </w:style>
  <w:style w:type="paragraph" w:styleId="Footer">
    <w:name w:val="footer"/>
    <w:basedOn w:val="Normal"/>
    <w:link w:val="FooterChar"/>
    <w:rsid w:val="00DB042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B042F"/>
  </w:style>
  <w:style w:type="paragraph" w:styleId="Header">
    <w:name w:val="header"/>
    <w:basedOn w:val="Normal"/>
    <w:link w:val="HeaderChar1"/>
    <w:rsid w:val="00DB042F"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rsid w:val="00DB042F"/>
    <w:rPr>
      <w:color w:val="0000FF"/>
      <w:u w:val="single"/>
    </w:rPr>
  </w:style>
  <w:style w:type="character" w:styleId="FollowedHyperlink">
    <w:name w:val="FollowedHyperlink"/>
    <w:basedOn w:val="DefaultParagraphFont"/>
    <w:rsid w:val="00DB042F"/>
    <w:rPr>
      <w:color w:val="800080"/>
      <w:u w:val="single"/>
    </w:rPr>
  </w:style>
  <w:style w:type="paragraph" w:styleId="DocumentMap">
    <w:name w:val="Document Map"/>
    <w:basedOn w:val="Normal"/>
    <w:semiHidden/>
    <w:rsid w:val="00DB042F"/>
    <w:pPr>
      <w:shd w:val="clear" w:color="auto" w:fill="000080"/>
    </w:pPr>
    <w:rPr>
      <w:rFonts w:ascii="Tahoma" w:hAnsi="Tahoma"/>
    </w:rPr>
  </w:style>
  <w:style w:type="paragraph" w:styleId="z-TopofForm">
    <w:name w:val="HTML Top of Form"/>
    <w:basedOn w:val="Normal"/>
    <w:next w:val="Normal"/>
    <w:hidden/>
    <w:rsid w:val="003852E4"/>
    <w:pPr>
      <w:pBdr>
        <w:bottom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paragraph" w:styleId="z-BottomofForm">
    <w:name w:val="HTML Bottom of Form"/>
    <w:basedOn w:val="Normal"/>
    <w:next w:val="Normal"/>
    <w:hidden/>
    <w:rsid w:val="003852E4"/>
    <w:pPr>
      <w:pBdr>
        <w:top w:val="single" w:sz="6" w:space="1" w:color="auto"/>
      </w:pBdr>
      <w:overflowPunct/>
      <w:autoSpaceDE/>
      <w:autoSpaceDN/>
      <w:adjustRightInd/>
      <w:jc w:val="center"/>
      <w:textAlignment w:val="auto"/>
    </w:pPr>
    <w:rPr>
      <w:rFonts w:ascii="Arial" w:eastAsia="PMingLiU" w:hAnsi="Arial" w:cs="Arial"/>
      <w:vanish/>
      <w:sz w:val="16"/>
      <w:szCs w:val="16"/>
      <w:lang w:eastAsia="zh-TW"/>
    </w:rPr>
  </w:style>
  <w:style w:type="table" w:styleId="TableGrid">
    <w:name w:val="Table Grid"/>
    <w:basedOn w:val="TableNormal"/>
    <w:uiPriority w:val="59"/>
    <w:rsid w:val="0002439B"/>
    <w:pPr>
      <w:overflowPunct w:val="0"/>
      <w:autoSpaceDE w:val="0"/>
      <w:autoSpaceDN w:val="0"/>
      <w:adjustRightInd w:val="0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ommentText">
    <w:name w:val="annotation text"/>
    <w:basedOn w:val="Normal"/>
    <w:link w:val="CommentTextChar"/>
    <w:rsid w:val="00E355DE"/>
    <w:pPr>
      <w:overflowPunct/>
      <w:autoSpaceDE/>
      <w:autoSpaceDN/>
      <w:adjustRightInd/>
      <w:textAlignment w:val="auto"/>
    </w:pPr>
  </w:style>
  <w:style w:type="character" w:styleId="CommentReference">
    <w:name w:val="annotation reference"/>
    <w:basedOn w:val="DefaultParagraphFont"/>
    <w:rsid w:val="00E355DE"/>
    <w:rPr>
      <w:sz w:val="16"/>
      <w:szCs w:val="16"/>
    </w:rPr>
  </w:style>
  <w:style w:type="character" w:customStyle="1" w:styleId="CommentTextChar">
    <w:name w:val="Comment Text Char"/>
    <w:basedOn w:val="DefaultParagraphFont"/>
    <w:link w:val="CommentText"/>
    <w:rsid w:val="00E355DE"/>
    <w:rPr>
      <w:lang w:val="en-US" w:eastAsia="en-US" w:bidi="ar-SA"/>
    </w:rPr>
  </w:style>
  <w:style w:type="paragraph" w:styleId="BalloonText">
    <w:name w:val="Balloon Text"/>
    <w:basedOn w:val="Normal"/>
    <w:link w:val="BalloonTextChar"/>
    <w:rsid w:val="00E355DE"/>
    <w:rPr>
      <w:rFonts w:ascii="Tahoma" w:hAnsi="Tahoma" w:cs="Tahoma"/>
      <w:sz w:val="16"/>
      <w:szCs w:val="16"/>
    </w:rPr>
  </w:style>
  <w:style w:type="table" w:styleId="TableProfessional">
    <w:name w:val="Table Professional"/>
    <w:basedOn w:val="TableNormal"/>
    <w:rsid w:val="002971C5"/>
    <w:pPr>
      <w:overflowPunct w:val="0"/>
      <w:autoSpaceDE w:val="0"/>
      <w:autoSpaceDN w:val="0"/>
      <w:adjustRightInd w:val="0"/>
      <w:textAlignment w:val="baseline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body">
    <w:name w:val="body"/>
    <w:basedOn w:val="Normal"/>
    <w:link w:val="bodyChar"/>
    <w:rsid w:val="00B54F3A"/>
    <w:pPr>
      <w:overflowPunct/>
      <w:autoSpaceDE/>
      <w:autoSpaceDN/>
      <w:adjustRightInd/>
      <w:spacing w:before="120" w:line="288" w:lineRule="auto"/>
      <w:textAlignment w:val="auto"/>
    </w:pPr>
    <w:rPr>
      <w:rFonts w:ascii="Arial" w:hAnsi="Arial"/>
      <w:color w:val="000000"/>
      <w:szCs w:val="24"/>
    </w:rPr>
  </w:style>
  <w:style w:type="paragraph" w:customStyle="1" w:styleId="indentedbody">
    <w:name w:val="indented body"/>
    <w:basedOn w:val="body"/>
    <w:link w:val="indentedbodyChar"/>
    <w:rsid w:val="00B54F3A"/>
    <w:pPr>
      <w:ind w:left="360"/>
    </w:pPr>
  </w:style>
  <w:style w:type="character" w:customStyle="1" w:styleId="bodyChar">
    <w:name w:val="body Char"/>
    <w:basedOn w:val="DefaultParagraphFont"/>
    <w:link w:val="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indentedbodyChar">
    <w:name w:val="indented body Char"/>
    <w:basedOn w:val="DefaultParagraphFont"/>
    <w:link w:val="indentedbody"/>
    <w:rsid w:val="00B54F3A"/>
    <w:rPr>
      <w:rFonts w:ascii="Arial" w:hAnsi="Arial"/>
      <w:color w:val="000000"/>
      <w:szCs w:val="24"/>
      <w:lang w:val="en-US" w:eastAsia="en-US" w:bidi="ar-SA"/>
    </w:rPr>
  </w:style>
  <w:style w:type="character" w:customStyle="1" w:styleId="HeaderChar1">
    <w:name w:val="Header Char1"/>
    <w:basedOn w:val="DefaultParagraphFont"/>
    <w:link w:val="Header"/>
    <w:rsid w:val="00B54F3A"/>
    <w:rPr>
      <w:lang w:val="en-US" w:eastAsia="en-US" w:bidi="ar-SA"/>
    </w:rPr>
  </w:style>
  <w:style w:type="character" w:customStyle="1" w:styleId="HeaderChar">
    <w:name w:val="Header Char"/>
    <w:basedOn w:val="DefaultParagraphFont"/>
    <w:rsid w:val="00971190"/>
    <w:rPr>
      <w:sz w:val="24"/>
      <w:lang w:val="en-US" w:eastAsia="en-US" w:bidi="ar-SA"/>
    </w:rPr>
  </w:style>
  <w:style w:type="paragraph" w:customStyle="1" w:styleId="hdr1">
    <w:name w:val="hdr1"/>
    <w:basedOn w:val="Normal"/>
    <w:rsid w:val="00971190"/>
    <w:pPr>
      <w:overflowPunct/>
      <w:autoSpaceDE/>
      <w:autoSpaceDN/>
      <w:adjustRightInd/>
      <w:spacing w:before="120"/>
      <w:ind w:left="540"/>
      <w:textAlignment w:val="auto"/>
      <w:outlineLvl w:val="0"/>
    </w:pPr>
    <w:rPr>
      <w:rFonts w:ascii="Century Schoolbook" w:hAnsi="Century Schoolbook"/>
      <w:i/>
      <w:sz w:val="40"/>
    </w:rPr>
  </w:style>
  <w:style w:type="paragraph" w:styleId="ListParagraph">
    <w:name w:val="List Paragraph"/>
    <w:basedOn w:val="Normal"/>
    <w:uiPriority w:val="34"/>
    <w:qFormat/>
    <w:rsid w:val="00AA3543"/>
    <w:pPr>
      <w:overflowPunct/>
      <w:autoSpaceDE/>
      <w:autoSpaceDN/>
      <w:adjustRightInd/>
      <w:spacing w:after="200" w:line="276" w:lineRule="auto"/>
      <w:ind w:left="720"/>
      <w:contextualSpacing/>
      <w:textAlignment w:val="auto"/>
    </w:pPr>
    <w:rPr>
      <w:rFonts w:asciiTheme="minorHAnsi" w:eastAsiaTheme="minorHAnsi" w:hAnsiTheme="minorHAnsi" w:cstheme="minorBidi"/>
      <w:sz w:val="22"/>
      <w:szCs w:val="22"/>
    </w:rPr>
  </w:style>
  <w:style w:type="paragraph" w:customStyle="1" w:styleId="CSETableText">
    <w:name w:val="*CSE Table Text"/>
    <w:basedOn w:val="Normal"/>
    <w:rsid w:val="00534A8B"/>
    <w:pPr>
      <w:overflowPunct/>
      <w:autoSpaceDE/>
      <w:autoSpaceDN/>
      <w:adjustRightInd/>
      <w:spacing w:before="60" w:after="60"/>
      <w:textAlignment w:val="auto"/>
    </w:pPr>
    <w:rPr>
      <w:szCs w:val="24"/>
    </w:rPr>
  </w:style>
  <w:style w:type="paragraph" w:styleId="CommentSubject">
    <w:name w:val="annotation subject"/>
    <w:basedOn w:val="CommentText"/>
    <w:next w:val="CommentText"/>
    <w:link w:val="CommentSubjectChar"/>
    <w:rsid w:val="00534A8B"/>
    <w:pPr>
      <w:spacing w:before="60" w:after="60"/>
    </w:pPr>
    <w:rPr>
      <w:b/>
      <w:bCs/>
    </w:rPr>
  </w:style>
  <w:style w:type="character" w:customStyle="1" w:styleId="CommentSubjectChar">
    <w:name w:val="Comment Subject Char"/>
    <w:basedOn w:val="CommentTextChar"/>
    <w:link w:val="CommentSubject"/>
    <w:rsid w:val="00534A8B"/>
    <w:rPr>
      <w:b/>
      <w:bCs/>
      <w:lang w:val="en-US" w:eastAsia="en-US" w:bidi="ar-SA"/>
    </w:rPr>
  </w:style>
  <w:style w:type="character" w:customStyle="1" w:styleId="BalloonTextChar">
    <w:name w:val="Balloon Text Char"/>
    <w:basedOn w:val="DefaultParagraphFont"/>
    <w:link w:val="BalloonText"/>
    <w:rsid w:val="00534A8B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rsid w:val="00534A8B"/>
  </w:style>
  <w:style w:type="character" w:customStyle="1" w:styleId="Heading1Char">
    <w:name w:val="Heading 1 Char"/>
    <w:basedOn w:val="DefaultParagraphFont"/>
    <w:link w:val="Heading1"/>
    <w:uiPriority w:val="9"/>
    <w:rsid w:val="00534A8B"/>
    <w:rPr>
      <w:b/>
      <w:color w:val="FFFFFF"/>
      <w:sz w:val="24"/>
    </w:rPr>
  </w:style>
  <w:style w:type="paragraph" w:styleId="BodyText">
    <w:name w:val="Body Text"/>
    <w:basedOn w:val="Normal"/>
    <w:link w:val="BodyTextChar"/>
    <w:uiPriority w:val="99"/>
    <w:unhideWhenUsed/>
    <w:rsid w:val="00534A8B"/>
    <w:pPr>
      <w:overflowPunct/>
      <w:autoSpaceDE/>
      <w:autoSpaceDN/>
      <w:adjustRightInd/>
      <w:spacing w:before="120" w:after="120" w:line="220" w:lineRule="atLeast"/>
      <w:textAlignment w:val="auto"/>
    </w:pPr>
    <w:rPr>
      <w:rFonts w:ascii="Arial" w:eastAsiaTheme="minorHAnsi" w:hAnsi="Arial" w:cs="Arial"/>
      <w:color w:val="000000"/>
    </w:rPr>
  </w:style>
  <w:style w:type="character" w:customStyle="1" w:styleId="BodyTextChar">
    <w:name w:val="Body Text Char"/>
    <w:basedOn w:val="DefaultParagraphFont"/>
    <w:link w:val="BodyText"/>
    <w:uiPriority w:val="99"/>
    <w:rsid w:val="00534A8B"/>
    <w:rPr>
      <w:rFonts w:ascii="Arial" w:eastAsiaTheme="minorHAnsi" w:hAnsi="Arial" w:cs="Arial"/>
      <w:color w:val="000000"/>
    </w:rPr>
  </w:style>
  <w:style w:type="character" w:styleId="Emphasis">
    <w:name w:val="Emphasis"/>
    <w:basedOn w:val="DefaultParagraphFont"/>
    <w:qFormat/>
    <w:rsid w:val="00A64ADF"/>
    <w:rPr>
      <w:i/>
      <w:iCs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4F5C38"/>
    <w:pPr>
      <w:keepLines/>
      <w:overflowPunct/>
      <w:autoSpaceDE/>
      <w:autoSpaceDN/>
      <w:adjustRightInd/>
      <w:spacing w:before="480" w:line="276" w:lineRule="auto"/>
      <w:textAlignment w:val="auto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sz w:val="28"/>
      <w:szCs w:val="28"/>
      <w:lang w:eastAsia="ja-JP"/>
    </w:rPr>
  </w:style>
  <w:style w:type="paragraph" w:styleId="TOC1">
    <w:name w:val="toc 1"/>
    <w:basedOn w:val="Normal"/>
    <w:next w:val="Normal"/>
    <w:autoRedefine/>
    <w:uiPriority w:val="39"/>
    <w:rsid w:val="004F5C38"/>
    <w:pPr>
      <w:spacing w:after="100"/>
    </w:pPr>
  </w:style>
  <w:style w:type="paragraph" w:styleId="TOC2">
    <w:name w:val="toc 2"/>
    <w:basedOn w:val="Normal"/>
    <w:next w:val="Normal"/>
    <w:autoRedefine/>
    <w:uiPriority w:val="39"/>
    <w:rsid w:val="004F5C38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649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7648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0956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153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9179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2696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31127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6610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74732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29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5746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507409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26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987529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0799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1806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6451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3512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684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4541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611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037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0315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99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9005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250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0671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61455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7587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47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21725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7453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26923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640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59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528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525568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947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915614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69807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989258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861904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21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41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615188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26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055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3438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972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449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27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197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153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7220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50105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50107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77800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3172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44514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627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8381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8044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69232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20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22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4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905269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23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64653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57168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61106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17973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9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7961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997850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60261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9235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17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097037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7261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306517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40673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04931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35332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33434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626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663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189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6594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2920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2024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60478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84470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039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4233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8560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23417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30235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890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076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483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8133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0681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0967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9292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82269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48388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29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6872926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39495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39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036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1728293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74283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337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462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541106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77457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691321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563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3302183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96997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7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6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815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5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5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06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104498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68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37502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1379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75102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124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998329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84097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1750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8478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7762742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26197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72894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0014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80207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34175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432545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0404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1592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982171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993476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60750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678331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204953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636119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697306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480988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124606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679210">
          <w:marLeft w:val="48"/>
          <w:marRight w:val="48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2633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7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67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39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403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80668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8429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17708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0617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897173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256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63057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04922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3035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581466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19979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62308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641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087310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04486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7194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370194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66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472321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88671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73183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3287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22414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0711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707876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95037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4542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478905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76691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12413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83731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6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78383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0509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74245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30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574125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40915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67432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964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4739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722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48215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343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9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652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95463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79134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29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999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41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37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3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13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69388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8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05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69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61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164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2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03660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37071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21971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594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250237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1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86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66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4835283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4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04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606549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4584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1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3996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756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092421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559235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05823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8630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200865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70255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33879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90717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21097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6802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95494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1675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428236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95414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7864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777692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79344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768196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902074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774328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85876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799297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90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1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23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9450720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604999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291193">
          <w:marLeft w:val="60"/>
          <w:marRight w:val="6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41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058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1/relationships/people" Target="peop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747F6E5-23CE-4B1A-BB15-E1B46612D3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227</TotalTime>
  <Pages>1</Pages>
  <Words>5069</Words>
  <Characters>28894</Characters>
  <Application>Microsoft Office Word</Application>
  <DocSecurity>0</DocSecurity>
  <Lines>240</Lines>
  <Paragraphs>67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Arsenal</Company>
  <LinksUpToDate>false</LinksUpToDate>
  <CharactersWithSpaces>33896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Charles Burke</dc:creator>
  <cp:lastModifiedBy>Palacherla, Susmitha C (NONUS)</cp:lastModifiedBy>
  <cp:revision>16</cp:revision>
  <cp:lastPrinted>2008-03-17T22:13:00Z</cp:lastPrinted>
  <dcterms:created xsi:type="dcterms:W3CDTF">2017-09-08T12:12:00Z</dcterms:created>
  <dcterms:modified xsi:type="dcterms:W3CDTF">2019-08-26T20:45:00Z</dcterms:modified>
</cp:coreProperties>
</file>
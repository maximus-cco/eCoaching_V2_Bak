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836F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27953136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218DB012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53A87901" w14:textId="77777777" w:rsidR="00B54F3A" w:rsidRPr="001114CE" w:rsidRDefault="00B54F3A" w:rsidP="00B54F3A"/>
    <w:p w14:paraId="01370CBC" w14:textId="77777777" w:rsidR="00B54F3A" w:rsidRPr="001114CE" w:rsidRDefault="00B54F3A" w:rsidP="00B54F3A"/>
    <w:p w14:paraId="37F034F4" w14:textId="77777777" w:rsidR="00B54F3A" w:rsidRPr="001114CE" w:rsidRDefault="00B54F3A" w:rsidP="00B54F3A"/>
    <w:p w14:paraId="152C5860" w14:textId="77777777" w:rsidR="00B54F3A" w:rsidRPr="001114CE" w:rsidRDefault="00B54F3A" w:rsidP="00B54F3A"/>
    <w:p w14:paraId="614710BF" w14:textId="77777777" w:rsidR="00B54F3A" w:rsidRPr="001114CE" w:rsidRDefault="00B54F3A" w:rsidP="00B54F3A"/>
    <w:p w14:paraId="7E5A603A" w14:textId="77777777" w:rsidR="00B54F3A" w:rsidRPr="001114CE" w:rsidRDefault="00B54F3A" w:rsidP="00B54F3A"/>
    <w:p w14:paraId="6C2A8009" w14:textId="77777777" w:rsidR="00A36A9D" w:rsidRPr="00F433AF" w:rsidRDefault="00A36A9D" w:rsidP="00A36A9D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357ED9EC" w14:textId="77777777" w:rsidR="00A36A9D" w:rsidRPr="00F433AF" w:rsidRDefault="00A36A9D" w:rsidP="00A36A9D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Quality Other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14:paraId="5E7B07ED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0EBFD18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8594E1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514E5E6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DC48ED5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8A858E6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D672906" w14:textId="77777777" w:rsidR="00B54F3A" w:rsidRPr="001114CE" w:rsidRDefault="00B54F3A" w:rsidP="00B54F3A"/>
    <w:p w14:paraId="399DB13C" w14:textId="77777777" w:rsidR="00B54F3A" w:rsidRPr="001114CE" w:rsidRDefault="00B54F3A" w:rsidP="00B54F3A"/>
    <w:p w14:paraId="71A50D68" w14:textId="77777777" w:rsidR="00B54F3A" w:rsidRPr="001114CE" w:rsidRDefault="00B54F3A" w:rsidP="00B54F3A"/>
    <w:p w14:paraId="64003AFA" w14:textId="77777777" w:rsidR="00B54F3A" w:rsidRPr="001114CE" w:rsidRDefault="00B54F3A" w:rsidP="00B54F3A"/>
    <w:p w14:paraId="77E36DBF" w14:textId="77777777" w:rsidR="00B54F3A" w:rsidRPr="001114CE" w:rsidRDefault="00B54F3A" w:rsidP="00B54F3A"/>
    <w:p w14:paraId="6AF62BED" w14:textId="77777777" w:rsidR="00B54F3A" w:rsidRPr="001114CE" w:rsidRDefault="00B54F3A" w:rsidP="00B54F3A"/>
    <w:p w14:paraId="0100008A" w14:textId="77777777" w:rsidR="00B54F3A" w:rsidRPr="001114CE" w:rsidRDefault="00B54F3A" w:rsidP="00B54F3A"/>
    <w:p w14:paraId="78214EB9" w14:textId="77777777" w:rsidR="00B54F3A" w:rsidRPr="001114CE" w:rsidRDefault="00971190" w:rsidP="00B54F3A">
      <w:r w:rsidRPr="001114CE">
        <w:br w:type="page"/>
      </w:r>
    </w:p>
    <w:p w14:paraId="30D60FF0" w14:textId="77777777" w:rsidR="00B54F3A" w:rsidRPr="001114CE" w:rsidRDefault="00B54F3A" w:rsidP="00B54F3A"/>
    <w:p w14:paraId="1F2E2B74" w14:textId="77777777" w:rsidR="00B54F3A" w:rsidRPr="001114CE" w:rsidRDefault="00B54F3A" w:rsidP="00B54F3A"/>
    <w:p w14:paraId="4945BCA2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1362753C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14:paraId="26245C47" w14:textId="77777777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338453B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0C4B861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75E25A2B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7AA2A45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14:paraId="0A89C80B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F4E702" w14:textId="77777777" w:rsidR="00C17395" w:rsidRPr="00E76E87" w:rsidRDefault="00C2344E" w:rsidP="00CD0D35">
            <w:r>
              <w:t>4/11/2016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D4F220C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DA1CE5" w14:textId="77777777" w:rsidR="00C17395" w:rsidRPr="00E76E87" w:rsidRDefault="00CD4431" w:rsidP="00733BF4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A436D6">
              <w:t>2268</w:t>
            </w:r>
            <w:r w:rsidR="00F76873">
              <w:t xml:space="preserve"> </w:t>
            </w:r>
            <w:r w:rsidR="00C2344E">
              <w:t xml:space="preserve">- </w:t>
            </w:r>
            <w:r>
              <w:t xml:space="preserve">Initial revision. </w:t>
            </w:r>
            <w:r w:rsidR="00A436D6">
              <w:t>Quality Other (CTC)</w:t>
            </w:r>
            <w:r>
              <w:t xml:space="preserve"> Load setup.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9364AB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14:paraId="6DD5A423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2CC1241" w14:textId="77777777" w:rsidR="00C17395" w:rsidRPr="00E76E87" w:rsidRDefault="005E57C8" w:rsidP="004F5C38">
            <w:r>
              <w:t>7/14/2016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E533A9" w14:textId="77777777" w:rsidR="00C17395" w:rsidRPr="00E76E87" w:rsidRDefault="005E57C8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FBB162" w14:textId="77777777" w:rsidR="00C17395" w:rsidRPr="00E76E87" w:rsidRDefault="00F76873" w:rsidP="005E57C8">
            <w:r>
              <w:t xml:space="preserve">TFS – 3179 - </w:t>
            </w:r>
            <w:r w:rsidR="005E57C8">
              <w:t>Quality Other (KUD)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D0F861" w14:textId="77777777" w:rsidR="00C17395" w:rsidRPr="00E76E87" w:rsidRDefault="005E57C8" w:rsidP="004F5C38">
            <w:r w:rsidRPr="00E76E87">
              <w:t>Susmitha Palacherla</w:t>
            </w:r>
          </w:p>
        </w:tc>
      </w:tr>
      <w:tr w:rsidR="005E57C8" w:rsidRPr="001114CE" w14:paraId="12D3B691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06B925" w14:textId="77777777" w:rsidR="005E57C8" w:rsidRPr="00E76E87" w:rsidRDefault="005E57C8" w:rsidP="005E57C8">
            <w:r>
              <w:t>7/15/2016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F97F9A" w14:textId="77777777" w:rsidR="005E57C8" w:rsidRPr="00E76E87" w:rsidRDefault="005E57C8" w:rsidP="005E57C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A13BDF" w14:textId="77777777" w:rsidR="005E57C8" w:rsidRPr="00E76E87" w:rsidRDefault="00F76873" w:rsidP="005E57C8">
            <w:r>
              <w:t xml:space="preserve">TFS – 3186 - </w:t>
            </w:r>
            <w:r w:rsidR="005E57C8">
              <w:t>Quality Other (HFC)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82967B" w14:textId="77777777" w:rsidR="005E57C8" w:rsidRPr="00E76E87" w:rsidRDefault="005E57C8" w:rsidP="005E57C8">
            <w:r w:rsidRPr="00E76E87">
              <w:t>Susmitha Palacherla</w:t>
            </w:r>
          </w:p>
        </w:tc>
      </w:tr>
      <w:tr w:rsidR="00CD4431" w:rsidRPr="001114CE" w14:paraId="09365BD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0F8FE5" w14:textId="77777777" w:rsidR="00C17395" w:rsidRPr="00E76E87" w:rsidRDefault="00F76873" w:rsidP="004F5C38">
            <w:r>
              <w:t>2/5/2017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3103F5F" w14:textId="77777777" w:rsidR="00C17395" w:rsidRPr="00E76E87" w:rsidRDefault="00F76873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5C1107" w14:textId="77777777" w:rsidR="00C17395" w:rsidRPr="00E76E87" w:rsidRDefault="00F76873" w:rsidP="00F76873">
            <w:r>
              <w:t>TFS 5901 – Quality Other (NPN) Load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061A93" w14:textId="77777777" w:rsidR="00C17395" w:rsidRPr="00E76E87" w:rsidRDefault="00F76873" w:rsidP="004F5C38">
            <w:r w:rsidRPr="00E76E87">
              <w:t>Susmitha Palacherla</w:t>
            </w:r>
          </w:p>
        </w:tc>
      </w:tr>
      <w:tr w:rsidR="00CD4431" w:rsidRPr="001114CE" w14:paraId="21DC9BCC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6ED454" w14:textId="77777777" w:rsidR="00C17395" w:rsidRPr="00E76E87" w:rsidRDefault="00990C27" w:rsidP="004F5C38">
            <w:r>
              <w:t>2/17/2017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D43FFC" w14:textId="77777777" w:rsidR="00C17395" w:rsidRPr="00E76E87" w:rsidRDefault="00990C27" w:rsidP="004F5C38">
            <w:r>
              <w:t>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A75320" w14:textId="77777777" w:rsidR="00C17395" w:rsidRPr="00E76E87" w:rsidRDefault="00990C27" w:rsidP="000072B6">
            <w:r>
              <w:t>Quality Other Feed(s) - NPN Description from table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2CF5C0" w14:textId="77777777" w:rsidR="00C17395" w:rsidRPr="00E76E87" w:rsidRDefault="00990C27" w:rsidP="004F5C38">
            <w:r w:rsidRPr="00E76E87">
              <w:t>Susmitha Palacherla</w:t>
            </w:r>
          </w:p>
        </w:tc>
      </w:tr>
      <w:tr w:rsidR="00587B15" w:rsidRPr="001114CE" w14:paraId="209CD667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7519ACE" w14:textId="77777777" w:rsidR="00587B15" w:rsidRPr="00E76E87" w:rsidRDefault="00587B15" w:rsidP="002A7DB8">
            <w:r>
              <w:t>3/2</w:t>
            </w:r>
            <w:r w:rsidR="002A7DB8">
              <w:t>2</w:t>
            </w:r>
            <w:r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ACA56F" w14:textId="77777777" w:rsidR="00587B15" w:rsidRPr="00E76E87" w:rsidRDefault="00EA7D3B" w:rsidP="00587B15">
            <w:r>
              <w:t>6</w:t>
            </w:r>
            <w:r w:rsidR="00587B15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534992" w14:textId="77777777" w:rsidR="00587B15" w:rsidRPr="00E76E87" w:rsidRDefault="00587B15" w:rsidP="00587B15">
            <w:r>
              <w:t>TFS</w:t>
            </w:r>
            <w:r w:rsidRPr="00E76E87">
              <w:t xml:space="preserve"> </w:t>
            </w:r>
            <w:r>
              <w:t>–7854 Data File Encryption.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3A535C" w14:textId="77777777" w:rsidR="00587B15" w:rsidRPr="00E76E87" w:rsidRDefault="00587B15" w:rsidP="00587B15">
            <w:r>
              <w:t>Susmitha Palacherla</w:t>
            </w:r>
          </w:p>
        </w:tc>
      </w:tr>
      <w:tr w:rsidR="00ED3DCC" w:rsidRPr="001114CE" w14:paraId="004CBFE1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D9E910" w14:textId="77777777" w:rsidR="00ED3DCC" w:rsidRPr="00E76E87" w:rsidRDefault="00ED3DCC" w:rsidP="00ED3DCC">
            <w:r>
              <w:t>4/4/2018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CED4C5" w14:textId="77777777" w:rsidR="00ED3DCC" w:rsidRPr="00E76E87" w:rsidRDefault="00ED3DCC" w:rsidP="00ED3DCC">
            <w:r>
              <w:t>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C547C1" w14:textId="77777777" w:rsidR="00ED3DCC" w:rsidRPr="00E76E87" w:rsidRDefault="00ED3DCC" w:rsidP="00ED3DCC">
            <w:r>
              <w:t>TFS 10524 Move apps away from E Drive and TFS 10532 drop Quality Other Fact table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5EAE2D" w14:textId="77777777" w:rsidR="00ED3DCC" w:rsidRPr="00E76E87" w:rsidRDefault="00ED3DCC" w:rsidP="00ED3DCC">
            <w:r>
              <w:t>Susmitha Palacherla</w:t>
            </w:r>
          </w:p>
        </w:tc>
      </w:tr>
      <w:tr w:rsidR="00487DDB" w:rsidRPr="001114CE" w14:paraId="1E8AF45E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B69D1D0" w14:textId="77777777" w:rsidR="00487DDB" w:rsidRDefault="00487DDB" w:rsidP="00ED3DCC">
            <w:r>
              <w:t>11/26/2018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A2DF72" w14:textId="77777777" w:rsidR="00487DDB" w:rsidRDefault="00487DDB" w:rsidP="00ED3DCC">
            <w:r>
              <w:t>8.0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62FA33" w14:textId="77777777" w:rsidR="00487DDB" w:rsidRPr="00487DDB" w:rsidRDefault="00487DDB" w:rsidP="00487DDB">
            <w:r w:rsidRPr="00487DDB">
              <w:t>TFS 12591 -</w:t>
            </w:r>
            <w:r>
              <w:t xml:space="preserve"> Quality Other (OTA) Load setup</w:t>
            </w:r>
          </w:p>
          <w:p w14:paraId="34252B94" w14:textId="77777777" w:rsidR="00487DDB" w:rsidRDefault="00487DDB" w:rsidP="00487DDB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059753" w14:textId="77777777" w:rsidR="00487DDB" w:rsidRDefault="00487DDB" w:rsidP="00ED3DCC">
            <w:r>
              <w:t>Susmitha Palacherla</w:t>
            </w:r>
          </w:p>
        </w:tc>
      </w:tr>
      <w:tr w:rsidR="002378F5" w:rsidRPr="001114CE" w14:paraId="6ABC1DDF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CD69E0" w14:textId="77777777" w:rsidR="002378F5" w:rsidRDefault="002378F5" w:rsidP="00ED3DCC">
            <w:r>
              <w:t>08/16/2019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63AB44" w14:textId="77777777" w:rsidR="002378F5" w:rsidRDefault="002378F5" w:rsidP="00ED3DCC">
            <w:r>
              <w:t>9.0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AE10F8" w14:textId="77777777" w:rsidR="002378F5" w:rsidRPr="00487DDB" w:rsidRDefault="002378F5" w:rsidP="002378F5">
            <w:r>
              <w:t>TFS 15063 - Quality Now Rewards and Recognition (Bingo)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CDB597" w14:textId="77777777" w:rsidR="002378F5" w:rsidRDefault="002378F5" w:rsidP="00ED3DCC">
            <w:r>
              <w:t>Susmitha Palacherla</w:t>
            </w:r>
          </w:p>
        </w:tc>
      </w:tr>
      <w:tr w:rsidR="00C8731B" w:rsidRPr="001114CE" w14:paraId="1F75EC08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D2E0CF" w14:textId="77777777" w:rsidR="00C8731B" w:rsidRDefault="00C8731B" w:rsidP="00C8731B">
            <w:r>
              <w:t>09/25/2019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073526" w14:textId="77777777" w:rsidR="00C8731B" w:rsidRDefault="00C8731B" w:rsidP="00C8731B">
            <w:r>
              <w:t>10.0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58EC560" w14:textId="77777777" w:rsidR="00C8731B" w:rsidRPr="00487DDB" w:rsidRDefault="00C8731B" w:rsidP="00C8731B">
            <w:r>
              <w:t>TFS 15465 - QCM Rewards and Recognition (Bingo)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36D429" w14:textId="77777777" w:rsidR="00C8731B" w:rsidRDefault="00C8731B" w:rsidP="00C8731B">
            <w:r>
              <w:t>Susmitha Palacherla</w:t>
            </w:r>
          </w:p>
        </w:tc>
      </w:tr>
      <w:tr w:rsidR="00D323EA" w:rsidRPr="001114CE" w14:paraId="0E5D5C67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ECBF28" w14:textId="77777777" w:rsidR="00D323EA" w:rsidRDefault="00D323EA" w:rsidP="00C8731B">
            <w:r>
              <w:t>10/01/2019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A6E299C" w14:textId="77777777" w:rsidR="00D323EA" w:rsidRDefault="00D323EA" w:rsidP="00C8731B">
            <w:r>
              <w:t>10.1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F3F3BD5" w14:textId="77777777" w:rsidR="00D323EA" w:rsidRDefault="00AE7746" w:rsidP="00C8731B">
            <w:r>
              <w:t>TFS 15465 - QCM Rewards and Recognition (Bingo)- additional updates to support wild card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E74560" w14:textId="77777777" w:rsidR="00D323EA" w:rsidRDefault="00AE7746" w:rsidP="00C8731B">
            <w:r>
              <w:t>Susmitha Palacherla</w:t>
            </w:r>
          </w:p>
        </w:tc>
      </w:tr>
      <w:tr w:rsidR="009C2126" w:rsidRPr="001114CE" w14:paraId="667C8515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AE9DCE" w14:textId="77777777" w:rsidR="009C2126" w:rsidRPr="00E76E87" w:rsidRDefault="009C2126" w:rsidP="009C2126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E8BF20" w14:textId="77777777" w:rsidR="009C2126" w:rsidRPr="00E76E87" w:rsidRDefault="009C2126" w:rsidP="009C2126">
            <w:r>
              <w:t>11.0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F91FEB" w14:textId="77777777" w:rsidR="009C2126" w:rsidRPr="00E76E87" w:rsidRDefault="009C2126" w:rsidP="009C2126">
            <w:r w:rsidRPr="00D9260B">
              <w:t>TFS 17716 - Removed company specific references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4A466D" w14:textId="77777777" w:rsidR="009C2126" w:rsidRPr="00E76E87" w:rsidRDefault="009C2126" w:rsidP="009C2126">
            <w:r>
              <w:t>Susmitha Palacherla</w:t>
            </w:r>
          </w:p>
        </w:tc>
      </w:tr>
      <w:tr w:rsidR="002E3B34" w:rsidRPr="001114CE" w14:paraId="4AA7E4F8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0A6D64" w14:textId="77777777" w:rsidR="002E3B34" w:rsidRPr="002E3B34" w:rsidRDefault="002E3B34" w:rsidP="002E3B34">
            <w:r w:rsidRPr="002E3B34">
              <w:t>10/9/2020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136B58" w14:textId="77777777" w:rsidR="002E3B34" w:rsidRPr="002E3B34" w:rsidRDefault="007E6AEE" w:rsidP="002E3B34">
            <w:r>
              <w:t>12</w:t>
            </w:r>
            <w:r w:rsidR="002E3B34" w:rsidRPr="002E3B34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09FCE4" w14:textId="77777777" w:rsidR="002E3B34" w:rsidRPr="002E3B34" w:rsidRDefault="002E3B34" w:rsidP="002E3B34">
            <w:r w:rsidRPr="002E3B34">
              <w:t>TFS 18833 -  Expand the site field size in feeds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377C49" w14:textId="77777777" w:rsidR="002E3B34" w:rsidRPr="002E3B34" w:rsidRDefault="002E3B34" w:rsidP="002E3B34">
            <w:r w:rsidRPr="002E3B34">
              <w:t>Susmitha Palacherla</w:t>
            </w:r>
          </w:p>
        </w:tc>
      </w:tr>
      <w:tr w:rsidR="00F53C2A" w:rsidRPr="001114CE" w14:paraId="7DD79DAB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07E007" w14:textId="4EF25A5D" w:rsidR="00F53C2A" w:rsidRDefault="00F53C2A" w:rsidP="00F53C2A"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2A2F88" w14:textId="1804DE5F" w:rsidR="00F53C2A" w:rsidRDefault="00F53C2A" w:rsidP="00F53C2A">
            <w:r>
              <w:t>13.0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6E36B8" w14:textId="7F6478C8" w:rsidR="00F53C2A" w:rsidRPr="00D9260B" w:rsidRDefault="00F53C2A" w:rsidP="00F53C2A">
            <w:r w:rsidRPr="000F48E3">
              <w:t>TFS 20677 -  AD island to AD AWS environment changes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36012B" w14:textId="4C7A86BE" w:rsidR="00F53C2A" w:rsidRDefault="00F53C2A" w:rsidP="00F53C2A">
            <w:r>
              <w:t>Susmitha Palacherla</w:t>
            </w:r>
          </w:p>
        </w:tc>
      </w:tr>
      <w:tr w:rsidR="002E3B34" w:rsidRPr="001114CE" w14:paraId="01009021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C89B29" w14:textId="6CC8F43E" w:rsidR="002E3B34" w:rsidRDefault="001A76CD" w:rsidP="009C2126">
            <w:r>
              <w:t>6/9/2021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F55F6A" w14:textId="47B220FC" w:rsidR="002E3B34" w:rsidRDefault="001A76CD" w:rsidP="009C2126">
            <w:r>
              <w:t>14.0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5A5873" w14:textId="72783301" w:rsidR="002E3B34" w:rsidRPr="00D9260B" w:rsidRDefault="00C0061F" w:rsidP="009C2126">
            <w:r w:rsidRPr="00C0061F">
              <w:t xml:space="preserve">TFS 21493 - Written </w:t>
            </w:r>
            <w:proofErr w:type="spellStart"/>
            <w:r w:rsidRPr="00C0061F">
              <w:t>Corr</w:t>
            </w:r>
            <w:proofErr w:type="spellEnd"/>
            <w:r w:rsidRPr="00C0061F">
              <w:t xml:space="preserve"> Bingo records in bingo feeds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FFFFAF" w14:textId="4C18D383" w:rsidR="002E3B34" w:rsidRDefault="001A76CD" w:rsidP="009C2126">
            <w:r>
              <w:t>Susmitha Palacherla</w:t>
            </w:r>
          </w:p>
        </w:tc>
      </w:tr>
      <w:tr w:rsidR="005C11B8" w:rsidRPr="001114CE" w14:paraId="7F8A5048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41CA0E" w14:textId="6E43EC3E" w:rsidR="005C11B8" w:rsidRDefault="005C11B8" w:rsidP="009C2126">
            <w:r>
              <w:t>8/2/2021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F1566C" w14:textId="717F1DCD" w:rsidR="005C11B8" w:rsidRDefault="005C11B8" w:rsidP="009C2126">
            <w:r>
              <w:t>15.0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8D5730" w14:textId="5C2D6D95" w:rsidR="005C11B8" w:rsidRPr="00C0061F" w:rsidRDefault="005C11B8" w:rsidP="009C2126">
            <w:r w:rsidRPr="005C11B8">
              <w:t>TFS 22443 - Add trigger and review performance for Bingo upload job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5679C5" w14:textId="1D89BC8F" w:rsidR="005C11B8" w:rsidRDefault="005C11B8" w:rsidP="009C2126">
            <w:r>
              <w:t>Susmitha Palacherla</w:t>
            </w:r>
          </w:p>
        </w:tc>
      </w:tr>
      <w:tr w:rsidR="003D2C28" w:rsidRPr="001114CE" w14:paraId="0FA3E209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9831EF" w14:textId="4BE38D4D" w:rsidR="003D2C28" w:rsidRDefault="003D2C28" w:rsidP="003D2C28">
            <w:r>
              <w:t>03/09/2022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C08381" w14:textId="4D42A787" w:rsidR="003D2C28" w:rsidRDefault="003D2C28" w:rsidP="003D2C28">
            <w:r>
              <w:t>16.0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81B1FE" w14:textId="5ADB5975" w:rsidR="003D2C28" w:rsidRPr="005C11B8" w:rsidRDefault="003D2C28" w:rsidP="003D2C28">
            <w:r w:rsidRPr="00A2389A">
              <w:t>TFS 23967 - Send alerts if xlsx files staged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965E13" w14:textId="2C03B2D9" w:rsidR="003D2C28" w:rsidRDefault="003D2C28" w:rsidP="003D2C28">
            <w:r>
              <w:t>Susmitha Palacherla</w:t>
            </w:r>
          </w:p>
        </w:tc>
      </w:tr>
      <w:tr w:rsidR="00DB5E97" w:rsidRPr="001114CE" w14:paraId="275DFB53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52421C1" w14:textId="1B8087A0" w:rsidR="00DB5E97" w:rsidRDefault="00DB5E97" w:rsidP="00DB5E97">
            <w:r>
              <w:t>12/20/2023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2FB192" w14:textId="2ECE8AC2" w:rsidR="00DB5E97" w:rsidRDefault="00DB5E97" w:rsidP="00DB5E97">
            <w:r>
              <w:t>17.0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BBFA51" w14:textId="310432FF" w:rsidR="00DB5E97" w:rsidRPr="00A2389A" w:rsidRDefault="00DB5E97" w:rsidP="00DB5E97">
            <w:r w:rsidRPr="00DD5B0A">
              <w:t>TFS 27441 - Setup email alert when unexpected file staged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7ECBD1" w14:textId="09252FB1" w:rsidR="00DB5E97" w:rsidRDefault="00DB5E97" w:rsidP="00DB5E97">
            <w:r w:rsidRPr="00DD5B0A">
              <w:t>Susmitha Palacherla</w:t>
            </w:r>
          </w:p>
        </w:tc>
      </w:tr>
      <w:tr w:rsidR="00DD5B0A" w:rsidRPr="001114CE" w14:paraId="40D78216" w14:textId="77777777" w:rsidTr="00CD4431">
        <w:trPr>
          <w:ins w:id="15" w:author="Palacherla, Susmitha C" w:date="2024-01-11T08:38:00Z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DCD0A83" w14:textId="34AFE60E" w:rsidR="00DD5B0A" w:rsidRDefault="00DD5B0A" w:rsidP="00DD5B0A">
            <w:pPr>
              <w:rPr>
                <w:ins w:id="16" w:author="Palacherla, Susmitha C" w:date="2024-01-11T08:38:00Z"/>
              </w:rPr>
            </w:pPr>
            <w:ins w:id="17" w:author="Palacherla, Susmitha C" w:date="2024-01-11T08:38:00Z">
              <w:r>
                <w:t>01/10/2024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193C3A" w14:textId="5B7FD0F4" w:rsidR="00DD5B0A" w:rsidRDefault="00DD5B0A" w:rsidP="00DD5B0A">
            <w:pPr>
              <w:rPr>
                <w:ins w:id="18" w:author="Palacherla, Susmitha C" w:date="2024-01-11T08:38:00Z"/>
              </w:rPr>
            </w:pPr>
            <w:ins w:id="19" w:author="Palacherla, Susmitha C" w:date="2024-01-11T08:38:00Z">
              <w:r>
                <w:t>1</w:t>
              </w:r>
              <w:r>
                <w:t>8</w:t>
              </w:r>
              <w:r>
                <w:t>.0</w:t>
              </w:r>
            </w:ins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928417B" w14:textId="781B67D1" w:rsidR="00DD5B0A" w:rsidRPr="00DD5B0A" w:rsidRDefault="00DD5B0A" w:rsidP="00DD5B0A">
            <w:pPr>
              <w:rPr>
                <w:ins w:id="20" w:author="Palacherla, Susmitha C" w:date="2024-01-11T08:38:00Z"/>
              </w:rPr>
            </w:pPr>
            <w:ins w:id="21" w:author="Palacherla, Susmitha C" w:date="2024-01-11T08:38:00Z">
              <w:r w:rsidRPr="00440A86">
                <w:t>TFS 27523 - Dashboard to view the feed load history in the Admin Tool</w:t>
              </w:r>
            </w:ins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64DF4E" w14:textId="4E6AAC45" w:rsidR="00DD5B0A" w:rsidRPr="00DD5B0A" w:rsidRDefault="00DD5B0A" w:rsidP="00DD5B0A">
            <w:pPr>
              <w:rPr>
                <w:ins w:id="22" w:author="Palacherla, Susmitha C" w:date="2024-01-11T08:38:00Z"/>
              </w:rPr>
            </w:pPr>
            <w:ins w:id="23" w:author="Palacherla, Susmitha C" w:date="2024-01-11T08:38:00Z">
              <w:r w:rsidRPr="00321D1E">
                <w:t>Susmitha Palacherla</w:t>
              </w:r>
            </w:ins>
          </w:p>
        </w:tc>
      </w:tr>
    </w:tbl>
    <w:p w14:paraId="0DA5F445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3298A9F9" w14:textId="77777777" w:rsidR="00B54F3A" w:rsidRPr="001114CE" w:rsidRDefault="00971190" w:rsidP="00B54F3A">
      <w:r w:rsidRPr="001114CE">
        <w:br w:type="page"/>
      </w:r>
    </w:p>
    <w:p w14:paraId="25BD8F8F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3937D3" w14:textId="77777777" w:rsidR="004F5C38" w:rsidRDefault="004F5C38">
          <w:pPr>
            <w:pStyle w:val="TOCHeading"/>
          </w:pPr>
          <w:r>
            <w:t>Contents</w:t>
          </w:r>
        </w:p>
        <w:p w14:paraId="521F9E2A" w14:textId="77777777" w:rsidR="002E3B34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69061" w:history="1">
            <w:r w:rsidR="002E3B34" w:rsidRPr="00BA11A2">
              <w:rPr>
                <w:rStyle w:val="Hyperlink"/>
                <w:noProof/>
              </w:rPr>
              <w:t>SSIS – Quality_Other_Coaching</w:t>
            </w:r>
            <w:r w:rsidR="002E3B34">
              <w:rPr>
                <w:noProof/>
                <w:webHidden/>
              </w:rPr>
              <w:tab/>
            </w:r>
            <w:r w:rsidR="002E3B34">
              <w:rPr>
                <w:noProof/>
                <w:webHidden/>
              </w:rPr>
              <w:fldChar w:fldCharType="begin"/>
            </w:r>
            <w:r w:rsidR="002E3B34">
              <w:rPr>
                <w:noProof/>
                <w:webHidden/>
              </w:rPr>
              <w:instrText xml:space="preserve"> PAGEREF _Toc53469061 \h </w:instrText>
            </w:r>
            <w:r w:rsidR="002E3B34">
              <w:rPr>
                <w:noProof/>
                <w:webHidden/>
              </w:rPr>
            </w:r>
            <w:r w:rsidR="002E3B34">
              <w:rPr>
                <w:noProof/>
                <w:webHidden/>
              </w:rPr>
              <w:fldChar w:fldCharType="separate"/>
            </w:r>
            <w:r w:rsidR="002E3B34">
              <w:rPr>
                <w:noProof/>
                <w:webHidden/>
              </w:rPr>
              <w:t>3</w:t>
            </w:r>
            <w:r w:rsidR="002E3B34">
              <w:rPr>
                <w:noProof/>
                <w:webHidden/>
              </w:rPr>
              <w:fldChar w:fldCharType="end"/>
            </w:r>
          </w:hyperlink>
        </w:p>
        <w:p w14:paraId="220380E9" w14:textId="77777777" w:rsidR="002E3B34" w:rsidRDefault="00000000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469062" w:history="1">
            <w:r w:rsidR="002E3B34" w:rsidRPr="00BA11A2">
              <w:rPr>
                <w:rStyle w:val="Hyperlink"/>
                <w:i/>
                <w:iCs/>
                <w:noProof/>
              </w:rPr>
              <w:t>References</w:t>
            </w:r>
            <w:r w:rsidR="002E3B34">
              <w:rPr>
                <w:noProof/>
                <w:webHidden/>
              </w:rPr>
              <w:tab/>
            </w:r>
            <w:r w:rsidR="002E3B34">
              <w:rPr>
                <w:noProof/>
                <w:webHidden/>
              </w:rPr>
              <w:fldChar w:fldCharType="begin"/>
            </w:r>
            <w:r w:rsidR="002E3B34">
              <w:rPr>
                <w:noProof/>
                <w:webHidden/>
              </w:rPr>
              <w:instrText xml:space="preserve"> PAGEREF _Toc53469062 \h </w:instrText>
            </w:r>
            <w:r w:rsidR="002E3B34">
              <w:rPr>
                <w:noProof/>
                <w:webHidden/>
              </w:rPr>
            </w:r>
            <w:r w:rsidR="002E3B34">
              <w:rPr>
                <w:noProof/>
                <w:webHidden/>
              </w:rPr>
              <w:fldChar w:fldCharType="separate"/>
            </w:r>
            <w:r w:rsidR="002E3B34">
              <w:rPr>
                <w:noProof/>
                <w:webHidden/>
              </w:rPr>
              <w:t>6</w:t>
            </w:r>
            <w:r w:rsidR="002E3B34">
              <w:rPr>
                <w:noProof/>
                <w:webHidden/>
              </w:rPr>
              <w:fldChar w:fldCharType="end"/>
            </w:r>
          </w:hyperlink>
        </w:p>
        <w:p w14:paraId="7B752157" w14:textId="77777777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578CF75F" w14:textId="77777777" w:rsidR="00534A8B" w:rsidRPr="00FC37DA" w:rsidRDefault="00534A8B" w:rsidP="00534A8B">
      <w:pPr>
        <w:rPr>
          <w:sz w:val="18"/>
        </w:rPr>
      </w:pPr>
    </w:p>
    <w:p w14:paraId="55FADF96" w14:textId="77777777" w:rsidR="00534A8B" w:rsidRDefault="00534A8B" w:rsidP="00534A8B"/>
    <w:p w14:paraId="146062CC" w14:textId="77777777" w:rsidR="00202208" w:rsidRDefault="00202208" w:rsidP="00534A8B"/>
    <w:p w14:paraId="50BAF5C3" w14:textId="77777777" w:rsidR="00202208" w:rsidRDefault="00202208" w:rsidP="00534A8B"/>
    <w:p w14:paraId="2F7328E3" w14:textId="77777777" w:rsidR="00202208" w:rsidRDefault="00202208" w:rsidP="00534A8B"/>
    <w:p w14:paraId="6FF44748" w14:textId="77777777" w:rsidR="00202208" w:rsidRDefault="00202208" w:rsidP="00534A8B"/>
    <w:p w14:paraId="095F858D" w14:textId="77777777" w:rsidR="00202208" w:rsidRDefault="00202208" w:rsidP="00534A8B"/>
    <w:p w14:paraId="30933762" w14:textId="77777777" w:rsidR="00202208" w:rsidRDefault="00202208" w:rsidP="00534A8B"/>
    <w:p w14:paraId="1AC0772E" w14:textId="77777777" w:rsidR="00202208" w:rsidRDefault="00202208" w:rsidP="00534A8B"/>
    <w:p w14:paraId="64A8EB9D" w14:textId="77777777" w:rsidR="00202208" w:rsidRDefault="00202208" w:rsidP="00534A8B"/>
    <w:p w14:paraId="3F63BFF3" w14:textId="77777777" w:rsidR="00202208" w:rsidRDefault="00202208" w:rsidP="00534A8B"/>
    <w:p w14:paraId="70C7A5EA" w14:textId="77777777" w:rsidR="00202208" w:rsidRDefault="00202208" w:rsidP="00534A8B"/>
    <w:p w14:paraId="3634FDA4" w14:textId="77777777" w:rsidR="00202208" w:rsidRDefault="00202208" w:rsidP="00534A8B"/>
    <w:p w14:paraId="29F34B54" w14:textId="77777777" w:rsidR="00202208" w:rsidRDefault="00202208" w:rsidP="00534A8B"/>
    <w:p w14:paraId="759DABAE" w14:textId="77777777" w:rsidR="00202208" w:rsidRDefault="00202208" w:rsidP="00534A8B"/>
    <w:p w14:paraId="3CD02E11" w14:textId="77777777" w:rsidR="00202208" w:rsidRDefault="00202208" w:rsidP="00534A8B"/>
    <w:p w14:paraId="198425C2" w14:textId="77777777" w:rsidR="00202208" w:rsidRDefault="00202208" w:rsidP="00534A8B"/>
    <w:p w14:paraId="7DA9464F" w14:textId="77777777" w:rsidR="00202208" w:rsidRDefault="00202208" w:rsidP="00534A8B"/>
    <w:p w14:paraId="61FB45CD" w14:textId="77777777" w:rsidR="00202208" w:rsidRDefault="00202208" w:rsidP="00534A8B"/>
    <w:p w14:paraId="7FB1A21C" w14:textId="77777777" w:rsidR="00202208" w:rsidRDefault="00202208" w:rsidP="00534A8B"/>
    <w:p w14:paraId="5CA507CD" w14:textId="77777777" w:rsidR="00202208" w:rsidRDefault="00202208" w:rsidP="00534A8B"/>
    <w:p w14:paraId="42293896" w14:textId="77777777" w:rsidR="00202208" w:rsidRDefault="00202208" w:rsidP="00534A8B"/>
    <w:p w14:paraId="426CA8A9" w14:textId="77777777" w:rsidR="00202208" w:rsidRDefault="00202208" w:rsidP="00534A8B"/>
    <w:p w14:paraId="5D8F30E3" w14:textId="77777777" w:rsidR="002E3B34" w:rsidRDefault="002E3B34" w:rsidP="00534A8B"/>
    <w:p w14:paraId="595357F8" w14:textId="77777777" w:rsidR="002E3B34" w:rsidRDefault="002E3B34" w:rsidP="00534A8B"/>
    <w:p w14:paraId="6D62A753" w14:textId="77777777" w:rsidR="002E3B34" w:rsidRDefault="002E3B34" w:rsidP="00534A8B"/>
    <w:p w14:paraId="7CB9FA02" w14:textId="77777777" w:rsidR="002E3B34" w:rsidRDefault="002E3B34" w:rsidP="00534A8B"/>
    <w:p w14:paraId="05B91D6F" w14:textId="77777777" w:rsidR="002E3B34" w:rsidRDefault="002E3B34" w:rsidP="00534A8B"/>
    <w:p w14:paraId="29AAE4CC" w14:textId="77777777" w:rsidR="002E3B34" w:rsidRDefault="002E3B34" w:rsidP="00534A8B"/>
    <w:p w14:paraId="1C1825CD" w14:textId="77777777" w:rsidR="002E3B34" w:rsidRDefault="002E3B34" w:rsidP="00534A8B"/>
    <w:p w14:paraId="656EEC15" w14:textId="77777777" w:rsidR="00202208" w:rsidRDefault="00202208" w:rsidP="00534A8B"/>
    <w:p w14:paraId="6B63CDD3" w14:textId="77777777" w:rsidR="002E3B34" w:rsidRDefault="002E3B34" w:rsidP="002E3B34">
      <w:pPr>
        <w:pStyle w:val="Heading2"/>
      </w:pPr>
      <w:bookmarkStart w:id="24" w:name="_Toc53161451"/>
      <w:bookmarkStart w:id="25" w:name="_Toc53469061"/>
      <w:r>
        <w:lastRenderedPageBreak/>
        <w:t xml:space="preserve">SSIS – </w:t>
      </w:r>
      <w:proofErr w:type="spellStart"/>
      <w:r>
        <w:t>Quality_Other_Coaching</w:t>
      </w:r>
      <w:bookmarkEnd w:id="24"/>
      <w:bookmarkEnd w:id="25"/>
      <w:proofErr w:type="spellEnd"/>
    </w:p>
    <w:p w14:paraId="6EDBFC94" w14:textId="77777777" w:rsidR="002E3B34" w:rsidRPr="006674A0" w:rsidRDefault="002E3B34" w:rsidP="002E3B34"/>
    <w:p w14:paraId="0875AD62" w14:textId="77777777" w:rsidR="002E3B34" w:rsidRPr="006674A0" w:rsidRDefault="002E3B34" w:rsidP="002E3B34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25894692" w14:textId="77777777" w:rsidR="002E3B34" w:rsidRPr="006674A0" w:rsidRDefault="002E3B34" w:rsidP="002E3B34">
      <w:pPr>
        <w:pStyle w:val="Heading4"/>
        <w:ind w:left="720"/>
        <w:rPr>
          <w:b w:val="0"/>
        </w:rPr>
      </w:pPr>
      <w:r w:rsidRPr="006674A0">
        <w:rPr>
          <w:b w:val="0"/>
        </w:rPr>
        <w:t xml:space="preserve">Unit Identifier: </w:t>
      </w:r>
      <w:proofErr w:type="spellStart"/>
      <w:r>
        <w:rPr>
          <w:b w:val="0"/>
        </w:rPr>
        <w:t>Quality_Other</w:t>
      </w:r>
      <w:r w:rsidRPr="006674A0">
        <w:rPr>
          <w:b w:val="0"/>
        </w:rPr>
        <w:t>_Coaching.dtsx</w:t>
      </w:r>
      <w:proofErr w:type="spellEnd"/>
    </w:p>
    <w:p w14:paraId="1E650AD6" w14:textId="77777777" w:rsidR="002E3B34" w:rsidRPr="006674A0" w:rsidRDefault="002E3B34" w:rsidP="002E3B34">
      <w:pPr>
        <w:pStyle w:val="Heading4"/>
        <w:ind w:left="720"/>
        <w:rPr>
          <w:b w:val="0"/>
        </w:rPr>
      </w:pPr>
      <w:r w:rsidRPr="006674A0">
        <w:rPr>
          <w:b w:val="0"/>
        </w:rPr>
        <w:t xml:space="preserve">Test Case identifier: </w:t>
      </w:r>
      <w:r>
        <w:rPr>
          <w:b w:val="0"/>
        </w:rPr>
        <w:t>Q</w:t>
      </w:r>
      <w:r w:rsidRPr="006674A0">
        <w:rPr>
          <w:b w:val="0"/>
        </w:rPr>
        <w:t>OC</w:t>
      </w:r>
    </w:p>
    <w:p w14:paraId="255D6546" w14:textId="77777777" w:rsidR="002E3B34" w:rsidRDefault="002E3B34" w:rsidP="002E3B3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E3B34" w14:paraId="670BDA6B" w14:textId="77777777" w:rsidTr="00E2574A">
        <w:trPr>
          <w:tblHeader/>
        </w:trPr>
        <w:tc>
          <w:tcPr>
            <w:tcW w:w="2549" w:type="dxa"/>
            <w:shd w:val="solid" w:color="auto" w:fill="000000"/>
          </w:tcPr>
          <w:p w14:paraId="0B02E462" w14:textId="77777777" w:rsidR="002E3B34" w:rsidRPr="007F16A4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09002EB0" w14:textId="77777777" w:rsidR="002E3B34" w:rsidRPr="007F16A4" w:rsidRDefault="002E3B34" w:rsidP="00E2574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F53C2A" w14:paraId="75CC18B2" w14:textId="77777777" w:rsidTr="00E2574A">
        <w:tc>
          <w:tcPr>
            <w:tcW w:w="2549" w:type="dxa"/>
          </w:tcPr>
          <w:p w14:paraId="4CC73BD2" w14:textId="1CF47CA9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124ED849" w14:textId="5FDEDE97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F53C2A" w14:paraId="0F1DF667" w14:textId="77777777" w:rsidTr="00E2574A">
        <w:trPr>
          <w:trHeight w:val="125"/>
        </w:trPr>
        <w:tc>
          <w:tcPr>
            <w:tcW w:w="2549" w:type="dxa"/>
          </w:tcPr>
          <w:p w14:paraId="31DC5D00" w14:textId="30FCF0D0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6DE8980C" w14:textId="357C883D" w:rsidR="00F53C2A" w:rsidRPr="007F16A4" w:rsidRDefault="00DD5B0A" w:rsidP="00F53C2A">
            <w:pPr>
              <w:rPr>
                <w:sz w:val="22"/>
                <w:szCs w:val="22"/>
              </w:rPr>
            </w:pPr>
            <w:ins w:id="26" w:author="Palacherla, Susmitha C" w:date="2024-01-11T08:40:00Z">
              <w:r w:rsidRPr="00DD5B0A">
                <w:rPr>
                  <w:sz w:val="22"/>
                  <w:szCs w:val="22"/>
                </w:rPr>
                <w:t>TFS 27523 - Dashboard to view the feed load history in the Admin Tool</w:t>
              </w:r>
            </w:ins>
            <w:del w:id="27" w:author="Palacherla, Susmitha C" w:date="2024-01-11T08:40:00Z">
              <w:r w:rsidR="00DB5E97" w:rsidRPr="00602656" w:rsidDel="00DD5B0A">
                <w:rPr>
                  <w:sz w:val="22"/>
                  <w:szCs w:val="22"/>
                </w:rPr>
                <w:delText>TFS 27441 - Setup email alert when unexpected file staged</w:delText>
              </w:r>
            </w:del>
          </w:p>
        </w:tc>
      </w:tr>
      <w:tr w:rsidR="00F53C2A" w14:paraId="05396FE0" w14:textId="77777777" w:rsidTr="00E2574A">
        <w:tc>
          <w:tcPr>
            <w:tcW w:w="2549" w:type="dxa"/>
          </w:tcPr>
          <w:p w14:paraId="0B829295" w14:textId="760AF0DC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2B3E0458" w14:textId="1BBD8F04" w:rsidR="00F53C2A" w:rsidRPr="007F16A4" w:rsidRDefault="00F53C2A" w:rsidP="00F53C2A">
            <w:pPr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eCoaching_Dev</w:t>
            </w:r>
            <w:proofErr w:type="spellEnd"/>
            <w:r w:rsidRPr="007F16A4">
              <w:rPr>
                <w:sz w:val="22"/>
                <w:szCs w:val="22"/>
              </w:rPr>
              <w:t xml:space="preserve">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</w:tc>
      </w:tr>
      <w:tr w:rsidR="00F53C2A" w14:paraId="5AC122ED" w14:textId="77777777" w:rsidTr="00E2574A">
        <w:tc>
          <w:tcPr>
            <w:tcW w:w="2549" w:type="dxa"/>
          </w:tcPr>
          <w:p w14:paraId="078597EE" w14:textId="58138CD3" w:rsidR="00F53C2A" w:rsidRPr="007F16A4" w:rsidRDefault="00F53C2A" w:rsidP="00F53C2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1EF44A21" w14:textId="004CBA0F" w:rsidR="00F53C2A" w:rsidRDefault="00F53C2A" w:rsidP="00F53C2A">
            <w:pPr>
              <w:overflowPunct/>
              <w:textAlignment w:val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Quality_Other</w:t>
            </w:r>
            <w:r w:rsidRPr="000F48E3">
              <w:rPr>
                <w:sz w:val="22"/>
                <w:szCs w:val="22"/>
              </w:rPr>
              <w:t>_Coaching.dtsx</w:t>
            </w:r>
            <w:proofErr w:type="spellEnd"/>
            <w:r>
              <w:rPr>
                <w:sz w:val="22"/>
                <w:szCs w:val="22"/>
              </w:rPr>
              <w:t xml:space="preserve"> and corresponding config files</w:t>
            </w:r>
          </w:p>
          <w:p w14:paraId="2B2237BD" w14:textId="056929B7" w:rsidR="00F53C2A" w:rsidRPr="007F16A4" w:rsidRDefault="00F53C2A" w:rsidP="005C11B8">
            <w:pPr>
              <w:overflowPunct/>
              <w:textAlignment w:val="auto"/>
              <w:rPr>
                <w:sz w:val="22"/>
                <w:szCs w:val="22"/>
              </w:rPr>
            </w:pPr>
          </w:p>
        </w:tc>
      </w:tr>
      <w:tr w:rsidR="003D2C28" w14:paraId="443CB699" w14:textId="77777777" w:rsidTr="00E2574A">
        <w:tc>
          <w:tcPr>
            <w:tcW w:w="2549" w:type="dxa"/>
          </w:tcPr>
          <w:p w14:paraId="0A96BCB1" w14:textId="7C2FB581" w:rsidR="003D2C28" w:rsidRPr="007F16A4" w:rsidRDefault="003D2C28" w:rsidP="003D2C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Files used for testing</w:t>
            </w:r>
          </w:p>
        </w:tc>
        <w:tc>
          <w:tcPr>
            <w:tcW w:w="10455" w:type="dxa"/>
          </w:tcPr>
          <w:p w14:paraId="42CDDCC3" w14:textId="69651B54" w:rsidR="003D2C28" w:rsidDel="00DD5B0A" w:rsidRDefault="00DD5B0A" w:rsidP="003D2C28">
            <w:pPr>
              <w:rPr>
                <w:del w:id="28" w:author="Palacherla, Susmitha C" w:date="2024-01-11T08:42:00Z"/>
                <w:sz w:val="22"/>
                <w:szCs w:val="22"/>
              </w:rPr>
            </w:pPr>
            <w:ins w:id="29" w:author="Palacherla, Susmitha C" w:date="2024-01-11T08:42:00Z">
              <w:r w:rsidRPr="00DD5B0A">
                <w:t>eCL_Quality_Feed_HFC20240103.csv</w:t>
              </w:r>
            </w:ins>
            <w:del w:id="30" w:author="Palacherla, Susmitha C" w:date="2024-01-11T08:42:00Z">
              <w:r w:rsidR="00DB5E97" w:rsidDel="00DD5B0A">
                <w:delText>eCL_Outlier_Feed_HFC20220601.csv</w:delText>
              </w:r>
            </w:del>
          </w:p>
          <w:p w14:paraId="2A561A53" w14:textId="2E25561B" w:rsidR="00DB5E97" w:rsidRPr="007F16A4" w:rsidRDefault="00DB5E97" w:rsidP="003D2C28">
            <w:pPr>
              <w:rPr>
                <w:sz w:val="22"/>
                <w:szCs w:val="22"/>
              </w:rPr>
            </w:pPr>
            <w:del w:id="31" w:author="Palacherla, Susmitha C" w:date="2024-01-11T08:42:00Z">
              <w:r w:rsidDel="00DD5B0A">
                <w:delText>eCL_Quality_Feed_HCC20220601.csv</w:delText>
              </w:r>
            </w:del>
          </w:p>
        </w:tc>
      </w:tr>
    </w:tbl>
    <w:p w14:paraId="6835DA41" w14:textId="77777777" w:rsidR="002E3B34" w:rsidRPr="00BE7BC2" w:rsidRDefault="002E3B34" w:rsidP="002E3B34">
      <w:pPr>
        <w:tabs>
          <w:tab w:val="left" w:pos="2160"/>
          <w:tab w:val="left" w:pos="6120"/>
        </w:tabs>
        <w:rPr>
          <w:rFonts w:ascii="Arial" w:hAnsi="Arial" w:cs="Arial"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3"/>
        <w:gridCol w:w="4680"/>
        <w:gridCol w:w="4275"/>
        <w:gridCol w:w="1192"/>
        <w:gridCol w:w="1440"/>
        <w:tblGridChange w:id="32">
          <w:tblGrid>
            <w:gridCol w:w="1463"/>
            <w:gridCol w:w="4680"/>
            <w:gridCol w:w="4275"/>
            <w:gridCol w:w="1192"/>
            <w:gridCol w:w="1440"/>
          </w:tblGrid>
        </w:tblGridChange>
      </w:tblGrid>
      <w:tr w:rsidR="002E3B34" w:rsidRPr="00231CAA" w14:paraId="418658C7" w14:textId="77777777" w:rsidTr="00F95535">
        <w:tc>
          <w:tcPr>
            <w:tcW w:w="1463" w:type="dxa"/>
            <w:shd w:val="solid" w:color="auto" w:fill="000000"/>
          </w:tcPr>
          <w:p w14:paraId="7502E52C" w14:textId="77777777" w:rsidR="002E3B34" w:rsidRPr="00BE7BC2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BE7BC2">
              <w:rPr>
                <w:rFonts w:ascii="Arial" w:hAnsi="Arial" w:cs="Arial"/>
                <w:b/>
                <w:sz w:val="18"/>
              </w:rPr>
              <w:t>Test Case ID</w:t>
            </w:r>
          </w:p>
        </w:tc>
        <w:tc>
          <w:tcPr>
            <w:tcW w:w="4680" w:type="dxa"/>
            <w:shd w:val="solid" w:color="auto" w:fill="000000"/>
          </w:tcPr>
          <w:p w14:paraId="0B1EC8F7" w14:textId="77777777" w:rsidR="002E3B34" w:rsidRPr="00BE7BC2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14:paraId="37106880" w14:textId="77777777" w:rsidR="002E3B34" w:rsidRPr="00BE7BC2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0B85B5E5" w14:textId="77777777" w:rsidR="002E3B34" w:rsidRPr="00BE7BC2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239FB8EE" w14:textId="77777777" w:rsidR="002E3B34" w:rsidRPr="00BE7BC2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Pass/Fail</w:t>
            </w:r>
          </w:p>
        </w:tc>
      </w:tr>
      <w:tr w:rsidR="003D2C28" w:rsidRPr="00231CAA" w14:paraId="74225481" w14:textId="77777777" w:rsidTr="00F95535">
        <w:trPr>
          <w:trHeight w:val="395"/>
        </w:trPr>
        <w:tc>
          <w:tcPr>
            <w:tcW w:w="1463" w:type="dxa"/>
          </w:tcPr>
          <w:p w14:paraId="5A08ADB9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1.1</w:t>
            </w:r>
          </w:p>
        </w:tc>
        <w:tc>
          <w:tcPr>
            <w:tcW w:w="4680" w:type="dxa"/>
          </w:tcPr>
          <w:p w14:paraId="19FD6D79" w14:textId="77777777" w:rsidR="003D2C28" w:rsidRPr="007F16A4" w:rsidRDefault="003D2C28" w:rsidP="003D2C28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Load SQL Agent Job Coaching</w:t>
            </w:r>
            <w:r>
              <w:rPr>
                <w:sz w:val="22"/>
                <w:szCs w:val="22"/>
              </w:rPr>
              <w:t>QualityOther</w:t>
            </w:r>
            <w:r w:rsidRPr="007F16A4">
              <w:rPr>
                <w:sz w:val="22"/>
                <w:szCs w:val="22"/>
              </w:rPr>
              <w:t>Load</w:t>
            </w:r>
          </w:p>
        </w:tc>
        <w:tc>
          <w:tcPr>
            <w:tcW w:w="4275" w:type="dxa"/>
          </w:tcPr>
          <w:p w14:paraId="2A5D7793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5EC11A37" w14:textId="0F38F6E1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3117ABB0" w14:textId="6C3EDCBA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4FEBD925" w14:textId="77777777" w:rsidTr="00F95535">
        <w:tc>
          <w:tcPr>
            <w:tcW w:w="1463" w:type="dxa"/>
          </w:tcPr>
          <w:p w14:paraId="345083EC" w14:textId="6D4AFEDD" w:rsidR="003D2C28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9D28AE">
              <w:rPr>
                <w:sz w:val="22"/>
                <w:szCs w:val="22"/>
              </w:rPr>
              <w:t>QOC-1.1</w:t>
            </w:r>
            <w:r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</w:tcPr>
          <w:p w14:paraId="0FE1D732" w14:textId="70A2951F" w:rsidR="003D2C28" w:rsidRPr="007F16A4" w:rsidRDefault="003D2C28" w:rsidP="003D2C28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Bingo file loaded within a day</w:t>
            </w:r>
          </w:p>
        </w:tc>
        <w:tc>
          <w:tcPr>
            <w:tcW w:w="4275" w:type="dxa"/>
          </w:tcPr>
          <w:p w14:paraId="66094033" w14:textId="3B5243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Bingo SharePoint Upload job is not kicked off</w:t>
            </w:r>
          </w:p>
        </w:tc>
        <w:tc>
          <w:tcPr>
            <w:tcW w:w="1192" w:type="dxa"/>
          </w:tcPr>
          <w:p w14:paraId="0BF0D6B9" w14:textId="0ECE175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316A23CA" w14:textId="3556CE65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7DF5F3B9" w14:textId="77777777" w:rsidTr="00F95535">
        <w:tc>
          <w:tcPr>
            <w:tcW w:w="1463" w:type="dxa"/>
          </w:tcPr>
          <w:p w14:paraId="25F63556" w14:textId="27392F20" w:rsidR="003D2C28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9D28AE">
              <w:rPr>
                <w:sz w:val="22"/>
                <w:szCs w:val="22"/>
              </w:rPr>
              <w:t>QOC-1.1</w:t>
            </w:r>
            <w:r>
              <w:rPr>
                <w:sz w:val="22"/>
                <w:szCs w:val="22"/>
              </w:rPr>
              <w:t>.2</w:t>
            </w:r>
          </w:p>
        </w:tc>
        <w:tc>
          <w:tcPr>
            <w:tcW w:w="4680" w:type="dxa"/>
          </w:tcPr>
          <w:p w14:paraId="7168F65C" w14:textId="0E59FABE" w:rsidR="003D2C28" w:rsidRPr="007F16A4" w:rsidRDefault="003D2C28" w:rsidP="003D2C28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Bingo file loaded one day ago</w:t>
            </w:r>
          </w:p>
        </w:tc>
        <w:tc>
          <w:tcPr>
            <w:tcW w:w="4275" w:type="dxa"/>
          </w:tcPr>
          <w:p w14:paraId="62C02A9F" w14:textId="3A32B228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Bingo SharePoint Upload job is kicked off (In non-pro environments instead of the Bingo Upload job , the job for Bingo Init step will be used for testing purposes to avoid uploading test logs to SharePoint)</w:t>
            </w:r>
          </w:p>
        </w:tc>
        <w:tc>
          <w:tcPr>
            <w:tcW w:w="1192" w:type="dxa"/>
          </w:tcPr>
          <w:p w14:paraId="012FF1B4" w14:textId="464D4D6E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275834FF" w14:textId="06ED80CC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4E8FA105" w14:textId="77777777" w:rsidTr="00F95535">
        <w:tc>
          <w:tcPr>
            <w:tcW w:w="1463" w:type="dxa"/>
          </w:tcPr>
          <w:p w14:paraId="6410C356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1.2</w:t>
            </w:r>
          </w:p>
        </w:tc>
        <w:tc>
          <w:tcPr>
            <w:tcW w:w="4680" w:type="dxa"/>
          </w:tcPr>
          <w:p w14:paraId="7222986D" w14:textId="77777777" w:rsidR="003D2C28" w:rsidRPr="007F16A4" w:rsidRDefault="003D2C28" w:rsidP="003D2C28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Backup Folder</w:t>
            </w:r>
          </w:p>
          <w:p w14:paraId="343E73CD" w14:textId="77777777" w:rsidR="003D2C28" w:rsidRPr="007F16A4" w:rsidRDefault="003D2C28" w:rsidP="003D2C28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$\Coaching\</w:t>
            </w:r>
            <w:r>
              <w:rPr>
                <w:sz w:val="22"/>
                <w:szCs w:val="22"/>
              </w:rPr>
              <w:t>Quality</w:t>
            </w:r>
            <w:r w:rsidRPr="007F16A4">
              <w:rPr>
                <w:sz w:val="22"/>
                <w:szCs w:val="22"/>
              </w:rPr>
              <w:t>\Backups\</w:t>
            </w:r>
          </w:p>
        </w:tc>
        <w:tc>
          <w:tcPr>
            <w:tcW w:w="4275" w:type="dxa"/>
          </w:tcPr>
          <w:p w14:paraId="5AED5005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Loaded files should be backed up</w:t>
            </w:r>
          </w:p>
        </w:tc>
        <w:tc>
          <w:tcPr>
            <w:tcW w:w="1192" w:type="dxa"/>
          </w:tcPr>
          <w:p w14:paraId="5D23B3C5" w14:textId="2B585C98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3DB4723F" w14:textId="23FA2642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18334269" w14:textId="77777777" w:rsidTr="00F95535">
        <w:tc>
          <w:tcPr>
            <w:tcW w:w="1463" w:type="dxa"/>
          </w:tcPr>
          <w:p w14:paraId="77211740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1.3</w:t>
            </w:r>
          </w:p>
        </w:tc>
        <w:tc>
          <w:tcPr>
            <w:tcW w:w="4680" w:type="dxa"/>
          </w:tcPr>
          <w:p w14:paraId="4B85FBAB" w14:textId="77777777" w:rsidR="003D2C28" w:rsidRPr="007F16A4" w:rsidRDefault="003D2C28" w:rsidP="003D2C28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Decrypt Out Folder</w:t>
            </w:r>
          </w:p>
          <w:p w14:paraId="6E14AE0E" w14:textId="77777777" w:rsidR="003D2C28" w:rsidRPr="007F16A4" w:rsidRDefault="003D2C28" w:rsidP="003D2C28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 \Coaching\</w:t>
            </w:r>
            <w:r>
              <w:rPr>
                <w:sz w:val="22"/>
                <w:szCs w:val="22"/>
              </w:rPr>
              <w:t>Quality</w:t>
            </w:r>
            <w:r w:rsidRPr="007F16A4">
              <w:rPr>
                <w:sz w:val="22"/>
                <w:szCs w:val="22"/>
              </w:rPr>
              <w:t>\</w:t>
            </w:r>
            <w:proofErr w:type="spellStart"/>
            <w:r w:rsidRPr="007F16A4">
              <w:rPr>
                <w:sz w:val="22"/>
                <w:szCs w:val="22"/>
              </w:rPr>
              <w:t>Decrypt_Out</w:t>
            </w:r>
            <w:proofErr w:type="spellEnd"/>
            <w:r w:rsidRPr="007F16A4">
              <w:rPr>
                <w:sz w:val="22"/>
                <w:szCs w:val="22"/>
              </w:rPr>
              <w:t>\</w:t>
            </w:r>
          </w:p>
        </w:tc>
        <w:tc>
          <w:tcPr>
            <w:tcW w:w="4275" w:type="dxa"/>
          </w:tcPr>
          <w:p w14:paraId="2A662E3F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 decrypted files in folder</w:t>
            </w:r>
          </w:p>
        </w:tc>
        <w:tc>
          <w:tcPr>
            <w:tcW w:w="1192" w:type="dxa"/>
          </w:tcPr>
          <w:p w14:paraId="2D08F4BD" w14:textId="199C667B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4BA1C5EF" w14:textId="42BED899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3B7E3B9A" w14:textId="77777777" w:rsidTr="00F95535">
        <w:tc>
          <w:tcPr>
            <w:tcW w:w="1463" w:type="dxa"/>
          </w:tcPr>
          <w:p w14:paraId="01876ECB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1.4</w:t>
            </w:r>
          </w:p>
        </w:tc>
        <w:tc>
          <w:tcPr>
            <w:tcW w:w="4680" w:type="dxa"/>
          </w:tcPr>
          <w:p w14:paraId="43B22183" w14:textId="77777777" w:rsidR="003D2C28" w:rsidRPr="007F16A4" w:rsidRDefault="003D2C28" w:rsidP="003D2C28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Check Encrypt out </w:t>
            </w:r>
            <w:proofErr w:type="gramStart"/>
            <w:r w:rsidRPr="007F16A4">
              <w:rPr>
                <w:sz w:val="22"/>
                <w:szCs w:val="22"/>
              </w:rPr>
              <w:t>Folder</w:t>
            </w:r>
            <w:proofErr w:type="gramEnd"/>
          </w:p>
          <w:p w14:paraId="23BC682C" w14:textId="77777777" w:rsidR="003D2C28" w:rsidRPr="007F16A4" w:rsidRDefault="003D2C28" w:rsidP="003D2C28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 \Coaching\</w:t>
            </w:r>
            <w:r>
              <w:rPr>
                <w:sz w:val="22"/>
                <w:szCs w:val="22"/>
              </w:rPr>
              <w:t>Quality</w:t>
            </w:r>
            <w:r w:rsidRPr="007F16A4">
              <w:rPr>
                <w:sz w:val="22"/>
                <w:szCs w:val="22"/>
              </w:rPr>
              <w:t>\</w:t>
            </w:r>
            <w:proofErr w:type="spellStart"/>
            <w:r w:rsidRPr="007F16A4">
              <w:rPr>
                <w:sz w:val="22"/>
                <w:szCs w:val="22"/>
              </w:rPr>
              <w:t>Encrypt_Out</w:t>
            </w:r>
            <w:proofErr w:type="spellEnd"/>
            <w:r w:rsidRPr="007F16A4">
              <w:rPr>
                <w:sz w:val="22"/>
                <w:szCs w:val="22"/>
              </w:rPr>
              <w:t>\</w:t>
            </w:r>
          </w:p>
        </w:tc>
        <w:tc>
          <w:tcPr>
            <w:tcW w:w="4275" w:type="dxa"/>
          </w:tcPr>
          <w:p w14:paraId="0DF52D2A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No files should remain if successfully loaded. </w:t>
            </w:r>
          </w:p>
          <w:p w14:paraId="11D25B2F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remain if load failed.</w:t>
            </w:r>
          </w:p>
        </w:tc>
        <w:tc>
          <w:tcPr>
            <w:tcW w:w="1192" w:type="dxa"/>
          </w:tcPr>
          <w:p w14:paraId="4E00D305" w14:textId="3E2F0A4D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10AC4275" w14:textId="136CE0DC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257D8958" w14:textId="77777777" w:rsidTr="00F95535">
        <w:tc>
          <w:tcPr>
            <w:tcW w:w="1463" w:type="dxa"/>
          </w:tcPr>
          <w:p w14:paraId="74C14627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35AD43C0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</w:tcPr>
          <w:p w14:paraId="530CE0B6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3015764B" w14:textId="0691BB78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4267DC5C" w14:textId="46CF740A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5F1C3DFA" w14:textId="77777777" w:rsidTr="00F95535">
        <w:tc>
          <w:tcPr>
            <w:tcW w:w="1463" w:type="dxa"/>
          </w:tcPr>
          <w:p w14:paraId="5C0AB93A" w14:textId="7AD186D5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2.1</w:t>
            </w:r>
            <w:r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</w:tcPr>
          <w:p w14:paraId="2270D21E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Notifications SQL Agent Job</w:t>
            </w:r>
          </w:p>
          <w:p w14:paraId="5D399FE4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CoachingNotifications</w:t>
            </w:r>
            <w:proofErr w:type="spellEnd"/>
          </w:p>
        </w:tc>
        <w:tc>
          <w:tcPr>
            <w:tcW w:w="4275" w:type="dxa"/>
          </w:tcPr>
          <w:p w14:paraId="06B7C340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52CA246C" w14:textId="5EF1928A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2FE42996" w14:textId="4660A6C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09378D3E" w14:textId="77777777" w:rsidTr="00F95535">
        <w:tc>
          <w:tcPr>
            <w:tcW w:w="1463" w:type="dxa"/>
          </w:tcPr>
          <w:p w14:paraId="01093BF4" w14:textId="3E4327B6" w:rsidR="003D2C28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2.1</w:t>
            </w:r>
            <w:r>
              <w:rPr>
                <w:sz w:val="22"/>
                <w:szCs w:val="22"/>
              </w:rPr>
              <w:t>.2</w:t>
            </w:r>
          </w:p>
        </w:tc>
        <w:tc>
          <w:tcPr>
            <w:tcW w:w="4680" w:type="dxa"/>
          </w:tcPr>
          <w:p w14:paraId="6A821537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Notifications SQL Agent Job</w:t>
            </w:r>
          </w:p>
          <w:p w14:paraId="5A4DC253" w14:textId="38336A04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Coaching</w:t>
            </w:r>
            <w:r>
              <w:rPr>
                <w:sz w:val="22"/>
                <w:szCs w:val="22"/>
              </w:rPr>
              <w:t>Bingo</w:t>
            </w:r>
            <w:r w:rsidRPr="007F16A4">
              <w:rPr>
                <w:sz w:val="22"/>
                <w:szCs w:val="22"/>
              </w:rPr>
              <w:t>Notifications</w:t>
            </w:r>
            <w:proofErr w:type="spellEnd"/>
          </w:p>
        </w:tc>
        <w:tc>
          <w:tcPr>
            <w:tcW w:w="4275" w:type="dxa"/>
          </w:tcPr>
          <w:p w14:paraId="7424DD51" w14:textId="68C07800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454B58B2" w14:textId="48481C78" w:rsidR="003D2C28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769690A2" w14:textId="68F11FBD" w:rsidR="003D2C28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14E60EE8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27B88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2.2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9F6D4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Email Sent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2ED5" w14:textId="77777777" w:rsidR="003D2C28" w:rsidRPr="007F16A4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Email Sent flag for affected logs should be set to 1</w:t>
            </w:r>
          </w:p>
        </w:tc>
        <w:tc>
          <w:tcPr>
            <w:tcW w:w="1192" w:type="dxa"/>
          </w:tcPr>
          <w:p w14:paraId="09847920" w14:textId="212A43A8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3A2768A3" w14:textId="5258016E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26A2604E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9E04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QOC-</w:t>
            </w:r>
            <w:r w:rsidRPr="007F16A4">
              <w:rPr>
                <w:sz w:val="22"/>
                <w:szCs w:val="22"/>
              </w:rPr>
              <w:t>2.3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E116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Notification Date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D679" w14:textId="77777777" w:rsidR="003D2C28" w:rsidRPr="007F16A4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NotificationDate should be set to job run time</w:t>
            </w:r>
          </w:p>
        </w:tc>
        <w:tc>
          <w:tcPr>
            <w:tcW w:w="1192" w:type="dxa"/>
          </w:tcPr>
          <w:p w14:paraId="6BB38C63" w14:textId="31D38B4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621DA727" w14:textId="7131E1AD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6EDAC462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61B5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240A2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6590" w14:textId="77777777" w:rsidR="003D2C28" w:rsidRPr="007F16A4" w:rsidRDefault="003D2C28" w:rsidP="003D2C2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73330F90" w14:textId="4F7F9F4D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08E907BE" w14:textId="5522F8D0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DD5B0A" w:rsidRPr="00231CAA" w14:paraId="48F9BD0D" w14:textId="77777777" w:rsidTr="00141C58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33" w:author="Palacherla, Susmitha C" w:date="2024-01-11T08:48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4" w:author="Palacherla, Susmitha C" w:date="2024-01-11T08:48:00Z">
              <w:tcPr>
                <w:tcW w:w="146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9ACE4ED" w14:textId="77777777" w:rsidR="00DD5B0A" w:rsidRPr="006D46FC" w:rsidRDefault="00DD5B0A" w:rsidP="00DD5B0A">
            <w:pPr>
              <w:tabs>
                <w:tab w:val="left" w:pos="360"/>
              </w:tabs>
              <w:jc w:val="center"/>
              <w:rPr>
                <w:sz w:val="22"/>
                <w:szCs w:val="22"/>
                <w:highlight w:val="yellow"/>
                <w:rPrChange w:id="35" w:author="Palacherla, Susmitha C" w:date="2024-01-11T08:50:00Z">
                  <w:rPr>
                    <w:sz w:val="22"/>
                    <w:szCs w:val="22"/>
                  </w:rPr>
                </w:rPrChange>
              </w:rPr>
            </w:pPr>
            <w:r w:rsidRPr="006D46FC">
              <w:rPr>
                <w:sz w:val="22"/>
                <w:szCs w:val="22"/>
                <w:highlight w:val="yellow"/>
                <w:rPrChange w:id="36" w:author="Palacherla, Susmitha C" w:date="2024-01-11T08:50:00Z">
                  <w:rPr>
                    <w:sz w:val="22"/>
                    <w:szCs w:val="22"/>
                  </w:rPr>
                </w:rPrChange>
              </w:rPr>
              <w:t>QOC-3.1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7" w:author="Palacherla, Susmitha C" w:date="2024-01-11T08:48:00Z">
              <w:tcPr>
                <w:tcW w:w="46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8D745B7" w14:textId="6F12D59E" w:rsidR="00DD5B0A" w:rsidRPr="007F16A4" w:rsidRDefault="00DD5B0A" w:rsidP="00DD5B0A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38" w:author="Palacherla, Susmitha C" w:date="2024-01-11T08:48:00Z">
              <w:r w:rsidRPr="007F16A4">
                <w:rPr>
                  <w:sz w:val="22"/>
                  <w:szCs w:val="22"/>
                </w:rPr>
                <w:t>Query File List Table</w:t>
              </w:r>
            </w:ins>
            <w:del w:id="39" w:author="Palacherla, Susmitha C" w:date="2024-01-11T08:48:00Z">
              <w:r w:rsidRPr="007F16A4" w:rsidDel="00141C58">
                <w:rPr>
                  <w:sz w:val="22"/>
                  <w:szCs w:val="22"/>
                </w:rPr>
                <w:delText>Query File List Table</w:delText>
              </w:r>
            </w:del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0" w:author="Palacherla, Susmitha C" w:date="2024-01-11T08:48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59A73B7" w14:textId="6DC802CD" w:rsidR="00DD5B0A" w:rsidRPr="007F16A4" w:rsidRDefault="00DD5B0A" w:rsidP="00DD5B0A">
            <w:pPr>
              <w:rPr>
                <w:sz w:val="22"/>
                <w:szCs w:val="22"/>
              </w:rPr>
            </w:pPr>
            <w:ins w:id="41" w:author="Palacherla, Susmitha C" w:date="2024-01-11T08:48:00Z">
              <w:r w:rsidRPr="007F16A4">
                <w:rPr>
                  <w:sz w:val="22"/>
                  <w:szCs w:val="22"/>
                </w:rPr>
                <w:t>Should record Filename, Load</w:t>
              </w:r>
              <w:r>
                <w:rPr>
                  <w:sz w:val="22"/>
                  <w:szCs w:val="22"/>
                </w:rPr>
                <w:t xml:space="preserve"> </w:t>
              </w:r>
              <w:r w:rsidRPr="007F16A4">
                <w:rPr>
                  <w:sz w:val="22"/>
                  <w:szCs w:val="22"/>
                </w:rPr>
                <w:t>Datetime and Counts</w:t>
              </w:r>
              <w:r>
                <w:rPr>
                  <w:sz w:val="22"/>
                  <w:szCs w:val="22"/>
                </w:rPr>
                <w:t xml:space="preserve"> along with Report Attributes like Category and Code.</w:t>
              </w:r>
            </w:ins>
            <w:del w:id="42" w:author="Palacherla, Susmitha C" w:date="2024-01-11T08:48:00Z">
              <w:r w:rsidRPr="007F16A4" w:rsidDel="00141C58">
                <w:rPr>
                  <w:sz w:val="22"/>
                  <w:szCs w:val="22"/>
                </w:rPr>
                <w:delText>Should record Filename, LoadDatetime and Counts</w:delText>
              </w:r>
            </w:del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3" w:author="Palacherla, Susmitha C" w:date="2024-01-11T08:48:00Z">
              <w:tcPr>
                <w:tcW w:w="1192" w:type="dxa"/>
              </w:tcPr>
            </w:tcPrChange>
          </w:tcPr>
          <w:p w14:paraId="21562573" w14:textId="4E32E752" w:rsidR="00DD5B0A" w:rsidRPr="007F16A4" w:rsidRDefault="00DD5B0A" w:rsidP="00DD5B0A">
            <w:pPr>
              <w:tabs>
                <w:tab w:val="left" w:pos="360"/>
              </w:tabs>
              <w:rPr>
                <w:sz w:val="22"/>
                <w:szCs w:val="22"/>
              </w:rPr>
            </w:pPr>
            <w:ins w:id="44" w:author="Palacherla, Susmitha C" w:date="2024-01-11T08:48:00Z">
              <w:r>
                <w:rPr>
                  <w:rFonts w:ascii="Arial" w:hAnsi="Arial" w:cs="Arial"/>
                </w:rPr>
                <w:t>Y</w:t>
              </w:r>
            </w:ins>
            <w:del w:id="45" w:author="Palacherla, Susmitha C" w:date="2024-01-11T08:48:00Z">
              <w:r w:rsidDel="00141C58">
                <w:rPr>
                  <w:sz w:val="22"/>
                  <w:szCs w:val="22"/>
                </w:rPr>
                <w:delText>N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6" w:author="Palacherla, Susmitha C" w:date="2024-01-11T08:48:00Z">
              <w:tcPr>
                <w:tcW w:w="1440" w:type="dxa"/>
              </w:tcPr>
            </w:tcPrChange>
          </w:tcPr>
          <w:p w14:paraId="00E76AD2" w14:textId="00E434B5" w:rsidR="00DD5B0A" w:rsidRPr="007F16A4" w:rsidRDefault="00DD5B0A" w:rsidP="00DD5B0A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ins w:id="47" w:author="Palacherla, Susmitha C" w:date="2024-01-11T08:48:00Z">
              <w:r>
                <w:rPr>
                  <w:rFonts w:ascii="Arial" w:hAnsi="Arial" w:cs="Arial"/>
                </w:rPr>
                <w:t>Pass</w:t>
              </w:r>
            </w:ins>
            <w:del w:id="48" w:author="Palacherla, Susmitha C" w:date="2024-01-11T08:48:00Z">
              <w:r w:rsidDel="00141C58">
                <w:rPr>
                  <w:sz w:val="22"/>
                  <w:szCs w:val="22"/>
                </w:rPr>
                <w:delText>NA</w:delText>
              </w:r>
            </w:del>
          </w:p>
        </w:tc>
      </w:tr>
      <w:tr w:rsidR="00DD5B0A" w:rsidRPr="00231CAA" w14:paraId="70DB72A0" w14:textId="77777777" w:rsidTr="00141C58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49" w:author="Palacherla, Susmitha C" w:date="2024-01-11T08:48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ins w:id="50" w:author="Palacherla, Susmitha C" w:date="2024-01-11T08:48:00Z"/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1" w:author="Palacherla, Susmitha C" w:date="2024-01-11T08:48:00Z">
              <w:tcPr>
                <w:tcW w:w="146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8D5293C" w14:textId="5D21EC07" w:rsidR="00DD5B0A" w:rsidRPr="006D46FC" w:rsidRDefault="00DD5B0A" w:rsidP="00DD5B0A">
            <w:pPr>
              <w:tabs>
                <w:tab w:val="left" w:pos="360"/>
              </w:tabs>
              <w:jc w:val="center"/>
              <w:rPr>
                <w:ins w:id="52" w:author="Palacherla, Susmitha C" w:date="2024-01-11T08:48:00Z"/>
                <w:sz w:val="22"/>
                <w:szCs w:val="22"/>
                <w:highlight w:val="yellow"/>
                <w:rPrChange w:id="53" w:author="Palacherla, Susmitha C" w:date="2024-01-11T08:50:00Z">
                  <w:rPr>
                    <w:ins w:id="54" w:author="Palacherla, Susmitha C" w:date="2024-01-11T08:48:00Z"/>
                    <w:sz w:val="22"/>
                    <w:szCs w:val="22"/>
                  </w:rPr>
                </w:rPrChange>
              </w:rPr>
            </w:pPr>
            <w:ins w:id="55" w:author="Palacherla, Susmitha C" w:date="2024-01-11T08:48:00Z">
              <w:r w:rsidRPr="006D46FC">
                <w:rPr>
                  <w:sz w:val="22"/>
                  <w:szCs w:val="22"/>
                  <w:highlight w:val="yellow"/>
                  <w:rPrChange w:id="56" w:author="Palacherla, Susmitha C" w:date="2024-01-11T08:50:00Z">
                    <w:rPr>
                      <w:sz w:val="22"/>
                      <w:szCs w:val="22"/>
                    </w:rPr>
                  </w:rPrChange>
                </w:rPr>
                <w:t>QOC-3.</w:t>
              </w:r>
              <w:r w:rsidRPr="006D46FC">
                <w:rPr>
                  <w:sz w:val="22"/>
                  <w:szCs w:val="22"/>
                  <w:highlight w:val="yellow"/>
                  <w:rPrChange w:id="57" w:author="Palacherla, Susmitha C" w:date="2024-01-11T08:50:00Z">
                    <w:rPr>
                      <w:sz w:val="22"/>
                      <w:szCs w:val="22"/>
                    </w:rPr>
                  </w:rPrChange>
                </w:rPr>
                <w:t>2</w:t>
              </w:r>
            </w:ins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8" w:author="Palacherla, Susmitha C" w:date="2024-01-11T08:48:00Z">
              <w:tcPr>
                <w:tcW w:w="46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49BD242" w14:textId="4DC6C6E4" w:rsidR="00DD5B0A" w:rsidRPr="007F16A4" w:rsidRDefault="00DD5B0A" w:rsidP="00DD5B0A">
            <w:pPr>
              <w:tabs>
                <w:tab w:val="left" w:pos="360"/>
              </w:tabs>
              <w:rPr>
                <w:ins w:id="59" w:author="Palacherla, Susmitha C" w:date="2024-01-11T08:48:00Z"/>
                <w:sz w:val="22"/>
                <w:szCs w:val="22"/>
              </w:rPr>
            </w:pPr>
            <w:ins w:id="60" w:author="Palacherla, Susmitha C" w:date="2024-01-11T08:48:00Z">
              <w:r w:rsidRPr="007F16A4">
                <w:rPr>
                  <w:sz w:val="22"/>
                  <w:szCs w:val="22"/>
                </w:rPr>
                <w:t xml:space="preserve">Query </w:t>
              </w:r>
              <w:r>
                <w:rPr>
                  <w:sz w:val="22"/>
                  <w:szCs w:val="22"/>
                </w:rPr>
                <w:t>Feed Load History</w:t>
              </w:r>
              <w:r w:rsidRPr="007F16A4">
                <w:rPr>
                  <w:sz w:val="22"/>
                  <w:szCs w:val="22"/>
                </w:rPr>
                <w:t xml:space="preserve"> Table</w:t>
              </w:r>
            </w:ins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1" w:author="Palacherla, Susmitha C" w:date="2024-01-11T08:48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8DDD589" w14:textId="5DC8E913" w:rsidR="00DD5B0A" w:rsidRPr="007F16A4" w:rsidRDefault="00DD5B0A" w:rsidP="00DD5B0A">
            <w:pPr>
              <w:rPr>
                <w:ins w:id="62" w:author="Palacherla, Susmitha C" w:date="2024-01-11T08:48:00Z"/>
                <w:sz w:val="22"/>
                <w:szCs w:val="22"/>
              </w:rPr>
            </w:pPr>
            <w:ins w:id="63" w:author="Palacherla, Susmitha C" w:date="2024-01-11T08:48:00Z">
              <w:r>
                <w:rPr>
                  <w:sz w:val="22"/>
                  <w:szCs w:val="22"/>
                </w:rPr>
                <w:t>Entries from File List table for respective file should be populated in this table</w:t>
              </w:r>
            </w:ins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4" w:author="Palacherla, Susmitha C" w:date="2024-01-11T08:48:00Z">
              <w:tcPr>
                <w:tcW w:w="1192" w:type="dxa"/>
              </w:tcPr>
            </w:tcPrChange>
          </w:tcPr>
          <w:p w14:paraId="2155E561" w14:textId="7FA277CF" w:rsidR="00DD5B0A" w:rsidRDefault="00DD5B0A" w:rsidP="00DD5B0A">
            <w:pPr>
              <w:tabs>
                <w:tab w:val="left" w:pos="360"/>
              </w:tabs>
              <w:rPr>
                <w:ins w:id="65" w:author="Palacherla, Susmitha C" w:date="2024-01-11T08:48:00Z"/>
                <w:sz w:val="22"/>
                <w:szCs w:val="22"/>
              </w:rPr>
            </w:pPr>
            <w:ins w:id="66" w:author="Palacherla, Susmitha C" w:date="2024-01-11T08:48:00Z">
              <w:r>
                <w:rPr>
                  <w:rFonts w:ascii="Arial" w:hAnsi="Arial" w:cs="Arial"/>
                </w:rPr>
                <w:t>Y</w:t>
              </w:r>
            </w:ins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7" w:author="Palacherla, Susmitha C" w:date="2024-01-11T08:48:00Z">
              <w:tcPr>
                <w:tcW w:w="1440" w:type="dxa"/>
              </w:tcPr>
            </w:tcPrChange>
          </w:tcPr>
          <w:p w14:paraId="774D7055" w14:textId="16DB2E59" w:rsidR="00DD5B0A" w:rsidRDefault="00DD5B0A" w:rsidP="00DD5B0A">
            <w:pPr>
              <w:tabs>
                <w:tab w:val="left" w:pos="360"/>
              </w:tabs>
              <w:jc w:val="center"/>
              <w:rPr>
                <w:ins w:id="68" w:author="Palacherla, Susmitha C" w:date="2024-01-11T08:48:00Z"/>
                <w:sz w:val="22"/>
                <w:szCs w:val="22"/>
              </w:rPr>
            </w:pPr>
            <w:ins w:id="69" w:author="Palacherla, Susmitha C" w:date="2024-01-11T08:48:00Z">
              <w:r>
                <w:rPr>
                  <w:rFonts w:ascii="Arial" w:hAnsi="Arial" w:cs="Arial"/>
                </w:rPr>
                <w:t>Pass</w:t>
              </w:r>
            </w:ins>
          </w:p>
        </w:tc>
      </w:tr>
      <w:tr w:rsidR="003D2C28" w:rsidRPr="00231CAA" w14:paraId="2AE2175A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6F7F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4.1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1CEC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Rejected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7601" w14:textId="77777777" w:rsidR="003D2C28" w:rsidRPr="007F16A4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If FileList table shows rejected logs, should be present with Reject Reason</w:t>
            </w:r>
          </w:p>
        </w:tc>
        <w:tc>
          <w:tcPr>
            <w:tcW w:w="1192" w:type="dxa"/>
          </w:tcPr>
          <w:p w14:paraId="53D5F042" w14:textId="4520E273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516F0365" w14:textId="1768973F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16957826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B37C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5.1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06315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Staging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5D798" w14:textId="77777777" w:rsidR="003D2C28" w:rsidRPr="007F16A4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be truncated</w:t>
            </w:r>
          </w:p>
        </w:tc>
        <w:tc>
          <w:tcPr>
            <w:tcW w:w="1192" w:type="dxa"/>
          </w:tcPr>
          <w:p w14:paraId="5FCCE08C" w14:textId="7EBB1192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51CF3E4A" w14:textId="71559E18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0D893340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066B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350D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E0911" w14:textId="77777777" w:rsidR="003D2C28" w:rsidRPr="007F16A4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return the number of Coaching logs recorded in File List table</w:t>
            </w:r>
          </w:p>
        </w:tc>
        <w:tc>
          <w:tcPr>
            <w:tcW w:w="1192" w:type="dxa"/>
          </w:tcPr>
          <w:p w14:paraId="3CAEA6BF" w14:textId="77453C7B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133FB180" w14:textId="24C9FCE8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7BE48776" w14:textId="77777777" w:rsidTr="00F95535">
        <w:trPr>
          <w:trHeight w:val="70"/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D71E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94EE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Report 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520A" w14:textId="77777777" w:rsidR="003D2C28" w:rsidRPr="007F16A4" w:rsidRDefault="003D2C28" w:rsidP="003D2C28">
            <w:pPr>
              <w:tabs>
                <w:tab w:val="left" w:pos="1307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Report Code as listed in reference table at end of doc</w:t>
            </w:r>
            <w:r w:rsidRPr="007F16A4">
              <w:rPr>
                <w:sz w:val="22"/>
                <w:szCs w:val="22"/>
              </w:rPr>
              <w:tab/>
            </w:r>
          </w:p>
        </w:tc>
        <w:tc>
          <w:tcPr>
            <w:tcW w:w="1192" w:type="dxa"/>
          </w:tcPr>
          <w:p w14:paraId="254A32D6" w14:textId="0EC3037C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2A8CF01E" w14:textId="696B135D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74AF0771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AE89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D6A34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Form 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1BB8" w14:textId="77777777" w:rsidR="003D2C28" w:rsidRPr="007F16A4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eCL-M-EmpID -CoachingID</w:t>
            </w:r>
          </w:p>
        </w:tc>
        <w:tc>
          <w:tcPr>
            <w:tcW w:w="1192" w:type="dxa"/>
          </w:tcPr>
          <w:p w14:paraId="64A4189D" w14:textId="70FC0BAF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065136C6" w14:textId="4A0C3A3B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24459632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D7F1F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6.4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B8E0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Source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69E0" w14:textId="77777777" w:rsidR="003D2C28" w:rsidRPr="007F16A4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 Source as listed in reference table at end of doc</w:t>
            </w:r>
          </w:p>
        </w:tc>
        <w:tc>
          <w:tcPr>
            <w:tcW w:w="1192" w:type="dxa"/>
          </w:tcPr>
          <w:p w14:paraId="6459A3FE" w14:textId="18BE9C38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5DF53D82" w14:textId="2022294C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07F8D9A5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BA35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4604" w14:textId="77777777" w:rsidR="003D2C28" w:rsidRPr="007F16A4" w:rsidDel="000662EC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Status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5DB39" w14:textId="77777777" w:rsidR="003D2C28" w:rsidRPr="007F16A4" w:rsidDel="000662EC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Status as listed in reference table at end of doc</w:t>
            </w:r>
          </w:p>
        </w:tc>
        <w:tc>
          <w:tcPr>
            <w:tcW w:w="1192" w:type="dxa"/>
          </w:tcPr>
          <w:p w14:paraId="6BB7F664" w14:textId="123773D0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0B744E9F" w14:textId="06944A4D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22FB92FD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24509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6.6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F7004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Site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92C23" w14:textId="77777777" w:rsidR="003D2C28" w:rsidRPr="007F16A4" w:rsidDel="000662EC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Site from Hierarchy table</w:t>
            </w:r>
          </w:p>
        </w:tc>
        <w:tc>
          <w:tcPr>
            <w:tcW w:w="1192" w:type="dxa"/>
          </w:tcPr>
          <w:p w14:paraId="037EF6A9" w14:textId="67BC886E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38C970DD" w14:textId="6CC3346B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083BD6B5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ADC2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6.7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A7A5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Module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3950" w14:textId="77777777" w:rsidR="003D2C28" w:rsidRPr="007F16A4" w:rsidDel="000662EC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Module as listed in reference table at end of doc</w:t>
            </w:r>
          </w:p>
        </w:tc>
        <w:tc>
          <w:tcPr>
            <w:tcW w:w="1192" w:type="dxa"/>
          </w:tcPr>
          <w:p w14:paraId="652F79C4" w14:textId="10E7B71B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695F4DE2" w14:textId="4EC4665A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46C6BDD4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9E0A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6.8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3DFFE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Program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DE94" w14:textId="77777777" w:rsidR="003D2C28" w:rsidRPr="007F16A4" w:rsidDel="000662EC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Program from Hierarchy table</w:t>
            </w:r>
          </w:p>
        </w:tc>
        <w:tc>
          <w:tcPr>
            <w:tcW w:w="1192" w:type="dxa"/>
          </w:tcPr>
          <w:p w14:paraId="188B9C4D" w14:textId="50CFECB9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3EF7E2DB" w14:textId="06037D94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6E45EFBD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D58CA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6.9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1100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D221D" w14:textId="61EC6E54" w:rsidR="003D2C28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Format per FS</w:t>
            </w:r>
          </w:p>
          <w:p w14:paraId="46516C80" w14:textId="19690E84" w:rsidR="003D2C28" w:rsidRDefault="003D2C28" w:rsidP="003D2C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BQN logs should only include QC description for either QC2 or QC4 depending on if employee has 2 or 4 QC competencies.</w:t>
            </w:r>
          </w:p>
          <w:p w14:paraId="6E5EA116" w14:textId="6D474CDD" w:rsidR="003D2C28" w:rsidRPr="007F16A4" w:rsidRDefault="003D2C28" w:rsidP="003D2C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Logs for employees having 1 or 3 QC competencies are rejected.</w:t>
            </w:r>
          </w:p>
          <w:p w14:paraId="345288C7" w14:textId="77777777" w:rsidR="003D2C28" w:rsidRPr="007F16A4" w:rsidDel="000662EC" w:rsidRDefault="003D2C28" w:rsidP="003D2C2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5D5616C1" w14:textId="3586C32B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4AB3C97F" w14:textId="4D5F9930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3B50601A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B275D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DE73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F9614" w14:textId="77777777" w:rsidR="003D2C28" w:rsidRPr="007F16A4" w:rsidDel="000662EC" w:rsidRDefault="003D2C28" w:rsidP="003D2C2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095D4EDE" w14:textId="07299672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5BA746B4" w14:textId="06DA7E3D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3D2C28" w:rsidRPr="00231CAA" w14:paraId="28B596A5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390D3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7.1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7BE26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Reason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6AD4C" w14:textId="77777777" w:rsidR="003D2C28" w:rsidRPr="007F16A4" w:rsidDel="000662EC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Populated correctly for corresponding Coaching logs inserted</w:t>
            </w:r>
          </w:p>
        </w:tc>
        <w:tc>
          <w:tcPr>
            <w:tcW w:w="1192" w:type="dxa"/>
          </w:tcPr>
          <w:p w14:paraId="4ED2E8E4" w14:textId="5AC4936B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0C3D5A15" w14:textId="5394544F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56A2F973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10890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7.2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2673B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F4A5A" w14:textId="77777777" w:rsidR="003D2C28" w:rsidRPr="007F16A4" w:rsidDel="000662EC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 Reason as listed in reference table at end of doc</w:t>
            </w:r>
          </w:p>
        </w:tc>
        <w:tc>
          <w:tcPr>
            <w:tcW w:w="1192" w:type="dxa"/>
          </w:tcPr>
          <w:p w14:paraId="5D244BB7" w14:textId="6CCCEB9E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54799055" w14:textId="73F88828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2D0CB6D4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922F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7.3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F403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Sub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CFE3" w14:textId="77777777" w:rsidR="003D2C28" w:rsidRPr="007F16A4" w:rsidDel="000662EC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Sub</w:t>
            </w:r>
            <w:r>
              <w:rPr>
                <w:sz w:val="22"/>
                <w:szCs w:val="22"/>
              </w:rPr>
              <w:t xml:space="preserve"> C</w:t>
            </w:r>
            <w:r w:rsidRPr="007F16A4">
              <w:rPr>
                <w:sz w:val="22"/>
                <w:szCs w:val="22"/>
              </w:rPr>
              <w:t xml:space="preserve">oaching Reason as listed in reference </w:t>
            </w:r>
            <w:r w:rsidRPr="007F16A4">
              <w:rPr>
                <w:sz w:val="22"/>
                <w:szCs w:val="22"/>
              </w:rPr>
              <w:lastRenderedPageBreak/>
              <w:t>table at end of doc</w:t>
            </w:r>
          </w:p>
        </w:tc>
        <w:tc>
          <w:tcPr>
            <w:tcW w:w="1192" w:type="dxa"/>
          </w:tcPr>
          <w:p w14:paraId="5239052A" w14:textId="42AA8A5C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</w:t>
            </w:r>
          </w:p>
        </w:tc>
        <w:tc>
          <w:tcPr>
            <w:tcW w:w="1440" w:type="dxa"/>
          </w:tcPr>
          <w:p w14:paraId="708803F5" w14:textId="1F147DA0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1E434E24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C159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</w:t>
            </w:r>
            <w:r w:rsidRPr="007F16A4">
              <w:rPr>
                <w:sz w:val="22"/>
                <w:szCs w:val="22"/>
              </w:rPr>
              <w:t>7.4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6779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Value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A5544" w14:textId="77777777" w:rsidR="003D2C28" w:rsidRPr="007F16A4" w:rsidDel="000662EC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Value as listed in reference table at end of doc</w:t>
            </w:r>
          </w:p>
        </w:tc>
        <w:tc>
          <w:tcPr>
            <w:tcW w:w="1192" w:type="dxa"/>
          </w:tcPr>
          <w:p w14:paraId="5725D00B" w14:textId="34B1B60A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60AB14A1" w14:textId="6BC7C1C4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28877847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9934" w14:textId="77777777" w:rsidR="003D2C28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334A2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71567" w14:textId="77777777" w:rsidR="003D2C28" w:rsidRPr="007F16A4" w:rsidRDefault="003D2C28" w:rsidP="003D2C2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667CCF22" w14:textId="6961780F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5D232677" w14:textId="5B47BB0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47232565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DF57C" w14:textId="3790BF78" w:rsidR="003D2C28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QOC-8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F9101" w14:textId="53B00C5F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Query Coaching Log </w:t>
            </w:r>
            <w:r>
              <w:rPr>
                <w:sz w:val="22"/>
                <w:szCs w:val="22"/>
              </w:rPr>
              <w:t>Bingo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B00D" w14:textId="49F76889" w:rsidR="003D2C28" w:rsidRPr="007F16A4" w:rsidRDefault="003D2C28" w:rsidP="003D2C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Corresponding Competencies are inserted correctly</w:t>
            </w:r>
          </w:p>
        </w:tc>
        <w:tc>
          <w:tcPr>
            <w:tcW w:w="1192" w:type="dxa"/>
          </w:tcPr>
          <w:p w14:paraId="6D50B0A5" w14:textId="26FA27C3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4B95A68C" w14:textId="1A1E3015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00AF0034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D650C" w14:textId="3C2B19D8" w:rsidR="003D2C28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QOC-8</w:t>
            </w:r>
            <w:r w:rsidRPr="007F16A4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7EB0" w14:textId="5A696913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Image column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AED32" w14:textId="22A14FE3" w:rsidR="003D2C28" w:rsidRDefault="003D2C28" w:rsidP="003D2C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Images corresponding to Competency and Bingo Type are populated correctly</w:t>
            </w:r>
          </w:p>
        </w:tc>
        <w:tc>
          <w:tcPr>
            <w:tcW w:w="1192" w:type="dxa"/>
          </w:tcPr>
          <w:p w14:paraId="129A670A" w14:textId="69DB0C8D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486FB63C" w14:textId="4B9E65AE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139E5DDF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19D6" w14:textId="4D6D4ECA" w:rsidR="003D2C28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QOC-8</w:t>
            </w:r>
            <w:r w:rsidRPr="007F16A4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</w:rPr>
              <w:t>.2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10049" w14:textId="0D1E0BD4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Include Column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43852" w14:textId="77777777" w:rsidR="003D2C28" w:rsidRDefault="003D2C28" w:rsidP="003D2C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Should be 0 for QC2 for Employees having only QC1 and QC2 QC competencies and 0 for QC1, QC2 and QC3 for employees having all 4 QC Competencies.</w:t>
            </w:r>
          </w:p>
          <w:p w14:paraId="5194A651" w14:textId="4E9DB174" w:rsidR="003D2C28" w:rsidRDefault="003D2C28" w:rsidP="003D2C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 other </w:t>
            </w:r>
            <w:proofErr w:type="gramStart"/>
            <w:r>
              <w:rPr>
                <w:sz w:val="22"/>
                <w:szCs w:val="22"/>
              </w:rPr>
              <w:t>non QC</w:t>
            </w:r>
            <w:proofErr w:type="gramEnd"/>
            <w:r>
              <w:rPr>
                <w:sz w:val="22"/>
                <w:szCs w:val="22"/>
              </w:rPr>
              <w:t xml:space="preserve"> competencies are 1 by Default.</w:t>
            </w:r>
          </w:p>
        </w:tc>
        <w:tc>
          <w:tcPr>
            <w:tcW w:w="1192" w:type="dxa"/>
          </w:tcPr>
          <w:p w14:paraId="4EBD5B4D" w14:textId="6C5772FC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516465B3" w14:textId="30C12EB5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560892B5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C0AEB" w14:textId="77777777" w:rsidR="003D2C28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B8AF9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F55BC" w14:textId="77777777" w:rsidR="003D2C28" w:rsidRDefault="003D2C28" w:rsidP="003D2C2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731900FC" w14:textId="379FC1CC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2147AEC5" w14:textId="4C997EBC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3D2C28" w:rsidRPr="00231CAA" w14:paraId="3581BE1F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890DA" w14:textId="75821120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QOC-9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DF00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DABE" w14:textId="77777777" w:rsidR="003D2C28" w:rsidRPr="007F16A4" w:rsidDel="000662EC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Log details displayed correctly.</w:t>
            </w:r>
          </w:p>
        </w:tc>
        <w:tc>
          <w:tcPr>
            <w:tcW w:w="1192" w:type="dxa"/>
          </w:tcPr>
          <w:p w14:paraId="08607967" w14:textId="2647293D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781E17BE" w14:textId="60952EB1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0728746C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78CE5" w14:textId="77777777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FAAC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144EB" w14:textId="77777777" w:rsidR="003D2C28" w:rsidRPr="007F16A4" w:rsidDel="000662EC" w:rsidRDefault="003D2C28" w:rsidP="003D2C2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7C9DBA31" w14:textId="562D2C05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49FCED4D" w14:textId="1DFE8EFD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D2C28" w:rsidRPr="00231CAA" w14:paraId="4FC567FF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717B8" w14:textId="59220F9E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QOC-10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C86F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workflow</w:t>
            </w:r>
          </w:p>
          <w:p w14:paraId="498714F4" w14:textId="77777777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BAB2E" w14:textId="77777777" w:rsidR="003D2C28" w:rsidRPr="007F16A4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Per FS</w:t>
            </w:r>
          </w:p>
          <w:p w14:paraId="3222FC0C" w14:textId="77777777" w:rsidR="003D2C28" w:rsidRPr="007F16A4" w:rsidRDefault="003D2C28" w:rsidP="003D2C2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Each log has different </w:t>
            </w:r>
            <w:proofErr w:type="gramStart"/>
            <w:r w:rsidRPr="007F16A4">
              <w:rPr>
                <w:sz w:val="22"/>
                <w:szCs w:val="22"/>
              </w:rPr>
              <w:t>workflow</w:t>
            </w:r>
            <w:proofErr w:type="gramEnd"/>
            <w:r w:rsidRPr="007F16A4">
              <w:rPr>
                <w:sz w:val="22"/>
                <w:szCs w:val="22"/>
              </w:rPr>
              <w:t xml:space="preserve"> </w:t>
            </w:r>
          </w:p>
          <w:p w14:paraId="032C2743" w14:textId="77777777" w:rsidR="003D2C28" w:rsidRPr="007F16A4" w:rsidDel="000662EC" w:rsidRDefault="003D2C28" w:rsidP="003D2C2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4FEAF315" w14:textId="71124582" w:rsidR="003D2C28" w:rsidRPr="007F16A4" w:rsidRDefault="003D2C28" w:rsidP="003D2C2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037C39E3" w14:textId="06783518" w:rsidR="003D2C28" w:rsidRPr="007F16A4" w:rsidRDefault="003D2C28" w:rsidP="003D2C2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2E3B34" w:rsidRPr="00231CAA" w14:paraId="4879F196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373C2" w14:textId="77777777" w:rsidR="002E3B34" w:rsidRPr="00231CAA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CB650" w14:textId="77777777" w:rsidR="002E3B34" w:rsidRDefault="002E3B34" w:rsidP="00E2574A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AF6EC" w14:textId="77777777" w:rsidR="002E3B34" w:rsidRPr="00231CAA" w:rsidDel="000662EC" w:rsidRDefault="002E3B34" w:rsidP="00E2574A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B01A" w14:textId="77777777" w:rsidR="002E3B34" w:rsidRPr="00231CAA" w:rsidDel="000662EC" w:rsidRDefault="002E3B34" w:rsidP="00E2574A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38C4B" w14:textId="77777777" w:rsidR="002E3B34" w:rsidRPr="00231CAA" w:rsidRDefault="002E3B34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DB5E97" w:rsidRPr="00231CAA" w14:paraId="0A0CA24F" w14:textId="77777777" w:rsidTr="00DD5B0A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E741" w14:textId="0949D25A" w:rsidR="00DB5E97" w:rsidRPr="00231CAA" w:rsidRDefault="00DB5E97" w:rsidP="00DB5E9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QOC-11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56155" w14:textId="6FFC0404" w:rsidR="00DB5E97" w:rsidRDefault="00DB5E97" w:rsidP="00DB5E97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an .xlsx file and run load job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6FA" w14:textId="32330424" w:rsidR="00DB5E97" w:rsidRPr="00231CAA" w:rsidDel="000662EC" w:rsidRDefault="00DB5E97" w:rsidP="00DB5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email notification should be received alerting that an .xlsx file was staged and cannot be loaded.</w:t>
            </w:r>
          </w:p>
        </w:tc>
        <w:tc>
          <w:tcPr>
            <w:tcW w:w="1192" w:type="dxa"/>
          </w:tcPr>
          <w:p w14:paraId="55E0CA47" w14:textId="1CE8B102" w:rsidR="00DB5E97" w:rsidRPr="00231CAA" w:rsidDel="000662EC" w:rsidRDefault="00DB5E97" w:rsidP="00DB5E97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14:paraId="2BBCEE3F" w14:textId="25DB5320" w:rsidR="00DB5E97" w:rsidRPr="00231CAA" w:rsidRDefault="00DB5E97" w:rsidP="00DB5E97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DD5B0A" w:rsidRPr="00231CAA" w14:paraId="29623BB4" w14:textId="77777777" w:rsidTr="00325FD2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70" w:author="Palacherla, Susmitha C" w:date="2024-01-11T08:43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1" w:author="Palacherla, Susmitha C" w:date="2024-01-11T08:43:00Z">
              <w:tcPr>
                <w:tcW w:w="146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1BB65C0" w14:textId="3DD27DC5" w:rsidR="00DD5B0A" w:rsidRPr="00231CAA" w:rsidRDefault="00DD5B0A" w:rsidP="00DD5B0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Q</w:t>
            </w:r>
            <w:r w:rsidRPr="007F16A4">
              <w:rPr>
                <w:sz w:val="22"/>
                <w:szCs w:val="22"/>
              </w:rPr>
              <w:t>OC-</w:t>
            </w:r>
            <w:r>
              <w:rPr>
                <w:sz w:val="22"/>
                <w:szCs w:val="22"/>
              </w:rPr>
              <w:t>12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2" w:author="Palacherla, Susmitha C" w:date="2024-01-11T08:43:00Z">
              <w:tcPr>
                <w:tcW w:w="46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D3B414E" w14:textId="76BF6CF1" w:rsidR="00DD5B0A" w:rsidRDefault="00DD5B0A" w:rsidP="00DD5B0A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a file with No ‘Quality Other’ in name and run load job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3" w:author="Palacherla, Susmitha C" w:date="2024-01-11T08:43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5451CE9" w14:textId="08A2DD27" w:rsidR="00DD5B0A" w:rsidRPr="00231CAA" w:rsidDel="000662EC" w:rsidRDefault="00DD5B0A" w:rsidP="00DD5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email notification should be received alerting that </w:t>
            </w:r>
            <w:r w:rsidRPr="001E4680">
              <w:rPr>
                <w:rFonts w:ascii="Arial" w:hAnsi="Arial" w:cs="Arial"/>
              </w:rPr>
              <w:t xml:space="preserve">Unexpected </w:t>
            </w:r>
            <w:r>
              <w:rPr>
                <w:rFonts w:ascii="Arial" w:hAnsi="Arial" w:cs="Arial"/>
              </w:rPr>
              <w:t>Quality Other</w:t>
            </w:r>
            <w:r w:rsidRPr="001E4680">
              <w:rPr>
                <w:rFonts w:ascii="Arial" w:hAnsi="Arial" w:cs="Arial"/>
              </w:rPr>
              <w:t>s File Staged</w:t>
            </w:r>
            <w:r>
              <w:rPr>
                <w:rFonts w:ascii="Arial" w:hAnsi="Arial" w:cs="Arial"/>
              </w:rPr>
              <w:t xml:space="preserve"> and cannot be loaded.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4" w:author="Palacherla, Susmitha C" w:date="2024-01-11T08:43:00Z">
              <w:tcPr>
                <w:tcW w:w="1192" w:type="dxa"/>
              </w:tcPr>
            </w:tcPrChange>
          </w:tcPr>
          <w:p w14:paraId="5772ECBC" w14:textId="7423B59D" w:rsidR="00DD5B0A" w:rsidRPr="00231CAA" w:rsidDel="000662EC" w:rsidRDefault="00DD5B0A" w:rsidP="00DD5B0A">
            <w:pPr>
              <w:tabs>
                <w:tab w:val="left" w:pos="360"/>
              </w:tabs>
              <w:rPr>
                <w:rFonts w:ascii="Arial" w:hAnsi="Arial" w:cs="Arial"/>
              </w:rPr>
            </w:pPr>
            <w:ins w:id="75" w:author="Palacherla, Susmitha C" w:date="2024-01-11T08:43:00Z">
              <w:r>
                <w:rPr>
                  <w:rFonts w:ascii="Arial" w:hAnsi="Arial" w:cs="Arial"/>
                </w:rPr>
                <w:t>N</w:t>
              </w:r>
            </w:ins>
            <w:del w:id="76" w:author="Palacherla, Susmitha C" w:date="2024-01-11T08:43:00Z">
              <w:r w:rsidRPr="00CB6BB1" w:rsidDel="00325FD2">
                <w:rPr>
                  <w:sz w:val="22"/>
                  <w:szCs w:val="22"/>
                  <w:highlight w:val="yellow"/>
                </w:rPr>
                <w:delText>Y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7" w:author="Palacherla, Susmitha C" w:date="2024-01-11T08:43:00Z">
              <w:tcPr>
                <w:tcW w:w="1440" w:type="dxa"/>
              </w:tcPr>
            </w:tcPrChange>
          </w:tcPr>
          <w:p w14:paraId="6EF0DD2F" w14:textId="7A2C080C" w:rsidR="00DD5B0A" w:rsidRPr="00231CAA" w:rsidRDefault="00DD5B0A" w:rsidP="00DD5B0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ins w:id="78" w:author="Palacherla, Susmitha C" w:date="2024-01-11T08:43:00Z">
              <w:r>
                <w:rPr>
                  <w:rFonts w:ascii="Arial" w:hAnsi="Arial" w:cs="Arial"/>
                </w:rPr>
                <w:t>NA</w:t>
              </w:r>
            </w:ins>
            <w:del w:id="79" w:author="Palacherla, Susmitha C" w:date="2024-01-11T08:43:00Z">
              <w:r w:rsidRPr="00CB6BB1" w:rsidDel="00325FD2">
                <w:rPr>
                  <w:sz w:val="22"/>
                  <w:szCs w:val="22"/>
                  <w:highlight w:val="yellow"/>
                </w:rPr>
                <w:delText>Pass</w:delText>
              </w:r>
            </w:del>
          </w:p>
        </w:tc>
      </w:tr>
      <w:tr w:rsidR="00DD5B0A" w:rsidRPr="00231CAA" w14:paraId="5062C176" w14:textId="77777777" w:rsidTr="00325FD2">
        <w:tblPrEx>
          <w:tblW w:w="13050" w:type="dxa"/>
          <w:tblInd w:w="-6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80" w:author="Palacherla, Susmitha C" w:date="2024-01-11T08:43:00Z">
            <w:tblPrEx>
              <w:tblW w:w="13050" w:type="dxa"/>
              <w:tblInd w:w="-6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1" w:author="Palacherla, Susmitha C" w:date="2024-01-11T08:43:00Z">
              <w:tcPr>
                <w:tcW w:w="146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01FCAEE" w14:textId="3518BEAE" w:rsidR="00DD5B0A" w:rsidRPr="00231CAA" w:rsidRDefault="00DD5B0A" w:rsidP="00DD5B0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Q</w:t>
            </w:r>
            <w:r w:rsidRPr="007F16A4">
              <w:rPr>
                <w:sz w:val="22"/>
                <w:szCs w:val="22"/>
              </w:rPr>
              <w:t>OC-</w:t>
            </w:r>
            <w:r>
              <w:rPr>
                <w:sz w:val="22"/>
                <w:szCs w:val="22"/>
              </w:rPr>
              <w:t>12</w:t>
            </w:r>
            <w:r w:rsidRPr="007F16A4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2" w:author="Palacherla, Susmitha C" w:date="2024-01-11T08:43:00Z">
              <w:tcPr>
                <w:tcW w:w="46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EB8FBCE" w14:textId="2B60A3AF" w:rsidR="00DD5B0A" w:rsidRDefault="00DD5B0A" w:rsidP="00DD5B0A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a file with ‘Quality Other’ in name but report code that is not a supported Report Code and run load job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3" w:author="Palacherla, Susmitha C" w:date="2024-01-11T08:43:00Z">
              <w:tcPr>
                <w:tcW w:w="427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9A0E487" w14:textId="41588F21" w:rsidR="00DD5B0A" w:rsidRPr="00231CAA" w:rsidDel="000662EC" w:rsidRDefault="00DD5B0A" w:rsidP="00DD5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email notification should be received alerting that </w:t>
            </w:r>
            <w:r w:rsidRPr="001E4680">
              <w:rPr>
                <w:rFonts w:ascii="Arial" w:hAnsi="Arial" w:cs="Arial"/>
              </w:rPr>
              <w:t xml:space="preserve">Unexpected </w:t>
            </w:r>
            <w:r>
              <w:rPr>
                <w:rFonts w:ascii="Arial" w:hAnsi="Arial" w:cs="Arial"/>
              </w:rPr>
              <w:t>Quality Other</w:t>
            </w:r>
            <w:r w:rsidRPr="001E4680">
              <w:rPr>
                <w:rFonts w:ascii="Arial" w:hAnsi="Arial" w:cs="Arial"/>
              </w:rPr>
              <w:t>s File Staged</w:t>
            </w:r>
            <w:r>
              <w:rPr>
                <w:rFonts w:ascii="Arial" w:hAnsi="Arial" w:cs="Arial"/>
              </w:rPr>
              <w:t xml:space="preserve"> and cannot be loaded.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4" w:author="Palacherla, Susmitha C" w:date="2024-01-11T08:43:00Z">
              <w:tcPr>
                <w:tcW w:w="1192" w:type="dxa"/>
              </w:tcPr>
            </w:tcPrChange>
          </w:tcPr>
          <w:p w14:paraId="0C6BEEF4" w14:textId="053F8CED" w:rsidR="00DD5B0A" w:rsidRPr="00231CAA" w:rsidDel="000662EC" w:rsidRDefault="00DD5B0A" w:rsidP="00DD5B0A">
            <w:pPr>
              <w:tabs>
                <w:tab w:val="left" w:pos="360"/>
              </w:tabs>
              <w:rPr>
                <w:rFonts w:ascii="Arial" w:hAnsi="Arial" w:cs="Arial"/>
              </w:rPr>
            </w:pPr>
            <w:ins w:id="85" w:author="Palacherla, Susmitha C" w:date="2024-01-11T08:43:00Z">
              <w:r>
                <w:rPr>
                  <w:rFonts w:ascii="Arial" w:hAnsi="Arial" w:cs="Arial"/>
                </w:rPr>
                <w:t>N</w:t>
              </w:r>
            </w:ins>
            <w:del w:id="86" w:author="Palacherla, Susmitha C" w:date="2024-01-11T08:43:00Z">
              <w:r w:rsidRPr="00CB6BB1" w:rsidDel="00325FD2">
                <w:rPr>
                  <w:sz w:val="22"/>
                  <w:szCs w:val="22"/>
                  <w:highlight w:val="yellow"/>
                </w:rPr>
                <w:delText>Y</w:delText>
              </w:r>
            </w:del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7" w:author="Palacherla, Susmitha C" w:date="2024-01-11T08:43:00Z">
              <w:tcPr>
                <w:tcW w:w="1440" w:type="dxa"/>
              </w:tcPr>
            </w:tcPrChange>
          </w:tcPr>
          <w:p w14:paraId="23BACD4D" w14:textId="227ECFA7" w:rsidR="00DD5B0A" w:rsidRPr="00231CAA" w:rsidRDefault="00DD5B0A" w:rsidP="00DD5B0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ins w:id="88" w:author="Palacherla, Susmitha C" w:date="2024-01-11T08:43:00Z">
              <w:r>
                <w:rPr>
                  <w:rFonts w:ascii="Arial" w:hAnsi="Arial" w:cs="Arial"/>
                </w:rPr>
                <w:t>NA</w:t>
              </w:r>
            </w:ins>
            <w:del w:id="89" w:author="Palacherla, Susmitha C" w:date="2024-01-11T08:43:00Z">
              <w:r w:rsidRPr="00CB6BB1" w:rsidDel="00325FD2">
                <w:rPr>
                  <w:sz w:val="22"/>
                  <w:szCs w:val="22"/>
                  <w:highlight w:val="yellow"/>
                </w:rPr>
                <w:delText>Pass</w:delText>
              </w:r>
            </w:del>
          </w:p>
        </w:tc>
      </w:tr>
      <w:tr w:rsidR="00DB5E97" w:rsidRPr="00231CAA" w14:paraId="545DA02E" w14:textId="77777777" w:rsidTr="00F95535"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4B86F" w14:textId="77777777" w:rsidR="00DB5E97" w:rsidRPr="00231CAA" w:rsidRDefault="00DB5E97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8219" w14:textId="77777777" w:rsidR="00DB5E97" w:rsidRDefault="00DB5E97" w:rsidP="00E2574A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FB1A7" w14:textId="77777777" w:rsidR="00DB5E97" w:rsidRPr="00231CAA" w:rsidDel="000662EC" w:rsidRDefault="00DB5E97" w:rsidP="00E2574A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32D4" w14:textId="77777777" w:rsidR="00DB5E97" w:rsidRPr="00231CAA" w:rsidDel="000662EC" w:rsidRDefault="00DB5E97" w:rsidP="00E2574A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DBCB8" w14:textId="77777777" w:rsidR="00DB5E97" w:rsidRPr="00231CAA" w:rsidRDefault="00DB5E97" w:rsidP="00E2574A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2E3B34" w:rsidRPr="00231CAA" w14:paraId="75F5005E" w14:textId="77777777" w:rsidTr="00E2574A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23F6" w14:textId="77777777" w:rsidR="002E3B34" w:rsidRPr="00BE7BC2" w:rsidRDefault="002E3B34" w:rsidP="00E2574A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5575A" w14:textId="77777777" w:rsidR="002E3B34" w:rsidRPr="00BE7BC2" w:rsidRDefault="002E3B34" w:rsidP="00E2574A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531C0CD6" w14:textId="77777777" w:rsidR="002E3B34" w:rsidRPr="00BE7BC2" w:rsidRDefault="002E3B34" w:rsidP="002E3B34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76253CCA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D9A036D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88231C1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5BBAC0D" w14:textId="77777777" w:rsidR="002E3B34" w:rsidRPr="00BE7BC2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2E3B34" w:rsidRPr="00231CAA" w14:paraId="0B914885" w14:textId="77777777" w:rsidTr="00E2574A">
        <w:trPr>
          <w:trHeight w:val="457"/>
        </w:trPr>
        <w:tc>
          <w:tcPr>
            <w:tcW w:w="5283" w:type="dxa"/>
            <w:vAlign w:val="bottom"/>
          </w:tcPr>
          <w:p w14:paraId="6BC460FC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67C9A3D2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3D9EAE4B" w14:textId="5A1BC86B" w:rsidR="002E3B34" w:rsidRPr="00BE7BC2" w:rsidRDefault="003D2C28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03/09/2022</w:t>
            </w:r>
          </w:p>
        </w:tc>
      </w:tr>
      <w:tr w:rsidR="002E3B34" w:rsidRPr="00231CAA" w14:paraId="3164C627" w14:textId="77777777" w:rsidTr="00E2574A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5F97BE8D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5B7615D1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5C2FD0A9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2E3B34" w:rsidRPr="00231CAA" w14:paraId="75FA2498" w14:textId="77777777" w:rsidTr="00E2574A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02128915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1C21A5FA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51E915E7" w14:textId="5B273672" w:rsidR="002E3B34" w:rsidRPr="00BE7BC2" w:rsidRDefault="006B4905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ins w:id="90" w:author="Palacherla, Susmitha C" w:date="2024-01-11T08:50:00Z">
              <w:r>
                <w:rPr>
                  <w:rFonts w:ascii="Arial" w:hAnsi="Arial" w:cs="Arial"/>
                </w:rPr>
                <w:t>01/10/2024</w:t>
              </w:r>
            </w:ins>
            <w:del w:id="91" w:author="Palacherla, Susmitha C" w:date="2024-01-11T08:50:00Z">
              <w:r w:rsidR="00DB5E97" w:rsidDel="006B4905">
                <w:rPr>
                  <w:rFonts w:ascii="Arial" w:hAnsi="Arial" w:cs="Arial"/>
                </w:rPr>
                <w:delText>12/20/2023</w:delText>
              </w:r>
            </w:del>
          </w:p>
        </w:tc>
      </w:tr>
      <w:tr w:rsidR="002E3B34" w:rsidRPr="00231CAA" w14:paraId="51FD7F88" w14:textId="77777777" w:rsidTr="00E2574A">
        <w:trPr>
          <w:trHeight w:val="458"/>
        </w:trPr>
        <w:tc>
          <w:tcPr>
            <w:tcW w:w="5283" w:type="dxa"/>
          </w:tcPr>
          <w:p w14:paraId="185AC7B8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6DAC91EB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1066C76E" w14:textId="77777777" w:rsidR="002E3B34" w:rsidRPr="00BE7BC2" w:rsidRDefault="002E3B34" w:rsidP="00E2574A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05126392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D827F61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25D6D94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541893A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E3A5455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EC21EB1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8202FA9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5D14B8C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94C1BF1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7D8BD79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0E9AB65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F60EC66" w14:textId="77777777" w:rsidR="002E3B34" w:rsidRDefault="002E3B34" w:rsidP="002E3B3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459F36C" w14:textId="77777777" w:rsidR="002E3B34" w:rsidRPr="001821B6" w:rsidRDefault="002E3B34" w:rsidP="002E3B34">
      <w:pPr>
        <w:pStyle w:val="Heading2"/>
        <w:rPr>
          <w:rStyle w:val="Emphasis"/>
        </w:rPr>
      </w:pPr>
    </w:p>
    <w:p w14:paraId="39DC6581" w14:textId="77777777" w:rsidR="002E3B34" w:rsidRPr="001821B6" w:rsidRDefault="002E3B34" w:rsidP="002E3B34">
      <w:pPr>
        <w:pStyle w:val="Heading2"/>
        <w:rPr>
          <w:rStyle w:val="Emphasis"/>
        </w:rPr>
      </w:pPr>
      <w:bookmarkStart w:id="92" w:name="_Toc53161452"/>
      <w:bookmarkStart w:id="93" w:name="_Toc53469062"/>
      <w:r w:rsidRPr="001821B6">
        <w:rPr>
          <w:rStyle w:val="Emphasis"/>
        </w:rPr>
        <w:t>References</w:t>
      </w:r>
      <w:bookmarkEnd w:id="92"/>
      <w:bookmarkEnd w:id="93"/>
    </w:p>
    <w:p w14:paraId="572ED5A9" w14:textId="77777777" w:rsidR="002E3B34" w:rsidRDefault="002E3B34" w:rsidP="002E3B34">
      <w:pPr>
        <w:rPr>
          <w:rFonts w:ascii="Arial" w:hAnsi="Arial" w:cs="Arial"/>
        </w:rPr>
      </w:pPr>
    </w:p>
    <w:p w14:paraId="3AC79F65" w14:textId="77777777" w:rsidR="002E3B34" w:rsidRPr="001821B6" w:rsidRDefault="002E3B34" w:rsidP="002E3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1821B6">
        <w:rPr>
          <w:rFonts w:ascii="Arial" w:hAnsi="Arial" w:cs="Arial"/>
          <w:b/>
        </w:rPr>
        <w:t>Report Codes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2E3B34" w:rsidRPr="00752FC7" w14:paraId="61E9A134" w14:textId="77777777" w:rsidTr="00E2574A">
        <w:tc>
          <w:tcPr>
            <w:tcW w:w="2340" w:type="dxa"/>
            <w:shd w:val="clear" w:color="auto" w:fill="000000"/>
            <w:vAlign w:val="center"/>
          </w:tcPr>
          <w:p w14:paraId="173AA7DB" w14:textId="77777777" w:rsidR="002E3B34" w:rsidRPr="00B17067" w:rsidRDefault="00E2574A" w:rsidP="00E2574A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 xml:space="preserve">Quality Other </w:t>
            </w:r>
            <w:r w:rsidR="002E3B34"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40463EF2" w14:textId="77777777" w:rsidR="002E3B34" w:rsidRPr="00B17067" w:rsidRDefault="002E3B34" w:rsidP="00E2574A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</w:t>
            </w:r>
          </w:p>
        </w:tc>
      </w:tr>
      <w:tr w:rsidR="001B47D8" w:rsidRPr="00752FC7" w14:paraId="5B9C8F79" w14:textId="77777777" w:rsidTr="001A76CD">
        <w:tc>
          <w:tcPr>
            <w:tcW w:w="2340" w:type="dxa"/>
            <w:shd w:val="clear" w:color="auto" w:fill="auto"/>
            <w:vAlign w:val="bottom"/>
          </w:tcPr>
          <w:p w14:paraId="5ADA392E" w14:textId="77777777" w:rsidR="001B47D8" w:rsidRPr="00B17067" w:rsidRDefault="001B47D8" w:rsidP="001B47D8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00D08C21" w14:textId="77777777" w:rsidR="001B47D8" w:rsidRPr="00B17067" w:rsidRDefault="001B47D8" w:rsidP="001B47D8">
            <w:pPr>
              <w:rPr>
                <w:rFonts w:eastAsia="Calibri"/>
              </w:rPr>
            </w:pPr>
            <w:r>
              <w:t>Coach the Coach</w:t>
            </w:r>
          </w:p>
        </w:tc>
      </w:tr>
      <w:tr w:rsidR="001B47D8" w:rsidRPr="00752FC7" w14:paraId="18EC1D0F" w14:textId="77777777" w:rsidTr="001A76CD">
        <w:tc>
          <w:tcPr>
            <w:tcW w:w="2340" w:type="dxa"/>
            <w:shd w:val="clear" w:color="auto" w:fill="auto"/>
            <w:vAlign w:val="bottom"/>
          </w:tcPr>
          <w:p w14:paraId="20390BB9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7837353" w14:textId="77777777" w:rsidR="001B47D8" w:rsidRDefault="001B47D8" w:rsidP="001B47D8">
            <w:r>
              <w:t>Kudos</w:t>
            </w:r>
          </w:p>
        </w:tc>
      </w:tr>
      <w:tr w:rsidR="001B47D8" w:rsidRPr="00752FC7" w14:paraId="3C687135" w14:textId="77777777" w:rsidTr="001A76CD">
        <w:tc>
          <w:tcPr>
            <w:tcW w:w="2340" w:type="dxa"/>
            <w:shd w:val="clear" w:color="auto" w:fill="auto"/>
            <w:vAlign w:val="bottom"/>
          </w:tcPr>
          <w:p w14:paraId="35237D20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2D8402B4" w14:textId="77777777" w:rsidR="001B47D8" w:rsidRDefault="001B47D8" w:rsidP="001B47D8">
            <w:r>
              <w:t>High Five CSAT</w:t>
            </w:r>
          </w:p>
        </w:tc>
      </w:tr>
      <w:tr w:rsidR="001B47D8" w:rsidRPr="00752FC7" w14:paraId="0CB1E9EC" w14:textId="77777777" w:rsidTr="001A76CD">
        <w:tc>
          <w:tcPr>
            <w:tcW w:w="2340" w:type="dxa"/>
            <w:shd w:val="clear" w:color="auto" w:fill="auto"/>
            <w:vAlign w:val="bottom"/>
          </w:tcPr>
          <w:p w14:paraId="0DCBD27A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5F564C17" w14:textId="77777777" w:rsidR="001B47D8" w:rsidRDefault="001B47D8" w:rsidP="001B47D8">
            <w:r>
              <w:t xml:space="preserve">Overturned Appeals </w:t>
            </w:r>
          </w:p>
        </w:tc>
      </w:tr>
      <w:tr w:rsidR="001B47D8" w:rsidRPr="00752FC7" w14:paraId="181F093E" w14:textId="77777777" w:rsidTr="001A76CD">
        <w:tc>
          <w:tcPr>
            <w:tcW w:w="2340" w:type="dxa"/>
            <w:shd w:val="clear" w:color="auto" w:fill="auto"/>
            <w:vAlign w:val="bottom"/>
          </w:tcPr>
          <w:p w14:paraId="2067B4DD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592499E" w14:textId="77777777" w:rsidR="001B47D8" w:rsidRDefault="001B47D8" w:rsidP="001B47D8">
            <w:r>
              <w:t>Quality Now Bingo (CSR)</w:t>
            </w:r>
          </w:p>
        </w:tc>
      </w:tr>
      <w:tr w:rsidR="001B47D8" w:rsidRPr="00752FC7" w14:paraId="7EB298C1" w14:textId="77777777" w:rsidTr="001A76CD">
        <w:tc>
          <w:tcPr>
            <w:tcW w:w="2340" w:type="dxa"/>
            <w:shd w:val="clear" w:color="auto" w:fill="auto"/>
            <w:vAlign w:val="bottom"/>
          </w:tcPr>
          <w:p w14:paraId="79B25700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9C0A624" w14:textId="77777777" w:rsidR="001B47D8" w:rsidRDefault="001B47D8" w:rsidP="001B47D8">
            <w:r>
              <w:t>Quality Now Bingo (Supervisor)</w:t>
            </w:r>
          </w:p>
        </w:tc>
      </w:tr>
      <w:tr w:rsidR="001B47D8" w:rsidRPr="00752FC7" w14:paraId="008C143B" w14:textId="77777777" w:rsidTr="001A76CD">
        <w:tc>
          <w:tcPr>
            <w:tcW w:w="2340" w:type="dxa"/>
            <w:shd w:val="clear" w:color="auto" w:fill="auto"/>
            <w:vAlign w:val="bottom"/>
          </w:tcPr>
          <w:p w14:paraId="249B109D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BD90B1C" w14:textId="77777777" w:rsidR="001B47D8" w:rsidRDefault="001B47D8" w:rsidP="001B47D8">
            <w:r>
              <w:t>Quality Monitoring Bingo (CSR)</w:t>
            </w:r>
          </w:p>
        </w:tc>
      </w:tr>
      <w:tr w:rsidR="001B47D8" w:rsidRPr="00752FC7" w14:paraId="6B3432E1" w14:textId="77777777" w:rsidTr="001A76CD">
        <w:tc>
          <w:tcPr>
            <w:tcW w:w="2340" w:type="dxa"/>
            <w:shd w:val="clear" w:color="auto" w:fill="auto"/>
            <w:vAlign w:val="bottom"/>
          </w:tcPr>
          <w:p w14:paraId="18F0D402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A020985" w14:textId="77777777" w:rsidR="001B47D8" w:rsidRDefault="001B47D8" w:rsidP="001B47D8">
            <w:r>
              <w:t>Quality Monitoring Bingo (Supervisor)</w:t>
            </w:r>
          </w:p>
        </w:tc>
      </w:tr>
      <w:tr w:rsidR="002E3B34" w:rsidRPr="00752FC7" w14:paraId="442BB06B" w14:textId="77777777" w:rsidTr="00E2574A">
        <w:tc>
          <w:tcPr>
            <w:tcW w:w="2340" w:type="dxa"/>
            <w:shd w:val="clear" w:color="auto" w:fill="auto"/>
          </w:tcPr>
          <w:p w14:paraId="4C90D820" w14:textId="77777777" w:rsidR="002E3B34" w:rsidRPr="00B17067" w:rsidRDefault="002E3B34" w:rsidP="00E2574A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6BC01D29" w14:textId="77777777" w:rsidR="002E3B34" w:rsidRPr="00B17067" w:rsidRDefault="002E3B34" w:rsidP="00E2574A">
            <w:pPr>
              <w:rPr>
                <w:rFonts w:eastAsia="Calibri"/>
                <w:color w:val="000000"/>
              </w:rPr>
            </w:pPr>
          </w:p>
        </w:tc>
      </w:tr>
      <w:tr w:rsidR="002E3B34" w:rsidRPr="00752FC7" w14:paraId="3870B428" w14:textId="77777777" w:rsidTr="00E2574A">
        <w:tc>
          <w:tcPr>
            <w:tcW w:w="2340" w:type="dxa"/>
            <w:shd w:val="clear" w:color="auto" w:fill="auto"/>
          </w:tcPr>
          <w:p w14:paraId="5B1BE2E5" w14:textId="77777777" w:rsidR="002E3B34" w:rsidRDefault="002E3B34" w:rsidP="00E2574A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57DC45DA" w14:textId="77777777" w:rsidR="002E3B34" w:rsidRPr="00420D22" w:rsidRDefault="002E3B34" w:rsidP="00E2574A">
            <w:pPr>
              <w:rPr>
                <w:color w:val="000000"/>
              </w:rPr>
            </w:pPr>
          </w:p>
        </w:tc>
      </w:tr>
    </w:tbl>
    <w:p w14:paraId="56BC34F4" w14:textId="77777777" w:rsidR="002E3B34" w:rsidRDefault="002E3B34" w:rsidP="002E3B34">
      <w:pPr>
        <w:rPr>
          <w:rFonts w:ascii="Arial" w:hAnsi="Arial" w:cs="Arial"/>
        </w:rPr>
      </w:pPr>
    </w:p>
    <w:p w14:paraId="0D4846FE" w14:textId="77777777" w:rsidR="001B47D8" w:rsidRDefault="001B47D8" w:rsidP="002E3B34">
      <w:pPr>
        <w:rPr>
          <w:rFonts w:ascii="Arial" w:hAnsi="Arial" w:cs="Arial"/>
        </w:rPr>
      </w:pPr>
    </w:p>
    <w:p w14:paraId="28D8234A" w14:textId="77777777" w:rsidR="001B47D8" w:rsidRPr="001821B6" w:rsidRDefault="001B47D8" w:rsidP="001B47D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Source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1B47D8" w:rsidRPr="00752FC7" w14:paraId="0DFBBD38" w14:textId="77777777" w:rsidTr="001A76CD">
        <w:tc>
          <w:tcPr>
            <w:tcW w:w="2340" w:type="dxa"/>
            <w:shd w:val="clear" w:color="auto" w:fill="000000"/>
            <w:vAlign w:val="center"/>
          </w:tcPr>
          <w:p w14:paraId="06CE9D63" w14:textId="77777777" w:rsidR="001B47D8" w:rsidRPr="00B17067" w:rsidRDefault="001B47D8" w:rsidP="001A76CD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 xml:space="preserve">Quality Other </w:t>
            </w:r>
            <w:r w:rsidRPr="00B17067">
              <w:rPr>
                <w:rFonts w:eastAsia="Calibri"/>
                <w:b/>
                <w:color w:val="FFFFFF"/>
              </w:rPr>
              <w:t xml:space="preserve">Report </w:t>
            </w:r>
            <w:r w:rsidRPr="00B17067">
              <w:rPr>
                <w:rFonts w:eastAsia="Calibri"/>
                <w:b/>
                <w:color w:val="FFFFFF"/>
              </w:rPr>
              <w:lastRenderedPageBreak/>
              <w:t>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3F7887BA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lastRenderedPageBreak/>
              <w:t>Source</w:t>
            </w:r>
          </w:p>
        </w:tc>
      </w:tr>
      <w:tr w:rsidR="001B47D8" w:rsidRPr="00752FC7" w14:paraId="5F77062F" w14:textId="77777777" w:rsidTr="001A76CD">
        <w:tc>
          <w:tcPr>
            <w:tcW w:w="2340" w:type="dxa"/>
            <w:shd w:val="clear" w:color="auto" w:fill="auto"/>
          </w:tcPr>
          <w:p w14:paraId="0D96CE3C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CTC</w:t>
            </w:r>
          </w:p>
        </w:tc>
        <w:tc>
          <w:tcPr>
            <w:tcW w:w="6300" w:type="dxa"/>
            <w:shd w:val="clear" w:color="auto" w:fill="auto"/>
          </w:tcPr>
          <w:p w14:paraId="6D7292CF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Coach the coach</w:t>
            </w:r>
          </w:p>
        </w:tc>
      </w:tr>
      <w:tr w:rsidR="001B47D8" w:rsidRPr="00752FC7" w14:paraId="27C377D3" w14:textId="77777777" w:rsidTr="001A76CD">
        <w:tc>
          <w:tcPr>
            <w:tcW w:w="2340" w:type="dxa"/>
            <w:shd w:val="clear" w:color="auto" w:fill="auto"/>
          </w:tcPr>
          <w:p w14:paraId="743523FE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KUD</w:t>
            </w:r>
          </w:p>
        </w:tc>
        <w:tc>
          <w:tcPr>
            <w:tcW w:w="6300" w:type="dxa"/>
            <w:shd w:val="clear" w:color="auto" w:fill="auto"/>
          </w:tcPr>
          <w:p w14:paraId="35B2CF32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Internal CCO Reporting</w:t>
            </w:r>
          </w:p>
        </w:tc>
      </w:tr>
      <w:tr w:rsidR="001B47D8" w:rsidRPr="00752FC7" w14:paraId="331A86B6" w14:textId="77777777" w:rsidTr="001A76CD">
        <w:tc>
          <w:tcPr>
            <w:tcW w:w="2340" w:type="dxa"/>
            <w:shd w:val="clear" w:color="auto" w:fill="auto"/>
          </w:tcPr>
          <w:p w14:paraId="10D89825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HFC</w:t>
            </w:r>
          </w:p>
        </w:tc>
        <w:tc>
          <w:tcPr>
            <w:tcW w:w="6300" w:type="dxa"/>
            <w:shd w:val="clear" w:color="auto" w:fill="auto"/>
          </w:tcPr>
          <w:p w14:paraId="605189A6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Internal CCO Reporting</w:t>
            </w:r>
          </w:p>
        </w:tc>
      </w:tr>
      <w:tr w:rsidR="001B47D8" w:rsidRPr="00752FC7" w14:paraId="5DA143CD" w14:textId="77777777" w:rsidTr="001A76CD">
        <w:tc>
          <w:tcPr>
            <w:tcW w:w="2340" w:type="dxa"/>
            <w:shd w:val="clear" w:color="auto" w:fill="auto"/>
          </w:tcPr>
          <w:p w14:paraId="1BAED30E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OTA</w:t>
            </w:r>
          </w:p>
        </w:tc>
        <w:tc>
          <w:tcPr>
            <w:tcW w:w="6300" w:type="dxa"/>
            <w:shd w:val="clear" w:color="auto" w:fill="auto"/>
          </w:tcPr>
          <w:p w14:paraId="1CE378E2" w14:textId="77777777" w:rsidR="001B47D8" w:rsidRPr="001B47D8" w:rsidRDefault="001B47D8" w:rsidP="001B47D8">
            <w:pPr>
              <w:rPr>
                <w:rFonts w:eastAsia="Calibri"/>
                <w:color w:val="000000"/>
              </w:rPr>
            </w:pPr>
            <w:r w:rsidRPr="001B47D8">
              <w:rPr>
                <w:rFonts w:eastAsia="Calibri"/>
                <w:color w:val="000000"/>
              </w:rPr>
              <w:t>Quality Alignment</w:t>
            </w:r>
          </w:p>
        </w:tc>
      </w:tr>
      <w:tr w:rsidR="001B47D8" w:rsidRPr="00752FC7" w14:paraId="4A205275" w14:textId="77777777" w:rsidTr="001A76CD">
        <w:tc>
          <w:tcPr>
            <w:tcW w:w="2340" w:type="dxa"/>
            <w:shd w:val="clear" w:color="auto" w:fill="auto"/>
            <w:vAlign w:val="bottom"/>
          </w:tcPr>
          <w:p w14:paraId="0EB2F72D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6300" w:type="dxa"/>
            <w:shd w:val="clear" w:color="auto" w:fill="auto"/>
          </w:tcPr>
          <w:p w14:paraId="02C13BD0" w14:textId="77777777" w:rsidR="001B47D8" w:rsidRDefault="001B47D8" w:rsidP="001B47D8">
            <w:r w:rsidRPr="00FC43EB">
              <w:t>Internal CCO Reporting</w:t>
            </w:r>
          </w:p>
        </w:tc>
      </w:tr>
      <w:tr w:rsidR="001B47D8" w:rsidRPr="00752FC7" w14:paraId="160D860F" w14:textId="77777777" w:rsidTr="001A76CD">
        <w:tc>
          <w:tcPr>
            <w:tcW w:w="2340" w:type="dxa"/>
            <w:shd w:val="clear" w:color="auto" w:fill="auto"/>
            <w:vAlign w:val="bottom"/>
          </w:tcPr>
          <w:p w14:paraId="55083FAD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6300" w:type="dxa"/>
            <w:shd w:val="clear" w:color="auto" w:fill="auto"/>
          </w:tcPr>
          <w:p w14:paraId="387FB347" w14:textId="77777777" w:rsidR="001B47D8" w:rsidRDefault="001B47D8" w:rsidP="001B47D8">
            <w:r w:rsidRPr="00FC43EB">
              <w:t>Internal CCO Reporting</w:t>
            </w:r>
          </w:p>
        </w:tc>
      </w:tr>
      <w:tr w:rsidR="001B47D8" w:rsidRPr="00752FC7" w14:paraId="7C3F569D" w14:textId="77777777" w:rsidTr="001A76CD">
        <w:tc>
          <w:tcPr>
            <w:tcW w:w="2340" w:type="dxa"/>
            <w:shd w:val="clear" w:color="auto" w:fill="auto"/>
            <w:vAlign w:val="bottom"/>
          </w:tcPr>
          <w:p w14:paraId="1FDCAA12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6300" w:type="dxa"/>
            <w:shd w:val="clear" w:color="auto" w:fill="auto"/>
          </w:tcPr>
          <w:p w14:paraId="6F7525FD" w14:textId="77777777" w:rsidR="001B47D8" w:rsidRPr="00FC43EB" w:rsidRDefault="001B47D8" w:rsidP="001B47D8">
            <w:r w:rsidRPr="00FC43EB">
              <w:t>Internal CCO Reporting</w:t>
            </w:r>
          </w:p>
        </w:tc>
      </w:tr>
      <w:tr w:rsidR="001B47D8" w:rsidRPr="00752FC7" w14:paraId="5FE628C3" w14:textId="77777777" w:rsidTr="001A76CD">
        <w:tc>
          <w:tcPr>
            <w:tcW w:w="2340" w:type="dxa"/>
            <w:shd w:val="clear" w:color="auto" w:fill="auto"/>
            <w:vAlign w:val="bottom"/>
          </w:tcPr>
          <w:p w14:paraId="24EAC10B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6300" w:type="dxa"/>
            <w:shd w:val="clear" w:color="auto" w:fill="auto"/>
          </w:tcPr>
          <w:p w14:paraId="5CFC8E26" w14:textId="77777777" w:rsidR="001B47D8" w:rsidRPr="00FC43EB" w:rsidRDefault="001B47D8" w:rsidP="001B47D8">
            <w:r w:rsidRPr="00FC43EB">
              <w:t>Internal CCO Reporting</w:t>
            </w:r>
          </w:p>
        </w:tc>
      </w:tr>
      <w:tr w:rsidR="001B47D8" w:rsidRPr="00752FC7" w14:paraId="30458F16" w14:textId="77777777" w:rsidTr="001A76CD">
        <w:tc>
          <w:tcPr>
            <w:tcW w:w="2340" w:type="dxa"/>
            <w:shd w:val="clear" w:color="auto" w:fill="auto"/>
          </w:tcPr>
          <w:p w14:paraId="1BB69C54" w14:textId="77777777" w:rsidR="001B47D8" w:rsidRPr="00B17067" w:rsidRDefault="001B47D8" w:rsidP="001A76CD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4798140A" w14:textId="77777777" w:rsidR="001B47D8" w:rsidRPr="00B17067" w:rsidRDefault="001B47D8" w:rsidP="001A76CD">
            <w:pPr>
              <w:rPr>
                <w:rFonts w:eastAsia="Calibri"/>
                <w:color w:val="000000"/>
              </w:rPr>
            </w:pPr>
          </w:p>
        </w:tc>
      </w:tr>
      <w:tr w:rsidR="001B47D8" w:rsidRPr="00752FC7" w14:paraId="280EB01C" w14:textId="77777777" w:rsidTr="001A76CD">
        <w:tc>
          <w:tcPr>
            <w:tcW w:w="2340" w:type="dxa"/>
            <w:shd w:val="clear" w:color="auto" w:fill="auto"/>
          </w:tcPr>
          <w:p w14:paraId="778F1575" w14:textId="77777777" w:rsidR="001B47D8" w:rsidRDefault="001B47D8" w:rsidP="001A76CD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47371ADF" w14:textId="77777777" w:rsidR="001B47D8" w:rsidRPr="00420D22" w:rsidRDefault="001B47D8" w:rsidP="001A76CD">
            <w:pPr>
              <w:rPr>
                <w:color w:val="000000"/>
              </w:rPr>
            </w:pPr>
          </w:p>
        </w:tc>
      </w:tr>
    </w:tbl>
    <w:p w14:paraId="5686E681" w14:textId="77777777" w:rsidR="001B47D8" w:rsidRDefault="001B47D8" w:rsidP="002E3B34">
      <w:pPr>
        <w:rPr>
          <w:rFonts w:ascii="Arial" w:hAnsi="Arial" w:cs="Arial"/>
        </w:rPr>
      </w:pPr>
    </w:p>
    <w:p w14:paraId="1045D5E2" w14:textId="77777777" w:rsidR="001B47D8" w:rsidRPr="001821B6" w:rsidRDefault="001B47D8" w:rsidP="001B47D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Status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1B47D8" w:rsidRPr="00752FC7" w14:paraId="6F7BCF3E" w14:textId="77777777" w:rsidTr="001A76CD">
        <w:tc>
          <w:tcPr>
            <w:tcW w:w="2340" w:type="dxa"/>
            <w:shd w:val="clear" w:color="auto" w:fill="000000"/>
            <w:vAlign w:val="center"/>
          </w:tcPr>
          <w:p w14:paraId="622AEB9B" w14:textId="77777777" w:rsidR="001B47D8" w:rsidRPr="00B17067" w:rsidRDefault="001B47D8" w:rsidP="001A76CD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 xml:space="preserve">Quality Other </w:t>
            </w: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239D9578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Status</w:t>
            </w:r>
          </w:p>
        </w:tc>
      </w:tr>
      <w:tr w:rsidR="001B47D8" w:rsidRPr="00752FC7" w14:paraId="70B7C9AA" w14:textId="77777777" w:rsidTr="001A76CD">
        <w:tc>
          <w:tcPr>
            <w:tcW w:w="2340" w:type="dxa"/>
            <w:shd w:val="clear" w:color="auto" w:fill="auto"/>
            <w:vAlign w:val="bottom"/>
          </w:tcPr>
          <w:p w14:paraId="7BCA75A1" w14:textId="77777777" w:rsidR="001B47D8" w:rsidRPr="00B17067" w:rsidRDefault="001B47D8" w:rsidP="001B47D8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210FA849" w14:textId="77777777" w:rsidR="001B47D8" w:rsidRPr="00B17067" w:rsidRDefault="001B47D8" w:rsidP="001B47D8">
            <w:pPr>
              <w:rPr>
                <w:rFonts w:eastAsia="Calibri"/>
              </w:rPr>
            </w:pPr>
            <w:r>
              <w:t>Pending Acknowledgement</w:t>
            </w:r>
          </w:p>
        </w:tc>
      </w:tr>
      <w:tr w:rsidR="001B47D8" w:rsidRPr="00752FC7" w14:paraId="59619F9E" w14:textId="77777777" w:rsidTr="001A76CD">
        <w:tc>
          <w:tcPr>
            <w:tcW w:w="2340" w:type="dxa"/>
            <w:shd w:val="clear" w:color="auto" w:fill="auto"/>
            <w:vAlign w:val="bottom"/>
          </w:tcPr>
          <w:p w14:paraId="55C07418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5332A7F1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6A57F00C" w14:textId="77777777" w:rsidTr="001A76CD">
        <w:tc>
          <w:tcPr>
            <w:tcW w:w="2340" w:type="dxa"/>
            <w:shd w:val="clear" w:color="auto" w:fill="auto"/>
            <w:vAlign w:val="bottom"/>
          </w:tcPr>
          <w:p w14:paraId="11354CCA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4CF936F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7E415E4B" w14:textId="77777777" w:rsidTr="001A76CD">
        <w:tc>
          <w:tcPr>
            <w:tcW w:w="2340" w:type="dxa"/>
            <w:shd w:val="clear" w:color="auto" w:fill="auto"/>
            <w:vAlign w:val="bottom"/>
          </w:tcPr>
          <w:p w14:paraId="4AA0FDAF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D31100C" w14:textId="77777777" w:rsidR="001B47D8" w:rsidRDefault="001B47D8" w:rsidP="001B47D8">
            <w:r>
              <w:t xml:space="preserve">Pending Quality Lead Review </w:t>
            </w:r>
          </w:p>
        </w:tc>
      </w:tr>
      <w:tr w:rsidR="001B47D8" w:rsidRPr="00752FC7" w14:paraId="25C051C9" w14:textId="77777777" w:rsidTr="001A76CD">
        <w:tc>
          <w:tcPr>
            <w:tcW w:w="2340" w:type="dxa"/>
            <w:shd w:val="clear" w:color="auto" w:fill="auto"/>
            <w:vAlign w:val="bottom"/>
          </w:tcPr>
          <w:p w14:paraId="2CCB5D75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0CD0EE0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64856952" w14:textId="77777777" w:rsidTr="001A76CD">
        <w:tc>
          <w:tcPr>
            <w:tcW w:w="2340" w:type="dxa"/>
            <w:shd w:val="clear" w:color="auto" w:fill="auto"/>
            <w:vAlign w:val="bottom"/>
          </w:tcPr>
          <w:p w14:paraId="5E0E5E84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84CC744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63E034EB" w14:textId="77777777" w:rsidTr="001A76CD">
        <w:tc>
          <w:tcPr>
            <w:tcW w:w="2340" w:type="dxa"/>
            <w:shd w:val="clear" w:color="auto" w:fill="auto"/>
            <w:vAlign w:val="bottom"/>
          </w:tcPr>
          <w:p w14:paraId="6D266506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74FE8925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668935B0" w14:textId="77777777" w:rsidTr="001A76CD">
        <w:tc>
          <w:tcPr>
            <w:tcW w:w="2340" w:type="dxa"/>
            <w:shd w:val="clear" w:color="auto" w:fill="auto"/>
            <w:vAlign w:val="bottom"/>
          </w:tcPr>
          <w:p w14:paraId="2B5B0B8A" w14:textId="77777777" w:rsidR="001B47D8" w:rsidRDefault="001B47D8" w:rsidP="001B47D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5ED683C0" w14:textId="77777777" w:rsidR="001B47D8" w:rsidRDefault="001B47D8" w:rsidP="001B47D8">
            <w:r>
              <w:t>Pending Acknowledgement</w:t>
            </w:r>
          </w:p>
        </w:tc>
      </w:tr>
      <w:tr w:rsidR="001B47D8" w:rsidRPr="00752FC7" w14:paraId="7462821D" w14:textId="77777777" w:rsidTr="001A76CD">
        <w:tc>
          <w:tcPr>
            <w:tcW w:w="2340" w:type="dxa"/>
            <w:shd w:val="clear" w:color="auto" w:fill="auto"/>
          </w:tcPr>
          <w:p w14:paraId="38DD9214" w14:textId="77777777" w:rsidR="001B47D8" w:rsidRPr="00B17067" w:rsidRDefault="001B47D8" w:rsidP="001A76CD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2739EDBF" w14:textId="77777777" w:rsidR="001B47D8" w:rsidRPr="00B17067" w:rsidRDefault="001B47D8" w:rsidP="001A76CD">
            <w:pPr>
              <w:rPr>
                <w:rFonts w:eastAsia="Calibri"/>
                <w:color w:val="000000"/>
              </w:rPr>
            </w:pPr>
          </w:p>
        </w:tc>
      </w:tr>
      <w:tr w:rsidR="001B47D8" w:rsidRPr="00752FC7" w14:paraId="1710EB04" w14:textId="77777777" w:rsidTr="001A76CD">
        <w:tc>
          <w:tcPr>
            <w:tcW w:w="2340" w:type="dxa"/>
            <w:shd w:val="clear" w:color="auto" w:fill="auto"/>
          </w:tcPr>
          <w:p w14:paraId="0226888D" w14:textId="77777777" w:rsidR="001B47D8" w:rsidRDefault="001B47D8" w:rsidP="001A76CD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1B513FFF" w14:textId="77777777" w:rsidR="001B47D8" w:rsidRPr="00420D22" w:rsidRDefault="001B47D8" w:rsidP="001A76CD">
            <w:pPr>
              <w:rPr>
                <w:color w:val="000000"/>
              </w:rPr>
            </w:pPr>
          </w:p>
        </w:tc>
      </w:tr>
    </w:tbl>
    <w:p w14:paraId="7F14A69B" w14:textId="77777777" w:rsidR="002E3B34" w:rsidRDefault="002E3B34" w:rsidP="001B47D8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</w:p>
    <w:p w14:paraId="56488450" w14:textId="77777777" w:rsidR="002E3B34" w:rsidRPr="00FC425F" w:rsidRDefault="002E3B34" w:rsidP="002E3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Pr="00FC425F">
        <w:rPr>
          <w:rFonts w:ascii="Arial" w:hAnsi="Arial" w:cs="Arial"/>
          <w:b/>
        </w:rPr>
        <w:t>Module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1B47D8" w:rsidRPr="00166548" w14:paraId="0DCC1CB3" w14:textId="77777777" w:rsidTr="001B47D8">
        <w:tc>
          <w:tcPr>
            <w:tcW w:w="2340" w:type="dxa"/>
            <w:shd w:val="clear" w:color="auto" w:fill="000000"/>
            <w:vAlign w:val="center"/>
          </w:tcPr>
          <w:p w14:paraId="3708E294" w14:textId="77777777" w:rsidR="001B47D8" w:rsidRPr="00B17067" w:rsidRDefault="002E3B34" w:rsidP="001A76CD">
            <w:pPr>
              <w:jc w:val="center"/>
              <w:rPr>
                <w:rFonts w:eastAsia="Calibri"/>
                <w:b/>
                <w:color w:val="FFFFFF"/>
              </w:rPr>
            </w:pPr>
            <w:r>
              <w:t xml:space="preserve">  </w:t>
            </w:r>
            <w:r w:rsidR="001B47D8"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6AE928B8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Employee Level</w:t>
            </w:r>
          </w:p>
        </w:tc>
      </w:tr>
      <w:tr w:rsidR="001B47D8" w:rsidRPr="00166548" w14:paraId="22047130" w14:textId="77777777" w:rsidTr="001B47D8">
        <w:tc>
          <w:tcPr>
            <w:tcW w:w="2340" w:type="dxa"/>
            <w:shd w:val="clear" w:color="auto" w:fill="auto"/>
            <w:vAlign w:val="bottom"/>
          </w:tcPr>
          <w:p w14:paraId="6A75AA42" w14:textId="77777777" w:rsidR="001B47D8" w:rsidRPr="00B17067" w:rsidRDefault="001B47D8" w:rsidP="001A76CD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3F119EC3" w14:textId="77777777" w:rsidR="001B47D8" w:rsidRPr="00B17067" w:rsidRDefault="001B47D8" w:rsidP="001A76CD">
            <w:pPr>
              <w:rPr>
                <w:rFonts w:eastAsia="Calibri"/>
              </w:rPr>
            </w:pPr>
            <w:r>
              <w:t>Supervisor</w:t>
            </w:r>
          </w:p>
        </w:tc>
      </w:tr>
      <w:tr w:rsidR="001B47D8" w:rsidRPr="00166548" w14:paraId="542632B9" w14:textId="77777777" w:rsidTr="001B47D8">
        <w:tc>
          <w:tcPr>
            <w:tcW w:w="2340" w:type="dxa"/>
            <w:shd w:val="clear" w:color="auto" w:fill="auto"/>
            <w:vAlign w:val="bottom"/>
          </w:tcPr>
          <w:p w14:paraId="1F7709D1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34C0666D" w14:textId="77777777" w:rsidR="001B47D8" w:rsidRDefault="001B47D8" w:rsidP="001A76CD">
            <w:r>
              <w:t>Customer Service Representative</w:t>
            </w:r>
          </w:p>
        </w:tc>
      </w:tr>
      <w:tr w:rsidR="001B47D8" w:rsidRPr="00166548" w14:paraId="669B21CA" w14:textId="77777777" w:rsidTr="001B47D8">
        <w:tc>
          <w:tcPr>
            <w:tcW w:w="2340" w:type="dxa"/>
            <w:shd w:val="clear" w:color="auto" w:fill="auto"/>
            <w:vAlign w:val="bottom"/>
          </w:tcPr>
          <w:p w14:paraId="5874B5DA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0715373" w14:textId="77777777" w:rsidR="001B47D8" w:rsidRDefault="001B47D8" w:rsidP="001A76CD">
            <w:r>
              <w:t>Customer Service Representative</w:t>
            </w:r>
          </w:p>
        </w:tc>
      </w:tr>
      <w:tr w:rsidR="001B47D8" w:rsidRPr="00166548" w14:paraId="6012B218" w14:textId="77777777" w:rsidTr="001B47D8">
        <w:tc>
          <w:tcPr>
            <w:tcW w:w="2340" w:type="dxa"/>
            <w:shd w:val="clear" w:color="auto" w:fill="auto"/>
            <w:vAlign w:val="bottom"/>
          </w:tcPr>
          <w:p w14:paraId="686C395E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AE1B613" w14:textId="77777777" w:rsidR="001B47D8" w:rsidRDefault="001B47D8" w:rsidP="001A76CD">
            <w:r>
              <w:t>Quality</w:t>
            </w:r>
          </w:p>
        </w:tc>
      </w:tr>
      <w:tr w:rsidR="001B47D8" w:rsidRPr="00166548" w14:paraId="194D9C62" w14:textId="77777777" w:rsidTr="001B47D8">
        <w:tc>
          <w:tcPr>
            <w:tcW w:w="2340" w:type="dxa"/>
            <w:shd w:val="clear" w:color="auto" w:fill="auto"/>
            <w:vAlign w:val="bottom"/>
          </w:tcPr>
          <w:p w14:paraId="48472F97" w14:textId="77777777" w:rsidR="001B47D8" w:rsidRPr="00EA3E33" w:rsidRDefault="001B47D8" w:rsidP="001A76CD">
            <w:pPr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DF98AC5" w14:textId="77777777" w:rsidR="001B47D8" w:rsidRDefault="001B47D8" w:rsidP="001A76CD">
            <w:r>
              <w:t>Customer Service Representative</w:t>
            </w:r>
          </w:p>
        </w:tc>
      </w:tr>
      <w:tr w:rsidR="001B47D8" w:rsidRPr="00166548" w14:paraId="7C193584" w14:textId="77777777" w:rsidTr="001B47D8">
        <w:tc>
          <w:tcPr>
            <w:tcW w:w="2340" w:type="dxa"/>
            <w:shd w:val="clear" w:color="auto" w:fill="auto"/>
            <w:vAlign w:val="bottom"/>
          </w:tcPr>
          <w:p w14:paraId="517515F8" w14:textId="77777777" w:rsidR="001B47D8" w:rsidRPr="00EA3E33" w:rsidRDefault="001B47D8" w:rsidP="001A76CD">
            <w:pPr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3D8B80B" w14:textId="77777777" w:rsidR="001B47D8" w:rsidRDefault="001B47D8" w:rsidP="001A76CD">
            <w:r>
              <w:t>Supervisor</w:t>
            </w:r>
          </w:p>
        </w:tc>
      </w:tr>
      <w:tr w:rsidR="001B47D8" w:rsidRPr="00166548" w14:paraId="1625A5FE" w14:textId="77777777" w:rsidTr="001B47D8">
        <w:tc>
          <w:tcPr>
            <w:tcW w:w="2340" w:type="dxa"/>
            <w:shd w:val="clear" w:color="auto" w:fill="auto"/>
            <w:vAlign w:val="bottom"/>
          </w:tcPr>
          <w:p w14:paraId="6E26F9A5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68440FF9" w14:textId="77777777" w:rsidR="001B47D8" w:rsidRDefault="001B47D8" w:rsidP="001A76CD">
            <w:r>
              <w:t>Customer Service Representative</w:t>
            </w:r>
          </w:p>
        </w:tc>
      </w:tr>
      <w:tr w:rsidR="001B47D8" w:rsidRPr="00166548" w14:paraId="5C05059B" w14:textId="77777777" w:rsidTr="001B47D8">
        <w:tc>
          <w:tcPr>
            <w:tcW w:w="2340" w:type="dxa"/>
            <w:shd w:val="clear" w:color="auto" w:fill="auto"/>
            <w:vAlign w:val="bottom"/>
          </w:tcPr>
          <w:p w14:paraId="3D5DAF48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E1A24DD" w14:textId="77777777" w:rsidR="001B47D8" w:rsidRDefault="001B47D8" w:rsidP="001A76CD">
            <w:r>
              <w:t>Supervisor</w:t>
            </w:r>
          </w:p>
        </w:tc>
      </w:tr>
    </w:tbl>
    <w:p w14:paraId="47B4E48C" w14:textId="77777777" w:rsidR="002E3B34" w:rsidRDefault="002E3B34" w:rsidP="002E3B34"/>
    <w:p w14:paraId="01B0B584" w14:textId="77777777" w:rsidR="002E3B34" w:rsidRDefault="002E3B34" w:rsidP="002E3B34">
      <w:pPr>
        <w:rPr>
          <w:rFonts w:ascii="Arial" w:hAnsi="Arial" w:cs="Arial"/>
        </w:rPr>
      </w:pPr>
    </w:p>
    <w:p w14:paraId="73303695" w14:textId="77777777" w:rsidR="002E3B34" w:rsidRDefault="002E3B34" w:rsidP="002E3B34">
      <w:pPr>
        <w:rPr>
          <w:rFonts w:ascii="Arial" w:hAnsi="Arial" w:cs="Arial"/>
          <w:b/>
        </w:rPr>
      </w:pPr>
    </w:p>
    <w:p w14:paraId="1BAAE3BA" w14:textId="77777777" w:rsidR="002E3B34" w:rsidRPr="00FC425F" w:rsidRDefault="002E3B34" w:rsidP="002E3B34">
      <w:pPr>
        <w:rPr>
          <w:rFonts w:ascii="Arial" w:hAnsi="Arial" w:cs="Arial"/>
          <w:b/>
        </w:rPr>
      </w:pPr>
    </w:p>
    <w:p w14:paraId="05EF08DA" w14:textId="77777777" w:rsidR="002E3B34" w:rsidRPr="00FC425F" w:rsidRDefault="002E3B34" w:rsidP="002E3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Pr="00FC425F">
        <w:rPr>
          <w:rFonts w:ascii="Arial" w:hAnsi="Arial" w:cs="Arial"/>
          <w:b/>
        </w:rPr>
        <w:t>Coaching Reasons, Sub</w:t>
      </w:r>
      <w:r w:rsidR="001B47D8">
        <w:rPr>
          <w:rFonts w:ascii="Arial" w:hAnsi="Arial" w:cs="Arial"/>
          <w:b/>
        </w:rPr>
        <w:t xml:space="preserve"> </w:t>
      </w:r>
      <w:r w:rsidRPr="00FC425F">
        <w:rPr>
          <w:rFonts w:ascii="Arial" w:hAnsi="Arial" w:cs="Arial"/>
          <w:b/>
        </w:rPr>
        <w:t>Coaching Reasons and Values</w:t>
      </w:r>
    </w:p>
    <w:tbl>
      <w:tblPr>
        <w:tblW w:w="98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4"/>
        <w:gridCol w:w="1943"/>
        <w:gridCol w:w="3118"/>
        <w:gridCol w:w="2923"/>
      </w:tblGrid>
      <w:tr w:rsidR="001B47D8" w:rsidRPr="00B17067" w14:paraId="40CCE39C" w14:textId="77777777" w:rsidTr="001A76CD">
        <w:tc>
          <w:tcPr>
            <w:tcW w:w="1844" w:type="dxa"/>
            <w:shd w:val="clear" w:color="auto" w:fill="000000"/>
          </w:tcPr>
          <w:p w14:paraId="3E33421A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1943" w:type="dxa"/>
            <w:shd w:val="clear" w:color="auto" w:fill="000000"/>
            <w:vAlign w:val="center"/>
          </w:tcPr>
          <w:p w14:paraId="4F7BAE0B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Reason</w:t>
            </w:r>
          </w:p>
        </w:tc>
        <w:tc>
          <w:tcPr>
            <w:tcW w:w="3118" w:type="dxa"/>
            <w:shd w:val="clear" w:color="auto" w:fill="000000"/>
            <w:vAlign w:val="center"/>
          </w:tcPr>
          <w:p w14:paraId="56D0CA97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Opportunity/Reinforcement</w:t>
            </w:r>
          </w:p>
        </w:tc>
        <w:tc>
          <w:tcPr>
            <w:tcW w:w="2923" w:type="dxa"/>
            <w:shd w:val="clear" w:color="auto" w:fill="000000"/>
            <w:vAlign w:val="center"/>
          </w:tcPr>
          <w:p w14:paraId="22F8E098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Sub-reason</w:t>
            </w:r>
          </w:p>
        </w:tc>
      </w:tr>
      <w:tr w:rsidR="001B47D8" w:rsidRPr="00752FC7" w14:paraId="4A223DA9" w14:textId="77777777" w:rsidTr="001A76CD">
        <w:tc>
          <w:tcPr>
            <w:tcW w:w="1844" w:type="dxa"/>
          </w:tcPr>
          <w:p w14:paraId="0F44C0F3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1943" w:type="dxa"/>
            <w:shd w:val="clear" w:color="auto" w:fill="auto"/>
          </w:tcPr>
          <w:p w14:paraId="5BAAE59F" w14:textId="77777777" w:rsidR="001B47D8" w:rsidRPr="00B17067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Coaching</w:t>
            </w:r>
          </w:p>
        </w:tc>
        <w:tc>
          <w:tcPr>
            <w:tcW w:w="3118" w:type="dxa"/>
            <w:shd w:val="clear" w:color="auto" w:fill="auto"/>
          </w:tcPr>
          <w:p w14:paraId="4637D935" w14:textId="77777777" w:rsidR="001B47D8" w:rsidRPr="00B17067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679494ED" w14:textId="77777777" w:rsidR="001B47D8" w:rsidRPr="00B17067" w:rsidRDefault="001B47D8" w:rsidP="001A76CD">
            <w:pPr>
              <w:jc w:val="center"/>
              <w:rPr>
                <w:rFonts w:eastAsia="Calibri"/>
              </w:rPr>
            </w:pPr>
            <w:r>
              <w:rPr>
                <w:color w:val="000000"/>
              </w:rPr>
              <w:t>Supervisor eCL Coaching</w:t>
            </w:r>
          </w:p>
        </w:tc>
      </w:tr>
      <w:tr w:rsidR="001B47D8" w:rsidRPr="00752FC7" w14:paraId="34CE53A7" w14:textId="77777777" w:rsidTr="001A76CD">
        <w:tc>
          <w:tcPr>
            <w:tcW w:w="1844" w:type="dxa"/>
          </w:tcPr>
          <w:p w14:paraId="1EA45603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1943" w:type="dxa"/>
            <w:shd w:val="clear" w:color="auto" w:fill="auto"/>
          </w:tcPr>
          <w:p w14:paraId="21846DDC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Recognition</w:t>
            </w:r>
          </w:p>
        </w:tc>
        <w:tc>
          <w:tcPr>
            <w:tcW w:w="3118" w:type="dxa"/>
            <w:shd w:val="clear" w:color="auto" w:fill="auto"/>
          </w:tcPr>
          <w:p w14:paraId="7077504F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2C50DA2A" w14:textId="77777777" w:rsidR="001B47D8" w:rsidRDefault="001B47D8" w:rsidP="001A76CD">
            <w:pPr>
              <w:jc w:val="center"/>
              <w:rPr>
                <w:color w:val="000000"/>
              </w:rPr>
            </w:pPr>
            <w:r w:rsidRPr="00EB64F0">
              <w:rPr>
                <w:color w:val="000000"/>
              </w:rPr>
              <w:t>Other: Specify reason under coaching details.</w:t>
            </w:r>
          </w:p>
        </w:tc>
      </w:tr>
      <w:tr w:rsidR="001B47D8" w:rsidRPr="00752FC7" w14:paraId="51F6ED87" w14:textId="77777777" w:rsidTr="001A76CD">
        <w:tc>
          <w:tcPr>
            <w:tcW w:w="1844" w:type="dxa"/>
          </w:tcPr>
          <w:p w14:paraId="6A6BF1B3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1943" w:type="dxa"/>
            <w:shd w:val="clear" w:color="auto" w:fill="auto"/>
          </w:tcPr>
          <w:p w14:paraId="4A245D88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70250DC2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588DC622" w14:textId="77777777" w:rsidR="001B47D8" w:rsidRDefault="001B47D8" w:rsidP="001A76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CSAT</w:t>
            </w:r>
          </w:p>
        </w:tc>
      </w:tr>
      <w:tr w:rsidR="001B47D8" w:rsidRPr="00752FC7" w14:paraId="34F603B7" w14:textId="77777777" w:rsidTr="001A76CD">
        <w:tc>
          <w:tcPr>
            <w:tcW w:w="1844" w:type="dxa"/>
          </w:tcPr>
          <w:p w14:paraId="09033275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1943" w:type="dxa"/>
            <w:shd w:val="clear" w:color="auto" w:fill="auto"/>
          </w:tcPr>
          <w:p w14:paraId="5AB360E2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2E98A8A7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Opportunity 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318ACD62" w14:textId="77777777" w:rsidR="001B47D8" w:rsidRDefault="001B47D8" w:rsidP="001A76CD">
            <w:pPr>
              <w:jc w:val="center"/>
              <w:rPr>
                <w:color w:val="000000"/>
              </w:rPr>
            </w:pPr>
            <w:r w:rsidRPr="00EB64F0">
              <w:rPr>
                <w:color w:val="000000"/>
              </w:rPr>
              <w:t>Other: Specify reason under coaching details.</w:t>
            </w:r>
          </w:p>
        </w:tc>
      </w:tr>
      <w:tr w:rsidR="001B47D8" w:rsidRPr="00752FC7" w14:paraId="377FA507" w14:textId="77777777" w:rsidTr="001A76CD">
        <w:tc>
          <w:tcPr>
            <w:tcW w:w="1844" w:type="dxa"/>
          </w:tcPr>
          <w:p w14:paraId="5CF95886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1943" w:type="dxa"/>
            <w:shd w:val="clear" w:color="auto" w:fill="auto"/>
          </w:tcPr>
          <w:p w14:paraId="64C5ECBC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1817E342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67761139" w14:textId="77777777" w:rsidR="001B47D8" w:rsidRPr="00EB64F0" w:rsidRDefault="001B47D8" w:rsidP="001A76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Quality Now</w:t>
            </w:r>
          </w:p>
        </w:tc>
      </w:tr>
      <w:tr w:rsidR="001B47D8" w:rsidRPr="00752FC7" w14:paraId="6E5C775C" w14:textId="77777777" w:rsidTr="001A76CD">
        <w:tc>
          <w:tcPr>
            <w:tcW w:w="1844" w:type="dxa"/>
          </w:tcPr>
          <w:p w14:paraId="36EAD7E8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1943" w:type="dxa"/>
            <w:shd w:val="clear" w:color="auto" w:fill="auto"/>
          </w:tcPr>
          <w:p w14:paraId="6A69BB5E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7545E80D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15E431F0" w14:textId="77777777" w:rsidR="001B47D8" w:rsidRPr="00EB64F0" w:rsidRDefault="001B47D8" w:rsidP="001A76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Quality Now</w:t>
            </w:r>
          </w:p>
        </w:tc>
      </w:tr>
      <w:tr w:rsidR="001B47D8" w:rsidRPr="00752FC7" w14:paraId="43A9940F" w14:textId="77777777" w:rsidTr="001A76CD">
        <w:tc>
          <w:tcPr>
            <w:tcW w:w="1844" w:type="dxa"/>
          </w:tcPr>
          <w:p w14:paraId="6C5C06F2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1943" w:type="dxa"/>
            <w:shd w:val="clear" w:color="auto" w:fill="auto"/>
          </w:tcPr>
          <w:p w14:paraId="21835BF1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476AE0ED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6A43BCA9" w14:textId="77777777" w:rsidR="001B47D8" w:rsidRDefault="001B47D8" w:rsidP="001A76CD">
            <w:pPr>
              <w:jc w:val="center"/>
              <w:rPr>
                <w:color w:val="000000"/>
              </w:rPr>
            </w:pPr>
            <w:r w:rsidRPr="00EB64F0">
              <w:rPr>
                <w:color w:val="000000"/>
              </w:rPr>
              <w:t>Other: Specify reason under coaching details.</w:t>
            </w:r>
          </w:p>
        </w:tc>
      </w:tr>
      <w:tr w:rsidR="001B47D8" w:rsidRPr="00752FC7" w14:paraId="5812D20E" w14:textId="77777777" w:rsidTr="001A76CD">
        <w:tc>
          <w:tcPr>
            <w:tcW w:w="1844" w:type="dxa"/>
          </w:tcPr>
          <w:p w14:paraId="5BA1D62B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1943" w:type="dxa"/>
            <w:shd w:val="clear" w:color="auto" w:fill="auto"/>
          </w:tcPr>
          <w:p w14:paraId="6AA21DD7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Quality</w:t>
            </w:r>
          </w:p>
        </w:tc>
        <w:tc>
          <w:tcPr>
            <w:tcW w:w="3118" w:type="dxa"/>
            <w:shd w:val="clear" w:color="auto" w:fill="auto"/>
          </w:tcPr>
          <w:p w14:paraId="685FA25C" w14:textId="77777777" w:rsidR="001B47D8" w:rsidRDefault="001B47D8" w:rsidP="001A76C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37E49AC9" w14:textId="77777777" w:rsidR="001B47D8" w:rsidRDefault="001B47D8" w:rsidP="001A76CD">
            <w:pPr>
              <w:jc w:val="center"/>
              <w:rPr>
                <w:color w:val="000000"/>
              </w:rPr>
            </w:pPr>
            <w:r w:rsidRPr="00EB64F0">
              <w:rPr>
                <w:color w:val="000000"/>
              </w:rPr>
              <w:t>Other: Specify reason under coaching details.</w:t>
            </w:r>
          </w:p>
        </w:tc>
      </w:tr>
    </w:tbl>
    <w:p w14:paraId="65115666" w14:textId="77777777" w:rsidR="002E3B34" w:rsidRDefault="002E3B34" w:rsidP="002E3B34">
      <w:pPr>
        <w:rPr>
          <w:rFonts w:ascii="Arial" w:hAnsi="Arial" w:cs="Arial"/>
        </w:rPr>
      </w:pPr>
    </w:p>
    <w:p w14:paraId="652C75CC" w14:textId="77777777" w:rsidR="002E3B34" w:rsidRDefault="001B47D8" w:rsidP="002E3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Email Notification</w:t>
      </w: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560"/>
      </w:tblGrid>
      <w:tr w:rsidR="001B47D8" w:rsidRPr="00166548" w14:paraId="2CA870A5" w14:textId="77777777" w:rsidTr="002A2ED6">
        <w:tc>
          <w:tcPr>
            <w:tcW w:w="2340" w:type="dxa"/>
            <w:shd w:val="clear" w:color="auto" w:fill="000000"/>
            <w:vAlign w:val="center"/>
          </w:tcPr>
          <w:p w14:paraId="75AFFEC7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7560" w:type="dxa"/>
            <w:shd w:val="clear" w:color="auto" w:fill="000000"/>
            <w:vAlign w:val="center"/>
          </w:tcPr>
          <w:p w14:paraId="7BCE192B" w14:textId="77777777" w:rsidR="001B47D8" w:rsidRPr="00B17067" w:rsidRDefault="001B47D8" w:rsidP="001A76CD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Recipients</w:t>
            </w:r>
          </w:p>
        </w:tc>
      </w:tr>
      <w:tr w:rsidR="001B47D8" w:rsidRPr="00166548" w14:paraId="00BF6399" w14:textId="77777777" w:rsidTr="002A2ED6">
        <w:tc>
          <w:tcPr>
            <w:tcW w:w="2340" w:type="dxa"/>
            <w:shd w:val="clear" w:color="auto" w:fill="auto"/>
            <w:vAlign w:val="bottom"/>
          </w:tcPr>
          <w:p w14:paraId="54F644AE" w14:textId="77777777" w:rsidR="001B47D8" w:rsidRPr="00B17067" w:rsidRDefault="001B47D8" w:rsidP="001A76CD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7560" w:type="dxa"/>
            <w:shd w:val="clear" w:color="auto" w:fill="auto"/>
            <w:vAlign w:val="center"/>
          </w:tcPr>
          <w:p w14:paraId="06B59FC8" w14:textId="77777777" w:rsidR="001B47D8" w:rsidRPr="00B17067" w:rsidRDefault="001B47D8" w:rsidP="001A76CD">
            <w:pPr>
              <w:rPr>
                <w:rFonts w:eastAsia="Calibri"/>
              </w:rPr>
            </w:pPr>
            <w:r>
              <w:t>Email notifications for CTC coaching logs will be sent to the coaching log recipient and the recipient’s supervisor.</w:t>
            </w:r>
          </w:p>
        </w:tc>
      </w:tr>
      <w:tr w:rsidR="001B47D8" w:rsidRPr="00166548" w14:paraId="1DDAC381" w14:textId="77777777" w:rsidTr="002A2ED6">
        <w:tc>
          <w:tcPr>
            <w:tcW w:w="2340" w:type="dxa"/>
            <w:shd w:val="clear" w:color="auto" w:fill="auto"/>
            <w:vAlign w:val="bottom"/>
          </w:tcPr>
          <w:p w14:paraId="495C90F0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7560" w:type="dxa"/>
            <w:shd w:val="clear" w:color="auto" w:fill="auto"/>
            <w:vAlign w:val="center"/>
          </w:tcPr>
          <w:p w14:paraId="7F313568" w14:textId="77777777" w:rsidR="001B47D8" w:rsidRDefault="001B47D8" w:rsidP="001A76CD">
            <w:r>
              <w:t>Email notifications for KUD coaching logs will be sent to the coaching log recipient and the recipient’s supervisor.</w:t>
            </w:r>
          </w:p>
        </w:tc>
      </w:tr>
      <w:tr w:rsidR="001B47D8" w:rsidRPr="00166548" w14:paraId="79E143D7" w14:textId="77777777" w:rsidTr="002A2ED6">
        <w:tc>
          <w:tcPr>
            <w:tcW w:w="2340" w:type="dxa"/>
            <w:shd w:val="clear" w:color="auto" w:fill="auto"/>
            <w:vAlign w:val="bottom"/>
          </w:tcPr>
          <w:p w14:paraId="6C8AF4EA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7560" w:type="dxa"/>
            <w:shd w:val="clear" w:color="auto" w:fill="auto"/>
            <w:vAlign w:val="center"/>
          </w:tcPr>
          <w:p w14:paraId="29E2B908" w14:textId="77777777" w:rsidR="001B47D8" w:rsidRDefault="001B47D8" w:rsidP="001A76CD">
            <w:r>
              <w:t>Email notifications for HFC logs will be sent to the coaching log recipient and the recipient’s supervisor.</w:t>
            </w:r>
          </w:p>
        </w:tc>
      </w:tr>
      <w:tr w:rsidR="001B47D8" w:rsidRPr="00166548" w14:paraId="33BC41C0" w14:textId="77777777" w:rsidTr="002A2ED6">
        <w:tc>
          <w:tcPr>
            <w:tcW w:w="2340" w:type="dxa"/>
            <w:shd w:val="clear" w:color="auto" w:fill="auto"/>
            <w:vAlign w:val="bottom"/>
          </w:tcPr>
          <w:p w14:paraId="51F48A70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7560" w:type="dxa"/>
            <w:shd w:val="clear" w:color="auto" w:fill="auto"/>
            <w:vAlign w:val="center"/>
          </w:tcPr>
          <w:p w14:paraId="2D6FC3EE" w14:textId="77777777" w:rsidR="001B47D8" w:rsidRDefault="001B47D8" w:rsidP="001A76CD">
            <w:r>
              <w:t>Email notifications for OTA logs will be sent to the coaching log recipient’s supervisor.</w:t>
            </w:r>
          </w:p>
        </w:tc>
      </w:tr>
      <w:tr w:rsidR="001B47D8" w:rsidRPr="00166548" w14:paraId="77FF56F5" w14:textId="77777777" w:rsidTr="002A2ED6">
        <w:tc>
          <w:tcPr>
            <w:tcW w:w="2340" w:type="dxa"/>
            <w:shd w:val="clear" w:color="auto" w:fill="auto"/>
            <w:vAlign w:val="bottom"/>
          </w:tcPr>
          <w:p w14:paraId="583336BE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</w:t>
            </w:r>
          </w:p>
        </w:tc>
        <w:tc>
          <w:tcPr>
            <w:tcW w:w="7560" w:type="dxa"/>
            <w:shd w:val="clear" w:color="auto" w:fill="auto"/>
          </w:tcPr>
          <w:p w14:paraId="3FC8089D" w14:textId="77777777" w:rsidR="001B47D8" w:rsidRDefault="001B47D8" w:rsidP="001A76CD">
            <w:r w:rsidRPr="0062230D">
              <w:t xml:space="preserve">Email notifications for </w:t>
            </w:r>
            <w:r>
              <w:t>BQN</w:t>
            </w:r>
            <w:r w:rsidRPr="0062230D">
              <w:t xml:space="preserve"> coaching logs will be sent to the coaching log recipient and the recipient’s supervisor.</w:t>
            </w:r>
          </w:p>
        </w:tc>
      </w:tr>
      <w:tr w:rsidR="001B47D8" w:rsidRPr="00166548" w14:paraId="1BC94DD7" w14:textId="77777777" w:rsidTr="002A2ED6">
        <w:tc>
          <w:tcPr>
            <w:tcW w:w="2340" w:type="dxa"/>
            <w:shd w:val="clear" w:color="auto" w:fill="auto"/>
            <w:vAlign w:val="bottom"/>
          </w:tcPr>
          <w:p w14:paraId="19B7F2BC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7560" w:type="dxa"/>
            <w:shd w:val="clear" w:color="auto" w:fill="auto"/>
          </w:tcPr>
          <w:p w14:paraId="40E7E858" w14:textId="77777777" w:rsidR="001B47D8" w:rsidRDefault="001B47D8" w:rsidP="001A76CD">
            <w:r w:rsidRPr="0062230D">
              <w:t xml:space="preserve">Email notifications for </w:t>
            </w:r>
            <w:r>
              <w:t>BQNS</w:t>
            </w:r>
            <w:r w:rsidRPr="0062230D">
              <w:t xml:space="preserve"> coaching logs will be sent to the coaching log recipient</w:t>
            </w:r>
            <w:r>
              <w:t>.</w:t>
            </w:r>
          </w:p>
        </w:tc>
      </w:tr>
      <w:tr w:rsidR="001B47D8" w:rsidRPr="00166548" w14:paraId="1BD5F1E6" w14:textId="77777777" w:rsidTr="002A2ED6">
        <w:tc>
          <w:tcPr>
            <w:tcW w:w="2340" w:type="dxa"/>
            <w:shd w:val="clear" w:color="auto" w:fill="auto"/>
            <w:vAlign w:val="bottom"/>
          </w:tcPr>
          <w:p w14:paraId="14BBEABA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7560" w:type="dxa"/>
            <w:shd w:val="clear" w:color="auto" w:fill="auto"/>
          </w:tcPr>
          <w:p w14:paraId="0828AF33" w14:textId="77777777" w:rsidR="001B47D8" w:rsidRPr="0062230D" w:rsidRDefault="001B47D8" w:rsidP="001A76CD">
            <w:r w:rsidRPr="0062230D">
              <w:t xml:space="preserve">Email notifications for </w:t>
            </w:r>
            <w:r>
              <w:t>BQM</w:t>
            </w:r>
            <w:r w:rsidRPr="0062230D">
              <w:t xml:space="preserve"> coaching logs will be sent to the coaching log recipient and the recipient’s supervisor.</w:t>
            </w:r>
          </w:p>
        </w:tc>
      </w:tr>
      <w:tr w:rsidR="001B47D8" w:rsidRPr="00166548" w14:paraId="6E336D59" w14:textId="77777777" w:rsidTr="002A2ED6">
        <w:tc>
          <w:tcPr>
            <w:tcW w:w="2340" w:type="dxa"/>
            <w:shd w:val="clear" w:color="auto" w:fill="auto"/>
            <w:vAlign w:val="bottom"/>
          </w:tcPr>
          <w:p w14:paraId="79ADCB22" w14:textId="77777777" w:rsidR="001B47D8" w:rsidRDefault="001B47D8" w:rsidP="001A76C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7560" w:type="dxa"/>
            <w:shd w:val="clear" w:color="auto" w:fill="auto"/>
          </w:tcPr>
          <w:p w14:paraId="1B56DB9A" w14:textId="77777777" w:rsidR="001B47D8" w:rsidRPr="0062230D" w:rsidRDefault="001B47D8" w:rsidP="001A76CD">
            <w:r w:rsidRPr="0062230D">
              <w:t xml:space="preserve">Email notifications for </w:t>
            </w:r>
            <w:r>
              <w:t>BQMS</w:t>
            </w:r>
            <w:r w:rsidRPr="0062230D">
              <w:t xml:space="preserve"> coaching logs will be sent to the coaching log recipient</w:t>
            </w:r>
            <w:r>
              <w:t>.</w:t>
            </w:r>
          </w:p>
        </w:tc>
      </w:tr>
    </w:tbl>
    <w:p w14:paraId="45F6D755" w14:textId="77777777" w:rsidR="001B47D8" w:rsidRDefault="001B47D8" w:rsidP="002E3B34">
      <w:pPr>
        <w:rPr>
          <w:rFonts w:ascii="Arial" w:hAnsi="Arial" w:cs="Arial"/>
          <w:b/>
        </w:rPr>
      </w:pPr>
    </w:p>
    <w:p w14:paraId="29AFB637" w14:textId="77777777" w:rsidR="001B47D8" w:rsidRDefault="001B47D8" w:rsidP="002E3B34">
      <w:pPr>
        <w:rPr>
          <w:rFonts w:ascii="Arial" w:hAnsi="Arial" w:cs="Arial"/>
          <w:b/>
        </w:rPr>
      </w:pPr>
    </w:p>
    <w:p w14:paraId="54EE29C1" w14:textId="77777777" w:rsidR="002E3B34" w:rsidRPr="0031762A" w:rsidRDefault="002E3B34" w:rsidP="002E3B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31762A">
        <w:rPr>
          <w:rFonts w:ascii="Arial" w:hAnsi="Arial" w:cs="Arial"/>
          <w:b/>
        </w:rPr>
        <w:t>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3417"/>
        <w:gridCol w:w="3418"/>
        <w:gridCol w:w="3418"/>
      </w:tblGrid>
      <w:tr w:rsidR="002E3B34" w14:paraId="4BD5EC7B" w14:textId="77777777" w:rsidTr="002A2ED6">
        <w:tc>
          <w:tcPr>
            <w:tcW w:w="3417" w:type="dxa"/>
            <w:shd w:val="clear" w:color="auto" w:fill="000000" w:themeFill="text1"/>
          </w:tcPr>
          <w:p w14:paraId="4FC4BFC8" w14:textId="77777777" w:rsidR="002E3B34" w:rsidRPr="002A2ED6" w:rsidRDefault="002E3B34" w:rsidP="002A2ED6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3417" w:type="dxa"/>
            <w:shd w:val="clear" w:color="auto" w:fill="000000" w:themeFill="text1"/>
          </w:tcPr>
          <w:p w14:paraId="49FE405C" w14:textId="77777777" w:rsidR="002E3B34" w:rsidRPr="002A2ED6" w:rsidRDefault="002E3B34" w:rsidP="002A2ED6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Initial Status</w:t>
            </w:r>
          </w:p>
        </w:tc>
        <w:tc>
          <w:tcPr>
            <w:tcW w:w="3418" w:type="dxa"/>
            <w:shd w:val="clear" w:color="auto" w:fill="000000" w:themeFill="text1"/>
          </w:tcPr>
          <w:p w14:paraId="39F7E80F" w14:textId="77777777" w:rsidR="002E3B34" w:rsidRPr="002A2ED6" w:rsidRDefault="002E3B34" w:rsidP="002A2ED6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Next Status</w:t>
            </w:r>
          </w:p>
        </w:tc>
        <w:tc>
          <w:tcPr>
            <w:tcW w:w="3418" w:type="dxa"/>
            <w:shd w:val="clear" w:color="auto" w:fill="000000" w:themeFill="text1"/>
          </w:tcPr>
          <w:p w14:paraId="768E4ABB" w14:textId="77777777" w:rsidR="002E3B34" w:rsidRPr="002A2ED6" w:rsidRDefault="002E3B34" w:rsidP="002A2ED6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Next Status</w:t>
            </w:r>
          </w:p>
        </w:tc>
      </w:tr>
      <w:tr w:rsidR="00BF1279" w14:paraId="4173915A" w14:textId="77777777" w:rsidTr="001A76CD">
        <w:tc>
          <w:tcPr>
            <w:tcW w:w="3417" w:type="dxa"/>
            <w:shd w:val="clear" w:color="auto" w:fill="auto"/>
            <w:vAlign w:val="bottom"/>
          </w:tcPr>
          <w:p w14:paraId="68DE10F5" w14:textId="77777777" w:rsidR="00BF1279" w:rsidRPr="00B17067" w:rsidRDefault="00BF1279" w:rsidP="00BF1279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CTC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2A3D84E3" w14:textId="77777777" w:rsidR="00BF1279" w:rsidRPr="00B17067" w:rsidRDefault="00BF1279" w:rsidP="00BF1279">
            <w:pPr>
              <w:rPr>
                <w:rFonts w:eastAsia="Calibri"/>
              </w:rPr>
            </w:pPr>
            <w:r>
              <w:t>Pending Acknowledgement</w:t>
            </w:r>
          </w:p>
        </w:tc>
        <w:tc>
          <w:tcPr>
            <w:tcW w:w="3418" w:type="dxa"/>
          </w:tcPr>
          <w:p w14:paraId="151FB1F0" w14:textId="607D9AFC" w:rsidR="00BF1279" w:rsidRPr="00CE17F5" w:rsidRDefault="00BF1279" w:rsidP="00BF1279">
            <w:r>
              <w:t>Pending Emp review</w:t>
            </w:r>
          </w:p>
        </w:tc>
        <w:tc>
          <w:tcPr>
            <w:tcW w:w="3418" w:type="dxa"/>
          </w:tcPr>
          <w:p w14:paraId="7BFA03E0" w14:textId="4DAF96E1" w:rsidR="00BF1279" w:rsidRPr="00CE17F5" w:rsidRDefault="00BF1279" w:rsidP="00BF1279">
            <w:r w:rsidRPr="00CE17F5">
              <w:t>Completed</w:t>
            </w:r>
          </w:p>
        </w:tc>
      </w:tr>
      <w:tr w:rsidR="002A2ED6" w14:paraId="689F8864" w14:textId="77777777" w:rsidTr="001A76CD">
        <w:tc>
          <w:tcPr>
            <w:tcW w:w="3417" w:type="dxa"/>
            <w:shd w:val="clear" w:color="auto" w:fill="auto"/>
            <w:vAlign w:val="bottom"/>
          </w:tcPr>
          <w:p w14:paraId="099BEF9B" w14:textId="77777777" w:rsidR="002A2ED6" w:rsidRDefault="002A2ED6" w:rsidP="002A2ED6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KUD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3E43D2D8" w14:textId="77777777" w:rsidR="002A2ED6" w:rsidRDefault="002A2ED6" w:rsidP="002A2ED6">
            <w:r>
              <w:t>Pending Acknowledgement</w:t>
            </w:r>
          </w:p>
        </w:tc>
        <w:tc>
          <w:tcPr>
            <w:tcW w:w="3418" w:type="dxa"/>
          </w:tcPr>
          <w:p w14:paraId="4AFC7186" w14:textId="77777777" w:rsidR="002A2ED6" w:rsidRPr="00CE17F5" w:rsidRDefault="002A2ED6" w:rsidP="002A2ED6"/>
        </w:tc>
        <w:tc>
          <w:tcPr>
            <w:tcW w:w="3418" w:type="dxa"/>
          </w:tcPr>
          <w:p w14:paraId="519BFF57" w14:textId="77777777" w:rsidR="002A2ED6" w:rsidRPr="00CE17F5" w:rsidRDefault="002A2ED6" w:rsidP="002A2ED6"/>
        </w:tc>
      </w:tr>
      <w:tr w:rsidR="00CE17F5" w14:paraId="0DABAFDB" w14:textId="77777777" w:rsidTr="001A76CD">
        <w:tc>
          <w:tcPr>
            <w:tcW w:w="3417" w:type="dxa"/>
            <w:shd w:val="clear" w:color="auto" w:fill="auto"/>
            <w:vAlign w:val="bottom"/>
          </w:tcPr>
          <w:p w14:paraId="4B4051B9" w14:textId="77777777" w:rsidR="00CE17F5" w:rsidRDefault="00CE17F5" w:rsidP="00CE17F5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HFC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7D8C0789" w14:textId="77777777" w:rsidR="00CE17F5" w:rsidRDefault="00CE17F5" w:rsidP="00CE17F5">
            <w:r>
              <w:t>Pending Acknowledgement</w:t>
            </w:r>
          </w:p>
        </w:tc>
        <w:tc>
          <w:tcPr>
            <w:tcW w:w="3418" w:type="dxa"/>
          </w:tcPr>
          <w:p w14:paraId="000A111A" w14:textId="60FE338F" w:rsidR="00CE17F5" w:rsidRPr="00CE17F5" w:rsidRDefault="00CE17F5" w:rsidP="00CE17F5">
            <w:r w:rsidRPr="00CE17F5">
              <w:t>Pending Sup Review</w:t>
            </w:r>
            <w:r>
              <w:t>/Pending Emp review</w:t>
            </w:r>
          </w:p>
        </w:tc>
        <w:tc>
          <w:tcPr>
            <w:tcW w:w="3418" w:type="dxa"/>
          </w:tcPr>
          <w:p w14:paraId="1D3ECF84" w14:textId="457169ED" w:rsidR="00CE17F5" w:rsidRPr="00CE17F5" w:rsidRDefault="00CE17F5" w:rsidP="00CE17F5">
            <w:r w:rsidRPr="00CE17F5">
              <w:t>Completed</w:t>
            </w:r>
          </w:p>
        </w:tc>
      </w:tr>
      <w:tr w:rsidR="002A2ED6" w14:paraId="2C194D39" w14:textId="77777777" w:rsidTr="001A76CD">
        <w:tc>
          <w:tcPr>
            <w:tcW w:w="3417" w:type="dxa"/>
            <w:shd w:val="clear" w:color="auto" w:fill="auto"/>
            <w:vAlign w:val="bottom"/>
          </w:tcPr>
          <w:p w14:paraId="0E862ED1" w14:textId="77777777" w:rsidR="002A2ED6" w:rsidRDefault="002A2ED6" w:rsidP="002A2ED6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OTA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4CBEBBA0" w14:textId="77777777" w:rsidR="002A2ED6" w:rsidRDefault="002A2ED6" w:rsidP="002A2ED6">
            <w:r>
              <w:t xml:space="preserve">Pending Quality Lead Review </w:t>
            </w:r>
          </w:p>
        </w:tc>
        <w:tc>
          <w:tcPr>
            <w:tcW w:w="3418" w:type="dxa"/>
          </w:tcPr>
          <w:p w14:paraId="4C30CFB4" w14:textId="4378292D" w:rsidR="002A2ED6" w:rsidRPr="00CE17F5" w:rsidRDefault="00BF1279" w:rsidP="002A2ED6">
            <w:r>
              <w:t>Pending Emp review</w:t>
            </w:r>
          </w:p>
        </w:tc>
        <w:tc>
          <w:tcPr>
            <w:tcW w:w="3418" w:type="dxa"/>
          </w:tcPr>
          <w:p w14:paraId="079CF96C" w14:textId="46F01C20" w:rsidR="002A2ED6" w:rsidRPr="00CE17F5" w:rsidRDefault="00BF1279" w:rsidP="002A2ED6">
            <w:r w:rsidRPr="00CE17F5">
              <w:t>Completed</w:t>
            </w:r>
          </w:p>
        </w:tc>
      </w:tr>
      <w:tr w:rsidR="002A2ED6" w14:paraId="09033999" w14:textId="77777777" w:rsidTr="001A76CD">
        <w:tc>
          <w:tcPr>
            <w:tcW w:w="3417" w:type="dxa"/>
            <w:shd w:val="clear" w:color="auto" w:fill="auto"/>
            <w:vAlign w:val="bottom"/>
          </w:tcPr>
          <w:p w14:paraId="61B444E5" w14:textId="77777777" w:rsidR="002A2ED6" w:rsidRDefault="002A2ED6" w:rsidP="002A2ED6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BQN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5BC3E014" w14:textId="77777777" w:rsidR="002A2ED6" w:rsidRDefault="002A2ED6" w:rsidP="002A2ED6">
            <w:r>
              <w:t>Pending Acknowledgement</w:t>
            </w:r>
          </w:p>
        </w:tc>
        <w:tc>
          <w:tcPr>
            <w:tcW w:w="3418" w:type="dxa"/>
          </w:tcPr>
          <w:p w14:paraId="047845C6" w14:textId="4C749F30" w:rsidR="002A2ED6" w:rsidRPr="00CE17F5" w:rsidRDefault="00CE17F5" w:rsidP="002A2ED6">
            <w:r w:rsidRPr="00CE17F5">
              <w:t>Pending Sup Review</w:t>
            </w:r>
            <w:r>
              <w:t>/Pending Emp review</w:t>
            </w:r>
          </w:p>
        </w:tc>
        <w:tc>
          <w:tcPr>
            <w:tcW w:w="3418" w:type="dxa"/>
          </w:tcPr>
          <w:p w14:paraId="15195CA1" w14:textId="1D638BBC" w:rsidR="002A2ED6" w:rsidRPr="00CE17F5" w:rsidRDefault="00CE17F5" w:rsidP="002A2ED6">
            <w:r w:rsidRPr="00CE17F5">
              <w:t>Completed</w:t>
            </w:r>
          </w:p>
        </w:tc>
      </w:tr>
      <w:tr w:rsidR="002A2ED6" w14:paraId="3F4559A0" w14:textId="77777777" w:rsidTr="001A76CD">
        <w:tc>
          <w:tcPr>
            <w:tcW w:w="3417" w:type="dxa"/>
            <w:shd w:val="clear" w:color="auto" w:fill="auto"/>
            <w:vAlign w:val="bottom"/>
          </w:tcPr>
          <w:p w14:paraId="5BC56365" w14:textId="77777777" w:rsidR="002A2ED6" w:rsidRDefault="002A2ED6" w:rsidP="002A2ED6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BQNS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3E82F81A" w14:textId="77777777" w:rsidR="002A2ED6" w:rsidRDefault="002A2ED6" w:rsidP="002A2ED6">
            <w:r>
              <w:t>Pending Acknowledgement</w:t>
            </w:r>
          </w:p>
        </w:tc>
        <w:tc>
          <w:tcPr>
            <w:tcW w:w="3418" w:type="dxa"/>
          </w:tcPr>
          <w:p w14:paraId="4174D230" w14:textId="2BD62DB0" w:rsidR="002A2ED6" w:rsidRPr="00CE17F5" w:rsidRDefault="00CE17F5" w:rsidP="002A2ED6">
            <w:r w:rsidRPr="00CE17F5">
              <w:t>Completed</w:t>
            </w:r>
          </w:p>
        </w:tc>
        <w:tc>
          <w:tcPr>
            <w:tcW w:w="3418" w:type="dxa"/>
          </w:tcPr>
          <w:p w14:paraId="39B065FC" w14:textId="77777777" w:rsidR="002A2ED6" w:rsidRPr="00CE17F5" w:rsidRDefault="002A2ED6" w:rsidP="002A2ED6"/>
        </w:tc>
      </w:tr>
      <w:tr w:rsidR="00CE17F5" w14:paraId="2C4B6EA0" w14:textId="77777777" w:rsidTr="001A76CD">
        <w:tc>
          <w:tcPr>
            <w:tcW w:w="3417" w:type="dxa"/>
            <w:shd w:val="clear" w:color="auto" w:fill="auto"/>
            <w:vAlign w:val="bottom"/>
          </w:tcPr>
          <w:p w14:paraId="628C2A3C" w14:textId="77777777" w:rsidR="00CE17F5" w:rsidRDefault="00CE17F5" w:rsidP="00CE17F5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363D3B34" w14:textId="77777777" w:rsidR="00CE17F5" w:rsidRDefault="00CE17F5" w:rsidP="00CE17F5">
            <w:r>
              <w:t>Pending Acknowledgement</w:t>
            </w:r>
          </w:p>
        </w:tc>
        <w:tc>
          <w:tcPr>
            <w:tcW w:w="3418" w:type="dxa"/>
          </w:tcPr>
          <w:p w14:paraId="661519F2" w14:textId="2F4B3091" w:rsidR="00CE17F5" w:rsidRPr="00CE17F5" w:rsidRDefault="00CE17F5" w:rsidP="00CE17F5">
            <w:r w:rsidRPr="00CE17F5">
              <w:t>Pending Sup Review</w:t>
            </w:r>
            <w:r>
              <w:t>/Pending Emp review</w:t>
            </w:r>
          </w:p>
        </w:tc>
        <w:tc>
          <w:tcPr>
            <w:tcW w:w="3418" w:type="dxa"/>
          </w:tcPr>
          <w:p w14:paraId="529153DF" w14:textId="3A8DAC30" w:rsidR="00CE17F5" w:rsidRPr="00CE17F5" w:rsidRDefault="00CE17F5" w:rsidP="00CE17F5">
            <w:r w:rsidRPr="00CE17F5">
              <w:t>Completed</w:t>
            </w:r>
          </w:p>
        </w:tc>
      </w:tr>
      <w:tr w:rsidR="00CE17F5" w14:paraId="6159713B" w14:textId="77777777" w:rsidTr="001A76CD">
        <w:tc>
          <w:tcPr>
            <w:tcW w:w="3417" w:type="dxa"/>
            <w:shd w:val="clear" w:color="auto" w:fill="auto"/>
            <w:vAlign w:val="bottom"/>
          </w:tcPr>
          <w:p w14:paraId="64DFB715" w14:textId="77777777" w:rsidR="00CE17F5" w:rsidRDefault="00CE17F5" w:rsidP="00CE17F5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BQMS</w:t>
            </w:r>
          </w:p>
        </w:tc>
        <w:tc>
          <w:tcPr>
            <w:tcW w:w="3417" w:type="dxa"/>
            <w:shd w:val="clear" w:color="auto" w:fill="auto"/>
            <w:vAlign w:val="center"/>
          </w:tcPr>
          <w:p w14:paraId="757F7AFD" w14:textId="77777777" w:rsidR="00CE17F5" w:rsidRDefault="00CE17F5" w:rsidP="00CE17F5">
            <w:r>
              <w:t>Pending Acknowledgement</w:t>
            </w:r>
          </w:p>
        </w:tc>
        <w:tc>
          <w:tcPr>
            <w:tcW w:w="3418" w:type="dxa"/>
          </w:tcPr>
          <w:p w14:paraId="369E3E5C" w14:textId="4FAF86AC" w:rsidR="00CE17F5" w:rsidRPr="00CE17F5" w:rsidRDefault="00CE17F5" w:rsidP="00CE17F5">
            <w:r w:rsidRPr="00CE17F5">
              <w:t>Completed</w:t>
            </w:r>
          </w:p>
        </w:tc>
        <w:tc>
          <w:tcPr>
            <w:tcW w:w="3418" w:type="dxa"/>
          </w:tcPr>
          <w:p w14:paraId="6FCB3266" w14:textId="6DB84D14" w:rsidR="00CE17F5" w:rsidRPr="00CE17F5" w:rsidRDefault="00CE17F5" w:rsidP="00CE17F5"/>
        </w:tc>
      </w:tr>
    </w:tbl>
    <w:p w14:paraId="3F59E024" w14:textId="77777777" w:rsidR="002E3B34" w:rsidRDefault="002E3B34" w:rsidP="002E3B34">
      <w:pPr>
        <w:rPr>
          <w:rFonts w:ascii="Arial" w:hAnsi="Arial" w:cs="Arial"/>
        </w:rPr>
      </w:pPr>
    </w:p>
    <w:p w14:paraId="75F89AA5" w14:textId="77777777" w:rsidR="002E3B34" w:rsidRPr="004B3948" w:rsidRDefault="002E3B34" w:rsidP="002E3B34">
      <w:pPr>
        <w:rPr>
          <w:rFonts w:ascii="Arial" w:hAnsi="Arial" w:cs="Arial"/>
          <w:b/>
        </w:rPr>
      </w:pPr>
      <w:r w:rsidRPr="004B3948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2E3B34" w14:paraId="193CCC51" w14:textId="77777777" w:rsidTr="00E2574A">
        <w:tc>
          <w:tcPr>
            <w:tcW w:w="13670" w:type="dxa"/>
          </w:tcPr>
          <w:p w14:paraId="5D51966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1E043EB2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CoachingCert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3E5F28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950F69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3C7D1319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25528BC3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  <w:proofErr w:type="spellEnd"/>
          </w:p>
          <w:p w14:paraId="6AC87DF8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289593E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0D579B53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74EE7E8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proofErr w:type="spellEnd"/>
            <w:proofErr w:type="gramEnd"/>
          </w:p>
          <w:p w14:paraId="7C796798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58882EF9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7B7EF0ED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4FEDB892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6DCE984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29B48A1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  <w:proofErr w:type="spellEnd"/>
          </w:p>
          <w:p w14:paraId="0E22C4D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66E5305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017C25BE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12C09CF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0252EA1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41EADCA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6A1F59D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4FC615CC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7D3F0FA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7748134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231902E2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11905B77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DecryptByKey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(Emp_Name))  like '%Julia%'</w:t>
            </w:r>
          </w:p>
          <w:p w14:paraId="6A11A30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'236712'</w:t>
            </w:r>
          </w:p>
          <w:p w14:paraId="41A7D8E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F38C07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1F3CE8C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EBA052F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165CA72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914405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18F4598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[Quality_Other_FileList]</w:t>
            </w:r>
          </w:p>
          <w:p w14:paraId="711ADA9E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[File_LoadDate]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E41CC0C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[FILE_NAME]</w:t>
            </w:r>
          </w:p>
          <w:p w14:paraId="2D3DAA8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1C3991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7D3F878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59EFDE8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623886BB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D959BC9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  <w:proofErr w:type="spellEnd"/>
          </w:p>
          <w:p w14:paraId="5F863E6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3C1564E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1BCC4663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6B5095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CLR</w:t>
            </w:r>
            <w:proofErr w:type="gramEnd"/>
          </w:p>
          <w:p w14:paraId="6A347CD0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7AA51D7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2B68394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5869DA37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FE55B20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[sp_SelectCoaching4Contact]</w:t>
            </w:r>
          </w:p>
          <w:p w14:paraId="4CE5D11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2793199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148FB69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E1D14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--select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, Mgr_ID from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2D263403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2DA618F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5818158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2EFE50BB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6D6BDF5C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'wacs01'</w:t>
            </w:r>
          </w:p>
          <w:p w14:paraId="5E64CCEC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 '236464'</w:t>
            </w:r>
          </w:p>
          <w:p w14:paraId="5C16675A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287DDEE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1159E56E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'236464'</w:t>
            </w:r>
          </w:p>
          <w:p w14:paraId="40C36B00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23ECC820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DC6476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4AADCA6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'236464'</w:t>
            </w:r>
          </w:p>
          <w:p w14:paraId="0839B92B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29815681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E048F6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45BE4BF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04637C5C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'228058'</w:t>
            </w:r>
          </w:p>
          <w:p w14:paraId="77A68A65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4B182EA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9C21D6B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ec.Employee_Hierarchy</w:t>
            </w:r>
            <w:proofErr w:type="spellEnd"/>
          </w:p>
          <w:p w14:paraId="26EF9BE4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mgr_id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'236292'</w:t>
            </w:r>
          </w:p>
          <w:p w14:paraId="513C43C8" w14:textId="77777777" w:rsidR="002E3B34" w:rsidRDefault="002E3B34" w:rsidP="00E2574A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'231927'</w:t>
            </w:r>
          </w:p>
          <w:p w14:paraId="10013437" w14:textId="77777777" w:rsidR="002E3B34" w:rsidRDefault="002E3B34" w:rsidP="00E2574A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</w:tc>
      </w:tr>
    </w:tbl>
    <w:p w14:paraId="4C770AF4" w14:textId="77777777" w:rsidR="002E3B34" w:rsidRPr="00BE7BC2" w:rsidRDefault="002E3B34" w:rsidP="002E3B34">
      <w:pPr>
        <w:rPr>
          <w:rFonts w:ascii="Arial" w:hAnsi="Arial" w:cs="Arial"/>
        </w:rPr>
      </w:pPr>
    </w:p>
    <w:p w14:paraId="0DEC1014" w14:textId="77777777" w:rsidR="00202208" w:rsidRDefault="00202208" w:rsidP="00534A8B"/>
    <w:p w14:paraId="34319626" w14:textId="77777777" w:rsidR="00202208" w:rsidRDefault="00202208" w:rsidP="00534A8B"/>
    <w:p w14:paraId="6D5A0333" w14:textId="77777777" w:rsidR="00202208" w:rsidRDefault="00202208" w:rsidP="00534A8B"/>
    <w:p w14:paraId="31399BBD" w14:textId="77777777" w:rsidR="00202208" w:rsidRDefault="00202208" w:rsidP="00534A8B"/>
    <w:sectPr w:rsidR="00202208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A21EE" w14:textId="77777777" w:rsidR="00E64E59" w:rsidRDefault="00E64E59">
      <w:r>
        <w:separator/>
      </w:r>
    </w:p>
  </w:endnote>
  <w:endnote w:type="continuationSeparator" w:id="0">
    <w:p w14:paraId="75D41883" w14:textId="77777777" w:rsidR="00E64E59" w:rsidRDefault="00E64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A6336" w14:textId="77777777" w:rsidR="007A32F1" w:rsidRDefault="007A32F1" w:rsidP="00A36A9D">
    <w:pPr>
      <w:pStyle w:val="Footertext1"/>
      <w:rPr>
        <w:color w:val="FFFFFF"/>
      </w:rPr>
    </w:pPr>
    <w:r>
      <w:t>This document contains confidential and proprietary information,</w:t>
    </w:r>
  </w:p>
  <w:p w14:paraId="677CF6D7" w14:textId="77777777" w:rsidR="007A32F1" w:rsidRDefault="007A32F1" w:rsidP="00A36A9D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4016896C" w14:textId="1C8A3C11" w:rsidR="007A32F1" w:rsidRPr="000C47F2" w:rsidRDefault="007A32F1" w:rsidP="00A36A9D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DD5B0A">
      <w:rPr>
        <w:noProof/>
      </w:rPr>
      <w:t>1/11/2024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10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11</w:t>
    </w:r>
    <w:r w:rsidRPr="000C47F2">
      <w:rPr>
        <w:rStyle w:val="PageNumber"/>
      </w:rPr>
      <w:fldChar w:fldCharType="end"/>
    </w:r>
  </w:p>
  <w:p w14:paraId="3BA2BC9E" w14:textId="77777777" w:rsidR="007A32F1" w:rsidRPr="00A36A9D" w:rsidRDefault="007A32F1" w:rsidP="00A36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30045" w14:textId="77777777" w:rsidR="007A32F1" w:rsidRDefault="007A32F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85CDA" w14:textId="77777777" w:rsidR="00E64E59" w:rsidRDefault="00E64E59">
      <w:r>
        <w:separator/>
      </w:r>
    </w:p>
  </w:footnote>
  <w:footnote w:type="continuationSeparator" w:id="0">
    <w:p w14:paraId="09028FAC" w14:textId="77777777" w:rsidR="00E64E59" w:rsidRDefault="00E64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655EA" w14:textId="77777777" w:rsidR="007A32F1" w:rsidRPr="00971190" w:rsidRDefault="007A32F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C86"/>
    <w:multiLevelType w:val="hybridMultilevel"/>
    <w:tmpl w:val="FF62ECA8"/>
    <w:lvl w:ilvl="0" w:tplc="423077E4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39C"/>
    <w:multiLevelType w:val="hybridMultilevel"/>
    <w:tmpl w:val="25C67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761A6"/>
    <w:multiLevelType w:val="hybridMultilevel"/>
    <w:tmpl w:val="D5024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44F3D"/>
    <w:multiLevelType w:val="hybridMultilevel"/>
    <w:tmpl w:val="967A5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EE1F15"/>
    <w:multiLevelType w:val="hybridMultilevel"/>
    <w:tmpl w:val="AE00A9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544DAC"/>
    <w:multiLevelType w:val="hybridMultilevel"/>
    <w:tmpl w:val="584E1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110D73"/>
    <w:multiLevelType w:val="hybridMultilevel"/>
    <w:tmpl w:val="01B029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C73BAF"/>
    <w:multiLevelType w:val="hybridMultilevel"/>
    <w:tmpl w:val="443619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2285611"/>
    <w:multiLevelType w:val="hybridMultilevel"/>
    <w:tmpl w:val="0B60C0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2" w15:restartNumberingAfterBreak="0">
    <w:nsid w:val="388921D8"/>
    <w:multiLevelType w:val="hybridMultilevel"/>
    <w:tmpl w:val="730067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5C493C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E5D4542"/>
    <w:multiLevelType w:val="hybridMultilevel"/>
    <w:tmpl w:val="52641C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E27426"/>
    <w:multiLevelType w:val="hybridMultilevel"/>
    <w:tmpl w:val="5A447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4A03E0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9263E13"/>
    <w:multiLevelType w:val="hybridMultilevel"/>
    <w:tmpl w:val="D4A2ED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E103B9E"/>
    <w:multiLevelType w:val="hybridMultilevel"/>
    <w:tmpl w:val="4746A7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AF600E8"/>
    <w:multiLevelType w:val="hybridMultilevel"/>
    <w:tmpl w:val="15DAA08A"/>
    <w:lvl w:ilvl="0" w:tplc="A7A04082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235118">
    <w:abstractNumId w:val="16"/>
  </w:num>
  <w:num w:numId="2" w16cid:durableId="263003376">
    <w:abstractNumId w:val="12"/>
  </w:num>
  <w:num w:numId="3" w16cid:durableId="1252204053">
    <w:abstractNumId w:val="19"/>
  </w:num>
  <w:num w:numId="4" w16cid:durableId="1184594135">
    <w:abstractNumId w:val="11"/>
  </w:num>
  <w:num w:numId="5" w16cid:durableId="407070345">
    <w:abstractNumId w:val="2"/>
  </w:num>
  <w:num w:numId="6" w16cid:durableId="1409231716">
    <w:abstractNumId w:val="13"/>
  </w:num>
  <w:num w:numId="7" w16cid:durableId="94599837">
    <w:abstractNumId w:val="5"/>
  </w:num>
  <w:num w:numId="8" w16cid:durableId="1655255619">
    <w:abstractNumId w:val="8"/>
  </w:num>
  <w:num w:numId="9" w16cid:durableId="473184293">
    <w:abstractNumId w:val="18"/>
  </w:num>
  <w:num w:numId="10" w16cid:durableId="426467150">
    <w:abstractNumId w:val="1"/>
  </w:num>
  <w:num w:numId="11" w16cid:durableId="43219688">
    <w:abstractNumId w:val="9"/>
  </w:num>
  <w:num w:numId="12" w16cid:durableId="1572738445">
    <w:abstractNumId w:val="7"/>
  </w:num>
  <w:num w:numId="13" w16cid:durableId="1645967552">
    <w:abstractNumId w:val="14"/>
  </w:num>
  <w:num w:numId="14" w16cid:durableId="1192694237">
    <w:abstractNumId w:val="22"/>
  </w:num>
  <w:num w:numId="15" w16cid:durableId="65305181">
    <w:abstractNumId w:val="0"/>
  </w:num>
  <w:num w:numId="16" w16cid:durableId="1600943934">
    <w:abstractNumId w:val="20"/>
  </w:num>
  <w:num w:numId="17" w16cid:durableId="1693651707">
    <w:abstractNumId w:val="17"/>
  </w:num>
  <w:num w:numId="18" w16cid:durableId="864437851">
    <w:abstractNumId w:val="15"/>
  </w:num>
  <w:num w:numId="19" w16cid:durableId="984434037">
    <w:abstractNumId w:val="21"/>
  </w:num>
  <w:num w:numId="20" w16cid:durableId="2051303398">
    <w:abstractNumId w:val="4"/>
  </w:num>
  <w:num w:numId="21" w16cid:durableId="1308631017">
    <w:abstractNumId w:val="6"/>
  </w:num>
  <w:num w:numId="22" w16cid:durableId="208423151">
    <w:abstractNumId w:val="10"/>
  </w:num>
  <w:num w:numId="23" w16cid:durableId="240679076">
    <w:abstractNumId w:val="3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072B6"/>
    <w:rsid w:val="00015561"/>
    <w:rsid w:val="0002439B"/>
    <w:rsid w:val="000257BD"/>
    <w:rsid w:val="00047171"/>
    <w:rsid w:val="00074567"/>
    <w:rsid w:val="000A59A6"/>
    <w:rsid w:val="000C0A06"/>
    <w:rsid w:val="000F1604"/>
    <w:rsid w:val="000F1F07"/>
    <w:rsid w:val="000F213B"/>
    <w:rsid w:val="000F2DD7"/>
    <w:rsid w:val="000F2E7C"/>
    <w:rsid w:val="000F67BF"/>
    <w:rsid w:val="000F763C"/>
    <w:rsid w:val="001012F3"/>
    <w:rsid w:val="001023E3"/>
    <w:rsid w:val="00103015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14D"/>
    <w:rsid w:val="0016480D"/>
    <w:rsid w:val="00182078"/>
    <w:rsid w:val="00184D61"/>
    <w:rsid w:val="00191C95"/>
    <w:rsid w:val="00194104"/>
    <w:rsid w:val="001A1A1D"/>
    <w:rsid w:val="001A76CD"/>
    <w:rsid w:val="001B47D8"/>
    <w:rsid w:val="001B7136"/>
    <w:rsid w:val="001C624C"/>
    <w:rsid w:val="001C6F80"/>
    <w:rsid w:val="001C70D1"/>
    <w:rsid w:val="001C7A86"/>
    <w:rsid w:val="001E3A92"/>
    <w:rsid w:val="001E6689"/>
    <w:rsid w:val="001F07E8"/>
    <w:rsid w:val="001F17BE"/>
    <w:rsid w:val="001F6728"/>
    <w:rsid w:val="00202208"/>
    <w:rsid w:val="00207E86"/>
    <w:rsid w:val="002113F0"/>
    <w:rsid w:val="0021502C"/>
    <w:rsid w:val="002154CB"/>
    <w:rsid w:val="00222943"/>
    <w:rsid w:val="0022632D"/>
    <w:rsid w:val="002378F5"/>
    <w:rsid w:val="002558C2"/>
    <w:rsid w:val="00256204"/>
    <w:rsid w:val="00266204"/>
    <w:rsid w:val="00283C91"/>
    <w:rsid w:val="002971C5"/>
    <w:rsid w:val="002A2ED6"/>
    <w:rsid w:val="002A7DB8"/>
    <w:rsid w:val="002C2735"/>
    <w:rsid w:val="002C54A2"/>
    <w:rsid w:val="002C6ECD"/>
    <w:rsid w:val="002D484D"/>
    <w:rsid w:val="002E3B34"/>
    <w:rsid w:val="002E54A5"/>
    <w:rsid w:val="002F57B8"/>
    <w:rsid w:val="00303085"/>
    <w:rsid w:val="00326512"/>
    <w:rsid w:val="00332441"/>
    <w:rsid w:val="00365BCD"/>
    <w:rsid w:val="0038116C"/>
    <w:rsid w:val="003852E4"/>
    <w:rsid w:val="00386695"/>
    <w:rsid w:val="00387C34"/>
    <w:rsid w:val="00395378"/>
    <w:rsid w:val="003A489C"/>
    <w:rsid w:val="003D2C28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76C00"/>
    <w:rsid w:val="0048399A"/>
    <w:rsid w:val="0048484B"/>
    <w:rsid w:val="00487DDB"/>
    <w:rsid w:val="004A3D80"/>
    <w:rsid w:val="004C3FE0"/>
    <w:rsid w:val="004C7BDD"/>
    <w:rsid w:val="004D1CE4"/>
    <w:rsid w:val="004E1514"/>
    <w:rsid w:val="004E3074"/>
    <w:rsid w:val="004E6347"/>
    <w:rsid w:val="004E718D"/>
    <w:rsid w:val="004F5C38"/>
    <w:rsid w:val="004F6B8D"/>
    <w:rsid w:val="005101CA"/>
    <w:rsid w:val="0051732A"/>
    <w:rsid w:val="00525F09"/>
    <w:rsid w:val="00526ED9"/>
    <w:rsid w:val="00532DD8"/>
    <w:rsid w:val="00534A8B"/>
    <w:rsid w:val="005372C1"/>
    <w:rsid w:val="00543451"/>
    <w:rsid w:val="00544715"/>
    <w:rsid w:val="0055067A"/>
    <w:rsid w:val="005621E5"/>
    <w:rsid w:val="00564929"/>
    <w:rsid w:val="00566C47"/>
    <w:rsid w:val="0057471C"/>
    <w:rsid w:val="00574E75"/>
    <w:rsid w:val="005839DA"/>
    <w:rsid w:val="00587B15"/>
    <w:rsid w:val="00590320"/>
    <w:rsid w:val="0059185F"/>
    <w:rsid w:val="0059333C"/>
    <w:rsid w:val="00597DF0"/>
    <w:rsid w:val="005A1E25"/>
    <w:rsid w:val="005A2AE3"/>
    <w:rsid w:val="005B10C8"/>
    <w:rsid w:val="005B5351"/>
    <w:rsid w:val="005B56F1"/>
    <w:rsid w:val="005C11B8"/>
    <w:rsid w:val="005C4BC3"/>
    <w:rsid w:val="005C555C"/>
    <w:rsid w:val="005E084A"/>
    <w:rsid w:val="005E2B5D"/>
    <w:rsid w:val="005E57C8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92A7C"/>
    <w:rsid w:val="006937AC"/>
    <w:rsid w:val="006B0BEB"/>
    <w:rsid w:val="006B4905"/>
    <w:rsid w:val="006C5D01"/>
    <w:rsid w:val="006D46FC"/>
    <w:rsid w:val="006D48F6"/>
    <w:rsid w:val="006F03F7"/>
    <w:rsid w:val="006F2CF5"/>
    <w:rsid w:val="00700C64"/>
    <w:rsid w:val="00704D51"/>
    <w:rsid w:val="0071677B"/>
    <w:rsid w:val="007266EB"/>
    <w:rsid w:val="00726AEA"/>
    <w:rsid w:val="007324A2"/>
    <w:rsid w:val="00733BF4"/>
    <w:rsid w:val="00733D07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94A5E"/>
    <w:rsid w:val="007A1BE8"/>
    <w:rsid w:val="007A32F1"/>
    <w:rsid w:val="007A7982"/>
    <w:rsid w:val="007B213E"/>
    <w:rsid w:val="007B5114"/>
    <w:rsid w:val="007C442B"/>
    <w:rsid w:val="007C58FE"/>
    <w:rsid w:val="007D6262"/>
    <w:rsid w:val="007E16FB"/>
    <w:rsid w:val="007E3BE6"/>
    <w:rsid w:val="007E6AEE"/>
    <w:rsid w:val="00830C5F"/>
    <w:rsid w:val="00841C92"/>
    <w:rsid w:val="008461A5"/>
    <w:rsid w:val="008546B5"/>
    <w:rsid w:val="00860A3C"/>
    <w:rsid w:val="00871F07"/>
    <w:rsid w:val="0087702F"/>
    <w:rsid w:val="00881530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717D"/>
    <w:rsid w:val="008D2FDA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60111"/>
    <w:rsid w:val="009619FD"/>
    <w:rsid w:val="00966994"/>
    <w:rsid w:val="00971190"/>
    <w:rsid w:val="00977148"/>
    <w:rsid w:val="00984550"/>
    <w:rsid w:val="00986B11"/>
    <w:rsid w:val="00990C27"/>
    <w:rsid w:val="0099414E"/>
    <w:rsid w:val="009A1E2C"/>
    <w:rsid w:val="009A281E"/>
    <w:rsid w:val="009A5969"/>
    <w:rsid w:val="009B1208"/>
    <w:rsid w:val="009B1840"/>
    <w:rsid w:val="009B5322"/>
    <w:rsid w:val="009C2126"/>
    <w:rsid w:val="009C419D"/>
    <w:rsid w:val="009C5A4C"/>
    <w:rsid w:val="009C6478"/>
    <w:rsid w:val="009E2AAE"/>
    <w:rsid w:val="009F7083"/>
    <w:rsid w:val="00A04243"/>
    <w:rsid w:val="00A2439E"/>
    <w:rsid w:val="00A30BEB"/>
    <w:rsid w:val="00A31CC1"/>
    <w:rsid w:val="00A32A09"/>
    <w:rsid w:val="00A34F4D"/>
    <w:rsid w:val="00A354AD"/>
    <w:rsid w:val="00A36A9D"/>
    <w:rsid w:val="00A436D6"/>
    <w:rsid w:val="00A56473"/>
    <w:rsid w:val="00A57CDF"/>
    <w:rsid w:val="00A61F3D"/>
    <w:rsid w:val="00A64ADF"/>
    <w:rsid w:val="00A64F51"/>
    <w:rsid w:val="00A8781B"/>
    <w:rsid w:val="00A92311"/>
    <w:rsid w:val="00AA027A"/>
    <w:rsid w:val="00AA3543"/>
    <w:rsid w:val="00AB374B"/>
    <w:rsid w:val="00AB71A9"/>
    <w:rsid w:val="00AC3A8C"/>
    <w:rsid w:val="00AD2286"/>
    <w:rsid w:val="00AD6A42"/>
    <w:rsid w:val="00AE33A4"/>
    <w:rsid w:val="00AE42F7"/>
    <w:rsid w:val="00AE7746"/>
    <w:rsid w:val="00AF0932"/>
    <w:rsid w:val="00AF0A2A"/>
    <w:rsid w:val="00AF6C05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75D66"/>
    <w:rsid w:val="00B81043"/>
    <w:rsid w:val="00B849EA"/>
    <w:rsid w:val="00B84EC1"/>
    <w:rsid w:val="00B85C0A"/>
    <w:rsid w:val="00B86E1A"/>
    <w:rsid w:val="00B87437"/>
    <w:rsid w:val="00B9195D"/>
    <w:rsid w:val="00B9260E"/>
    <w:rsid w:val="00B94A3B"/>
    <w:rsid w:val="00BA74A7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771"/>
    <w:rsid w:val="00BF0D72"/>
    <w:rsid w:val="00BF1279"/>
    <w:rsid w:val="00C0061F"/>
    <w:rsid w:val="00C16F89"/>
    <w:rsid w:val="00C17395"/>
    <w:rsid w:val="00C2344E"/>
    <w:rsid w:val="00C24DBD"/>
    <w:rsid w:val="00C436FC"/>
    <w:rsid w:val="00C51B5F"/>
    <w:rsid w:val="00C51FB2"/>
    <w:rsid w:val="00C553A0"/>
    <w:rsid w:val="00C635A8"/>
    <w:rsid w:val="00C651EA"/>
    <w:rsid w:val="00C80036"/>
    <w:rsid w:val="00C82602"/>
    <w:rsid w:val="00C8699E"/>
    <w:rsid w:val="00C8731B"/>
    <w:rsid w:val="00C903DD"/>
    <w:rsid w:val="00C97A50"/>
    <w:rsid w:val="00CA2F20"/>
    <w:rsid w:val="00CB0053"/>
    <w:rsid w:val="00CB0552"/>
    <w:rsid w:val="00CC688F"/>
    <w:rsid w:val="00CD0D35"/>
    <w:rsid w:val="00CD1BE8"/>
    <w:rsid w:val="00CD2A33"/>
    <w:rsid w:val="00CD4431"/>
    <w:rsid w:val="00CE17F5"/>
    <w:rsid w:val="00CF7CDF"/>
    <w:rsid w:val="00D005CA"/>
    <w:rsid w:val="00D01041"/>
    <w:rsid w:val="00D0661A"/>
    <w:rsid w:val="00D323EA"/>
    <w:rsid w:val="00D345DA"/>
    <w:rsid w:val="00D4127A"/>
    <w:rsid w:val="00D42E8A"/>
    <w:rsid w:val="00D46D40"/>
    <w:rsid w:val="00D470E6"/>
    <w:rsid w:val="00D51268"/>
    <w:rsid w:val="00D6631A"/>
    <w:rsid w:val="00D66D02"/>
    <w:rsid w:val="00D73B56"/>
    <w:rsid w:val="00DA2C3C"/>
    <w:rsid w:val="00DA439F"/>
    <w:rsid w:val="00DB042F"/>
    <w:rsid w:val="00DB5E97"/>
    <w:rsid w:val="00DB6742"/>
    <w:rsid w:val="00DC56CA"/>
    <w:rsid w:val="00DD0597"/>
    <w:rsid w:val="00DD1D0B"/>
    <w:rsid w:val="00DD4EA3"/>
    <w:rsid w:val="00DD5B0A"/>
    <w:rsid w:val="00DE0FD6"/>
    <w:rsid w:val="00DE46A7"/>
    <w:rsid w:val="00DF7E67"/>
    <w:rsid w:val="00E01A04"/>
    <w:rsid w:val="00E0642E"/>
    <w:rsid w:val="00E106D5"/>
    <w:rsid w:val="00E143E7"/>
    <w:rsid w:val="00E1581C"/>
    <w:rsid w:val="00E2182A"/>
    <w:rsid w:val="00E2574A"/>
    <w:rsid w:val="00E30C75"/>
    <w:rsid w:val="00E32E27"/>
    <w:rsid w:val="00E355DE"/>
    <w:rsid w:val="00E40498"/>
    <w:rsid w:val="00E64E59"/>
    <w:rsid w:val="00E76E87"/>
    <w:rsid w:val="00E77D1D"/>
    <w:rsid w:val="00E80DF1"/>
    <w:rsid w:val="00E83B80"/>
    <w:rsid w:val="00E863DB"/>
    <w:rsid w:val="00E95713"/>
    <w:rsid w:val="00E974F3"/>
    <w:rsid w:val="00EA7D3B"/>
    <w:rsid w:val="00ED3DCC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53C2A"/>
    <w:rsid w:val="00F66049"/>
    <w:rsid w:val="00F70511"/>
    <w:rsid w:val="00F76873"/>
    <w:rsid w:val="00F80741"/>
    <w:rsid w:val="00F87F5D"/>
    <w:rsid w:val="00F9006E"/>
    <w:rsid w:val="00F95535"/>
    <w:rsid w:val="00FA695B"/>
    <w:rsid w:val="00FA6B6B"/>
    <w:rsid w:val="00FB054F"/>
    <w:rsid w:val="00FB0D88"/>
    <w:rsid w:val="00FB2CBC"/>
    <w:rsid w:val="00FB65CF"/>
    <w:rsid w:val="00FC439A"/>
    <w:rsid w:val="00FC5B73"/>
    <w:rsid w:val="00FD190E"/>
    <w:rsid w:val="00FD6A9C"/>
    <w:rsid w:val="00FE0CFB"/>
    <w:rsid w:val="00FE0F52"/>
    <w:rsid w:val="00FE137F"/>
    <w:rsid w:val="00FF130B"/>
    <w:rsid w:val="00FF2C86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2A73DA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customStyle="1" w:styleId="Footertext1">
    <w:name w:val="Footer text 1"/>
    <w:basedOn w:val="Footer"/>
    <w:rsid w:val="00A36A9D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A36A9D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paragraph" w:styleId="NoSpacing">
    <w:name w:val="No Spacing"/>
    <w:uiPriority w:val="1"/>
    <w:qFormat/>
    <w:rsid w:val="002E3B34"/>
    <w:rPr>
      <w:rFonts w:ascii="Calibri" w:hAnsi="Calibri"/>
      <w:sz w:val="22"/>
      <w:szCs w:val="22"/>
    </w:rPr>
  </w:style>
  <w:style w:type="paragraph" w:styleId="Revision">
    <w:name w:val="Revision"/>
    <w:hidden/>
    <w:uiPriority w:val="99"/>
    <w:semiHidden/>
    <w:rsid w:val="00DB5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D1BC3-36D7-4ABF-9D22-3D7188312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12</Pages>
  <Words>1870</Words>
  <Characters>10661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100</cp:revision>
  <cp:lastPrinted>2008-03-17T22:13:00Z</cp:lastPrinted>
  <dcterms:created xsi:type="dcterms:W3CDTF">2014-06-24T20:40:00Z</dcterms:created>
  <dcterms:modified xsi:type="dcterms:W3CDTF">2024-01-11T13:51:00Z</dcterms:modified>
</cp:coreProperties>
</file>
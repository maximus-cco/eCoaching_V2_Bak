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17395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 w:rsidRPr="00C17395">
        <w:rPr>
          <w:b/>
          <w:color w:val="000000"/>
          <w:sz w:val="40"/>
          <w:szCs w:val="40"/>
        </w:rPr>
        <w:t>Historical Dashboard Module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816B6">
        <w:rPr>
          <w:noProof/>
          <w:color w:val="000000"/>
          <w:sz w:val="18"/>
          <w:szCs w:val="18"/>
        </w:rPr>
        <w:t>August 14,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170"/>
        <w:gridCol w:w="1844"/>
        <w:tblGridChange w:id="0">
          <w:tblGrid>
            <w:gridCol w:w="1128"/>
            <w:gridCol w:w="928"/>
            <w:gridCol w:w="8170"/>
            <w:gridCol w:w="1844"/>
          </w:tblGrid>
        </w:tblGridChange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17395" w:rsidRPr="001114CE" w:rsidTr="00C17395"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4F5C38" w:rsidRDefault="00C17395" w:rsidP="004F5C38">
            <w:r>
              <w:t>06/24/2014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4F5C38" w:rsidRDefault="00C17395" w:rsidP="004F5C38">
            <w:r w:rsidRPr="004F5C38">
              <w:t>1.0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  <w:r>
              <w:t>SCCB-12978</w:t>
            </w:r>
          </w:p>
        </w:tc>
        <w:tc>
          <w:tcPr>
            <w:tcW w:w="0" w:type="auto"/>
            <w:tcBorders>
              <w:left w:val="single" w:sz="6" w:space="0" w:color="C0C0C0"/>
              <w:right w:val="single" w:sz="6" w:space="0" w:color="C0C0C0"/>
            </w:tcBorders>
          </w:tcPr>
          <w:p w:rsidR="00C17395" w:rsidRPr="001114CE" w:rsidRDefault="00C17395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C17395" w:rsidRPr="001114CE" w:rsidTr="00BD2BAF">
        <w:tblPrEx>
          <w:tblW w:w="0" w:type="auto"/>
          <w:tblLook w:val="0000" w:firstRow="0" w:lastRow="0" w:firstColumn="0" w:lastColumn="0" w:noHBand="0" w:noVBand="0"/>
          <w:tblPrExChange w:id="16" w:author="Palacherla, Susmitha C (NONUS)" w:date="2018-08-14T11:18:00Z">
            <w:tblPrEx>
              <w:tblW w:w="0" w:type="auto"/>
              <w:tblLook w:val="0000" w:firstRow="0" w:lastRow="0" w:firstColumn="0" w:lastColumn="0" w:noHBand="0" w:noVBand="0"/>
            </w:tblPrEx>
          </w:tblPrExChange>
        </w:tblPrEx>
        <w:trPr>
          <w:trHeight w:val="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17" w:author="Palacherla, Susmitha C (NONUS)" w:date="2018-08-14T11:18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:rsidR="00C17395" w:rsidRPr="001D6AF1" w:rsidRDefault="001D6AF1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18" w:author="Palacherla, Susmitha C (NONUS)" w:date="2018-08-14T11:18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:rsidR="00C17395" w:rsidRPr="001D6AF1" w:rsidRDefault="001D6AF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19" w:author="Palacherla, Susmitha C (NONUS)" w:date="2018-08-14T11:18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:rsidR="00C17395" w:rsidRPr="001D6AF1" w:rsidRDefault="001D6AF1" w:rsidP="004F5C38">
            <w:r>
              <w:t>SCCB – 14676 HDB Export SP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0" w:author="Palacherla, Susmitha C (NONUS)" w:date="2018-08-14T11:18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:rsidR="00C17395" w:rsidRPr="001D6AF1" w:rsidRDefault="001D6AF1" w:rsidP="004F5C38">
            <w:r>
              <w:t>Susmitha Palacherla</w:t>
            </w:r>
          </w:p>
        </w:tc>
      </w:tr>
      <w:tr w:rsidR="00C17395" w:rsidRPr="001114CE" w:rsidTr="00BD2BAF">
        <w:tblPrEx>
          <w:tblW w:w="0" w:type="auto"/>
          <w:tblLook w:val="0000" w:firstRow="0" w:lastRow="0" w:firstColumn="0" w:lastColumn="0" w:noHBand="0" w:noVBand="0"/>
          <w:tblPrExChange w:id="21" w:author="Palacherla, Susmitha C (NONUS)" w:date="2018-08-14T11:18:00Z">
            <w:tblPrEx>
              <w:tblW w:w="0" w:type="auto"/>
              <w:tblLook w:val="0000" w:firstRow="0" w:lastRow="0" w:firstColumn="0" w:lastColumn="0" w:noHBand="0" w:noVBand="0"/>
            </w:tblPrEx>
          </w:tblPrExChange>
        </w:tblPrEx>
        <w:trPr>
          <w:trHeight w:val="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2" w:author="Palacherla, Susmitha C (NONUS)" w:date="2018-08-14T11:18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:rsidR="00C17395" w:rsidRPr="001D6AF1" w:rsidRDefault="00BD2BAF" w:rsidP="004F5C38">
            <w:ins w:id="23" w:author="Palacherla, Susmitha C (NONUS)" w:date="2018-08-14T11:18:00Z">
              <w:r>
                <w:t>08/14/2018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4" w:author="Palacherla, Susmitha C (NONUS)" w:date="2018-08-14T11:18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:rsidR="00C17395" w:rsidRPr="001D6AF1" w:rsidRDefault="00BD2BAF" w:rsidP="004F5C38">
            <w:ins w:id="25" w:author="Palacherla, Susmitha C (NONUS)" w:date="2018-08-14T11:18:00Z">
              <w:r>
                <w:t>3.0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6" w:author="Palacherla, Susmitha C (NONUS)" w:date="2018-08-14T11:18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:rsidR="00C17395" w:rsidRPr="001D6AF1" w:rsidRDefault="00BD2BAF" w:rsidP="004F5C38">
            <w:ins w:id="27" w:author="Palacherla, Susmitha C (NONUS)" w:date="2018-08-14T11:18:00Z">
              <w:r>
                <w:t>TFS 11743 - L</w:t>
              </w:r>
              <w:r w:rsidRPr="00BD2BAF">
                <w:t>imit the number of records which can be exported to excel from historical dashboard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PrChange w:id="28" w:author="Palacherla, Susmitha C (NONUS)" w:date="2018-08-14T11:18:00Z">
              <w:tcPr>
                <w:tcW w:w="0" w:type="auto"/>
                <w:tcBorders>
                  <w:top w:val="single" w:sz="6" w:space="0" w:color="C0C0C0"/>
                  <w:left w:val="single" w:sz="6" w:space="0" w:color="C0C0C0"/>
                  <w:bottom w:val="single" w:sz="6" w:space="0" w:color="C0C0C0"/>
                  <w:right w:val="single" w:sz="6" w:space="0" w:color="C0C0C0"/>
                </w:tcBorders>
              </w:tcPr>
            </w:tcPrChange>
          </w:tcPr>
          <w:p w:rsidR="00C17395" w:rsidRPr="001D6AF1" w:rsidRDefault="00BD2BAF" w:rsidP="004F5C38">
            <w:ins w:id="29" w:author="Palacherla, Susmitha C (NONUS)" w:date="2018-08-14T11:19:00Z">
              <w:r>
                <w:t>Susmitha Palacherla</w:t>
              </w:r>
            </w:ins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1D6AF1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3816B6" w:rsidRDefault="004F5C38">
          <w:pPr>
            <w:pStyle w:val="TOC2"/>
            <w:tabs>
              <w:tab w:val="left" w:pos="660"/>
              <w:tab w:val="right" w:leader="dot" w:pos="13670"/>
            </w:tabs>
            <w:rPr>
              <w:ins w:id="30" w:author="Palacherla, Susmitha C (NONUS)" w:date="2018-08-14T14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1" w:author="Palacherla, Susmitha C (NONUS)" w:date="2018-08-14T14:21:00Z">
            <w:r w:rsidR="003816B6" w:rsidRPr="00913A4E">
              <w:rPr>
                <w:rStyle w:val="Hyperlink"/>
                <w:noProof/>
              </w:rPr>
              <w:fldChar w:fldCharType="begin"/>
            </w:r>
            <w:r w:rsidR="003816B6" w:rsidRPr="00913A4E">
              <w:rPr>
                <w:rStyle w:val="Hyperlink"/>
                <w:noProof/>
              </w:rPr>
              <w:instrText xml:space="preserve"> </w:instrText>
            </w:r>
            <w:r w:rsidR="003816B6">
              <w:rPr>
                <w:noProof/>
              </w:rPr>
              <w:instrText>HYPERLINK \l "_Toc522019803"</w:instrText>
            </w:r>
            <w:r w:rsidR="003816B6" w:rsidRPr="00913A4E">
              <w:rPr>
                <w:rStyle w:val="Hyperlink"/>
                <w:noProof/>
              </w:rPr>
              <w:instrText xml:space="preserve"> </w:instrText>
            </w:r>
            <w:r w:rsidR="003816B6" w:rsidRPr="00913A4E">
              <w:rPr>
                <w:rStyle w:val="Hyperlink"/>
                <w:noProof/>
              </w:rPr>
            </w:r>
            <w:r w:rsidR="003816B6" w:rsidRPr="00913A4E">
              <w:rPr>
                <w:rStyle w:val="Hyperlink"/>
                <w:noProof/>
              </w:rPr>
              <w:fldChar w:fldCharType="separate"/>
            </w:r>
            <w:r w:rsidR="003816B6" w:rsidRPr="00913A4E">
              <w:rPr>
                <w:rStyle w:val="Hyperlink"/>
                <w:noProof/>
              </w:rPr>
              <w:t>1.</w:t>
            </w:r>
            <w:r w:rsidR="003816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6B6" w:rsidRPr="00913A4E">
              <w:rPr>
                <w:rStyle w:val="Hyperlink"/>
                <w:noProof/>
              </w:rPr>
              <w:t>SCR 12978 Update eCL Access Control App to point to new eCoaching db</w:t>
            </w:r>
            <w:r w:rsidR="003816B6">
              <w:rPr>
                <w:noProof/>
                <w:webHidden/>
              </w:rPr>
              <w:tab/>
            </w:r>
            <w:r w:rsidR="003816B6">
              <w:rPr>
                <w:noProof/>
                <w:webHidden/>
              </w:rPr>
              <w:fldChar w:fldCharType="begin"/>
            </w:r>
            <w:r w:rsidR="003816B6">
              <w:rPr>
                <w:noProof/>
                <w:webHidden/>
              </w:rPr>
              <w:instrText xml:space="preserve"> PAGEREF _Toc522019803 \h </w:instrText>
            </w:r>
            <w:r w:rsidR="003816B6">
              <w:rPr>
                <w:noProof/>
                <w:webHidden/>
              </w:rPr>
            </w:r>
          </w:ins>
          <w:r w:rsidR="003816B6">
            <w:rPr>
              <w:noProof/>
              <w:webHidden/>
            </w:rPr>
            <w:fldChar w:fldCharType="separate"/>
          </w:r>
          <w:ins w:id="32" w:author="Palacherla, Susmitha C (NONUS)" w:date="2018-08-14T14:21:00Z">
            <w:r w:rsidR="003816B6">
              <w:rPr>
                <w:noProof/>
                <w:webHidden/>
              </w:rPr>
              <w:t>4</w:t>
            </w:r>
            <w:r w:rsidR="003816B6">
              <w:rPr>
                <w:noProof/>
                <w:webHidden/>
              </w:rPr>
              <w:fldChar w:fldCharType="end"/>
            </w:r>
            <w:r w:rsidR="003816B6" w:rsidRPr="00913A4E">
              <w:rPr>
                <w:rStyle w:val="Hyperlink"/>
                <w:noProof/>
              </w:rPr>
              <w:fldChar w:fldCharType="end"/>
            </w:r>
          </w:ins>
        </w:p>
        <w:p w:rsidR="003816B6" w:rsidRDefault="003816B6">
          <w:pPr>
            <w:pStyle w:val="TOC2"/>
            <w:tabs>
              <w:tab w:val="left" w:pos="660"/>
              <w:tab w:val="right" w:leader="dot" w:pos="13670"/>
            </w:tabs>
            <w:rPr>
              <w:ins w:id="33" w:author="Palacherla, Susmitha C (NONUS)" w:date="2018-08-14T14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4" w:author="Palacherla, Susmitha C (NONUS)" w:date="2018-08-14T14:21:00Z">
            <w:r w:rsidRPr="00913A4E">
              <w:rPr>
                <w:rStyle w:val="Hyperlink"/>
                <w:noProof/>
              </w:rPr>
              <w:fldChar w:fldCharType="begin"/>
            </w:r>
            <w:r w:rsidRPr="00913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"_Toc522019804"</w:instrText>
            </w:r>
            <w:r w:rsidRPr="00913A4E">
              <w:rPr>
                <w:rStyle w:val="Hyperlink"/>
                <w:noProof/>
              </w:rPr>
              <w:instrText xml:space="preserve"> </w:instrText>
            </w:r>
            <w:r w:rsidRPr="00913A4E">
              <w:rPr>
                <w:rStyle w:val="Hyperlink"/>
                <w:noProof/>
              </w:rPr>
            </w:r>
            <w:r w:rsidRPr="00913A4E">
              <w:rPr>
                <w:rStyle w:val="Hyperlink"/>
                <w:noProof/>
              </w:rPr>
              <w:fldChar w:fldCharType="separate"/>
            </w:r>
            <w:r w:rsidRPr="00913A4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13A4E">
              <w:rPr>
                <w:rStyle w:val="Hyperlink"/>
                <w:noProof/>
              </w:rPr>
              <w:t>SCR 14676 Procedure for Historical dashboard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_Toc522019804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Palacherla, Susmitha C (NONUS)" w:date="2018-08-14T14:2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913A4E">
              <w:rPr>
                <w:rStyle w:val="Hyperlink"/>
                <w:noProof/>
              </w:rPr>
              <w:fldChar w:fldCharType="end"/>
            </w:r>
          </w:ins>
        </w:p>
        <w:p w:rsidR="003816B6" w:rsidRDefault="003816B6">
          <w:pPr>
            <w:pStyle w:val="TOC2"/>
            <w:tabs>
              <w:tab w:val="left" w:pos="660"/>
              <w:tab w:val="right" w:leader="dot" w:pos="13670"/>
            </w:tabs>
            <w:rPr>
              <w:ins w:id="36" w:author="Palacherla, Susmitha C (NONUS)" w:date="2018-08-14T14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7" w:author="Palacherla, Susmitha C (NONUS)" w:date="2018-08-14T14:21:00Z">
            <w:r w:rsidRPr="00913A4E">
              <w:rPr>
                <w:rStyle w:val="Hyperlink"/>
                <w:noProof/>
              </w:rPr>
              <w:fldChar w:fldCharType="begin"/>
            </w:r>
            <w:r w:rsidRPr="00913A4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"_Toc522019805"</w:instrText>
            </w:r>
            <w:r w:rsidRPr="00913A4E">
              <w:rPr>
                <w:rStyle w:val="Hyperlink"/>
                <w:noProof/>
              </w:rPr>
              <w:instrText xml:space="preserve"> </w:instrText>
            </w:r>
            <w:r w:rsidRPr="00913A4E">
              <w:rPr>
                <w:rStyle w:val="Hyperlink"/>
                <w:noProof/>
              </w:rPr>
            </w:r>
            <w:r w:rsidRPr="00913A4E">
              <w:rPr>
                <w:rStyle w:val="Hyperlink"/>
                <w:noProof/>
              </w:rPr>
              <w:fldChar w:fldCharType="separate"/>
            </w:r>
            <w:r w:rsidRPr="00913A4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13A4E">
              <w:rPr>
                <w:rStyle w:val="Hyperlink"/>
                <w:noProof/>
              </w:rPr>
              <w:t>TFS 11743 - Limit the number of records which can be exported to excel from historical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_Toc522019805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Palacherla, Susmitha C (NONUS)" w:date="2018-08-14T14:21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13A4E">
              <w:rPr>
                <w:rStyle w:val="Hyperlink"/>
                <w:noProof/>
              </w:rPr>
              <w:fldChar w:fldCharType="end"/>
            </w:r>
          </w:ins>
        </w:p>
        <w:p w:rsidR="00FE3B0E" w:rsidDel="003816B6" w:rsidRDefault="00FE3B0E">
          <w:pPr>
            <w:pStyle w:val="TOC2"/>
            <w:tabs>
              <w:tab w:val="left" w:pos="660"/>
              <w:tab w:val="right" w:leader="dot" w:pos="13670"/>
            </w:tabs>
            <w:rPr>
              <w:del w:id="39" w:author="Palacherla, Susmitha C (NONUS)" w:date="2018-08-14T14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0" w:author="Palacherla, Susmitha C (NONUS)" w:date="2018-08-14T14:21:00Z">
            <w:r w:rsidRPr="003816B6" w:rsidDel="003816B6">
              <w:rPr>
                <w:rStyle w:val="Hyperlink"/>
                <w:noProof/>
                <w:rPrChange w:id="41" w:author="Palacherla, Susmitha C (NONUS)" w:date="2018-08-14T14:21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3816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16B6" w:rsidDel="003816B6">
              <w:rPr>
                <w:rStyle w:val="Hyperlink"/>
                <w:noProof/>
                <w:rPrChange w:id="42" w:author="Palacherla, Susmitha C (NONUS)" w:date="2018-08-14T14:21:00Z">
                  <w:rPr>
                    <w:rStyle w:val="Hyperlink"/>
                    <w:noProof/>
                  </w:rPr>
                </w:rPrChange>
              </w:rPr>
              <w:delText>SCR 12978 Update eCL Access Control App to point to new eCoaching db</w:delText>
            </w:r>
            <w:r w:rsidDel="003816B6">
              <w:rPr>
                <w:noProof/>
                <w:webHidden/>
              </w:rPr>
              <w:tab/>
              <w:delText>4</w:delText>
            </w:r>
          </w:del>
        </w:p>
        <w:p w:rsidR="00FE3B0E" w:rsidDel="003816B6" w:rsidRDefault="00FE3B0E">
          <w:pPr>
            <w:pStyle w:val="TOC2"/>
            <w:tabs>
              <w:tab w:val="left" w:pos="660"/>
              <w:tab w:val="right" w:leader="dot" w:pos="13670"/>
            </w:tabs>
            <w:rPr>
              <w:del w:id="43" w:author="Palacherla, Susmitha C (NONUS)" w:date="2018-08-14T14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4" w:author="Palacherla, Susmitha C (NONUS)" w:date="2018-08-14T14:21:00Z">
            <w:r w:rsidRPr="003816B6" w:rsidDel="003816B6">
              <w:rPr>
                <w:rStyle w:val="Hyperlink"/>
                <w:noProof/>
                <w:rPrChange w:id="45" w:author="Palacherla, Susmitha C (NONUS)" w:date="2018-08-14T14:21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3816B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16B6" w:rsidDel="003816B6">
              <w:rPr>
                <w:rStyle w:val="Hyperlink"/>
                <w:noProof/>
                <w:rPrChange w:id="46" w:author="Palacherla, Susmitha C (NONUS)" w:date="2018-08-14T14:21:00Z">
                  <w:rPr>
                    <w:rStyle w:val="Hyperlink"/>
                    <w:noProof/>
                  </w:rPr>
                </w:rPrChange>
              </w:rPr>
              <w:delText>SCR 14676 Procedure for Historical dashboard export</w:delText>
            </w:r>
            <w:r w:rsidDel="003816B6">
              <w:rPr>
                <w:noProof/>
                <w:webHidden/>
              </w:rPr>
              <w:tab/>
              <w:delText>5</w:delText>
            </w:r>
          </w:del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47" w:name="_GoBack"/>
      <w:bookmarkEnd w:id="47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17395" w:rsidRDefault="00C17395" w:rsidP="00871F07">
      <w:pPr>
        <w:pStyle w:val="Heading2"/>
        <w:numPr>
          <w:ilvl w:val="0"/>
          <w:numId w:val="44"/>
        </w:numPr>
      </w:pPr>
      <w:bookmarkStart w:id="48" w:name="_Toc391395339"/>
      <w:bookmarkStart w:id="49" w:name="_Toc522019803"/>
      <w:r>
        <w:t>SCR 12978 Update eCL Access Control App to point to new eCoaching db</w:t>
      </w:r>
      <w:bookmarkEnd w:id="48"/>
      <w:bookmarkEnd w:id="49"/>
    </w:p>
    <w:p w:rsidR="004F5C38" w:rsidRPr="004F5C38" w:rsidRDefault="004F5C38" w:rsidP="004F5C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50" w:author="Palacherla, Susmitha C (NONUS)" w:date="2018-08-14T11:21:00Z">
          <w:tblPr>
            <w:tblW w:w="0" w:type="auto"/>
            <w:tblInd w:w="-61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549"/>
        <w:gridCol w:w="10455"/>
        <w:tblGridChange w:id="51">
          <w:tblGrid>
            <w:gridCol w:w="2549"/>
            <w:gridCol w:w="10455"/>
          </w:tblGrid>
        </w:tblGridChange>
      </w:tblGrid>
      <w:tr w:rsidR="00871F07" w:rsidTr="00BD2BAF">
        <w:trPr>
          <w:tblHeader/>
          <w:trPrChange w:id="52" w:author="Palacherla, Susmitha C (NONUS)" w:date="2018-08-14T11:21:00Z">
            <w:trPr>
              <w:tblHeader/>
            </w:trPr>
          </w:trPrChange>
        </w:trPr>
        <w:tc>
          <w:tcPr>
            <w:tcW w:w="2549" w:type="dxa"/>
            <w:shd w:val="solid" w:color="auto" w:fill="000000"/>
            <w:tcPrChange w:id="53" w:author="Palacherla, Susmitha C (NONUS)" w:date="2018-08-14T11:21:00Z">
              <w:tcPr>
                <w:tcW w:w="2549" w:type="dxa"/>
                <w:shd w:val="solid" w:color="auto" w:fill="000000"/>
              </w:tcPr>
            </w:tcPrChange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  <w:tcPrChange w:id="54" w:author="Palacherla, Susmitha C (NONUS)" w:date="2018-08-14T11:21:00Z">
              <w:tcPr>
                <w:tcW w:w="10455" w:type="dxa"/>
                <w:shd w:val="solid" w:color="auto" w:fill="000000"/>
              </w:tcPr>
            </w:tcPrChange>
          </w:tcPr>
          <w:p w:rsidR="00871F07" w:rsidRDefault="00871F07" w:rsidP="004F5C38">
            <w:r>
              <w:t>Description</w:t>
            </w:r>
          </w:p>
        </w:tc>
      </w:tr>
      <w:tr w:rsidR="00871F07" w:rsidTr="00BD2BAF">
        <w:tc>
          <w:tcPr>
            <w:tcW w:w="2549" w:type="dxa"/>
            <w:tcPrChange w:id="55" w:author="Palacherla, Susmitha C (NONUS)" w:date="2018-08-14T11:21:00Z">
              <w:tcPr>
                <w:tcW w:w="2549" w:type="dxa"/>
              </w:tcPr>
            </w:tcPrChange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  <w:tcPrChange w:id="56" w:author="Palacherla, Susmitha C (NONUS)" w:date="2018-08-14T11:21:00Z">
              <w:tcPr>
                <w:tcW w:w="10455" w:type="dxa"/>
              </w:tcPr>
            </w:tcPrChange>
          </w:tcPr>
          <w:p w:rsidR="00871F07" w:rsidRDefault="00871F07" w:rsidP="004F5C38">
            <w:r>
              <w:t>Problem Fix</w:t>
            </w:r>
          </w:p>
        </w:tc>
      </w:tr>
      <w:tr w:rsidR="00871F07" w:rsidTr="00BD2BAF">
        <w:tc>
          <w:tcPr>
            <w:tcW w:w="2549" w:type="dxa"/>
            <w:tcPrChange w:id="57" w:author="Palacherla, Susmitha C (NONUS)" w:date="2018-08-14T11:21:00Z">
              <w:tcPr>
                <w:tcW w:w="2549" w:type="dxa"/>
              </w:tcPr>
            </w:tcPrChange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  <w:tcPrChange w:id="58" w:author="Palacherla, Susmitha C (NONUS)" w:date="2018-08-14T11:21:00Z">
              <w:tcPr>
                <w:tcW w:w="10455" w:type="dxa"/>
              </w:tcPr>
            </w:tcPrChange>
          </w:tcPr>
          <w:p w:rsidR="00871F07" w:rsidRDefault="00871F07" w:rsidP="004F5C38">
            <w:r>
              <w:t>A stored procedure needed by the Historical dashboard ACl app was missing. It was created.</w:t>
            </w:r>
          </w:p>
        </w:tc>
      </w:tr>
      <w:tr w:rsidR="00871F07" w:rsidTr="00BD2BAF">
        <w:tc>
          <w:tcPr>
            <w:tcW w:w="2549" w:type="dxa"/>
            <w:tcPrChange w:id="59" w:author="Palacherla, Susmitha C (NONUS)" w:date="2018-08-14T11:21:00Z">
              <w:tcPr>
                <w:tcW w:w="2549" w:type="dxa"/>
              </w:tcPr>
            </w:tcPrChange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  <w:tcPrChange w:id="60" w:author="Palacherla, Susmitha C (NONUS)" w:date="2018-08-14T11:21:00Z">
              <w:tcPr>
                <w:tcW w:w="10455" w:type="dxa"/>
              </w:tcPr>
            </w:tcPrChange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BD2BAF">
        <w:tc>
          <w:tcPr>
            <w:tcW w:w="2549" w:type="dxa"/>
            <w:tcPrChange w:id="61" w:author="Palacherla, Susmitha C (NONUS)" w:date="2018-08-14T11:21:00Z">
              <w:tcPr>
                <w:tcW w:w="2549" w:type="dxa"/>
              </w:tcPr>
            </w:tcPrChange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  <w:tcPrChange w:id="62" w:author="Palacherla, Susmitha C (NONUS)" w:date="2018-08-14T11:21:00Z">
              <w:tcPr>
                <w:tcW w:w="10455" w:type="dxa"/>
              </w:tcPr>
            </w:tcPrChange>
          </w:tcPr>
          <w:p w:rsidR="00871F07" w:rsidRDefault="00871F07" w:rsidP="004F5C38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[sp_Check_AppRole]--Created</w:t>
            </w:r>
          </w:p>
        </w:tc>
      </w:tr>
      <w:tr w:rsidR="00871F07" w:rsidTr="00BD2BAF">
        <w:tc>
          <w:tcPr>
            <w:tcW w:w="2549" w:type="dxa"/>
            <w:tcPrChange w:id="63" w:author="Palacherla, Susmitha C (NONUS)" w:date="2018-08-14T11:21:00Z">
              <w:tcPr>
                <w:tcW w:w="2549" w:type="dxa"/>
              </w:tcPr>
            </w:tcPrChange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  <w:tcPrChange w:id="64" w:author="Palacherla, Susmitha C (NONUS)" w:date="2018-08-14T11:21:00Z">
              <w:tcPr>
                <w:tcW w:w="10455" w:type="dxa"/>
              </w:tcPr>
            </w:tcPrChange>
          </w:tcPr>
          <w:p w:rsidR="00871F07" w:rsidRDefault="00871F07" w:rsidP="004F5C38">
            <w:r w:rsidRPr="00871F07">
              <w:t>CCO_eCoaching_Historical_Dashboard_Create.sql</w:t>
            </w:r>
          </w:p>
        </w:tc>
      </w:tr>
      <w:tr w:rsidR="00871F07" w:rsidTr="00BD2BAF">
        <w:tc>
          <w:tcPr>
            <w:tcW w:w="2549" w:type="dxa"/>
            <w:tcPrChange w:id="65" w:author="Palacherla, Susmitha C (NONUS)" w:date="2018-08-14T11:21:00Z">
              <w:tcPr>
                <w:tcW w:w="2549" w:type="dxa"/>
              </w:tcPr>
            </w:tcPrChange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  <w:tcPrChange w:id="66" w:author="Palacherla, Susmitha C (NONUS)" w:date="2018-08-14T11:21:00Z">
              <w:tcPr>
                <w:tcW w:w="10455" w:type="dxa"/>
              </w:tcPr>
            </w:tcPrChange>
          </w:tcPr>
          <w:p w:rsidR="00871F07" w:rsidRPr="00871F07" w:rsidRDefault="00871F07" w:rsidP="004F5C38">
            <w:r>
              <w:t>SP returns if lanid passed is an admin or not.</w:t>
            </w:r>
          </w:p>
        </w:tc>
      </w:tr>
    </w:tbl>
    <w:p w:rsidR="00871F07" w:rsidRPr="00871F07" w:rsidRDefault="00871F07" w:rsidP="00871F07"/>
    <w:tbl>
      <w:tblPr>
        <w:tblW w:w="129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  <w:tblPrChange w:id="67" w:author="Palacherla, Susmitha C (NONUS)" w:date="2018-08-14T11:21:00Z">
          <w:tblPr>
            <w:tblW w:w="13500" w:type="dxa"/>
            <w:tblInd w:w="-612" w:type="dxa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00"/>
        <w:gridCol w:w="3960"/>
        <w:gridCol w:w="4500"/>
        <w:gridCol w:w="1260"/>
        <w:gridCol w:w="2358"/>
        <w:tblGridChange w:id="68">
          <w:tblGrid>
            <w:gridCol w:w="900"/>
            <w:gridCol w:w="3960"/>
            <w:gridCol w:w="4500"/>
            <w:gridCol w:w="1260"/>
            <w:gridCol w:w="2880"/>
          </w:tblGrid>
        </w:tblGridChange>
      </w:tblGrid>
      <w:tr w:rsidR="00871F07" w:rsidRPr="00FF5201" w:rsidTr="00BD2BAF">
        <w:trPr>
          <w:cantSplit/>
          <w:tblHeader/>
          <w:trPrChange w:id="69" w:author="Palacherla, Susmitha C (NONUS)" w:date="2018-08-14T11:21:00Z">
            <w:trPr>
              <w:cantSplit/>
              <w:tblHeader/>
            </w:trPr>
          </w:trPrChange>
        </w:trPr>
        <w:tc>
          <w:tcPr>
            <w:tcW w:w="900" w:type="dxa"/>
            <w:shd w:val="clear" w:color="auto" w:fill="A6A6A6"/>
            <w:tcPrChange w:id="70" w:author="Palacherla, Susmitha C (NONUS)" w:date="2018-08-14T11:21:00Z">
              <w:tcPr>
                <w:tcW w:w="900" w:type="dxa"/>
                <w:shd w:val="clear" w:color="auto" w:fill="A6A6A6"/>
              </w:tcPr>
            </w:tcPrChange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  <w:tcPrChange w:id="71" w:author="Palacherla, Susmitha C (NONUS)" w:date="2018-08-14T11:21:00Z">
              <w:tcPr>
                <w:tcW w:w="3960" w:type="dxa"/>
                <w:shd w:val="clear" w:color="auto" w:fill="A6A6A6"/>
              </w:tcPr>
            </w:tcPrChange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  <w:tcPrChange w:id="72" w:author="Palacherla, Susmitha C (NONUS)" w:date="2018-08-14T11:21:00Z">
              <w:tcPr>
                <w:tcW w:w="4500" w:type="dxa"/>
                <w:shd w:val="clear" w:color="auto" w:fill="A6A6A6"/>
              </w:tcPr>
            </w:tcPrChange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  <w:tcPrChange w:id="73" w:author="Palacherla, Susmitha C (NONUS)" w:date="2018-08-14T11:21:00Z">
              <w:tcPr>
                <w:tcW w:w="1260" w:type="dxa"/>
                <w:shd w:val="clear" w:color="auto" w:fill="A6A6A6"/>
              </w:tcPr>
            </w:tcPrChange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58" w:type="dxa"/>
            <w:shd w:val="clear" w:color="auto" w:fill="A6A6A6"/>
            <w:tcPrChange w:id="74" w:author="Palacherla, Susmitha C (NONUS)" w:date="2018-08-14T11:21:00Z">
              <w:tcPr>
                <w:tcW w:w="2880" w:type="dxa"/>
                <w:shd w:val="clear" w:color="auto" w:fill="A6A6A6"/>
              </w:tcPr>
            </w:tcPrChange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BD2BAF">
        <w:trPr>
          <w:cantSplit/>
          <w:trPrChange w:id="75" w:author="Palacherla, Susmitha C (NONUS)" w:date="2018-08-14T11:21:00Z">
            <w:trPr>
              <w:cantSplit/>
            </w:trPr>
          </w:trPrChange>
        </w:trPr>
        <w:tc>
          <w:tcPr>
            <w:tcW w:w="900" w:type="dxa"/>
            <w:tcPrChange w:id="76" w:author="Palacherla, Susmitha C (NONUS)" w:date="2018-08-14T11:21:00Z">
              <w:tcPr>
                <w:tcW w:w="900" w:type="dxa"/>
              </w:tcPr>
            </w:tcPrChange>
          </w:tcPr>
          <w:p w:rsidR="00871F07" w:rsidRPr="00FF5201" w:rsidRDefault="00FE3B0E" w:rsidP="00FE3B0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1.1</w:t>
            </w:r>
          </w:p>
        </w:tc>
        <w:tc>
          <w:tcPr>
            <w:tcW w:w="3960" w:type="dxa"/>
            <w:tcPrChange w:id="77" w:author="Palacherla, Susmitha C (NONUS)" w:date="2018-08-14T11:21:00Z">
              <w:tcPr>
                <w:tcW w:w="3960" w:type="dxa"/>
              </w:tcPr>
            </w:tcPrChange>
          </w:tcPr>
          <w:p w:rsidR="00871F07" w:rsidRDefault="00871F07" w:rsidP="004F5C3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4F5C38">
              <w:rPr>
                <w:rFonts w:asciiTheme="minorHAnsi" w:hAnsiTheme="minorHAnsi"/>
              </w:rPr>
              <w:t>with a known admin user value</w:t>
            </w:r>
            <w:r w:rsidR="00202208">
              <w:rPr>
                <w:rFonts w:asciiTheme="minorHAnsi" w:hAnsiTheme="minorHAnsi"/>
              </w:rPr>
              <w:t xml:space="preserve"> in table </w:t>
            </w:r>
            <w:r w:rsidR="00202208"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4F5C38">
            <w:pPr>
              <w:rPr>
                <w:rFonts w:asciiTheme="minorHAnsi" w:hAnsiTheme="minorHAnsi"/>
              </w:rPr>
            </w:pPr>
          </w:p>
          <w:p w:rsidR="004F5C38" w:rsidRPr="0057471C" w:rsidRDefault="004F5C3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</w:tc>
        <w:tc>
          <w:tcPr>
            <w:tcW w:w="4500" w:type="dxa"/>
            <w:tcPrChange w:id="78" w:author="Palacherla, Susmitha C (NONUS)" w:date="2018-08-14T11:21:00Z">
              <w:tcPr>
                <w:tcW w:w="4500" w:type="dxa"/>
              </w:tcPr>
            </w:tcPrChange>
          </w:tcPr>
          <w:p w:rsidR="00871F07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‘Y’</w:t>
            </w:r>
          </w:p>
        </w:tc>
        <w:tc>
          <w:tcPr>
            <w:tcW w:w="1260" w:type="dxa"/>
            <w:tcPrChange w:id="79" w:author="Palacherla, Susmitha C (NONUS)" w:date="2018-08-14T11:21:00Z">
              <w:tcPr>
                <w:tcW w:w="1260" w:type="dxa"/>
              </w:tcPr>
            </w:tcPrChange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  <w:tcPrChange w:id="80" w:author="Palacherla, Susmitha C (NONUS)" w:date="2018-08-14T11:21:00Z">
              <w:tcPr>
                <w:tcW w:w="2880" w:type="dxa"/>
              </w:tcPr>
            </w:tcPrChange>
          </w:tcPr>
          <w:p w:rsidR="00871F07" w:rsidRPr="00FF5201" w:rsidRDefault="00871F07" w:rsidP="004F5C38">
            <w:pPr>
              <w:rPr>
                <w:i/>
              </w:rPr>
            </w:pPr>
          </w:p>
        </w:tc>
      </w:tr>
      <w:tr w:rsidR="004F5C38" w:rsidRPr="00FF5201" w:rsidTr="00BD2BAF">
        <w:trPr>
          <w:cantSplit/>
          <w:trPrChange w:id="81" w:author="Palacherla, Susmitha C (NONUS)" w:date="2018-08-14T11:21:00Z">
            <w:trPr>
              <w:cantSplit/>
            </w:trPr>
          </w:trPrChange>
        </w:trPr>
        <w:tc>
          <w:tcPr>
            <w:tcW w:w="900" w:type="dxa"/>
            <w:tcPrChange w:id="82" w:author="Palacherla, Susmitha C (NONUS)" w:date="2018-08-14T11:21:00Z">
              <w:tcPr>
                <w:tcW w:w="900" w:type="dxa"/>
              </w:tcPr>
            </w:tcPrChange>
          </w:tcPr>
          <w:p w:rsidR="004F5C38" w:rsidRPr="00FF5201" w:rsidRDefault="00FE3B0E" w:rsidP="004F5C3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1.2</w:t>
            </w:r>
          </w:p>
        </w:tc>
        <w:tc>
          <w:tcPr>
            <w:tcW w:w="3960" w:type="dxa"/>
            <w:tcPrChange w:id="83" w:author="Palacherla, Susmitha C (NONUS)" w:date="2018-08-14T11:21:00Z">
              <w:tcPr>
                <w:tcW w:w="3960" w:type="dxa"/>
              </w:tcPr>
            </w:tcPrChange>
          </w:tcPr>
          <w:p w:rsidR="004F5C38" w:rsidRDefault="004F5C38" w:rsidP="004F5C3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with a known non admin user value</w:t>
            </w:r>
            <w:r w:rsidR="00202208">
              <w:rPr>
                <w:rFonts w:asciiTheme="minorHAnsi" w:hAnsiTheme="minorHAnsi"/>
              </w:rPr>
              <w:t xml:space="preserve"> in table </w:t>
            </w:r>
            <w:r w:rsidR="00202208"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4F5C38">
            <w:pPr>
              <w:rPr>
                <w:rFonts w:asciiTheme="minorHAnsi" w:hAnsiTheme="minorHAnsi"/>
              </w:rPr>
            </w:pPr>
          </w:p>
          <w:p w:rsidR="004F5C38" w:rsidRDefault="004F5C3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N'arguma'</w:t>
            </w:r>
          </w:p>
        </w:tc>
        <w:tc>
          <w:tcPr>
            <w:tcW w:w="4500" w:type="dxa"/>
            <w:tcPrChange w:id="84" w:author="Palacherla, Susmitha C (NONUS)" w:date="2018-08-14T11:21:00Z">
              <w:tcPr>
                <w:tcW w:w="4500" w:type="dxa"/>
              </w:tcPr>
            </w:tcPrChange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‘N’</w:t>
            </w:r>
          </w:p>
        </w:tc>
        <w:tc>
          <w:tcPr>
            <w:tcW w:w="1260" w:type="dxa"/>
            <w:tcPrChange w:id="85" w:author="Palacherla, Susmitha C (NONUS)" w:date="2018-08-14T11:21:00Z">
              <w:tcPr>
                <w:tcW w:w="1260" w:type="dxa"/>
              </w:tcPr>
            </w:tcPrChange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  <w:tcPrChange w:id="86" w:author="Palacherla, Susmitha C (NONUS)" w:date="2018-08-14T11:21:00Z">
              <w:tcPr>
                <w:tcW w:w="2880" w:type="dxa"/>
              </w:tcPr>
            </w:tcPrChange>
          </w:tcPr>
          <w:p w:rsidR="004F5C38" w:rsidRPr="00FF5201" w:rsidRDefault="004F5C38" w:rsidP="004F5C38">
            <w:pPr>
              <w:rPr>
                <w:i/>
              </w:rPr>
            </w:pPr>
          </w:p>
        </w:tc>
      </w:tr>
      <w:tr w:rsidR="00202208" w:rsidRPr="00FF5201" w:rsidTr="00BD2BAF">
        <w:trPr>
          <w:cantSplit/>
          <w:trPrChange w:id="87" w:author="Palacherla, Susmitha C (NONUS)" w:date="2018-08-14T11:21:00Z">
            <w:trPr>
              <w:cantSplit/>
            </w:trPr>
          </w:trPrChange>
        </w:trPr>
        <w:tc>
          <w:tcPr>
            <w:tcW w:w="900" w:type="dxa"/>
            <w:tcPrChange w:id="88" w:author="Palacherla, Susmitha C (NONUS)" w:date="2018-08-14T11:21:00Z">
              <w:tcPr>
                <w:tcW w:w="900" w:type="dxa"/>
              </w:tcPr>
            </w:tcPrChange>
          </w:tcPr>
          <w:p w:rsidR="00202208" w:rsidRPr="00202208" w:rsidRDefault="00FE3B0E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1.3</w:t>
            </w:r>
          </w:p>
        </w:tc>
        <w:tc>
          <w:tcPr>
            <w:tcW w:w="3960" w:type="dxa"/>
            <w:tcPrChange w:id="89" w:author="Palacherla, Susmitha C (NONUS)" w:date="2018-08-14T11:21:00Z">
              <w:tcPr>
                <w:tcW w:w="3960" w:type="dxa"/>
              </w:tcPr>
            </w:tcPrChange>
          </w:tcPr>
          <w:p w:rsidR="00202208" w:rsidRDefault="00202208" w:rsidP="0020220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with a known admin user value having an actual end date and not the open ended end date 99991231 in table </w:t>
            </w:r>
            <w:r>
              <w:rPr>
                <w:rFonts w:ascii="Courier New" w:hAnsi="Courier New" w:cs="Courier New"/>
                <w:noProof/>
                <w:color w:val="FF0000"/>
              </w:rPr>
              <w:t>[EC].[Historical_Dashboard_ACL]</w:t>
            </w:r>
          </w:p>
          <w:p w:rsidR="00202208" w:rsidRDefault="00202208" w:rsidP="00202208">
            <w:pPr>
              <w:rPr>
                <w:rFonts w:asciiTheme="minorHAnsi" w:hAnsiTheme="minorHAnsi"/>
              </w:rPr>
            </w:pP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[sp_Check_AppRole]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@nvcLANID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N'cortco'</w:t>
            </w:r>
          </w:p>
        </w:tc>
        <w:tc>
          <w:tcPr>
            <w:tcW w:w="4500" w:type="dxa"/>
            <w:tcPrChange w:id="90" w:author="Palacherla, Susmitha C (NONUS)" w:date="2018-08-14T11:21:00Z">
              <w:tcPr>
                <w:tcW w:w="4500" w:type="dxa"/>
              </w:tcPr>
            </w:tcPrChange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‘N’</w:t>
            </w:r>
          </w:p>
        </w:tc>
        <w:tc>
          <w:tcPr>
            <w:tcW w:w="1260" w:type="dxa"/>
            <w:tcPrChange w:id="91" w:author="Palacherla, Susmitha C (NONUS)" w:date="2018-08-14T11:21:00Z">
              <w:tcPr>
                <w:tcW w:w="1260" w:type="dxa"/>
              </w:tcPr>
            </w:tcPrChange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  <w:tcPrChange w:id="92" w:author="Palacherla, Susmitha C (NONUS)" w:date="2018-08-14T11:21:00Z">
              <w:tcPr>
                <w:tcW w:w="2880" w:type="dxa"/>
              </w:tcPr>
            </w:tcPrChange>
          </w:tcPr>
          <w:p w:rsidR="00202208" w:rsidRPr="00FF5201" w:rsidRDefault="00202208" w:rsidP="004F5C38">
            <w:pPr>
              <w:rPr>
                <w:i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1D6AF1" w:rsidRDefault="001D6AF1" w:rsidP="00871F07"/>
    <w:p w:rsidR="001D6AF1" w:rsidRDefault="001D6AF1" w:rsidP="00871F07"/>
    <w:p w:rsidR="001D6AF1" w:rsidRDefault="001D6AF1" w:rsidP="00871F07"/>
    <w:p w:rsidR="001D6AF1" w:rsidDel="00BD2BAF" w:rsidRDefault="001D6AF1" w:rsidP="00871F07">
      <w:pPr>
        <w:rPr>
          <w:del w:id="93" w:author="Palacherla, Susmitha C (NONUS)" w:date="2018-08-14T11:22:00Z"/>
        </w:rPr>
      </w:pPr>
    </w:p>
    <w:p w:rsidR="001D6AF1" w:rsidRDefault="001D6AF1" w:rsidP="00871F07"/>
    <w:p w:rsidR="001D6AF1" w:rsidRDefault="001D6AF1" w:rsidP="001D6AF1">
      <w:pPr>
        <w:pStyle w:val="Heading2"/>
        <w:numPr>
          <w:ilvl w:val="0"/>
          <w:numId w:val="44"/>
        </w:numPr>
      </w:pPr>
      <w:bookmarkStart w:id="94" w:name="_Toc522019804"/>
      <w:r>
        <w:t>SCR 14676 Procedure for Historical dashboard export</w:t>
      </w:r>
      <w:bookmarkEnd w:id="94"/>
    </w:p>
    <w:p w:rsidR="001D6AF1" w:rsidRPr="004F5C38" w:rsidRDefault="001D6AF1" w:rsidP="001D6A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95" w:author="Palacherla, Susmitha C (NONUS)" w:date="2018-08-14T11:21:00Z">
          <w:tblPr>
            <w:tblW w:w="0" w:type="auto"/>
            <w:tblInd w:w="-61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549"/>
        <w:gridCol w:w="10455"/>
        <w:tblGridChange w:id="96">
          <w:tblGrid>
            <w:gridCol w:w="2549"/>
            <w:gridCol w:w="10455"/>
          </w:tblGrid>
        </w:tblGridChange>
      </w:tblGrid>
      <w:tr w:rsidR="001D6AF1" w:rsidTr="00BD2BAF">
        <w:trPr>
          <w:tblHeader/>
          <w:trPrChange w:id="97" w:author="Palacherla, Susmitha C (NONUS)" w:date="2018-08-14T11:21:00Z">
            <w:trPr>
              <w:tblHeader/>
            </w:trPr>
          </w:trPrChange>
        </w:trPr>
        <w:tc>
          <w:tcPr>
            <w:tcW w:w="2549" w:type="dxa"/>
            <w:shd w:val="solid" w:color="auto" w:fill="000000"/>
            <w:tcPrChange w:id="98" w:author="Palacherla, Susmitha C (NONUS)" w:date="2018-08-14T11:21:00Z">
              <w:tcPr>
                <w:tcW w:w="2549" w:type="dxa"/>
                <w:shd w:val="solid" w:color="auto" w:fill="000000"/>
              </w:tcPr>
            </w:tcPrChange>
          </w:tcPr>
          <w:p w:rsidR="001D6AF1" w:rsidRDefault="001D6AF1" w:rsidP="00906E8C">
            <w:r>
              <w:t>Item</w:t>
            </w:r>
          </w:p>
        </w:tc>
        <w:tc>
          <w:tcPr>
            <w:tcW w:w="10455" w:type="dxa"/>
            <w:shd w:val="solid" w:color="auto" w:fill="000000"/>
            <w:tcPrChange w:id="99" w:author="Palacherla, Susmitha C (NONUS)" w:date="2018-08-14T11:21:00Z">
              <w:tcPr>
                <w:tcW w:w="10455" w:type="dxa"/>
                <w:shd w:val="solid" w:color="auto" w:fill="000000"/>
              </w:tcPr>
            </w:tcPrChange>
          </w:tcPr>
          <w:p w:rsidR="001D6AF1" w:rsidRDefault="001D6AF1" w:rsidP="00906E8C">
            <w:r>
              <w:t>Description</w:t>
            </w:r>
          </w:p>
        </w:tc>
      </w:tr>
      <w:tr w:rsidR="001D6AF1" w:rsidTr="00BD2BAF">
        <w:tc>
          <w:tcPr>
            <w:tcW w:w="2549" w:type="dxa"/>
            <w:tcPrChange w:id="100" w:author="Palacherla, Susmitha C (NONUS)" w:date="2018-08-14T11:21:00Z">
              <w:tcPr>
                <w:tcW w:w="2549" w:type="dxa"/>
              </w:tcPr>
            </w:tcPrChange>
          </w:tcPr>
          <w:p w:rsidR="001D6AF1" w:rsidRDefault="001D6AF1" w:rsidP="00906E8C">
            <w:r>
              <w:t>Change Type</w:t>
            </w:r>
          </w:p>
        </w:tc>
        <w:tc>
          <w:tcPr>
            <w:tcW w:w="10455" w:type="dxa"/>
            <w:tcPrChange w:id="101" w:author="Palacherla, Susmitha C (NONUS)" w:date="2018-08-14T11:21:00Z">
              <w:tcPr>
                <w:tcW w:w="10455" w:type="dxa"/>
              </w:tcPr>
            </w:tcPrChange>
          </w:tcPr>
          <w:p w:rsidR="001D6AF1" w:rsidRDefault="001D6AF1" w:rsidP="00906E8C">
            <w:r>
              <w:t>New Functionality</w:t>
            </w:r>
          </w:p>
        </w:tc>
      </w:tr>
      <w:tr w:rsidR="001D6AF1" w:rsidTr="00BD2BAF">
        <w:tc>
          <w:tcPr>
            <w:tcW w:w="2549" w:type="dxa"/>
            <w:tcPrChange w:id="102" w:author="Palacherla, Susmitha C (NONUS)" w:date="2018-08-14T11:21:00Z">
              <w:tcPr>
                <w:tcW w:w="2549" w:type="dxa"/>
              </w:tcPr>
            </w:tcPrChange>
          </w:tcPr>
          <w:p w:rsidR="001D6AF1" w:rsidRDefault="001D6AF1" w:rsidP="00906E8C">
            <w:r>
              <w:t>Change Description</w:t>
            </w:r>
          </w:p>
        </w:tc>
        <w:tc>
          <w:tcPr>
            <w:tcW w:w="10455" w:type="dxa"/>
            <w:tcPrChange w:id="103" w:author="Palacherla, Susmitha C (NONUS)" w:date="2018-08-14T11:21:00Z">
              <w:tcPr>
                <w:tcW w:w="10455" w:type="dxa"/>
              </w:tcPr>
            </w:tcPrChange>
          </w:tcPr>
          <w:p w:rsidR="001D6AF1" w:rsidRDefault="001D6AF1" w:rsidP="001D6AF1">
            <w:r>
              <w:t>A new stored procedure created to export the historical dashboard (additional columns than the one displayed in the UI)</w:t>
            </w:r>
          </w:p>
        </w:tc>
      </w:tr>
      <w:tr w:rsidR="001D6AF1" w:rsidTr="00BD2BAF">
        <w:tc>
          <w:tcPr>
            <w:tcW w:w="2549" w:type="dxa"/>
            <w:tcPrChange w:id="104" w:author="Palacherla, Susmitha C (NONUS)" w:date="2018-08-14T11:21:00Z">
              <w:tcPr>
                <w:tcW w:w="2549" w:type="dxa"/>
              </w:tcPr>
            </w:tcPrChange>
          </w:tcPr>
          <w:p w:rsidR="001D6AF1" w:rsidRDefault="001D6AF1" w:rsidP="00906E8C">
            <w:r>
              <w:t>Test Environment</w:t>
            </w:r>
          </w:p>
        </w:tc>
        <w:tc>
          <w:tcPr>
            <w:tcW w:w="10455" w:type="dxa"/>
            <w:tcPrChange w:id="105" w:author="Palacherla, Susmitha C (NONUS)" w:date="2018-08-14T11:21:00Z">
              <w:tcPr>
                <w:tcW w:w="10455" w:type="dxa"/>
              </w:tcPr>
            </w:tcPrChange>
          </w:tcPr>
          <w:p w:rsidR="001D6AF1" w:rsidRDefault="001D6AF1" w:rsidP="00906E8C">
            <w:r>
              <w:t xml:space="preserve">eCoaching_Dev database on vrivfssdbt02\scord01,1437 </w:t>
            </w:r>
          </w:p>
        </w:tc>
      </w:tr>
      <w:tr w:rsidR="001D6AF1" w:rsidTr="00BD2BAF">
        <w:tc>
          <w:tcPr>
            <w:tcW w:w="2549" w:type="dxa"/>
            <w:tcPrChange w:id="106" w:author="Palacherla, Susmitha C (NONUS)" w:date="2018-08-14T11:21:00Z">
              <w:tcPr>
                <w:tcW w:w="2549" w:type="dxa"/>
              </w:tcPr>
            </w:tcPrChange>
          </w:tcPr>
          <w:p w:rsidR="001D6AF1" w:rsidRDefault="001D6AF1" w:rsidP="00906E8C">
            <w:r>
              <w:t>Code Modules created/updated</w:t>
            </w:r>
          </w:p>
        </w:tc>
        <w:tc>
          <w:tcPr>
            <w:tcW w:w="10455" w:type="dxa"/>
            <w:tcPrChange w:id="107" w:author="Palacherla, Susmitha C (NONUS)" w:date="2018-08-14T11:21:00Z">
              <w:tcPr>
                <w:tcW w:w="10455" w:type="dxa"/>
              </w:tcPr>
            </w:tcPrChange>
          </w:tcPr>
          <w:p w:rsidR="001D6AF1" w:rsidRDefault="001D6AF1" w:rsidP="00906E8C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[sp_SelectFrom_Coaching_Log_Historical_Export]Created</w:t>
            </w:r>
          </w:p>
        </w:tc>
      </w:tr>
      <w:tr w:rsidR="001D6AF1" w:rsidTr="00BD2BAF">
        <w:tc>
          <w:tcPr>
            <w:tcW w:w="2549" w:type="dxa"/>
            <w:tcPrChange w:id="108" w:author="Palacherla, Susmitha C (NONUS)" w:date="2018-08-14T11:21:00Z">
              <w:tcPr>
                <w:tcW w:w="2549" w:type="dxa"/>
              </w:tcPr>
            </w:tcPrChange>
          </w:tcPr>
          <w:p w:rsidR="001D6AF1" w:rsidRDefault="001D6AF1" w:rsidP="00906E8C">
            <w:r>
              <w:t>Code doc</w:t>
            </w:r>
          </w:p>
        </w:tc>
        <w:tc>
          <w:tcPr>
            <w:tcW w:w="10455" w:type="dxa"/>
            <w:tcPrChange w:id="109" w:author="Palacherla, Susmitha C (NONUS)" w:date="2018-08-14T11:21:00Z">
              <w:tcPr>
                <w:tcW w:w="10455" w:type="dxa"/>
              </w:tcPr>
            </w:tcPrChange>
          </w:tcPr>
          <w:p w:rsidR="001D6AF1" w:rsidRDefault="001D6AF1" w:rsidP="00906E8C">
            <w:r w:rsidRPr="001D6AF1">
              <w:t>CCO_eCoaching_Log_Create.sql</w:t>
            </w:r>
          </w:p>
        </w:tc>
      </w:tr>
      <w:tr w:rsidR="001D6AF1" w:rsidTr="00BD2BAF">
        <w:tc>
          <w:tcPr>
            <w:tcW w:w="2549" w:type="dxa"/>
            <w:tcPrChange w:id="110" w:author="Palacherla, Susmitha C (NONUS)" w:date="2018-08-14T11:21:00Z">
              <w:tcPr>
                <w:tcW w:w="2549" w:type="dxa"/>
              </w:tcPr>
            </w:tcPrChange>
          </w:tcPr>
          <w:p w:rsidR="001D6AF1" w:rsidRDefault="001D6AF1" w:rsidP="00906E8C">
            <w:r>
              <w:t>Notes</w:t>
            </w:r>
          </w:p>
        </w:tc>
        <w:tc>
          <w:tcPr>
            <w:tcW w:w="10455" w:type="dxa"/>
            <w:tcPrChange w:id="111" w:author="Palacherla, Susmitha C (NONUS)" w:date="2018-08-14T11:21:00Z">
              <w:tcPr>
                <w:tcW w:w="10455" w:type="dxa"/>
              </w:tcPr>
            </w:tcPrChange>
          </w:tcPr>
          <w:p w:rsidR="001D6AF1" w:rsidRPr="00871F07" w:rsidRDefault="001D6AF1" w:rsidP="001D6AF1">
            <w:r>
              <w:t>SP returns data based on the same 10 input params as the regular historical dashboard with additional columns.</w:t>
            </w:r>
          </w:p>
        </w:tc>
      </w:tr>
    </w:tbl>
    <w:p w:rsidR="001D6AF1" w:rsidRPr="00871F07" w:rsidRDefault="001D6AF1" w:rsidP="001D6AF1"/>
    <w:tbl>
      <w:tblPr>
        <w:tblW w:w="129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  <w:tblPrChange w:id="112" w:author="Palacherla, Susmitha C (NONUS)" w:date="2018-08-14T11:21:00Z">
          <w:tblPr>
            <w:tblW w:w="13500" w:type="dxa"/>
            <w:tblInd w:w="-612" w:type="dxa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00"/>
        <w:gridCol w:w="3960"/>
        <w:gridCol w:w="4500"/>
        <w:gridCol w:w="1260"/>
        <w:gridCol w:w="2358"/>
        <w:tblGridChange w:id="113">
          <w:tblGrid>
            <w:gridCol w:w="900"/>
            <w:gridCol w:w="3960"/>
            <w:gridCol w:w="4500"/>
            <w:gridCol w:w="1260"/>
            <w:gridCol w:w="2880"/>
          </w:tblGrid>
        </w:tblGridChange>
      </w:tblGrid>
      <w:tr w:rsidR="001D6AF1" w:rsidRPr="00FF5201" w:rsidTr="00BD2BAF">
        <w:trPr>
          <w:cantSplit/>
          <w:tblHeader/>
          <w:trPrChange w:id="114" w:author="Palacherla, Susmitha C (NONUS)" w:date="2018-08-14T11:21:00Z">
            <w:trPr>
              <w:cantSplit/>
              <w:tblHeader/>
            </w:trPr>
          </w:trPrChange>
        </w:trPr>
        <w:tc>
          <w:tcPr>
            <w:tcW w:w="900" w:type="dxa"/>
            <w:shd w:val="clear" w:color="auto" w:fill="A6A6A6"/>
            <w:tcPrChange w:id="115" w:author="Palacherla, Susmitha C (NONUS)" w:date="2018-08-14T11:21:00Z">
              <w:tcPr>
                <w:tcW w:w="900" w:type="dxa"/>
                <w:shd w:val="clear" w:color="auto" w:fill="A6A6A6"/>
              </w:tcPr>
            </w:tcPrChange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  <w:tcPrChange w:id="116" w:author="Palacherla, Susmitha C (NONUS)" w:date="2018-08-14T11:21:00Z">
              <w:tcPr>
                <w:tcW w:w="3960" w:type="dxa"/>
                <w:shd w:val="clear" w:color="auto" w:fill="A6A6A6"/>
              </w:tcPr>
            </w:tcPrChange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  <w:tcPrChange w:id="117" w:author="Palacherla, Susmitha C (NONUS)" w:date="2018-08-14T11:21:00Z">
              <w:tcPr>
                <w:tcW w:w="4500" w:type="dxa"/>
                <w:shd w:val="clear" w:color="auto" w:fill="A6A6A6"/>
              </w:tcPr>
            </w:tcPrChange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  <w:tcPrChange w:id="118" w:author="Palacherla, Susmitha C (NONUS)" w:date="2018-08-14T11:21:00Z">
              <w:tcPr>
                <w:tcW w:w="1260" w:type="dxa"/>
                <w:shd w:val="clear" w:color="auto" w:fill="A6A6A6"/>
              </w:tcPr>
            </w:tcPrChange>
          </w:tcPr>
          <w:p w:rsidR="001D6AF1" w:rsidRPr="00FF5201" w:rsidRDefault="001D6AF1" w:rsidP="00906E8C">
            <w:pPr>
              <w:rPr>
                <w:i/>
              </w:rPr>
            </w:pPr>
            <w:r w:rsidRPr="00FF5201">
              <w:t>RESULTS</w:t>
            </w:r>
          </w:p>
          <w:p w:rsidR="001D6AF1" w:rsidRPr="00FF5201" w:rsidRDefault="001D6AF1" w:rsidP="00906E8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358" w:type="dxa"/>
            <w:shd w:val="clear" w:color="auto" w:fill="A6A6A6"/>
            <w:tcPrChange w:id="119" w:author="Palacherla, Susmitha C (NONUS)" w:date="2018-08-14T11:21:00Z">
              <w:tcPr>
                <w:tcW w:w="2880" w:type="dxa"/>
                <w:shd w:val="clear" w:color="auto" w:fill="A6A6A6"/>
              </w:tcPr>
            </w:tcPrChange>
          </w:tcPr>
          <w:p w:rsidR="001D6AF1" w:rsidRDefault="001D6AF1" w:rsidP="00906E8C">
            <w:pPr>
              <w:rPr>
                <w:ins w:id="120" w:author="Palacherla, Susmitha C (NONUS)" w:date="2018-08-14T11:22:00Z"/>
              </w:rPr>
            </w:pPr>
            <w:r w:rsidRPr="00FF5201">
              <w:t>COMMENTS</w:t>
            </w:r>
          </w:p>
          <w:p w:rsidR="00BD2BAF" w:rsidRPr="00FF5201" w:rsidRDefault="00BD2BAF" w:rsidP="00906E8C">
            <w:pPr>
              <w:rPr>
                <w:i/>
              </w:rPr>
            </w:pPr>
          </w:p>
        </w:tc>
      </w:tr>
      <w:tr w:rsidR="001D6AF1" w:rsidRPr="00FF5201" w:rsidTr="00BD2BAF">
        <w:trPr>
          <w:cantSplit/>
          <w:trPrChange w:id="121" w:author="Palacherla, Susmitha C (NONUS)" w:date="2018-08-14T11:21:00Z">
            <w:trPr>
              <w:cantSplit/>
            </w:trPr>
          </w:trPrChange>
        </w:trPr>
        <w:tc>
          <w:tcPr>
            <w:tcW w:w="900" w:type="dxa"/>
            <w:tcPrChange w:id="122" w:author="Palacherla, Susmitha C (NONUS)" w:date="2018-08-14T11:21:00Z">
              <w:tcPr>
                <w:tcW w:w="900" w:type="dxa"/>
              </w:tcPr>
            </w:tcPrChange>
          </w:tcPr>
          <w:p w:rsidR="001D6AF1" w:rsidRPr="00FF5201" w:rsidRDefault="00FE3B0E" w:rsidP="00906E8C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  <w:tcPrChange w:id="123" w:author="Palacherla, Susmitha C (NONUS)" w:date="2018-08-14T11:21:00Z">
              <w:tcPr>
                <w:tcW w:w="3960" w:type="dxa"/>
              </w:tcPr>
            </w:tcPrChange>
          </w:tcPr>
          <w:p w:rsidR="001D6AF1" w:rsidRDefault="001D6AF1" w:rsidP="001D6AF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Execute stored procedure for a give date range</w:t>
            </w:r>
          </w:p>
          <w:p w:rsidR="001D6AF1" w:rsidRDefault="001D6AF1" w:rsidP="001D6AF1">
            <w:pPr>
              <w:rPr>
                <w:rFonts w:asciiTheme="minorHAnsi" w:hAnsiTheme="minorHAnsi"/>
                <w:bCs/>
              </w:rPr>
            </w:pPr>
          </w:p>
          <w:p w:rsidR="001D6AF1" w:rsidRDefault="001D6AF1" w:rsidP="001D6AF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D6AF1" w:rsidRPr="0057471C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  <w:tcPrChange w:id="124" w:author="Palacherla, Susmitha C (NONUS)" w:date="2018-08-14T11:21:00Z">
              <w:tcPr>
                <w:tcW w:w="4500" w:type="dxa"/>
              </w:tcPr>
            </w:tcPrChange>
          </w:tcPr>
          <w:p w:rsidR="001D6AF1" w:rsidRPr="00202208" w:rsidRDefault="00FE3B0E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34 rows exported.</w:t>
            </w:r>
          </w:p>
        </w:tc>
        <w:tc>
          <w:tcPr>
            <w:tcW w:w="1260" w:type="dxa"/>
            <w:tcPrChange w:id="125" w:author="Palacherla, Susmitha C (NONUS)" w:date="2018-08-14T11:21:00Z">
              <w:tcPr>
                <w:tcW w:w="1260" w:type="dxa"/>
              </w:tcPr>
            </w:tcPrChange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  <w:tcPrChange w:id="126" w:author="Palacherla, Susmitha C (NONUS)" w:date="2018-08-14T11:21:00Z">
              <w:tcPr>
                <w:tcW w:w="2880" w:type="dxa"/>
              </w:tcPr>
            </w:tcPrChange>
          </w:tcPr>
          <w:p w:rsidR="001D6AF1" w:rsidRPr="00FF5201" w:rsidRDefault="00FE3B0E" w:rsidP="00906E8C">
            <w:pPr>
              <w:rPr>
                <w:i/>
              </w:rPr>
            </w:pPr>
            <w:r w:rsidRPr="00FE3B0E">
              <w:rPr>
                <w:rFonts w:asciiTheme="minorHAnsi" w:hAnsiTheme="minorHAnsi"/>
                <w:bCs/>
              </w:rPr>
              <w:t>Data was exported to Excel.</w:t>
            </w:r>
          </w:p>
        </w:tc>
      </w:tr>
      <w:tr w:rsidR="001D6AF1" w:rsidRPr="00FF5201" w:rsidTr="00BD2BAF">
        <w:trPr>
          <w:cantSplit/>
          <w:trPrChange w:id="127" w:author="Palacherla, Susmitha C (NONUS)" w:date="2018-08-14T11:21:00Z">
            <w:trPr>
              <w:cantSplit/>
            </w:trPr>
          </w:trPrChange>
        </w:trPr>
        <w:tc>
          <w:tcPr>
            <w:tcW w:w="900" w:type="dxa"/>
            <w:tcPrChange w:id="128" w:author="Palacherla, Susmitha C (NONUS)" w:date="2018-08-14T11:21:00Z">
              <w:tcPr>
                <w:tcW w:w="900" w:type="dxa"/>
              </w:tcPr>
            </w:tcPrChange>
          </w:tcPr>
          <w:p w:rsidR="001D6AF1" w:rsidRDefault="00FE3B0E" w:rsidP="00906E8C">
            <w:pPr>
              <w:rPr>
                <w:ins w:id="129" w:author="Palacherla, Susmitha C (NONUS)" w:date="2018-08-14T11:19:00Z"/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  <w:p w:rsidR="00BD2BAF" w:rsidRDefault="00BD2BAF" w:rsidP="00906E8C">
            <w:pPr>
              <w:rPr>
                <w:ins w:id="130" w:author="Palacherla, Susmitha C (NONUS)" w:date="2018-08-14T11:19:00Z"/>
                <w:rFonts w:asciiTheme="minorHAnsi" w:hAnsiTheme="minorHAnsi"/>
                <w:bCs/>
              </w:rPr>
            </w:pPr>
          </w:p>
          <w:p w:rsidR="00BD2BAF" w:rsidRPr="00FF5201" w:rsidRDefault="00BD2BAF" w:rsidP="00906E8C">
            <w:pPr>
              <w:rPr>
                <w:i/>
              </w:rPr>
            </w:pPr>
          </w:p>
        </w:tc>
        <w:tc>
          <w:tcPr>
            <w:tcW w:w="3960" w:type="dxa"/>
            <w:tcPrChange w:id="131" w:author="Palacherla, Susmitha C (NONUS)" w:date="2018-08-14T11:21:00Z">
              <w:tcPr>
                <w:tcW w:w="3960" w:type="dxa"/>
              </w:tcPr>
            </w:tcPrChange>
          </w:tcPr>
          <w:p w:rsidR="0040508D" w:rsidRDefault="0040508D" w:rsidP="004050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for a give date range, filtering for Opportunities and Site </w:t>
            </w:r>
            <w:r w:rsidR="00FE3B0E">
              <w:rPr>
                <w:rFonts w:asciiTheme="minorHAnsi" w:hAnsiTheme="minorHAnsi"/>
                <w:bCs/>
              </w:rPr>
              <w:t>Phoenix (14)</w:t>
            </w:r>
            <w:r>
              <w:rPr>
                <w:rFonts w:asciiTheme="minorHAnsi" w:hAnsiTheme="minorHAnsi"/>
                <w:bCs/>
              </w:rPr>
              <w:t>.</w:t>
            </w:r>
          </w:p>
          <w:p w:rsidR="0040508D" w:rsidRDefault="00FE3B0E" w:rsidP="00405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0508D" w:rsidRDefault="0040508D" w:rsidP="00405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D6AF1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  <w:tcPrChange w:id="132" w:author="Palacherla, Susmitha C (NONUS)" w:date="2018-08-14T11:21:00Z">
              <w:tcPr>
                <w:tcW w:w="4500" w:type="dxa"/>
              </w:tcPr>
            </w:tcPrChange>
          </w:tcPr>
          <w:p w:rsidR="001D6AF1" w:rsidRPr="00202208" w:rsidRDefault="001E20C8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  <w:r w:rsidR="00FE3B0E">
              <w:rPr>
                <w:rFonts w:asciiTheme="minorHAnsi" w:hAnsiTheme="minorHAnsi"/>
                <w:bCs/>
              </w:rPr>
              <w:t>4 rows exported.</w:t>
            </w:r>
          </w:p>
        </w:tc>
        <w:tc>
          <w:tcPr>
            <w:tcW w:w="1260" w:type="dxa"/>
            <w:tcPrChange w:id="133" w:author="Palacherla, Susmitha C (NONUS)" w:date="2018-08-14T11:21:00Z">
              <w:tcPr>
                <w:tcW w:w="1260" w:type="dxa"/>
              </w:tcPr>
            </w:tcPrChange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  <w:tcPrChange w:id="134" w:author="Palacherla, Susmitha C (NONUS)" w:date="2018-08-14T11:21:00Z">
              <w:tcPr>
                <w:tcW w:w="2880" w:type="dxa"/>
              </w:tcPr>
            </w:tcPrChange>
          </w:tcPr>
          <w:p w:rsidR="001D6AF1" w:rsidRPr="00FF5201" w:rsidRDefault="00FE3B0E" w:rsidP="00906E8C">
            <w:pPr>
              <w:rPr>
                <w:i/>
              </w:rPr>
            </w:pPr>
            <w:r w:rsidRPr="00FE3B0E">
              <w:rPr>
                <w:rFonts w:asciiTheme="minorHAnsi" w:hAnsiTheme="minorHAnsi"/>
                <w:bCs/>
              </w:rPr>
              <w:t>Data was exported to Excel.</w:t>
            </w:r>
          </w:p>
        </w:tc>
      </w:tr>
      <w:tr w:rsidR="001D6AF1" w:rsidRPr="00FF5201" w:rsidTr="00BD2BAF">
        <w:trPr>
          <w:cantSplit/>
          <w:trPrChange w:id="135" w:author="Palacherla, Susmitha C (NONUS)" w:date="2018-08-14T11:21:00Z">
            <w:trPr>
              <w:cantSplit/>
            </w:trPr>
          </w:trPrChange>
        </w:trPr>
        <w:tc>
          <w:tcPr>
            <w:tcW w:w="900" w:type="dxa"/>
            <w:tcPrChange w:id="136" w:author="Palacherla, Susmitha C (NONUS)" w:date="2018-08-14T11:21:00Z">
              <w:tcPr>
                <w:tcW w:w="900" w:type="dxa"/>
              </w:tcPr>
            </w:tcPrChange>
          </w:tcPr>
          <w:p w:rsidR="001D6AF1" w:rsidRPr="00202208" w:rsidRDefault="00FE3B0E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2.3</w:t>
            </w:r>
          </w:p>
        </w:tc>
        <w:tc>
          <w:tcPr>
            <w:tcW w:w="3960" w:type="dxa"/>
            <w:tcPrChange w:id="137" w:author="Palacherla, Susmitha C (NONUS)" w:date="2018-08-14T11:21:00Z">
              <w:tcPr>
                <w:tcW w:w="3960" w:type="dxa"/>
              </w:tcPr>
            </w:tcPrChange>
          </w:tcPr>
          <w:p w:rsidR="00E30773" w:rsidRDefault="00E30773" w:rsidP="00E3077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for a give date range, filtering for </w:t>
            </w:r>
            <w:r w:rsidR="00FE3B0E">
              <w:rPr>
                <w:rFonts w:asciiTheme="minorHAnsi" w:hAnsiTheme="minorHAnsi"/>
                <w:bCs/>
              </w:rPr>
              <w:t>Chester(4)</w:t>
            </w:r>
            <w:r>
              <w:rPr>
                <w:rFonts w:asciiTheme="minorHAnsi" w:hAnsiTheme="minorHAnsi"/>
                <w:bCs/>
              </w:rPr>
              <w:t xml:space="preserve"> and ‘Pending </w:t>
            </w:r>
            <w:r w:rsidR="00FE3B0E">
              <w:rPr>
                <w:rFonts w:asciiTheme="minorHAnsi" w:hAnsiTheme="minorHAnsi"/>
                <w:bCs/>
              </w:rPr>
              <w:t>Supervisor Review</w:t>
            </w:r>
            <w:r>
              <w:rPr>
                <w:rFonts w:asciiTheme="minorHAnsi" w:hAnsiTheme="minorHAnsi"/>
                <w:bCs/>
              </w:rPr>
              <w:t>’.</w:t>
            </w:r>
          </w:p>
          <w:p w:rsidR="00E30773" w:rsidRDefault="00E30773" w:rsidP="00E307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N'01/01/2015'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N'06/5/2015'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E3B0E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30773" w:rsidRDefault="00FE3B0E" w:rsidP="00FE3B0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D6AF1" w:rsidRDefault="001D6AF1" w:rsidP="00906E8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  <w:tcPrChange w:id="138" w:author="Palacherla, Susmitha C (NONUS)" w:date="2018-08-14T11:21:00Z">
              <w:tcPr>
                <w:tcW w:w="4500" w:type="dxa"/>
              </w:tcPr>
            </w:tcPrChange>
          </w:tcPr>
          <w:p w:rsidR="001D6AF1" w:rsidRPr="00202208" w:rsidRDefault="00FE3B0E" w:rsidP="00FE3B0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322</w:t>
            </w:r>
            <w:r w:rsidR="00E30773">
              <w:rPr>
                <w:rFonts w:asciiTheme="minorHAnsi" w:hAnsiTheme="minorHAnsi"/>
                <w:bCs/>
              </w:rPr>
              <w:t xml:space="preserve"> rows </w:t>
            </w:r>
            <w:r>
              <w:rPr>
                <w:rFonts w:asciiTheme="minorHAnsi" w:hAnsiTheme="minorHAnsi"/>
                <w:bCs/>
              </w:rPr>
              <w:t>exported.</w:t>
            </w:r>
          </w:p>
        </w:tc>
        <w:tc>
          <w:tcPr>
            <w:tcW w:w="1260" w:type="dxa"/>
            <w:tcPrChange w:id="139" w:author="Palacherla, Susmitha C (NONUS)" w:date="2018-08-14T11:21:00Z">
              <w:tcPr>
                <w:tcW w:w="1260" w:type="dxa"/>
              </w:tcPr>
            </w:tcPrChange>
          </w:tcPr>
          <w:p w:rsidR="001D6AF1" w:rsidRPr="00202208" w:rsidRDefault="001D6AF1" w:rsidP="00906E8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358" w:type="dxa"/>
            <w:tcPrChange w:id="140" w:author="Palacherla, Susmitha C (NONUS)" w:date="2018-08-14T11:21:00Z">
              <w:tcPr>
                <w:tcW w:w="2880" w:type="dxa"/>
              </w:tcPr>
            </w:tcPrChange>
          </w:tcPr>
          <w:p w:rsidR="001D6AF1" w:rsidRPr="00FF5201" w:rsidRDefault="001D6AF1" w:rsidP="00906E8C">
            <w:pPr>
              <w:rPr>
                <w:i/>
              </w:rPr>
            </w:pPr>
          </w:p>
        </w:tc>
      </w:tr>
    </w:tbl>
    <w:p w:rsidR="001D6AF1" w:rsidRPr="00871F07" w:rsidRDefault="001D6AF1" w:rsidP="001D6AF1">
      <w:r>
        <w:t xml:space="preserve">      </w:t>
      </w:r>
    </w:p>
    <w:p w:rsidR="001D6AF1" w:rsidRDefault="001D6AF1" w:rsidP="00871F07">
      <w:pPr>
        <w:rPr>
          <w:ins w:id="141" w:author="Palacherla, Susmitha C (NONUS)" w:date="2018-08-14T11:19:00Z"/>
        </w:rPr>
      </w:pPr>
    </w:p>
    <w:p w:rsidR="00BD2BAF" w:rsidRDefault="00BD2BAF" w:rsidP="00871F07">
      <w:pPr>
        <w:rPr>
          <w:ins w:id="142" w:author="Palacherla, Susmitha C (NONUS)" w:date="2018-08-14T11:19:00Z"/>
        </w:rPr>
      </w:pPr>
    </w:p>
    <w:p w:rsidR="00BD2BAF" w:rsidRDefault="00BD2BAF" w:rsidP="00871F07">
      <w:pPr>
        <w:rPr>
          <w:ins w:id="143" w:author="Palacherla, Susmitha C (NONUS)" w:date="2018-08-14T11:19:00Z"/>
        </w:rPr>
      </w:pPr>
    </w:p>
    <w:p w:rsidR="00BD2BAF" w:rsidRPr="004F5C38" w:rsidRDefault="00BD2BAF">
      <w:pPr>
        <w:pStyle w:val="Heading2"/>
        <w:numPr>
          <w:ilvl w:val="0"/>
          <w:numId w:val="44"/>
        </w:numPr>
        <w:rPr>
          <w:ins w:id="144" w:author="Palacherla, Susmitha C (NONUS)" w:date="2018-08-14T11:19:00Z"/>
        </w:rPr>
        <w:pPrChange w:id="145" w:author="Palacherla, Susmitha C (NONUS)" w:date="2018-08-14T11:20:00Z">
          <w:pPr/>
        </w:pPrChange>
      </w:pPr>
      <w:bookmarkStart w:id="146" w:name="_Toc522019805"/>
      <w:ins w:id="147" w:author="Palacherla, Susmitha C (NONUS)" w:date="2018-08-14T11:20:00Z">
        <w:r>
          <w:t>TFS 11743 - L</w:t>
        </w:r>
        <w:r w:rsidRPr="00BD2BAF">
          <w:t>imit the number of records which can be exported to excel from historical dashboard</w:t>
        </w:r>
      </w:ins>
      <w:bookmarkEnd w:id="146"/>
      <w:ins w:id="148" w:author="Palacherla, Susmitha C (NONUS)" w:date="2018-08-14T11:19:00Z">
        <w:r>
          <w:t xml:space="preserve"> 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49" w:author="Palacherla, Susmitha C (NONUS)" w:date="2018-08-14T11:20:00Z">
          <w:tblPr>
            <w:tblW w:w="0" w:type="auto"/>
            <w:tblInd w:w="-61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549"/>
        <w:gridCol w:w="10455"/>
        <w:tblGridChange w:id="150">
          <w:tblGrid>
            <w:gridCol w:w="2549"/>
            <w:gridCol w:w="10455"/>
          </w:tblGrid>
        </w:tblGridChange>
      </w:tblGrid>
      <w:tr w:rsidR="00BD2BAF" w:rsidTr="00BD2BAF">
        <w:trPr>
          <w:tblHeader/>
          <w:ins w:id="151" w:author="Palacherla, Susmitha C (NONUS)" w:date="2018-08-14T11:19:00Z"/>
          <w:trPrChange w:id="152" w:author="Palacherla, Susmitha C (NONUS)" w:date="2018-08-14T11:20:00Z">
            <w:trPr>
              <w:tblHeader/>
            </w:trPr>
          </w:trPrChange>
        </w:trPr>
        <w:tc>
          <w:tcPr>
            <w:tcW w:w="2549" w:type="dxa"/>
            <w:shd w:val="solid" w:color="auto" w:fill="000000"/>
            <w:tcPrChange w:id="153" w:author="Palacherla, Susmitha C (NONUS)" w:date="2018-08-14T11:20:00Z">
              <w:tcPr>
                <w:tcW w:w="2549" w:type="dxa"/>
                <w:shd w:val="solid" w:color="auto" w:fill="000000"/>
              </w:tcPr>
            </w:tcPrChange>
          </w:tcPr>
          <w:p w:rsidR="00BD2BAF" w:rsidRDefault="00BD2BAF" w:rsidP="00137FB1">
            <w:pPr>
              <w:rPr>
                <w:ins w:id="154" w:author="Palacherla, Susmitha C (NONUS)" w:date="2018-08-14T11:19:00Z"/>
              </w:rPr>
            </w:pPr>
            <w:ins w:id="155" w:author="Palacherla, Susmitha C (NONUS)" w:date="2018-08-14T11:19:00Z">
              <w:r>
                <w:t>Item</w:t>
              </w:r>
            </w:ins>
          </w:p>
        </w:tc>
        <w:tc>
          <w:tcPr>
            <w:tcW w:w="10455" w:type="dxa"/>
            <w:shd w:val="solid" w:color="auto" w:fill="000000"/>
            <w:tcPrChange w:id="156" w:author="Palacherla, Susmitha C (NONUS)" w:date="2018-08-14T11:20:00Z">
              <w:tcPr>
                <w:tcW w:w="10455" w:type="dxa"/>
                <w:shd w:val="solid" w:color="auto" w:fill="000000"/>
              </w:tcPr>
            </w:tcPrChange>
          </w:tcPr>
          <w:p w:rsidR="00BD2BAF" w:rsidRDefault="00BD2BAF" w:rsidP="00137FB1">
            <w:pPr>
              <w:rPr>
                <w:ins w:id="157" w:author="Palacherla, Susmitha C (NONUS)" w:date="2018-08-14T11:19:00Z"/>
              </w:rPr>
            </w:pPr>
            <w:ins w:id="158" w:author="Palacherla, Susmitha C (NONUS)" w:date="2018-08-14T11:19:00Z">
              <w:r>
                <w:t>Description</w:t>
              </w:r>
            </w:ins>
          </w:p>
        </w:tc>
      </w:tr>
      <w:tr w:rsidR="00BD2BAF" w:rsidTr="00BD2BAF">
        <w:trPr>
          <w:ins w:id="159" w:author="Palacherla, Susmitha C (NONUS)" w:date="2018-08-14T11:19:00Z"/>
        </w:trPr>
        <w:tc>
          <w:tcPr>
            <w:tcW w:w="2549" w:type="dxa"/>
            <w:tcPrChange w:id="160" w:author="Palacherla, Susmitha C (NONUS)" w:date="2018-08-14T11:20:00Z">
              <w:tcPr>
                <w:tcW w:w="2549" w:type="dxa"/>
              </w:tcPr>
            </w:tcPrChange>
          </w:tcPr>
          <w:p w:rsidR="00BD2BAF" w:rsidRDefault="00BD2BAF" w:rsidP="00137FB1">
            <w:pPr>
              <w:rPr>
                <w:ins w:id="161" w:author="Palacherla, Susmitha C (NONUS)" w:date="2018-08-14T11:19:00Z"/>
              </w:rPr>
            </w:pPr>
            <w:ins w:id="162" w:author="Palacherla, Susmitha C (NONUS)" w:date="2018-08-14T11:19:00Z">
              <w:r>
                <w:t>Change Type</w:t>
              </w:r>
            </w:ins>
          </w:p>
        </w:tc>
        <w:tc>
          <w:tcPr>
            <w:tcW w:w="10455" w:type="dxa"/>
            <w:tcPrChange w:id="163" w:author="Palacherla, Susmitha C (NONUS)" w:date="2018-08-14T11:20:00Z">
              <w:tcPr>
                <w:tcW w:w="10455" w:type="dxa"/>
              </w:tcPr>
            </w:tcPrChange>
          </w:tcPr>
          <w:p w:rsidR="00BD2BAF" w:rsidRDefault="00BD2BAF" w:rsidP="00137FB1">
            <w:pPr>
              <w:rPr>
                <w:ins w:id="164" w:author="Palacherla, Susmitha C (NONUS)" w:date="2018-08-14T11:19:00Z"/>
              </w:rPr>
            </w:pPr>
            <w:ins w:id="165" w:author="Palacherla, Susmitha C (NONUS)" w:date="2018-08-14T11:19:00Z">
              <w:r>
                <w:t>New Functionality</w:t>
              </w:r>
            </w:ins>
          </w:p>
        </w:tc>
      </w:tr>
      <w:tr w:rsidR="00BD2BAF" w:rsidTr="00BD2BAF">
        <w:trPr>
          <w:trHeight w:val="557"/>
          <w:ins w:id="166" w:author="Palacherla, Susmitha C (NONUS)" w:date="2018-08-14T11:19:00Z"/>
        </w:trPr>
        <w:tc>
          <w:tcPr>
            <w:tcW w:w="2549" w:type="dxa"/>
            <w:tcPrChange w:id="167" w:author="Palacherla, Susmitha C (NONUS)" w:date="2018-08-14T11:23:00Z">
              <w:tcPr>
                <w:tcW w:w="2549" w:type="dxa"/>
              </w:tcPr>
            </w:tcPrChange>
          </w:tcPr>
          <w:p w:rsidR="00BD2BAF" w:rsidRDefault="00BD2BAF" w:rsidP="00137FB1">
            <w:pPr>
              <w:rPr>
                <w:ins w:id="168" w:author="Palacherla, Susmitha C (NONUS)" w:date="2018-08-14T11:19:00Z"/>
              </w:rPr>
            </w:pPr>
            <w:ins w:id="169" w:author="Palacherla, Susmitha C (NONUS)" w:date="2018-08-14T11:19:00Z">
              <w:r>
                <w:t>Change Description</w:t>
              </w:r>
            </w:ins>
          </w:p>
        </w:tc>
        <w:tc>
          <w:tcPr>
            <w:tcW w:w="10455" w:type="dxa"/>
            <w:tcPrChange w:id="170" w:author="Palacherla, Susmitha C (NONUS)" w:date="2018-08-14T11:23:00Z">
              <w:tcPr>
                <w:tcW w:w="10455" w:type="dxa"/>
              </w:tcPr>
            </w:tcPrChange>
          </w:tcPr>
          <w:p w:rsidR="00BD2BAF" w:rsidRDefault="00D64218">
            <w:pPr>
              <w:rPr>
                <w:ins w:id="171" w:author="Palacherla, Susmitha C (NONUS)" w:date="2018-08-14T11:19:00Z"/>
              </w:rPr>
            </w:pPr>
            <w:ins w:id="172" w:author="Palacherla, Susmitha C (NONUS)" w:date="2018-08-14T14:14:00Z">
              <w:r>
                <w:t>S</w:t>
              </w:r>
            </w:ins>
            <w:ins w:id="173" w:author="Palacherla, Susmitha C (NONUS)" w:date="2018-08-14T11:19:00Z">
              <w:r w:rsidR="00BD2BAF">
                <w:t>tored procedure</w:t>
              </w:r>
            </w:ins>
            <w:ins w:id="174" w:author="Palacherla, Susmitha C (NONUS)" w:date="2018-08-14T14:14:00Z">
              <w:r>
                <w:t>s</w:t>
              </w:r>
            </w:ins>
            <w:ins w:id="175" w:author="Palacherla, Susmitha C (NONUS)" w:date="2018-08-14T11:19:00Z">
              <w:r w:rsidR="00BD2BAF">
                <w:t xml:space="preserve"> to </w:t>
              </w:r>
            </w:ins>
            <w:ins w:id="176" w:author="Palacherla, Susmitha C (NONUS)" w:date="2018-08-14T11:23:00Z">
              <w:r w:rsidR="00BD2BAF">
                <w:t xml:space="preserve">return the number of records that will be selected for </w:t>
              </w:r>
            </w:ins>
            <w:ins w:id="177" w:author="Palacherla, Susmitha C (NONUS)" w:date="2018-08-14T11:19:00Z">
              <w:r w:rsidR="00BD2BAF">
                <w:t xml:space="preserve">export </w:t>
              </w:r>
            </w:ins>
            <w:ins w:id="178" w:author="Palacherla, Susmitha C (NONUS)" w:date="2018-08-14T11:23:00Z">
              <w:r w:rsidR="00BD2BAF">
                <w:t xml:space="preserve"> from </w:t>
              </w:r>
            </w:ins>
            <w:ins w:id="179" w:author="Palacherla, Susmitha C (NONUS)" w:date="2018-08-14T11:19:00Z">
              <w:r w:rsidR="00BD2BAF">
                <w:t xml:space="preserve">the historical dashboard </w:t>
              </w:r>
            </w:ins>
            <w:ins w:id="180" w:author="Palacherla, Susmitha C (NONUS)" w:date="2018-08-14T11:23:00Z">
              <w:r w:rsidR="00BD2BAF">
                <w:t>based on selected criteria</w:t>
              </w:r>
            </w:ins>
            <w:ins w:id="181" w:author="Palacherla, Susmitha C (NONUS)" w:date="2018-08-14T14:14:00Z">
              <w:r>
                <w:t xml:space="preserve"> </w:t>
              </w:r>
            </w:ins>
          </w:p>
        </w:tc>
      </w:tr>
      <w:tr w:rsidR="00BD2BAF" w:rsidTr="00BD2BAF">
        <w:trPr>
          <w:ins w:id="182" w:author="Palacherla, Susmitha C (NONUS)" w:date="2018-08-14T11:19:00Z"/>
        </w:trPr>
        <w:tc>
          <w:tcPr>
            <w:tcW w:w="2549" w:type="dxa"/>
            <w:tcPrChange w:id="183" w:author="Palacherla, Susmitha C (NONUS)" w:date="2018-08-14T11:20:00Z">
              <w:tcPr>
                <w:tcW w:w="2549" w:type="dxa"/>
              </w:tcPr>
            </w:tcPrChange>
          </w:tcPr>
          <w:p w:rsidR="00BD2BAF" w:rsidRDefault="00BD2BAF" w:rsidP="00137FB1">
            <w:pPr>
              <w:rPr>
                <w:ins w:id="184" w:author="Palacherla, Susmitha C (NONUS)" w:date="2018-08-14T11:19:00Z"/>
              </w:rPr>
            </w:pPr>
            <w:ins w:id="185" w:author="Palacherla, Susmitha C (NONUS)" w:date="2018-08-14T11:19:00Z">
              <w:r>
                <w:lastRenderedPageBreak/>
                <w:t>Test Environment</w:t>
              </w:r>
            </w:ins>
          </w:p>
        </w:tc>
        <w:tc>
          <w:tcPr>
            <w:tcW w:w="10455" w:type="dxa"/>
            <w:tcPrChange w:id="186" w:author="Palacherla, Susmitha C (NONUS)" w:date="2018-08-14T11:20:00Z">
              <w:tcPr>
                <w:tcW w:w="10455" w:type="dxa"/>
              </w:tcPr>
            </w:tcPrChange>
          </w:tcPr>
          <w:p w:rsidR="00BD2BAF" w:rsidRDefault="00BD2BAF">
            <w:pPr>
              <w:rPr>
                <w:ins w:id="187" w:author="Palacherla, Susmitha C (NONUS)" w:date="2018-08-14T11:19:00Z"/>
              </w:rPr>
            </w:pPr>
            <w:ins w:id="188" w:author="Palacherla, Susmitha C (NONUS)" w:date="2018-08-14T11:19:00Z">
              <w:r>
                <w:t xml:space="preserve">eCoachingDev </w:t>
              </w:r>
            </w:ins>
            <w:ins w:id="189" w:author="Palacherla, Susmitha C (NONUS)" w:date="2018-08-14T11:23:00Z">
              <w:r>
                <w:t>on F3420-ECLDBD01</w:t>
              </w:r>
            </w:ins>
          </w:p>
        </w:tc>
      </w:tr>
      <w:tr w:rsidR="00BD2BAF" w:rsidTr="00BD2BAF">
        <w:trPr>
          <w:ins w:id="190" w:author="Palacherla, Susmitha C (NONUS)" w:date="2018-08-14T11:19:00Z"/>
        </w:trPr>
        <w:tc>
          <w:tcPr>
            <w:tcW w:w="2549" w:type="dxa"/>
            <w:tcPrChange w:id="191" w:author="Palacherla, Susmitha C (NONUS)" w:date="2018-08-14T11:20:00Z">
              <w:tcPr>
                <w:tcW w:w="2549" w:type="dxa"/>
              </w:tcPr>
            </w:tcPrChange>
          </w:tcPr>
          <w:p w:rsidR="00BD2BAF" w:rsidRDefault="00BD2BAF" w:rsidP="00137FB1">
            <w:pPr>
              <w:rPr>
                <w:ins w:id="192" w:author="Palacherla, Susmitha C (NONUS)" w:date="2018-08-14T11:19:00Z"/>
              </w:rPr>
            </w:pPr>
            <w:ins w:id="193" w:author="Palacherla, Susmitha C (NONUS)" w:date="2018-08-14T11:19:00Z">
              <w:r>
                <w:t>Code Modules created/updated</w:t>
              </w:r>
            </w:ins>
          </w:p>
        </w:tc>
        <w:tc>
          <w:tcPr>
            <w:tcW w:w="10455" w:type="dxa"/>
            <w:tcPrChange w:id="194" w:author="Palacherla, Susmitha C (NONUS)" w:date="2018-08-14T11:20:00Z">
              <w:tcPr>
                <w:tcW w:w="10455" w:type="dxa"/>
              </w:tcPr>
            </w:tcPrChange>
          </w:tcPr>
          <w:p w:rsidR="00BD2BAF" w:rsidRPr="00D64218" w:rsidRDefault="00BD2BAF" w:rsidP="00137FB1">
            <w:pPr>
              <w:rPr>
                <w:ins w:id="195" w:author="Palacherla, Susmitha C (NONUS)" w:date="2018-08-14T14:13:00Z"/>
                <w:rFonts w:ascii="Consolas" w:hAnsi="Consolas" w:cs="Consolas"/>
                <w:sz w:val="19"/>
                <w:szCs w:val="19"/>
                <w:rPrChange w:id="196" w:author="Palacherla, Susmitha C (NONUS)" w:date="2018-08-14T14:16:00Z">
                  <w:rPr>
                    <w:ins w:id="197" w:author="Palacherla, Susmitha C (NONUS)" w:date="2018-08-14T14:13:00Z"/>
                    <w:rFonts w:ascii="Courier New" w:hAnsi="Courier New" w:cs="Courier New"/>
                    <w:noProof/>
                  </w:rPr>
                </w:rPrChange>
              </w:rPr>
            </w:pPr>
            <w:ins w:id="198" w:author="Palacherla, Susmitha C (NONUS)" w:date="2018-08-14T11:19:00Z">
              <w:r w:rsidRPr="00D64218">
                <w:rPr>
                  <w:rFonts w:ascii="Consolas" w:hAnsi="Consolas" w:cs="Consolas"/>
                  <w:sz w:val="19"/>
                  <w:szCs w:val="19"/>
                  <w:rPrChange w:id="199" w:author="Palacherla, Susmitha C (NONUS)" w:date="2018-08-14T14:16:00Z">
                    <w:rPr>
                      <w:rFonts w:ascii="Courier New" w:hAnsi="Courier New" w:cs="Courier New"/>
                      <w:noProof/>
                      <w:color w:val="0000FF"/>
                    </w:rPr>
                  </w:rPrChange>
                </w:rPr>
                <w:t>PROCEDURE</w:t>
              </w:r>
              <w:r w:rsidRPr="00D64218">
                <w:rPr>
                  <w:rFonts w:ascii="Consolas" w:hAnsi="Consolas" w:cs="Consolas"/>
                  <w:sz w:val="19"/>
                  <w:szCs w:val="19"/>
                  <w:rPrChange w:id="200" w:author="Palacherla, Susmitha C (NONUS)" w:date="2018-08-14T14:16:00Z">
                    <w:rPr>
                      <w:rFonts w:ascii="Courier New" w:hAnsi="Courier New" w:cs="Courier New"/>
                      <w:noProof/>
                    </w:rPr>
                  </w:rPrChange>
                </w:rPr>
                <w:t xml:space="preserve"> [EC]</w:t>
              </w:r>
              <w:r w:rsidRPr="00D64218">
                <w:rPr>
                  <w:rFonts w:ascii="Consolas" w:hAnsi="Consolas" w:cs="Consolas"/>
                  <w:sz w:val="19"/>
                  <w:szCs w:val="19"/>
                  <w:rPrChange w:id="201" w:author="Palacherla, Susmitha C (NONUS)" w:date="2018-08-14T14:16:00Z">
                    <w:rPr>
                      <w:rFonts w:ascii="Courier New" w:hAnsi="Courier New" w:cs="Courier New"/>
                      <w:noProof/>
                      <w:color w:val="808080"/>
                    </w:rPr>
                  </w:rPrChange>
                </w:rPr>
                <w:t>.[</w:t>
              </w:r>
              <w:r w:rsidRPr="00D64218">
                <w:rPr>
                  <w:rFonts w:ascii="Consolas" w:hAnsi="Consolas" w:cs="Consolas"/>
                  <w:sz w:val="19"/>
                  <w:szCs w:val="19"/>
                  <w:rPrChange w:id="202" w:author="Palacherla, Susmitha C (NONUS)" w:date="2018-08-14T14:16:00Z">
                    <w:rPr>
                      <w:rFonts w:ascii="Courier New" w:hAnsi="Courier New" w:cs="Courier New"/>
                      <w:noProof/>
                    </w:rPr>
                  </w:rPrChange>
                </w:rPr>
                <w:t>sp_SelectFrom_Coaching_Log_Historical_Export</w:t>
              </w:r>
            </w:ins>
            <w:ins w:id="203" w:author="Palacherla, Susmitha C (NONUS)" w:date="2018-08-14T11:23:00Z">
              <w:r w:rsidRPr="00D64218">
                <w:rPr>
                  <w:rFonts w:ascii="Consolas" w:hAnsi="Consolas" w:cs="Consolas"/>
                  <w:sz w:val="19"/>
                  <w:szCs w:val="19"/>
                  <w:rPrChange w:id="204" w:author="Palacherla, Susmitha C (NONUS)" w:date="2018-08-14T14:16:00Z">
                    <w:rPr>
                      <w:rFonts w:ascii="Courier New" w:hAnsi="Courier New" w:cs="Courier New"/>
                      <w:noProof/>
                    </w:rPr>
                  </w:rPrChange>
                </w:rPr>
                <w:t>_Count</w:t>
              </w:r>
            </w:ins>
            <w:ins w:id="205" w:author="Palacherla, Susmitha C (NONUS)" w:date="2018-08-14T11:19:00Z">
              <w:r w:rsidRPr="00D64218">
                <w:rPr>
                  <w:rFonts w:ascii="Consolas" w:hAnsi="Consolas" w:cs="Consolas"/>
                  <w:sz w:val="19"/>
                  <w:szCs w:val="19"/>
                  <w:rPrChange w:id="206" w:author="Palacherla, Susmitha C (NONUS)" w:date="2018-08-14T14:16:00Z">
                    <w:rPr>
                      <w:rFonts w:ascii="Courier New" w:hAnsi="Courier New" w:cs="Courier New"/>
                      <w:noProof/>
                    </w:rPr>
                  </w:rPrChange>
                </w:rPr>
                <w:t>]</w:t>
              </w:r>
            </w:ins>
            <w:ins w:id="207" w:author="Palacherla, Susmitha C (NONUS)" w:date="2018-08-14T14:18:00Z">
              <w:r w:rsidR="00D64218"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  <w:ins w:id="208" w:author="Palacherla, Susmitha C (NONUS)" w:date="2018-08-14T11:19:00Z">
              <w:r w:rsidRPr="00D64218">
                <w:rPr>
                  <w:rFonts w:ascii="Consolas" w:hAnsi="Consolas" w:cs="Consolas"/>
                  <w:sz w:val="19"/>
                  <w:szCs w:val="19"/>
                  <w:rPrChange w:id="209" w:author="Palacherla, Susmitha C (NONUS)" w:date="2018-08-14T14:16:00Z">
                    <w:rPr>
                      <w:rFonts w:ascii="Courier New" w:hAnsi="Courier New" w:cs="Courier New"/>
                      <w:noProof/>
                    </w:rPr>
                  </w:rPrChange>
                </w:rPr>
                <w:t>Created</w:t>
              </w:r>
            </w:ins>
          </w:p>
          <w:p w:rsidR="00D64218" w:rsidRDefault="00D64218">
            <w:pPr>
              <w:overflowPunct/>
              <w:textAlignment w:val="auto"/>
              <w:rPr>
                <w:ins w:id="210" w:author="Palacherla, Susmitha C (NONUS)" w:date="2018-08-14T11:19:00Z"/>
              </w:rPr>
              <w:pPrChange w:id="211" w:author="Palacherla, Susmitha C (NONUS)" w:date="2018-08-14T14:17:00Z">
                <w:pPr/>
              </w:pPrChange>
            </w:pPr>
            <w:ins w:id="212" w:author="Palacherla, Susmitha C (NONUS)" w:date="2018-08-14T14:13:00Z">
              <w:r w:rsidRPr="00D64218">
                <w:rPr>
                  <w:rFonts w:ascii="Consolas" w:hAnsi="Consolas" w:cs="Consolas"/>
                  <w:sz w:val="19"/>
                  <w:szCs w:val="19"/>
                  <w:rPrChange w:id="213" w:author="Palacherla, Susmitha C (NONUS)" w:date="2018-08-14T14:16:00Z">
                    <w:rPr>
                      <w:rFonts w:ascii="Courier New" w:hAnsi="Courier New" w:cs="Courier New"/>
                      <w:noProof/>
                      <w:color w:val="0000FF"/>
                    </w:rPr>
                  </w:rPrChange>
                </w:rPr>
                <w:t>PROCEDURE</w:t>
              </w:r>
              <w:r w:rsidRPr="00D64218">
                <w:rPr>
                  <w:rFonts w:ascii="Consolas" w:hAnsi="Consolas" w:cs="Consolas"/>
                  <w:sz w:val="19"/>
                  <w:szCs w:val="19"/>
                  <w:rPrChange w:id="214" w:author="Palacherla, Susmitha C (NONUS)" w:date="2018-08-14T14:16:00Z">
                    <w:rPr>
                      <w:rFonts w:ascii="Courier New" w:hAnsi="Courier New" w:cs="Courier New"/>
                      <w:noProof/>
                    </w:rPr>
                  </w:rPrChange>
                </w:rPr>
                <w:t xml:space="preserve"> [EC]</w:t>
              </w:r>
              <w:r w:rsidRPr="00D64218">
                <w:rPr>
                  <w:rFonts w:ascii="Consolas" w:hAnsi="Consolas" w:cs="Consolas"/>
                  <w:sz w:val="19"/>
                  <w:szCs w:val="19"/>
                  <w:rPrChange w:id="215" w:author="Palacherla, Susmitha C (NONUS)" w:date="2018-08-14T14:16:00Z">
                    <w:rPr>
                      <w:rFonts w:ascii="Courier New" w:hAnsi="Courier New" w:cs="Courier New"/>
                      <w:noProof/>
                      <w:color w:val="808080"/>
                    </w:rPr>
                  </w:rPrChange>
                </w:rPr>
                <w:t>.[</w:t>
              </w:r>
            </w:ins>
            <w:ins w:id="216" w:author="Palacherla, Susmitha C (NONUS)" w:date="2018-08-14T14:17:00Z">
              <w:r>
                <w:rPr>
                  <w:rFonts w:ascii="Consolas" w:hAnsi="Consolas" w:cs="Consolas"/>
                  <w:sz w:val="19"/>
                  <w:szCs w:val="19"/>
                </w:rPr>
                <w:t>sp_Dashboard_Director_Site_Export_Count</w:t>
              </w:r>
            </w:ins>
            <w:ins w:id="217" w:author="Palacherla, Susmitha C (NONUS)" w:date="2018-08-14T14:13:00Z">
              <w:r w:rsidRPr="00D64218">
                <w:rPr>
                  <w:rFonts w:ascii="Consolas" w:hAnsi="Consolas" w:cs="Consolas"/>
                  <w:sz w:val="19"/>
                  <w:szCs w:val="19"/>
                  <w:rPrChange w:id="218" w:author="Palacherla, Susmitha C (NONUS)" w:date="2018-08-14T14:16:00Z">
                    <w:rPr>
                      <w:rFonts w:ascii="Courier New" w:hAnsi="Courier New" w:cs="Courier New"/>
                      <w:noProof/>
                    </w:rPr>
                  </w:rPrChange>
                </w:rPr>
                <w:t>]</w:t>
              </w:r>
            </w:ins>
            <w:ins w:id="219" w:author="Palacherla, Susmitha C (NONUS)" w:date="2018-08-14T14:17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  <w:ins w:id="220" w:author="Palacherla, Susmitha C (NONUS)" w:date="2018-08-14T14:13:00Z">
              <w:r w:rsidRPr="00D64218">
                <w:rPr>
                  <w:rFonts w:ascii="Consolas" w:hAnsi="Consolas" w:cs="Consolas"/>
                  <w:sz w:val="19"/>
                  <w:szCs w:val="19"/>
                  <w:rPrChange w:id="221" w:author="Palacherla, Susmitha C (NONUS)" w:date="2018-08-14T14:16:00Z">
                    <w:rPr>
                      <w:rFonts w:ascii="Courier New" w:hAnsi="Courier New" w:cs="Courier New"/>
                      <w:noProof/>
                    </w:rPr>
                  </w:rPrChange>
                </w:rPr>
                <w:t>Created</w:t>
              </w:r>
            </w:ins>
          </w:p>
        </w:tc>
      </w:tr>
      <w:tr w:rsidR="00BD2BAF" w:rsidTr="00BD2BAF">
        <w:trPr>
          <w:ins w:id="222" w:author="Palacherla, Susmitha C (NONUS)" w:date="2018-08-14T11:19:00Z"/>
        </w:trPr>
        <w:tc>
          <w:tcPr>
            <w:tcW w:w="2549" w:type="dxa"/>
            <w:tcPrChange w:id="223" w:author="Palacherla, Susmitha C (NONUS)" w:date="2018-08-14T11:20:00Z">
              <w:tcPr>
                <w:tcW w:w="2549" w:type="dxa"/>
              </w:tcPr>
            </w:tcPrChange>
          </w:tcPr>
          <w:p w:rsidR="00BD2BAF" w:rsidRDefault="00BD2BAF" w:rsidP="00137FB1">
            <w:pPr>
              <w:rPr>
                <w:ins w:id="224" w:author="Palacherla, Susmitha C (NONUS)" w:date="2018-08-14T11:19:00Z"/>
              </w:rPr>
            </w:pPr>
            <w:ins w:id="225" w:author="Palacherla, Susmitha C (NONUS)" w:date="2018-08-14T11:19:00Z">
              <w:r>
                <w:t>Code doc</w:t>
              </w:r>
            </w:ins>
          </w:p>
        </w:tc>
        <w:tc>
          <w:tcPr>
            <w:tcW w:w="10455" w:type="dxa"/>
            <w:tcPrChange w:id="226" w:author="Palacherla, Susmitha C (NONUS)" w:date="2018-08-14T11:20:00Z">
              <w:tcPr>
                <w:tcW w:w="10455" w:type="dxa"/>
              </w:tcPr>
            </w:tcPrChange>
          </w:tcPr>
          <w:p w:rsidR="00BD2BAF" w:rsidRDefault="00BD2BAF" w:rsidP="00137FB1">
            <w:pPr>
              <w:rPr>
                <w:ins w:id="227" w:author="Palacherla, Susmitha C (NONUS)" w:date="2018-08-14T11:19:00Z"/>
              </w:rPr>
            </w:pPr>
            <w:ins w:id="228" w:author="Palacherla, Susmitha C (NONUS)" w:date="2018-08-14T11:24:00Z">
              <w:r w:rsidRPr="00BD2BAF">
                <w:t>sp_SelectFrom_Coaching_Log_Historical_Export_Count.sql</w:t>
              </w:r>
            </w:ins>
          </w:p>
        </w:tc>
      </w:tr>
      <w:tr w:rsidR="00BD2BAF" w:rsidTr="00BD2BAF">
        <w:trPr>
          <w:ins w:id="229" w:author="Palacherla, Susmitha C (NONUS)" w:date="2018-08-14T11:19:00Z"/>
        </w:trPr>
        <w:tc>
          <w:tcPr>
            <w:tcW w:w="2549" w:type="dxa"/>
            <w:tcPrChange w:id="230" w:author="Palacherla, Susmitha C (NONUS)" w:date="2018-08-14T11:20:00Z">
              <w:tcPr>
                <w:tcW w:w="2549" w:type="dxa"/>
              </w:tcPr>
            </w:tcPrChange>
          </w:tcPr>
          <w:p w:rsidR="00BD2BAF" w:rsidRDefault="00BD2BAF" w:rsidP="00137FB1">
            <w:pPr>
              <w:rPr>
                <w:ins w:id="231" w:author="Palacherla, Susmitha C (NONUS)" w:date="2018-08-14T11:19:00Z"/>
              </w:rPr>
            </w:pPr>
            <w:ins w:id="232" w:author="Palacherla, Susmitha C (NONUS)" w:date="2018-08-14T11:19:00Z">
              <w:r>
                <w:t>Notes</w:t>
              </w:r>
            </w:ins>
          </w:p>
        </w:tc>
        <w:tc>
          <w:tcPr>
            <w:tcW w:w="10455" w:type="dxa"/>
            <w:tcPrChange w:id="233" w:author="Palacherla, Susmitha C (NONUS)" w:date="2018-08-14T11:20:00Z">
              <w:tcPr>
                <w:tcW w:w="10455" w:type="dxa"/>
              </w:tcPr>
            </w:tcPrChange>
          </w:tcPr>
          <w:p w:rsidR="00BD2BAF" w:rsidRPr="00871F07" w:rsidRDefault="00D64218">
            <w:pPr>
              <w:rPr>
                <w:ins w:id="234" w:author="Palacherla, Susmitha C (NONUS)" w:date="2018-08-14T11:19:00Z"/>
              </w:rPr>
            </w:pPr>
            <w:ins w:id="235" w:author="Palacherla, Susmitha C (NONUS)" w:date="2018-08-14T11:19:00Z">
              <w:r>
                <w:t xml:space="preserve">SPs </w:t>
              </w:r>
              <w:r w:rsidR="00BD2BAF">
                <w:t xml:space="preserve">return </w:t>
              </w:r>
            </w:ins>
            <w:ins w:id="236" w:author="Palacherla, Susmitha C (NONUS)" w:date="2018-08-14T11:24:00Z">
              <w:r w:rsidR="00BD2BAF">
                <w:t xml:space="preserve"> count</w:t>
              </w:r>
            </w:ins>
            <w:ins w:id="237" w:author="Palacherla, Susmitha C (NONUS)" w:date="2018-08-14T14:16:00Z">
              <w:r>
                <w:t>s</w:t>
              </w:r>
            </w:ins>
            <w:ins w:id="238" w:author="Palacherla, Susmitha C (NONUS)" w:date="2018-08-14T11:19:00Z">
              <w:r w:rsidR="00BD2BAF">
                <w:t xml:space="preserve"> based on the same input params as the historical dashboard </w:t>
              </w:r>
            </w:ins>
            <w:ins w:id="239" w:author="Palacherla, Susmitha C (NONUS)" w:date="2018-08-14T11:24:00Z">
              <w:r w:rsidR="00BD2BAF">
                <w:t xml:space="preserve">export </w:t>
              </w:r>
            </w:ins>
            <w:ins w:id="240" w:author="Palacherla, Susmitha C (NONUS)" w:date="2018-08-14T14:16:00Z">
              <w:r>
                <w:t xml:space="preserve">and director export </w:t>
              </w:r>
            </w:ins>
            <w:ins w:id="241" w:author="Palacherla, Susmitha C (NONUS)" w:date="2018-08-14T11:24:00Z">
              <w:r w:rsidR="00BD2BAF">
                <w:t>stored procedure</w:t>
              </w:r>
              <w:r>
                <w:t>s</w:t>
              </w:r>
            </w:ins>
          </w:p>
        </w:tc>
      </w:tr>
    </w:tbl>
    <w:p w:rsidR="00BD2BAF" w:rsidRPr="00871F07" w:rsidRDefault="00BD2BAF" w:rsidP="00BD2BAF">
      <w:pPr>
        <w:rPr>
          <w:ins w:id="242" w:author="Palacherla, Susmitha C (NONUS)" w:date="2018-08-14T11:19:00Z"/>
        </w:rPr>
      </w:pPr>
    </w:p>
    <w:tbl>
      <w:tblPr>
        <w:tblW w:w="130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  <w:tblPrChange w:id="243" w:author="Palacherla, Susmitha C (NONUS)" w:date="2018-08-14T11:22:00Z">
          <w:tblPr>
            <w:tblW w:w="13500" w:type="dxa"/>
            <w:tblInd w:w="-612" w:type="dxa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900"/>
        <w:gridCol w:w="3960"/>
        <w:gridCol w:w="4500"/>
        <w:gridCol w:w="1260"/>
        <w:gridCol w:w="2448"/>
        <w:tblGridChange w:id="244">
          <w:tblGrid>
            <w:gridCol w:w="900"/>
            <w:gridCol w:w="3960"/>
            <w:gridCol w:w="4500"/>
            <w:gridCol w:w="1260"/>
            <w:gridCol w:w="2880"/>
          </w:tblGrid>
        </w:tblGridChange>
      </w:tblGrid>
      <w:tr w:rsidR="00BD2BAF" w:rsidRPr="00FF5201" w:rsidTr="00BD2BAF">
        <w:trPr>
          <w:cantSplit/>
          <w:tblHeader/>
          <w:ins w:id="245" w:author="Palacherla, Susmitha C (NONUS)" w:date="2018-08-14T11:19:00Z"/>
          <w:trPrChange w:id="246" w:author="Palacherla, Susmitha C (NONUS)" w:date="2018-08-14T11:22:00Z">
            <w:trPr>
              <w:cantSplit/>
              <w:tblHeader/>
            </w:trPr>
          </w:trPrChange>
        </w:trPr>
        <w:tc>
          <w:tcPr>
            <w:tcW w:w="900" w:type="dxa"/>
            <w:shd w:val="clear" w:color="auto" w:fill="A6A6A6"/>
            <w:tcPrChange w:id="247" w:author="Palacherla, Susmitha C (NONUS)" w:date="2018-08-14T11:22:00Z">
              <w:tcPr>
                <w:tcW w:w="900" w:type="dxa"/>
                <w:shd w:val="clear" w:color="auto" w:fill="A6A6A6"/>
              </w:tcPr>
            </w:tcPrChange>
          </w:tcPr>
          <w:p w:rsidR="00BD2BAF" w:rsidRPr="00FF5201" w:rsidRDefault="00BD2BAF" w:rsidP="00137FB1">
            <w:pPr>
              <w:rPr>
                <w:ins w:id="248" w:author="Palacherla, Susmitha C (NONUS)" w:date="2018-08-14T11:19:00Z"/>
                <w:i/>
              </w:rPr>
            </w:pPr>
            <w:ins w:id="249" w:author="Palacherla, Susmitha C (NONUS)" w:date="2018-08-14T11:19:00Z">
              <w:r w:rsidRPr="00FF5201">
                <w:t>TEST#</w:t>
              </w:r>
            </w:ins>
          </w:p>
        </w:tc>
        <w:tc>
          <w:tcPr>
            <w:tcW w:w="3960" w:type="dxa"/>
            <w:shd w:val="clear" w:color="auto" w:fill="A6A6A6"/>
            <w:tcPrChange w:id="250" w:author="Palacherla, Susmitha C (NONUS)" w:date="2018-08-14T11:22:00Z">
              <w:tcPr>
                <w:tcW w:w="3960" w:type="dxa"/>
                <w:shd w:val="clear" w:color="auto" w:fill="A6A6A6"/>
              </w:tcPr>
            </w:tcPrChange>
          </w:tcPr>
          <w:p w:rsidR="00BD2BAF" w:rsidRPr="00FF5201" w:rsidRDefault="00BD2BAF" w:rsidP="00137FB1">
            <w:pPr>
              <w:rPr>
                <w:ins w:id="251" w:author="Palacherla, Susmitha C (NONUS)" w:date="2018-08-14T11:19:00Z"/>
                <w:i/>
              </w:rPr>
            </w:pPr>
            <w:ins w:id="252" w:author="Palacherla, Susmitha C (NONUS)" w:date="2018-08-14T11:19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  <w:tcPrChange w:id="253" w:author="Palacherla, Susmitha C (NONUS)" w:date="2018-08-14T11:22:00Z">
              <w:tcPr>
                <w:tcW w:w="4500" w:type="dxa"/>
                <w:shd w:val="clear" w:color="auto" w:fill="A6A6A6"/>
              </w:tcPr>
            </w:tcPrChange>
          </w:tcPr>
          <w:p w:rsidR="00BD2BAF" w:rsidRPr="00FF5201" w:rsidRDefault="00BD2BAF" w:rsidP="00137FB1">
            <w:pPr>
              <w:rPr>
                <w:ins w:id="254" w:author="Palacherla, Susmitha C (NONUS)" w:date="2018-08-14T11:19:00Z"/>
                <w:i/>
              </w:rPr>
            </w:pPr>
            <w:ins w:id="255" w:author="Palacherla, Susmitha C (NONUS)" w:date="2018-08-14T11:19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  <w:tcPrChange w:id="256" w:author="Palacherla, Susmitha C (NONUS)" w:date="2018-08-14T11:22:00Z">
              <w:tcPr>
                <w:tcW w:w="1260" w:type="dxa"/>
                <w:shd w:val="clear" w:color="auto" w:fill="A6A6A6"/>
              </w:tcPr>
            </w:tcPrChange>
          </w:tcPr>
          <w:p w:rsidR="00BD2BAF" w:rsidRPr="00FF5201" w:rsidRDefault="00BD2BAF" w:rsidP="00137FB1">
            <w:pPr>
              <w:rPr>
                <w:ins w:id="257" w:author="Palacherla, Susmitha C (NONUS)" w:date="2018-08-14T11:19:00Z"/>
                <w:i/>
              </w:rPr>
            </w:pPr>
            <w:ins w:id="258" w:author="Palacherla, Susmitha C (NONUS)" w:date="2018-08-14T11:19:00Z">
              <w:r w:rsidRPr="00FF5201">
                <w:t>RESULTS</w:t>
              </w:r>
            </w:ins>
          </w:p>
          <w:p w:rsidR="00BD2BAF" w:rsidRPr="00FF5201" w:rsidRDefault="00BD2BAF" w:rsidP="00137FB1">
            <w:pPr>
              <w:rPr>
                <w:ins w:id="259" w:author="Palacherla, Susmitha C (NONUS)" w:date="2018-08-14T11:19:00Z"/>
                <w:i/>
              </w:rPr>
            </w:pPr>
            <w:ins w:id="260" w:author="Palacherla, Susmitha C (NONUS)" w:date="2018-08-14T11:19:00Z">
              <w:r w:rsidRPr="00FF5201">
                <w:t>P/F/I</w:t>
              </w:r>
            </w:ins>
          </w:p>
        </w:tc>
        <w:tc>
          <w:tcPr>
            <w:tcW w:w="2448" w:type="dxa"/>
            <w:shd w:val="clear" w:color="auto" w:fill="A6A6A6"/>
            <w:tcPrChange w:id="261" w:author="Palacherla, Susmitha C (NONUS)" w:date="2018-08-14T11:22:00Z">
              <w:tcPr>
                <w:tcW w:w="2880" w:type="dxa"/>
                <w:shd w:val="clear" w:color="auto" w:fill="A6A6A6"/>
              </w:tcPr>
            </w:tcPrChange>
          </w:tcPr>
          <w:p w:rsidR="00BD2BAF" w:rsidRPr="00FF5201" w:rsidRDefault="00BD2BAF" w:rsidP="00137FB1">
            <w:pPr>
              <w:rPr>
                <w:ins w:id="262" w:author="Palacherla, Susmitha C (NONUS)" w:date="2018-08-14T11:19:00Z"/>
                <w:i/>
              </w:rPr>
            </w:pPr>
            <w:ins w:id="263" w:author="Palacherla, Susmitha C (NONUS)" w:date="2018-08-14T11:19:00Z">
              <w:r w:rsidRPr="00FF5201">
                <w:t>COMMENTS</w:t>
              </w:r>
            </w:ins>
          </w:p>
        </w:tc>
      </w:tr>
      <w:tr w:rsidR="00BD2BAF" w:rsidRPr="00FF5201" w:rsidTr="00BD2BAF">
        <w:trPr>
          <w:cantSplit/>
          <w:ins w:id="264" w:author="Palacherla, Susmitha C (NONUS)" w:date="2018-08-14T11:19:00Z"/>
          <w:trPrChange w:id="265" w:author="Palacherla, Susmitha C (NONUS)" w:date="2018-08-14T11:22:00Z">
            <w:trPr>
              <w:cantSplit/>
            </w:trPr>
          </w:trPrChange>
        </w:trPr>
        <w:tc>
          <w:tcPr>
            <w:tcW w:w="900" w:type="dxa"/>
            <w:tcPrChange w:id="266" w:author="Palacherla, Susmitha C (NONUS)" w:date="2018-08-14T11:22:00Z">
              <w:tcPr>
                <w:tcW w:w="900" w:type="dxa"/>
              </w:tcPr>
            </w:tcPrChange>
          </w:tcPr>
          <w:p w:rsidR="00BD2BAF" w:rsidRPr="00FF5201" w:rsidRDefault="00BD2BAF" w:rsidP="00137FB1">
            <w:pPr>
              <w:rPr>
                <w:ins w:id="267" w:author="Palacherla, Susmitha C (NONUS)" w:date="2018-08-14T11:19:00Z"/>
                <w:i/>
              </w:rPr>
            </w:pPr>
            <w:ins w:id="268" w:author="Palacherla, Susmitha C (NONUS)" w:date="2018-08-14T11:19:00Z">
              <w:r>
                <w:rPr>
                  <w:rFonts w:asciiTheme="minorHAnsi" w:hAnsiTheme="minorHAnsi"/>
                  <w:bCs/>
                </w:rPr>
                <w:t>3.1</w:t>
              </w:r>
            </w:ins>
          </w:p>
        </w:tc>
        <w:tc>
          <w:tcPr>
            <w:tcW w:w="3960" w:type="dxa"/>
            <w:tcPrChange w:id="269" w:author="Palacherla, Susmitha C (NONUS)" w:date="2018-08-14T11:22:00Z">
              <w:tcPr>
                <w:tcW w:w="3960" w:type="dxa"/>
              </w:tcPr>
            </w:tcPrChange>
          </w:tcPr>
          <w:p w:rsidR="00BD2BAF" w:rsidRDefault="00BD2BAF" w:rsidP="00137FB1">
            <w:pPr>
              <w:rPr>
                <w:ins w:id="270" w:author="Palacherla, Susmitha C (NONUS)" w:date="2018-08-14T11:19:00Z"/>
                <w:rFonts w:asciiTheme="minorHAnsi" w:hAnsiTheme="minorHAnsi"/>
                <w:bCs/>
              </w:rPr>
            </w:pPr>
            <w:ins w:id="271" w:author="Palacherla, Susmitha C (NONUS)" w:date="2018-08-14T11:19:00Z">
              <w:r>
                <w:rPr>
                  <w:rFonts w:asciiTheme="minorHAnsi" w:hAnsiTheme="minorHAnsi"/>
                  <w:bCs/>
                </w:rPr>
                <w:t>Exec</w:t>
              </w:r>
              <w:r w:rsidR="00D64218">
                <w:rPr>
                  <w:rFonts w:asciiTheme="minorHAnsi" w:hAnsiTheme="minorHAnsi"/>
                  <w:bCs/>
                </w:rPr>
                <w:t xml:space="preserve">ute stored procedure for </w:t>
              </w:r>
            </w:ins>
            <w:ins w:id="272" w:author="Palacherla, Susmitha C (NONUS)" w:date="2018-08-14T14:19:00Z">
              <w:r w:rsidR="00D64218">
                <w:rPr>
                  <w:rFonts w:asciiTheme="minorHAnsi" w:hAnsiTheme="minorHAnsi"/>
                  <w:bCs/>
                </w:rPr>
                <w:t>different</w:t>
              </w:r>
            </w:ins>
            <w:ins w:id="273" w:author="Palacherla, Susmitha C (NONUS)" w:date="2018-08-14T11:19:00Z">
              <w:r w:rsidR="00D64218">
                <w:rPr>
                  <w:rFonts w:asciiTheme="minorHAnsi" w:hAnsiTheme="minorHAnsi"/>
                  <w:bCs/>
                </w:rPr>
                <w:t xml:space="preserve"> </w:t>
              </w:r>
            </w:ins>
            <w:ins w:id="274" w:author="Palacherla, Susmitha C (NONUS)" w:date="2018-08-14T14:19:00Z">
              <w:r w:rsidR="00D64218">
                <w:rPr>
                  <w:rFonts w:asciiTheme="minorHAnsi" w:hAnsiTheme="minorHAnsi"/>
                  <w:bCs/>
                </w:rPr>
                <w:t>criteria</w:t>
              </w:r>
            </w:ins>
          </w:p>
          <w:p w:rsidR="00BD2BAF" w:rsidRDefault="00BD2BAF" w:rsidP="00137FB1">
            <w:pPr>
              <w:overflowPunct/>
              <w:textAlignment w:val="auto"/>
              <w:rPr>
                <w:ins w:id="275" w:author="Palacherla, Susmitha C (NONUS)" w:date="2018-08-14T11:19:00Z"/>
                <w:rFonts w:ascii="Courier New" w:hAnsi="Courier New" w:cs="Courier New"/>
                <w:noProof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276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77" w:author="Palacherla, Susmitha C (NONUS)" w:date="2018-08-14T14:1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78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279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80" w:author="Palacherla, Susmitha C (NONUS)" w:date="2018-08-14T14:1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sz w:val="19"/>
                  <w:szCs w:val="19"/>
                </w:rPr>
                <w:t>[sp_SelectFrom_Coaching_Log_Historical_Export_Count]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81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82" w:author="Palacherla, Susmitha C (NONUS)" w:date="2018-08-14T14:1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@nvcUserIdin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N'345712'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83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84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@intSourceIdin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211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85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86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@intSiteIdin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87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88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@nvcEmpIdin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89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90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@nvcSupIdin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91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92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@nvcMgrIdin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93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94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@nvcSubmitterIdin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95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96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@strSDatein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N'2011-01-01'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97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298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@strEDatein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N'2018-06-30'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299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00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@intStatusIdin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01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02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03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04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@intEmpActive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3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05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06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07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@return_value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08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09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10" w:author="Palacherla, Susmitha C (NONUS)" w:date="2018-08-14T14:1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11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</w:p>
          <w:p w:rsidR="00BD2BAF" w:rsidRPr="0057471C" w:rsidRDefault="00BD2BAF" w:rsidP="00137FB1">
            <w:pPr>
              <w:rPr>
                <w:ins w:id="312" w:author="Palacherla, Susmitha C (NONUS)" w:date="2018-08-14T11:19:00Z"/>
                <w:rFonts w:asciiTheme="minorHAnsi" w:hAnsiTheme="minorHAnsi"/>
                <w:bCs/>
              </w:rPr>
            </w:pPr>
          </w:p>
        </w:tc>
        <w:tc>
          <w:tcPr>
            <w:tcW w:w="4500" w:type="dxa"/>
            <w:tcPrChange w:id="313" w:author="Palacherla, Susmitha C (NONUS)" w:date="2018-08-14T11:22:00Z">
              <w:tcPr>
                <w:tcW w:w="4500" w:type="dxa"/>
              </w:tcPr>
            </w:tcPrChange>
          </w:tcPr>
          <w:p w:rsidR="00BD2BAF" w:rsidRDefault="00D64218" w:rsidP="00137FB1">
            <w:pPr>
              <w:rPr>
                <w:ins w:id="314" w:author="Palacherla, Susmitha C (NONUS)" w:date="2018-08-14T14:18:00Z"/>
                <w:rFonts w:asciiTheme="minorHAnsi" w:hAnsiTheme="minorHAnsi"/>
                <w:bCs/>
              </w:rPr>
            </w:pPr>
            <w:ins w:id="315" w:author="Palacherla, Susmitha C (NONUS)" w:date="2018-08-14T14:18:00Z">
              <w:r>
                <w:rPr>
                  <w:rFonts w:asciiTheme="minorHAnsi" w:hAnsiTheme="minorHAnsi"/>
                  <w:bCs/>
                </w:rPr>
                <w:t xml:space="preserve">Should match </w:t>
              </w:r>
            </w:ins>
            <w:ins w:id="316" w:author="Palacherla, Susmitha C (NONUS)" w:date="2018-08-14T14:19:00Z">
              <w:r>
                <w:rPr>
                  <w:rFonts w:asciiTheme="minorHAnsi" w:hAnsiTheme="minorHAnsi"/>
                  <w:bCs/>
                </w:rPr>
                <w:t>results from this sp for same ctiteria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17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18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19" w:author="Palacherla, Susmitha C (NONUS)" w:date="2018-08-14T14:1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20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21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22" w:author="Palacherla, Susmitha C (NONUS)" w:date="2018-08-14T14:1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sz w:val="19"/>
                  <w:szCs w:val="19"/>
                </w:rPr>
                <w:t>[sp_SelectFrom_Coaching_Log_Historical_Export]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23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24" w:author="Palacherla, Susmitha C (NONUS)" w:date="2018-08-14T14:1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@nvcUserIdin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N'345712'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25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26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@intSourceIdin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27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28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@intSiteIdin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29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30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@nvcEmpIdin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31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32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@nvcSupIdin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33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34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@nvcMgrIdin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35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36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@nvcSubmitterIdin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37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38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@strSDatein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N'2011-01-01'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39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40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@strEDatein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N'2018-06-30'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41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42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@intStatusIdin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43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44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N'-1'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45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46" w:author="Palacherla, Susmitha C (NONUS)" w:date="2018-08-14T14:18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@intEmpActive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3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47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48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  <w:ins w:id="349" w:author="Palacherla, Susmitha C (NONUS)" w:date="2018-08-14T14:1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@return_value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50" w:author="Palacherla, Susmitha C (NONUS)" w:date="2018-08-14T14:18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51" w:author="Palacherla, Susmitha C (NONUS)" w:date="2018-08-14T14:18:00Z"/>
                <w:rFonts w:ascii="Consolas" w:hAnsi="Consolas" w:cs="Consolas"/>
                <w:color w:val="0000FF"/>
                <w:sz w:val="19"/>
                <w:szCs w:val="19"/>
              </w:rPr>
            </w:pPr>
            <w:ins w:id="352" w:author="Palacherla, Susmitha C (NONUS)" w:date="2018-08-14T14:18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D64218" w:rsidRPr="00202208" w:rsidRDefault="00D64218" w:rsidP="00137FB1">
            <w:pPr>
              <w:rPr>
                <w:ins w:id="353" w:author="Palacherla, Susmitha C (NONUS)" w:date="2018-08-14T11:19:00Z"/>
                <w:rFonts w:asciiTheme="minorHAnsi" w:hAnsiTheme="minorHAnsi"/>
                <w:bCs/>
              </w:rPr>
            </w:pPr>
          </w:p>
        </w:tc>
        <w:tc>
          <w:tcPr>
            <w:tcW w:w="1260" w:type="dxa"/>
            <w:tcPrChange w:id="354" w:author="Palacherla, Susmitha C (NONUS)" w:date="2018-08-14T11:22:00Z">
              <w:tcPr>
                <w:tcW w:w="1260" w:type="dxa"/>
              </w:tcPr>
            </w:tcPrChange>
          </w:tcPr>
          <w:p w:rsidR="00BD2BAF" w:rsidRPr="00202208" w:rsidRDefault="00BD2BAF" w:rsidP="00137FB1">
            <w:pPr>
              <w:rPr>
                <w:ins w:id="355" w:author="Palacherla, Susmitha C (NONUS)" w:date="2018-08-14T11:19:00Z"/>
                <w:rFonts w:asciiTheme="minorHAnsi" w:hAnsiTheme="minorHAnsi"/>
                <w:bCs/>
              </w:rPr>
            </w:pPr>
            <w:ins w:id="356" w:author="Palacherla, Susmitha C (NONUS)" w:date="2018-08-14T11:19:00Z">
              <w:r w:rsidRPr="00202208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448" w:type="dxa"/>
            <w:tcPrChange w:id="357" w:author="Palacherla, Susmitha C (NONUS)" w:date="2018-08-14T11:22:00Z">
              <w:tcPr>
                <w:tcW w:w="2880" w:type="dxa"/>
              </w:tcPr>
            </w:tcPrChange>
          </w:tcPr>
          <w:p w:rsidR="00BD2BAF" w:rsidRPr="00FF5201" w:rsidRDefault="00BD2BAF" w:rsidP="00137FB1">
            <w:pPr>
              <w:rPr>
                <w:ins w:id="358" w:author="Palacherla, Susmitha C (NONUS)" w:date="2018-08-14T11:19:00Z"/>
                <w:i/>
              </w:rPr>
            </w:pPr>
          </w:p>
        </w:tc>
      </w:tr>
      <w:tr w:rsidR="00BD2BAF" w:rsidRPr="00FF5201" w:rsidTr="00BD2BAF">
        <w:trPr>
          <w:cantSplit/>
          <w:ins w:id="359" w:author="Palacherla, Susmitha C (NONUS)" w:date="2018-08-14T11:19:00Z"/>
          <w:trPrChange w:id="360" w:author="Palacherla, Susmitha C (NONUS)" w:date="2018-08-14T11:22:00Z">
            <w:trPr>
              <w:cantSplit/>
            </w:trPr>
          </w:trPrChange>
        </w:trPr>
        <w:tc>
          <w:tcPr>
            <w:tcW w:w="900" w:type="dxa"/>
            <w:tcPrChange w:id="361" w:author="Palacherla, Susmitha C (NONUS)" w:date="2018-08-14T11:22:00Z">
              <w:tcPr>
                <w:tcW w:w="900" w:type="dxa"/>
              </w:tcPr>
            </w:tcPrChange>
          </w:tcPr>
          <w:p w:rsidR="00BD2BAF" w:rsidRPr="00FF5201" w:rsidRDefault="00BD2BAF" w:rsidP="00137FB1">
            <w:pPr>
              <w:rPr>
                <w:ins w:id="362" w:author="Palacherla, Susmitha C (NONUS)" w:date="2018-08-14T11:19:00Z"/>
                <w:i/>
              </w:rPr>
            </w:pPr>
            <w:ins w:id="363" w:author="Palacherla, Susmitha C (NONUS)" w:date="2018-08-14T11:19:00Z">
              <w:r>
                <w:rPr>
                  <w:rFonts w:asciiTheme="minorHAnsi" w:hAnsiTheme="minorHAnsi"/>
                  <w:bCs/>
                </w:rPr>
                <w:lastRenderedPageBreak/>
                <w:t>3.2</w:t>
              </w:r>
            </w:ins>
          </w:p>
        </w:tc>
        <w:tc>
          <w:tcPr>
            <w:tcW w:w="3960" w:type="dxa"/>
            <w:tcPrChange w:id="364" w:author="Palacherla, Susmitha C (NONUS)" w:date="2018-08-14T11:22:00Z">
              <w:tcPr>
                <w:tcW w:w="3960" w:type="dxa"/>
              </w:tcPr>
            </w:tcPrChange>
          </w:tcPr>
          <w:p w:rsidR="00D64218" w:rsidRDefault="00D64218" w:rsidP="00D64218">
            <w:pPr>
              <w:rPr>
                <w:ins w:id="365" w:author="Palacherla, Susmitha C (NONUS)" w:date="2018-08-14T14:20:00Z"/>
                <w:rFonts w:asciiTheme="minorHAnsi" w:hAnsiTheme="minorHAnsi"/>
                <w:bCs/>
              </w:rPr>
            </w:pPr>
            <w:ins w:id="366" w:author="Palacherla, Susmitha C (NONUS)" w:date="2018-08-14T14:20:00Z">
              <w:r>
                <w:rPr>
                  <w:rFonts w:asciiTheme="minorHAnsi" w:hAnsiTheme="minorHAnsi"/>
                  <w:bCs/>
                </w:rPr>
                <w:t>Execute stored procedure for different criteria</w:t>
              </w:r>
            </w:ins>
          </w:p>
          <w:p w:rsidR="00BD2BAF" w:rsidRDefault="00BD2BAF" w:rsidP="00137FB1">
            <w:pPr>
              <w:overflowPunct/>
              <w:textAlignment w:val="auto"/>
              <w:rPr>
                <w:ins w:id="367" w:author="Palacherla, Susmitha C (NONUS)" w:date="2018-08-14T14:19:00Z"/>
                <w:rFonts w:ascii="Courier New" w:hAnsi="Courier New" w:cs="Courier New"/>
                <w:noProof/>
              </w:rPr>
            </w:pPr>
          </w:p>
          <w:p w:rsidR="00D64218" w:rsidRDefault="00D64218" w:rsidP="00137FB1">
            <w:pPr>
              <w:overflowPunct/>
              <w:textAlignment w:val="auto"/>
              <w:rPr>
                <w:ins w:id="368" w:author="Palacherla, Susmitha C (NONUS)" w:date="2018-08-14T11:19:00Z"/>
                <w:rFonts w:ascii="Courier New" w:hAnsi="Courier New" w:cs="Courier New"/>
                <w:noProof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69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  <w:ins w:id="370" w:author="Palacherla, Susmitha C (NONUS)" w:date="2018-08-14T14:1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71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72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  <w:ins w:id="373" w:author="Palacherla, Susmitha C (NONUS)" w:date="2018-08-14T14:1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sz w:val="19"/>
                  <w:szCs w:val="19"/>
                </w:rPr>
                <w:t>[sp_Dashboard_Director_Site_Export_Count]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74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  <w:ins w:id="375" w:author="Palacherla, Susmitha C (NONUS)" w:date="2018-08-14T14:1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@nvcUserIdin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N'398185'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76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  <w:ins w:id="377" w:author="Palacherla, Susmitha C (NONUS)" w:date="2018-08-14T14:19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@intSiteIdin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78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  <w:ins w:id="379" w:author="Palacherla, Susmitha C (NONUS)" w:date="2018-08-14T14:19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@strSDatein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N'2011-01-01'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80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  <w:ins w:id="381" w:author="Palacherla, Susmitha C (NONUS)" w:date="2018-08-14T14:19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@strEDatein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N'2018-06-30'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82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  <w:ins w:id="383" w:author="Palacherla, Susmitha C (NONUS)" w:date="2018-08-14T14:19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@nvcStatus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N'MySitePending'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84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85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  <w:ins w:id="386" w:author="Palacherla, Susmitha C (NONUS)" w:date="2018-08-14T14:1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@return_value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87" w:author="Palacherla, Susmitha C (NONUS)" w:date="2018-08-14T14:19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88" w:author="Palacherla, Susmitha C (NONUS)" w:date="2018-08-14T14:19:00Z"/>
                <w:rFonts w:ascii="Consolas" w:hAnsi="Consolas" w:cs="Consolas"/>
                <w:color w:val="0000FF"/>
                <w:sz w:val="19"/>
                <w:szCs w:val="19"/>
              </w:rPr>
            </w:pPr>
            <w:ins w:id="389" w:author="Palacherla, Susmitha C (NONUS)" w:date="2018-08-14T14:19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BD2BAF" w:rsidRDefault="00BD2BAF" w:rsidP="00137FB1">
            <w:pPr>
              <w:rPr>
                <w:ins w:id="390" w:author="Palacherla, Susmitha C (NONUS)" w:date="2018-08-14T11:19:00Z"/>
                <w:rFonts w:asciiTheme="minorHAnsi" w:hAnsiTheme="minorHAnsi"/>
                <w:bCs/>
              </w:rPr>
            </w:pPr>
          </w:p>
        </w:tc>
        <w:tc>
          <w:tcPr>
            <w:tcW w:w="4500" w:type="dxa"/>
            <w:tcPrChange w:id="391" w:author="Palacherla, Susmitha C (NONUS)" w:date="2018-08-14T11:22:00Z">
              <w:tcPr>
                <w:tcW w:w="4500" w:type="dxa"/>
              </w:tcPr>
            </w:tcPrChange>
          </w:tcPr>
          <w:p w:rsidR="00D64218" w:rsidRDefault="00BD2BAF" w:rsidP="00D64218">
            <w:pPr>
              <w:rPr>
                <w:ins w:id="392" w:author="Palacherla, Susmitha C (NONUS)" w:date="2018-08-14T14:20:00Z"/>
                <w:rFonts w:asciiTheme="minorHAnsi" w:hAnsiTheme="minorHAnsi"/>
                <w:bCs/>
              </w:rPr>
            </w:pPr>
            <w:ins w:id="393" w:author="Palacherla, Susmitha C (NONUS)" w:date="2018-08-14T11:19:00Z">
              <w:r>
                <w:rPr>
                  <w:rFonts w:asciiTheme="minorHAnsi" w:hAnsiTheme="minorHAnsi"/>
                  <w:bCs/>
                </w:rPr>
                <w:t xml:space="preserve"> </w:t>
              </w:r>
            </w:ins>
            <w:ins w:id="394" w:author="Palacherla, Susmitha C (NONUS)" w:date="2018-08-14T14:20:00Z">
              <w:r w:rsidR="00D64218">
                <w:rPr>
                  <w:rFonts w:asciiTheme="minorHAnsi" w:hAnsiTheme="minorHAnsi"/>
                  <w:bCs/>
                </w:rPr>
                <w:t>Should match results from this sp for same ctiteria</w:t>
              </w:r>
            </w:ins>
          </w:p>
          <w:p w:rsidR="00D64218" w:rsidRDefault="00D64218" w:rsidP="00D64218">
            <w:pPr>
              <w:rPr>
                <w:ins w:id="395" w:author="Palacherla, Susmitha C (NONUS)" w:date="2018-08-14T14:20:00Z"/>
                <w:rFonts w:asciiTheme="minorHAnsi" w:hAnsiTheme="minorHAnsi"/>
                <w:bCs/>
              </w:rPr>
            </w:pPr>
          </w:p>
          <w:p w:rsidR="00D64218" w:rsidRDefault="00D64218" w:rsidP="00D64218">
            <w:pPr>
              <w:rPr>
                <w:ins w:id="396" w:author="Palacherla, Susmitha C (NONUS)" w:date="2018-08-14T14:20:00Z"/>
                <w:rFonts w:asciiTheme="minorHAnsi" w:hAnsiTheme="minorHAnsi"/>
                <w:bCs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397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  <w:ins w:id="398" w:author="Palacherla, Susmitha C (NONUS)" w:date="2018-08-14T14:2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399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400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  <w:ins w:id="401" w:author="Palacherla, Susmitha C (NONUS)" w:date="2018-08-14T14:2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@return_value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sz w:val="19"/>
                  <w:szCs w:val="19"/>
                </w:rPr>
                <w:t>[sp_Dashboard_Director_Site_Export]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402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  <w:ins w:id="403" w:author="Palacherla, Susmitha C (NONUS)" w:date="2018-08-14T14:2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@nvcUserIdin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N'398185'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404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  <w:ins w:id="405" w:author="Palacherla, Susmitha C (NONUS)" w:date="2018-08-14T14:20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@intSiteIdin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-</w:t>
              </w:r>
              <w:r>
                <w:rPr>
                  <w:rFonts w:ascii="Consolas" w:hAnsi="Consolas" w:cs="Consolas"/>
                  <w:sz w:val="19"/>
                  <w:szCs w:val="19"/>
                </w:rPr>
                <w:t>1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406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  <w:ins w:id="407" w:author="Palacherla, Susmitha C (NONUS)" w:date="2018-08-14T14:20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@strSDatein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N'2011-01-01'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408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  <w:ins w:id="409" w:author="Palacherla, Susmitha C (NONUS)" w:date="2018-08-14T14:20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@strEDatein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N'2018-06-30'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,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410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  <w:ins w:id="411" w:author="Palacherla, Susmitha C (NONUS)" w:date="2018-08-14T14:20:00Z"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  <w:t xml:space="preserve">@nvcStatus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N'MySitePending'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412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413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  <w:ins w:id="414" w:author="Palacherla, Susmitha C (NONUS)" w:date="2018-08-14T14:2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@return_value</w:t>
              </w:r>
            </w:ins>
          </w:p>
          <w:p w:rsidR="00D64218" w:rsidRDefault="00D64218" w:rsidP="00D64218">
            <w:pPr>
              <w:overflowPunct/>
              <w:textAlignment w:val="auto"/>
              <w:rPr>
                <w:ins w:id="415" w:author="Palacherla, Susmitha C (NONUS)" w:date="2018-08-14T14:20:00Z"/>
                <w:rFonts w:ascii="Consolas" w:hAnsi="Consolas" w:cs="Consolas"/>
                <w:sz w:val="19"/>
                <w:szCs w:val="19"/>
              </w:rPr>
            </w:pPr>
          </w:p>
          <w:p w:rsidR="00D64218" w:rsidRDefault="00D64218" w:rsidP="00D64218">
            <w:pPr>
              <w:overflowPunct/>
              <w:textAlignment w:val="auto"/>
              <w:rPr>
                <w:ins w:id="416" w:author="Palacherla, Susmitha C (NONUS)" w:date="2018-08-14T14:20:00Z"/>
                <w:rFonts w:ascii="Consolas" w:hAnsi="Consolas" w:cs="Consolas"/>
                <w:color w:val="0000FF"/>
                <w:sz w:val="19"/>
                <w:szCs w:val="19"/>
              </w:rPr>
            </w:pPr>
            <w:ins w:id="417" w:author="Palacherla, Susmitha C (NONUS)" w:date="2018-08-14T14:20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D64218" w:rsidRDefault="00D64218" w:rsidP="00D64218">
            <w:pPr>
              <w:rPr>
                <w:ins w:id="418" w:author="Palacherla, Susmitha C (NONUS)" w:date="2018-08-14T14:20:00Z"/>
                <w:rFonts w:asciiTheme="minorHAnsi" w:hAnsiTheme="minorHAnsi"/>
                <w:bCs/>
              </w:rPr>
            </w:pPr>
          </w:p>
          <w:p w:rsidR="00BD2BAF" w:rsidRPr="00202208" w:rsidRDefault="00BD2BAF" w:rsidP="00137FB1">
            <w:pPr>
              <w:rPr>
                <w:ins w:id="419" w:author="Palacherla, Susmitha C (NONUS)" w:date="2018-08-14T11:19:00Z"/>
                <w:rFonts w:asciiTheme="minorHAnsi" w:hAnsiTheme="minorHAnsi"/>
                <w:bCs/>
              </w:rPr>
            </w:pPr>
          </w:p>
        </w:tc>
        <w:tc>
          <w:tcPr>
            <w:tcW w:w="1260" w:type="dxa"/>
            <w:tcPrChange w:id="420" w:author="Palacherla, Susmitha C (NONUS)" w:date="2018-08-14T11:22:00Z">
              <w:tcPr>
                <w:tcW w:w="1260" w:type="dxa"/>
              </w:tcPr>
            </w:tcPrChange>
          </w:tcPr>
          <w:p w:rsidR="00BD2BAF" w:rsidRPr="00202208" w:rsidRDefault="00BD2BAF" w:rsidP="00137FB1">
            <w:pPr>
              <w:rPr>
                <w:ins w:id="421" w:author="Palacherla, Susmitha C (NONUS)" w:date="2018-08-14T11:19:00Z"/>
                <w:rFonts w:asciiTheme="minorHAnsi" w:hAnsiTheme="minorHAnsi"/>
                <w:bCs/>
              </w:rPr>
            </w:pPr>
            <w:ins w:id="422" w:author="Palacherla, Susmitha C (NONUS)" w:date="2018-08-14T11:19:00Z">
              <w:r w:rsidRPr="00202208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448" w:type="dxa"/>
            <w:tcPrChange w:id="423" w:author="Palacherla, Susmitha C (NONUS)" w:date="2018-08-14T11:22:00Z">
              <w:tcPr>
                <w:tcW w:w="2880" w:type="dxa"/>
              </w:tcPr>
            </w:tcPrChange>
          </w:tcPr>
          <w:p w:rsidR="00BD2BAF" w:rsidRPr="00FF5201" w:rsidRDefault="00BD2BAF" w:rsidP="00137FB1">
            <w:pPr>
              <w:rPr>
                <w:ins w:id="424" w:author="Palacherla, Susmitha C (NONUS)" w:date="2018-08-14T11:19:00Z"/>
                <w:i/>
              </w:rPr>
            </w:pPr>
          </w:p>
        </w:tc>
      </w:tr>
    </w:tbl>
    <w:p w:rsidR="00BD2BAF" w:rsidRPr="00871F07" w:rsidRDefault="00BD2BAF" w:rsidP="00871F07"/>
    <w:sectPr w:rsidR="00BD2BAF" w:rsidRPr="00871F07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95A" w:rsidRDefault="00B9695A">
      <w:r>
        <w:separator/>
      </w:r>
    </w:p>
  </w:endnote>
  <w:endnote w:type="continuationSeparator" w:id="0">
    <w:p w:rsidR="00B9695A" w:rsidRDefault="00B96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>Created 06/</w:t>
    </w:r>
    <w:r w:rsidR="00C17395">
      <w:rPr>
        <w:sz w:val="18"/>
      </w:rPr>
      <w:t>2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3816B6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3816B6">
      <w:rPr>
        <w:rStyle w:val="PageNumber"/>
        <w:noProof/>
        <w:sz w:val="18"/>
        <w:szCs w:val="18"/>
      </w:rPr>
      <w:t>10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95A" w:rsidRDefault="00B9695A">
      <w:r>
        <w:separator/>
      </w:r>
    </w:p>
  </w:footnote>
  <w:footnote w:type="continuationSeparator" w:id="0">
    <w:p w:rsidR="00B9695A" w:rsidRDefault="00B96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66C6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B76CE"/>
    <w:multiLevelType w:val="hybridMultilevel"/>
    <w:tmpl w:val="051EB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8921D8"/>
    <w:multiLevelType w:val="hybridMultilevel"/>
    <w:tmpl w:val="286CF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9"/>
  </w:num>
  <w:num w:numId="4">
    <w:abstractNumId w:val="18"/>
  </w:num>
  <w:num w:numId="5">
    <w:abstractNumId w:val="11"/>
  </w:num>
  <w:num w:numId="6">
    <w:abstractNumId w:val="32"/>
  </w:num>
  <w:num w:numId="7">
    <w:abstractNumId w:val="38"/>
  </w:num>
  <w:num w:numId="8">
    <w:abstractNumId w:val="2"/>
  </w:num>
  <w:num w:numId="9">
    <w:abstractNumId w:val="19"/>
  </w:num>
  <w:num w:numId="10">
    <w:abstractNumId w:val="26"/>
  </w:num>
  <w:num w:numId="11">
    <w:abstractNumId w:val="30"/>
  </w:num>
  <w:num w:numId="12">
    <w:abstractNumId w:val="15"/>
  </w:num>
  <w:num w:numId="13">
    <w:abstractNumId w:val="8"/>
  </w:num>
  <w:num w:numId="14">
    <w:abstractNumId w:val="31"/>
  </w:num>
  <w:num w:numId="15">
    <w:abstractNumId w:val="41"/>
  </w:num>
  <w:num w:numId="16">
    <w:abstractNumId w:val="43"/>
  </w:num>
  <w:num w:numId="17">
    <w:abstractNumId w:val="44"/>
  </w:num>
  <w:num w:numId="18">
    <w:abstractNumId w:val="7"/>
  </w:num>
  <w:num w:numId="19">
    <w:abstractNumId w:val="46"/>
  </w:num>
  <w:num w:numId="20">
    <w:abstractNumId w:val="40"/>
  </w:num>
  <w:num w:numId="21">
    <w:abstractNumId w:val="13"/>
  </w:num>
  <w:num w:numId="22">
    <w:abstractNumId w:val="35"/>
  </w:num>
  <w:num w:numId="23">
    <w:abstractNumId w:val="10"/>
  </w:num>
  <w:num w:numId="24">
    <w:abstractNumId w:val="34"/>
  </w:num>
  <w:num w:numId="25">
    <w:abstractNumId w:val="17"/>
  </w:num>
  <w:num w:numId="26">
    <w:abstractNumId w:val="16"/>
  </w:num>
  <w:num w:numId="27">
    <w:abstractNumId w:val="23"/>
  </w:num>
  <w:num w:numId="28">
    <w:abstractNumId w:val="5"/>
  </w:num>
  <w:num w:numId="29">
    <w:abstractNumId w:val="33"/>
  </w:num>
  <w:num w:numId="30">
    <w:abstractNumId w:val="1"/>
  </w:num>
  <w:num w:numId="31">
    <w:abstractNumId w:val="20"/>
  </w:num>
  <w:num w:numId="32">
    <w:abstractNumId w:val="27"/>
  </w:num>
  <w:num w:numId="33">
    <w:abstractNumId w:val="4"/>
  </w:num>
  <w:num w:numId="34">
    <w:abstractNumId w:val="25"/>
  </w:num>
  <w:num w:numId="35">
    <w:abstractNumId w:val="36"/>
  </w:num>
  <w:num w:numId="36">
    <w:abstractNumId w:val="12"/>
  </w:num>
  <w:num w:numId="37">
    <w:abstractNumId w:val="0"/>
  </w:num>
  <w:num w:numId="38">
    <w:abstractNumId w:val="24"/>
  </w:num>
  <w:num w:numId="39">
    <w:abstractNumId w:val="42"/>
  </w:num>
  <w:num w:numId="40">
    <w:abstractNumId w:val="39"/>
  </w:num>
  <w:num w:numId="41">
    <w:abstractNumId w:val="28"/>
  </w:num>
  <w:num w:numId="42">
    <w:abstractNumId w:val="21"/>
  </w:num>
  <w:num w:numId="43">
    <w:abstractNumId w:val="45"/>
  </w:num>
  <w:num w:numId="44">
    <w:abstractNumId w:val="22"/>
  </w:num>
  <w:num w:numId="45">
    <w:abstractNumId w:val="37"/>
  </w:num>
  <w:num w:numId="46">
    <w:abstractNumId w:val="3"/>
  </w:num>
  <w:num w:numId="47">
    <w:abstractNumId w:val="6"/>
  </w:num>
  <w:numIdMacAtCleanup w:val="2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3086D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6AF1"/>
    <w:rsid w:val="001E20C8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816B6"/>
    <w:rsid w:val="003852E4"/>
    <w:rsid w:val="00386695"/>
    <w:rsid w:val="00387C34"/>
    <w:rsid w:val="00395378"/>
    <w:rsid w:val="003E2F19"/>
    <w:rsid w:val="0040508D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B1CBA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4F09"/>
    <w:rsid w:val="00B9695A"/>
    <w:rsid w:val="00BB1729"/>
    <w:rsid w:val="00BB176E"/>
    <w:rsid w:val="00BC2A77"/>
    <w:rsid w:val="00BC356C"/>
    <w:rsid w:val="00BD0303"/>
    <w:rsid w:val="00BD0C5C"/>
    <w:rsid w:val="00BD2BAF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4218"/>
    <w:rsid w:val="00D66D02"/>
    <w:rsid w:val="00D969C5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773"/>
    <w:rsid w:val="00E30C75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3B0E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14F741-8E09-43F3-BE71-FDCF1C38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4C5E1-C53F-4A81-9F4F-325DDCFB2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14</cp:revision>
  <cp:lastPrinted>2008-03-17T22:13:00Z</cp:lastPrinted>
  <dcterms:created xsi:type="dcterms:W3CDTF">2014-06-24T20:40:00Z</dcterms:created>
  <dcterms:modified xsi:type="dcterms:W3CDTF">2018-08-14T18:21:00Z</dcterms:modified>
</cp:coreProperties>
</file>
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3BF4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Generic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Palacherla, Susmitha C (NONUS)" w:date="2017-10-13T09:34:00Z">
        <w:r w:rsidR="009076F4">
          <w:rPr>
            <w:noProof/>
            <w:color w:val="000000"/>
            <w:sz w:val="18"/>
            <w:szCs w:val="18"/>
          </w:rPr>
          <w:t>October 13, 2017</w:t>
        </w:r>
      </w:ins>
      <w:del w:id="1" w:author="Palacherla, Susmitha C (NONUS)" w:date="2017-10-13T09:33:00Z">
        <w:r w:rsidR="002A59BF" w:rsidDel="009076F4">
          <w:rPr>
            <w:noProof/>
            <w:color w:val="000000"/>
            <w:sz w:val="18"/>
            <w:szCs w:val="18"/>
          </w:rPr>
          <w:delText>October 12, 2017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ins w:id="17" w:author="Palacherla, Susmitha C (NONUS)" w:date="2017-10-12T16:43:00Z">
              <w:r>
                <w:t>10/12/2017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ins w:id="18" w:author="Palacherla, Susmitha C (NONUS)" w:date="2017-10-12T16:43:00Z">
              <w:r>
                <w:t>5.0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0072B6">
            <w:ins w:id="19" w:author="Palacherla, Susmitha C (NONUS)" w:date="2017-10-12T16:44:00Z">
              <w:r>
                <w:t>TFS 8597 – Changes to DTT load process (Load as status ID 4 )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ins w:id="20" w:author="Palacherla, Susmitha C (NONUS)" w:date="2017-10-12T16:44:00Z">
              <w:r>
                <w:t>Susmitha Palacherla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6738F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21" w:author="Palacherla, Susmitha C (NONUS)" w:date="2017-10-13T10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2" w:author="Palacherla, Susmitha C (NONUS)" w:date="2017-10-13T10:21:00Z">
            <w:r w:rsidR="0016738F" w:rsidRPr="002A7601">
              <w:rPr>
                <w:rStyle w:val="Hyperlink"/>
                <w:noProof/>
              </w:rPr>
              <w:fldChar w:fldCharType="begin"/>
            </w:r>
            <w:r w:rsidR="0016738F" w:rsidRPr="002A7601">
              <w:rPr>
                <w:rStyle w:val="Hyperlink"/>
                <w:noProof/>
              </w:rPr>
              <w:instrText xml:space="preserve"> </w:instrText>
            </w:r>
            <w:r w:rsidR="0016738F">
              <w:rPr>
                <w:noProof/>
              </w:rPr>
              <w:instrText>HYPERLINK \l "_Toc495653400"</w:instrText>
            </w:r>
            <w:r w:rsidR="0016738F" w:rsidRPr="002A7601">
              <w:rPr>
                <w:rStyle w:val="Hyperlink"/>
                <w:noProof/>
              </w:rPr>
              <w:instrText xml:space="preserve"> </w:instrText>
            </w:r>
            <w:r w:rsidR="0016738F" w:rsidRPr="002A7601">
              <w:rPr>
                <w:rStyle w:val="Hyperlink"/>
                <w:noProof/>
              </w:rPr>
            </w:r>
            <w:r w:rsidR="0016738F" w:rsidRPr="002A7601">
              <w:rPr>
                <w:rStyle w:val="Hyperlink"/>
                <w:noProof/>
              </w:rPr>
              <w:fldChar w:fldCharType="separate"/>
            </w:r>
            <w:r w:rsidR="0016738F" w:rsidRPr="002A7601">
              <w:rPr>
                <w:rStyle w:val="Hyperlink"/>
                <w:noProof/>
              </w:rPr>
              <w:t>1.</w:t>
            </w:r>
            <w:r w:rsidR="00167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738F" w:rsidRPr="002A7601">
              <w:rPr>
                <w:rStyle w:val="Hyperlink"/>
                <w:noProof/>
              </w:rPr>
              <w:t>TFS2470 Generic Feed(s) - OTH Load</w:t>
            </w:r>
            <w:r w:rsidR="0016738F">
              <w:rPr>
                <w:noProof/>
                <w:webHidden/>
              </w:rPr>
              <w:tab/>
            </w:r>
            <w:r w:rsidR="0016738F">
              <w:rPr>
                <w:noProof/>
                <w:webHidden/>
              </w:rPr>
              <w:fldChar w:fldCharType="begin"/>
            </w:r>
            <w:r w:rsidR="0016738F">
              <w:rPr>
                <w:noProof/>
                <w:webHidden/>
              </w:rPr>
              <w:instrText xml:space="preserve"> PAGEREF _Toc495653400 \h </w:instrText>
            </w:r>
            <w:r w:rsidR="0016738F">
              <w:rPr>
                <w:noProof/>
                <w:webHidden/>
              </w:rPr>
            </w:r>
          </w:ins>
          <w:r w:rsidR="0016738F">
            <w:rPr>
              <w:noProof/>
              <w:webHidden/>
            </w:rPr>
            <w:fldChar w:fldCharType="separate"/>
          </w:r>
          <w:ins w:id="23" w:author="Palacherla, Susmitha C (NONUS)" w:date="2017-10-13T10:21:00Z">
            <w:r w:rsidR="0016738F">
              <w:rPr>
                <w:noProof/>
                <w:webHidden/>
              </w:rPr>
              <w:t>4</w:t>
            </w:r>
            <w:r w:rsidR="0016738F">
              <w:rPr>
                <w:noProof/>
                <w:webHidden/>
              </w:rPr>
              <w:fldChar w:fldCharType="end"/>
            </w:r>
            <w:r w:rsidR="0016738F" w:rsidRPr="002A7601">
              <w:rPr>
                <w:rStyle w:val="Hyperlink"/>
                <w:noProof/>
              </w:rPr>
              <w:fldChar w:fldCharType="end"/>
            </w:r>
          </w:ins>
        </w:p>
        <w:p w:rsidR="0016738F" w:rsidRDefault="0016738F">
          <w:pPr>
            <w:pStyle w:val="TOC2"/>
            <w:tabs>
              <w:tab w:val="left" w:pos="660"/>
              <w:tab w:val="right" w:leader="dot" w:pos="13670"/>
            </w:tabs>
            <w:rPr>
              <w:ins w:id="24" w:author="Palacherla, Susmitha C (NONUS)" w:date="2017-10-13T10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5" w:author="Palacherla, Susmitha C (NONUS)" w:date="2017-10-13T10:21:00Z">
            <w:r w:rsidRPr="002A7601">
              <w:rPr>
                <w:rStyle w:val="Hyperlink"/>
                <w:noProof/>
              </w:rPr>
              <w:fldChar w:fldCharType="begin"/>
            </w:r>
            <w:r w:rsidRPr="002A76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"_Toc495653401"</w:instrText>
            </w:r>
            <w:r w:rsidRPr="002A7601">
              <w:rPr>
                <w:rStyle w:val="Hyperlink"/>
                <w:noProof/>
              </w:rPr>
              <w:instrText xml:space="preserve"> </w:instrText>
            </w:r>
            <w:r w:rsidRPr="002A7601">
              <w:rPr>
                <w:rStyle w:val="Hyperlink"/>
                <w:noProof/>
              </w:rPr>
            </w:r>
            <w:r w:rsidRPr="002A7601">
              <w:rPr>
                <w:rStyle w:val="Hyperlink"/>
                <w:noProof/>
              </w:rPr>
              <w:fldChar w:fldCharType="separate"/>
            </w:r>
            <w:r w:rsidRPr="002A760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7601">
              <w:rPr>
                <w:rStyle w:val="Hyperlink"/>
                <w:noProof/>
              </w:rPr>
              <w:t>TFS3972 Seasonal Employees Attendance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_Toc495653401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Palacherla, Susmitha C (NONUS)" w:date="2017-10-13T10:2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A7601">
              <w:rPr>
                <w:rStyle w:val="Hyperlink"/>
                <w:noProof/>
              </w:rPr>
              <w:fldChar w:fldCharType="end"/>
            </w:r>
          </w:ins>
        </w:p>
        <w:p w:rsidR="0016738F" w:rsidRDefault="0016738F">
          <w:pPr>
            <w:pStyle w:val="TOC2"/>
            <w:tabs>
              <w:tab w:val="left" w:pos="660"/>
              <w:tab w:val="right" w:leader="dot" w:pos="13670"/>
            </w:tabs>
            <w:rPr>
              <w:ins w:id="27" w:author="Palacherla, Susmitha C (NONUS)" w:date="2017-10-13T10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Palacherla, Susmitha C (NONUS)" w:date="2017-10-13T10:21:00Z">
            <w:r w:rsidRPr="002A7601">
              <w:rPr>
                <w:rStyle w:val="Hyperlink"/>
                <w:noProof/>
              </w:rPr>
              <w:fldChar w:fldCharType="begin"/>
            </w:r>
            <w:r w:rsidRPr="002A76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"_Toc495653402"</w:instrText>
            </w:r>
            <w:r w:rsidRPr="002A7601">
              <w:rPr>
                <w:rStyle w:val="Hyperlink"/>
                <w:noProof/>
              </w:rPr>
              <w:instrText xml:space="preserve"> </w:instrText>
            </w:r>
            <w:r w:rsidRPr="002A7601">
              <w:rPr>
                <w:rStyle w:val="Hyperlink"/>
                <w:noProof/>
              </w:rPr>
            </w:r>
            <w:r w:rsidRPr="002A7601">
              <w:rPr>
                <w:rStyle w:val="Hyperlink"/>
                <w:noProof/>
              </w:rPr>
              <w:fldChar w:fldCharType="separate"/>
            </w:r>
            <w:r w:rsidRPr="002A760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7601">
              <w:rPr>
                <w:rStyle w:val="Hyperlink"/>
                <w:noProof/>
              </w:rPr>
              <w:t>TFS 4916 Changes to support ad-hoc generic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_Toc495653402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Palacherla, Susmitha C (NONUS)" w:date="2017-10-13T10:21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2A7601">
              <w:rPr>
                <w:rStyle w:val="Hyperlink"/>
                <w:noProof/>
              </w:rPr>
              <w:fldChar w:fldCharType="end"/>
            </w:r>
          </w:ins>
        </w:p>
        <w:p w:rsidR="0016738F" w:rsidRDefault="0016738F">
          <w:pPr>
            <w:pStyle w:val="TOC2"/>
            <w:tabs>
              <w:tab w:val="left" w:pos="660"/>
              <w:tab w:val="right" w:leader="dot" w:pos="13670"/>
            </w:tabs>
            <w:rPr>
              <w:ins w:id="30" w:author="Palacherla, Susmitha C (NONUS)" w:date="2017-10-13T10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Palacherla, Susmitha C (NONUS)" w:date="2017-10-13T10:21:00Z">
            <w:r w:rsidRPr="002A7601">
              <w:rPr>
                <w:rStyle w:val="Hyperlink"/>
                <w:noProof/>
              </w:rPr>
              <w:fldChar w:fldCharType="begin"/>
            </w:r>
            <w:r w:rsidRPr="002A76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"_Toc495653403"</w:instrText>
            </w:r>
            <w:r w:rsidRPr="002A7601">
              <w:rPr>
                <w:rStyle w:val="Hyperlink"/>
                <w:noProof/>
              </w:rPr>
              <w:instrText xml:space="preserve"> </w:instrText>
            </w:r>
            <w:r w:rsidRPr="002A7601">
              <w:rPr>
                <w:rStyle w:val="Hyperlink"/>
                <w:noProof/>
              </w:rPr>
            </w:r>
            <w:r w:rsidRPr="002A7601">
              <w:rPr>
                <w:rStyle w:val="Hyperlink"/>
                <w:noProof/>
              </w:rPr>
              <w:fldChar w:fldCharType="separate"/>
            </w:r>
            <w:r w:rsidRPr="002A760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7601">
              <w:rPr>
                <w:rStyle w:val="Hyperlink"/>
                <w:noProof/>
              </w:rPr>
              <w:t>TFS 7646 Attendance Discrepancy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_Toc495653403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Palacherla, Susmitha C (NONUS)" w:date="2017-10-13T10:21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2A7601">
              <w:rPr>
                <w:rStyle w:val="Hyperlink"/>
                <w:noProof/>
              </w:rPr>
              <w:fldChar w:fldCharType="end"/>
            </w:r>
          </w:ins>
        </w:p>
        <w:p w:rsidR="0016738F" w:rsidRDefault="0016738F">
          <w:pPr>
            <w:pStyle w:val="TOC2"/>
            <w:tabs>
              <w:tab w:val="left" w:pos="660"/>
              <w:tab w:val="right" w:leader="dot" w:pos="13670"/>
            </w:tabs>
            <w:rPr>
              <w:ins w:id="33" w:author="Palacherla, Susmitha C (NONUS)" w:date="2017-10-13T10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Palacherla, Susmitha C (NONUS)" w:date="2017-10-13T10:21:00Z">
            <w:r w:rsidRPr="002A7601">
              <w:rPr>
                <w:rStyle w:val="Hyperlink"/>
                <w:noProof/>
              </w:rPr>
              <w:fldChar w:fldCharType="begin"/>
            </w:r>
            <w:r w:rsidRPr="002A760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"_Toc495653404"</w:instrText>
            </w:r>
            <w:r w:rsidRPr="002A7601">
              <w:rPr>
                <w:rStyle w:val="Hyperlink"/>
                <w:noProof/>
              </w:rPr>
              <w:instrText xml:space="preserve"> </w:instrText>
            </w:r>
            <w:r w:rsidRPr="002A7601">
              <w:rPr>
                <w:rStyle w:val="Hyperlink"/>
                <w:noProof/>
              </w:rPr>
            </w:r>
            <w:r w:rsidRPr="002A7601">
              <w:rPr>
                <w:rStyle w:val="Hyperlink"/>
                <w:noProof/>
              </w:rPr>
              <w:fldChar w:fldCharType="separate"/>
            </w:r>
            <w:r w:rsidRPr="002A760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A7601">
              <w:rPr>
                <w:rStyle w:val="Hyperlink"/>
                <w:noProof/>
              </w:rPr>
              <w:t>TFS 8597 Change Attendance DTT Feed to load as Pending Employee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_Toc495653404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Palacherla, Susmitha C (NONUS)" w:date="2017-10-13T10:21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2A7601">
              <w:rPr>
                <w:rStyle w:val="Hyperlink"/>
                <w:noProof/>
              </w:rPr>
              <w:fldChar w:fldCharType="end"/>
            </w:r>
          </w:ins>
        </w:p>
        <w:p w:rsidR="00DE558E" w:rsidDel="0016738F" w:rsidRDefault="00DE558E">
          <w:pPr>
            <w:pStyle w:val="TOC2"/>
            <w:tabs>
              <w:tab w:val="left" w:pos="660"/>
              <w:tab w:val="right" w:leader="dot" w:pos="13670"/>
            </w:tabs>
            <w:rPr>
              <w:del w:id="36" w:author="Palacherla, Susmitha C (NONUS)" w:date="2017-10-13T10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7" w:author="Palacherla, Susmitha C (NONUS)" w:date="2017-10-13T10:21:00Z">
            <w:r w:rsidRPr="0016738F" w:rsidDel="0016738F">
              <w:rPr>
                <w:noProof/>
                <w:rPrChange w:id="38" w:author="Palacherla, Susmitha C (NONUS)" w:date="2017-10-13T10:21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167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38F" w:rsidDel="0016738F">
              <w:rPr>
                <w:noProof/>
                <w:rPrChange w:id="39" w:author="Palacherla, Susmitha C (NONUS)" w:date="2017-10-13T10:21:00Z">
                  <w:rPr>
                    <w:rStyle w:val="Hyperlink"/>
                    <w:noProof/>
                  </w:rPr>
                </w:rPrChange>
              </w:rPr>
              <w:delText>TFS2470 Generic Feed(s) - OTH Load</w:delText>
            </w:r>
            <w:r w:rsidDel="0016738F">
              <w:rPr>
                <w:noProof/>
                <w:webHidden/>
              </w:rPr>
              <w:tab/>
              <w:delText>4</w:delText>
            </w:r>
          </w:del>
        </w:p>
        <w:p w:rsidR="00DE558E" w:rsidDel="0016738F" w:rsidRDefault="00DE558E">
          <w:pPr>
            <w:pStyle w:val="TOC2"/>
            <w:tabs>
              <w:tab w:val="left" w:pos="660"/>
              <w:tab w:val="right" w:leader="dot" w:pos="13670"/>
            </w:tabs>
            <w:rPr>
              <w:del w:id="40" w:author="Palacherla, Susmitha C (NONUS)" w:date="2017-10-13T10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1" w:author="Palacherla, Susmitha C (NONUS)" w:date="2017-10-13T10:21:00Z">
            <w:r w:rsidRPr="0016738F" w:rsidDel="0016738F">
              <w:rPr>
                <w:noProof/>
                <w:rPrChange w:id="42" w:author="Palacherla, Susmitha C (NONUS)" w:date="2017-10-13T10:21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167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38F" w:rsidDel="0016738F">
              <w:rPr>
                <w:noProof/>
                <w:rPrChange w:id="43" w:author="Palacherla, Susmitha C (NONUS)" w:date="2017-10-13T10:21:00Z">
                  <w:rPr>
                    <w:rStyle w:val="Hyperlink"/>
                    <w:noProof/>
                  </w:rPr>
                </w:rPrChange>
              </w:rPr>
              <w:delText>TFS3972 Seasonal Employees Attendance Feed Load</w:delText>
            </w:r>
            <w:r w:rsidDel="0016738F">
              <w:rPr>
                <w:noProof/>
                <w:webHidden/>
              </w:rPr>
              <w:tab/>
              <w:delText>7</w:delText>
            </w:r>
          </w:del>
        </w:p>
        <w:p w:rsidR="00DE558E" w:rsidDel="0016738F" w:rsidRDefault="00DE558E">
          <w:pPr>
            <w:pStyle w:val="TOC2"/>
            <w:tabs>
              <w:tab w:val="left" w:pos="660"/>
              <w:tab w:val="right" w:leader="dot" w:pos="13670"/>
            </w:tabs>
            <w:rPr>
              <w:del w:id="44" w:author="Palacherla, Susmitha C (NONUS)" w:date="2017-10-13T10:2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5" w:author="Palacherla, Susmitha C (NONUS)" w:date="2017-10-13T10:21:00Z">
            <w:r w:rsidRPr="0016738F" w:rsidDel="0016738F">
              <w:rPr>
                <w:noProof/>
                <w:rPrChange w:id="46" w:author="Palacherla, Susmitha C (NONUS)" w:date="2017-10-13T10:21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1673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738F" w:rsidDel="0016738F">
              <w:rPr>
                <w:noProof/>
                <w:rPrChange w:id="47" w:author="Palacherla, Susmitha C (NONUS)" w:date="2017-10-13T10:21:00Z">
                  <w:rPr>
                    <w:rStyle w:val="Hyperlink"/>
                    <w:noProof/>
                  </w:rPr>
                </w:rPrChange>
              </w:rPr>
              <w:delText>TFS 4916 Changes to support ad-hoc generic feeds</w:delText>
            </w:r>
            <w:r w:rsidDel="0016738F">
              <w:rPr>
                <w:noProof/>
                <w:webHidden/>
              </w:rPr>
              <w:tab/>
              <w:delText>12</w:delText>
            </w:r>
          </w:del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48" w:name="_GoBack"/>
      <w:bookmarkEnd w:id="48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49" w:name="_Toc495653400"/>
      <w:r>
        <w:t>TFS</w:t>
      </w:r>
      <w:r w:rsidR="00CD0D35">
        <w:t>2</w:t>
      </w:r>
      <w:r w:rsidR="00C2344E">
        <w:t>470</w:t>
      </w:r>
      <w:r w:rsidR="00CD0D35">
        <w:t xml:space="preserve"> </w:t>
      </w:r>
      <w:r w:rsidR="00733BF4">
        <w:t>Generic</w:t>
      </w:r>
      <w:r w:rsidR="00CD4431">
        <w:t xml:space="preserve"> Feed</w:t>
      </w:r>
      <w:r w:rsidR="00CD0D35">
        <w:t xml:space="preserve">(s) </w:t>
      </w:r>
      <w:r w:rsidR="00C2344E">
        <w:t>- OTH</w:t>
      </w:r>
      <w:r w:rsidR="00CD4431">
        <w:t xml:space="preserve"> Load</w:t>
      </w:r>
      <w:bookmarkEnd w:id="4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F42F5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F42F5">
            <w:r>
              <w:t>Description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F42F5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F42F5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Generic </w:t>
            </w:r>
            <w:proofErr w:type="gramStart"/>
            <w:r>
              <w:t xml:space="preserve">feed </w:t>
            </w:r>
            <w:r w:rsidR="00C2344E">
              <w:t xml:space="preserve"> OTH</w:t>
            </w:r>
            <w:proofErr w:type="gramEnd"/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F42F5">
            <w:r>
              <w:t xml:space="preserve">Create new tables for </w:t>
            </w:r>
            <w:r w:rsidR="00C2344E">
              <w:t>‘</w:t>
            </w:r>
            <w:r w:rsidR="00733BF4">
              <w:t>Generic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F42F5">
            <w:r w:rsidRPr="004A3D80">
              <w:t>Added new mapping from report code</w:t>
            </w:r>
            <w:r w:rsidR="00C2344E">
              <w:t xml:space="preserve"> OTH </w:t>
            </w:r>
            <w:r w:rsidRPr="004A3D80">
              <w:t>to sub coaching reason ID in Function 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CD4431" w:rsidP="004F42F5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doc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733BF4">
              <w:t>Generic</w:t>
            </w:r>
            <w:r w:rsidRPr="004A3D80">
              <w:t>_Load_Create.sql</w:t>
            </w:r>
            <w:proofErr w:type="spellEnd"/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Notes</w:t>
            </w:r>
          </w:p>
        </w:tc>
        <w:tc>
          <w:tcPr>
            <w:tcW w:w="10455" w:type="dxa"/>
          </w:tcPr>
          <w:p w:rsidR="00FF130B" w:rsidRDefault="00FF130B" w:rsidP="004F42F5">
            <w:r>
              <w:t xml:space="preserve">Loaded </w:t>
            </w:r>
            <w:r w:rsidR="00C2344E">
              <w:t>OTH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C2344E">
              <w:t xml:space="preserve">42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2344E">
              <w:t>OTH</w:t>
            </w:r>
          </w:p>
          <w:p w:rsidR="007D6262" w:rsidRDefault="007D6262" w:rsidP="004F42F5"/>
          <w:p w:rsidR="004E1514" w:rsidRDefault="004E1514" w:rsidP="004F42F5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'oth20160410'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N'eCL-eric.m.white-56203'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F42F5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F42F5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C2344E">
              <w:t>OTH</w:t>
            </w:r>
          </w:p>
        </w:tc>
        <w:tc>
          <w:tcPr>
            <w:tcW w:w="4500" w:type="dxa"/>
          </w:tcPr>
          <w:p w:rsidR="008546B5" w:rsidRDefault="008546B5" w:rsidP="00C2344E">
            <w:r>
              <w:t>Row</w:t>
            </w:r>
            <w:r w:rsidR="00CD0D35">
              <w:t>s</w:t>
            </w:r>
            <w:r>
              <w:t xml:space="preserve"> with id </w:t>
            </w:r>
            <w:r w:rsidR="00C2344E">
              <w:t>42</w:t>
            </w:r>
          </w:p>
        </w:tc>
        <w:tc>
          <w:tcPr>
            <w:tcW w:w="1260" w:type="dxa"/>
          </w:tcPr>
          <w:p w:rsidR="008546B5" w:rsidRPr="00202208" w:rsidRDefault="007B213E" w:rsidP="004F42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C2344E">
            <w:r>
              <w:t xml:space="preserve">Return </w:t>
            </w:r>
            <w:r w:rsidR="00C2344E">
              <w:t>42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2344E" w:rsidP="007D6262">
            <w:r>
              <w:t>OTH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42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proofErr w:type="spellStart"/>
            <w:r w:rsidR="00C2344E">
              <w:t>EmailSent</w:t>
            </w:r>
            <w:proofErr w:type="spellEnd"/>
            <w:r w:rsidR="00C2344E">
              <w:t xml:space="preserve"> is set to 1 on load</w:t>
            </w:r>
          </w:p>
        </w:tc>
        <w:tc>
          <w:tcPr>
            <w:tcW w:w="4500" w:type="dxa"/>
          </w:tcPr>
          <w:p w:rsidR="00DB6742" w:rsidRDefault="00C2344E" w:rsidP="007D6262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4F42F5">
            <w:r>
              <w:t>Pending Sup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4F42F5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4E718D" w:rsidRDefault="004E718D" w:rsidP="004F42F5">
            <w:r>
              <w:t>After update and submit status updates to PER(4)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4F42F5">
            <w:r>
              <w:t>Available in CSR pending dashboard</w:t>
            </w:r>
          </w:p>
          <w:p w:rsidR="004E718D" w:rsidRDefault="004E718D" w:rsidP="004F42F5">
            <w:r>
              <w:t>Able to acknowledge and enter comments and submit</w:t>
            </w:r>
          </w:p>
          <w:p w:rsidR="004E718D" w:rsidRDefault="004E718D" w:rsidP="004F42F5">
            <w:r>
              <w:t>Should go to complete on submission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5C555C" w:rsidRPr="00FF5201" w:rsidTr="004F42F5">
        <w:trPr>
          <w:cantSplit/>
        </w:trPr>
        <w:tc>
          <w:tcPr>
            <w:tcW w:w="900" w:type="dxa"/>
          </w:tcPr>
          <w:p w:rsidR="005C555C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686465" w:rsidRDefault="00686465" w:rsidP="00FF130B"/>
    <w:p w:rsidR="00686465" w:rsidRPr="004F5C38" w:rsidRDefault="00686465" w:rsidP="00686465">
      <w:pPr>
        <w:pStyle w:val="Heading2"/>
        <w:numPr>
          <w:ilvl w:val="0"/>
          <w:numId w:val="2"/>
        </w:numPr>
      </w:pPr>
      <w:bookmarkStart w:id="50" w:name="_Toc495653401"/>
      <w:r>
        <w:t>TFS3972 Seasonal Employees Attendance Feed Load</w:t>
      </w:r>
      <w:bookmarkEnd w:id="5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686465" w:rsidTr="002A59BF">
        <w:trPr>
          <w:tblHeader/>
        </w:trPr>
        <w:tc>
          <w:tcPr>
            <w:tcW w:w="2549" w:type="dxa"/>
            <w:shd w:val="solid" w:color="auto" w:fill="000000"/>
          </w:tcPr>
          <w:p w:rsidR="00686465" w:rsidRDefault="00686465" w:rsidP="004F42F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:rsidR="00686465" w:rsidRDefault="00686465" w:rsidP="004F42F5">
            <w:r>
              <w:t>Description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Change Type</w:t>
            </w:r>
          </w:p>
        </w:tc>
        <w:tc>
          <w:tcPr>
            <w:tcW w:w="10928" w:type="dxa"/>
          </w:tcPr>
          <w:p w:rsidR="00686465" w:rsidRDefault="00686465" w:rsidP="004F42F5">
            <w:r>
              <w:t>Change Request</w:t>
            </w:r>
          </w:p>
        </w:tc>
      </w:tr>
      <w:tr w:rsidR="00686465" w:rsidTr="002A59BF">
        <w:trPr>
          <w:trHeight w:val="125"/>
        </w:trPr>
        <w:tc>
          <w:tcPr>
            <w:tcW w:w="2549" w:type="dxa"/>
          </w:tcPr>
          <w:p w:rsidR="00686465" w:rsidRDefault="00686465" w:rsidP="004F42F5">
            <w:r>
              <w:t>Change Description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Seasonal </w:t>
            </w:r>
            <w:proofErr w:type="gramStart"/>
            <w:r>
              <w:t>employees</w:t>
            </w:r>
            <w:proofErr w:type="gramEnd"/>
            <w:r>
              <w:t xml:space="preserve"> attendance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Test Environment</w:t>
            </w:r>
          </w:p>
        </w:tc>
        <w:tc>
          <w:tcPr>
            <w:tcW w:w="10928" w:type="dxa"/>
          </w:tcPr>
          <w:p w:rsidR="00686465" w:rsidRDefault="0068646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Modules created/updated</w:t>
            </w:r>
          </w:p>
        </w:tc>
        <w:tc>
          <w:tcPr>
            <w:tcW w:w="10928" w:type="dxa"/>
          </w:tcPr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sp_SelectReviewFrom_Coaching_Log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fn</w:t>
            </w:r>
            <w:proofErr w:type="spellEnd"/>
            <w:r>
              <w:t xml:space="preserve"> [EC].[</w:t>
            </w:r>
            <w:proofErr w:type="spellStart"/>
            <w:r>
              <w:t>fn_intSubCoachReasonIDFromRptCode</w:t>
            </w:r>
            <w:proofErr w:type="spellEnd"/>
            <w:r>
              <w:t>]</w:t>
            </w:r>
          </w:p>
          <w:p w:rsidR="00686465" w:rsidRDefault="00686465" w:rsidP="00686465"/>
          <w:p w:rsidR="00686465" w:rsidRDefault="00686465" w:rsidP="00686465"/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doc</w:t>
            </w:r>
          </w:p>
        </w:tc>
        <w:tc>
          <w:tcPr>
            <w:tcW w:w="10928" w:type="dxa"/>
          </w:tcPr>
          <w:p w:rsidR="00686465" w:rsidRDefault="00686465" w:rsidP="0068646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CCO_eCoaching_Log_Create.sql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Notes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Loaded OTH_SEA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3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686465" w:rsidRDefault="00686465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SEA</w:t>
            </w:r>
          </w:p>
          <w:p w:rsidR="00686465" w:rsidRDefault="00686465" w:rsidP="004F42F5"/>
          <w:p w:rsidR="00686465" w:rsidRDefault="00686465" w:rsidP="004F42F5">
            <w:r>
              <w:t>Useful sql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 DBCC CheckIdent("[eCoachingDev].[EC].[Coaching_Log]", RESEED,55597)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RESEED,66549)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 and 42 expected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[sp_Select_Email_SEAributes]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'eCL-destiny.barfield-66538'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N'eCL-destiny.barfield-66546'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--270226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'eCL-destiny.barfield-66553'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225482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'Christo.Mikhail'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6465" w:rsidRDefault="00686465" w:rsidP="006864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686465" w:rsidRDefault="00686465" w:rsidP="004F42F5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6465" w:rsidRPr="00871F07" w:rsidRDefault="00686465" w:rsidP="004F42F5">
            <w:r>
              <w:t>Load the files and check the following:</w:t>
            </w:r>
          </w:p>
        </w:tc>
      </w:tr>
    </w:tbl>
    <w:p w:rsidR="00686465" w:rsidRPr="00871F07" w:rsidRDefault="00686465" w:rsidP="006864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646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RESULTS</w:t>
            </w:r>
          </w:p>
          <w:p w:rsidR="00686465" w:rsidRPr="00FF5201" w:rsidRDefault="0068646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3 and 42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SEA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686465" w:rsidRDefault="00686465" w:rsidP="00686465">
            <w:r>
              <w:t>Return 42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sql agent load job</w:t>
            </w:r>
          </w:p>
        </w:tc>
        <w:tc>
          <w:tcPr>
            <w:tcW w:w="4500" w:type="dxa"/>
          </w:tcPr>
          <w:p w:rsidR="00686465" w:rsidRDefault="00686465" w:rsidP="00686465">
            <w:r>
              <w:t>File should load successfully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File list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Counts  loaded  correctly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strReportCode</w:t>
            </w:r>
          </w:p>
        </w:tc>
        <w:tc>
          <w:tcPr>
            <w:tcW w:w="4500" w:type="dxa"/>
          </w:tcPr>
          <w:p w:rsidR="00686465" w:rsidRDefault="00686465" w:rsidP="00686465">
            <w:r>
              <w:t>SEA</w:t>
            </w:r>
          </w:p>
          <w:p w:rsidR="00686465" w:rsidRPr="00F03F7A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218</w:t>
            </w:r>
          </w:p>
          <w:p w:rsidR="00686465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go to rejected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0 on load</w:t>
            </w:r>
          </w:p>
        </w:tc>
        <w:tc>
          <w:tcPr>
            <w:tcW w:w="4500" w:type="dxa"/>
          </w:tcPr>
          <w:p w:rsidR="00686465" w:rsidRDefault="00686465" w:rsidP="00686465">
            <w:proofErr w:type="spellStart"/>
            <w:r>
              <w:t>EmailSent</w:t>
            </w:r>
            <w:proofErr w:type="spellEnd"/>
            <w:r>
              <w:t xml:space="preserve">  = 0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records written to Fact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686465" w:rsidRDefault="00686465" w:rsidP="00686465">
            <w:r>
              <w:t>File should move to Backup directory after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Check for file in Backup directory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Status of log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Pending Acknowledgement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686465" w:rsidRPr="00F03F7A" w:rsidRDefault="00686465" w:rsidP="00686465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Notification</w:t>
            </w:r>
          </w:p>
        </w:tc>
        <w:tc>
          <w:tcPr>
            <w:tcW w:w="4500" w:type="dxa"/>
          </w:tcPr>
          <w:p w:rsidR="00686465" w:rsidRDefault="00686465" w:rsidP="00686465">
            <w:r>
              <w:t>To employee 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686465" w:rsidRDefault="00686465" w:rsidP="00686465">
            <w: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Dashboard visibility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686465" w:rsidRDefault="00686465" w:rsidP="00686465"/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Workflow when </w:t>
            </w:r>
            <w:proofErr w:type="spellStart"/>
            <w:r>
              <w:t>csr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CSR acknowledges as owner</w:t>
            </w:r>
          </w:p>
          <w:p w:rsidR="00686465" w:rsidRDefault="00686465" w:rsidP="00686465">
            <w:r>
              <w:t>Status goes to Pending sup review</w:t>
            </w:r>
          </w:p>
          <w:p w:rsidR="00686465" w:rsidRDefault="00686465" w:rsidP="00686465">
            <w:r>
              <w:t>Sup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sup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Sup acknowledges first</w:t>
            </w:r>
          </w:p>
          <w:p w:rsidR="00686465" w:rsidRDefault="00686465" w:rsidP="00686465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686465" w:rsidRDefault="00686465" w:rsidP="00686465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686465"/>
    <w:p w:rsidR="004F42F5" w:rsidRPr="004F5C38" w:rsidRDefault="004F42F5" w:rsidP="004F42F5">
      <w:pPr>
        <w:pStyle w:val="Heading2"/>
        <w:numPr>
          <w:ilvl w:val="0"/>
          <w:numId w:val="2"/>
        </w:numPr>
      </w:pPr>
      <w:bookmarkStart w:id="51" w:name="_Toc495653402"/>
      <w:r>
        <w:t>TFS 4916 Changes to support ad-hoc generic feeds</w:t>
      </w:r>
      <w:bookmarkEnd w:id="5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42F5" w:rsidTr="004F42F5">
        <w:trPr>
          <w:tblHeader/>
        </w:trPr>
        <w:tc>
          <w:tcPr>
            <w:tcW w:w="2549" w:type="dxa"/>
            <w:shd w:val="solid" w:color="auto" w:fill="000000"/>
          </w:tcPr>
          <w:p w:rsidR="004F42F5" w:rsidRDefault="004F42F5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F42F5" w:rsidRDefault="004F42F5" w:rsidP="004F42F5">
            <w:r>
              <w:t>Description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Change Type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 Request</w:t>
            </w:r>
          </w:p>
        </w:tc>
      </w:tr>
      <w:tr w:rsidR="004F42F5" w:rsidTr="004F42F5">
        <w:trPr>
          <w:trHeight w:val="125"/>
        </w:trPr>
        <w:tc>
          <w:tcPr>
            <w:tcW w:w="2549" w:type="dxa"/>
          </w:tcPr>
          <w:p w:rsidR="004F42F5" w:rsidRDefault="004F42F5" w:rsidP="004F42F5">
            <w:r>
              <w:t>Change Description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Changes to support ad-hoc generic feeds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Test Environment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Code Modules created/updated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[EC].[SelectCoaching4Contact]</w:t>
            </w:r>
          </w:p>
          <w:p w:rsidR="004F42F5" w:rsidRDefault="004F42F5" w:rsidP="004F42F5"/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lastRenderedPageBreak/>
              <w:t>Code doc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 w:rsidRPr="004F42F5">
              <w:t>CCO_eCoaching_Maintenance_Create.sql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Notes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Loaded OTH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the attributes passed in the file and were selected for notification or not as specified in the file.</w:t>
            </w:r>
          </w:p>
          <w:p w:rsidR="004F42F5" w:rsidRDefault="004F42F5" w:rsidP="004F42F5"/>
          <w:p w:rsidR="004F42F5" w:rsidRDefault="004F42F5" w:rsidP="004F42F5">
            <w:r>
              <w:t>Useful sql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and 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1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expected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acs01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'eCL-adam.kuck-66599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t xml:space="preserve"> 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rPr>
                <w:rFonts w:ascii="Courier New" w:hAnsi="Courier New" w:cs="Courier New"/>
                <w:noProof/>
                <w:color w:val="FF0000"/>
              </w:rPr>
              <w:t>345712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F42F5" w:rsidRDefault="00994522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</w:t>
            </w:r>
            <w:r w:rsidR="004F42F5">
              <w:rPr>
                <w:rFonts w:ascii="Courier New" w:hAnsi="Courier New" w:cs="Courier New"/>
                <w:noProof/>
                <w:color w:val="0000FF"/>
              </w:rPr>
              <w:t>here</w:t>
            </w:r>
            <w:r w:rsidR="004F42F5">
              <w:rPr>
                <w:rFonts w:ascii="Courier New" w:hAnsi="Courier New" w:cs="Courier New"/>
                <w:noProof/>
              </w:rPr>
              <w:t xml:space="preserve"> Emp_ID </w:t>
            </w:r>
            <w:r w:rsidR="004F42F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4F42F5">
              <w:rPr>
                <w:rFonts w:ascii="Courier New" w:hAnsi="Courier New" w:cs="Courier New"/>
                <w:noProof/>
              </w:rPr>
              <w:t xml:space="preserve"> 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Pr="00871F07" w:rsidRDefault="004F42F5" w:rsidP="00994522"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</w:tr>
    </w:tbl>
    <w:p w:rsidR="004F42F5" w:rsidRPr="00871F07" w:rsidRDefault="004F42F5" w:rsidP="004F42F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F42F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RESULTS</w:t>
            </w:r>
          </w:p>
          <w:p w:rsidR="004F42F5" w:rsidRPr="00FF5201" w:rsidRDefault="004F42F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9540BE" w:rsidRDefault="009540BE" w:rsidP="009540BE">
            <w:r>
              <w:t>Check file load(s)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Test file load from diff staging directory by modifying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9540BE" w:rsidRDefault="009540BE" w:rsidP="009540BE">
            <w:r>
              <w:t>Commas and pairs of embedded double quotes in description text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load without issue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 for commas and or double quotes only</w:t>
            </w:r>
          </w:p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Fails when both are present in the same Description text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Limitation of process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attributes like Module, </w:t>
            </w:r>
            <w:proofErr w:type="spellStart"/>
            <w:r>
              <w:t>iscSE</w:t>
            </w:r>
            <w:proofErr w:type="spellEnd"/>
            <w:r>
              <w:t xml:space="preserve">, </w:t>
            </w:r>
            <w:proofErr w:type="spellStart"/>
            <w:r>
              <w:t>EmailSent</w:t>
            </w:r>
            <w:proofErr w:type="spellEnd"/>
            <w:r>
              <w:t xml:space="preserve">, Status, source 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as defined in the file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file loaded.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be whatever is in the feed </w:t>
            </w:r>
          </w:p>
        </w:tc>
        <w:tc>
          <w:tcPr>
            <w:tcW w:w="1260" w:type="dxa"/>
          </w:tcPr>
          <w:p w:rsidR="009540BE" w:rsidRPr="00202208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9540BE" w:rsidRDefault="009540BE" w:rsidP="009540BE">
            <w:r>
              <w:t>Test File list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Counts  loaded  correctly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strReportCode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OTH </w:t>
            </w:r>
          </w:p>
          <w:p w:rsidR="009540BE" w:rsidRPr="00F03F7A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lastRenderedPageBreak/>
              <w:t>3.9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if logs for inactive employees are for employees not belonging to the defined module in file are rejected.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go to rejected table with message ‘Record does not belong to active employee for Module n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records written to Fact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9540BE" w:rsidRDefault="009540BE" w:rsidP="009540BE">
            <w:r>
              <w:t>File should move to Backup directory after load</w:t>
            </w:r>
          </w:p>
        </w:tc>
        <w:tc>
          <w:tcPr>
            <w:tcW w:w="4500" w:type="dxa"/>
          </w:tcPr>
          <w:p w:rsidR="009540BE" w:rsidRDefault="009540BE" w:rsidP="009540BE">
            <w:r>
              <w:t>Check for file in Backup directory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Status of log on load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9540BE" w:rsidRPr="00F03F7A" w:rsidRDefault="009540BE" w:rsidP="009540BE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Notification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>
            <w: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Dashboard visibility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/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Workflow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Sup acknowledges </w:t>
            </w:r>
          </w:p>
          <w:p w:rsidR="009540BE" w:rsidRDefault="009540BE" w:rsidP="009540BE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9540BE" w:rsidRDefault="009540BE" w:rsidP="009540BE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9540BE" w:rsidRDefault="009540BE" w:rsidP="009540BE">
            <w:r>
              <w:t>Status goes to completed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</w:tbl>
    <w:p w:rsidR="004F42F5" w:rsidRDefault="004F42F5" w:rsidP="004F42F5"/>
    <w:p w:rsidR="004F42F5" w:rsidRDefault="004F42F5" w:rsidP="004F42F5"/>
    <w:p w:rsidR="00443C2E" w:rsidRPr="004F5C38" w:rsidRDefault="00443C2E" w:rsidP="00443C2E">
      <w:pPr>
        <w:pStyle w:val="Heading2"/>
        <w:numPr>
          <w:ilvl w:val="0"/>
          <w:numId w:val="2"/>
        </w:numPr>
      </w:pPr>
      <w:bookmarkStart w:id="52" w:name="_Toc489889029"/>
      <w:bookmarkStart w:id="53" w:name="_Toc495653403"/>
      <w:r>
        <w:t>TFS 7646 Attendance Discrepancy Feed Load</w:t>
      </w:r>
      <w:bookmarkEnd w:id="5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43C2E" w:rsidTr="00443C2E">
        <w:trPr>
          <w:tblHeader/>
        </w:trPr>
        <w:tc>
          <w:tcPr>
            <w:tcW w:w="2549" w:type="dxa"/>
            <w:shd w:val="solid" w:color="auto" w:fill="000000"/>
          </w:tcPr>
          <w:bookmarkEnd w:id="52"/>
          <w:p w:rsidR="00443C2E" w:rsidRDefault="00443C2E" w:rsidP="00443C2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43C2E" w:rsidRDefault="00443C2E" w:rsidP="00443C2E">
            <w:r>
              <w:t>Description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Description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 xml:space="preserve">This document is used to document the test cases for the </w:t>
            </w:r>
            <w:r>
              <w:t>ATT DTT Generic file l</w:t>
            </w:r>
            <w:r w:rsidRPr="007966F6">
              <w:t>oad process.</w:t>
            </w:r>
          </w:p>
        </w:tc>
      </w:tr>
      <w:tr w:rsidR="00443C2E" w:rsidTr="00443C2E">
        <w:trPr>
          <w:trHeight w:val="125"/>
        </w:trPr>
        <w:tc>
          <w:tcPr>
            <w:tcW w:w="2549" w:type="dxa"/>
          </w:tcPr>
          <w:p w:rsidR="00443C2E" w:rsidRDefault="00443C2E" w:rsidP="00443C2E">
            <w:r>
              <w:t>Test Environment</w:t>
            </w:r>
          </w:p>
        </w:tc>
        <w:tc>
          <w:tcPr>
            <w:tcW w:w="10455" w:type="dxa"/>
          </w:tcPr>
          <w:p w:rsidR="00443C2E" w:rsidRPr="007966F6" w:rsidRDefault="00443C2E" w:rsidP="00443C2E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 w:rsidRPr="007966F6">
              <w:t>SSIS Package</w:t>
            </w:r>
          </w:p>
        </w:tc>
        <w:tc>
          <w:tcPr>
            <w:tcW w:w="10455" w:type="dxa"/>
          </w:tcPr>
          <w:p w:rsidR="00443C2E" w:rsidRDefault="00443C2E" w:rsidP="00443C2E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File Staging directories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Source Files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D210C1">
              <w:t>eCL_Generic_Feed_OTH_</w:t>
            </w:r>
            <w:r>
              <w:t>DTTccyymmdd</w:t>
            </w:r>
            <w:r w:rsidRPr="00D210C1">
              <w:t>.csv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Notes</w:t>
            </w:r>
          </w:p>
        </w:tc>
        <w:tc>
          <w:tcPr>
            <w:tcW w:w="10455" w:type="dxa"/>
          </w:tcPr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Generic_Coaching_Stage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]CLR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 and 242 expected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Generic_Coaching_Rejected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Rejected_Date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Generic_Coaching_Fact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Generic_FileList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'WISY13'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sp_SelectFrom_Coaching_Log_CSRPending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--Make myself sup and test as sup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--234577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'234577'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sp_SelectFrom_Coaching_Log_SUPPending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Pr="00871F07" w:rsidRDefault="00443C2E" w:rsidP="00443C2E"/>
        </w:tc>
      </w:tr>
    </w:tbl>
    <w:p w:rsidR="00443C2E" w:rsidRDefault="00443C2E" w:rsidP="00443C2E"/>
    <w:p w:rsidR="00443C2E" w:rsidRDefault="00443C2E" w:rsidP="00443C2E"/>
    <w:p w:rsidR="00443C2E" w:rsidRDefault="00443C2E" w:rsidP="00443C2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43C2E" w:rsidRPr="00FF5201" w:rsidTr="00443C2E">
        <w:trPr>
          <w:cantSplit/>
          <w:tblHeader/>
        </w:trPr>
        <w:tc>
          <w:tcPr>
            <w:tcW w:w="9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RESULTS</w:t>
            </w:r>
          </w:p>
          <w:p w:rsidR="00443C2E" w:rsidRPr="00FF5201" w:rsidRDefault="00443C2E" w:rsidP="00443C2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COMMENTS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FF5201" w:rsidRDefault="0021158A" w:rsidP="00443C2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DTT20170903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21158A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</w:t>
            </w:r>
            <w:proofErr w:type="spellEnd"/>
            <w:r>
              <w:rPr>
                <w:bCs/>
              </w:rPr>
              <w:t xml:space="preserve">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Employee attributes (</w:t>
            </w:r>
            <w:proofErr w:type="spellStart"/>
            <w:r>
              <w:rPr>
                <w:bCs/>
              </w:rPr>
              <w:t>lanid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'xxxccyymmdd'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LanID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EmpID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Source for </w:t>
            </w:r>
            <w:r w:rsidR="0021158A">
              <w:rPr>
                <w:bCs/>
              </w:rPr>
              <w:t>DTT</w:t>
            </w:r>
          </w:p>
        </w:tc>
        <w:tc>
          <w:tcPr>
            <w:tcW w:w="4500" w:type="dxa"/>
          </w:tcPr>
          <w:p w:rsidR="00443C2E" w:rsidRPr="007966F6" w:rsidRDefault="0021158A" w:rsidP="0021158A">
            <w:pPr>
              <w:rPr>
                <w:bCs/>
              </w:rPr>
            </w:pPr>
            <w:r>
              <w:rPr>
                <w:bCs/>
              </w:rPr>
              <w:t xml:space="preserve">233 </w:t>
            </w:r>
            <w:r w:rsidR="00443C2E">
              <w:rPr>
                <w:bCs/>
              </w:rPr>
              <w:t xml:space="preserve">- </w:t>
            </w:r>
            <w:r>
              <w:t>Empower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4.5.6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 xml:space="preserve"> 3 – For Pending Acknowledgment 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SubmitterID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999999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4.5.8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EventDate</w:t>
            </w:r>
            <w:proofErr w:type="spellEnd"/>
            <w:r>
              <w:rPr>
                <w:bCs/>
              </w:rPr>
              <w:t>/coaching date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4.5.9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Ids if applicable (</w:t>
            </w:r>
            <w:proofErr w:type="spellStart"/>
            <w:r>
              <w:rPr>
                <w:bCs/>
              </w:rPr>
              <w:t>Avoke</w:t>
            </w:r>
            <w:proofErr w:type="spellEnd"/>
            <w:r>
              <w:rPr>
                <w:bCs/>
              </w:rPr>
              <w:t>, NGD, UCID, Verint)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4.5.10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EmailSent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4.5.14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proofErr w:type="spellStart"/>
            <w:r>
              <w:rPr>
                <w:rFonts w:eastAsia="Calibri"/>
                <w:color w:val="000000"/>
              </w:rPr>
              <w:t>DTTccyymmdd</w:t>
            </w:r>
            <w:proofErr w:type="spellEnd"/>
            <w:r>
              <w:rPr>
                <w:rFonts w:eastAsia="Calibri"/>
                <w:color w:val="000000"/>
              </w:rPr>
              <w:t xml:space="preserve">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4.6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Coaching_Log_Reason</w:t>
            </w:r>
            <w:proofErr w:type="spellEnd"/>
            <w:r>
              <w:rPr>
                <w:bCs/>
              </w:rPr>
              <w:t xml:space="preserve">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443C2E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  <w:r w:rsidR="00443C2E">
              <w:rPr>
                <w:bCs/>
              </w:rPr>
              <w:t>42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21158A" w:rsidP="0021158A">
            <w:r w:rsidRPr="0021158A">
              <w:rPr>
                <w:rFonts w:eastAsia="Calibri"/>
                <w:color w:val="000000"/>
              </w:rPr>
              <w:t>Discrepancy Tracking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Opportunity</w:t>
            </w:r>
            <w:r w:rsidR="0021158A">
              <w:rPr>
                <w:bCs/>
              </w:rPr>
              <w:t xml:space="preserve"> (From feed)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Employee does not belong to </w:t>
            </w:r>
            <w:r w:rsidR="0021158A">
              <w:rPr>
                <w:bCs/>
              </w:rPr>
              <w:t>Supervisor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4.9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4.10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Review log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Pick a specific log from loaded file and verify that log displays correctly with all expected values and if needs to be explicitly identified by label for UI.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N'Formname’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Correct log attributes</w:t>
            </w:r>
          </w:p>
          <w:p w:rsidR="00443C2E" w:rsidRPr="007966F6" w:rsidRDefault="00443C2E" w:rsidP="0021158A">
            <w:pPr>
              <w:rPr>
                <w:bCs/>
              </w:rPr>
            </w:pPr>
            <w:r>
              <w:rPr>
                <w:bCs/>
              </w:rPr>
              <w:t>OTH/</w:t>
            </w:r>
            <w:r w:rsidR="0021158A">
              <w:rPr>
                <w:bCs/>
              </w:rPr>
              <w:t xml:space="preserve">DTT </w:t>
            </w:r>
            <w:r>
              <w:rPr>
                <w:bCs/>
              </w:rPr>
              <w:t>= 1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work flow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4.11.1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Default="00443C2E">
            <w:pPr>
              <w:rPr>
                <w:bCs/>
              </w:rPr>
            </w:pPr>
            <w:r>
              <w:rPr>
                <w:bCs/>
              </w:rPr>
              <w:t xml:space="preserve">Review as </w:t>
            </w:r>
            <w:r w:rsidR="00C2757D">
              <w:rPr>
                <w:bCs/>
              </w:rPr>
              <w:t xml:space="preserve">supervisor </w:t>
            </w:r>
            <w:r>
              <w:rPr>
                <w:bCs/>
              </w:rPr>
              <w:t>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  <w:r w:rsidRPr="0021158A">
              <w:rPr>
                <w:bCs/>
              </w:rPr>
              <w:t>Same as above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Pending Employee 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2757D" w:rsidRDefault="00C2757D" w:rsidP="00C2757D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N'eCL-david.mcginnis-87941'</w:t>
            </w:r>
          </w:p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Review as employee 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Pending </w:t>
            </w:r>
            <w:r w:rsidR="00CA5290">
              <w:rPr>
                <w:rFonts w:ascii="Times New Roman" w:hAnsi="Times New Roman" w:cs="Times New Roman"/>
                <w:bCs/>
                <w:sz w:val="20"/>
                <w:szCs w:val="20"/>
              </w:rPr>
              <w:t>Manager</w:t>
            </w:r>
            <w:r w:rsidR="00CA5290"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Step 1 successful on pass1</w:t>
            </w:r>
          </w:p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Failed on step2. Log went back to </w:t>
            </w:r>
            <w:proofErr w:type="spellStart"/>
            <w:r>
              <w:rPr>
                <w:rFonts w:asciiTheme="minorHAnsi" w:hAnsiTheme="minorHAnsi"/>
                <w:bCs/>
              </w:rPr>
              <w:t>statusid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after manger review. Should have gone </w:t>
            </w:r>
            <w:proofErr w:type="gramStart"/>
            <w:r>
              <w:rPr>
                <w:rFonts w:asciiTheme="minorHAnsi" w:hAnsiTheme="minorHAnsi"/>
                <w:bCs/>
              </w:rPr>
              <w:t>to</w:t>
            </w:r>
            <w:proofErr w:type="gramEnd"/>
            <w:r>
              <w:rPr>
                <w:rFonts w:asciiTheme="minorHAnsi" w:hAnsiTheme="minorHAnsi"/>
                <w:bCs/>
              </w:rPr>
              <w:t xml:space="preserve"> completed.</w:t>
            </w:r>
          </w:p>
          <w:p w:rsidR="00CA5290" w:rsidRDefault="00CA5290" w:rsidP="00CA529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CA5290" w:rsidRDefault="00C2757D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Completed successfully after </w:t>
            </w:r>
            <w:proofErr w:type="spellStart"/>
            <w:r>
              <w:rPr>
                <w:rFonts w:asciiTheme="minorHAnsi" w:hAnsiTheme="minorHAnsi"/>
                <w:bCs/>
              </w:rPr>
              <w:t>ui</w:t>
            </w:r>
            <w:proofErr w:type="spellEnd"/>
            <w:r>
              <w:rPr>
                <w:rFonts w:asciiTheme="minorHAnsi" w:hAnsiTheme="minorHAnsi"/>
                <w:bCs/>
              </w:rPr>
              <w:t xml:space="preserve"> updates.</w:t>
            </w:r>
          </w:p>
          <w:p w:rsidR="00443C2E" w:rsidRPr="00BF0D72" w:rsidRDefault="00C2757D" w:rsidP="002A59B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A59BF">
              <w:rPr>
                <w:rFonts w:ascii="Consolas" w:hAnsi="Consolas" w:cs="Consolas"/>
                <w:color w:val="FF0000"/>
                <w:sz w:val="19"/>
                <w:szCs w:val="19"/>
              </w:rPr>
              <w:t>eCL-david.mcginnis-87947</w:t>
            </w:r>
          </w:p>
        </w:tc>
      </w:tr>
    </w:tbl>
    <w:p w:rsidR="00443C2E" w:rsidRDefault="00443C2E" w:rsidP="00443C2E"/>
    <w:p w:rsidR="00443C2E" w:rsidRDefault="00443C2E" w:rsidP="00443C2E"/>
    <w:p w:rsidR="00443C2E" w:rsidRPr="00871F07" w:rsidRDefault="00443C2E" w:rsidP="00443C2E"/>
    <w:p w:rsidR="009076F4" w:rsidRPr="004F5C38" w:rsidRDefault="009076F4" w:rsidP="009076F4">
      <w:pPr>
        <w:pStyle w:val="Heading2"/>
        <w:numPr>
          <w:ilvl w:val="0"/>
          <w:numId w:val="2"/>
        </w:numPr>
        <w:rPr>
          <w:ins w:id="54" w:author="Palacherla, Susmitha C (NONUS)" w:date="2017-10-13T09:34:00Z"/>
        </w:rPr>
      </w:pPr>
      <w:bookmarkStart w:id="55" w:name="_Toc495653404"/>
      <w:ins w:id="56" w:author="Palacherla, Susmitha C (NONUS)" w:date="2017-10-13T09:34:00Z">
        <w:r>
          <w:t xml:space="preserve">TFS </w:t>
        </w:r>
      </w:ins>
      <w:ins w:id="57" w:author="Palacherla, Susmitha C (NONUS)" w:date="2017-10-13T10:11:00Z">
        <w:r w:rsidR="002F6C8C">
          <w:t>8597</w:t>
        </w:r>
      </w:ins>
      <w:ins w:id="58" w:author="Palacherla, Susmitha C (NONUS)" w:date="2017-10-13T09:34:00Z">
        <w:r>
          <w:t xml:space="preserve"> </w:t>
        </w:r>
      </w:ins>
      <w:ins w:id="59" w:author="Palacherla, Susmitha C (NONUS)" w:date="2017-10-13T10:11:00Z">
        <w:r w:rsidR="0016738F">
          <w:t xml:space="preserve">Change </w:t>
        </w:r>
      </w:ins>
      <w:ins w:id="60" w:author="Palacherla, Susmitha C (NONUS)" w:date="2017-10-13T09:34:00Z">
        <w:r>
          <w:t xml:space="preserve">Attendance </w:t>
        </w:r>
      </w:ins>
      <w:ins w:id="61" w:author="Palacherla, Susmitha C (NONUS)" w:date="2017-10-13T10:12:00Z">
        <w:r w:rsidR="0016738F">
          <w:t>DTT</w:t>
        </w:r>
      </w:ins>
      <w:ins w:id="62" w:author="Palacherla, Susmitha C (NONUS)" w:date="2017-10-13T09:34:00Z">
        <w:r w:rsidR="0016738F">
          <w:t xml:space="preserve"> Feed to load as Pending Employee Review</w:t>
        </w:r>
        <w:bookmarkEnd w:id="55"/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076F4" w:rsidTr="009076F4">
        <w:trPr>
          <w:tblHeader/>
          <w:ins w:id="63" w:author="Palacherla, Susmitha C (NONUS)" w:date="2017-10-13T09:34:00Z"/>
        </w:trPr>
        <w:tc>
          <w:tcPr>
            <w:tcW w:w="2549" w:type="dxa"/>
            <w:shd w:val="solid" w:color="auto" w:fill="000000"/>
          </w:tcPr>
          <w:p w:rsidR="009076F4" w:rsidRDefault="009076F4" w:rsidP="009076F4">
            <w:pPr>
              <w:rPr>
                <w:ins w:id="64" w:author="Palacherla, Susmitha C (NONUS)" w:date="2017-10-13T09:34:00Z"/>
              </w:rPr>
            </w:pPr>
            <w:ins w:id="65" w:author="Palacherla, Susmitha C (NONUS)" w:date="2017-10-13T09:34:00Z">
              <w: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9076F4" w:rsidRDefault="009076F4" w:rsidP="009076F4">
            <w:pPr>
              <w:rPr>
                <w:ins w:id="66" w:author="Palacherla, Susmitha C (NONUS)" w:date="2017-10-13T09:34:00Z"/>
              </w:rPr>
            </w:pPr>
            <w:ins w:id="67" w:author="Palacherla, Susmitha C (NONUS)" w:date="2017-10-13T09:34:00Z">
              <w:r>
                <w:t>Description</w:t>
              </w:r>
            </w:ins>
          </w:p>
        </w:tc>
      </w:tr>
      <w:tr w:rsidR="009076F4" w:rsidTr="009076F4">
        <w:trPr>
          <w:ins w:id="68" w:author="Palacherla, Susmitha C (NONUS)" w:date="2017-10-13T09:34:00Z"/>
        </w:trPr>
        <w:tc>
          <w:tcPr>
            <w:tcW w:w="2549" w:type="dxa"/>
          </w:tcPr>
          <w:p w:rsidR="009076F4" w:rsidRDefault="009076F4" w:rsidP="009076F4">
            <w:pPr>
              <w:rPr>
                <w:ins w:id="69" w:author="Palacherla, Susmitha C (NONUS)" w:date="2017-10-13T09:34:00Z"/>
              </w:rPr>
            </w:pPr>
            <w:ins w:id="70" w:author="Palacherla, Susmitha C (NONUS)" w:date="2017-10-13T09:34:00Z">
              <w:r>
                <w:t>Description</w:t>
              </w:r>
            </w:ins>
          </w:p>
        </w:tc>
        <w:tc>
          <w:tcPr>
            <w:tcW w:w="10455" w:type="dxa"/>
          </w:tcPr>
          <w:p w:rsidR="009076F4" w:rsidRPr="007966F6" w:rsidRDefault="009076F4" w:rsidP="009076F4">
            <w:pPr>
              <w:rPr>
                <w:ins w:id="71" w:author="Palacherla, Susmitha C (NONUS)" w:date="2017-10-13T09:34:00Z"/>
              </w:rPr>
            </w:pPr>
            <w:ins w:id="72" w:author="Palacherla, Susmitha C (NONUS)" w:date="2017-10-13T09:34:00Z">
              <w:r w:rsidRPr="007966F6">
                <w:t xml:space="preserve">This document is used to document the test cases for the </w:t>
              </w:r>
              <w:r>
                <w:t>ATT DTT Generic file l</w:t>
              </w:r>
              <w:r w:rsidRPr="007966F6">
                <w:t>oad process.</w:t>
              </w:r>
            </w:ins>
          </w:p>
        </w:tc>
      </w:tr>
      <w:tr w:rsidR="009076F4" w:rsidTr="009076F4">
        <w:trPr>
          <w:trHeight w:val="125"/>
          <w:ins w:id="73" w:author="Palacherla, Susmitha C (NONUS)" w:date="2017-10-13T09:34:00Z"/>
        </w:trPr>
        <w:tc>
          <w:tcPr>
            <w:tcW w:w="2549" w:type="dxa"/>
          </w:tcPr>
          <w:p w:rsidR="009076F4" w:rsidRDefault="009076F4" w:rsidP="009076F4">
            <w:pPr>
              <w:rPr>
                <w:ins w:id="74" w:author="Palacherla, Susmitha C (NONUS)" w:date="2017-10-13T09:34:00Z"/>
              </w:rPr>
            </w:pPr>
            <w:ins w:id="75" w:author="Palacherla, Susmitha C (NONUS)" w:date="2017-10-13T09:34:00Z">
              <w:r>
                <w:t>Test Environment</w:t>
              </w:r>
            </w:ins>
          </w:p>
        </w:tc>
        <w:tc>
          <w:tcPr>
            <w:tcW w:w="10455" w:type="dxa"/>
          </w:tcPr>
          <w:p w:rsidR="009076F4" w:rsidRPr="007966F6" w:rsidRDefault="009076F4" w:rsidP="009076F4">
            <w:pPr>
              <w:rPr>
                <w:ins w:id="76" w:author="Palacherla, Susmitha C (NONUS)" w:date="2017-10-13T09:34:00Z"/>
              </w:rPr>
            </w:pPr>
            <w:proofErr w:type="spellStart"/>
            <w:ins w:id="77" w:author="Palacherla, Susmitha C (NONUS)" w:date="2017-10-13T09:34:00Z">
              <w:r w:rsidRPr="007966F6">
                <w:t>eCoaching_Dev</w:t>
              </w:r>
              <w:proofErr w:type="spellEnd"/>
              <w:r w:rsidRPr="007966F6">
                <w:t xml:space="preserve"> database on f3420-ecldbd01 </w:t>
              </w:r>
            </w:ins>
          </w:p>
        </w:tc>
      </w:tr>
      <w:tr w:rsidR="009076F4" w:rsidTr="009076F4">
        <w:trPr>
          <w:ins w:id="78" w:author="Palacherla, Susmitha C (NONUS)" w:date="2017-10-13T09:34:00Z"/>
        </w:trPr>
        <w:tc>
          <w:tcPr>
            <w:tcW w:w="2549" w:type="dxa"/>
          </w:tcPr>
          <w:p w:rsidR="009076F4" w:rsidRDefault="009076F4" w:rsidP="009076F4">
            <w:pPr>
              <w:rPr>
                <w:ins w:id="79" w:author="Palacherla, Susmitha C (NONUS)" w:date="2017-10-13T09:34:00Z"/>
              </w:rPr>
            </w:pPr>
            <w:ins w:id="80" w:author="Palacherla, Susmitha C (NONUS)" w:date="2017-10-13T09:34:00Z">
              <w:r w:rsidRPr="007966F6">
                <w:t>SSIS Package</w:t>
              </w:r>
            </w:ins>
          </w:p>
        </w:tc>
        <w:tc>
          <w:tcPr>
            <w:tcW w:w="10455" w:type="dxa"/>
          </w:tcPr>
          <w:p w:rsidR="009076F4" w:rsidRDefault="009076F4" w:rsidP="009076F4">
            <w:pPr>
              <w:rPr>
                <w:ins w:id="81" w:author="Palacherla, Susmitha C (NONUS)" w:date="2017-10-13T09:34:00Z"/>
              </w:rPr>
            </w:pPr>
            <w:proofErr w:type="spellStart"/>
            <w:ins w:id="82" w:author="Palacherla, Susmitha C (NONUS)" w:date="2017-10-13T09:34:00Z">
              <w:r>
                <w:t>Generic_Coaching.dtsx</w:t>
              </w:r>
              <w:proofErr w:type="spellEnd"/>
              <w:r>
                <w:t xml:space="preserve"> </w:t>
              </w:r>
            </w:ins>
          </w:p>
        </w:tc>
      </w:tr>
      <w:tr w:rsidR="009076F4" w:rsidTr="009076F4">
        <w:trPr>
          <w:ins w:id="83" w:author="Palacherla, Susmitha C (NONUS)" w:date="2017-10-13T09:34:00Z"/>
        </w:trPr>
        <w:tc>
          <w:tcPr>
            <w:tcW w:w="2549" w:type="dxa"/>
          </w:tcPr>
          <w:p w:rsidR="009076F4" w:rsidRPr="007966F6" w:rsidRDefault="009076F4" w:rsidP="009076F4">
            <w:pPr>
              <w:rPr>
                <w:ins w:id="84" w:author="Palacherla, Susmitha C (NONUS)" w:date="2017-10-13T09:34:00Z"/>
              </w:rPr>
            </w:pPr>
            <w:ins w:id="85" w:author="Palacherla, Susmitha C (NONUS)" w:date="2017-10-13T09:34:00Z">
              <w:r w:rsidRPr="007966F6">
                <w:t>File Staging directories</w:t>
              </w:r>
            </w:ins>
          </w:p>
        </w:tc>
        <w:tc>
          <w:tcPr>
            <w:tcW w:w="10455" w:type="dxa"/>
          </w:tcPr>
          <w:p w:rsidR="009076F4" w:rsidRPr="007966F6" w:rsidRDefault="009076F4" w:rsidP="009076F4">
            <w:pPr>
              <w:rPr>
                <w:ins w:id="86" w:author="Palacherla, Susmitha C (NONUS)" w:date="2017-10-13T09:34:00Z"/>
              </w:rPr>
            </w:pPr>
            <w:ins w:id="87" w:author="Palacherla, Susmitha C (NONUS)" w:date="2017-10-13T09:34:00Z">
              <w:r w:rsidRPr="007966F6">
                <w:t>\\f3420-ecldbd01\data\Coaching\</w:t>
              </w:r>
              <w:r>
                <w:t>Generic</w:t>
              </w:r>
              <w:r w:rsidRPr="007966F6">
                <w:t>\</w:t>
              </w:r>
            </w:ins>
          </w:p>
        </w:tc>
      </w:tr>
      <w:tr w:rsidR="009076F4" w:rsidTr="009076F4">
        <w:trPr>
          <w:ins w:id="88" w:author="Palacherla, Susmitha C (NONUS)" w:date="2017-10-13T09:34:00Z"/>
        </w:trPr>
        <w:tc>
          <w:tcPr>
            <w:tcW w:w="2549" w:type="dxa"/>
          </w:tcPr>
          <w:p w:rsidR="009076F4" w:rsidRPr="007966F6" w:rsidRDefault="009076F4" w:rsidP="009076F4">
            <w:pPr>
              <w:rPr>
                <w:ins w:id="89" w:author="Palacherla, Susmitha C (NONUS)" w:date="2017-10-13T09:34:00Z"/>
              </w:rPr>
            </w:pPr>
            <w:ins w:id="90" w:author="Palacherla, Susmitha C (NONUS)" w:date="2017-10-13T09:34:00Z">
              <w:r w:rsidRPr="007966F6">
                <w:t>Source Files</w:t>
              </w:r>
            </w:ins>
          </w:p>
        </w:tc>
        <w:tc>
          <w:tcPr>
            <w:tcW w:w="10455" w:type="dxa"/>
          </w:tcPr>
          <w:p w:rsidR="009076F4" w:rsidRPr="007966F6" w:rsidRDefault="009076F4" w:rsidP="009076F4">
            <w:pPr>
              <w:rPr>
                <w:ins w:id="91" w:author="Palacherla, Susmitha C (NONUS)" w:date="2017-10-13T09:34:00Z"/>
              </w:rPr>
            </w:pPr>
            <w:ins w:id="92" w:author="Palacherla, Susmitha C (NONUS)" w:date="2017-10-13T09:34:00Z">
              <w:r w:rsidRPr="00D210C1">
                <w:t>eCL_Generic_Feed_OTH_</w:t>
              </w:r>
              <w:r>
                <w:t>DTTccyymmdd</w:t>
              </w:r>
              <w:r w:rsidRPr="00D210C1">
                <w:t>.csv</w:t>
              </w:r>
            </w:ins>
          </w:p>
        </w:tc>
      </w:tr>
      <w:tr w:rsidR="009076F4" w:rsidTr="009076F4">
        <w:trPr>
          <w:ins w:id="93" w:author="Palacherla, Susmitha C (NONUS)" w:date="2017-10-13T09:34:00Z"/>
        </w:trPr>
        <w:tc>
          <w:tcPr>
            <w:tcW w:w="2549" w:type="dxa"/>
          </w:tcPr>
          <w:p w:rsidR="009076F4" w:rsidRDefault="009076F4" w:rsidP="009076F4">
            <w:pPr>
              <w:rPr>
                <w:ins w:id="94" w:author="Palacherla, Susmitha C (NONUS)" w:date="2017-10-13T09:34:00Z"/>
              </w:rPr>
            </w:pPr>
            <w:ins w:id="95" w:author="Palacherla, Susmitha C (NONUS)" w:date="2017-10-13T09:34:00Z">
              <w:r>
                <w:t>Notes</w:t>
              </w:r>
            </w:ins>
          </w:p>
        </w:tc>
        <w:tc>
          <w:tcPr>
            <w:tcW w:w="10455" w:type="dxa"/>
          </w:tcPr>
          <w:p w:rsidR="009076F4" w:rsidRDefault="009076F4" w:rsidP="009076F4">
            <w:pPr>
              <w:overflowPunct/>
              <w:textAlignment w:val="auto"/>
              <w:rPr>
                <w:ins w:id="96" w:author="Palacherla, Susmitha C (NONUS)" w:date="2017-10-13T09:34:00Z"/>
                <w:rFonts w:ascii="Courier New" w:hAnsi="Courier New" w:cs="Courier New"/>
                <w:noProof/>
                <w:color w:val="008000"/>
              </w:rPr>
            </w:pPr>
            <w:ins w:id="97" w:author="Palacherla, Susmitha C (NONUS)" w:date="2017-10-13T09:34:00Z">
              <w:r>
                <w:rPr>
                  <w:rFonts w:ascii="Courier New" w:hAnsi="Courier New" w:cs="Courier New"/>
                  <w:noProof/>
                  <w:color w:val="008000"/>
                </w:rPr>
                <w:t>-- DBCC CheckIdent("[eCoachingDev].[EC].[Coaching_Log]", RESEED,55597)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98" w:author="Palacherla, Susmitha C (NONUS)" w:date="2017-10-13T09:34:00Z"/>
                <w:rFonts w:ascii="Courier New" w:hAnsi="Courier New" w:cs="Courier New"/>
                <w:noProof/>
                <w:color w:val="008000"/>
              </w:rPr>
            </w:pPr>
            <w:ins w:id="99" w:author="Palacherla, Susmitha C (NONUS)" w:date="2017-10-13T09:34:00Z">
              <w:r>
                <w:rPr>
                  <w:rFonts w:ascii="Courier New" w:hAnsi="Courier New" w:cs="Courier New"/>
                  <w:noProof/>
                  <w:color w:val="008000"/>
                </w:rPr>
                <w:t>-- delete from ec.coaching_log_reason where coachingid &gt;= 55597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00" w:author="Palacherla, Susmitha C (NONUS)" w:date="2017-10-13T09:34:00Z"/>
                <w:rFonts w:ascii="Courier New" w:hAnsi="Courier New" w:cs="Courier New"/>
                <w:noProof/>
                <w:color w:val="008000"/>
              </w:rPr>
            </w:pPr>
            <w:ins w:id="101" w:author="Palacherla, Susmitha C (NONUS)" w:date="2017-10-13T09:34:00Z">
              <w:r>
                <w:rPr>
                  <w:rFonts w:ascii="Courier New" w:hAnsi="Courier New" w:cs="Courier New"/>
                  <w:noProof/>
                  <w:color w:val="008000"/>
                </w:rPr>
                <w:t>--delete from ec.coaching_log where coachingid &gt;= 55597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02" w:author="Palacherla, Susmitha C (NONUS)" w:date="2017-10-13T09:34:00Z"/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03" w:author="Palacherla, Susmitha C (NONUS)" w:date="2017-10-13T09:34:00Z"/>
                <w:rFonts w:ascii="Courier New" w:hAnsi="Courier New" w:cs="Courier New"/>
                <w:noProof/>
                <w:color w:val="008000"/>
              </w:rPr>
            </w:pPr>
            <w:ins w:id="104" w:author="Palacherla, Susmitha C (NONUS)" w:date="2017-10-13T09:34:00Z">
              <w:r>
                <w:rPr>
                  <w:rFonts w:ascii="Courier New" w:hAnsi="Courier New" w:cs="Courier New"/>
                  <w:noProof/>
                  <w:color w:val="008000"/>
                </w:rPr>
                <w:t>--delete from [eCoachingDev].[EC].[Generic_FileList]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05" w:author="Palacherla, Susmitha C (NONUS)" w:date="2017-10-13T09:34:00Z"/>
                <w:rFonts w:ascii="Courier New" w:hAnsi="Courier New" w:cs="Courier New"/>
                <w:noProof/>
                <w:color w:val="008000"/>
              </w:rPr>
            </w:pPr>
            <w:ins w:id="106" w:author="Palacherla, Susmitha C (NONUS)" w:date="2017-10-13T09:34:00Z">
              <w:r>
                <w:rPr>
                  <w:rFonts w:ascii="Courier New" w:hAnsi="Courier New" w:cs="Courier New"/>
                  <w:noProof/>
                  <w:color w:val="008000"/>
                </w:rPr>
                <w:t>--where file_name = '\\vrivscors01\BCC Scorecards\Coaching\Generic\Test\eCL_SDR_20160306.csv'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07" w:author="Palacherla, Susmitha C (NONUS)" w:date="2017-10-13T09:34:00Z"/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08" w:author="Palacherla, Susmitha C (NONUS)" w:date="2017-10-13T09:34:00Z"/>
                <w:rFonts w:ascii="Courier New" w:hAnsi="Courier New" w:cs="Courier New"/>
                <w:noProof/>
                <w:color w:val="808080"/>
              </w:rPr>
            </w:pPr>
            <w:ins w:id="109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SELECT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10" w:author="Palacherla, Susmitha C (NONUS)" w:date="2017-10-13T09:34:00Z"/>
                <w:rFonts w:ascii="Courier New" w:hAnsi="Courier New" w:cs="Courier New"/>
                <w:noProof/>
              </w:rPr>
            </w:pPr>
            <w:ins w:id="111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FROM</w:t>
              </w:r>
              <w:r>
                <w:rPr>
                  <w:rFonts w:ascii="Courier New" w:hAnsi="Courier New" w:cs="Courier New"/>
                  <w:noProof/>
                </w:rPr>
                <w:t xml:space="preserve"> [eCoachingDev]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[Employee_Hierarchy]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12" w:author="Palacherla, Susmitha C (NONUS)" w:date="2017-10-13T09:34:00Z"/>
                <w:rFonts w:ascii="Courier New" w:hAnsi="Courier New" w:cs="Courier New"/>
                <w:noProof/>
              </w:rPr>
            </w:pPr>
            <w:ins w:id="113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where</w:t>
              </w:r>
              <w:r>
                <w:rPr>
                  <w:rFonts w:ascii="Courier New" w:hAnsi="Courier New" w:cs="Courier New"/>
                  <w:noProof/>
                </w:rPr>
                <w:t xml:space="preserve"> Emp_Job_Code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=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</w:rPr>
                <w:t>'WACS40'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14" w:author="Palacherla, Susmitha C (NONUS)" w:date="2017-10-13T09:34:00Z"/>
                <w:rFonts w:ascii="Courier New" w:hAnsi="Courier New" w:cs="Courier New"/>
                <w:noProof/>
                <w:color w:val="FF0000"/>
              </w:rPr>
            </w:pPr>
            <w:ins w:id="115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AND</w:t>
              </w:r>
              <w:r>
                <w:rPr>
                  <w:rFonts w:ascii="Courier New" w:hAnsi="Courier New" w:cs="Courier New"/>
                  <w:noProof/>
                </w:rPr>
                <w:t xml:space="preserve"> Active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=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FF0000"/>
                </w:rPr>
                <w:t>'A'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16" w:author="Palacherla, Susmitha C (NONUS)" w:date="2017-10-13T09:34:00Z"/>
                <w:rFonts w:ascii="Courier New" w:hAnsi="Courier New" w:cs="Courier New"/>
                <w:noProof/>
                <w:color w:val="0000FF"/>
              </w:rPr>
            </w:pPr>
            <w:ins w:id="117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lastRenderedPageBreak/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18" w:author="Palacherla, Susmitha C (NONUS)" w:date="2017-10-13T09:34:00Z"/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1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2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21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2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23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Generic_Coaching_Stage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2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25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2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2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2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29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3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31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3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33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</w:t>
              </w:r>
            </w:ins>
            <w:ins w:id="134" w:author="Palacherla, Susmitha C (NONUS)" w:date="2017-10-13T10:12:00Z">
              <w:r w:rsid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1010</w:t>
              </w:r>
            </w:ins>
            <w:ins w:id="135" w:author="Palacherla, Susmitha C (NONUS)" w:date="2017-10-13T09:34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3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37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3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3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4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41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CLR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4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43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]CL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JOIN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Coaching_Log_Reason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]CLR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4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45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ON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CL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CLR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CoachingID</w:t>
              </w:r>
              <w:proofErr w:type="spellEnd"/>
            </w:ins>
          </w:p>
          <w:p w:rsidR="009076F4" w:rsidRDefault="009076F4" w:rsidP="009076F4">
            <w:pPr>
              <w:overflowPunct/>
              <w:textAlignment w:val="auto"/>
              <w:rPr>
                <w:ins w:id="14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47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</w:t>
              </w:r>
            </w:ins>
            <w:ins w:id="148" w:author="Palacherla, Susmitha C (NONUS)" w:date="2017-10-13T10:12:00Z">
              <w:r w:rsid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1010</w:t>
              </w:r>
            </w:ins>
            <w:ins w:id="149" w:author="Palacherla, Susmitha C (NONUS)" w:date="2017-10-13T09:34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5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51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5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53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5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55" w:author="Palacherla, Susmitha C (NONUS)" w:date="2017-10-13T09:34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--3 and 242 expected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5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5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58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5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60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Generic_Coaching_Rejected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61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62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Report_Code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</w:t>
              </w:r>
            </w:ins>
            <w:ins w:id="163" w:author="Palacherla, Susmitha C (NONUS)" w:date="2017-10-13T10:12:00Z">
              <w:r w:rsid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1010</w:t>
              </w:r>
            </w:ins>
            <w:ins w:id="164" w:author="Palacherla, Susmitha C (NONUS)" w:date="2017-10-13T09:34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65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66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order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by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Rejected_Date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6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68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6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7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71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72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73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74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Generic_Coaching_Fact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75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76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Report_Code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</w:t>
              </w:r>
              <w:r w:rsid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1010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7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78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7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8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81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8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83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Generic_FileList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8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85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order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by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File_LoadDate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8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87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8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8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9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91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92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lastRenderedPageBreak/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  <w:proofErr w:type="spellEnd"/>
            </w:ins>
          </w:p>
          <w:p w:rsidR="009076F4" w:rsidRDefault="009076F4" w:rsidP="009076F4">
            <w:pPr>
              <w:overflowPunct/>
              <w:textAlignment w:val="auto"/>
              <w:rPr>
                <w:ins w:id="193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9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95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[sp_SelectCoaching4Contact]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19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19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198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</w:ins>
          </w:p>
          <w:p w:rsidR="009076F4" w:rsidRDefault="009076F4" w:rsidP="009076F4">
            <w:pPr>
              <w:overflowPunct/>
              <w:textAlignment w:val="auto"/>
              <w:rPr>
                <w:ins w:id="19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0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01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0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03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0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05" w:author="Palacherla, Susmitha C (NONUS)" w:date="2017-10-13T09:34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0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07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EmailSent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1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0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09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strReportCode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 w:rsid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'DTT20171010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1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11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1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13" w:author="Palacherla, Susmitha C (NONUS)" w:date="2017-10-13T09:34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1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15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EmailSent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0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1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17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FormName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'eCL-david.mcginnis-87942'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1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1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2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21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  <w:proofErr w:type="spellEnd"/>
            </w:ins>
          </w:p>
          <w:p w:rsidR="009076F4" w:rsidRDefault="009076F4" w:rsidP="009076F4">
            <w:pPr>
              <w:overflowPunct/>
              <w:textAlignment w:val="auto"/>
              <w:rPr>
                <w:ins w:id="22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23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24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sp_SelectReviewFrom_Coaching_Log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25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26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strFormIDin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</w:t>
              </w:r>
            </w:ins>
            <w:ins w:id="227" w:author="Palacherla, Susmitha C (NONUS)" w:date="2017-10-13T10:13:00Z">
              <w:r w:rsidR="0016738F">
                <w:t xml:space="preserve"> </w:t>
              </w:r>
              <w:r w:rsidR="0016738F" w:rsidRP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eCL-sergio.munoz-88015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2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2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30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</w:ins>
          </w:p>
          <w:p w:rsidR="009076F4" w:rsidRDefault="009076F4" w:rsidP="009076F4">
            <w:pPr>
              <w:overflowPunct/>
              <w:textAlignment w:val="auto"/>
              <w:rPr>
                <w:ins w:id="231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3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33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3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35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3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3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38" w:author="Palacherla, Susmitha C (NONUS)" w:date="2017-10-13T09:34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--Test as log owner(</w:t>
              </w:r>
              <w:proofErr w:type="spellStart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csr</w:t>
              </w:r>
              <w:proofErr w:type="spellEnd"/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)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3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4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41" w:author="Palacherla, Susmitha C (NONUS)" w:date="2017-10-13T09:34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4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43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Emp_Job_Code</w:t>
              </w:r>
              <w:proofErr w:type="spellEnd"/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'wacs40'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4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45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'345712'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4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4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4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49" w:author="Palacherla, Susmitha C (NONUS)" w:date="2017-10-13T09:34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5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51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Emp_Job_Code</w:t>
              </w:r>
              <w:proofErr w:type="spellEnd"/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'WISY13'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5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53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'345712'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5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55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56" w:author="Palacherla, Susmitha C (NONUS)" w:date="2017-10-13T09:34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--200829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5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58" w:author="Palacherla, Susmitha C (NONUS)" w:date="2017-10-13T09:34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lastRenderedPageBreak/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5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60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'345712'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61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62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formname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  <w:ins w:id="263" w:author="Palacherla, Susmitha C (NONUS)" w:date="2017-10-13T10:13:00Z">
              <w:r w:rsidR="0016738F">
                <w:t xml:space="preserve"> </w:t>
              </w:r>
              <w:r w:rsidR="0016738F" w:rsidRP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eCL-sergio.munoz-88015</w:t>
              </w:r>
              <w:r w:rsid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’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6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65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66" w:author="Palacherla, Susmitha C (NONUS)" w:date="2017-10-13T09:34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--200829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6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68" w:author="Palacherla, Susmitha C (NONUS)" w:date="2017-10-13T09:34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Coaching_Log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6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70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  <w:ins w:id="271" w:author="Palacherla, Susmitha C (NONUS)" w:date="2017-10-13T10:13:00Z">
              <w:r w:rsidR="0016738F">
                <w:t xml:space="preserve"> </w:t>
              </w:r>
              <w:r w:rsidR="0016738F" w:rsidRP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220316</w:t>
              </w:r>
            </w:ins>
            <w:ins w:id="272" w:author="Palacherla, Susmitha C (NONUS)" w:date="2017-10-13T09:34:00Z"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73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74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formname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'eCL-david.mcginnis-87941'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75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7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7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78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  <w:proofErr w:type="spellEnd"/>
            </w:ins>
          </w:p>
          <w:p w:rsidR="009076F4" w:rsidRDefault="009076F4" w:rsidP="009076F4">
            <w:pPr>
              <w:overflowPunct/>
              <w:textAlignment w:val="auto"/>
              <w:rPr>
                <w:ins w:id="27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8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81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sp_SelectFrom_Coaching_Log_CSRPending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82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83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strCSRin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N'susmitha.palacherla</w:t>
              </w:r>
              <w:proofErr w:type="spellEnd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8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85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86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</w:ins>
          </w:p>
          <w:p w:rsidR="009076F4" w:rsidRDefault="009076F4" w:rsidP="009076F4">
            <w:pPr>
              <w:overflowPunct/>
              <w:textAlignment w:val="auto"/>
              <w:rPr>
                <w:ins w:id="28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8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89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9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91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92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93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294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95" w:author="Palacherla, Susmitha C (NONUS)" w:date="2017-10-13T09:34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--Make myself sup and test as sup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29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297" w:author="Palacherla, Susmitha C (NONUS)" w:date="2017-10-13T09:3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298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299" w:author="Palacherla, Susmitha C (NONUS)" w:date="2017-10-13T10:1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*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00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01" w:author="Palacherla, Susmitha C (NONUS)" w:date="2017-10-13T10:1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FROM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02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03" w:author="Palacherla, Susmitha C (NONUS)" w:date="2017-10-13T10:1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 </w:t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'220316'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04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05" w:author="Palacherla, Susmitha C (NONUS)" w:date="2017-10-13T10:1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GO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06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ins w:id="307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08" w:author="Palacherla, Susmitha C (NONUS)" w:date="2017-10-13T10:14:00Z">
              <w:r>
                <w:rPr>
                  <w:rFonts w:ascii="Consolas" w:hAnsi="Consolas" w:cs="Consolas"/>
                  <w:color w:val="008000"/>
                  <w:sz w:val="19"/>
                  <w:szCs w:val="19"/>
                </w:rPr>
                <w:t>--234577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09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10" w:author="Palacherla, Susmitha C (NONUS)" w:date="2017-10-13T10:14:00Z"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11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12" w:author="Palacherla, Susmitha C (NONUS)" w:date="2017-10-13T10:1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Sup_ID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'345712'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13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14" w:author="Palacherla, Susmitha C (NONUS)" w:date="2017-10-13T10:1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'220316'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15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16" w:author="Palacherla, Susmitha C (NONUS)" w:date="2017-10-13T10:1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17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18" w:author="Palacherla, Susmitha C (NONUS)" w:date="2017-10-13T10:1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19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20" w:author="Palacherla, Susmitha C (NONUS)" w:date="2017-10-13T10:14:00Z"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FF"/>
                  <w:sz w:val="19"/>
                  <w:szCs w:val="19"/>
                </w:rPr>
                <w:t>update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Employee_Hierarchy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21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22" w:author="Palacherla, Susmitha C (NONUS)" w:date="2017-10-13T10:1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set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Sup_ID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'324103'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23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  <w:ins w:id="324" w:author="Palacherla, Susmitha C (NONUS)" w:date="2017-10-13T10:1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Where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Emp_ID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'220316'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325" w:author="Palacherla, Susmitha C (NONUS)" w:date="2017-10-13T10:1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32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327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32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329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DECLARE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int</w:t>
              </w:r>
              <w:proofErr w:type="spellEnd"/>
            </w:ins>
          </w:p>
          <w:p w:rsidR="009076F4" w:rsidRDefault="009076F4" w:rsidP="009076F4">
            <w:pPr>
              <w:overflowPunct/>
              <w:textAlignment w:val="auto"/>
              <w:rPr>
                <w:ins w:id="330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331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332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lastRenderedPageBreak/>
                <w:t>EXEC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[EC]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.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[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sp_SelectFrom_Coaching_Log_SUPPending</w:t>
              </w:r>
              <w:proofErr w:type="spellEnd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333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334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strCSRSUPin</w:t>
              </w:r>
              <w:proofErr w:type="spellEnd"/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proofErr w:type="spellStart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N'susmitha.palacherla</w:t>
              </w:r>
              <w:proofErr w:type="spellEnd"/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335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336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  <w:ins w:id="337" w:author="Palacherla, Susmitha C (NONUS)" w:date="2017-10-13T09:34:00Z">
              <w:r>
                <w:rPr>
                  <w:rFonts w:ascii="Consolas" w:hAnsi="Consolas" w:cs="Consolas"/>
                  <w:color w:val="0000FF"/>
                  <w:sz w:val="19"/>
                  <w:szCs w:val="19"/>
                </w:rPr>
                <w:t>SELECT</w:t>
              </w:r>
              <w:r>
                <w:rPr>
                  <w:rFonts w:ascii="Consolas" w:hAnsi="Consolas" w:cs="Consolas"/>
                  <w:sz w:val="19"/>
                  <w:szCs w:val="19"/>
                </w:rPr>
                <w:tab/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>'Return Value'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</w:rPr>
                <w:t>=</w:t>
              </w:r>
              <w:r>
                <w:rPr>
                  <w:rFonts w:ascii="Consolas" w:hAnsi="Consolas" w:cs="Consolas"/>
                  <w:sz w:val="19"/>
                  <w:szCs w:val="19"/>
                </w:rPr>
                <w:t xml:space="preserve"> </w:t>
              </w:r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@</w:t>
              </w:r>
              <w:proofErr w:type="spellStart"/>
              <w:r>
                <w:rPr>
                  <w:rFonts w:ascii="Consolas" w:hAnsi="Consolas" w:cs="Consolas"/>
                  <w:color w:val="008080"/>
                  <w:sz w:val="19"/>
                  <w:szCs w:val="19"/>
                </w:rPr>
                <w:t>return_value</w:t>
              </w:r>
              <w:proofErr w:type="spellEnd"/>
            </w:ins>
          </w:p>
          <w:p w:rsidR="009076F4" w:rsidRDefault="009076F4" w:rsidP="009076F4">
            <w:pPr>
              <w:overflowPunct/>
              <w:textAlignment w:val="auto"/>
              <w:rPr>
                <w:ins w:id="338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339" w:author="Palacherla, Susmitha C (NONUS)" w:date="2017-10-13T09:34:00Z"/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340" w:author="Palacherla, Susmitha C (NONUS)" w:date="2017-10-13T09:34:00Z"/>
                <w:rFonts w:ascii="Courier New" w:hAnsi="Courier New" w:cs="Courier New"/>
                <w:noProof/>
                <w:color w:val="0000FF"/>
              </w:rPr>
            </w:pPr>
          </w:p>
          <w:p w:rsidR="009076F4" w:rsidRPr="00871F07" w:rsidRDefault="009076F4" w:rsidP="009076F4">
            <w:pPr>
              <w:rPr>
                <w:ins w:id="341" w:author="Palacherla, Susmitha C (NONUS)" w:date="2017-10-13T09:34:00Z"/>
              </w:rPr>
            </w:pPr>
          </w:p>
        </w:tc>
      </w:tr>
    </w:tbl>
    <w:p w:rsidR="009076F4" w:rsidRDefault="009076F4" w:rsidP="009076F4">
      <w:pPr>
        <w:rPr>
          <w:ins w:id="342" w:author="Palacherla, Susmitha C (NONUS)" w:date="2017-10-13T09:34:00Z"/>
        </w:rPr>
      </w:pPr>
    </w:p>
    <w:p w:rsidR="009076F4" w:rsidRDefault="009076F4" w:rsidP="009076F4">
      <w:pPr>
        <w:rPr>
          <w:ins w:id="343" w:author="Palacherla, Susmitha C (NONUS)" w:date="2017-10-13T09:34:00Z"/>
        </w:rPr>
      </w:pPr>
    </w:p>
    <w:p w:rsidR="009076F4" w:rsidRDefault="009076F4" w:rsidP="009076F4">
      <w:pPr>
        <w:rPr>
          <w:ins w:id="344" w:author="Palacherla, Susmitha C (NONUS)" w:date="2017-10-13T09:34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  <w:tblGridChange w:id="345">
          <w:tblGrid>
            <w:gridCol w:w="900"/>
            <w:gridCol w:w="3960"/>
            <w:gridCol w:w="4500"/>
            <w:gridCol w:w="1260"/>
            <w:gridCol w:w="2880"/>
          </w:tblGrid>
        </w:tblGridChange>
      </w:tblGrid>
      <w:tr w:rsidR="009076F4" w:rsidRPr="00FF5201" w:rsidTr="009076F4">
        <w:trPr>
          <w:cantSplit/>
          <w:tblHeader/>
          <w:ins w:id="346" w:author="Palacherla, Susmitha C (NONUS)" w:date="2017-10-13T09:34:00Z"/>
        </w:trPr>
        <w:tc>
          <w:tcPr>
            <w:tcW w:w="900" w:type="dxa"/>
            <w:shd w:val="clear" w:color="auto" w:fill="A6A6A6"/>
          </w:tcPr>
          <w:p w:rsidR="009076F4" w:rsidRPr="00FF5201" w:rsidRDefault="009076F4" w:rsidP="009076F4">
            <w:pPr>
              <w:rPr>
                <w:ins w:id="347" w:author="Palacherla, Susmitha C (NONUS)" w:date="2017-10-13T09:34:00Z"/>
                <w:i/>
              </w:rPr>
            </w:pPr>
            <w:ins w:id="348" w:author="Palacherla, Susmitha C (NONUS)" w:date="2017-10-13T09:34:00Z">
              <w:r w:rsidRPr="00FF5201"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9076F4" w:rsidRPr="00FF5201" w:rsidRDefault="009076F4" w:rsidP="009076F4">
            <w:pPr>
              <w:rPr>
                <w:ins w:id="349" w:author="Palacherla, Susmitha C (NONUS)" w:date="2017-10-13T09:34:00Z"/>
                <w:i/>
              </w:rPr>
            </w:pPr>
            <w:ins w:id="350" w:author="Palacherla, Susmitha C (NONUS)" w:date="2017-10-13T09:34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9076F4" w:rsidRPr="00FF5201" w:rsidRDefault="009076F4" w:rsidP="009076F4">
            <w:pPr>
              <w:rPr>
                <w:ins w:id="351" w:author="Palacherla, Susmitha C (NONUS)" w:date="2017-10-13T09:34:00Z"/>
                <w:i/>
              </w:rPr>
            </w:pPr>
            <w:ins w:id="352" w:author="Palacherla, Susmitha C (NONUS)" w:date="2017-10-13T09:34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9076F4" w:rsidRPr="00FF5201" w:rsidRDefault="009076F4" w:rsidP="009076F4">
            <w:pPr>
              <w:rPr>
                <w:ins w:id="353" w:author="Palacherla, Susmitha C (NONUS)" w:date="2017-10-13T09:34:00Z"/>
                <w:i/>
              </w:rPr>
            </w:pPr>
            <w:ins w:id="354" w:author="Palacherla, Susmitha C (NONUS)" w:date="2017-10-13T09:34:00Z">
              <w:r w:rsidRPr="00FF5201">
                <w:t>RESULTS</w:t>
              </w:r>
            </w:ins>
          </w:p>
          <w:p w:rsidR="009076F4" w:rsidRPr="00FF5201" w:rsidRDefault="009076F4" w:rsidP="009076F4">
            <w:pPr>
              <w:rPr>
                <w:ins w:id="355" w:author="Palacherla, Susmitha C (NONUS)" w:date="2017-10-13T09:34:00Z"/>
                <w:i/>
              </w:rPr>
            </w:pPr>
            <w:ins w:id="356" w:author="Palacherla, Susmitha C (NONUS)" w:date="2017-10-13T09:34:00Z">
              <w:r w:rsidRPr="00FF5201"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9076F4" w:rsidRPr="00FF5201" w:rsidRDefault="009076F4" w:rsidP="009076F4">
            <w:pPr>
              <w:rPr>
                <w:ins w:id="357" w:author="Palacherla, Susmitha C (NONUS)" w:date="2017-10-13T09:34:00Z"/>
                <w:i/>
              </w:rPr>
            </w:pPr>
            <w:ins w:id="358" w:author="Palacherla, Susmitha C (NONUS)" w:date="2017-10-13T09:34:00Z">
              <w:r w:rsidRPr="00FF5201">
                <w:t>COMMENTS</w:t>
              </w:r>
            </w:ins>
          </w:p>
        </w:tc>
      </w:tr>
      <w:tr w:rsidR="009076F4" w:rsidRPr="00FF5201" w:rsidTr="009076F4">
        <w:trPr>
          <w:cantSplit/>
          <w:ins w:id="359" w:author="Palacherla, Susmitha C (NONUS)" w:date="2017-10-13T09:34:00Z"/>
        </w:trPr>
        <w:tc>
          <w:tcPr>
            <w:tcW w:w="900" w:type="dxa"/>
          </w:tcPr>
          <w:p w:rsidR="009076F4" w:rsidRPr="00FF5201" w:rsidRDefault="0016738F" w:rsidP="009076F4">
            <w:pPr>
              <w:rPr>
                <w:ins w:id="360" w:author="Palacherla, Susmitha C (NONUS)" w:date="2017-10-13T09:34:00Z"/>
                <w:i/>
              </w:rPr>
            </w:pPr>
            <w:ins w:id="361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362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1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363" w:author="Palacherla, Susmitha C (NONUS)" w:date="2017-10-13T09:34:00Z"/>
                <w:noProof/>
              </w:rPr>
            </w:pPr>
            <w:ins w:id="364" w:author="Palacherla, Susmitha C (NONUS)" w:date="2017-10-13T09:34:00Z">
              <w:r w:rsidRPr="007966F6">
                <w:rPr>
                  <w:bCs/>
                </w:rPr>
                <w:t xml:space="preserve">Run sql agent Job </w:t>
              </w:r>
              <w:r w:rsidRPr="007966F6">
                <w:rPr>
                  <w:noProof/>
                </w:rPr>
                <w:t xml:space="preserve"> </w:t>
              </w:r>
            </w:ins>
          </w:p>
          <w:p w:rsidR="009076F4" w:rsidRDefault="009076F4" w:rsidP="009076F4">
            <w:pPr>
              <w:rPr>
                <w:ins w:id="365" w:author="Palacherla, Susmitha C (NONUS)" w:date="2017-10-13T09:34:00Z"/>
                <w:noProof/>
              </w:rPr>
            </w:pPr>
            <w:ins w:id="366" w:author="Palacherla, Susmitha C (NONUS)" w:date="2017-10-13T09:34:00Z">
              <w:r>
                <w:rPr>
                  <w:noProof/>
                </w:rPr>
                <w:t>Login to ssms using ecljobowner</w:t>
              </w:r>
            </w:ins>
          </w:p>
          <w:p w:rsidR="009076F4" w:rsidRPr="007966F6" w:rsidRDefault="009076F4" w:rsidP="009076F4">
            <w:pPr>
              <w:rPr>
                <w:ins w:id="367" w:author="Palacherla, Susmitha C (NONUS)" w:date="2017-10-13T09:34:00Z"/>
                <w:bCs/>
              </w:rPr>
            </w:pPr>
            <w:ins w:id="368" w:author="Palacherla, Susmitha C (NONUS)" w:date="2017-10-13T09:34:00Z">
              <w:r>
                <w:rPr>
                  <w:noProof/>
                </w:rPr>
                <w:t>Right click on job CoachingGenericLoad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369" w:author="Palacherla, Susmitha C (NONUS)" w:date="2017-10-13T09:34:00Z"/>
                <w:bCs/>
              </w:rPr>
            </w:pPr>
            <w:ins w:id="370" w:author="Palacherla, Susmitha C (NONUS)" w:date="2017-10-13T09:34:00Z">
              <w:r w:rsidRPr="007966F6">
                <w:rPr>
                  <w:bCs/>
                </w:rPr>
                <w:t>Job should run successfully and load files.</w:t>
              </w:r>
            </w:ins>
          </w:p>
        </w:tc>
        <w:tc>
          <w:tcPr>
            <w:tcW w:w="1260" w:type="dxa"/>
          </w:tcPr>
          <w:p w:rsidR="009076F4" w:rsidRPr="007966F6" w:rsidRDefault="009076F4" w:rsidP="009076F4">
            <w:pPr>
              <w:rPr>
                <w:ins w:id="371" w:author="Palacherla, Susmitha C (NONUS)" w:date="2017-10-13T09:34:00Z"/>
                <w:bCs/>
              </w:rPr>
            </w:pPr>
            <w:ins w:id="372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16738F">
            <w:pPr>
              <w:rPr>
                <w:ins w:id="373" w:author="Palacherla, Susmitha C (NONUS)" w:date="2017-10-13T09:34:00Z"/>
                <w:rFonts w:asciiTheme="minorHAnsi" w:hAnsiTheme="minorHAnsi"/>
                <w:bCs/>
              </w:rPr>
              <w:pPrChange w:id="374" w:author="Palacherla, Susmitha C (NONUS)" w:date="2017-10-13T10:15:00Z">
                <w:pPr/>
              </w:pPrChange>
            </w:pPr>
            <w:ins w:id="375" w:author="Palacherla, Susmitha C (NONUS)" w:date="2017-10-13T09:34:00Z">
              <w:r>
                <w:rPr>
                  <w:rFonts w:asciiTheme="minorHAnsi" w:hAnsiTheme="minorHAnsi"/>
                  <w:bCs/>
                </w:rPr>
                <w:t>DTT2017</w:t>
              </w:r>
            </w:ins>
            <w:ins w:id="376" w:author="Palacherla, Susmitha C (NONUS)" w:date="2017-10-13T10:15:00Z">
              <w:r w:rsidR="0016738F">
                <w:rPr>
                  <w:rFonts w:asciiTheme="minorHAnsi" w:hAnsiTheme="minorHAnsi"/>
                  <w:bCs/>
                </w:rPr>
                <w:t>1010</w:t>
              </w:r>
            </w:ins>
          </w:p>
        </w:tc>
      </w:tr>
      <w:tr w:rsidR="009076F4" w:rsidRPr="00FF5201" w:rsidTr="009076F4">
        <w:trPr>
          <w:cantSplit/>
          <w:ins w:id="377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378" w:author="Palacherla, Susmitha C (NONUS)" w:date="2017-10-13T09:34:00Z"/>
                <w:rFonts w:asciiTheme="minorHAnsi" w:hAnsiTheme="minorHAnsi"/>
                <w:bCs/>
              </w:rPr>
            </w:pPr>
            <w:ins w:id="379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380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2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381" w:author="Palacherla, Susmitha C (NONUS)" w:date="2017-10-13T09:34:00Z"/>
                <w:bCs/>
              </w:rPr>
            </w:pPr>
            <w:ins w:id="382" w:author="Palacherla, Susmitha C (NONUS)" w:date="2017-10-13T09:34:00Z">
              <w:r>
                <w:rPr>
                  <w:bCs/>
                </w:rPr>
                <w:t>File archive after load</w:t>
              </w:r>
            </w:ins>
          </w:p>
          <w:p w:rsidR="009076F4" w:rsidRDefault="009076F4" w:rsidP="009076F4">
            <w:pPr>
              <w:rPr>
                <w:ins w:id="383" w:author="Palacherla, Susmitha C (NONUS)" w:date="2017-10-13T09:34:00Z"/>
                <w:bCs/>
              </w:rPr>
            </w:pPr>
            <w:ins w:id="384" w:author="Palacherla, Susmitha C (NONUS)" w:date="2017-10-13T09:34:00Z">
              <w:r>
                <w:rPr>
                  <w:bCs/>
                </w:rPr>
                <w:t>(Process behavior)</w:t>
              </w:r>
            </w:ins>
          </w:p>
        </w:tc>
        <w:tc>
          <w:tcPr>
            <w:tcW w:w="4500" w:type="dxa"/>
          </w:tcPr>
          <w:p w:rsidR="009076F4" w:rsidRDefault="009076F4" w:rsidP="009076F4">
            <w:pPr>
              <w:rPr>
                <w:ins w:id="385" w:author="Palacherla, Susmitha C (NONUS)" w:date="2017-10-13T09:34:00Z"/>
                <w:bCs/>
              </w:rPr>
            </w:pPr>
            <w:ins w:id="386" w:author="Palacherla, Susmitha C (NONUS)" w:date="2017-10-13T09:34:00Z">
              <w:r>
                <w:rPr>
                  <w:bCs/>
                </w:rPr>
                <w:t>File should move to backup directory after load</w:t>
              </w:r>
            </w:ins>
          </w:p>
          <w:p w:rsidR="009076F4" w:rsidRDefault="009076F4" w:rsidP="009076F4">
            <w:pPr>
              <w:rPr>
                <w:ins w:id="387" w:author="Palacherla, Susmitha C (NONUS)" w:date="2017-10-13T09:34:00Z"/>
                <w:bCs/>
              </w:rPr>
            </w:pPr>
            <w:ins w:id="388" w:author="Palacherla, Susmitha C (NONUS)" w:date="2017-10-13T09:34:00Z">
              <w:r>
                <w:rPr>
                  <w:bCs/>
                </w:rPr>
                <w:t>\</w:t>
              </w:r>
              <w:r>
                <w:rPr>
                  <w:noProof/>
                </w:rPr>
                <w:t>Generic</w:t>
              </w:r>
              <w:r>
                <w:rPr>
                  <w:bCs/>
                </w:rPr>
                <w:t>\Backups\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389" w:author="Palacherla, Susmitha C (NONUS)" w:date="2017-10-13T09:34:00Z"/>
                <w:bCs/>
              </w:rPr>
            </w:pPr>
            <w:ins w:id="390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391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392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393" w:author="Palacherla, Susmitha C (NONUS)" w:date="2017-10-13T09:34:00Z"/>
                <w:rFonts w:asciiTheme="minorHAnsi" w:hAnsiTheme="minorHAnsi"/>
                <w:bCs/>
              </w:rPr>
            </w:pPr>
            <w:ins w:id="394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395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3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396" w:author="Palacherla, Susmitha C (NONUS)" w:date="2017-10-13T09:34:00Z"/>
                <w:bCs/>
              </w:rPr>
            </w:pPr>
            <w:ins w:id="397" w:author="Palacherla, Susmitha C (NONUS)" w:date="2017-10-13T09:34:00Z">
              <w:r>
                <w:rPr>
                  <w:bCs/>
                </w:rPr>
                <w:t>Check File List Table</w:t>
              </w:r>
            </w:ins>
          </w:p>
          <w:p w:rsidR="009076F4" w:rsidRDefault="009076F4" w:rsidP="009076F4">
            <w:pPr>
              <w:rPr>
                <w:ins w:id="398" w:author="Palacherla, Susmitha C (NONUS)" w:date="2017-10-13T09:34:00Z"/>
                <w:bCs/>
              </w:rPr>
            </w:pPr>
            <w:ins w:id="399" w:author="Palacherla, Susmitha C (NONUS)" w:date="2017-10-13T09:34:00Z">
              <w:r>
                <w:rPr>
                  <w:bCs/>
                </w:rPr>
                <w:t xml:space="preserve">In </w:t>
              </w:r>
              <w:proofErr w:type="spellStart"/>
              <w:r>
                <w:rPr>
                  <w:bCs/>
                </w:rPr>
                <w:t>ssms</w:t>
              </w:r>
              <w:proofErr w:type="spellEnd"/>
              <w:r>
                <w:rPr>
                  <w:bCs/>
                </w:rPr>
                <w:t xml:space="preserve"> window</w:t>
              </w:r>
            </w:ins>
          </w:p>
          <w:p w:rsidR="009076F4" w:rsidRDefault="009076F4" w:rsidP="009076F4">
            <w:pPr>
              <w:rPr>
                <w:ins w:id="400" w:author="Palacherla, Susmitha C (NONUS)" w:date="2017-10-13T09:34:00Z"/>
                <w:bCs/>
              </w:rPr>
            </w:pPr>
            <w:ins w:id="401" w:author="Palacherla, Susmitha C (NONUS)" w:date="2017-10-13T09:34:00Z">
              <w:r>
                <w:rPr>
                  <w:bCs/>
                </w:rPr>
                <w:t>Run below sql</w:t>
              </w:r>
            </w:ins>
          </w:p>
          <w:p w:rsidR="009076F4" w:rsidRDefault="009076F4" w:rsidP="009076F4">
            <w:pPr>
              <w:rPr>
                <w:ins w:id="402" w:author="Palacherla, Susmitha C (NONUS)" w:date="2017-10-13T09:34:00Z"/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403" w:author="Palacherla, Susmitha C (NONUS)" w:date="2017-10-13T09:34:00Z"/>
                <w:rFonts w:ascii="Courier New" w:hAnsi="Courier New" w:cs="Courier New"/>
                <w:noProof/>
                <w:color w:val="808080"/>
              </w:rPr>
            </w:pPr>
            <w:ins w:id="404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SELECT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405" w:author="Palacherla, Susmitha C (NONUS)" w:date="2017-10-13T09:34:00Z"/>
                <w:rFonts w:ascii="Courier New" w:hAnsi="Courier New" w:cs="Courier New"/>
                <w:noProof/>
              </w:rPr>
            </w:pPr>
            <w:ins w:id="406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FROM</w:t>
              </w:r>
              <w:r>
                <w:rPr>
                  <w:rFonts w:ascii="Courier New" w:hAnsi="Courier New" w:cs="Courier New"/>
                  <w:noProof/>
                </w:rPr>
                <w:t xml:space="preserve"> 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</w:t>
              </w:r>
              <w:r>
                <w:rPr>
                  <w:noProof/>
                </w:rPr>
                <w:t xml:space="preserve"> Generic</w:t>
              </w:r>
              <w:r>
                <w:rPr>
                  <w:rFonts w:ascii="Courier New" w:hAnsi="Courier New" w:cs="Courier New"/>
                  <w:noProof/>
                </w:rPr>
                <w:t>_FileList]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407" w:author="Palacherla, Susmitha C (NONUS)" w:date="2017-10-13T09:34:00Z"/>
                <w:rFonts w:ascii="Courier New" w:hAnsi="Courier New" w:cs="Courier New"/>
                <w:noProof/>
              </w:rPr>
            </w:pPr>
            <w:ins w:id="408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order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by</w:t>
              </w:r>
              <w:r>
                <w:rPr>
                  <w:rFonts w:ascii="Courier New" w:hAnsi="Courier New" w:cs="Courier New"/>
                  <w:noProof/>
                </w:rPr>
                <w:t xml:space="preserve"> [File_LoadDate]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409" w:author="Palacherla, Susmitha C (NONUS)" w:date="2017-10-13T09:34:00Z"/>
                <w:rFonts w:ascii="Courier New" w:hAnsi="Courier New" w:cs="Courier New"/>
                <w:noProof/>
                <w:color w:val="0000FF"/>
              </w:rPr>
            </w:pPr>
            <w:ins w:id="410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GO</w:t>
              </w:r>
            </w:ins>
          </w:p>
          <w:p w:rsidR="009076F4" w:rsidRPr="007966F6" w:rsidRDefault="009076F4" w:rsidP="009076F4">
            <w:pPr>
              <w:rPr>
                <w:ins w:id="411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412" w:author="Palacherla, Susmitha C (NONUS)" w:date="2017-10-13T09:34:00Z"/>
                <w:bCs/>
              </w:rPr>
            </w:pPr>
            <w:ins w:id="413" w:author="Palacherla, Susmitha C (NONUS)" w:date="2017-10-13T09:34:00Z">
              <w:r>
                <w:rPr>
                  <w:bCs/>
                </w:rPr>
                <w:t>Should record file name with load date and no of records staged, loaded and rejected.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414" w:author="Palacherla, Susmitha C (NONUS)" w:date="2017-10-13T09:34:00Z"/>
                <w:bCs/>
              </w:rPr>
            </w:pPr>
            <w:ins w:id="415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416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417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418" w:author="Palacherla, Susmitha C (NONUS)" w:date="2017-10-13T09:34:00Z"/>
                <w:rFonts w:asciiTheme="minorHAnsi" w:hAnsiTheme="minorHAnsi"/>
                <w:bCs/>
              </w:rPr>
            </w:pPr>
            <w:ins w:id="419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420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4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421" w:author="Palacherla, Susmitha C (NONUS)" w:date="2017-10-13T09:34:00Z"/>
                <w:bCs/>
              </w:rPr>
            </w:pPr>
            <w:ins w:id="422" w:author="Palacherla, Susmitha C (NONUS)" w:date="2017-10-13T09:34:00Z">
              <w:r>
                <w:rPr>
                  <w:bCs/>
                </w:rPr>
                <w:t>Check Staging table</w:t>
              </w:r>
            </w:ins>
          </w:p>
          <w:p w:rsidR="009076F4" w:rsidRDefault="009076F4" w:rsidP="009076F4">
            <w:pPr>
              <w:rPr>
                <w:ins w:id="423" w:author="Palacherla, Susmitha C (NONUS)" w:date="2017-10-13T09:34:00Z"/>
                <w:bCs/>
              </w:rPr>
            </w:pPr>
            <w:ins w:id="424" w:author="Palacherla, Susmitha C (NONUS)" w:date="2017-10-13T09:34:00Z">
              <w:r>
                <w:rPr>
                  <w:bCs/>
                </w:rPr>
                <w:t xml:space="preserve">In </w:t>
              </w:r>
              <w:proofErr w:type="spellStart"/>
              <w:r>
                <w:rPr>
                  <w:bCs/>
                </w:rPr>
                <w:t>ssms</w:t>
              </w:r>
              <w:proofErr w:type="spellEnd"/>
              <w:r>
                <w:rPr>
                  <w:bCs/>
                </w:rPr>
                <w:t xml:space="preserve"> window</w:t>
              </w:r>
            </w:ins>
          </w:p>
          <w:p w:rsidR="009076F4" w:rsidRDefault="009076F4" w:rsidP="009076F4">
            <w:pPr>
              <w:rPr>
                <w:ins w:id="425" w:author="Palacherla, Susmitha C (NONUS)" w:date="2017-10-13T09:34:00Z"/>
                <w:bCs/>
              </w:rPr>
            </w:pPr>
            <w:ins w:id="426" w:author="Palacherla, Susmitha C (NONUS)" w:date="2017-10-13T09:34:00Z">
              <w:r>
                <w:rPr>
                  <w:bCs/>
                </w:rPr>
                <w:t>Run below SQL</w:t>
              </w:r>
            </w:ins>
          </w:p>
          <w:p w:rsidR="009076F4" w:rsidRDefault="009076F4" w:rsidP="009076F4">
            <w:pPr>
              <w:rPr>
                <w:ins w:id="427" w:author="Palacherla, Susmitha C (NONUS)" w:date="2017-10-13T09:34:00Z"/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428" w:author="Palacherla, Susmitha C (NONUS)" w:date="2017-10-13T09:34:00Z"/>
                <w:rFonts w:ascii="Courier New" w:hAnsi="Courier New" w:cs="Courier New"/>
                <w:noProof/>
                <w:color w:val="808080"/>
              </w:rPr>
            </w:pPr>
            <w:ins w:id="429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SELECT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430" w:author="Palacherla, Susmitha C (NONUS)" w:date="2017-10-13T09:34:00Z"/>
                <w:rFonts w:ascii="Courier New" w:hAnsi="Courier New" w:cs="Courier New"/>
                <w:noProof/>
              </w:rPr>
            </w:pPr>
            <w:ins w:id="431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FROM</w:t>
              </w:r>
              <w:r>
                <w:rPr>
                  <w:rFonts w:ascii="Courier New" w:hAnsi="Courier New" w:cs="Courier New"/>
                  <w:noProof/>
                </w:rPr>
                <w:t xml:space="preserve"> 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noProof/>
                </w:rPr>
                <w:t>[Generic</w:t>
              </w:r>
              <w:r>
                <w:rPr>
                  <w:rFonts w:ascii="Courier New" w:hAnsi="Courier New" w:cs="Courier New"/>
                  <w:noProof/>
                </w:rPr>
                <w:t>_Coaching_Stage]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432" w:author="Palacherla, Susmitha C (NONUS)" w:date="2017-10-13T09:34:00Z"/>
                <w:rFonts w:ascii="Courier New" w:hAnsi="Courier New" w:cs="Courier New"/>
                <w:noProof/>
                <w:color w:val="0000FF"/>
              </w:rPr>
            </w:pPr>
            <w:ins w:id="433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GO</w:t>
              </w:r>
            </w:ins>
          </w:p>
          <w:p w:rsidR="009076F4" w:rsidRPr="007966F6" w:rsidRDefault="009076F4" w:rsidP="009076F4">
            <w:pPr>
              <w:rPr>
                <w:ins w:id="434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435" w:author="Palacherla, Susmitha C (NONUS)" w:date="2017-10-13T09:34:00Z"/>
                <w:bCs/>
              </w:rPr>
            </w:pPr>
            <w:ins w:id="436" w:author="Palacherla, Susmitha C (NONUS)" w:date="2017-10-13T09:34:00Z">
              <w:r>
                <w:rPr>
                  <w:bCs/>
                </w:rPr>
                <w:t>Staged logs from file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437" w:author="Palacherla, Susmitha C (NONUS)" w:date="2017-10-13T09:34:00Z"/>
                <w:bCs/>
              </w:rPr>
            </w:pPr>
            <w:ins w:id="438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439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440" w:author="Palacherla, Susmitha C (NONUS)" w:date="2017-10-13T09:34:00Z"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ins w:id="441" w:author="Palacherla, Susmitha C (NONUS)" w:date="2017-10-13T09:34:00Z"/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442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443" w:author="Palacherla, Susmitha C (NONUS)" w:date="2017-10-13T09:34:00Z"/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444" w:author="Palacherla, Susmitha C (NONUS)" w:date="2017-10-13T09:34:00Z"/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445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446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447" w:author="Palacherla, Susmitha C (NONUS)" w:date="2017-10-13T09:34:00Z"/>
                <w:rFonts w:asciiTheme="minorHAnsi" w:hAnsiTheme="minorHAnsi"/>
                <w:bCs/>
              </w:rPr>
            </w:pPr>
            <w:ins w:id="448" w:author="Palacherla, Susmitha C (NONUS)" w:date="2017-10-13T10:20:00Z">
              <w:r>
                <w:rPr>
                  <w:rFonts w:asciiTheme="minorHAnsi" w:hAnsiTheme="minorHAnsi"/>
                  <w:bCs/>
                </w:rPr>
                <w:lastRenderedPageBreak/>
                <w:t>5.</w:t>
              </w:r>
            </w:ins>
            <w:ins w:id="449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450" w:author="Palacherla, Susmitha C (NONUS)" w:date="2017-10-13T09:34:00Z"/>
                <w:bCs/>
              </w:rPr>
            </w:pPr>
            <w:ins w:id="451" w:author="Palacherla, Susmitha C (NONUS)" w:date="2017-10-13T09:34:00Z">
              <w:r>
                <w:rPr>
                  <w:bCs/>
                </w:rPr>
                <w:t xml:space="preserve">Verify following attributes in </w:t>
              </w:r>
              <w:proofErr w:type="spellStart"/>
              <w:r>
                <w:rPr>
                  <w:bCs/>
                </w:rPr>
                <w:t>Coaching_Log</w:t>
              </w:r>
              <w:proofErr w:type="spellEnd"/>
              <w:r>
                <w:rPr>
                  <w:bCs/>
                </w:rPr>
                <w:t xml:space="preserve"> table</w:t>
              </w:r>
            </w:ins>
          </w:p>
          <w:p w:rsidR="009076F4" w:rsidRDefault="009076F4" w:rsidP="009076F4">
            <w:pPr>
              <w:rPr>
                <w:ins w:id="452" w:author="Palacherla, Susmitha C (NONUS)" w:date="2017-10-13T09:34:00Z"/>
                <w:bCs/>
              </w:rPr>
            </w:pPr>
          </w:p>
          <w:p w:rsidR="009076F4" w:rsidRDefault="009076F4" w:rsidP="009076F4">
            <w:pPr>
              <w:rPr>
                <w:ins w:id="453" w:author="Palacherla, Susmitha C (NONUS)" w:date="2017-10-13T09:34:00Z"/>
                <w:bCs/>
              </w:rPr>
            </w:pPr>
            <w:ins w:id="454" w:author="Palacherla, Susmitha C (NONUS)" w:date="2017-10-13T09:34:00Z">
              <w:r>
                <w:rPr>
                  <w:bCs/>
                </w:rPr>
                <w:t>Employee attributes (</w:t>
              </w:r>
              <w:proofErr w:type="spellStart"/>
              <w:r>
                <w:rPr>
                  <w:bCs/>
                </w:rPr>
                <w:t>lanid</w:t>
              </w:r>
              <w:proofErr w:type="spellEnd"/>
              <w:r>
                <w:rPr>
                  <w:bCs/>
                </w:rPr>
                <w:t xml:space="preserve">, </w:t>
              </w:r>
              <w:proofErr w:type="spellStart"/>
              <w:r>
                <w:rPr>
                  <w:bCs/>
                </w:rPr>
                <w:t>empid</w:t>
              </w:r>
              <w:proofErr w:type="spellEnd"/>
              <w:r>
                <w:rPr>
                  <w:bCs/>
                </w:rPr>
                <w:t>, hierarchy, site, program)</w:t>
              </w:r>
            </w:ins>
          </w:p>
          <w:p w:rsidR="009076F4" w:rsidRDefault="009076F4" w:rsidP="009076F4">
            <w:pPr>
              <w:rPr>
                <w:ins w:id="455" w:author="Palacherla, Susmitha C (NONUS)" w:date="2017-10-13T09:34:00Z"/>
                <w:bCs/>
              </w:rPr>
            </w:pPr>
          </w:p>
          <w:p w:rsidR="009076F4" w:rsidRDefault="009076F4" w:rsidP="009076F4">
            <w:pPr>
              <w:rPr>
                <w:ins w:id="456" w:author="Palacherla, Susmitha C (NONUS)" w:date="2017-10-13T09:34:00Z"/>
                <w:bCs/>
              </w:rPr>
            </w:pPr>
            <w:ins w:id="457" w:author="Palacherla, Susmitha C (NONUS)" w:date="2017-10-13T09:34:00Z">
              <w:r>
                <w:rPr>
                  <w:bCs/>
                </w:rPr>
                <w:t xml:space="preserve">In </w:t>
              </w:r>
              <w:proofErr w:type="spellStart"/>
              <w:r>
                <w:rPr>
                  <w:bCs/>
                </w:rPr>
                <w:t>ssms</w:t>
              </w:r>
              <w:proofErr w:type="spellEnd"/>
              <w:r>
                <w:rPr>
                  <w:bCs/>
                </w:rPr>
                <w:t xml:space="preserve"> window</w:t>
              </w:r>
            </w:ins>
          </w:p>
          <w:p w:rsidR="009076F4" w:rsidRDefault="009076F4" w:rsidP="009076F4">
            <w:pPr>
              <w:rPr>
                <w:ins w:id="458" w:author="Palacherla, Susmitha C (NONUS)" w:date="2017-10-13T09:34:00Z"/>
                <w:bCs/>
              </w:rPr>
            </w:pPr>
            <w:ins w:id="459" w:author="Palacherla, Susmitha C (NONUS)" w:date="2017-10-13T09:34:00Z">
              <w:r>
                <w:rPr>
                  <w:bCs/>
                </w:rPr>
                <w:t>Run below SQL</w:t>
              </w:r>
            </w:ins>
          </w:p>
          <w:p w:rsidR="009076F4" w:rsidRDefault="009076F4" w:rsidP="009076F4">
            <w:pPr>
              <w:rPr>
                <w:ins w:id="460" w:author="Palacherla, Susmitha C (NONUS)" w:date="2017-10-13T09:34:00Z"/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461" w:author="Palacherla, Susmitha C (NONUS)" w:date="2017-10-13T09:34:00Z"/>
                <w:rFonts w:ascii="Courier New" w:hAnsi="Courier New" w:cs="Courier New"/>
                <w:noProof/>
                <w:color w:val="808080"/>
              </w:rPr>
            </w:pPr>
            <w:ins w:id="462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SELECT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463" w:author="Palacherla, Susmitha C (NONUS)" w:date="2017-10-13T09:34:00Z"/>
                <w:rFonts w:ascii="Courier New" w:hAnsi="Courier New" w:cs="Courier New"/>
                <w:noProof/>
              </w:rPr>
            </w:pPr>
            <w:ins w:id="464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FROM</w:t>
              </w:r>
              <w:r>
                <w:rPr>
                  <w:rFonts w:ascii="Courier New" w:hAnsi="Courier New" w:cs="Courier New"/>
                  <w:noProof/>
                </w:rPr>
                <w:t xml:space="preserve"> 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[Coaching_Log]</w:t>
              </w:r>
            </w:ins>
          </w:p>
          <w:p w:rsidR="0016738F" w:rsidRDefault="009076F4" w:rsidP="0016738F">
            <w:pPr>
              <w:overflowPunct/>
              <w:textAlignment w:val="auto"/>
              <w:rPr>
                <w:ins w:id="465" w:author="Palacherla, Susmitha C (NONUS)" w:date="2017-10-13T10:16:00Z"/>
                <w:rFonts w:ascii="Consolas" w:hAnsi="Consolas" w:cs="Consolas"/>
                <w:color w:val="FF0000"/>
                <w:sz w:val="19"/>
                <w:szCs w:val="19"/>
              </w:rPr>
            </w:pPr>
            <w:ins w:id="466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where</w:t>
              </w:r>
              <w:r>
                <w:rPr>
                  <w:rFonts w:ascii="Courier New" w:hAnsi="Courier New" w:cs="Courier New"/>
                  <w:noProof/>
                </w:rPr>
                <w:t xml:space="preserve"> strReportCode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=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</w:ins>
            <w:ins w:id="467" w:author="Palacherla, Susmitha C (NONUS)" w:date="2017-10-13T10:16:00Z">
              <w:r w:rsidR="0016738F">
                <w:rPr>
                  <w:rFonts w:ascii="Consolas" w:hAnsi="Consolas" w:cs="Consolas"/>
                  <w:color w:val="FF0000"/>
                  <w:sz w:val="19"/>
                  <w:szCs w:val="19"/>
                </w:rPr>
                <w:t>'DTT20171010'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468" w:author="Palacherla, Susmitha C (NONUS)" w:date="2017-10-13T09:34:00Z"/>
                <w:rFonts w:ascii="Courier New" w:hAnsi="Courier New" w:cs="Courier New"/>
                <w:noProof/>
                <w:color w:val="FF0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469" w:author="Palacherla, Susmitha C (NONUS)" w:date="2017-10-13T09:34:00Z"/>
                <w:rFonts w:ascii="Courier New" w:hAnsi="Courier New" w:cs="Courier New"/>
                <w:noProof/>
                <w:color w:val="0000FF"/>
              </w:rPr>
            </w:pPr>
            <w:ins w:id="470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GO</w:t>
              </w:r>
            </w:ins>
          </w:p>
          <w:p w:rsidR="009076F4" w:rsidRPr="007966F6" w:rsidRDefault="009076F4" w:rsidP="009076F4">
            <w:pPr>
              <w:rPr>
                <w:ins w:id="471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472" w:author="Palacherla, Susmitha C (NONUS)" w:date="2017-10-13T09:34:00Z"/>
                <w:bCs/>
              </w:rPr>
            </w:pPr>
            <w:ins w:id="473" w:author="Palacherla, Susmitha C (NONUS)" w:date="2017-10-13T09:34:00Z">
              <w:r>
                <w:rPr>
                  <w:bCs/>
                </w:rPr>
                <w:t>Based on Employee record in Hierarchy table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474" w:author="Palacherla, Susmitha C (NONUS)" w:date="2017-10-13T09:34:00Z"/>
                <w:bCs/>
              </w:rPr>
            </w:pPr>
            <w:ins w:id="475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476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477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478" w:author="Palacherla, Susmitha C (NONUS)" w:date="2017-10-13T09:34:00Z"/>
                <w:rFonts w:asciiTheme="minorHAnsi" w:hAnsiTheme="minorHAnsi"/>
                <w:bCs/>
              </w:rPr>
            </w:pPr>
            <w:ins w:id="479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480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5.1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481" w:author="Palacherla, Susmitha C (NONUS)" w:date="2017-10-13T09:34:00Z"/>
                <w:bCs/>
              </w:rPr>
            </w:pPr>
            <w:proofErr w:type="spellStart"/>
            <w:ins w:id="482" w:author="Palacherla, Susmitha C (NONUS)" w:date="2017-10-13T09:34:00Z">
              <w:r>
                <w:rPr>
                  <w:bCs/>
                </w:rPr>
                <w:t>LanID</w:t>
              </w:r>
              <w:proofErr w:type="spellEnd"/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483" w:author="Palacherla, Susmitha C (NONUS)" w:date="2017-10-13T09:34:00Z"/>
                <w:bCs/>
              </w:rPr>
            </w:pPr>
            <w:ins w:id="484" w:author="Palacherla, Susmitha C (NONUS)" w:date="2017-10-13T09:34:00Z">
              <w:r>
                <w:rPr>
                  <w:bCs/>
                </w:rPr>
                <w:t>Feed/employee record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485" w:author="Palacherla, Susmitha C (NONUS)" w:date="2017-10-13T09:34:00Z"/>
                <w:bCs/>
              </w:rPr>
            </w:pPr>
            <w:ins w:id="486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487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488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489" w:author="Palacherla, Susmitha C (NONUS)" w:date="2017-10-13T09:34:00Z"/>
                <w:rFonts w:asciiTheme="minorHAnsi" w:hAnsiTheme="minorHAnsi"/>
                <w:bCs/>
              </w:rPr>
            </w:pPr>
            <w:ins w:id="490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491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5.2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492" w:author="Palacherla, Susmitha C (NONUS)" w:date="2017-10-13T09:34:00Z"/>
                <w:bCs/>
              </w:rPr>
            </w:pPr>
            <w:proofErr w:type="spellStart"/>
            <w:ins w:id="493" w:author="Palacherla, Susmitha C (NONUS)" w:date="2017-10-13T09:34:00Z">
              <w:r>
                <w:rPr>
                  <w:bCs/>
                </w:rPr>
                <w:t>EmpID</w:t>
              </w:r>
              <w:proofErr w:type="spellEnd"/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494" w:author="Palacherla, Susmitha C (NONUS)" w:date="2017-10-13T09:34:00Z"/>
                <w:bCs/>
              </w:rPr>
            </w:pPr>
            <w:ins w:id="495" w:author="Palacherla, Susmitha C (NONUS)" w:date="2017-10-13T09:34:00Z">
              <w:r>
                <w:rPr>
                  <w:bCs/>
                </w:rPr>
                <w:t>Feed/employee record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496" w:author="Palacherla, Susmitha C (NONUS)" w:date="2017-10-13T09:34:00Z"/>
                <w:bCs/>
              </w:rPr>
            </w:pPr>
            <w:ins w:id="497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Default="009076F4" w:rsidP="009076F4">
            <w:pPr>
              <w:rPr>
                <w:ins w:id="498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499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500" w:author="Palacherla, Susmitha C (NONUS)" w:date="2017-10-13T09:34:00Z"/>
                <w:rFonts w:asciiTheme="minorHAnsi" w:hAnsiTheme="minorHAnsi"/>
                <w:bCs/>
              </w:rPr>
            </w:pPr>
            <w:ins w:id="501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502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5.3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503" w:author="Palacherla, Susmitha C (NONUS)" w:date="2017-10-13T09:34:00Z"/>
                <w:bCs/>
              </w:rPr>
            </w:pPr>
            <w:ins w:id="504" w:author="Palacherla, Susmitha C (NONUS)" w:date="2017-10-13T09:34:00Z">
              <w:r>
                <w:rPr>
                  <w:bCs/>
                </w:rPr>
                <w:t>Site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505" w:author="Palacherla, Susmitha C (NONUS)" w:date="2017-10-13T09:34:00Z"/>
                <w:bCs/>
              </w:rPr>
            </w:pPr>
            <w:ins w:id="506" w:author="Palacherla, Susmitha C (NONUS)" w:date="2017-10-13T09:34:00Z">
              <w:r>
                <w:rPr>
                  <w:bCs/>
                </w:rPr>
                <w:t>Feed/employee record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507" w:author="Palacherla, Susmitha C (NONUS)" w:date="2017-10-13T09:34:00Z"/>
                <w:bCs/>
              </w:rPr>
            </w:pPr>
            <w:ins w:id="508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Default="009076F4" w:rsidP="009076F4">
            <w:pPr>
              <w:rPr>
                <w:ins w:id="509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510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511" w:author="Palacherla, Susmitha C (NONUS)" w:date="2017-10-13T09:34:00Z"/>
                <w:rFonts w:asciiTheme="minorHAnsi" w:hAnsiTheme="minorHAnsi"/>
                <w:bCs/>
              </w:rPr>
            </w:pPr>
            <w:ins w:id="512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513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5.4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514" w:author="Palacherla, Susmitha C (NONUS)" w:date="2017-10-13T09:34:00Z"/>
                <w:bCs/>
              </w:rPr>
            </w:pPr>
            <w:ins w:id="515" w:author="Palacherla, Susmitha C (NONUS)" w:date="2017-10-13T09:34:00Z">
              <w:r>
                <w:rPr>
                  <w:bCs/>
                </w:rPr>
                <w:t>Program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516" w:author="Palacherla, Susmitha C (NONUS)" w:date="2017-10-13T09:34:00Z"/>
                <w:bCs/>
              </w:rPr>
            </w:pPr>
            <w:ins w:id="517" w:author="Palacherla, Susmitha C (NONUS)" w:date="2017-10-13T09:34:00Z">
              <w:r>
                <w:rPr>
                  <w:bCs/>
                </w:rPr>
                <w:t>Feed/employee record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518" w:author="Palacherla, Susmitha C (NONUS)" w:date="2017-10-13T09:34:00Z"/>
                <w:bCs/>
              </w:rPr>
            </w:pPr>
            <w:ins w:id="519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Default="009076F4" w:rsidP="009076F4">
            <w:pPr>
              <w:rPr>
                <w:ins w:id="520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521" w:author="Palacherla, Susmitha C (NONUS)" w:date="2017-10-13T09:34:00Z"/>
        </w:trPr>
        <w:tc>
          <w:tcPr>
            <w:tcW w:w="900" w:type="dxa"/>
          </w:tcPr>
          <w:p w:rsidR="009076F4" w:rsidRDefault="009076F4" w:rsidP="009076F4">
            <w:pPr>
              <w:rPr>
                <w:ins w:id="522" w:author="Palacherla, Susmitha C (NONUS)" w:date="2017-10-13T09:34:00Z"/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523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ins w:id="524" w:author="Palacherla, Susmitha C (NONUS)" w:date="2017-10-13T09:34:00Z"/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525" w:author="Palacherla, Susmitha C (NONUS)" w:date="2017-10-13T09:34:00Z"/>
                <w:bCs/>
              </w:rPr>
            </w:pPr>
          </w:p>
        </w:tc>
        <w:tc>
          <w:tcPr>
            <w:tcW w:w="2880" w:type="dxa"/>
          </w:tcPr>
          <w:p w:rsidR="009076F4" w:rsidRDefault="009076F4" w:rsidP="009076F4">
            <w:pPr>
              <w:rPr>
                <w:ins w:id="526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527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528" w:author="Palacherla, Susmitha C (NONUS)" w:date="2017-10-13T09:34:00Z"/>
              </w:rPr>
            </w:pPr>
            <w:ins w:id="529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530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5.5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531" w:author="Palacherla, Susmitha C (NONUS)" w:date="2017-10-13T09:34:00Z"/>
                <w:bCs/>
              </w:rPr>
            </w:pPr>
            <w:ins w:id="532" w:author="Palacherla, Susmitha C (NONUS)" w:date="2017-10-13T09:34:00Z">
              <w:r>
                <w:rPr>
                  <w:bCs/>
                </w:rPr>
                <w:t>Source for DTT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533" w:author="Palacherla, Susmitha C (NONUS)" w:date="2017-10-13T09:34:00Z"/>
                <w:bCs/>
              </w:rPr>
            </w:pPr>
            <w:ins w:id="534" w:author="Palacherla, Susmitha C (NONUS)" w:date="2017-10-13T09:34:00Z">
              <w:r>
                <w:rPr>
                  <w:bCs/>
                </w:rPr>
                <w:t xml:space="preserve">233 - </w:t>
              </w:r>
              <w:r>
                <w:t>Empower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535" w:author="Palacherla, Susmitha C (NONUS)" w:date="2017-10-13T09:34:00Z"/>
                <w:bCs/>
              </w:rPr>
            </w:pPr>
            <w:ins w:id="536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537" w:author="Palacherla, Susmitha C (NONUS)" w:date="2017-10-13T09:34:00Z"/>
                <w:rFonts w:asciiTheme="minorHAnsi" w:hAnsiTheme="minorHAnsi"/>
                <w:bCs/>
              </w:rPr>
            </w:pPr>
            <w:ins w:id="538" w:author="Palacherla, Susmitha C (NONUS)" w:date="2017-10-13T09:34:00Z">
              <w:r>
                <w:rPr>
                  <w:rFonts w:asciiTheme="minorHAnsi" w:hAnsiTheme="minorHAnsi"/>
                  <w:bCs/>
                </w:rPr>
                <w:t>DTT</w:t>
              </w:r>
            </w:ins>
          </w:p>
        </w:tc>
      </w:tr>
      <w:tr w:rsidR="009076F4" w:rsidRPr="00FF5201" w:rsidTr="009076F4">
        <w:trPr>
          <w:cantSplit/>
          <w:ins w:id="539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540" w:author="Palacherla, Susmitha C (NONUS)" w:date="2017-10-13T09:34:00Z"/>
              </w:rPr>
            </w:pPr>
            <w:ins w:id="541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542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5.6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543" w:author="Palacherla, Susmitha C (NONUS)" w:date="2017-10-13T09:34:00Z"/>
                <w:bCs/>
              </w:rPr>
            </w:pPr>
            <w:ins w:id="544" w:author="Palacherla, Susmitha C (NONUS)" w:date="2017-10-13T09:34:00Z">
              <w:r>
                <w:rPr>
                  <w:bCs/>
                </w:rPr>
                <w:t>Status</w:t>
              </w:r>
            </w:ins>
          </w:p>
        </w:tc>
        <w:tc>
          <w:tcPr>
            <w:tcW w:w="4500" w:type="dxa"/>
          </w:tcPr>
          <w:p w:rsidR="009076F4" w:rsidRPr="007966F6" w:rsidRDefault="0016738F" w:rsidP="009076F4">
            <w:pPr>
              <w:rPr>
                <w:ins w:id="545" w:author="Palacherla, Susmitha C (NONUS)" w:date="2017-10-13T09:34:00Z"/>
                <w:bCs/>
              </w:rPr>
            </w:pPr>
            <w:ins w:id="546" w:author="Palacherla, Susmitha C (NONUS)" w:date="2017-10-13T10:16:00Z">
              <w:r w:rsidRPr="0016738F">
                <w:rPr>
                  <w:highlight w:val="yellow"/>
                  <w:rPrChange w:id="547" w:author="Palacherla, Susmitha C (NONUS)" w:date="2017-10-13T10:16:00Z">
                    <w:rPr/>
                  </w:rPrChange>
                </w:rPr>
                <w:t>4 – Pending Employee Review</w:t>
              </w:r>
            </w:ins>
            <w:ins w:id="548" w:author="Palacherla, Susmitha C (NONUS)" w:date="2017-10-13T09:34:00Z">
              <w:r w:rsidR="009076F4">
                <w:t xml:space="preserve"> 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549" w:author="Palacherla, Susmitha C (NONUS)" w:date="2017-10-13T09:34:00Z"/>
                <w:bCs/>
              </w:rPr>
            </w:pPr>
            <w:ins w:id="550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551" w:author="Palacherla, Susmitha C (NONUS)" w:date="2017-10-13T09:34:00Z"/>
                <w:rFonts w:asciiTheme="minorHAnsi" w:hAnsiTheme="minorHAnsi"/>
                <w:bCs/>
              </w:rPr>
            </w:pPr>
            <w:ins w:id="552" w:author="Palacherla, Susmitha C (NONUS)" w:date="2017-10-13T09:34:00Z">
              <w:r>
                <w:rPr>
                  <w:rFonts w:asciiTheme="minorHAnsi" w:hAnsiTheme="minorHAnsi"/>
                  <w:bCs/>
                </w:rPr>
                <w:t>DTT</w:t>
              </w:r>
            </w:ins>
          </w:p>
        </w:tc>
      </w:tr>
      <w:tr w:rsidR="009076F4" w:rsidRPr="00FF5201" w:rsidTr="009076F4">
        <w:trPr>
          <w:cantSplit/>
          <w:ins w:id="553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554" w:author="Palacherla, Susmitha C (NONUS)" w:date="2017-10-13T09:34:00Z"/>
              </w:rPr>
            </w:pPr>
            <w:ins w:id="555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556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5.7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557" w:author="Palacherla, Susmitha C (NONUS)" w:date="2017-10-13T09:34:00Z"/>
                <w:bCs/>
              </w:rPr>
            </w:pPr>
            <w:proofErr w:type="spellStart"/>
            <w:ins w:id="558" w:author="Palacherla, Susmitha C (NONUS)" w:date="2017-10-13T09:34:00Z">
              <w:r>
                <w:rPr>
                  <w:bCs/>
                </w:rPr>
                <w:t>SubmitterID</w:t>
              </w:r>
              <w:proofErr w:type="spellEnd"/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559" w:author="Palacherla, Susmitha C (NONUS)" w:date="2017-10-13T09:34:00Z"/>
                <w:bCs/>
              </w:rPr>
            </w:pPr>
            <w:ins w:id="560" w:author="Palacherla, Susmitha C (NONUS)" w:date="2017-10-13T09:34:00Z">
              <w:r>
                <w:rPr>
                  <w:bCs/>
                </w:rPr>
                <w:t>999999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561" w:author="Palacherla, Susmitha C (NONUS)" w:date="2017-10-13T09:34:00Z"/>
                <w:bCs/>
              </w:rPr>
            </w:pPr>
            <w:ins w:id="562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563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564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565" w:author="Palacherla, Susmitha C (NONUS)" w:date="2017-10-13T09:34:00Z"/>
              </w:rPr>
            </w:pPr>
            <w:ins w:id="566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567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5.8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568" w:author="Palacherla, Susmitha C (NONUS)" w:date="2017-10-13T09:34:00Z"/>
                <w:bCs/>
              </w:rPr>
            </w:pPr>
            <w:proofErr w:type="spellStart"/>
            <w:ins w:id="569" w:author="Palacherla, Susmitha C (NONUS)" w:date="2017-10-13T09:34:00Z">
              <w:r>
                <w:rPr>
                  <w:bCs/>
                </w:rPr>
                <w:t>EventDate</w:t>
              </w:r>
              <w:proofErr w:type="spellEnd"/>
              <w:r>
                <w:rPr>
                  <w:bCs/>
                </w:rPr>
                <w:t>/coaching date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570" w:author="Palacherla, Susmitha C (NONUS)" w:date="2017-10-13T09:34:00Z"/>
                <w:bCs/>
              </w:rPr>
            </w:pPr>
            <w:ins w:id="571" w:author="Palacherla, Susmitha C (NONUS)" w:date="2017-10-13T09:34:00Z">
              <w:r>
                <w:rPr>
                  <w:color w:val="000000"/>
                </w:rPr>
                <w:t>Value from feed file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572" w:author="Palacherla, Susmitha C (NONUS)" w:date="2017-10-13T09:34:00Z"/>
                <w:bCs/>
              </w:rPr>
            </w:pPr>
            <w:ins w:id="573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574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575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576" w:author="Palacherla, Susmitha C (NONUS)" w:date="2017-10-13T09:34:00Z"/>
              </w:rPr>
            </w:pPr>
            <w:ins w:id="577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578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5.9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579" w:author="Palacherla, Susmitha C (NONUS)" w:date="2017-10-13T09:34:00Z"/>
                <w:bCs/>
              </w:rPr>
            </w:pPr>
            <w:ins w:id="580" w:author="Palacherla, Susmitha C (NONUS)" w:date="2017-10-13T09:34:00Z">
              <w:r>
                <w:rPr>
                  <w:bCs/>
                </w:rPr>
                <w:t>Ids if applicable (</w:t>
              </w:r>
              <w:proofErr w:type="spellStart"/>
              <w:r>
                <w:rPr>
                  <w:bCs/>
                </w:rPr>
                <w:t>Avoke</w:t>
              </w:r>
              <w:proofErr w:type="spellEnd"/>
              <w:r>
                <w:rPr>
                  <w:bCs/>
                </w:rPr>
                <w:t>, NGD, UCID, Verint)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581" w:author="Palacherla, Susmitha C (NONUS)" w:date="2017-10-13T09:34:00Z"/>
                <w:bCs/>
              </w:rPr>
            </w:pPr>
            <w:ins w:id="582" w:author="Palacherla, Susmitha C (NONUS)" w:date="2017-10-13T09:34:00Z">
              <w:r>
                <w:rPr>
                  <w:bCs/>
                </w:rPr>
                <w:t>NA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583" w:author="Palacherla, Susmitha C (NONUS)" w:date="2017-10-13T09:34:00Z"/>
                <w:bCs/>
              </w:rPr>
            </w:pPr>
            <w:ins w:id="584" w:author="Palacherla, Susmitha C (NONUS)" w:date="2017-10-13T09:34:00Z">
              <w:r>
                <w:rPr>
                  <w:bCs/>
                </w:rPr>
                <w:t>NA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585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586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587" w:author="Palacherla, Susmitha C (NONUS)" w:date="2017-10-13T09:34:00Z"/>
              </w:rPr>
            </w:pPr>
            <w:ins w:id="588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589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5.10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590" w:author="Palacherla, Susmitha C (NONUS)" w:date="2017-10-13T09:34:00Z"/>
                <w:bCs/>
              </w:rPr>
            </w:pPr>
            <w:ins w:id="591" w:author="Palacherla, Susmitha C (NONUS)" w:date="2017-10-13T09:34:00Z">
              <w:r>
                <w:rPr>
                  <w:bCs/>
                </w:rPr>
                <w:t>Description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592" w:author="Palacherla, Susmitha C (NONUS)" w:date="2017-10-13T09:34:00Z"/>
                <w:bCs/>
              </w:rPr>
            </w:pPr>
            <w:ins w:id="593" w:author="Palacherla, Susmitha C (NONUS)" w:date="2017-10-13T09:34:00Z">
              <w:r>
                <w:t>The text description field from the report input file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594" w:author="Palacherla, Susmitha C (NONUS)" w:date="2017-10-13T09:34:00Z"/>
                <w:bCs/>
              </w:rPr>
            </w:pPr>
            <w:ins w:id="595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596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597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598" w:author="Palacherla, Susmitha C (NONUS)" w:date="2017-10-13T09:34:00Z"/>
              </w:rPr>
            </w:pPr>
            <w:ins w:id="599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600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5.11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601" w:author="Palacherla, Susmitha C (NONUS)" w:date="2017-10-13T09:34:00Z"/>
                <w:bCs/>
              </w:rPr>
            </w:pPr>
            <w:proofErr w:type="spellStart"/>
            <w:ins w:id="602" w:author="Palacherla, Susmitha C (NONUS)" w:date="2017-10-13T09:34:00Z">
              <w:r>
                <w:rPr>
                  <w:bCs/>
                </w:rPr>
                <w:t>Submitteddate</w:t>
              </w:r>
              <w:proofErr w:type="spellEnd"/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603" w:author="Palacherla, Susmitha C (NONUS)" w:date="2017-10-13T09:34:00Z"/>
                <w:bCs/>
              </w:rPr>
            </w:pPr>
            <w:ins w:id="604" w:author="Palacherla, Susmitha C (NONUS)" w:date="2017-10-13T09:34:00Z">
              <w:r>
                <w:rPr>
                  <w:color w:val="000000"/>
                </w:rPr>
                <w:t>Date of processing/loading file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605" w:author="Palacherla, Susmitha C (NONUS)" w:date="2017-10-13T09:34:00Z"/>
                <w:bCs/>
              </w:rPr>
            </w:pPr>
            <w:ins w:id="606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607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608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609" w:author="Palacherla, Susmitha C (NONUS)" w:date="2017-10-13T09:34:00Z"/>
              </w:rPr>
            </w:pPr>
            <w:ins w:id="610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611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5.12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612" w:author="Palacherla, Susmitha C (NONUS)" w:date="2017-10-13T09:34:00Z"/>
                <w:bCs/>
              </w:rPr>
            </w:pPr>
            <w:proofErr w:type="spellStart"/>
            <w:ins w:id="613" w:author="Palacherla, Susmitha C (NONUS)" w:date="2017-10-13T09:34:00Z">
              <w:r>
                <w:rPr>
                  <w:bCs/>
                </w:rPr>
                <w:t>EmailSent</w:t>
              </w:r>
              <w:proofErr w:type="spellEnd"/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614" w:author="Palacherla, Susmitha C (NONUS)" w:date="2017-10-13T09:34:00Z"/>
                <w:bCs/>
              </w:rPr>
            </w:pPr>
            <w:ins w:id="615" w:author="Palacherla, Susmitha C (NONUS)" w:date="2017-10-13T09:34:00Z">
              <w:r>
                <w:rPr>
                  <w:bCs/>
                </w:rPr>
                <w:t>0 on load 1 if checked after Notification job run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616" w:author="Palacherla, Susmitha C (NONUS)" w:date="2017-10-13T09:34:00Z"/>
                <w:bCs/>
              </w:rPr>
            </w:pPr>
            <w:ins w:id="617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618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619" w:author="Palacherla, Susmitha C (NONUS)" w:date="2017-10-13T09:34:00Z"/>
        </w:trPr>
        <w:tc>
          <w:tcPr>
            <w:tcW w:w="900" w:type="dxa"/>
          </w:tcPr>
          <w:p w:rsidR="009076F4" w:rsidRDefault="0016738F" w:rsidP="009076F4">
            <w:pPr>
              <w:rPr>
                <w:ins w:id="620" w:author="Palacherla, Susmitha C (NONUS)" w:date="2017-10-13T09:34:00Z"/>
              </w:rPr>
            </w:pPr>
            <w:ins w:id="621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622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5.13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623" w:author="Palacherla, Susmitha C (NONUS)" w:date="2017-10-13T09:34:00Z"/>
                <w:bCs/>
              </w:rPr>
            </w:pPr>
            <w:ins w:id="624" w:author="Palacherla, Susmitha C (NONUS)" w:date="2017-10-13T09:34:00Z">
              <w:r>
                <w:rPr>
                  <w:bCs/>
                </w:rPr>
                <w:t>numReportID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625" w:author="Palacherla, Susmitha C (NONUS)" w:date="2017-10-13T09:34:00Z"/>
                <w:bCs/>
              </w:rPr>
            </w:pPr>
            <w:ins w:id="626" w:author="Palacherla, Susmitha C (NONUS)" w:date="2017-10-13T09:34:00Z">
              <w:r>
                <w:rPr>
                  <w:bCs/>
                </w:rPr>
                <w:t>1…n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627" w:author="Palacherla, Susmitha C (NONUS)" w:date="2017-10-13T09:34:00Z"/>
                <w:bCs/>
              </w:rPr>
            </w:pPr>
            <w:ins w:id="628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629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630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631" w:author="Palacherla, Susmitha C (NONUS)" w:date="2017-10-13T09:34:00Z"/>
                <w:rFonts w:asciiTheme="minorHAnsi" w:hAnsiTheme="minorHAnsi"/>
                <w:bCs/>
              </w:rPr>
            </w:pPr>
            <w:ins w:id="632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633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5.14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634" w:author="Palacherla, Susmitha C (NONUS)" w:date="2017-10-13T09:34:00Z"/>
                <w:bCs/>
              </w:rPr>
            </w:pPr>
            <w:ins w:id="635" w:author="Palacherla, Susmitha C (NONUS)" w:date="2017-10-13T09:34:00Z">
              <w:r>
                <w:rPr>
                  <w:bCs/>
                </w:rPr>
                <w:t>strReportCode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636" w:author="Palacherla, Susmitha C (NONUS)" w:date="2017-10-13T09:34:00Z"/>
                <w:bCs/>
              </w:rPr>
            </w:pPr>
            <w:proofErr w:type="spellStart"/>
            <w:ins w:id="637" w:author="Palacherla, Susmitha C (NONUS)" w:date="2017-10-13T09:34:00Z">
              <w:r>
                <w:rPr>
                  <w:rFonts w:eastAsia="Calibri"/>
                  <w:color w:val="000000"/>
                </w:rPr>
                <w:t>DTTccyymmdd</w:t>
              </w:r>
              <w:proofErr w:type="spellEnd"/>
              <w:r>
                <w:rPr>
                  <w:rFonts w:eastAsia="Calibri"/>
                  <w:color w:val="000000"/>
                </w:rPr>
                <w:t xml:space="preserve"> from file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638" w:author="Palacherla, Susmitha C (NONUS)" w:date="2017-10-13T09:34:00Z"/>
                <w:bCs/>
              </w:rPr>
            </w:pPr>
            <w:ins w:id="639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640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641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642" w:author="Palacherla, Susmitha C (NONUS)" w:date="2017-10-13T09:34:00Z"/>
                <w:rFonts w:asciiTheme="minorHAnsi" w:hAnsiTheme="minorHAnsi"/>
                <w:bCs/>
              </w:rPr>
            </w:pPr>
            <w:ins w:id="643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644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5.15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645" w:author="Palacherla, Susmitha C (NONUS)" w:date="2017-10-13T09:34:00Z"/>
                <w:bCs/>
              </w:rPr>
            </w:pPr>
            <w:ins w:id="646" w:author="Palacherla, Susmitha C (NONUS)" w:date="2017-10-13T09:34:00Z">
              <w:r>
                <w:rPr>
                  <w:bCs/>
                </w:rPr>
                <w:t>Module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647" w:author="Palacherla, Susmitha C (NONUS)" w:date="2017-10-13T09:34:00Z"/>
                <w:bCs/>
              </w:rPr>
            </w:pPr>
            <w:ins w:id="648" w:author="Palacherla, Susmitha C (NONUS)" w:date="2017-10-13T09:34:00Z">
              <w:r>
                <w:rPr>
                  <w:bCs/>
                </w:rPr>
                <w:t>2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649" w:author="Palacherla, Susmitha C (NONUS)" w:date="2017-10-13T09:34:00Z"/>
                <w:bCs/>
              </w:rPr>
            </w:pPr>
            <w:ins w:id="650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651" w:author="Palacherla, Susmitha C (NONUS)" w:date="2017-10-13T09:34:00Z"/>
                <w:rFonts w:asciiTheme="minorHAnsi" w:hAnsiTheme="minorHAnsi"/>
                <w:bCs/>
              </w:rPr>
            </w:pPr>
            <w:ins w:id="652" w:author="Palacherla, Susmitha C (NONUS)" w:date="2017-10-13T09:34:00Z">
              <w:r>
                <w:rPr>
                  <w:rFonts w:asciiTheme="minorHAnsi" w:hAnsiTheme="minorHAnsi"/>
                  <w:bCs/>
                </w:rPr>
                <w:t>Supervisor</w:t>
              </w:r>
            </w:ins>
          </w:p>
        </w:tc>
      </w:tr>
      <w:tr w:rsidR="009076F4" w:rsidRPr="00FF5201" w:rsidTr="009076F4">
        <w:trPr>
          <w:cantSplit/>
          <w:ins w:id="653" w:author="Palacherla, Susmitha C (NONUS)" w:date="2017-10-13T09:34:00Z"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ins w:id="654" w:author="Palacherla, Susmitha C (NONUS)" w:date="2017-10-13T09:34:00Z"/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655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656" w:author="Palacherla, Susmitha C (NONUS)" w:date="2017-10-13T09:34:00Z"/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657" w:author="Palacherla, Susmitha C (NONUS)" w:date="2017-10-13T09:34:00Z"/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658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659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660" w:author="Palacherla, Susmitha C (NONUS)" w:date="2017-10-13T09:34:00Z"/>
                <w:rFonts w:asciiTheme="minorHAnsi" w:hAnsiTheme="minorHAnsi"/>
                <w:bCs/>
              </w:rPr>
            </w:pPr>
            <w:ins w:id="661" w:author="Palacherla, Susmitha C (NONUS)" w:date="2017-10-13T10:20:00Z">
              <w:r>
                <w:rPr>
                  <w:rFonts w:asciiTheme="minorHAnsi" w:hAnsiTheme="minorHAnsi"/>
                  <w:bCs/>
                </w:rPr>
                <w:lastRenderedPageBreak/>
                <w:t>5.</w:t>
              </w:r>
            </w:ins>
            <w:ins w:id="662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6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663" w:author="Palacherla, Susmitha C (NONUS)" w:date="2017-10-13T09:34:00Z"/>
                <w:bCs/>
              </w:rPr>
            </w:pPr>
            <w:ins w:id="664" w:author="Palacherla, Susmitha C (NONUS)" w:date="2017-10-13T09:34:00Z">
              <w:r>
                <w:rPr>
                  <w:bCs/>
                </w:rPr>
                <w:t xml:space="preserve">Verify following attributes in </w:t>
              </w:r>
              <w:proofErr w:type="spellStart"/>
              <w:r>
                <w:rPr>
                  <w:bCs/>
                </w:rPr>
                <w:t>Coaching_Log_Reason</w:t>
              </w:r>
              <w:proofErr w:type="spellEnd"/>
              <w:r>
                <w:rPr>
                  <w:bCs/>
                </w:rPr>
                <w:t xml:space="preserve"> table</w:t>
              </w:r>
            </w:ins>
          </w:p>
          <w:p w:rsidR="009076F4" w:rsidRDefault="009076F4" w:rsidP="009076F4">
            <w:pPr>
              <w:rPr>
                <w:ins w:id="665" w:author="Palacherla, Susmitha C (NONUS)" w:date="2017-10-13T09:34:00Z"/>
                <w:bCs/>
              </w:rPr>
            </w:pPr>
          </w:p>
          <w:p w:rsidR="009076F4" w:rsidRDefault="009076F4" w:rsidP="009076F4">
            <w:pPr>
              <w:rPr>
                <w:ins w:id="666" w:author="Palacherla, Susmitha C (NONUS)" w:date="2017-10-13T09:34:00Z"/>
                <w:bCs/>
              </w:rPr>
            </w:pPr>
            <w:ins w:id="667" w:author="Palacherla, Susmitha C (NONUS)" w:date="2017-10-13T09:34:00Z">
              <w:r>
                <w:rPr>
                  <w:bCs/>
                </w:rPr>
                <w:t xml:space="preserve">In </w:t>
              </w:r>
              <w:proofErr w:type="spellStart"/>
              <w:r>
                <w:rPr>
                  <w:bCs/>
                </w:rPr>
                <w:t>ssms</w:t>
              </w:r>
              <w:proofErr w:type="spellEnd"/>
              <w:r>
                <w:rPr>
                  <w:bCs/>
                </w:rPr>
                <w:t xml:space="preserve"> window</w:t>
              </w:r>
            </w:ins>
          </w:p>
          <w:p w:rsidR="009076F4" w:rsidRDefault="009076F4" w:rsidP="009076F4">
            <w:pPr>
              <w:rPr>
                <w:ins w:id="668" w:author="Palacherla, Susmitha C (NONUS)" w:date="2017-10-13T09:34:00Z"/>
                <w:bCs/>
              </w:rPr>
            </w:pPr>
            <w:ins w:id="669" w:author="Palacherla, Susmitha C (NONUS)" w:date="2017-10-13T09:34:00Z">
              <w:r>
                <w:rPr>
                  <w:bCs/>
                </w:rPr>
                <w:t>Run below SQL</w:t>
              </w:r>
            </w:ins>
          </w:p>
          <w:p w:rsidR="009076F4" w:rsidRDefault="009076F4" w:rsidP="009076F4">
            <w:pPr>
              <w:rPr>
                <w:ins w:id="670" w:author="Palacherla, Susmitha C (NONUS)" w:date="2017-10-13T09:34:00Z"/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671" w:author="Palacherla, Susmitha C (NONUS)" w:date="2017-10-13T09:34:00Z"/>
                <w:rFonts w:ascii="Courier New" w:hAnsi="Courier New" w:cs="Courier New"/>
                <w:noProof/>
                <w:color w:val="808080"/>
              </w:rPr>
            </w:pPr>
            <w:ins w:id="672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SELECT</w:t>
              </w:r>
              <w:r>
                <w:rPr>
                  <w:rFonts w:ascii="Courier New" w:hAnsi="Courier New" w:cs="Courier New"/>
                  <w:noProof/>
                </w:rPr>
                <w:t xml:space="preserve"> CLR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.*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673" w:author="Palacherla, Susmitha C (NONUS)" w:date="2017-10-13T09:34:00Z"/>
                <w:rFonts w:ascii="Courier New" w:hAnsi="Courier New" w:cs="Courier New"/>
                <w:noProof/>
              </w:rPr>
            </w:pPr>
            <w:ins w:id="674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FROM</w:t>
              </w:r>
              <w:r>
                <w:rPr>
                  <w:rFonts w:ascii="Courier New" w:hAnsi="Courier New" w:cs="Courier New"/>
                  <w:noProof/>
                </w:rPr>
                <w:t xml:space="preserve"> 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 xml:space="preserve">[Coaching_Log]CL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JOIN</w:t>
              </w:r>
              <w:r>
                <w:rPr>
                  <w:rFonts w:ascii="Courier New" w:hAnsi="Courier New" w:cs="Courier New"/>
                  <w:noProof/>
                </w:rPr>
                <w:t xml:space="preserve"> 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[Coaching_Log_Reason]CLR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675" w:author="Palacherla, Susmitha C (NONUS)" w:date="2017-10-13T09:34:00Z"/>
                <w:rFonts w:ascii="Courier New" w:hAnsi="Courier New" w:cs="Courier New"/>
                <w:noProof/>
              </w:rPr>
            </w:pPr>
            <w:ins w:id="676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ON</w:t>
              </w:r>
              <w:r>
                <w:rPr>
                  <w:rFonts w:ascii="Courier New" w:hAnsi="Courier New" w:cs="Courier New"/>
                  <w:noProof/>
                </w:rPr>
                <w:t xml:space="preserve"> CL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 xml:space="preserve">CoachingID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=</w:t>
              </w:r>
              <w:r>
                <w:rPr>
                  <w:rFonts w:ascii="Courier New" w:hAnsi="Courier New" w:cs="Courier New"/>
                  <w:noProof/>
                </w:rPr>
                <w:t xml:space="preserve"> CLR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CoachingID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677" w:author="Palacherla, Susmitha C (NONUS)" w:date="2017-10-13T09:34:00Z"/>
                <w:rFonts w:ascii="Courier New" w:hAnsi="Courier New" w:cs="Courier New"/>
                <w:noProof/>
              </w:rPr>
            </w:pPr>
            <w:ins w:id="678" w:author="Palacherla, Susmitha C (NONUS)" w:date="2017-10-13T09:34:00Z">
              <w:r>
                <w:rPr>
                  <w:rFonts w:ascii="Courier New" w:hAnsi="Courier New" w:cs="Courier New"/>
                  <w:noProof/>
                </w:rPr>
                <w:t xml:space="preserve"> 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where</w:t>
              </w:r>
              <w:r>
                <w:rPr>
                  <w:rFonts w:ascii="Courier New" w:hAnsi="Courier New" w:cs="Courier New"/>
                  <w:noProof/>
                </w:rPr>
                <w:t xml:space="preserve"> strReportCode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=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679" w:author="Palacherla, Susmitha C (NONUS)" w:date="2017-10-13T09:34:00Z"/>
                <w:rFonts w:ascii="Courier New" w:hAnsi="Courier New" w:cs="Courier New"/>
                <w:noProof/>
                <w:color w:val="FF0000"/>
              </w:rPr>
            </w:pPr>
            <w:ins w:id="680" w:author="Palacherla, Susmitha C (NONUS)" w:date="2017-10-13T09:34:00Z">
              <w:r>
                <w:rPr>
                  <w:rFonts w:ascii="Courier New" w:hAnsi="Courier New" w:cs="Courier New"/>
                  <w:noProof/>
                  <w:color w:val="FF0000"/>
                </w:rPr>
                <w:t>'xxxccyymmdd '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681" w:author="Palacherla, Susmitha C (NONUS)" w:date="2017-10-13T09:34:00Z"/>
                <w:rFonts w:ascii="Courier New" w:hAnsi="Courier New" w:cs="Courier New"/>
                <w:noProof/>
                <w:color w:val="0000FF"/>
              </w:rPr>
            </w:pPr>
            <w:ins w:id="682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GO</w:t>
              </w:r>
            </w:ins>
          </w:p>
          <w:p w:rsidR="009076F4" w:rsidRPr="007966F6" w:rsidRDefault="009076F4" w:rsidP="009076F4">
            <w:pPr>
              <w:rPr>
                <w:ins w:id="683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684" w:author="Palacherla, Susmitha C (NONUS)" w:date="2017-10-13T09:34:00Z"/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685" w:author="Palacherla, Susmitha C (NONUS)" w:date="2017-10-13T09:34:00Z"/>
                <w:bCs/>
              </w:rPr>
            </w:pPr>
            <w:ins w:id="686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687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688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689" w:author="Palacherla, Susmitha C (NONUS)" w:date="2017-10-13T09:34:00Z"/>
                <w:rFonts w:asciiTheme="minorHAnsi" w:hAnsiTheme="minorHAnsi"/>
                <w:bCs/>
              </w:rPr>
            </w:pPr>
            <w:ins w:id="690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691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6.1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692" w:author="Palacherla, Susmitha C (NONUS)" w:date="2017-10-13T09:34:00Z"/>
                <w:bCs/>
              </w:rPr>
            </w:pPr>
            <w:ins w:id="693" w:author="Palacherla, Susmitha C (NONUS)" w:date="2017-10-13T09:34:00Z">
              <w:r>
                <w:rPr>
                  <w:bCs/>
                </w:rPr>
                <w:t>Coaching Reason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694" w:author="Palacherla, Susmitha C (NONUS)" w:date="2017-10-13T09:34:00Z"/>
                <w:bCs/>
              </w:rPr>
            </w:pPr>
            <w:ins w:id="695" w:author="Palacherla, Susmitha C (NONUS)" w:date="2017-10-13T09:34:00Z">
              <w:r>
                <w:rPr>
                  <w:bCs/>
                </w:rPr>
                <w:t>3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696" w:author="Palacherla, Susmitha C (NONUS)" w:date="2017-10-13T09:34:00Z"/>
              </w:rPr>
            </w:pPr>
            <w:ins w:id="697" w:author="Palacherla, Susmitha C (NONUS)" w:date="2017-10-13T09:34:00Z">
              <w:r w:rsidRPr="00CF4474"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698" w:author="Palacherla, Susmitha C (NONUS)" w:date="2017-10-13T09:34:00Z"/>
                <w:rFonts w:asciiTheme="minorHAnsi" w:hAnsiTheme="minorHAnsi"/>
                <w:bCs/>
              </w:rPr>
            </w:pPr>
            <w:ins w:id="699" w:author="Palacherla, Susmitha C (NONUS)" w:date="2017-10-13T09:34:00Z">
              <w:r>
                <w:rPr>
                  <w:rFonts w:eastAsia="Calibri"/>
                  <w:color w:val="000000"/>
                </w:rPr>
                <w:t>Attendance</w:t>
              </w:r>
              <w:r>
                <w:rPr>
                  <w:rFonts w:asciiTheme="minorHAnsi" w:hAnsiTheme="minorHAnsi"/>
                  <w:bCs/>
                </w:rPr>
                <w:t xml:space="preserve">  - </w:t>
              </w:r>
            </w:ins>
          </w:p>
        </w:tc>
      </w:tr>
      <w:tr w:rsidR="009076F4" w:rsidRPr="00FF5201" w:rsidTr="009076F4">
        <w:trPr>
          <w:cantSplit/>
          <w:ins w:id="700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701" w:author="Palacherla, Susmitha C (NONUS)" w:date="2017-10-13T09:34:00Z"/>
                <w:rFonts w:asciiTheme="minorHAnsi" w:hAnsiTheme="minorHAnsi"/>
                <w:bCs/>
              </w:rPr>
            </w:pPr>
            <w:ins w:id="702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703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6.2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704" w:author="Palacherla, Susmitha C (NONUS)" w:date="2017-10-13T09:34:00Z"/>
                <w:bCs/>
              </w:rPr>
            </w:pPr>
            <w:ins w:id="705" w:author="Palacherla, Susmitha C (NONUS)" w:date="2017-10-13T09:34:00Z">
              <w:r>
                <w:rPr>
                  <w:bCs/>
                </w:rPr>
                <w:t>Coaching Sub Reason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706" w:author="Palacherla, Susmitha C (NONUS)" w:date="2017-10-13T09:34:00Z"/>
                <w:bCs/>
              </w:rPr>
            </w:pPr>
            <w:ins w:id="707" w:author="Palacherla, Susmitha C (NONUS)" w:date="2017-10-13T09:34:00Z">
              <w:r>
                <w:rPr>
                  <w:bCs/>
                </w:rPr>
                <w:t>242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708" w:author="Palacherla, Susmitha C (NONUS)" w:date="2017-10-13T09:34:00Z"/>
              </w:rPr>
            </w:pPr>
            <w:ins w:id="709" w:author="Palacherla, Susmitha C (NONUS)" w:date="2017-10-13T09:34:00Z">
              <w:r w:rsidRPr="00CF4474"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Default="009076F4" w:rsidP="009076F4">
            <w:pPr>
              <w:rPr>
                <w:ins w:id="710" w:author="Palacherla, Susmitha C (NONUS)" w:date="2017-10-13T09:34:00Z"/>
              </w:rPr>
            </w:pPr>
            <w:ins w:id="711" w:author="Palacherla, Susmitha C (NONUS)" w:date="2017-10-13T09:34:00Z">
              <w:r w:rsidRPr="0021158A">
                <w:rPr>
                  <w:rFonts w:eastAsia="Calibri"/>
                  <w:color w:val="000000"/>
                </w:rPr>
                <w:t>Discrepancy Tracking</w:t>
              </w:r>
            </w:ins>
          </w:p>
        </w:tc>
      </w:tr>
      <w:tr w:rsidR="009076F4" w:rsidRPr="00FF5201" w:rsidTr="009076F4">
        <w:trPr>
          <w:cantSplit/>
          <w:ins w:id="712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713" w:author="Palacherla, Susmitha C (NONUS)" w:date="2017-10-13T09:34:00Z"/>
                <w:rFonts w:asciiTheme="minorHAnsi" w:hAnsiTheme="minorHAnsi"/>
                <w:bCs/>
              </w:rPr>
            </w:pPr>
            <w:ins w:id="714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715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6.3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716" w:author="Palacherla, Susmitha C (NONUS)" w:date="2017-10-13T09:34:00Z"/>
                <w:bCs/>
              </w:rPr>
            </w:pPr>
            <w:ins w:id="717" w:author="Palacherla, Susmitha C (NONUS)" w:date="2017-10-13T09:34:00Z">
              <w:r>
                <w:rPr>
                  <w:bCs/>
                </w:rPr>
                <w:t>Value</w:t>
              </w:r>
            </w:ins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718" w:author="Palacherla, Susmitha C (NONUS)" w:date="2017-10-13T09:34:00Z"/>
                <w:bCs/>
              </w:rPr>
            </w:pPr>
            <w:ins w:id="719" w:author="Palacherla, Susmitha C (NONUS)" w:date="2017-10-13T09:34:00Z">
              <w:r>
                <w:rPr>
                  <w:bCs/>
                </w:rPr>
                <w:t>Opportunity (From feed)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720" w:author="Palacherla, Susmitha C (NONUS)" w:date="2017-10-13T09:34:00Z"/>
              </w:rPr>
            </w:pPr>
            <w:ins w:id="721" w:author="Palacherla, Susmitha C (NONUS)" w:date="2017-10-13T09:34:00Z">
              <w:r w:rsidRPr="00CF4474"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Default="009076F4" w:rsidP="009076F4">
            <w:pPr>
              <w:rPr>
                <w:ins w:id="722" w:author="Palacherla, Susmitha C (NONUS)" w:date="2017-10-13T09:34:00Z"/>
              </w:rPr>
            </w:pPr>
            <w:ins w:id="723" w:author="Palacherla, Susmitha C (NONUS)" w:date="2017-10-13T09:34:00Z">
              <w:r w:rsidRPr="001F7A19">
                <w:rPr>
                  <w:rFonts w:asciiTheme="minorHAnsi" w:hAnsiTheme="minorHAnsi"/>
                  <w:bCs/>
                </w:rPr>
                <w:t xml:space="preserve">For </w:t>
              </w:r>
              <w:r>
                <w:rPr>
                  <w:rFonts w:asciiTheme="minorHAnsi" w:hAnsiTheme="minorHAnsi"/>
                  <w:bCs/>
                </w:rPr>
                <w:t>SEA</w:t>
              </w:r>
            </w:ins>
          </w:p>
        </w:tc>
      </w:tr>
      <w:tr w:rsidR="009076F4" w:rsidRPr="00FF5201" w:rsidTr="009076F4">
        <w:trPr>
          <w:cantSplit/>
          <w:ins w:id="724" w:author="Palacherla, Susmitha C (NONUS)" w:date="2017-10-13T09:34:00Z"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ins w:id="725" w:author="Palacherla, Susmitha C (NONUS)" w:date="2017-10-13T09:34:00Z"/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726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727" w:author="Palacherla, Susmitha C (NONUS)" w:date="2017-10-13T09:34:00Z"/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728" w:author="Palacherla, Susmitha C (NONUS)" w:date="2017-10-13T09:34:00Z"/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729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730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731" w:author="Palacherla, Susmitha C (NONUS)" w:date="2017-10-13T09:34:00Z"/>
                <w:rFonts w:asciiTheme="minorHAnsi" w:hAnsiTheme="minorHAnsi"/>
                <w:bCs/>
              </w:rPr>
            </w:pPr>
            <w:ins w:id="732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733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7</w:t>
              </w:r>
            </w:ins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734" w:author="Palacherla, Susmitha C (NONUS)" w:date="2017-10-13T09:34:00Z"/>
                <w:bCs/>
              </w:rPr>
            </w:pPr>
            <w:ins w:id="735" w:author="Palacherla, Susmitha C (NONUS)" w:date="2017-10-13T09:34:00Z">
              <w:r>
                <w:rPr>
                  <w:bCs/>
                </w:rPr>
                <w:t>Check rejected table for rejected logs and reject reasons</w:t>
              </w:r>
            </w:ins>
          </w:p>
        </w:tc>
        <w:tc>
          <w:tcPr>
            <w:tcW w:w="4500" w:type="dxa"/>
          </w:tcPr>
          <w:p w:rsidR="009076F4" w:rsidRDefault="009076F4" w:rsidP="009076F4">
            <w:pPr>
              <w:rPr>
                <w:ins w:id="736" w:author="Palacherla, Susmitha C (NONUS)" w:date="2017-10-13T09:34:00Z"/>
                <w:bCs/>
              </w:rPr>
            </w:pPr>
            <w:ins w:id="737" w:author="Palacherla, Susmitha C (NONUS)" w:date="2017-10-13T09:34:00Z">
              <w:r>
                <w:rPr>
                  <w:bCs/>
                </w:rPr>
                <w:t>Invalid Employee</w:t>
              </w:r>
            </w:ins>
          </w:p>
          <w:p w:rsidR="009076F4" w:rsidRDefault="009076F4" w:rsidP="009076F4">
            <w:pPr>
              <w:rPr>
                <w:ins w:id="738" w:author="Palacherla, Susmitha C (NONUS)" w:date="2017-10-13T09:34:00Z"/>
                <w:bCs/>
              </w:rPr>
            </w:pPr>
            <w:ins w:id="739" w:author="Palacherla, Susmitha C (NONUS)" w:date="2017-10-13T09:34:00Z">
              <w:r>
                <w:rPr>
                  <w:bCs/>
                </w:rPr>
                <w:t>Inactive Employee</w:t>
              </w:r>
            </w:ins>
          </w:p>
          <w:p w:rsidR="009076F4" w:rsidRDefault="009076F4" w:rsidP="009076F4">
            <w:pPr>
              <w:rPr>
                <w:ins w:id="740" w:author="Palacherla, Susmitha C (NONUS)" w:date="2017-10-13T09:34:00Z"/>
                <w:bCs/>
              </w:rPr>
            </w:pPr>
            <w:ins w:id="741" w:author="Palacherla, Susmitha C (NONUS)" w:date="2017-10-13T09:34:00Z">
              <w:r>
                <w:rPr>
                  <w:bCs/>
                </w:rPr>
                <w:t>Employee does not belong to Supervisor</w:t>
              </w:r>
            </w:ins>
          </w:p>
          <w:p w:rsidR="009076F4" w:rsidRPr="007966F6" w:rsidRDefault="009076F4" w:rsidP="009076F4">
            <w:pPr>
              <w:rPr>
                <w:ins w:id="742" w:author="Palacherla, Susmitha C (NONUS)" w:date="2017-10-13T09:34:00Z"/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743" w:author="Palacherla, Susmitha C (NONUS)" w:date="2017-10-13T09:34:00Z"/>
                <w:bCs/>
              </w:rPr>
            </w:pPr>
            <w:ins w:id="744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745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746" w:author="Palacherla, Susmitha C (NONUS)" w:date="2017-10-13T09:34:00Z"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ins w:id="747" w:author="Palacherla, Susmitha C (NONUS)" w:date="2017-10-13T09:34:00Z"/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748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749" w:author="Palacherla, Susmitha C (NONUS)" w:date="2017-10-13T09:34:00Z"/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750" w:author="Palacherla, Susmitha C (NONUS)" w:date="2017-10-13T09:34:00Z"/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751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752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753" w:author="Palacherla, Susmitha C (NONUS)" w:date="2017-10-13T09:34:00Z"/>
                <w:rFonts w:asciiTheme="minorHAnsi" w:hAnsiTheme="minorHAnsi"/>
                <w:bCs/>
              </w:rPr>
            </w:pPr>
            <w:ins w:id="754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755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8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756" w:author="Palacherla, Susmitha C (NONUS)" w:date="2017-10-13T09:34:00Z"/>
                <w:bCs/>
              </w:rPr>
            </w:pPr>
            <w:ins w:id="757" w:author="Palacherla, Susmitha C (NONUS)" w:date="2017-10-13T09:34:00Z">
              <w:r>
                <w:rPr>
                  <w:bCs/>
                </w:rPr>
                <w:t xml:space="preserve">Check records flagged from Notification from backend by running </w:t>
              </w:r>
              <w:proofErr w:type="spellStart"/>
              <w:r>
                <w:rPr>
                  <w:bCs/>
                </w:rPr>
                <w:t>sp</w:t>
              </w:r>
              <w:proofErr w:type="spellEnd"/>
            </w:ins>
          </w:p>
          <w:p w:rsidR="009076F4" w:rsidRDefault="009076F4" w:rsidP="009076F4">
            <w:pPr>
              <w:rPr>
                <w:ins w:id="758" w:author="Palacherla, Susmitha C (NONUS)" w:date="2017-10-13T09:34:00Z"/>
                <w:bCs/>
              </w:rPr>
            </w:pPr>
            <w:ins w:id="759" w:author="Palacherla, Susmitha C (NONUS)" w:date="2017-10-13T09:34:00Z">
              <w:r>
                <w:rPr>
                  <w:bCs/>
                </w:rPr>
                <w:t xml:space="preserve">In </w:t>
              </w:r>
              <w:proofErr w:type="spellStart"/>
              <w:r>
                <w:rPr>
                  <w:bCs/>
                </w:rPr>
                <w:t>ssms</w:t>
              </w:r>
              <w:proofErr w:type="spellEnd"/>
              <w:r>
                <w:rPr>
                  <w:bCs/>
                </w:rPr>
                <w:t xml:space="preserve"> window</w:t>
              </w:r>
            </w:ins>
          </w:p>
          <w:p w:rsidR="009076F4" w:rsidRDefault="009076F4" w:rsidP="009076F4">
            <w:pPr>
              <w:rPr>
                <w:ins w:id="760" w:author="Palacherla, Susmitha C (NONUS)" w:date="2017-10-13T09:34:00Z"/>
                <w:bCs/>
              </w:rPr>
            </w:pPr>
            <w:ins w:id="761" w:author="Palacherla, Susmitha C (NONUS)" w:date="2017-10-13T09:34:00Z">
              <w:r>
                <w:rPr>
                  <w:bCs/>
                </w:rPr>
                <w:t>Run below SQL</w:t>
              </w:r>
            </w:ins>
          </w:p>
          <w:p w:rsidR="009076F4" w:rsidRDefault="009076F4" w:rsidP="009076F4">
            <w:pPr>
              <w:rPr>
                <w:ins w:id="762" w:author="Palacherla, Susmitha C (NONUS)" w:date="2017-10-13T09:34:00Z"/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763" w:author="Palacherla, Susmitha C (NONUS)" w:date="2017-10-13T09:34:00Z"/>
                <w:rFonts w:ascii="Courier New" w:hAnsi="Courier New" w:cs="Courier New"/>
                <w:noProof/>
                <w:color w:val="0000FF"/>
              </w:rPr>
            </w:pPr>
            <w:ins w:id="764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DECLARE</w:t>
              </w:r>
              <w:r>
                <w:rPr>
                  <w:rFonts w:ascii="Courier New" w:hAnsi="Courier New" w:cs="Courier New"/>
                  <w:noProof/>
                </w:rPr>
                <w:tab/>
                <w:t xml:space="preserve">@return_value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int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765" w:author="Palacherla, Susmitha C (NONUS)" w:date="2017-10-13T09:34:00Z"/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766" w:author="Palacherla, Susmitha C (NONUS)" w:date="2017-10-13T09:34:00Z"/>
                <w:rFonts w:ascii="Courier New" w:hAnsi="Courier New" w:cs="Courier New"/>
                <w:noProof/>
              </w:rPr>
            </w:pPr>
            <w:ins w:id="767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EXEC</w:t>
              </w:r>
              <w:r>
                <w:rPr>
                  <w:rFonts w:ascii="Courier New" w:hAnsi="Courier New" w:cs="Courier New"/>
                  <w:noProof/>
                </w:rPr>
                <w:tab/>
                <w:t xml:space="preserve">@return_value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=</w:t>
              </w:r>
              <w:r>
                <w:rPr>
                  <w:rFonts w:ascii="Courier New" w:hAnsi="Courier New" w:cs="Courier New"/>
                  <w:noProof/>
                </w:rPr>
                <w:t xml:space="preserve"> 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[sp_SelectCoaching4Contact]</w:t>
              </w:r>
            </w:ins>
          </w:p>
          <w:p w:rsidR="009076F4" w:rsidRDefault="009076F4" w:rsidP="009076F4">
            <w:pPr>
              <w:overflowPunct/>
              <w:textAlignment w:val="auto"/>
              <w:rPr>
                <w:ins w:id="768" w:author="Palacherla, Susmitha C (NONUS)" w:date="2017-10-13T09:34:00Z"/>
                <w:rFonts w:ascii="Courier New" w:hAnsi="Courier New" w:cs="Courier New"/>
                <w:noProof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ins w:id="769" w:author="Palacherla, Susmitha C (NONUS)" w:date="2017-10-13T09:34:00Z"/>
                <w:rFonts w:ascii="Courier New" w:hAnsi="Courier New" w:cs="Courier New"/>
                <w:noProof/>
              </w:rPr>
            </w:pPr>
            <w:ins w:id="770" w:author="Palacherla, Susmitha C (NONUS)" w:date="2017-10-13T09:34:00Z">
              <w:r>
                <w:rPr>
                  <w:rFonts w:ascii="Courier New" w:hAnsi="Courier New" w:cs="Courier New"/>
                  <w:noProof/>
                  <w:color w:val="0000FF"/>
                </w:rPr>
                <w:t>SELECT</w:t>
              </w:r>
              <w:r>
                <w:rPr>
                  <w:rFonts w:ascii="Courier New" w:hAnsi="Courier New" w:cs="Courier New"/>
                  <w:noProof/>
                </w:rPr>
                <w:tab/>
              </w:r>
              <w:r>
                <w:rPr>
                  <w:rFonts w:ascii="Courier New" w:hAnsi="Courier New" w:cs="Courier New"/>
                  <w:noProof/>
                  <w:color w:val="FF0000"/>
                </w:rPr>
                <w:t>'Return Value'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=</w:t>
              </w:r>
              <w:r>
                <w:rPr>
                  <w:rFonts w:ascii="Courier New" w:hAnsi="Courier New" w:cs="Courier New"/>
                  <w:noProof/>
                </w:rPr>
                <w:t xml:space="preserve"> @return_value</w:t>
              </w:r>
            </w:ins>
          </w:p>
          <w:p w:rsidR="009076F4" w:rsidRPr="007966F6" w:rsidRDefault="009076F4" w:rsidP="009076F4">
            <w:pPr>
              <w:rPr>
                <w:ins w:id="771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ins w:id="772" w:author="Palacherla, Susmitha C (NONUS)" w:date="2017-10-13T09:34:00Z"/>
                <w:bCs/>
              </w:rPr>
            </w:pPr>
            <w:ins w:id="773" w:author="Palacherla, Susmitha C (NONUS)" w:date="2017-10-13T09:34:00Z">
              <w:r>
                <w:rPr>
                  <w:bCs/>
                </w:rPr>
                <w:t>Should return all logs from loaded file which does not have any missing email attributes.</w:t>
              </w:r>
            </w:ins>
          </w:p>
          <w:p w:rsidR="009076F4" w:rsidRPr="007966F6" w:rsidRDefault="009076F4" w:rsidP="009076F4">
            <w:pPr>
              <w:rPr>
                <w:ins w:id="774" w:author="Palacherla, Susmitha C (NONUS)" w:date="2017-10-13T09:34:00Z"/>
                <w:bCs/>
              </w:rPr>
            </w:pPr>
            <w:ins w:id="775" w:author="Palacherla, Susmitha C (NONUS)" w:date="2017-10-13T09:34:00Z">
              <w:r>
                <w:t>Email notifications will be sent to the coaching log recipient and the recipient’s supervisor.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776" w:author="Palacherla, Susmitha C (NONUS)" w:date="2017-10-13T09:34:00Z"/>
                <w:bCs/>
              </w:rPr>
            </w:pPr>
            <w:ins w:id="777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778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779" w:author="Palacherla, Susmitha C (NONUS)" w:date="2017-10-13T09:34:00Z"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ins w:id="780" w:author="Palacherla, Susmitha C (NONUS)" w:date="2017-10-13T09:34:00Z"/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781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782" w:author="Palacherla, Susmitha C (NONUS)" w:date="2017-10-13T09:34:00Z"/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783" w:author="Palacherla, Susmitha C (NONUS)" w:date="2017-10-13T09:34:00Z"/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784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785" w:author="Palacherla, Susmitha C (NONUS)" w:date="2017-10-13T09:34:00Z"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ins w:id="786" w:author="Palacherla, Susmitha C (NONUS)" w:date="2017-10-13T09:34:00Z"/>
                <w:rFonts w:asciiTheme="minorHAnsi" w:hAnsiTheme="minorHAnsi"/>
                <w:bCs/>
              </w:rPr>
            </w:pPr>
            <w:ins w:id="787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788" w:author="Palacherla, Susmitha C (NONUS)" w:date="2017-10-13T09:34:00Z">
              <w:r w:rsidR="009076F4">
                <w:rPr>
                  <w:rFonts w:asciiTheme="minorHAnsi" w:hAnsiTheme="minorHAnsi"/>
                  <w:bCs/>
                </w:rPr>
                <w:t>9</w:t>
              </w:r>
            </w:ins>
          </w:p>
        </w:tc>
        <w:tc>
          <w:tcPr>
            <w:tcW w:w="3960" w:type="dxa"/>
          </w:tcPr>
          <w:p w:rsidR="009076F4" w:rsidRDefault="009076F4" w:rsidP="009076F4">
            <w:pPr>
              <w:rPr>
                <w:ins w:id="789" w:author="Palacherla, Susmitha C (NONUS)" w:date="2017-10-13T09:34:00Z"/>
                <w:bCs/>
              </w:rPr>
            </w:pPr>
            <w:ins w:id="790" w:author="Palacherla, Susmitha C (NONUS)" w:date="2017-10-13T09:34:00Z">
              <w:r>
                <w:rPr>
                  <w:bCs/>
                </w:rPr>
                <w:t>Check Notification email</w:t>
              </w:r>
            </w:ins>
          </w:p>
          <w:p w:rsidR="009076F4" w:rsidRDefault="009076F4" w:rsidP="009076F4">
            <w:pPr>
              <w:rPr>
                <w:ins w:id="791" w:author="Palacherla, Susmitha C (NONUS)" w:date="2017-10-13T09:34:00Z"/>
                <w:noProof/>
              </w:rPr>
            </w:pPr>
            <w:ins w:id="792" w:author="Palacherla, Susmitha C (NONUS)" w:date="2017-10-13T09:34:00Z">
              <w:r>
                <w:rPr>
                  <w:noProof/>
                </w:rPr>
                <w:t>Login to ssms using ecljobowner</w:t>
              </w:r>
            </w:ins>
          </w:p>
          <w:p w:rsidR="009076F4" w:rsidRDefault="009076F4" w:rsidP="009076F4">
            <w:pPr>
              <w:rPr>
                <w:ins w:id="793" w:author="Palacherla, Susmitha C (NONUS)" w:date="2017-10-13T09:34:00Z"/>
                <w:noProof/>
              </w:rPr>
            </w:pPr>
            <w:ins w:id="794" w:author="Palacherla, Susmitha C (NONUS)" w:date="2017-10-13T09:34:00Z">
              <w:r>
                <w:rPr>
                  <w:noProof/>
                </w:rPr>
                <w:t>Right click on job CoachingNotifications</w:t>
              </w:r>
            </w:ins>
          </w:p>
          <w:p w:rsidR="009076F4" w:rsidRDefault="009076F4" w:rsidP="009076F4">
            <w:pPr>
              <w:rPr>
                <w:ins w:id="795" w:author="Palacherla, Susmitha C (NONUS)" w:date="2017-10-13T09:34:00Z"/>
                <w:bCs/>
              </w:rPr>
            </w:pPr>
            <w:ins w:id="796" w:author="Palacherla, Susmitha C (NONUS)" w:date="2017-10-13T09:34:00Z">
              <w:r>
                <w:rPr>
                  <w:noProof/>
                </w:rPr>
                <w:t>(*verify that Email addresses are set to test values by running previous test prior to running job)</w:t>
              </w:r>
            </w:ins>
          </w:p>
          <w:p w:rsidR="009076F4" w:rsidRPr="007966F6" w:rsidRDefault="009076F4" w:rsidP="009076F4">
            <w:pPr>
              <w:rPr>
                <w:ins w:id="797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798" w:author="Palacherla, Susmitha C (NONUS)" w:date="2017-10-13T09:34:00Z"/>
                <w:bCs/>
              </w:rPr>
            </w:pPr>
            <w:ins w:id="799" w:author="Palacherla, Susmitha C (NONUS)" w:date="2017-10-13T09:34:00Z">
              <w:r>
                <w:rPr>
                  <w:bCs/>
                </w:rPr>
                <w:t xml:space="preserve">Check Recipients, CC, subject, Body and </w:t>
              </w:r>
              <w:proofErr w:type="spellStart"/>
              <w:r>
                <w:rPr>
                  <w:bCs/>
                </w:rPr>
                <w:t>url</w:t>
              </w:r>
              <w:proofErr w:type="spellEnd"/>
              <w:r>
                <w:rPr>
                  <w:bCs/>
                </w:rPr>
                <w:t>.</w:t>
              </w:r>
            </w:ins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800" w:author="Palacherla, Susmitha C (NONUS)" w:date="2017-10-13T09:34:00Z"/>
                <w:bCs/>
              </w:rPr>
            </w:pPr>
            <w:ins w:id="801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802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  <w:ins w:id="803" w:author="Palacherla, Susmitha C (NONUS)" w:date="2017-10-13T09:34:00Z"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ins w:id="804" w:author="Palacherla, Susmitha C (NONUS)" w:date="2017-10-13T09:34:00Z"/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ins w:id="805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ins w:id="806" w:author="Palacherla, Susmitha C (NONUS)" w:date="2017-10-13T09:34:00Z"/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ins w:id="807" w:author="Palacherla, Susmitha C (NONUS)" w:date="2017-10-13T09:34:00Z"/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ins w:id="808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16738F" w:rsidRPr="00FF5201" w:rsidTr="0016738F">
        <w:tblPrEx>
          <w:tblW w:w="13500" w:type="dxa"/>
          <w:tblInd w:w="-612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809" w:author="Palacherla, Susmitha C (NONUS)" w:date="2017-10-13T10:19:00Z">
            <w:tblPrEx>
              <w:tblW w:w="13500" w:type="dxa"/>
              <w:tblInd w:w="-612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531"/>
          <w:ins w:id="810" w:author="Palacherla, Susmitha C (NONUS)" w:date="2017-10-13T09:34:00Z"/>
          <w:trPrChange w:id="811" w:author="Palacherla, Susmitha C (NONUS)" w:date="2017-10-13T10:19:00Z">
            <w:trPr>
              <w:cantSplit/>
            </w:trPr>
          </w:trPrChange>
        </w:trPr>
        <w:tc>
          <w:tcPr>
            <w:tcW w:w="900" w:type="dxa"/>
            <w:tcPrChange w:id="812" w:author="Palacherla, Susmitha C (NONUS)" w:date="2017-10-13T10:19:00Z">
              <w:tcPr>
                <w:tcW w:w="900" w:type="dxa"/>
              </w:tcPr>
            </w:tcPrChange>
          </w:tcPr>
          <w:p w:rsidR="0016738F" w:rsidRPr="00202208" w:rsidRDefault="0016738F" w:rsidP="0016738F">
            <w:pPr>
              <w:rPr>
                <w:ins w:id="813" w:author="Palacherla, Susmitha C (NONUS)" w:date="2017-10-13T09:34:00Z"/>
                <w:rFonts w:asciiTheme="minorHAnsi" w:hAnsiTheme="minorHAnsi"/>
                <w:bCs/>
              </w:rPr>
            </w:pPr>
            <w:ins w:id="814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815" w:author="Palacherla, Susmitha C (NONUS)" w:date="2017-10-13T09:34:00Z">
              <w:r>
                <w:rPr>
                  <w:rFonts w:asciiTheme="minorHAnsi" w:hAnsiTheme="minorHAnsi"/>
                  <w:bCs/>
                </w:rPr>
                <w:t>10</w:t>
              </w:r>
            </w:ins>
          </w:p>
        </w:tc>
        <w:tc>
          <w:tcPr>
            <w:tcW w:w="3960" w:type="dxa"/>
            <w:tcPrChange w:id="816" w:author="Palacherla, Susmitha C (NONUS)" w:date="2017-10-13T10:19:00Z">
              <w:tcPr>
                <w:tcW w:w="3960" w:type="dxa"/>
              </w:tcPr>
            </w:tcPrChange>
          </w:tcPr>
          <w:p w:rsidR="0016738F" w:rsidRDefault="0016738F" w:rsidP="0016738F">
            <w:pPr>
              <w:rPr>
                <w:ins w:id="817" w:author="Palacherla, Susmitha C (NONUS)" w:date="2017-10-13T10:18:00Z"/>
                <w:bCs/>
              </w:rPr>
            </w:pPr>
            <w:ins w:id="818" w:author="Palacherla, Susmitha C (NONUS)" w:date="2017-10-13T10:18:00Z">
              <w:r>
                <w:rPr>
                  <w:bCs/>
                </w:rPr>
                <w:t xml:space="preserve">Check records flagged from </w:t>
              </w:r>
              <w:proofErr w:type="spellStart"/>
              <w:r>
                <w:rPr>
                  <w:bCs/>
                </w:rPr>
                <w:t>Reminders</w:t>
              </w:r>
              <w:r>
                <w:rPr>
                  <w:bCs/>
                </w:rPr>
                <w:t>from</w:t>
              </w:r>
              <w:proofErr w:type="spellEnd"/>
              <w:r>
                <w:rPr>
                  <w:bCs/>
                </w:rPr>
                <w:t xml:space="preserve"> backend by running </w:t>
              </w:r>
              <w:proofErr w:type="spellStart"/>
              <w:r>
                <w:rPr>
                  <w:bCs/>
                </w:rPr>
                <w:t>sp</w:t>
              </w:r>
              <w:proofErr w:type="spellEnd"/>
            </w:ins>
          </w:p>
          <w:p w:rsidR="0016738F" w:rsidRDefault="0016738F" w:rsidP="0016738F">
            <w:pPr>
              <w:rPr>
                <w:ins w:id="819" w:author="Palacherla, Susmitha C (NONUS)" w:date="2017-10-13T10:18:00Z"/>
                <w:bCs/>
              </w:rPr>
            </w:pPr>
            <w:ins w:id="820" w:author="Palacherla, Susmitha C (NONUS)" w:date="2017-10-13T10:18:00Z">
              <w:r>
                <w:rPr>
                  <w:bCs/>
                </w:rPr>
                <w:t xml:space="preserve">In </w:t>
              </w:r>
              <w:proofErr w:type="spellStart"/>
              <w:r>
                <w:rPr>
                  <w:bCs/>
                </w:rPr>
                <w:t>ssms</w:t>
              </w:r>
              <w:proofErr w:type="spellEnd"/>
              <w:r>
                <w:rPr>
                  <w:bCs/>
                </w:rPr>
                <w:t xml:space="preserve"> window</w:t>
              </w:r>
            </w:ins>
          </w:p>
          <w:p w:rsidR="0016738F" w:rsidRDefault="0016738F" w:rsidP="0016738F">
            <w:pPr>
              <w:rPr>
                <w:ins w:id="821" w:author="Palacherla, Susmitha C (NONUS)" w:date="2017-10-13T10:18:00Z"/>
                <w:bCs/>
              </w:rPr>
            </w:pPr>
            <w:ins w:id="822" w:author="Palacherla, Susmitha C (NONUS)" w:date="2017-10-13T10:18:00Z">
              <w:r>
                <w:rPr>
                  <w:bCs/>
                </w:rPr>
                <w:t>Run below SQL</w:t>
              </w:r>
            </w:ins>
          </w:p>
          <w:p w:rsidR="0016738F" w:rsidRDefault="0016738F" w:rsidP="0016738F">
            <w:pPr>
              <w:rPr>
                <w:ins w:id="823" w:author="Palacherla, Susmitha C (NONUS)" w:date="2017-10-13T10:18:00Z"/>
                <w:bCs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ins w:id="824" w:author="Palacherla, Susmitha C (NONUS)" w:date="2017-10-13T10:18:00Z"/>
                <w:rFonts w:ascii="Courier New" w:hAnsi="Courier New" w:cs="Courier New"/>
                <w:noProof/>
                <w:color w:val="0000FF"/>
              </w:rPr>
            </w:pPr>
            <w:ins w:id="825" w:author="Palacherla, Susmitha C (NONUS)" w:date="2017-10-13T10:18:00Z">
              <w:r>
                <w:rPr>
                  <w:rFonts w:ascii="Courier New" w:hAnsi="Courier New" w:cs="Courier New"/>
                  <w:noProof/>
                  <w:color w:val="0000FF"/>
                </w:rPr>
                <w:t>DECLARE</w:t>
              </w:r>
              <w:r>
                <w:rPr>
                  <w:rFonts w:ascii="Courier New" w:hAnsi="Courier New" w:cs="Courier New"/>
                  <w:noProof/>
                </w:rPr>
                <w:tab/>
                <w:t xml:space="preserve">@return_value </w:t>
              </w:r>
              <w:r>
                <w:rPr>
                  <w:rFonts w:ascii="Courier New" w:hAnsi="Courier New" w:cs="Courier New"/>
                  <w:noProof/>
                  <w:color w:val="0000FF"/>
                </w:rPr>
                <w:t>int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826" w:author="Palacherla, Susmitha C (NONUS)" w:date="2017-10-13T10:18:00Z"/>
                <w:rFonts w:ascii="Courier New" w:hAnsi="Courier New" w:cs="Courier New"/>
                <w:noProof/>
                <w:color w:val="0000FF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ins w:id="827" w:author="Palacherla, Susmitha C (NONUS)" w:date="2017-10-13T10:18:00Z"/>
                <w:rFonts w:ascii="Courier New" w:hAnsi="Courier New" w:cs="Courier New"/>
                <w:noProof/>
              </w:rPr>
            </w:pPr>
            <w:ins w:id="828" w:author="Palacherla, Susmitha C (NONUS)" w:date="2017-10-13T10:18:00Z">
              <w:r>
                <w:rPr>
                  <w:rFonts w:ascii="Courier New" w:hAnsi="Courier New" w:cs="Courier New"/>
                  <w:noProof/>
                  <w:color w:val="0000FF"/>
                </w:rPr>
                <w:t>EXEC</w:t>
              </w:r>
              <w:r>
                <w:rPr>
                  <w:rFonts w:ascii="Courier New" w:hAnsi="Courier New" w:cs="Courier New"/>
                  <w:noProof/>
                </w:rPr>
                <w:tab/>
                <w:t xml:space="preserve">@return_value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=</w:t>
              </w:r>
              <w:r>
                <w:rPr>
                  <w:rFonts w:ascii="Courier New" w:hAnsi="Courier New" w:cs="Courier New"/>
                  <w:noProof/>
                </w:rPr>
                <w:t xml:space="preserve"> [EC]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.</w:t>
              </w:r>
              <w:r>
                <w:rPr>
                  <w:rFonts w:ascii="Courier New" w:hAnsi="Courier New" w:cs="Courier New"/>
                  <w:noProof/>
                </w:rPr>
                <w:t>[sp_SelectCoaching4</w:t>
              </w:r>
            </w:ins>
            <w:ins w:id="829" w:author="Palacherla, Susmitha C (NONUS)" w:date="2017-10-13T10:19:00Z">
              <w:r>
                <w:rPr>
                  <w:rFonts w:ascii="Courier New" w:hAnsi="Courier New" w:cs="Courier New"/>
                  <w:noProof/>
                </w:rPr>
                <w:t>Reminder</w:t>
              </w:r>
            </w:ins>
            <w:ins w:id="830" w:author="Palacherla, Susmitha C (NONUS)" w:date="2017-10-13T10:18:00Z">
              <w:r>
                <w:rPr>
                  <w:rFonts w:ascii="Courier New" w:hAnsi="Courier New" w:cs="Courier New"/>
                  <w:noProof/>
                </w:rPr>
                <w:t>]</w:t>
              </w:r>
            </w:ins>
          </w:p>
          <w:p w:rsidR="0016738F" w:rsidRDefault="0016738F" w:rsidP="0016738F">
            <w:pPr>
              <w:overflowPunct/>
              <w:textAlignment w:val="auto"/>
              <w:rPr>
                <w:ins w:id="831" w:author="Palacherla, Susmitha C (NONUS)" w:date="2017-10-13T10:18:00Z"/>
                <w:rFonts w:ascii="Courier New" w:hAnsi="Courier New" w:cs="Courier New"/>
                <w:noProof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ins w:id="832" w:author="Palacherla, Susmitha C (NONUS)" w:date="2017-10-13T10:18:00Z"/>
                <w:rFonts w:ascii="Courier New" w:hAnsi="Courier New" w:cs="Courier New"/>
                <w:noProof/>
              </w:rPr>
            </w:pPr>
            <w:ins w:id="833" w:author="Palacherla, Susmitha C (NONUS)" w:date="2017-10-13T10:18:00Z">
              <w:r>
                <w:rPr>
                  <w:rFonts w:ascii="Courier New" w:hAnsi="Courier New" w:cs="Courier New"/>
                  <w:noProof/>
                  <w:color w:val="0000FF"/>
                </w:rPr>
                <w:t>SELECT</w:t>
              </w:r>
              <w:r>
                <w:rPr>
                  <w:rFonts w:ascii="Courier New" w:hAnsi="Courier New" w:cs="Courier New"/>
                  <w:noProof/>
                </w:rPr>
                <w:tab/>
              </w:r>
              <w:r>
                <w:rPr>
                  <w:rFonts w:ascii="Courier New" w:hAnsi="Courier New" w:cs="Courier New"/>
                  <w:noProof/>
                  <w:color w:val="FF0000"/>
                </w:rPr>
                <w:t>'Return Value'</w:t>
              </w:r>
              <w:r>
                <w:rPr>
                  <w:rFonts w:ascii="Courier New" w:hAnsi="Courier New" w:cs="Courier New"/>
                  <w:noProof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color w:val="808080"/>
                </w:rPr>
                <w:t>=</w:t>
              </w:r>
              <w:r>
                <w:rPr>
                  <w:rFonts w:ascii="Courier New" w:hAnsi="Courier New" w:cs="Courier New"/>
                  <w:noProof/>
                </w:rPr>
                <w:t xml:space="preserve"> @return_value</w:t>
              </w:r>
            </w:ins>
          </w:p>
          <w:p w:rsidR="0016738F" w:rsidRPr="007966F6" w:rsidRDefault="0016738F" w:rsidP="0016738F">
            <w:pPr>
              <w:rPr>
                <w:ins w:id="834" w:author="Palacherla, Susmitha C (NONUS)" w:date="2017-10-13T09:34:00Z"/>
                <w:bCs/>
              </w:rPr>
            </w:pPr>
          </w:p>
        </w:tc>
        <w:tc>
          <w:tcPr>
            <w:tcW w:w="4500" w:type="dxa"/>
            <w:tcPrChange w:id="835" w:author="Palacherla, Susmitha C (NONUS)" w:date="2017-10-13T10:19:00Z">
              <w:tcPr>
                <w:tcW w:w="4500" w:type="dxa"/>
              </w:tcPr>
            </w:tcPrChange>
          </w:tcPr>
          <w:p w:rsidR="0016738F" w:rsidRPr="007966F6" w:rsidRDefault="0016738F" w:rsidP="0016738F">
            <w:pPr>
              <w:rPr>
                <w:ins w:id="836" w:author="Palacherla, Susmitha C (NONUS)" w:date="2017-10-13T09:34:00Z"/>
                <w:bCs/>
              </w:rPr>
              <w:pPrChange w:id="837" w:author="Palacherla, Susmitha C (NONUS)" w:date="2017-10-13T10:19:00Z">
                <w:pPr/>
              </w:pPrChange>
            </w:pPr>
            <w:ins w:id="838" w:author="Palacherla, Susmitha C (NONUS)" w:date="2017-10-13T10:18:00Z">
              <w:r>
                <w:rPr>
                  <w:bCs/>
                </w:rPr>
                <w:t xml:space="preserve">Should return all logs </w:t>
              </w:r>
            </w:ins>
            <w:ins w:id="839" w:author="Palacherla, Susmitha C (NONUS)" w:date="2017-10-13T10:19:00Z">
              <w:r>
                <w:rPr>
                  <w:bCs/>
                </w:rPr>
                <w:t xml:space="preserve">with Notification date older than 48 </w:t>
              </w:r>
              <w:proofErr w:type="spellStart"/>
              <w:r>
                <w:rPr>
                  <w:bCs/>
                </w:rPr>
                <w:t>hrs</w:t>
              </w:r>
              <w:proofErr w:type="spellEnd"/>
              <w:r>
                <w:rPr>
                  <w:bCs/>
                </w:rPr>
                <w:t xml:space="preserve"> and in status 4. </w:t>
              </w:r>
              <w:proofErr w:type="spellStart"/>
              <w:r>
                <w:rPr>
                  <w:bCs/>
                </w:rPr>
                <w:t>Upto</w:t>
              </w:r>
              <w:proofErr w:type="spellEnd"/>
              <w:r>
                <w:rPr>
                  <w:bCs/>
                </w:rPr>
                <w:t xml:space="preserve"> 2 reminders.</w:t>
              </w:r>
            </w:ins>
          </w:p>
        </w:tc>
        <w:tc>
          <w:tcPr>
            <w:tcW w:w="1260" w:type="dxa"/>
            <w:tcPrChange w:id="840" w:author="Palacherla, Susmitha C (NONUS)" w:date="2017-10-13T10:19:00Z">
              <w:tcPr>
                <w:tcW w:w="1260" w:type="dxa"/>
              </w:tcPr>
            </w:tcPrChange>
          </w:tcPr>
          <w:p w:rsidR="0016738F" w:rsidRDefault="0016738F" w:rsidP="0016738F">
            <w:pPr>
              <w:rPr>
                <w:ins w:id="841" w:author="Palacherla, Susmitha C (NONUS)" w:date="2017-10-13T09:34:00Z"/>
                <w:bCs/>
              </w:rPr>
            </w:pPr>
            <w:ins w:id="842" w:author="Palacherla, Susmitha C (NONUS)" w:date="2017-10-13T09:34:00Z">
              <w:r>
                <w:rPr>
                  <w:bCs/>
                </w:rPr>
                <w:t>P</w:t>
              </w:r>
            </w:ins>
          </w:p>
        </w:tc>
        <w:tc>
          <w:tcPr>
            <w:tcW w:w="2880" w:type="dxa"/>
            <w:tcPrChange w:id="843" w:author="Palacherla, Susmitha C (NONUS)" w:date="2017-10-13T10:19:00Z">
              <w:tcPr>
                <w:tcW w:w="2880" w:type="dxa"/>
              </w:tcPr>
            </w:tcPrChange>
          </w:tcPr>
          <w:p w:rsidR="0016738F" w:rsidRPr="00BF0D72" w:rsidRDefault="0016738F" w:rsidP="0016738F">
            <w:pPr>
              <w:rPr>
                <w:ins w:id="844" w:author="Palacherla, Susmitha C (NONUS)" w:date="2017-10-13T09:34:00Z"/>
                <w:rFonts w:asciiTheme="minorHAnsi" w:hAnsiTheme="minorHAnsi"/>
                <w:bCs/>
              </w:rPr>
            </w:pPr>
          </w:p>
        </w:tc>
      </w:tr>
      <w:tr w:rsidR="0016738F" w:rsidRPr="00FF5201" w:rsidTr="009076F4">
        <w:trPr>
          <w:cantSplit/>
          <w:ins w:id="845" w:author="Palacherla, Susmitha C (NONUS)" w:date="2017-10-13T09:34:00Z"/>
        </w:trPr>
        <w:tc>
          <w:tcPr>
            <w:tcW w:w="900" w:type="dxa"/>
          </w:tcPr>
          <w:p w:rsidR="0016738F" w:rsidRPr="00202208" w:rsidRDefault="0016738F" w:rsidP="0016738F">
            <w:pPr>
              <w:rPr>
                <w:ins w:id="846" w:author="Palacherla, Susmitha C (NONUS)" w:date="2017-10-13T09:34:00Z"/>
                <w:rFonts w:asciiTheme="minorHAnsi" w:hAnsiTheme="minorHAnsi"/>
                <w:bCs/>
              </w:rPr>
            </w:pPr>
            <w:ins w:id="847" w:author="Palacherla, Susmitha C (NONUS)" w:date="2017-10-13T10:20:00Z">
              <w:r>
                <w:rPr>
                  <w:rFonts w:asciiTheme="minorHAnsi" w:hAnsiTheme="minorHAnsi"/>
                  <w:bCs/>
                </w:rPr>
                <w:t>5.</w:t>
              </w:r>
            </w:ins>
            <w:ins w:id="848" w:author="Palacherla, Susmitha C (NONUS)" w:date="2017-10-13T10:19:00Z">
              <w:r>
                <w:rPr>
                  <w:rFonts w:asciiTheme="minorHAnsi" w:hAnsiTheme="minorHAnsi"/>
                  <w:bCs/>
                </w:rPr>
                <w:t>11</w:t>
              </w:r>
            </w:ins>
          </w:p>
        </w:tc>
        <w:tc>
          <w:tcPr>
            <w:tcW w:w="3960" w:type="dxa"/>
          </w:tcPr>
          <w:p w:rsidR="0016738F" w:rsidRDefault="0016738F" w:rsidP="0016738F">
            <w:pPr>
              <w:rPr>
                <w:ins w:id="849" w:author="Palacherla, Susmitha C (NONUS)" w:date="2017-10-13T10:19:00Z"/>
                <w:bCs/>
              </w:rPr>
            </w:pPr>
            <w:ins w:id="850" w:author="Palacherla, Susmitha C (NONUS)" w:date="2017-10-13T10:19:00Z">
              <w:r>
                <w:rPr>
                  <w:bCs/>
                </w:rPr>
                <w:t xml:space="preserve">Check </w:t>
              </w:r>
            </w:ins>
            <w:ins w:id="851" w:author="Palacherla, Susmitha C (NONUS)" w:date="2017-10-13T10:20:00Z">
              <w:r>
                <w:rPr>
                  <w:bCs/>
                </w:rPr>
                <w:t>Reminder</w:t>
              </w:r>
            </w:ins>
            <w:ins w:id="852" w:author="Palacherla, Susmitha C (NONUS)" w:date="2017-10-13T10:19:00Z">
              <w:r>
                <w:rPr>
                  <w:bCs/>
                </w:rPr>
                <w:t xml:space="preserve"> email</w:t>
              </w:r>
            </w:ins>
          </w:p>
          <w:p w:rsidR="0016738F" w:rsidRDefault="0016738F" w:rsidP="0016738F">
            <w:pPr>
              <w:rPr>
                <w:ins w:id="853" w:author="Palacherla, Susmitha C (NONUS)" w:date="2017-10-13T10:19:00Z"/>
                <w:noProof/>
              </w:rPr>
            </w:pPr>
            <w:ins w:id="854" w:author="Palacherla, Susmitha C (NONUS)" w:date="2017-10-13T10:19:00Z">
              <w:r>
                <w:rPr>
                  <w:noProof/>
                </w:rPr>
                <w:t>Login to ssms using ecljobowner</w:t>
              </w:r>
            </w:ins>
          </w:p>
          <w:p w:rsidR="0016738F" w:rsidRDefault="0016738F" w:rsidP="0016738F">
            <w:pPr>
              <w:rPr>
                <w:ins w:id="855" w:author="Palacherla, Susmitha C (NONUS)" w:date="2017-10-13T10:19:00Z"/>
                <w:noProof/>
              </w:rPr>
            </w:pPr>
            <w:ins w:id="856" w:author="Palacherla, Susmitha C (NONUS)" w:date="2017-10-13T10:19:00Z">
              <w:r>
                <w:rPr>
                  <w:noProof/>
                </w:rPr>
                <w:t>Right click on job Coaching</w:t>
              </w:r>
            </w:ins>
            <w:ins w:id="857" w:author="Palacherla, Susmitha C (NONUS)" w:date="2017-10-13T10:20:00Z">
              <w:r>
                <w:rPr>
                  <w:noProof/>
                </w:rPr>
                <w:t>Reminders</w:t>
              </w:r>
            </w:ins>
          </w:p>
          <w:p w:rsidR="0016738F" w:rsidRDefault="0016738F" w:rsidP="0016738F">
            <w:pPr>
              <w:rPr>
                <w:ins w:id="858" w:author="Palacherla, Susmitha C (NONUS)" w:date="2017-10-13T10:19:00Z"/>
                <w:bCs/>
              </w:rPr>
            </w:pPr>
            <w:ins w:id="859" w:author="Palacherla, Susmitha C (NONUS)" w:date="2017-10-13T10:19:00Z">
              <w:r>
                <w:rPr>
                  <w:noProof/>
                </w:rPr>
                <w:t>(*verify that Email addresses are set to test values by running previous test prior to running job)</w:t>
              </w:r>
            </w:ins>
          </w:p>
          <w:p w:rsidR="0016738F" w:rsidRDefault="0016738F" w:rsidP="0016738F">
            <w:pPr>
              <w:rPr>
                <w:ins w:id="860" w:author="Palacherla, Susmitha C (NONUS)" w:date="2017-10-13T09:34:00Z"/>
                <w:bCs/>
              </w:rPr>
            </w:pPr>
          </w:p>
        </w:tc>
        <w:tc>
          <w:tcPr>
            <w:tcW w:w="4500" w:type="dxa"/>
          </w:tcPr>
          <w:p w:rsidR="0016738F" w:rsidRPr="007966F6" w:rsidRDefault="0016738F" w:rsidP="0016738F">
            <w:pPr>
              <w:rPr>
                <w:ins w:id="861" w:author="Palacherla, Susmitha C (NONUS)" w:date="2017-10-13T09:34:00Z"/>
                <w:bCs/>
              </w:rPr>
            </w:pPr>
            <w:ins w:id="862" w:author="Palacherla, Susmitha C (NONUS)" w:date="2017-10-13T10:19:00Z">
              <w:r>
                <w:rPr>
                  <w:bCs/>
                </w:rPr>
                <w:t xml:space="preserve">Check Recipients, CC, subject, Body and </w:t>
              </w:r>
              <w:proofErr w:type="spellStart"/>
              <w:r>
                <w:rPr>
                  <w:bCs/>
                </w:rPr>
                <w:t>url</w:t>
              </w:r>
              <w:proofErr w:type="spellEnd"/>
              <w:r>
                <w:rPr>
                  <w:bCs/>
                </w:rPr>
                <w:t>.</w:t>
              </w:r>
            </w:ins>
          </w:p>
        </w:tc>
        <w:tc>
          <w:tcPr>
            <w:tcW w:w="1260" w:type="dxa"/>
          </w:tcPr>
          <w:p w:rsidR="0016738F" w:rsidRDefault="0016738F" w:rsidP="0016738F">
            <w:pPr>
              <w:rPr>
                <w:ins w:id="863" w:author="Palacherla, Susmitha C (NONUS)" w:date="2017-10-13T09:34:00Z"/>
                <w:bCs/>
              </w:rPr>
            </w:pPr>
          </w:p>
        </w:tc>
        <w:tc>
          <w:tcPr>
            <w:tcW w:w="2880" w:type="dxa"/>
          </w:tcPr>
          <w:p w:rsidR="0016738F" w:rsidRPr="00BF0D72" w:rsidRDefault="0016738F" w:rsidP="0016738F">
            <w:pPr>
              <w:rPr>
                <w:ins w:id="864" w:author="Palacherla, Susmitha C (NONUS)" w:date="2017-10-13T09:34:00Z"/>
                <w:rFonts w:asciiTheme="minorHAnsi" w:hAnsiTheme="minorHAnsi"/>
                <w:bCs/>
              </w:rPr>
            </w:pPr>
          </w:p>
        </w:tc>
      </w:tr>
    </w:tbl>
    <w:p w:rsidR="00686465" w:rsidRDefault="00686465" w:rsidP="00FF130B"/>
    <w:sectPr w:rsidR="0068646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C2B" w:rsidRDefault="009B3C2B">
      <w:r>
        <w:separator/>
      </w:r>
    </w:p>
  </w:endnote>
  <w:endnote w:type="continuationSeparator" w:id="0">
    <w:p w:rsidR="009B3C2B" w:rsidRDefault="009B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F4" w:rsidRDefault="009076F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9076F4" w:rsidRDefault="009076F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9076F4" w:rsidRDefault="009076F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16738F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16738F">
      <w:rPr>
        <w:rStyle w:val="PageNumber"/>
        <w:noProof/>
        <w:sz w:val="18"/>
        <w:szCs w:val="18"/>
      </w:rPr>
      <w:t>32</w:t>
    </w:r>
    <w:r>
      <w:rPr>
        <w:rStyle w:val="PageNumber"/>
        <w:sz w:val="18"/>
        <w:szCs w:val="18"/>
      </w:rPr>
      <w:fldChar w:fldCharType="end"/>
    </w:r>
  </w:p>
  <w:p w:rsidR="009076F4" w:rsidRDefault="009076F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F4" w:rsidRDefault="009076F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C2B" w:rsidRDefault="009B3C2B">
      <w:r>
        <w:separator/>
      </w:r>
    </w:p>
  </w:footnote>
  <w:footnote w:type="continuationSeparator" w:id="0">
    <w:p w:rsidR="009B3C2B" w:rsidRDefault="009B3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F4" w:rsidRPr="00971190" w:rsidRDefault="009076F4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558C2"/>
    <w:rsid w:val="00256204"/>
    <w:rsid w:val="00283C91"/>
    <w:rsid w:val="002971C5"/>
    <w:rsid w:val="002A59BF"/>
    <w:rsid w:val="002C2735"/>
    <w:rsid w:val="002C6ECD"/>
    <w:rsid w:val="002D484D"/>
    <w:rsid w:val="002E54A5"/>
    <w:rsid w:val="002F6C8C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43C2E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732A"/>
    <w:rsid w:val="00525F09"/>
    <w:rsid w:val="00532DD8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B0BEB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076F4"/>
    <w:rsid w:val="00924846"/>
    <w:rsid w:val="00930976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80053-2AE4-405D-A201-C8231D0E0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32</Pages>
  <Words>4140</Words>
  <Characters>23603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</cp:revision>
  <cp:lastPrinted>2008-03-17T22:13:00Z</cp:lastPrinted>
  <dcterms:created xsi:type="dcterms:W3CDTF">2017-09-08T12:12:00Z</dcterms:created>
  <dcterms:modified xsi:type="dcterms:W3CDTF">2017-10-13T14:21:00Z</dcterms:modified>
</cp:coreProperties>
</file>
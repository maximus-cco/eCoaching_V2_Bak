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3AF" w:rsidRDefault="002413AF" w:rsidP="00971190">
      <w:pPr>
        <w:pStyle w:val="body"/>
        <w:tabs>
          <w:tab w:val="left" w:pos="2910"/>
          <w:tab w:val="left" w:pos="7905"/>
        </w:tabs>
        <w:spacing w:before="240"/>
        <w:rPr>
          <w:rFonts w:ascii="Times New Roman" w:hAnsi="Times New Roman"/>
        </w:rPr>
      </w:pPr>
    </w:p>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37625F" w:rsidP="00365D3E">
      <w:pPr>
        <w:pStyle w:val="ListParagraph"/>
        <w:numPr>
          <w:ilvl w:val="0"/>
          <w:numId w:val="1"/>
        </w:numPr>
        <w:jc w:val="center"/>
        <w:rPr>
          <w:b/>
          <w:color w:val="000000"/>
          <w:sz w:val="40"/>
          <w:szCs w:val="40"/>
        </w:rPr>
      </w:pPr>
      <w:r>
        <w:rPr>
          <w:b/>
          <w:color w:val="000000"/>
          <w:sz w:val="40"/>
          <w:szCs w:val="40"/>
        </w:rPr>
        <w:t>Main Module(SPs to interface with UI)</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787315">
        <w:rPr>
          <w:noProof/>
          <w:color w:val="000000"/>
          <w:sz w:val="18"/>
          <w:szCs w:val="18"/>
        </w:rPr>
        <w:t>April 17,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lastRenderedPageBreak/>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381"/>
        <w:gridCol w:w="1844"/>
      </w:tblGrid>
      <w:tr w:rsidR="00C17395" w:rsidRPr="001114CE" w:rsidTr="0037625F">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08/04/2014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37625F" w:rsidP="004F5C38">
            <w:r>
              <w:t>1</w:t>
            </w:r>
            <w:r w:rsidRPr="004F5C38">
              <w:t>.0</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t>SCCB-13265- Group multiple Coaching reasons for ecls in dashboard display</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37625F" w:rsidP="004F5C38">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534D07">
            <w:r>
              <w:t>11/19/2014</w:t>
            </w:r>
          </w:p>
        </w:tc>
        <w:tc>
          <w:tcPr>
            <w:tcW w:w="0" w:type="auto"/>
            <w:tcBorders>
              <w:top w:val="single" w:sz="6" w:space="0" w:color="C0C0C0"/>
              <w:left w:val="single" w:sz="6" w:space="0" w:color="C0C0C0"/>
              <w:bottom w:val="single" w:sz="6" w:space="0" w:color="C0C0C0"/>
              <w:right w:val="single" w:sz="6" w:space="0" w:color="C0C0C0"/>
            </w:tcBorders>
          </w:tcPr>
          <w:p w:rsidR="0037625F" w:rsidRPr="004F5C38" w:rsidRDefault="002571DC" w:rsidP="006A02FC">
            <w:r>
              <w:t>2.0</w:t>
            </w:r>
          </w:p>
        </w:tc>
        <w:tc>
          <w:tcPr>
            <w:tcW w:w="0" w:type="auto"/>
            <w:tcBorders>
              <w:top w:val="single" w:sz="6" w:space="0" w:color="C0C0C0"/>
              <w:left w:val="single" w:sz="6" w:space="0" w:color="C0C0C0"/>
              <w:bottom w:val="single" w:sz="6" w:space="0" w:color="C0C0C0"/>
              <w:right w:val="single" w:sz="6" w:space="0" w:color="C0C0C0"/>
            </w:tcBorders>
          </w:tcPr>
          <w:p w:rsidR="0037625F" w:rsidRPr="002571DC" w:rsidRDefault="002571DC" w:rsidP="00534D07">
            <w:r w:rsidRPr="002571DC">
              <w:t>SCCB- 13794- Update supervisor pending to allow for acting manager view</w:t>
            </w:r>
          </w:p>
        </w:tc>
        <w:tc>
          <w:tcPr>
            <w:tcW w:w="0" w:type="auto"/>
            <w:tcBorders>
              <w:top w:val="single" w:sz="6" w:space="0" w:color="C0C0C0"/>
              <w:left w:val="single" w:sz="6" w:space="0" w:color="C0C0C0"/>
              <w:bottom w:val="single" w:sz="6" w:space="0" w:color="C0C0C0"/>
              <w:right w:val="single" w:sz="6" w:space="0" w:color="C0C0C0"/>
            </w:tcBorders>
          </w:tcPr>
          <w:p w:rsidR="0037625F" w:rsidRPr="001114CE" w:rsidRDefault="002571DC" w:rsidP="00534D07">
            <w:pPr>
              <w:rPr>
                <w:i/>
              </w:rPr>
            </w:pPr>
            <w:r w:rsidRPr="004F5C38">
              <w:t>Susmitha Palacherla</w:t>
            </w:r>
          </w:p>
        </w:tc>
      </w:tr>
      <w:tr w:rsidR="0037625F" w:rsidRPr="001114CE" w:rsidTr="0037625F">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03/05/2015</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8814CA">
            <w:r>
              <w:t>3.</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DD6328" w:rsidP="004F5C38">
            <w:r>
              <w:t>SCCB- 14422 Dashboard redesign</w:t>
            </w:r>
          </w:p>
        </w:tc>
        <w:tc>
          <w:tcPr>
            <w:tcW w:w="0" w:type="auto"/>
            <w:tcBorders>
              <w:top w:val="single" w:sz="6" w:space="0" w:color="C0C0C0"/>
              <w:left w:val="single" w:sz="6" w:space="0" w:color="C0C0C0"/>
              <w:bottom w:val="single" w:sz="6" w:space="0" w:color="C0C0C0"/>
              <w:right w:val="single" w:sz="6" w:space="0" w:color="C0C0C0"/>
            </w:tcBorders>
          </w:tcPr>
          <w:p w:rsidR="0037625F" w:rsidRPr="00580D3A" w:rsidRDefault="00580D3A"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4F5C38">
            <w:r>
              <w:t>03/19/2015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B710F6" w:rsidP="008814CA">
            <w:r>
              <w:t>3.</w:t>
            </w:r>
            <w:r w:rsidR="008814CA">
              <w:t>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534D07">
            <w:r>
              <w:t>SCCB- 14423 Extend dashboard functionality to senior leadership</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DD6328" w:rsidP="004F5C38">
            <w:r>
              <w:t>Susmitha Palacherla</w:t>
            </w:r>
          </w:p>
        </w:tc>
      </w:tr>
      <w:tr w:rsidR="00DD6328" w:rsidRPr="001114CE" w:rsidTr="0037625F">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06/03/2015</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8814CA">
            <w:r>
              <w:t>4.</w:t>
            </w:r>
            <w:r w:rsidR="008814CA">
              <w:t>1</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SCCB- 14893 – Performance round 2</w:t>
            </w:r>
          </w:p>
        </w:tc>
        <w:tc>
          <w:tcPr>
            <w:tcW w:w="0" w:type="auto"/>
            <w:tcBorders>
              <w:top w:val="single" w:sz="6" w:space="0" w:color="C0C0C0"/>
              <w:left w:val="single" w:sz="6" w:space="0" w:color="C0C0C0"/>
              <w:bottom w:val="single" w:sz="6" w:space="0" w:color="C0C0C0"/>
              <w:right w:val="single" w:sz="6" w:space="0" w:color="C0C0C0"/>
            </w:tcBorders>
          </w:tcPr>
          <w:p w:rsidR="00DD6328" w:rsidRPr="00580D3A" w:rsidRDefault="00F765BC" w:rsidP="004F5C38">
            <w:r>
              <w:t>Susmitha Palacherla</w:t>
            </w:r>
          </w:p>
        </w:tc>
      </w:tr>
      <w:tr w:rsidR="008814CA" w:rsidRPr="00580D3A" w:rsidTr="008814CA">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06/05/2015</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4.2</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8814CA">
            <w:r>
              <w:t>SCCB- 14478 Delete log functionality</w:t>
            </w:r>
          </w:p>
        </w:tc>
        <w:tc>
          <w:tcPr>
            <w:tcW w:w="0" w:type="auto"/>
            <w:tcBorders>
              <w:top w:val="single" w:sz="6" w:space="0" w:color="C0C0C0"/>
              <w:left w:val="single" w:sz="6" w:space="0" w:color="C0C0C0"/>
              <w:bottom w:val="single" w:sz="6" w:space="0" w:color="C0C0C0"/>
              <w:right w:val="single" w:sz="6" w:space="0" w:color="C0C0C0"/>
            </w:tcBorders>
          </w:tcPr>
          <w:p w:rsidR="008814CA" w:rsidRPr="00580D3A" w:rsidRDefault="008814CA" w:rsidP="006C7581">
            <w:r>
              <w:t>Susmitha Palacherla</w:t>
            </w:r>
          </w:p>
        </w:tc>
      </w:tr>
      <w:tr w:rsidR="005A320C" w:rsidRPr="00580D3A" w:rsidTr="008814CA">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06/10/2015</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4.3</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8814CA">
            <w:r>
              <w:t>Updated section 4.1 SCCB- 14893 – Performance round 2 for additional changes</w:t>
            </w:r>
          </w:p>
        </w:tc>
        <w:tc>
          <w:tcPr>
            <w:tcW w:w="0" w:type="auto"/>
            <w:tcBorders>
              <w:top w:val="single" w:sz="6" w:space="0" w:color="C0C0C0"/>
              <w:left w:val="single" w:sz="6" w:space="0" w:color="C0C0C0"/>
              <w:bottom w:val="single" w:sz="6" w:space="0" w:color="C0C0C0"/>
              <w:right w:val="single" w:sz="6" w:space="0" w:color="C0C0C0"/>
            </w:tcBorders>
          </w:tcPr>
          <w:p w:rsidR="005A320C" w:rsidRDefault="005A320C" w:rsidP="006C7581">
            <w:r>
              <w:t>Susmitha Palacherla</w:t>
            </w:r>
          </w:p>
        </w:tc>
      </w:tr>
      <w:tr w:rsidR="006C7581" w:rsidRPr="00580D3A" w:rsidTr="008814CA">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06/11/2015</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5.0</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8814CA">
            <w:r>
              <w:t>SCCB – 14916- Additional job codes for HR access</w:t>
            </w:r>
          </w:p>
        </w:tc>
        <w:tc>
          <w:tcPr>
            <w:tcW w:w="0" w:type="auto"/>
            <w:tcBorders>
              <w:top w:val="single" w:sz="6" w:space="0" w:color="C0C0C0"/>
              <w:left w:val="single" w:sz="6" w:space="0" w:color="C0C0C0"/>
              <w:bottom w:val="single" w:sz="6" w:space="0" w:color="C0C0C0"/>
              <w:right w:val="single" w:sz="6" w:space="0" w:color="C0C0C0"/>
            </w:tcBorders>
          </w:tcPr>
          <w:p w:rsidR="006C7581" w:rsidRDefault="006C7581" w:rsidP="006C7581">
            <w:r>
              <w:t>Susmitha Palacherla</w:t>
            </w:r>
          </w:p>
        </w:tc>
      </w:tr>
      <w:tr w:rsidR="00BE22D2" w:rsidRPr="00580D3A" w:rsidTr="008814CA">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06/15/2015</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6.0</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8814CA">
            <w:r>
              <w:t>SCCB – 14966 – Cleanup for Reused and Duplicate Lan Ids</w:t>
            </w:r>
          </w:p>
        </w:tc>
        <w:tc>
          <w:tcPr>
            <w:tcW w:w="0" w:type="auto"/>
            <w:tcBorders>
              <w:top w:val="single" w:sz="6" w:space="0" w:color="C0C0C0"/>
              <w:left w:val="single" w:sz="6" w:space="0" w:color="C0C0C0"/>
              <w:bottom w:val="single" w:sz="6" w:space="0" w:color="C0C0C0"/>
              <w:right w:val="single" w:sz="6" w:space="0" w:color="C0C0C0"/>
            </w:tcBorders>
          </w:tcPr>
          <w:p w:rsidR="00BE22D2" w:rsidRDefault="00BE22D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07/23/2015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7.0</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8814CA">
            <w:r>
              <w:t>TFS 363</w:t>
            </w:r>
            <w:r w:rsidR="00346003">
              <w:t>/402</w:t>
            </w:r>
            <w:r>
              <w:t xml:space="preserve"> – Fix issue with Duplicate Form names for insert from UI</w:t>
            </w:r>
          </w:p>
        </w:tc>
        <w:tc>
          <w:tcPr>
            <w:tcW w:w="0" w:type="auto"/>
            <w:tcBorders>
              <w:top w:val="single" w:sz="6" w:space="0" w:color="C0C0C0"/>
              <w:left w:val="single" w:sz="6" w:space="0" w:color="C0C0C0"/>
              <w:bottom w:val="single" w:sz="6" w:space="0" w:color="C0C0C0"/>
              <w:right w:val="single" w:sz="6" w:space="0" w:color="C0C0C0"/>
            </w:tcBorders>
          </w:tcPr>
          <w:p w:rsidR="003025A2" w:rsidRDefault="003025A2"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07/29/2015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7.1</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8814CA">
            <w:r>
              <w:t>SCCB – 14966 – Cleanup for Reused and Duplicate Lan Ids – additional updates</w:t>
            </w:r>
          </w:p>
        </w:tc>
        <w:tc>
          <w:tcPr>
            <w:tcW w:w="0" w:type="auto"/>
            <w:tcBorders>
              <w:top w:val="single" w:sz="6" w:space="0" w:color="C0C0C0"/>
              <w:left w:val="single" w:sz="6" w:space="0" w:color="C0C0C0"/>
              <w:bottom w:val="single" w:sz="6" w:space="0" w:color="C0C0C0"/>
              <w:right w:val="single" w:sz="6" w:space="0" w:color="C0C0C0"/>
            </w:tcBorders>
          </w:tcPr>
          <w:p w:rsidR="003025A2" w:rsidRDefault="00E433E3"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7/31/2015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8.0</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8814CA">
            <w:r>
              <w:t xml:space="preserve">TFS 175/475 - </w:t>
            </w:r>
            <w:r w:rsidRPr="00DF145D">
              <w:t>Display Assigned reviewer for LCSAT records on Review pages</w:t>
            </w:r>
          </w:p>
        </w:tc>
        <w:tc>
          <w:tcPr>
            <w:tcW w:w="0" w:type="auto"/>
            <w:tcBorders>
              <w:top w:val="single" w:sz="6" w:space="0" w:color="C0C0C0"/>
              <w:left w:val="single" w:sz="6" w:space="0" w:color="C0C0C0"/>
              <w:bottom w:val="single" w:sz="6" w:space="0" w:color="C0C0C0"/>
              <w:right w:val="single" w:sz="6" w:space="0" w:color="C0C0C0"/>
            </w:tcBorders>
          </w:tcPr>
          <w:p w:rsidR="003025A2" w:rsidRDefault="00DF145D"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5F5200">
            <w:r>
              <w:t>8/7/2015</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9.0</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8814CA">
            <w:r>
              <w:t>TFS 450 – Performance Improvements Round 3.</w:t>
            </w:r>
          </w:p>
          <w:p w:rsidR="004C129D" w:rsidRDefault="004C129D" w:rsidP="008814CA">
            <w:r>
              <w:t>Modified Test cases in section 3.2</w:t>
            </w:r>
          </w:p>
          <w:p w:rsidR="00262FE8" w:rsidRDefault="004C129D" w:rsidP="006406B7">
            <w:r>
              <w:t>Added section 9 for Main and Submission dashboards</w:t>
            </w:r>
          </w:p>
        </w:tc>
        <w:tc>
          <w:tcPr>
            <w:tcW w:w="0" w:type="auto"/>
            <w:tcBorders>
              <w:top w:val="single" w:sz="6" w:space="0" w:color="C0C0C0"/>
              <w:left w:val="single" w:sz="6" w:space="0" w:color="C0C0C0"/>
              <w:bottom w:val="single" w:sz="6" w:space="0" w:color="C0C0C0"/>
              <w:right w:val="single" w:sz="6" w:space="0" w:color="C0C0C0"/>
            </w:tcBorders>
          </w:tcPr>
          <w:p w:rsidR="003025A2" w:rsidRDefault="004C129D"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10.</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5F5200">
            <w:r>
              <w:t>TFS 605 - Stored Procedure treatment of alphanumeric Employee ids -  Added section 10</w:t>
            </w:r>
          </w:p>
          <w:p w:rsidR="005F5200" w:rsidRDefault="005F5200" w:rsidP="008814CA"/>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5F5200" w:rsidRPr="00580D3A" w:rsidTr="008814CA">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8/25/2015</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11.</w:t>
            </w:r>
            <w:r w:rsidR="00637CD5">
              <w:t>0</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8814CA">
            <w:r>
              <w:t>TFS 599- Fix type for ‘All Employees’ in procedures - Added section 11</w:t>
            </w:r>
          </w:p>
        </w:tc>
        <w:tc>
          <w:tcPr>
            <w:tcW w:w="0" w:type="auto"/>
            <w:tcBorders>
              <w:top w:val="single" w:sz="6" w:space="0" w:color="C0C0C0"/>
              <w:left w:val="single" w:sz="6" w:space="0" w:color="C0C0C0"/>
              <w:bottom w:val="single" w:sz="6" w:space="0" w:color="C0C0C0"/>
              <w:right w:val="single" w:sz="6" w:space="0" w:color="C0C0C0"/>
            </w:tcBorders>
          </w:tcPr>
          <w:p w:rsidR="005F5200" w:rsidRDefault="005F5200" w:rsidP="006C7581">
            <w:r>
              <w:t>Susmitha Palacherla</w:t>
            </w:r>
          </w:p>
        </w:tc>
      </w:tr>
      <w:tr w:rsidR="003025A2" w:rsidRPr="00580D3A" w:rsidTr="008814CA">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 xml:space="preserve">11/03/2015 </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12.0</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8814CA">
            <w:r>
              <w:t>TFS 864 – Open CSR Comments for all ecls</w:t>
            </w:r>
            <w:r w:rsidR="00F27739">
              <w:t xml:space="preserve"> – Added section 12.</w:t>
            </w:r>
          </w:p>
        </w:tc>
        <w:tc>
          <w:tcPr>
            <w:tcW w:w="0" w:type="auto"/>
            <w:tcBorders>
              <w:top w:val="single" w:sz="6" w:space="0" w:color="C0C0C0"/>
              <w:left w:val="single" w:sz="6" w:space="0" w:color="C0C0C0"/>
              <w:bottom w:val="single" w:sz="6" w:space="0" w:color="C0C0C0"/>
              <w:right w:val="single" w:sz="6" w:space="0" w:color="C0C0C0"/>
            </w:tcBorders>
          </w:tcPr>
          <w:p w:rsidR="003025A2" w:rsidRDefault="00F575DD" w:rsidP="006C7581">
            <w:r>
              <w:t>Susmitha Palacherla</w:t>
            </w:r>
          </w:p>
        </w:tc>
      </w:tr>
      <w:tr w:rsidR="00687F2C" w:rsidRPr="00580D3A" w:rsidTr="008814CA">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4/16/2016</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13.0</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8814CA">
            <w:r>
              <w:t>TFS  2332 – Separate HR Solution</w:t>
            </w:r>
          </w:p>
        </w:tc>
        <w:tc>
          <w:tcPr>
            <w:tcW w:w="0" w:type="auto"/>
            <w:tcBorders>
              <w:top w:val="single" w:sz="6" w:space="0" w:color="C0C0C0"/>
              <w:left w:val="single" w:sz="6" w:space="0" w:color="C0C0C0"/>
              <w:bottom w:val="single" w:sz="6" w:space="0" w:color="C0C0C0"/>
              <w:right w:val="single" w:sz="6" w:space="0" w:color="C0C0C0"/>
            </w:tcBorders>
          </w:tcPr>
          <w:p w:rsidR="00687F2C" w:rsidRDefault="00687F2C" w:rsidP="006C7581">
            <w:r>
              <w:t>Susmitha Palacherla</w:t>
            </w:r>
          </w:p>
        </w:tc>
      </w:tr>
      <w:tr w:rsidR="00B65FD2" w:rsidRPr="00580D3A" w:rsidTr="008814CA">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6/8/2016</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13.1</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Updates to section 13 test cases.</w:t>
            </w:r>
          </w:p>
          <w:p w:rsidR="00B65FD2" w:rsidRDefault="00B65FD2" w:rsidP="00B65FD2">
            <w:r>
              <w:t xml:space="preserve">TFS  2332 – Separate HR Solution – Approach without using </w:t>
            </w:r>
            <w:proofErr w:type="spellStart"/>
            <w:r>
              <w:t>HR_Access</w:t>
            </w:r>
            <w:proofErr w:type="spellEnd"/>
            <w:r>
              <w:t xml:space="preserve"> Table</w:t>
            </w:r>
          </w:p>
        </w:tc>
        <w:tc>
          <w:tcPr>
            <w:tcW w:w="0" w:type="auto"/>
            <w:tcBorders>
              <w:top w:val="single" w:sz="6" w:space="0" w:color="C0C0C0"/>
              <w:left w:val="single" w:sz="6" w:space="0" w:color="C0C0C0"/>
              <w:bottom w:val="single" w:sz="6" w:space="0" w:color="C0C0C0"/>
              <w:right w:val="single" w:sz="6" w:space="0" w:color="C0C0C0"/>
            </w:tcBorders>
          </w:tcPr>
          <w:p w:rsidR="00B65FD2" w:rsidRDefault="00B65FD2" w:rsidP="00B65FD2">
            <w:r>
              <w:t>Susmitha Palacherla</w:t>
            </w:r>
          </w:p>
        </w:tc>
      </w:tr>
      <w:tr w:rsidR="001174BB" w:rsidRPr="00580D3A" w:rsidTr="008814CA">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8/19/2016</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14.0</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 xml:space="preserve">TFS 3598 - </w:t>
            </w:r>
            <w:r w:rsidRPr="001174BB">
              <w:t xml:space="preserve">single </w:t>
            </w:r>
            <w:proofErr w:type="spellStart"/>
            <w:r w:rsidRPr="001174BB">
              <w:t>ecl</w:t>
            </w:r>
            <w:proofErr w:type="spellEnd"/>
            <w:r w:rsidRPr="001174BB">
              <w:t xml:space="preserve"> in a single procedure for display</w:t>
            </w:r>
          </w:p>
        </w:tc>
        <w:tc>
          <w:tcPr>
            <w:tcW w:w="0" w:type="auto"/>
            <w:tcBorders>
              <w:top w:val="single" w:sz="6" w:space="0" w:color="C0C0C0"/>
              <w:left w:val="single" w:sz="6" w:space="0" w:color="C0C0C0"/>
              <w:bottom w:val="single" w:sz="6" w:space="0" w:color="C0C0C0"/>
              <w:right w:val="single" w:sz="6" w:space="0" w:color="C0C0C0"/>
            </w:tcBorders>
          </w:tcPr>
          <w:p w:rsidR="001174BB" w:rsidRDefault="001174BB" w:rsidP="00B65FD2">
            <w:r>
              <w:t>Susmitha Palacherla</w:t>
            </w:r>
          </w:p>
        </w:tc>
      </w:tr>
      <w:tr w:rsidR="003C0C67" w:rsidRPr="00580D3A" w:rsidTr="008814CA">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9/21/2016</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15.0</w:t>
            </w:r>
          </w:p>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3C0C67">
            <w:r>
              <w:t>TFS 3877 – all module submission for designated users</w:t>
            </w:r>
          </w:p>
          <w:p w:rsidR="003C0C67" w:rsidRDefault="003C0C67" w:rsidP="00B65FD2"/>
        </w:tc>
        <w:tc>
          <w:tcPr>
            <w:tcW w:w="0" w:type="auto"/>
            <w:tcBorders>
              <w:top w:val="single" w:sz="6" w:space="0" w:color="C0C0C0"/>
              <w:left w:val="single" w:sz="6" w:space="0" w:color="C0C0C0"/>
              <w:bottom w:val="single" w:sz="6" w:space="0" w:color="C0C0C0"/>
              <w:right w:val="single" w:sz="6" w:space="0" w:color="C0C0C0"/>
            </w:tcBorders>
          </w:tcPr>
          <w:p w:rsidR="003C0C67" w:rsidRDefault="003C0C67" w:rsidP="00B65FD2">
            <w:r>
              <w:t>Susmitha Palacherla</w:t>
            </w:r>
          </w:p>
        </w:tc>
      </w:tr>
      <w:tr w:rsidR="00494D81" w:rsidRPr="00580D3A" w:rsidTr="008814CA">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10/17/2016</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16.0</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3C0C67">
            <w:r>
              <w:t>TFS 3758 – Shared Sub Coaching Reasons may display incorrectly in UI</w:t>
            </w:r>
          </w:p>
        </w:tc>
        <w:tc>
          <w:tcPr>
            <w:tcW w:w="0" w:type="auto"/>
            <w:tcBorders>
              <w:top w:val="single" w:sz="6" w:space="0" w:color="C0C0C0"/>
              <w:left w:val="single" w:sz="6" w:space="0" w:color="C0C0C0"/>
              <w:bottom w:val="single" w:sz="6" w:space="0" w:color="C0C0C0"/>
              <w:right w:val="single" w:sz="6" w:space="0" w:color="C0C0C0"/>
            </w:tcBorders>
          </w:tcPr>
          <w:p w:rsidR="00494D81" w:rsidRDefault="00494D81" w:rsidP="00B65FD2">
            <w:r>
              <w:t>Susmitha Palacherla</w:t>
            </w:r>
          </w:p>
        </w:tc>
      </w:tr>
      <w:tr w:rsidR="00153DDB" w:rsidRPr="00580D3A" w:rsidTr="008814CA">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04/16/2018</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17.0</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3C0C67">
            <w:r>
              <w:t>TFS 7136 – Move submissions to new architecture</w:t>
            </w:r>
          </w:p>
        </w:tc>
        <w:tc>
          <w:tcPr>
            <w:tcW w:w="0" w:type="auto"/>
            <w:tcBorders>
              <w:top w:val="single" w:sz="6" w:space="0" w:color="C0C0C0"/>
              <w:left w:val="single" w:sz="6" w:space="0" w:color="C0C0C0"/>
              <w:bottom w:val="single" w:sz="6" w:space="0" w:color="C0C0C0"/>
              <w:right w:val="single" w:sz="6" w:space="0" w:color="C0C0C0"/>
            </w:tcBorders>
          </w:tcPr>
          <w:p w:rsidR="00153DDB" w:rsidRDefault="00153DDB" w:rsidP="00B65FD2">
            <w:r>
              <w:t>Susmitha Palacherla</w:t>
            </w:r>
          </w:p>
        </w:tc>
      </w:tr>
    </w:tbl>
    <w:p w:rsidR="00B54F3A" w:rsidRPr="001114CE" w:rsidRDefault="00971190" w:rsidP="00B54F3A">
      <w:r w:rsidRPr="001114CE">
        <w:br w:type="page"/>
      </w:r>
    </w:p>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4066F2"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1681020" w:history="1">
            <w:r w:rsidR="004066F2" w:rsidRPr="00F707BE">
              <w:rPr>
                <w:rStyle w:val="Hyperlink"/>
                <w:noProof/>
              </w:rPr>
              <w:t>1.</w:t>
            </w:r>
            <w:r w:rsidR="004066F2">
              <w:rPr>
                <w:rFonts w:asciiTheme="minorHAnsi" w:eastAsiaTheme="minorEastAsia" w:hAnsiTheme="minorHAnsi" w:cstheme="minorBidi"/>
                <w:noProof/>
                <w:sz w:val="22"/>
                <w:szCs w:val="22"/>
              </w:rPr>
              <w:tab/>
            </w:r>
            <w:r w:rsidR="004066F2" w:rsidRPr="00F707BE">
              <w:rPr>
                <w:rStyle w:val="Hyperlink"/>
                <w:noProof/>
              </w:rPr>
              <w:t>SCR 13265 Group multiple Coaching reasons for ecls in dashboard display</w:t>
            </w:r>
            <w:r w:rsidR="004066F2">
              <w:rPr>
                <w:noProof/>
                <w:webHidden/>
              </w:rPr>
              <w:tab/>
            </w:r>
            <w:r w:rsidR="004066F2">
              <w:rPr>
                <w:noProof/>
                <w:webHidden/>
              </w:rPr>
              <w:fldChar w:fldCharType="begin"/>
            </w:r>
            <w:r w:rsidR="004066F2">
              <w:rPr>
                <w:noProof/>
                <w:webHidden/>
              </w:rPr>
              <w:instrText xml:space="preserve"> PAGEREF _Toc511681020 \h </w:instrText>
            </w:r>
            <w:r w:rsidR="004066F2">
              <w:rPr>
                <w:noProof/>
                <w:webHidden/>
              </w:rPr>
            </w:r>
            <w:r w:rsidR="004066F2">
              <w:rPr>
                <w:noProof/>
                <w:webHidden/>
              </w:rPr>
              <w:fldChar w:fldCharType="separate"/>
            </w:r>
            <w:r w:rsidR="004066F2">
              <w:rPr>
                <w:noProof/>
                <w:webHidden/>
              </w:rPr>
              <w:t>5</w:t>
            </w:r>
            <w:r w:rsidR="004066F2">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21" w:history="1">
            <w:r w:rsidRPr="00F707BE">
              <w:rPr>
                <w:rStyle w:val="Hyperlink"/>
                <w:noProof/>
              </w:rPr>
              <w:t>2.</w:t>
            </w:r>
            <w:r>
              <w:rPr>
                <w:rFonts w:asciiTheme="minorHAnsi" w:eastAsiaTheme="minorEastAsia" w:hAnsiTheme="minorHAnsi" w:cstheme="minorBidi"/>
                <w:noProof/>
                <w:sz w:val="22"/>
                <w:szCs w:val="22"/>
              </w:rPr>
              <w:tab/>
            </w:r>
            <w:r w:rsidRPr="00F707BE">
              <w:rPr>
                <w:rStyle w:val="Hyperlink"/>
                <w:noProof/>
              </w:rPr>
              <w:t>SCR 13794 Update supervisor pending to allow for acting manager view</w:t>
            </w:r>
            <w:r>
              <w:rPr>
                <w:noProof/>
                <w:webHidden/>
              </w:rPr>
              <w:tab/>
            </w:r>
            <w:r>
              <w:rPr>
                <w:noProof/>
                <w:webHidden/>
              </w:rPr>
              <w:fldChar w:fldCharType="begin"/>
            </w:r>
            <w:r>
              <w:rPr>
                <w:noProof/>
                <w:webHidden/>
              </w:rPr>
              <w:instrText xml:space="preserve"> PAGEREF _Toc511681021 \h </w:instrText>
            </w:r>
            <w:r>
              <w:rPr>
                <w:noProof/>
                <w:webHidden/>
              </w:rPr>
            </w:r>
            <w:r>
              <w:rPr>
                <w:noProof/>
                <w:webHidden/>
              </w:rPr>
              <w:fldChar w:fldCharType="separate"/>
            </w:r>
            <w:r>
              <w:rPr>
                <w:noProof/>
                <w:webHidden/>
              </w:rPr>
              <w:t>9</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22" w:history="1">
            <w:r w:rsidRPr="00F707BE">
              <w:rPr>
                <w:rStyle w:val="Hyperlink"/>
                <w:noProof/>
              </w:rPr>
              <w:t>3.</w:t>
            </w:r>
            <w:r>
              <w:rPr>
                <w:rFonts w:asciiTheme="minorHAnsi" w:eastAsiaTheme="minorEastAsia" w:hAnsiTheme="minorHAnsi" w:cstheme="minorBidi"/>
                <w:noProof/>
                <w:sz w:val="22"/>
                <w:szCs w:val="22"/>
              </w:rPr>
              <w:tab/>
            </w:r>
            <w:r w:rsidRPr="00F707BE">
              <w:rPr>
                <w:rStyle w:val="Hyperlink"/>
                <w:noProof/>
              </w:rPr>
              <w:t>SCRs 14422 and 14423 Redesign dashboards and extend functionality to senior leadership</w:t>
            </w:r>
            <w:r>
              <w:rPr>
                <w:noProof/>
                <w:webHidden/>
              </w:rPr>
              <w:tab/>
            </w:r>
            <w:r>
              <w:rPr>
                <w:noProof/>
                <w:webHidden/>
              </w:rPr>
              <w:fldChar w:fldCharType="begin"/>
            </w:r>
            <w:r>
              <w:rPr>
                <w:noProof/>
                <w:webHidden/>
              </w:rPr>
              <w:instrText xml:space="preserve"> PAGEREF _Toc511681022 \h </w:instrText>
            </w:r>
            <w:r>
              <w:rPr>
                <w:noProof/>
                <w:webHidden/>
              </w:rPr>
            </w:r>
            <w:r>
              <w:rPr>
                <w:noProof/>
                <w:webHidden/>
              </w:rPr>
              <w:fldChar w:fldCharType="separate"/>
            </w:r>
            <w:r>
              <w:rPr>
                <w:noProof/>
                <w:webHidden/>
              </w:rPr>
              <w:t>11</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23" w:history="1">
            <w:r w:rsidRPr="00F707BE">
              <w:rPr>
                <w:rStyle w:val="Hyperlink"/>
                <w:noProof/>
              </w:rPr>
              <w:t>3.1</w:t>
            </w:r>
            <w:r>
              <w:rPr>
                <w:rFonts w:asciiTheme="minorHAnsi" w:eastAsiaTheme="minorEastAsia" w:hAnsiTheme="minorHAnsi" w:cstheme="minorBidi"/>
                <w:noProof/>
                <w:sz w:val="22"/>
                <w:szCs w:val="22"/>
              </w:rPr>
              <w:tab/>
            </w:r>
            <w:r w:rsidRPr="00F707BE">
              <w:rPr>
                <w:rStyle w:val="Hyperlink"/>
                <w:noProof/>
              </w:rPr>
              <w:t>SCR 14422 Redesign dashboards</w:t>
            </w:r>
            <w:r>
              <w:rPr>
                <w:noProof/>
                <w:webHidden/>
              </w:rPr>
              <w:tab/>
            </w:r>
            <w:r>
              <w:rPr>
                <w:noProof/>
                <w:webHidden/>
              </w:rPr>
              <w:fldChar w:fldCharType="begin"/>
            </w:r>
            <w:r>
              <w:rPr>
                <w:noProof/>
                <w:webHidden/>
              </w:rPr>
              <w:instrText xml:space="preserve"> PAGEREF _Toc511681023 \h </w:instrText>
            </w:r>
            <w:r>
              <w:rPr>
                <w:noProof/>
                <w:webHidden/>
              </w:rPr>
            </w:r>
            <w:r>
              <w:rPr>
                <w:noProof/>
                <w:webHidden/>
              </w:rPr>
              <w:fldChar w:fldCharType="separate"/>
            </w:r>
            <w:r>
              <w:rPr>
                <w:noProof/>
                <w:webHidden/>
              </w:rPr>
              <w:t>11</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24" w:history="1">
            <w:r w:rsidRPr="00F707BE">
              <w:rPr>
                <w:rStyle w:val="Hyperlink"/>
                <w:noProof/>
              </w:rPr>
              <w:t>3.2</w:t>
            </w:r>
            <w:r>
              <w:rPr>
                <w:rFonts w:asciiTheme="minorHAnsi" w:eastAsiaTheme="minorEastAsia" w:hAnsiTheme="minorHAnsi" w:cstheme="minorBidi"/>
                <w:noProof/>
                <w:sz w:val="22"/>
                <w:szCs w:val="22"/>
              </w:rPr>
              <w:tab/>
            </w:r>
            <w:r w:rsidRPr="00F707BE">
              <w:rPr>
                <w:rStyle w:val="Hyperlink"/>
                <w:noProof/>
              </w:rPr>
              <w:t>SCR 14423 Extend dashboard functionality to senior leadership</w:t>
            </w:r>
            <w:r>
              <w:rPr>
                <w:noProof/>
                <w:webHidden/>
              </w:rPr>
              <w:tab/>
            </w:r>
            <w:r>
              <w:rPr>
                <w:noProof/>
                <w:webHidden/>
              </w:rPr>
              <w:fldChar w:fldCharType="begin"/>
            </w:r>
            <w:r>
              <w:rPr>
                <w:noProof/>
                <w:webHidden/>
              </w:rPr>
              <w:instrText xml:space="preserve"> PAGEREF _Toc511681024 \h </w:instrText>
            </w:r>
            <w:r>
              <w:rPr>
                <w:noProof/>
                <w:webHidden/>
              </w:rPr>
            </w:r>
            <w:r>
              <w:rPr>
                <w:noProof/>
                <w:webHidden/>
              </w:rPr>
              <w:fldChar w:fldCharType="separate"/>
            </w:r>
            <w:r>
              <w:rPr>
                <w:noProof/>
                <w:webHidden/>
              </w:rPr>
              <w:t>46</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26" w:history="1">
            <w:r w:rsidRPr="00F707BE">
              <w:rPr>
                <w:rStyle w:val="Hyperlink"/>
                <w:noProof/>
              </w:rPr>
              <w:t>4.1</w:t>
            </w:r>
            <w:r>
              <w:rPr>
                <w:rFonts w:asciiTheme="minorHAnsi" w:eastAsiaTheme="minorEastAsia" w:hAnsiTheme="minorHAnsi" w:cstheme="minorBidi"/>
                <w:noProof/>
                <w:sz w:val="22"/>
                <w:szCs w:val="22"/>
              </w:rPr>
              <w:tab/>
            </w:r>
            <w:r w:rsidRPr="00F707BE">
              <w:rPr>
                <w:rStyle w:val="Hyperlink"/>
                <w:noProof/>
              </w:rPr>
              <w:t>SCR 14893 Performance round 2</w:t>
            </w:r>
            <w:r>
              <w:rPr>
                <w:noProof/>
                <w:webHidden/>
              </w:rPr>
              <w:tab/>
            </w:r>
            <w:r>
              <w:rPr>
                <w:noProof/>
                <w:webHidden/>
              </w:rPr>
              <w:fldChar w:fldCharType="begin"/>
            </w:r>
            <w:r>
              <w:rPr>
                <w:noProof/>
                <w:webHidden/>
              </w:rPr>
              <w:instrText xml:space="preserve"> PAGEREF _Toc511681026 \h </w:instrText>
            </w:r>
            <w:r>
              <w:rPr>
                <w:noProof/>
                <w:webHidden/>
              </w:rPr>
            </w:r>
            <w:r>
              <w:rPr>
                <w:noProof/>
                <w:webHidden/>
              </w:rPr>
              <w:fldChar w:fldCharType="separate"/>
            </w:r>
            <w:r>
              <w:rPr>
                <w:noProof/>
                <w:webHidden/>
              </w:rPr>
              <w:t>60</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27" w:history="1">
            <w:r w:rsidRPr="00F707BE">
              <w:rPr>
                <w:rStyle w:val="Hyperlink"/>
                <w:noProof/>
              </w:rPr>
              <w:t>4.2</w:t>
            </w:r>
            <w:r>
              <w:rPr>
                <w:rFonts w:asciiTheme="minorHAnsi" w:eastAsiaTheme="minorEastAsia" w:hAnsiTheme="minorHAnsi" w:cstheme="minorBidi"/>
                <w:noProof/>
                <w:sz w:val="22"/>
                <w:szCs w:val="22"/>
              </w:rPr>
              <w:tab/>
            </w:r>
            <w:r w:rsidRPr="00F707BE">
              <w:rPr>
                <w:rStyle w:val="Hyperlink"/>
                <w:noProof/>
              </w:rPr>
              <w:t>SCR 14478 Delete Coaching logs from UI</w:t>
            </w:r>
            <w:r>
              <w:rPr>
                <w:noProof/>
                <w:webHidden/>
              </w:rPr>
              <w:tab/>
            </w:r>
            <w:r>
              <w:rPr>
                <w:noProof/>
                <w:webHidden/>
              </w:rPr>
              <w:fldChar w:fldCharType="begin"/>
            </w:r>
            <w:r>
              <w:rPr>
                <w:noProof/>
                <w:webHidden/>
              </w:rPr>
              <w:instrText xml:space="preserve"> PAGEREF _Toc511681027 \h </w:instrText>
            </w:r>
            <w:r>
              <w:rPr>
                <w:noProof/>
                <w:webHidden/>
              </w:rPr>
            </w:r>
            <w:r>
              <w:rPr>
                <w:noProof/>
                <w:webHidden/>
              </w:rPr>
              <w:fldChar w:fldCharType="separate"/>
            </w:r>
            <w:r>
              <w:rPr>
                <w:noProof/>
                <w:webHidden/>
              </w:rPr>
              <w:t>70</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28" w:history="1">
            <w:r w:rsidRPr="00F707BE">
              <w:rPr>
                <w:rStyle w:val="Hyperlink"/>
                <w:noProof/>
              </w:rPr>
              <w:t>5.</w:t>
            </w:r>
            <w:r>
              <w:rPr>
                <w:rFonts w:asciiTheme="minorHAnsi" w:eastAsiaTheme="minorEastAsia" w:hAnsiTheme="minorHAnsi" w:cstheme="minorBidi"/>
                <w:noProof/>
                <w:sz w:val="22"/>
                <w:szCs w:val="22"/>
              </w:rPr>
              <w:tab/>
            </w:r>
            <w:r w:rsidRPr="00F707BE">
              <w:rPr>
                <w:rStyle w:val="Hyperlink"/>
                <w:noProof/>
              </w:rPr>
              <w:t>SCR 14916 Additional job codes for HR access</w:t>
            </w:r>
            <w:r>
              <w:rPr>
                <w:noProof/>
                <w:webHidden/>
              </w:rPr>
              <w:tab/>
            </w:r>
            <w:r>
              <w:rPr>
                <w:noProof/>
                <w:webHidden/>
              </w:rPr>
              <w:fldChar w:fldCharType="begin"/>
            </w:r>
            <w:r>
              <w:rPr>
                <w:noProof/>
                <w:webHidden/>
              </w:rPr>
              <w:instrText xml:space="preserve"> PAGEREF _Toc511681028 \h </w:instrText>
            </w:r>
            <w:r>
              <w:rPr>
                <w:noProof/>
                <w:webHidden/>
              </w:rPr>
            </w:r>
            <w:r>
              <w:rPr>
                <w:noProof/>
                <w:webHidden/>
              </w:rPr>
              <w:fldChar w:fldCharType="separate"/>
            </w:r>
            <w:r>
              <w:rPr>
                <w:noProof/>
                <w:webHidden/>
              </w:rPr>
              <w:t>72</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29" w:history="1">
            <w:r w:rsidRPr="00F707BE">
              <w:rPr>
                <w:rStyle w:val="Hyperlink"/>
                <w:noProof/>
              </w:rPr>
              <w:t>6.</w:t>
            </w:r>
            <w:r>
              <w:rPr>
                <w:rFonts w:asciiTheme="minorHAnsi" w:eastAsiaTheme="minorEastAsia" w:hAnsiTheme="minorHAnsi" w:cstheme="minorBidi"/>
                <w:noProof/>
                <w:sz w:val="22"/>
                <w:szCs w:val="22"/>
              </w:rPr>
              <w:tab/>
            </w:r>
            <w:r w:rsidRPr="00F707BE">
              <w:rPr>
                <w:rStyle w:val="Hyperlink"/>
                <w:noProof/>
              </w:rPr>
              <w:t>SCR 14966 Cleanup for duplicate and Re-used Lan Ids</w:t>
            </w:r>
            <w:r>
              <w:rPr>
                <w:noProof/>
                <w:webHidden/>
              </w:rPr>
              <w:tab/>
            </w:r>
            <w:r>
              <w:rPr>
                <w:noProof/>
                <w:webHidden/>
              </w:rPr>
              <w:fldChar w:fldCharType="begin"/>
            </w:r>
            <w:r>
              <w:rPr>
                <w:noProof/>
                <w:webHidden/>
              </w:rPr>
              <w:instrText xml:space="preserve"> PAGEREF _Toc511681029 \h </w:instrText>
            </w:r>
            <w:r>
              <w:rPr>
                <w:noProof/>
                <w:webHidden/>
              </w:rPr>
            </w:r>
            <w:r>
              <w:rPr>
                <w:noProof/>
                <w:webHidden/>
              </w:rPr>
              <w:fldChar w:fldCharType="separate"/>
            </w:r>
            <w:r>
              <w:rPr>
                <w:noProof/>
                <w:webHidden/>
              </w:rPr>
              <w:t>76</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30" w:history="1">
            <w:r w:rsidRPr="00F707BE">
              <w:rPr>
                <w:rStyle w:val="Hyperlink"/>
                <w:noProof/>
              </w:rPr>
              <w:t>7.</w:t>
            </w:r>
            <w:r>
              <w:rPr>
                <w:rFonts w:asciiTheme="minorHAnsi" w:eastAsiaTheme="minorEastAsia" w:hAnsiTheme="minorHAnsi" w:cstheme="minorBidi"/>
                <w:noProof/>
                <w:sz w:val="22"/>
                <w:szCs w:val="22"/>
              </w:rPr>
              <w:tab/>
            </w:r>
            <w:r w:rsidRPr="00F707BE">
              <w:rPr>
                <w:rStyle w:val="Hyperlink"/>
                <w:noProof/>
              </w:rPr>
              <w:t>TFS 363/402 Fix issue with duplicate form names for insert from UI</w:t>
            </w:r>
            <w:r>
              <w:rPr>
                <w:noProof/>
                <w:webHidden/>
              </w:rPr>
              <w:tab/>
            </w:r>
            <w:r>
              <w:rPr>
                <w:noProof/>
                <w:webHidden/>
              </w:rPr>
              <w:fldChar w:fldCharType="begin"/>
            </w:r>
            <w:r>
              <w:rPr>
                <w:noProof/>
                <w:webHidden/>
              </w:rPr>
              <w:instrText xml:space="preserve"> PAGEREF _Toc511681030 \h </w:instrText>
            </w:r>
            <w:r>
              <w:rPr>
                <w:noProof/>
                <w:webHidden/>
              </w:rPr>
            </w:r>
            <w:r>
              <w:rPr>
                <w:noProof/>
                <w:webHidden/>
              </w:rPr>
              <w:fldChar w:fldCharType="separate"/>
            </w:r>
            <w:r>
              <w:rPr>
                <w:noProof/>
                <w:webHidden/>
              </w:rPr>
              <w:t>79</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31" w:history="1">
            <w:r w:rsidRPr="00F707BE">
              <w:rPr>
                <w:rStyle w:val="Hyperlink"/>
                <w:noProof/>
              </w:rPr>
              <w:t>8.</w:t>
            </w:r>
            <w:r>
              <w:rPr>
                <w:rFonts w:asciiTheme="minorHAnsi" w:eastAsiaTheme="minorEastAsia" w:hAnsiTheme="minorHAnsi" w:cstheme="minorBidi"/>
                <w:noProof/>
                <w:sz w:val="22"/>
                <w:szCs w:val="22"/>
              </w:rPr>
              <w:tab/>
            </w:r>
            <w:r w:rsidRPr="00F707BE">
              <w:rPr>
                <w:rStyle w:val="Hyperlink"/>
                <w:noProof/>
              </w:rPr>
              <w:t>TFS 175/475 Display Assigned reviewer for LCSAT records on Review pages</w:t>
            </w:r>
            <w:r>
              <w:rPr>
                <w:noProof/>
                <w:webHidden/>
              </w:rPr>
              <w:tab/>
            </w:r>
            <w:r>
              <w:rPr>
                <w:noProof/>
                <w:webHidden/>
              </w:rPr>
              <w:fldChar w:fldCharType="begin"/>
            </w:r>
            <w:r>
              <w:rPr>
                <w:noProof/>
                <w:webHidden/>
              </w:rPr>
              <w:instrText xml:space="preserve"> PAGEREF _Toc511681031 \h </w:instrText>
            </w:r>
            <w:r>
              <w:rPr>
                <w:noProof/>
                <w:webHidden/>
              </w:rPr>
            </w:r>
            <w:r>
              <w:rPr>
                <w:noProof/>
                <w:webHidden/>
              </w:rPr>
              <w:fldChar w:fldCharType="separate"/>
            </w:r>
            <w:r>
              <w:rPr>
                <w:noProof/>
                <w:webHidden/>
              </w:rPr>
              <w:t>83</w:t>
            </w:r>
            <w:r>
              <w:rPr>
                <w:noProof/>
                <w:webHidden/>
              </w:rPr>
              <w:fldChar w:fldCharType="end"/>
            </w:r>
          </w:hyperlink>
        </w:p>
        <w:p w:rsidR="004066F2" w:rsidRDefault="004066F2">
          <w:pPr>
            <w:pStyle w:val="TOC2"/>
            <w:tabs>
              <w:tab w:val="left" w:pos="660"/>
              <w:tab w:val="right" w:leader="dot" w:pos="13670"/>
            </w:tabs>
            <w:rPr>
              <w:rFonts w:asciiTheme="minorHAnsi" w:eastAsiaTheme="minorEastAsia" w:hAnsiTheme="minorHAnsi" w:cstheme="minorBidi"/>
              <w:noProof/>
              <w:sz w:val="22"/>
              <w:szCs w:val="22"/>
            </w:rPr>
          </w:pPr>
          <w:hyperlink w:anchor="_Toc511681032" w:history="1">
            <w:r w:rsidRPr="00F707BE">
              <w:rPr>
                <w:rStyle w:val="Hyperlink"/>
                <w:noProof/>
              </w:rPr>
              <w:t>9.</w:t>
            </w:r>
            <w:r>
              <w:rPr>
                <w:rFonts w:asciiTheme="minorHAnsi" w:eastAsiaTheme="minorEastAsia" w:hAnsiTheme="minorHAnsi" w:cstheme="minorBidi"/>
                <w:noProof/>
                <w:sz w:val="22"/>
                <w:szCs w:val="22"/>
              </w:rPr>
              <w:tab/>
            </w:r>
            <w:r w:rsidRPr="00F707BE">
              <w:rPr>
                <w:rStyle w:val="Hyperlink"/>
                <w:noProof/>
              </w:rPr>
              <w:t>TFS 450 Performance Improvements round 3 (My Submissions and My Dashboard)</w:t>
            </w:r>
            <w:r>
              <w:rPr>
                <w:noProof/>
                <w:webHidden/>
              </w:rPr>
              <w:tab/>
            </w:r>
            <w:r>
              <w:rPr>
                <w:noProof/>
                <w:webHidden/>
              </w:rPr>
              <w:fldChar w:fldCharType="begin"/>
            </w:r>
            <w:r>
              <w:rPr>
                <w:noProof/>
                <w:webHidden/>
              </w:rPr>
              <w:instrText xml:space="preserve"> PAGEREF _Toc511681032 \h </w:instrText>
            </w:r>
            <w:r>
              <w:rPr>
                <w:noProof/>
                <w:webHidden/>
              </w:rPr>
            </w:r>
            <w:r>
              <w:rPr>
                <w:noProof/>
                <w:webHidden/>
              </w:rPr>
              <w:fldChar w:fldCharType="separate"/>
            </w:r>
            <w:r>
              <w:rPr>
                <w:noProof/>
                <w:webHidden/>
              </w:rPr>
              <w:t>85</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3" w:history="1">
            <w:r w:rsidRPr="00F707BE">
              <w:rPr>
                <w:rStyle w:val="Hyperlink"/>
                <w:noProof/>
              </w:rPr>
              <w:t>10.</w:t>
            </w:r>
            <w:r>
              <w:rPr>
                <w:rFonts w:asciiTheme="minorHAnsi" w:eastAsiaTheme="minorEastAsia" w:hAnsiTheme="minorHAnsi" w:cstheme="minorBidi"/>
                <w:noProof/>
                <w:sz w:val="22"/>
                <w:szCs w:val="22"/>
              </w:rPr>
              <w:tab/>
            </w:r>
            <w:r w:rsidRPr="00F707BE">
              <w:rPr>
                <w:rStyle w:val="Hyperlink"/>
                <w:noProof/>
              </w:rPr>
              <w:t>TFS 605 SP treatment of Alphanumeric employee IDs</w:t>
            </w:r>
            <w:r>
              <w:rPr>
                <w:noProof/>
                <w:webHidden/>
              </w:rPr>
              <w:tab/>
            </w:r>
            <w:r>
              <w:rPr>
                <w:noProof/>
                <w:webHidden/>
              </w:rPr>
              <w:fldChar w:fldCharType="begin"/>
            </w:r>
            <w:r>
              <w:rPr>
                <w:noProof/>
                <w:webHidden/>
              </w:rPr>
              <w:instrText xml:space="preserve"> PAGEREF _Toc511681033 \h </w:instrText>
            </w:r>
            <w:r>
              <w:rPr>
                <w:noProof/>
                <w:webHidden/>
              </w:rPr>
            </w:r>
            <w:r>
              <w:rPr>
                <w:noProof/>
                <w:webHidden/>
              </w:rPr>
              <w:fldChar w:fldCharType="separate"/>
            </w:r>
            <w:r>
              <w:rPr>
                <w:noProof/>
                <w:webHidden/>
              </w:rPr>
              <w:t>106</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4" w:history="1">
            <w:r w:rsidRPr="00F707BE">
              <w:rPr>
                <w:rStyle w:val="Hyperlink"/>
                <w:noProof/>
              </w:rPr>
              <w:t>11.</w:t>
            </w:r>
            <w:r>
              <w:rPr>
                <w:rFonts w:asciiTheme="minorHAnsi" w:eastAsiaTheme="minorEastAsia" w:hAnsiTheme="minorHAnsi" w:cstheme="minorBidi"/>
                <w:noProof/>
                <w:sz w:val="22"/>
                <w:szCs w:val="22"/>
              </w:rPr>
              <w:tab/>
            </w:r>
            <w:r w:rsidRPr="00F707BE">
              <w:rPr>
                <w:rStyle w:val="Hyperlink"/>
                <w:noProof/>
              </w:rPr>
              <w:t>TFS 599 Fix Typo for ‘All Employees’ in Procedures</w:t>
            </w:r>
            <w:r>
              <w:rPr>
                <w:noProof/>
                <w:webHidden/>
              </w:rPr>
              <w:tab/>
            </w:r>
            <w:r>
              <w:rPr>
                <w:noProof/>
                <w:webHidden/>
              </w:rPr>
              <w:fldChar w:fldCharType="begin"/>
            </w:r>
            <w:r>
              <w:rPr>
                <w:noProof/>
                <w:webHidden/>
              </w:rPr>
              <w:instrText xml:space="preserve"> PAGEREF _Toc511681034 \h </w:instrText>
            </w:r>
            <w:r>
              <w:rPr>
                <w:noProof/>
                <w:webHidden/>
              </w:rPr>
            </w:r>
            <w:r>
              <w:rPr>
                <w:noProof/>
                <w:webHidden/>
              </w:rPr>
              <w:fldChar w:fldCharType="separate"/>
            </w:r>
            <w:r>
              <w:rPr>
                <w:noProof/>
                <w:webHidden/>
              </w:rPr>
              <w:t>107</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5" w:history="1">
            <w:r w:rsidRPr="00F707BE">
              <w:rPr>
                <w:rStyle w:val="Hyperlink"/>
                <w:noProof/>
              </w:rPr>
              <w:t>12.</w:t>
            </w:r>
            <w:r>
              <w:rPr>
                <w:rFonts w:asciiTheme="minorHAnsi" w:eastAsiaTheme="minorEastAsia" w:hAnsiTheme="minorHAnsi" w:cstheme="minorBidi"/>
                <w:noProof/>
                <w:sz w:val="22"/>
                <w:szCs w:val="22"/>
              </w:rPr>
              <w:tab/>
            </w:r>
            <w:r w:rsidRPr="00F707BE">
              <w:rPr>
                <w:rStyle w:val="Hyperlink"/>
                <w:noProof/>
              </w:rPr>
              <w:t>TFS 864 Open CSR Comments for all ecls</w:t>
            </w:r>
            <w:r>
              <w:rPr>
                <w:noProof/>
                <w:webHidden/>
              </w:rPr>
              <w:tab/>
            </w:r>
            <w:r>
              <w:rPr>
                <w:noProof/>
                <w:webHidden/>
              </w:rPr>
              <w:fldChar w:fldCharType="begin"/>
            </w:r>
            <w:r>
              <w:rPr>
                <w:noProof/>
                <w:webHidden/>
              </w:rPr>
              <w:instrText xml:space="preserve"> PAGEREF _Toc511681035 \h </w:instrText>
            </w:r>
            <w:r>
              <w:rPr>
                <w:noProof/>
                <w:webHidden/>
              </w:rPr>
            </w:r>
            <w:r>
              <w:rPr>
                <w:noProof/>
                <w:webHidden/>
              </w:rPr>
              <w:fldChar w:fldCharType="separate"/>
            </w:r>
            <w:r>
              <w:rPr>
                <w:noProof/>
                <w:webHidden/>
              </w:rPr>
              <w:t>109</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6" w:history="1">
            <w:r w:rsidRPr="00F707BE">
              <w:rPr>
                <w:rStyle w:val="Hyperlink"/>
                <w:noProof/>
              </w:rPr>
              <w:t>13.</w:t>
            </w:r>
            <w:r>
              <w:rPr>
                <w:rFonts w:asciiTheme="minorHAnsi" w:eastAsiaTheme="minorEastAsia" w:hAnsiTheme="minorHAnsi" w:cstheme="minorBidi"/>
                <w:noProof/>
                <w:sz w:val="22"/>
                <w:szCs w:val="22"/>
              </w:rPr>
              <w:tab/>
            </w:r>
            <w:r w:rsidRPr="00F707BE">
              <w:rPr>
                <w:rStyle w:val="Hyperlink"/>
                <w:noProof/>
              </w:rPr>
              <w:t>TFS 2332 Separate HR solution for HR Access</w:t>
            </w:r>
            <w:r>
              <w:rPr>
                <w:noProof/>
                <w:webHidden/>
              </w:rPr>
              <w:tab/>
            </w:r>
            <w:r>
              <w:rPr>
                <w:noProof/>
                <w:webHidden/>
              </w:rPr>
              <w:fldChar w:fldCharType="begin"/>
            </w:r>
            <w:r>
              <w:rPr>
                <w:noProof/>
                <w:webHidden/>
              </w:rPr>
              <w:instrText xml:space="preserve"> PAGEREF _Toc511681036 \h </w:instrText>
            </w:r>
            <w:r>
              <w:rPr>
                <w:noProof/>
                <w:webHidden/>
              </w:rPr>
            </w:r>
            <w:r>
              <w:rPr>
                <w:noProof/>
                <w:webHidden/>
              </w:rPr>
              <w:fldChar w:fldCharType="separate"/>
            </w:r>
            <w:r>
              <w:rPr>
                <w:noProof/>
                <w:webHidden/>
              </w:rPr>
              <w:t>111</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7" w:history="1">
            <w:r w:rsidRPr="00F707BE">
              <w:rPr>
                <w:rStyle w:val="Hyperlink"/>
                <w:noProof/>
              </w:rPr>
              <w:t>14.</w:t>
            </w:r>
            <w:r>
              <w:rPr>
                <w:rFonts w:asciiTheme="minorHAnsi" w:eastAsiaTheme="minorEastAsia" w:hAnsiTheme="minorHAnsi" w:cstheme="minorBidi"/>
                <w:noProof/>
                <w:sz w:val="22"/>
                <w:szCs w:val="22"/>
              </w:rPr>
              <w:tab/>
            </w:r>
            <w:r w:rsidRPr="00F707BE">
              <w:rPr>
                <w:rStyle w:val="Hyperlink"/>
                <w:noProof/>
              </w:rPr>
              <w:t>TFS 3598 eCoaching - single ecl in a single procedure for My Dashboard</w:t>
            </w:r>
            <w:r>
              <w:rPr>
                <w:noProof/>
                <w:webHidden/>
              </w:rPr>
              <w:tab/>
            </w:r>
            <w:r>
              <w:rPr>
                <w:noProof/>
                <w:webHidden/>
              </w:rPr>
              <w:fldChar w:fldCharType="begin"/>
            </w:r>
            <w:r>
              <w:rPr>
                <w:noProof/>
                <w:webHidden/>
              </w:rPr>
              <w:instrText xml:space="preserve"> PAGEREF _Toc511681037 \h </w:instrText>
            </w:r>
            <w:r>
              <w:rPr>
                <w:noProof/>
                <w:webHidden/>
              </w:rPr>
            </w:r>
            <w:r>
              <w:rPr>
                <w:noProof/>
                <w:webHidden/>
              </w:rPr>
              <w:fldChar w:fldCharType="separate"/>
            </w:r>
            <w:r>
              <w:rPr>
                <w:noProof/>
                <w:webHidden/>
              </w:rPr>
              <w:t>119</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8" w:history="1">
            <w:r w:rsidRPr="00F707BE">
              <w:rPr>
                <w:rStyle w:val="Hyperlink"/>
                <w:noProof/>
              </w:rPr>
              <w:t>15.</w:t>
            </w:r>
            <w:r>
              <w:rPr>
                <w:rFonts w:asciiTheme="minorHAnsi" w:eastAsiaTheme="minorEastAsia" w:hAnsiTheme="minorHAnsi" w:cstheme="minorBidi"/>
                <w:noProof/>
                <w:sz w:val="22"/>
                <w:szCs w:val="22"/>
              </w:rPr>
              <w:tab/>
            </w:r>
            <w:r w:rsidRPr="00F707BE">
              <w:rPr>
                <w:rStyle w:val="Hyperlink"/>
                <w:noProof/>
              </w:rPr>
              <w:t>TFS 3877 – all module submission for designated users</w:t>
            </w:r>
            <w:r>
              <w:rPr>
                <w:noProof/>
                <w:webHidden/>
              </w:rPr>
              <w:tab/>
            </w:r>
            <w:r>
              <w:rPr>
                <w:noProof/>
                <w:webHidden/>
              </w:rPr>
              <w:fldChar w:fldCharType="begin"/>
            </w:r>
            <w:r>
              <w:rPr>
                <w:noProof/>
                <w:webHidden/>
              </w:rPr>
              <w:instrText xml:space="preserve"> PAGEREF _Toc511681038 \h </w:instrText>
            </w:r>
            <w:r>
              <w:rPr>
                <w:noProof/>
                <w:webHidden/>
              </w:rPr>
            </w:r>
            <w:r>
              <w:rPr>
                <w:noProof/>
                <w:webHidden/>
              </w:rPr>
              <w:fldChar w:fldCharType="separate"/>
            </w:r>
            <w:r>
              <w:rPr>
                <w:noProof/>
                <w:webHidden/>
              </w:rPr>
              <w:t>132</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39" w:history="1">
            <w:r w:rsidRPr="00F707BE">
              <w:rPr>
                <w:rStyle w:val="Hyperlink"/>
                <w:noProof/>
              </w:rPr>
              <w:t>16.</w:t>
            </w:r>
            <w:r>
              <w:rPr>
                <w:rFonts w:asciiTheme="minorHAnsi" w:eastAsiaTheme="minorEastAsia" w:hAnsiTheme="minorHAnsi" w:cstheme="minorBidi"/>
                <w:noProof/>
                <w:sz w:val="22"/>
                <w:szCs w:val="22"/>
              </w:rPr>
              <w:tab/>
            </w:r>
            <w:r w:rsidRPr="00F707BE">
              <w:rPr>
                <w:rStyle w:val="Hyperlink"/>
                <w:noProof/>
              </w:rPr>
              <w:t>TFS 3758 Shared Sub Coaching Reasons may display incorrectly in UI</w:t>
            </w:r>
            <w:r>
              <w:rPr>
                <w:noProof/>
                <w:webHidden/>
              </w:rPr>
              <w:tab/>
            </w:r>
            <w:r>
              <w:rPr>
                <w:noProof/>
                <w:webHidden/>
              </w:rPr>
              <w:fldChar w:fldCharType="begin"/>
            </w:r>
            <w:r>
              <w:rPr>
                <w:noProof/>
                <w:webHidden/>
              </w:rPr>
              <w:instrText xml:space="preserve"> PAGEREF _Toc511681039 \h </w:instrText>
            </w:r>
            <w:r>
              <w:rPr>
                <w:noProof/>
                <w:webHidden/>
              </w:rPr>
            </w:r>
            <w:r>
              <w:rPr>
                <w:noProof/>
                <w:webHidden/>
              </w:rPr>
              <w:fldChar w:fldCharType="separate"/>
            </w:r>
            <w:r>
              <w:rPr>
                <w:noProof/>
                <w:webHidden/>
              </w:rPr>
              <w:t>135</w:t>
            </w:r>
            <w:r>
              <w:rPr>
                <w:noProof/>
                <w:webHidden/>
              </w:rPr>
              <w:fldChar w:fldCharType="end"/>
            </w:r>
          </w:hyperlink>
        </w:p>
        <w:p w:rsidR="004066F2" w:rsidRDefault="004066F2">
          <w:pPr>
            <w:pStyle w:val="TOC2"/>
            <w:tabs>
              <w:tab w:val="left" w:pos="880"/>
              <w:tab w:val="right" w:leader="dot" w:pos="13670"/>
            </w:tabs>
            <w:rPr>
              <w:rFonts w:asciiTheme="minorHAnsi" w:eastAsiaTheme="minorEastAsia" w:hAnsiTheme="minorHAnsi" w:cstheme="minorBidi"/>
              <w:noProof/>
              <w:sz w:val="22"/>
              <w:szCs w:val="22"/>
            </w:rPr>
          </w:pPr>
          <w:hyperlink w:anchor="_Toc511681040" w:history="1">
            <w:r w:rsidRPr="00F707BE">
              <w:rPr>
                <w:rStyle w:val="Hyperlink"/>
                <w:noProof/>
              </w:rPr>
              <w:t>17.</w:t>
            </w:r>
            <w:r>
              <w:rPr>
                <w:rFonts w:asciiTheme="minorHAnsi" w:eastAsiaTheme="minorEastAsia" w:hAnsiTheme="minorHAnsi" w:cstheme="minorBidi"/>
                <w:noProof/>
                <w:sz w:val="22"/>
                <w:szCs w:val="22"/>
              </w:rPr>
              <w:tab/>
            </w:r>
            <w:r w:rsidRPr="00F707BE">
              <w:rPr>
                <w:rStyle w:val="Hyperlink"/>
                <w:noProof/>
              </w:rPr>
              <w:t>TFS 7136 – Move Submissions to new architecture</w:t>
            </w:r>
            <w:r>
              <w:rPr>
                <w:noProof/>
                <w:webHidden/>
              </w:rPr>
              <w:tab/>
            </w:r>
            <w:r>
              <w:rPr>
                <w:noProof/>
                <w:webHidden/>
              </w:rPr>
              <w:fldChar w:fldCharType="begin"/>
            </w:r>
            <w:r>
              <w:rPr>
                <w:noProof/>
                <w:webHidden/>
              </w:rPr>
              <w:instrText xml:space="preserve"> PAGEREF _Toc511681040 \h </w:instrText>
            </w:r>
            <w:r>
              <w:rPr>
                <w:noProof/>
                <w:webHidden/>
              </w:rPr>
            </w:r>
            <w:r>
              <w:rPr>
                <w:noProof/>
                <w:webHidden/>
              </w:rPr>
              <w:fldChar w:fldCharType="separate"/>
            </w:r>
            <w:r>
              <w:rPr>
                <w:noProof/>
                <w:webHidden/>
              </w:rPr>
              <w:t>154</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6A02FC" w:rsidRDefault="006A02FC" w:rsidP="00871F07"/>
    <w:p w:rsidR="006A02FC" w:rsidRDefault="006A02FC" w:rsidP="00365D3E">
      <w:pPr>
        <w:pStyle w:val="Heading2"/>
        <w:numPr>
          <w:ilvl w:val="0"/>
          <w:numId w:val="2"/>
        </w:numPr>
      </w:pPr>
      <w:bookmarkStart w:id="15" w:name="_Toc511681020"/>
      <w:r>
        <w:t>SCR 13265 Group multiple Coaching reasons for ecls in dashboard display</w:t>
      </w:r>
      <w:bookmarkEnd w:id="15"/>
    </w:p>
    <w:p w:rsidR="006A02FC" w:rsidRPr="004F5C38" w:rsidRDefault="006A02FC" w:rsidP="006A02F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A02FC" w:rsidTr="00534D07">
        <w:trPr>
          <w:tblHeader/>
        </w:trPr>
        <w:tc>
          <w:tcPr>
            <w:tcW w:w="2549" w:type="dxa"/>
            <w:shd w:val="solid" w:color="auto" w:fill="000000"/>
          </w:tcPr>
          <w:p w:rsidR="006A02FC" w:rsidRDefault="006A02FC" w:rsidP="00534D07">
            <w:r>
              <w:t>Item</w:t>
            </w:r>
          </w:p>
        </w:tc>
        <w:tc>
          <w:tcPr>
            <w:tcW w:w="10455" w:type="dxa"/>
            <w:shd w:val="solid" w:color="auto" w:fill="000000"/>
          </w:tcPr>
          <w:p w:rsidR="006A02FC" w:rsidRDefault="006A02FC" w:rsidP="00534D07">
            <w:r>
              <w:t>Description</w:t>
            </w:r>
          </w:p>
        </w:tc>
      </w:tr>
      <w:tr w:rsidR="006A02FC" w:rsidTr="00534D07">
        <w:tc>
          <w:tcPr>
            <w:tcW w:w="2549" w:type="dxa"/>
          </w:tcPr>
          <w:p w:rsidR="006A02FC" w:rsidRDefault="006A02FC" w:rsidP="00534D07">
            <w:r>
              <w:t>Change Type</w:t>
            </w:r>
          </w:p>
        </w:tc>
        <w:tc>
          <w:tcPr>
            <w:tcW w:w="10455" w:type="dxa"/>
          </w:tcPr>
          <w:p w:rsidR="006A02FC" w:rsidRDefault="006A02FC" w:rsidP="00534D07">
            <w:r>
              <w:t>Change</w:t>
            </w:r>
          </w:p>
        </w:tc>
      </w:tr>
      <w:tr w:rsidR="006A02FC" w:rsidTr="00534D07">
        <w:tc>
          <w:tcPr>
            <w:tcW w:w="2549" w:type="dxa"/>
          </w:tcPr>
          <w:p w:rsidR="006A02FC" w:rsidRDefault="006A02FC" w:rsidP="00534D07">
            <w:r>
              <w:t>Change Description</w:t>
            </w:r>
          </w:p>
        </w:tc>
        <w:tc>
          <w:tcPr>
            <w:tcW w:w="10455" w:type="dxa"/>
          </w:tcPr>
          <w:p w:rsidR="006A02FC" w:rsidRDefault="006A02FC" w:rsidP="00534D07">
            <w:r>
              <w:rPr>
                <w:rStyle w:val="f2027"/>
              </w:rPr>
              <w:t xml:space="preserve">The supervisor dashboard currently displays a row for each row coaching reason for a coaching log. </w:t>
            </w:r>
            <w:proofErr w:type="gramStart"/>
            <w:r>
              <w:rPr>
                <w:rStyle w:val="f2027"/>
              </w:rPr>
              <w:t>program</w:t>
            </w:r>
            <w:proofErr w:type="gramEnd"/>
            <w:r>
              <w:rPr>
                <w:rStyle w:val="f2027"/>
              </w:rPr>
              <w:t xml:space="preserve"> has requested the coaching reasons to be grouped and display a sum of values for the log instead of displaying each coaching reason as a separate record.</w:t>
            </w:r>
          </w:p>
        </w:tc>
      </w:tr>
      <w:tr w:rsidR="006A02FC" w:rsidTr="006A02FC">
        <w:trPr>
          <w:trHeight w:val="332"/>
        </w:trPr>
        <w:tc>
          <w:tcPr>
            <w:tcW w:w="2549" w:type="dxa"/>
          </w:tcPr>
          <w:p w:rsidR="006A02FC" w:rsidRDefault="006A02FC" w:rsidP="00534D07">
            <w:r>
              <w:t>Test Environment</w:t>
            </w:r>
          </w:p>
        </w:tc>
        <w:tc>
          <w:tcPr>
            <w:tcW w:w="10455" w:type="dxa"/>
          </w:tcPr>
          <w:p w:rsidR="006A02FC" w:rsidRDefault="006A02FC" w:rsidP="00534D07">
            <w:proofErr w:type="spellStart"/>
            <w:r>
              <w:t>eCoaching_Dev</w:t>
            </w:r>
            <w:proofErr w:type="spellEnd"/>
            <w:r>
              <w:t xml:space="preserve"> database on vrivfssdbt02\scord01,1437 </w:t>
            </w:r>
          </w:p>
        </w:tc>
      </w:tr>
      <w:tr w:rsidR="006A02FC" w:rsidTr="00534D07">
        <w:tc>
          <w:tcPr>
            <w:tcW w:w="2549" w:type="dxa"/>
          </w:tcPr>
          <w:p w:rsidR="006A02FC" w:rsidRDefault="006A02FC" w:rsidP="00534D07">
            <w:r>
              <w:t>Code Modules created/updated</w:t>
            </w:r>
          </w:p>
        </w:tc>
        <w:tc>
          <w:tcPr>
            <w:tcW w:w="10455" w:type="dxa"/>
          </w:tcPr>
          <w:p w:rsidR="006A02FC" w:rsidRDefault="006A02F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tc>
      </w:tr>
      <w:tr w:rsidR="006A02FC" w:rsidTr="00534D07">
        <w:tc>
          <w:tcPr>
            <w:tcW w:w="2549" w:type="dxa"/>
          </w:tcPr>
          <w:p w:rsidR="006A02FC" w:rsidRDefault="006A02FC" w:rsidP="00534D07">
            <w:r>
              <w:lastRenderedPageBreak/>
              <w:t>Code doc</w:t>
            </w:r>
          </w:p>
        </w:tc>
        <w:tc>
          <w:tcPr>
            <w:tcW w:w="10455" w:type="dxa"/>
          </w:tcPr>
          <w:p w:rsidR="006A02FC" w:rsidRDefault="006A02FC" w:rsidP="00534D07">
            <w:proofErr w:type="spellStart"/>
            <w:r w:rsidRPr="006A02FC">
              <w:t>CCO_eCoaching_Log_Create.sql</w:t>
            </w:r>
            <w:proofErr w:type="spellEnd"/>
          </w:p>
        </w:tc>
      </w:tr>
      <w:tr w:rsidR="006A02FC" w:rsidTr="00534D07">
        <w:tc>
          <w:tcPr>
            <w:tcW w:w="2549" w:type="dxa"/>
          </w:tcPr>
          <w:p w:rsidR="006A02FC" w:rsidRDefault="006A02FC" w:rsidP="00534D07">
            <w:r>
              <w:t>Notes</w:t>
            </w:r>
          </w:p>
        </w:tc>
        <w:tc>
          <w:tcPr>
            <w:tcW w:w="10455" w:type="dxa"/>
          </w:tcPr>
          <w:p w:rsidR="006A02FC" w:rsidRPr="00871F07" w:rsidRDefault="006A02FC" w:rsidP="00534D07">
            <w:r>
              <w:t xml:space="preserve">Executing </w:t>
            </w:r>
            <w:proofErr w:type="spellStart"/>
            <w:r>
              <w:t>sp</w:t>
            </w:r>
            <w:proofErr w:type="spellEnd"/>
            <w:r>
              <w:t xml:space="preserve"> should return I row per </w:t>
            </w:r>
            <w:proofErr w:type="spellStart"/>
            <w:r>
              <w:t>ecl</w:t>
            </w:r>
            <w:proofErr w:type="spellEnd"/>
            <w:r>
              <w:t xml:space="preserve"> even if the </w:t>
            </w:r>
            <w:proofErr w:type="spellStart"/>
            <w:r>
              <w:t>ecl</w:t>
            </w:r>
            <w:proofErr w:type="spellEnd"/>
            <w:r>
              <w:t xml:space="preserve"> has multiple coaching reasons with a sum of # opportunities and # reinforcements.</w:t>
            </w:r>
          </w:p>
        </w:tc>
      </w:tr>
    </w:tbl>
    <w:p w:rsidR="006A02FC" w:rsidRPr="00871F07" w:rsidRDefault="006A02FC" w:rsidP="006A02F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A02FC" w:rsidRPr="00FF5201" w:rsidTr="00534D07">
        <w:trPr>
          <w:cantSplit/>
          <w:tblHeader/>
        </w:trPr>
        <w:tc>
          <w:tcPr>
            <w:tcW w:w="900" w:type="dxa"/>
            <w:shd w:val="clear" w:color="auto" w:fill="A6A6A6"/>
          </w:tcPr>
          <w:p w:rsidR="006A02FC" w:rsidRPr="00FF5201" w:rsidRDefault="006A02FC" w:rsidP="00534D07">
            <w:pPr>
              <w:rPr>
                <w:i/>
              </w:rPr>
            </w:pPr>
            <w:r w:rsidRPr="00FF5201">
              <w:t>TEST#</w:t>
            </w:r>
          </w:p>
        </w:tc>
        <w:tc>
          <w:tcPr>
            <w:tcW w:w="3960" w:type="dxa"/>
            <w:shd w:val="clear" w:color="auto" w:fill="A6A6A6"/>
          </w:tcPr>
          <w:p w:rsidR="006A02FC" w:rsidRPr="00FF5201" w:rsidRDefault="006A02FC" w:rsidP="00534D07">
            <w:pPr>
              <w:rPr>
                <w:i/>
              </w:rPr>
            </w:pPr>
            <w:r w:rsidRPr="00FF5201">
              <w:t>ACTION</w:t>
            </w:r>
          </w:p>
        </w:tc>
        <w:tc>
          <w:tcPr>
            <w:tcW w:w="4500" w:type="dxa"/>
            <w:shd w:val="clear" w:color="auto" w:fill="A6A6A6"/>
          </w:tcPr>
          <w:p w:rsidR="006A02FC" w:rsidRPr="00FF5201" w:rsidRDefault="006A02FC" w:rsidP="00534D07">
            <w:pPr>
              <w:rPr>
                <w:i/>
              </w:rPr>
            </w:pPr>
            <w:r w:rsidRPr="00FF5201">
              <w:t xml:space="preserve">EXPECTED RESULTS </w:t>
            </w:r>
          </w:p>
        </w:tc>
        <w:tc>
          <w:tcPr>
            <w:tcW w:w="1260" w:type="dxa"/>
            <w:shd w:val="clear" w:color="auto" w:fill="A6A6A6"/>
          </w:tcPr>
          <w:p w:rsidR="006A02FC" w:rsidRPr="00FF5201" w:rsidRDefault="006A02FC" w:rsidP="00534D07">
            <w:pPr>
              <w:rPr>
                <w:i/>
              </w:rPr>
            </w:pPr>
            <w:r w:rsidRPr="00FF5201">
              <w:t>RESULTS</w:t>
            </w:r>
          </w:p>
          <w:p w:rsidR="006A02FC" w:rsidRPr="00FF5201" w:rsidRDefault="006A02FC" w:rsidP="00534D07">
            <w:pPr>
              <w:rPr>
                <w:i/>
              </w:rPr>
            </w:pPr>
            <w:r w:rsidRPr="00FF5201">
              <w:t>P/F/I</w:t>
            </w:r>
          </w:p>
        </w:tc>
        <w:tc>
          <w:tcPr>
            <w:tcW w:w="2880" w:type="dxa"/>
            <w:shd w:val="clear" w:color="auto" w:fill="A6A6A6"/>
          </w:tcPr>
          <w:p w:rsidR="006A02FC" w:rsidRPr="00FF5201" w:rsidRDefault="006A02FC" w:rsidP="00534D07">
            <w:pPr>
              <w:rPr>
                <w:i/>
              </w:rPr>
            </w:pPr>
            <w:r w:rsidRPr="00FF5201">
              <w:t>COMMENTS</w:t>
            </w:r>
          </w:p>
        </w:tc>
      </w:tr>
      <w:tr w:rsidR="006A02FC" w:rsidRPr="00FF5201" w:rsidTr="00534D07">
        <w:trPr>
          <w:cantSplit/>
        </w:trPr>
        <w:tc>
          <w:tcPr>
            <w:tcW w:w="900" w:type="dxa"/>
          </w:tcPr>
          <w:p w:rsidR="006A02FC" w:rsidRPr="00FF5201" w:rsidRDefault="006A02FC" w:rsidP="00534D07">
            <w:pPr>
              <w:rPr>
                <w:i/>
              </w:rPr>
            </w:pPr>
            <w:r w:rsidRPr="00202208">
              <w:rPr>
                <w:rFonts w:asciiTheme="minorHAnsi" w:hAnsiTheme="minorHAnsi"/>
                <w:bCs/>
              </w:rPr>
              <w:lastRenderedPageBreak/>
              <w:t>1.</w:t>
            </w:r>
            <w:r w:rsidR="0054748D">
              <w:rPr>
                <w:rFonts w:asciiTheme="minorHAnsi" w:hAnsiTheme="minorHAnsi"/>
                <w:bCs/>
              </w:rPr>
              <w:t>1</w:t>
            </w:r>
          </w:p>
        </w:tc>
        <w:tc>
          <w:tcPr>
            <w:tcW w:w="3960" w:type="dxa"/>
          </w:tcPr>
          <w:p w:rsidR="006A02FC" w:rsidRDefault="006A02FC" w:rsidP="00EC47AD">
            <w:pPr>
              <w:rPr>
                <w:rFonts w:ascii="Courier New" w:hAnsi="Courier New" w:cs="Courier New"/>
                <w:noProof/>
              </w:rPr>
            </w:pPr>
            <w:r>
              <w:rPr>
                <w:rFonts w:asciiTheme="minorHAnsi" w:hAnsiTheme="minorHAnsi"/>
                <w:bCs/>
              </w:rPr>
              <w:t xml:space="preserve">Execute stored Procedure </w:t>
            </w:r>
            <w:r w:rsidRPr="0057471C">
              <w:rPr>
                <w:rFonts w:asciiTheme="minorHAnsi" w:hAnsiTheme="minorHAnsi"/>
              </w:rPr>
              <w:t xml:space="preserve"> </w:t>
            </w:r>
            <w:r w:rsidR="00EC47AD">
              <w:rPr>
                <w:rFonts w:ascii="Courier New" w:hAnsi="Courier New" w:cs="Courier New"/>
                <w:noProof/>
              </w:rPr>
              <w:t>[EC]</w:t>
            </w:r>
            <w:r w:rsidR="00EC47AD">
              <w:rPr>
                <w:rFonts w:ascii="Courier New" w:hAnsi="Courier New" w:cs="Courier New"/>
                <w:noProof/>
                <w:color w:val="808080"/>
              </w:rPr>
              <w:t>.</w:t>
            </w:r>
            <w:r w:rsidR="00EC47AD">
              <w:rPr>
                <w:rFonts w:ascii="Courier New" w:hAnsi="Courier New" w:cs="Courier New"/>
                <w:noProof/>
              </w:rPr>
              <w:t>[sp_SelectFrom_Coaching_Log_HistoricalSUP] passing in a csr name for whom we know a coaching log exists with multiple coaching reasons</w:t>
            </w:r>
          </w:p>
          <w:p w:rsidR="00EC47AD" w:rsidRDefault="00EC47AD" w:rsidP="00EC47AD">
            <w:pPr>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ecls with multiple coaching reasons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color w:val="FF00FF"/>
              </w:rPr>
              <w:t>COUNT</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[Coaching_Log_Reason]</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having</w:t>
            </w:r>
            <w:r>
              <w:rPr>
                <w:rFonts w:ascii="Courier New" w:hAnsi="Courier New" w:cs="Courier New"/>
                <w:noProof/>
              </w:rPr>
              <w:t xml:space="preserve"> </w:t>
            </w:r>
            <w:r>
              <w:rPr>
                <w:rFonts w:ascii="Courier New" w:hAnsi="Courier New" w:cs="Courier New"/>
                <w:noProof/>
                <w:color w:val="FF00FF"/>
              </w:rPr>
              <w:t>COUNT</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&gt;</w:t>
            </w:r>
            <w:r>
              <w:rPr>
                <w:rFonts w:ascii="Courier New" w:hAnsi="Courier New" w:cs="Courier New"/>
                <w:noProof/>
              </w:rPr>
              <w:t>1</w:t>
            </w: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--pick one and display details</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find the agent name using lanid</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emp_name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w:t>
            </w: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rPr>
              <w:t xml:space="preserve"> </w:t>
            </w:r>
          </w:p>
          <w:p w:rsidR="00EC47AD" w:rsidRPr="0057471C" w:rsidRDefault="00EC47AD" w:rsidP="00EC47AD">
            <w:pPr>
              <w:rPr>
                <w:rFonts w:asciiTheme="minorHAnsi" w:hAnsiTheme="minorHAnsi"/>
                <w:bCs/>
              </w:rPr>
            </w:pPr>
          </w:p>
        </w:tc>
        <w:tc>
          <w:tcPr>
            <w:tcW w:w="4500" w:type="dxa"/>
          </w:tcPr>
          <w:p w:rsidR="006A02FC" w:rsidRPr="00202208" w:rsidRDefault="00EC47AD" w:rsidP="00534D07">
            <w:pPr>
              <w:rPr>
                <w:rFonts w:asciiTheme="minorHAnsi" w:hAnsiTheme="minorHAnsi"/>
                <w:bCs/>
              </w:rPr>
            </w:pPr>
            <w:r>
              <w:rPr>
                <w:rFonts w:asciiTheme="minorHAnsi" w:hAnsiTheme="minorHAnsi"/>
                <w:bCs/>
              </w:rPr>
              <w:t xml:space="preserve">record with </w:t>
            </w:r>
            <w:proofErr w:type="spellStart"/>
            <w:r>
              <w:rPr>
                <w:rFonts w:asciiTheme="minorHAnsi" w:hAnsiTheme="minorHAnsi"/>
                <w:bCs/>
              </w:rPr>
              <w:t>formname</w:t>
            </w:r>
            <w:proofErr w:type="spellEnd"/>
            <w:r>
              <w:rPr>
                <w:rFonts w:asciiTheme="minorHAnsi" w:hAnsiTheme="minorHAnsi"/>
                <w:bCs/>
              </w:rPr>
              <w:t xml:space="preserve"> ‘</w:t>
            </w:r>
            <w:r w:rsidRPr="00EC47AD">
              <w:rPr>
                <w:rFonts w:asciiTheme="minorHAnsi" w:hAnsiTheme="minorHAnsi"/>
                <w:bCs/>
              </w:rPr>
              <w:t xml:space="preserve">eCL-Jourdain.Augustin-633342 </w:t>
            </w:r>
            <w:r>
              <w:rPr>
                <w:rFonts w:asciiTheme="minorHAnsi" w:hAnsiTheme="minorHAnsi"/>
                <w:bCs/>
              </w:rPr>
              <w:t xml:space="preserve">‘ returned with </w:t>
            </w:r>
            <w:proofErr w:type="spellStart"/>
            <w:r>
              <w:rPr>
                <w:rFonts w:asciiTheme="minorHAnsi" w:hAnsiTheme="minorHAnsi"/>
                <w:bCs/>
              </w:rPr>
              <w:t>numOpportunity</w:t>
            </w:r>
            <w:proofErr w:type="spellEnd"/>
            <w:r>
              <w:rPr>
                <w:rFonts w:asciiTheme="minorHAnsi" w:hAnsiTheme="minorHAnsi"/>
                <w:bCs/>
              </w:rPr>
              <w:t xml:space="preserve"> = 2</w:t>
            </w:r>
          </w:p>
        </w:tc>
        <w:tc>
          <w:tcPr>
            <w:tcW w:w="1260" w:type="dxa"/>
          </w:tcPr>
          <w:p w:rsidR="006A02FC" w:rsidRPr="00202208" w:rsidRDefault="006A02FC" w:rsidP="00534D07">
            <w:pPr>
              <w:rPr>
                <w:rFonts w:asciiTheme="minorHAnsi" w:hAnsiTheme="minorHAnsi"/>
                <w:bCs/>
              </w:rPr>
            </w:pPr>
            <w:r w:rsidRPr="00202208">
              <w:rPr>
                <w:rFonts w:asciiTheme="minorHAnsi" w:hAnsiTheme="minorHAnsi"/>
                <w:bCs/>
              </w:rPr>
              <w:t>P</w:t>
            </w:r>
          </w:p>
        </w:tc>
        <w:tc>
          <w:tcPr>
            <w:tcW w:w="2880" w:type="dxa"/>
          </w:tcPr>
          <w:p w:rsidR="006A02FC" w:rsidRPr="00FF5201" w:rsidRDefault="006A02FC" w:rsidP="00534D07">
            <w:pPr>
              <w:rPr>
                <w:i/>
              </w:rPr>
            </w:pPr>
          </w:p>
        </w:tc>
      </w:tr>
      <w:tr w:rsidR="006A02FC" w:rsidRPr="00FF5201" w:rsidTr="00534D07">
        <w:trPr>
          <w:cantSplit/>
        </w:trPr>
        <w:tc>
          <w:tcPr>
            <w:tcW w:w="900" w:type="dxa"/>
          </w:tcPr>
          <w:p w:rsidR="006A02FC" w:rsidRPr="00FF5201" w:rsidRDefault="006A02FC" w:rsidP="00534D07">
            <w:pPr>
              <w:rPr>
                <w:i/>
              </w:rPr>
            </w:pPr>
          </w:p>
        </w:tc>
        <w:tc>
          <w:tcPr>
            <w:tcW w:w="3960" w:type="dxa"/>
          </w:tcPr>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--make sure status is not inactive and set to something esle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set</w:t>
            </w:r>
            <w:r>
              <w:rPr>
                <w:rFonts w:ascii="Courier New" w:hAnsi="Courier New" w:cs="Courier New"/>
                <w:noProof/>
              </w:rPr>
              <w:t xml:space="preserve"> statusid </w:t>
            </w:r>
            <w:r>
              <w:rPr>
                <w:rFonts w:ascii="Courier New" w:hAnsi="Courier New" w:cs="Courier New"/>
                <w:noProof/>
                <w:color w:val="808080"/>
              </w:rPr>
              <w:t>=</w:t>
            </w:r>
            <w:r>
              <w:rPr>
                <w:rFonts w:ascii="Courier New" w:hAnsi="Courier New" w:cs="Courier New"/>
                <w:noProof/>
              </w:rPr>
              <w:t xml:space="preserve"> 6</w:t>
            </w:r>
          </w:p>
          <w:p w:rsidR="00EC47AD" w:rsidRDefault="00EC47AD" w:rsidP="00EC47A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w:t>
            </w:r>
            <w:r>
              <w:rPr>
                <w:rFonts w:ascii="Courier New" w:hAnsi="Courier New" w:cs="Courier New"/>
                <w:noProof/>
              </w:rPr>
              <w:t xml:space="preserve"> 3</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8000"/>
              </w:rPr>
            </w:pPr>
            <w:r>
              <w:rPr>
                <w:rFonts w:ascii="Courier New" w:hAnsi="Courier New" w:cs="Courier New"/>
                <w:noProof/>
                <w:color w:val="008000"/>
              </w:rPr>
              <w:t>-- Execute procedure  passing in agent name identified above.</w:t>
            </w:r>
          </w:p>
          <w:p w:rsidR="00EC47AD" w:rsidRDefault="00EC47AD" w:rsidP="00EC47AD">
            <w:pPr>
              <w:overflowPunct/>
              <w:textAlignment w:val="auto"/>
              <w:rPr>
                <w:rFonts w:ascii="Courier New" w:hAnsi="Courier New" w:cs="Courier New"/>
                <w:noProof/>
                <w:color w:val="008000"/>
              </w:rPr>
            </w:pP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C47AD" w:rsidRDefault="00EC47AD" w:rsidP="00EC47AD">
            <w:pPr>
              <w:overflowPunct/>
              <w:textAlignment w:val="auto"/>
              <w:rPr>
                <w:rFonts w:ascii="Courier New" w:hAnsi="Courier New" w:cs="Courier New"/>
                <w:noProof/>
                <w:color w:val="0000FF"/>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w:t>
            </w:r>
            <w:r w:rsidR="00F56B1D">
              <w:rPr>
                <w:rFonts w:ascii="Courier New" w:hAnsi="Courier New" w:cs="Courier New"/>
                <w:noProof/>
              </w:rPr>
              <w:t>_Coaching_Log_HistoricalSUP</w:t>
            </w:r>
            <w:r>
              <w:rPr>
                <w:rFonts w:ascii="Courier New" w:hAnsi="Courier New" w:cs="Courier New"/>
                <w:noProof/>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N'Augustin, Jourdain M'</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N'20140201'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N'20140301'</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@strIsOpp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EC47AD" w:rsidRDefault="00EC47AD" w:rsidP="00EC47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@strIsForce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EC47AD" w:rsidRDefault="00EC47AD" w:rsidP="00EC47AD">
            <w:pPr>
              <w:overflowPunct/>
              <w:textAlignment w:val="auto"/>
              <w:rPr>
                <w:rFonts w:ascii="Courier New" w:hAnsi="Courier New" w:cs="Courier New"/>
                <w:noProof/>
                <w:color w:val="FF0000"/>
              </w:rPr>
            </w:pPr>
          </w:p>
          <w:p w:rsidR="00EC47AD" w:rsidRDefault="00EC47AD" w:rsidP="00EC47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C47AD" w:rsidRDefault="00EC47AD" w:rsidP="00EC47AD">
            <w:pPr>
              <w:overflowPunct/>
              <w:textAlignment w:val="auto"/>
              <w:rPr>
                <w:rFonts w:ascii="Courier New" w:hAnsi="Courier New" w:cs="Courier New"/>
                <w:noProof/>
              </w:rPr>
            </w:pPr>
          </w:p>
          <w:p w:rsidR="00EC47AD" w:rsidRDefault="00EC47AD" w:rsidP="00EC47AD">
            <w:pPr>
              <w:overflowPunct/>
              <w:textAlignment w:val="auto"/>
              <w:rPr>
                <w:rFonts w:ascii="Courier New" w:hAnsi="Courier New" w:cs="Courier New"/>
                <w:noProof/>
                <w:color w:val="0000FF"/>
              </w:rPr>
            </w:pPr>
            <w:r>
              <w:rPr>
                <w:rFonts w:ascii="Courier New" w:hAnsi="Courier New" w:cs="Courier New"/>
                <w:noProof/>
                <w:color w:val="0000FF"/>
              </w:rPr>
              <w:t>GO</w:t>
            </w:r>
          </w:p>
          <w:p w:rsidR="006A02FC" w:rsidRDefault="006A02FC" w:rsidP="00534D07">
            <w:pPr>
              <w:rPr>
                <w:rFonts w:asciiTheme="minorHAnsi" w:hAnsiTheme="minorHAnsi"/>
                <w:bCs/>
              </w:rPr>
            </w:pPr>
          </w:p>
        </w:tc>
        <w:tc>
          <w:tcPr>
            <w:tcW w:w="4500" w:type="dxa"/>
          </w:tcPr>
          <w:p w:rsidR="006A02FC" w:rsidRPr="00202208" w:rsidRDefault="006A02FC" w:rsidP="00534D07">
            <w:pPr>
              <w:rPr>
                <w:rFonts w:asciiTheme="minorHAnsi" w:hAnsiTheme="minorHAnsi"/>
                <w:bCs/>
              </w:rPr>
            </w:pPr>
          </w:p>
        </w:tc>
        <w:tc>
          <w:tcPr>
            <w:tcW w:w="1260" w:type="dxa"/>
          </w:tcPr>
          <w:p w:rsidR="006A02FC" w:rsidRPr="00202208" w:rsidRDefault="006A02FC" w:rsidP="00534D07">
            <w:pPr>
              <w:rPr>
                <w:rFonts w:asciiTheme="minorHAnsi" w:hAnsiTheme="minorHAnsi"/>
                <w:bCs/>
              </w:rPr>
            </w:pPr>
          </w:p>
        </w:tc>
        <w:tc>
          <w:tcPr>
            <w:tcW w:w="2880" w:type="dxa"/>
          </w:tcPr>
          <w:p w:rsidR="006A02FC" w:rsidRPr="00FF5201" w:rsidRDefault="006A02FC" w:rsidP="00534D07">
            <w:pPr>
              <w:rPr>
                <w:i/>
              </w:rPr>
            </w:pPr>
          </w:p>
        </w:tc>
      </w:tr>
      <w:tr w:rsidR="002571DC" w:rsidRPr="00FF5201" w:rsidTr="00534D07">
        <w:trPr>
          <w:cantSplit/>
        </w:trPr>
        <w:tc>
          <w:tcPr>
            <w:tcW w:w="900" w:type="dxa"/>
          </w:tcPr>
          <w:p w:rsidR="002571DC" w:rsidRDefault="002571DC" w:rsidP="00534D07">
            <w:pPr>
              <w:rPr>
                <w:i/>
              </w:rPr>
            </w:pPr>
          </w:p>
          <w:p w:rsidR="002571DC" w:rsidRDefault="002571DC" w:rsidP="00534D07">
            <w:pPr>
              <w:rPr>
                <w:i/>
              </w:rPr>
            </w:pPr>
          </w:p>
          <w:p w:rsidR="002571DC" w:rsidRPr="00FF5201" w:rsidRDefault="002571DC" w:rsidP="00534D07">
            <w:pPr>
              <w:rPr>
                <w:i/>
              </w:rPr>
            </w:pPr>
          </w:p>
        </w:tc>
        <w:tc>
          <w:tcPr>
            <w:tcW w:w="3960" w:type="dxa"/>
          </w:tcPr>
          <w:p w:rsidR="002571DC" w:rsidRDefault="002571DC" w:rsidP="00EC47AD">
            <w:pPr>
              <w:overflowPunct/>
              <w:textAlignment w:val="auto"/>
              <w:rPr>
                <w:rFonts w:ascii="Courier New" w:hAnsi="Courier New" w:cs="Courier New"/>
                <w:noProof/>
                <w:color w:val="008000"/>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6A02FC" w:rsidRDefault="006A02FC" w:rsidP="00871F07"/>
    <w:p w:rsidR="002571DC" w:rsidRDefault="002571DC" w:rsidP="00871F07"/>
    <w:p w:rsidR="002571DC" w:rsidRDefault="002571DC" w:rsidP="00365D3E">
      <w:pPr>
        <w:pStyle w:val="Heading2"/>
        <w:numPr>
          <w:ilvl w:val="0"/>
          <w:numId w:val="2"/>
        </w:numPr>
      </w:pPr>
      <w:bookmarkStart w:id="16" w:name="_Toc511681021"/>
      <w:r>
        <w:t xml:space="preserve">SCR 13794 </w:t>
      </w:r>
      <w:r w:rsidRPr="00EF3985">
        <w:t>Update supervisor pending to allow for acting manager view</w:t>
      </w:r>
      <w:bookmarkEnd w:id="16"/>
    </w:p>
    <w:p w:rsidR="002571DC" w:rsidRPr="004F5C38" w:rsidRDefault="002571DC" w:rsidP="002571D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571DC" w:rsidTr="00534D07">
        <w:trPr>
          <w:tblHeader/>
        </w:trPr>
        <w:tc>
          <w:tcPr>
            <w:tcW w:w="2549" w:type="dxa"/>
            <w:shd w:val="solid" w:color="auto" w:fill="000000"/>
          </w:tcPr>
          <w:p w:rsidR="002571DC" w:rsidRDefault="002571DC" w:rsidP="00534D07">
            <w:r>
              <w:t>Item</w:t>
            </w:r>
          </w:p>
        </w:tc>
        <w:tc>
          <w:tcPr>
            <w:tcW w:w="10455" w:type="dxa"/>
            <w:shd w:val="solid" w:color="auto" w:fill="000000"/>
          </w:tcPr>
          <w:p w:rsidR="002571DC" w:rsidRDefault="002571DC" w:rsidP="00534D07">
            <w:r>
              <w:t>Description</w:t>
            </w:r>
          </w:p>
        </w:tc>
      </w:tr>
      <w:tr w:rsidR="002571DC" w:rsidTr="00534D07">
        <w:tc>
          <w:tcPr>
            <w:tcW w:w="2549" w:type="dxa"/>
          </w:tcPr>
          <w:p w:rsidR="002571DC" w:rsidRDefault="002571DC" w:rsidP="00534D07">
            <w:r>
              <w:t>Change Type</w:t>
            </w:r>
          </w:p>
        </w:tc>
        <w:tc>
          <w:tcPr>
            <w:tcW w:w="10455" w:type="dxa"/>
          </w:tcPr>
          <w:p w:rsidR="002571DC" w:rsidRDefault="002571DC" w:rsidP="00534D07">
            <w:r>
              <w:t>Change</w:t>
            </w:r>
          </w:p>
        </w:tc>
      </w:tr>
      <w:tr w:rsidR="002571DC" w:rsidTr="00534D07">
        <w:tc>
          <w:tcPr>
            <w:tcW w:w="2549" w:type="dxa"/>
          </w:tcPr>
          <w:p w:rsidR="002571DC" w:rsidRDefault="002571DC" w:rsidP="00534D07">
            <w:r>
              <w:t>Change Description</w:t>
            </w:r>
          </w:p>
        </w:tc>
        <w:tc>
          <w:tcPr>
            <w:tcW w:w="10455" w:type="dxa"/>
          </w:tcPr>
          <w:p w:rsidR="002571DC" w:rsidRDefault="002571DC" w:rsidP="0086173B">
            <w:r>
              <w:rPr>
                <w:rStyle w:val="f2027"/>
              </w:rPr>
              <w:t xml:space="preserve">This change is to facilitate viewing of logs in pending </w:t>
            </w:r>
            <w:r w:rsidR="0086173B">
              <w:rPr>
                <w:rStyle w:val="f2027"/>
              </w:rPr>
              <w:t>supervisor</w:t>
            </w:r>
            <w:r>
              <w:rPr>
                <w:rStyle w:val="f2027"/>
              </w:rPr>
              <w:t xml:space="preserve"> Review In case of acting managers where employees are listed as managers in an employee’s hierarchy but have a supervisor job code)</w:t>
            </w:r>
          </w:p>
        </w:tc>
      </w:tr>
      <w:tr w:rsidR="002571DC" w:rsidTr="00534D07">
        <w:trPr>
          <w:trHeight w:val="332"/>
        </w:trPr>
        <w:tc>
          <w:tcPr>
            <w:tcW w:w="2549" w:type="dxa"/>
          </w:tcPr>
          <w:p w:rsidR="002571DC" w:rsidRDefault="002571DC" w:rsidP="00534D07">
            <w:r>
              <w:t>Test Environment</w:t>
            </w:r>
          </w:p>
        </w:tc>
        <w:tc>
          <w:tcPr>
            <w:tcW w:w="10455" w:type="dxa"/>
          </w:tcPr>
          <w:p w:rsidR="002571DC" w:rsidRDefault="002571DC" w:rsidP="00534D07">
            <w:proofErr w:type="spellStart"/>
            <w:r>
              <w:t>eCoaching_Dev</w:t>
            </w:r>
            <w:proofErr w:type="spellEnd"/>
            <w:r>
              <w:t xml:space="preserve"> database on vrivfssdbt02\scord01,1437 </w:t>
            </w:r>
          </w:p>
        </w:tc>
      </w:tr>
      <w:tr w:rsidR="002571DC" w:rsidTr="00534D07">
        <w:tc>
          <w:tcPr>
            <w:tcW w:w="2549" w:type="dxa"/>
          </w:tcPr>
          <w:p w:rsidR="002571DC" w:rsidRDefault="002571DC" w:rsidP="00534D07">
            <w:r>
              <w:t>Code Modules created/updated</w:t>
            </w:r>
          </w:p>
        </w:tc>
        <w:tc>
          <w:tcPr>
            <w:tcW w:w="10455" w:type="dxa"/>
          </w:tcPr>
          <w:p w:rsidR="002571DC" w:rsidRDefault="002571DC" w:rsidP="00534D07">
            <w:r>
              <w:rPr>
                <w:rFonts w:ascii="Courier New" w:hAnsi="Courier New" w:cs="Courier New"/>
                <w:noProof/>
                <w:color w:val="0000FF"/>
              </w:rPr>
              <w:t>PROCEDURE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tc>
      </w:tr>
      <w:tr w:rsidR="002571DC" w:rsidTr="00534D07">
        <w:tc>
          <w:tcPr>
            <w:tcW w:w="2549" w:type="dxa"/>
          </w:tcPr>
          <w:p w:rsidR="002571DC" w:rsidRDefault="002571DC" w:rsidP="00534D07">
            <w:r>
              <w:t>Code doc</w:t>
            </w:r>
          </w:p>
        </w:tc>
        <w:tc>
          <w:tcPr>
            <w:tcW w:w="10455" w:type="dxa"/>
          </w:tcPr>
          <w:p w:rsidR="002571DC" w:rsidRDefault="002571DC" w:rsidP="00534D07">
            <w:proofErr w:type="spellStart"/>
            <w:r w:rsidRPr="006A02FC">
              <w:t>CCO_eCoaching_Log_Create.sql</w:t>
            </w:r>
            <w:proofErr w:type="spellEnd"/>
          </w:p>
        </w:tc>
      </w:tr>
      <w:tr w:rsidR="002571DC" w:rsidTr="00534D07">
        <w:tc>
          <w:tcPr>
            <w:tcW w:w="2549" w:type="dxa"/>
          </w:tcPr>
          <w:p w:rsidR="002571DC" w:rsidRDefault="002571DC" w:rsidP="00534D07">
            <w:r>
              <w:t>Notes</w:t>
            </w:r>
          </w:p>
        </w:tc>
        <w:tc>
          <w:tcPr>
            <w:tcW w:w="10455" w:type="dxa"/>
          </w:tcPr>
          <w:p w:rsidR="002571DC" w:rsidRPr="00871F07" w:rsidRDefault="002571DC" w:rsidP="0086173B">
            <w:r>
              <w:t xml:space="preserve">Executing </w:t>
            </w:r>
            <w:proofErr w:type="spellStart"/>
            <w:r>
              <w:t>sp</w:t>
            </w:r>
            <w:proofErr w:type="spellEnd"/>
            <w:r>
              <w:t xml:space="preserve"> should include </w:t>
            </w:r>
            <w:proofErr w:type="spellStart"/>
            <w:r w:rsidR="0086173B">
              <w:t>include</w:t>
            </w:r>
            <w:proofErr w:type="spellEnd"/>
            <w:r w:rsidR="0086173B">
              <w:t xml:space="preserve"> the </w:t>
            </w:r>
            <w:proofErr w:type="spellStart"/>
            <w:r w:rsidR="0086173B">
              <w:t>ecl</w:t>
            </w:r>
            <w:proofErr w:type="spellEnd"/>
            <w:r w:rsidR="0086173B">
              <w:t xml:space="preserve"> even though the user being passed in is the manager in the hierarchy with a sup job code.</w:t>
            </w:r>
          </w:p>
        </w:tc>
      </w:tr>
    </w:tbl>
    <w:p w:rsidR="002571DC" w:rsidRPr="00871F07" w:rsidRDefault="002571DC" w:rsidP="002571D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571DC" w:rsidRPr="00FF5201" w:rsidTr="00534D07">
        <w:trPr>
          <w:cantSplit/>
          <w:tblHeader/>
        </w:trPr>
        <w:tc>
          <w:tcPr>
            <w:tcW w:w="900" w:type="dxa"/>
            <w:shd w:val="clear" w:color="auto" w:fill="A6A6A6"/>
          </w:tcPr>
          <w:p w:rsidR="002571DC" w:rsidRPr="00FF5201" w:rsidRDefault="002571DC" w:rsidP="00534D07">
            <w:pPr>
              <w:rPr>
                <w:i/>
              </w:rPr>
            </w:pPr>
            <w:r w:rsidRPr="00FF5201">
              <w:t>TEST#</w:t>
            </w:r>
          </w:p>
        </w:tc>
        <w:tc>
          <w:tcPr>
            <w:tcW w:w="3960" w:type="dxa"/>
            <w:shd w:val="clear" w:color="auto" w:fill="A6A6A6"/>
          </w:tcPr>
          <w:p w:rsidR="002571DC" w:rsidRPr="00FF5201" w:rsidRDefault="002571DC" w:rsidP="00534D07">
            <w:pPr>
              <w:rPr>
                <w:i/>
              </w:rPr>
            </w:pPr>
            <w:r w:rsidRPr="00FF5201">
              <w:t>ACTION</w:t>
            </w:r>
          </w:p>
        </w:tc>
        <w:tc>
          <w:tcPr>
            <w:tcW w:w="4500" w:type="dxa"/>
            <w:shd w:val="clear" w:color="auto" w:fill="A6A6A6"/>
          </w:tcPr>
          <w:p w:rsidR="002571DC" w:rsidRPr="00FF5201" w:rsidRDefault="002571DC" w:rsidP="00534D07">
            <w:pPr>
              <w:rPr>
                <w:i/>
              </w:rPr>
            </w:pPr>
            <w:r w:rsidRPr="00FF5201">
              <w:t xml:space="preserve">EXPECTED RESULTS </w:t>
            </w:r>
          </w:p>
        </w:tc>
        <w:tc>
          <w:tcPr>
            <w:tcW w:w="1260" w:type="dxa"/>
            <w:shd w:val="clear" w:color="auto" w:fill="A6A6A6"/>
          </w:tcPr>
          <w:p w:rsidR="002571DC" w:rsidRPr="00FF5201" w:rsidRDefault="002571DC" w:rsidP="00534D07">
            <w:pPr>
              <w:rPr>
                <w:i/>
              </w:rPr>
            </w:pPr>
            <w:r w:rsidRPr="00FF5201">
              <w:t>RESULTS</w:t>
            </w:r>
          </w:p>
          <w:p w:rsidR="002571DC" w:rsidRPr="00FF5201" w:rsidRDefault="002571DC" w:rsidP="00534D07">
            <w:pPr>
              <w:rPr>
                <w:i/>
              </w:rPr>
            </w:pPr>
            <w:r w:rsidRPr="00FF5201">
              <w:t>P/F/I</w:t>
            </w:r>
          </w:p>
        </w:tc>
        <w:tc>
          <w:tcPr>
            <w:tcW w:w="2880" w:type="dxa"/>
            <w:shd w:val="clear" w:color="auto" w:fill="A6A6A6"/>
          </w:tcPr>
          <w:p w:rsidR="002571DC" w:rsidRPr="00FF5201" w:rsidRDefault="002571DC" w:rsidP="00534D07">
            <w:pPr>
              <w:rPr>
                <w:i/>
              </w:rPr>
            </w:pPr>
            <w:r w:rsidRPr="00FF5201">
              <w:t>COMMENTS</w:t>
            </w:r>
          </w:p>
        </w:tc>
      </w:tr>
      <w:tr w:rsidR="002571DC" w:rsidRPr="00FF5201" w:rsidTr="00534D07">
        <w:trPr>
          <w:cantSplit/>
        </w:trPr>
        <w:tc>
          <w:tcPr>
            <w:tcW w:w="900" w:type="dxa"/>
          </w:tcPr>
          <w:p w:rsidR="002571DC" w:rsidRPr="00FF5201" w:rsidRDefault="0054748D" w:rsidP="00534D07">
            <w:pPr>
              <w:rPr>
                <w:i/>
              </w:rPr>
            </w:pPr>
            <w:r>
              <w:rPr>
                <w:rFonts w:asciiTheme="minorHAnsi" w:hAnsiTheme="minorHAnsi"/>
                <w:bCs/>
              </w:rPr>
              <w:lastRenderedPageBreak/>
              <w:t>2.1</w:t>
            </w:r>
          </w:p>
        </w:tc>
        <w:tc>
          <w:tcPr>
            <w:tcW w:w="3960" w:type="dxa"/>
          </w:tcPr>
          <w:p w:rsidR="002571DC" w:rsidRDefault="002571DC" w:rsidP="00534D07">
            <w:pPr>
              <w:rPr>
                <w:rFonts w:asciiTheme="minorHAnsi" w:hAnsiTheme="minorHAnsi"/>
                <w:bCs/>
              </w:rPr>
            </w:pPr>
            <w:r>
              <w:rPr>
                <w:rFonts w:asciiTheme="minorHAnsi" w:hAnsiTheme="minorHAnsi"/>
                <w:bCs/>
              </w:rPr>
              <w:t>Prepare employee record</w:t>
            </w:r>
          </w:p>
          <w:p w:rsidR="002571DC" w:rsidRDefault="002571DC" w:rsidP="00534D07">
            <w:pPr>
              <w:rPr>
                <w:rFonts w:asciiTheme="minorHAnsi" w:hAnsiTheme="minorHAnsi"/>
                <w:bCs/>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[Mgr_LanID]</w:t>
            </w:r>
            <w:r>
              <w:rPr>
                <w:rFonts w:ascii="Courier New" w:hAnsi="Courier New" w:cs="Courier New"/>
                <w:noProof/>
                <w:color w:val="808080"/>
              </w:rPr>
              <w:t>=</w:t>
            </w:r>
            <w:r>
              <w:rPr>
                <w:rFonts w:ascii="Courier New" w:hAnsi="Courier New" w:cs="Courier New"/>
                <w:noProof/>
                <w:color w:val="FF0000"/>
              </w:rPr>
              <w:t>'susmitha.palacherla'</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[Mgr_Job_Code]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2571DC" w:rsidRDefault="002571DC" w:rsidP="002571DC">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'249152'</w:t>
            </w:r>
          </w:p>
          <w:p w:rsidR="002571DC" w:rsidRDefault="002571DC" w:rsidP="002571DC">
            <w:pPr>
              <w:rPr>
                <w:rFonts w:asciiTheme="minorHAnsi" w:hAnsiTheme="minorHAnsi"/>
                <w:bCs/>
              </w:rPr>
            </w:pPr>
          </w:p>
          <w:p w:rsidR="002571DC" w:rsidRDefault="002571DC" w:rsidP="00534D07">
            <w:pPr>
              <w:rPr>
                <w:rFonts w:asciiTheme="minorHAnsi" w:hAnsiTheme="minorHAnsi"/>
              </w:rPr>
            </w:pPr>
            <w:r>
              <w:rPr>
                <w:rFonts w:asciiTheme="minorHAnsi" w:hAnsiTheme="minorHAnsi"/>
                <w:bCs/>
              </w:rPr>
              <w:t xml:space="preserve">Execute stored Procedure </w:t>
            </w:r>
            <w:r w:rsidRPr="0057471C">
              <w:rPr>
                <w:rFonts w:asciiTheme="minorHAnsi" w:hAnsiTheme="minorHAnsi"/>
              </w:rPr>
              <w:t xml:space="preserve"> </w:t>
            </w:r>
          </w:p>
          <w:p w:rsidR="002571DC" w:rsidRDefault="002571DC" w:rsidP="00534D07">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 xml:space="preserve">[sp_SelectFrom_Coaching_Log_SUPPending] </w:t>
            </w:r>
          </w:p>
          <w:p w:rsidR="002571DC" w:rsidRDefault="002571DC" w:rsidP="00534D07">
            <w:pPr>
              <w:rPr>
                <w:rFonts w:ascii="Courier New" w:hAnsi="Courier New" w:cs="Courier New"/>
                <w:noProof/>
              </w:rPr>
            </w:pPr>
            <w:r>
              <w:rPr>
                <w:rFonts w:ascii="Courier New" w:hAnsi="Courier New" w:cs="Courier New"/>
                <w:noProof/>
              </w:rPr>
              <w:t>Passing in value of ‘susmitha.palacherla’</w:t>
            </w:r>
          </w:p>
          <w:p w:rsidR="002571DC" w:rsidRDefault="002571DC" w:rsidP="00534D07">
            <w:pPr>
              <w:rPr>
                <w:rFonts w:ascii="Courier New" w:hAnsi="Courier New" w:cs="Courier New"/>
                <w:noProof/>
              </w:rPr>
            </w:pPr>
          </w:p>
          <w:p w:rsidR="002571DC" w:rsidRDefault="002571DC" w:rsidP="002571D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571DC" w:rsidRDefault="002571DC" w:rsidP="002571DC">
            <w:pPr>
              <w:overflowPunct/>
              <w:textAlignment w:val="auto"/>
              <w:rPr>
                <w:rFonts w:ascii="Courier New" w:hAnsi="Courier New" w:cs="Courier New"/>
                <w:noProof/>
                <w:color w:val="0000FF"/>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2571DC" w:rsidRDefault="002571DC" w:rsidP="002571D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2571DC" w:rsidRDefault="002571DC" w:rsidP="002571DC">
            <w:pPr>
              <w:overflowPunct/>
              <w:textAlignment w:val="auto"/>
              <w:rPr>
                <w:rFonts w:ascii="Courier New" w:hAnsi="Courier New" w:cs="Courier New"/>
                <w:noProof/>
                <w:color w:val="FF0000"/>
              </w:rPr>
            </w:pPr>
          </w:p>
          <w:p w:rsidR="002571DC" w:rsidRDefault="002571DC" w:rsidP="002571D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571DC" w:rsidRDefault="002571DC" w:rsidP="002571DC">
            <w:pPr>
              <w:overflowPunct/>
              <w:textAlignment w:val="auto"/>
              <w:rPr>
                <w:rFonts w:ascii="Courier New" w:hAnsi="Courier New" w:cs="Courier New"/>
                <w:noProof/>
              </w:rPr>
            </w:pPr>
          </w:p>
          <w:p w:rsidR="002571DC" w:rsidRDefault="002571DC" w:rsidP="002571DC">
            <w:pPr>
              <w:overflowPunct/>
              <w:textAlignment w:val="auto"/>
              <w:rPr>
                <w:rFonts w:ascii="Courier New" w:hAnsi="Courier New" w:cs="Courier New"/>
                <w:noProof/>
                <w:color w:val="0000FF"/>
              </w:rPr>
            </w:pPr>
            <w:r>
              <w:rPr>
                <w:rFonts w:ascii="Courier New" w:hAnsi="Courier New" w:cs="Courier New"/>
                <w:noProof/>
                <w:color w:val="0000FF"/>
              </w:rPr>
              <w:t>GO</w:t>
            </w:r>
          </w:p>
          <w:p w:rsidR="002571DC" w:rsidRDefault="002571DC" w:rsidP="00534D07">
            <w:pPr>
              <w:rPr>
                <w:rFonts w:ascii="Courier New" w:hAnsi="Courier New" w:cs="Courier New"/>
                <w:noProof/>
              </w:rPr>
            </w:pPr>
          </w:p>
          <w:p w:rsidR="002571DC" w:rsidRDefault="002571DC" w:rsidP="00534D07">
            <w:pPr>
              <w:rPr>
                <w:rFonts w:ascii="Courier New" w:hAnsi="Courier New" w:cs="Courier New"/>
                <w:noProof/>
              </w:rPr>
            </w:pPr>
          </w:p>
          <w:p w:rsidR="002571DC" w:rsidRDefault="002571DC" w:rsidP="00534D07">
            <w:pPr>
              <w:overflowPunct/>
              <w:textAlignment w:val="auto"/>
              <w:rPr>
                <w:rFonts w:ascii="Courier New" w:hAnsi="Courier New" w:cs="Courier New"/>
                <w:noProof/>
                <w:color w:val="008000"/>
              </w:rPr>
            </w:pPr>
          </w:p>
          <w:p w:rsidR="002571DC" w:rsidRDefault="002571DC" w:rsidP="00534D07">
            <w:pPr>
              <w:overflowPunct/>
              <w:textAlignment w:val="auto"/>
              <w:rPr>
                <w:rFonts w:ascii="Courier New" w:hAnsi="Courier New" w:cs="Courier New"/>
                <w:noProof/>
                <w:color w:val="008000"/>
              </w:rPr>
            </w:pPr>
            <w:r>
              <w:rPr>
                <w:rFonts w:ascii="Courier New" w:hAnsi="Courier New" w:cs="Courier New"/>
                <w:noProof/>
              </w:rPr>
              <w:t xml:space="preserve"> </w:t>
            </w:r>
          </w:p>
          <w:p w:rsidR="002571DC" w:rsidRPr="0057471C" w:rsidRDefault="002571DC" w:rsidP="00534D07">
            <w:pPr>
              <w:rPr>
                <w:rFonts w:asciiTheme="minorHAnsi" w:hAnsiTheme="minorHAnsi"/>
                <w:bCs/>
              </w:rPr>
            </w:pPr>
          </w:p>
        </w:tc>
        <w:tc>
          <w:tcPr>
            <w:tcW w:w="4500" w:type="dxa"/>
          </w:tcPr>
          <w:p w:rsidR="002571DC" w:rsidRDefault="0086173B" w:rsidP="00534D07">
            <w:pPr>
              <w:rPr>
                <w:rFonts w:asciiTheme="minorHAnsi" w:hAnsiTheme="minorHAnsi"/>
                <w:bCs/>
              </w:rPr>
            </w:pPr>
            <w:r>
              <w:rPr>
                <w:rFonts w:asciiTheme="minorHAnsi" w:hAnsiTheme="minorHAnsi"/>
                <w:bCs/>
              </w:rPr>
              <w:t xml:space="preserve">Should return row for </w:t>
            </w:r>
            <w:proofErr w:type="spellStart"/>
            <w:r>
              <w:rPr>
                <w:rFonts w:asciiTheme="minorHAnsi" w:hAnsiTheme="minorHAnsi"/>
                <w:bCs/>
              </w:rPr>
              <w:t>ecl</w:t>
            </w:r>
            <w:proofErr w:type="spellEnd"/>
            <w:r>
              <w:rPr>
                <w:rFonts w:asciiTheme="minorHAnsi" w:hAnsiTheme="minorHAnsi"/>
                <w:bCs/>
              </w:rPr>
              <w:t xml:space="preserve"> </w:t>
            </w:r>
            <w:r w:rsidRPr="0086173B">
              <w:rPr>
                <w:rFonts w:asciiTheme="minorHAnsi" w:hAnsiTheme="minorHAnsi"/>
                <w:bCs/>
              </w:rPr>
              <w:t>eCL-zana.moore-16354</w:t>
            </w:r>
          </w:p>
          <w:p w:rsidR="0086173B" w:rsidRPr="00202208" w:rsidRDefault="0086173B" w:rsidP="00534D07">
            <w:pPr>
              <w:rPr>
                <w:rFonts w:asciiTheme="minorHAnsi" w:hAnsiTheme="minorHAnsi"/>
                <w:bCs/>
              </w:rPr>
            </w:pPr>
            <w:r>
              <w:rPr>
                <w:rFonts w:asciiTheme="minorHAnsi" w:hAnsiTheme="minorHAnsi"/>
                <w:bCs/>
              </w:rPr>
              <w:t>Where ‘</w:t>
            </w:r>
            <w:proofErr w:type="spellStart"/>
            <w:r>
              <w:rPr>
                <w:rFonts w:asciiTheme="minorHAnsi" w:hAnsiTheme="minorHAnsi"/>
                <w:bCs/>
              </w:rPr>
              <w:t>susmitha.palacherla</w:t>
            </w:r>
            <w:proofErr w:type="spellEnd"/>
            <w:r>
              <w:rPr>
                <w:rFonts w:asciiTheme="minorHAnsi" w:hAnsiTheme="minorHAnsi"/>
                <w:bCs/>
              </w:rPr>
              <w:t xml:space="preserve">’ is the </w:t>
            </w:r>
            <w:proofErr w:type="spellStart"/>
            <w:r>
              <w:rPr>
                <w:rFonts w:asciiTheme="minorHAnsi" w:hAnsiTheme="minorHAnsi"/>
                <w:bCs/>
              </w:rPr>
              <w:t>mgr_lanid</w:t>
            </w:r>
            <w:proofErr w:type="spellEnd"/>
            <w:r>
              <w:rPr>
                <w:rFonts w:asciiTheme="minorHAnsi" w:hAnsiTheme="minorHAnsi"/>
                <w:bCs/>
              </w:rPr>
              <w:t xml:space="preserve"> and having </w:t>
            </w:r>
            <w:proofErr w:type="spellStart"/>
            <w:r>
              <w:rPr>
                <w:rFonts w:asciiTheme="minorHAnsi" w:hAnsiTheme="minorHAnsi"/>
                <w:bCs/>
              </w:rPr>
              <w:t>job_code</w:t>
            </w:r>
            <w:proofErr w:type="spellEnd"/>
            <w:r>
              <w:rPr>
                <w:rFonts w:asciiTheme="minorHAnsi" w:hAnsiTheme="minorHAnsi"/>
                <w:bCs/>
              </w:rPr>
              <w:t xml:space="preserve"> WACS40.</w:t>
            </w:r>
          </w:p>
        </w:tc>
        <w:tc>
          <w:tcPr>
            <w:tcW w:w="1260" w:type="dxa"/>
          </w:tcPr>
          <w:p w:rsidR="002571DC" w:rsidRPr="00202208" w:rsidRDefault="002571DC" w:rsidP="00534D07">
            <w:pPr>
              <w:rPr>
                <w:rFonts w:asciiTheme="minorHAnsi" w:hAnsiTheme="minorHAnsi"/>
                <w:bCs/>
              </w:rPr>
            </w:pPr>
            <w:r w:rsidRPr="00202208">
              <w:rPr>
                <w:rFonts w:asciiTheme="minorHAnsi" w:hAnsiTheme="minorHAnsi"/>
                <w:bCs/>
              </w:rPr>
              <w:t>P</w:t>
            </w:r>
          </w:p>
        </w:tc>
        <w:tc>
          <w:tcPr>
            <w:tcW w:w="2880" w:type="dxa"/>
          </w:tcPr>
          <w:p w:rsidR="002571DC" w:rsidRPr="00FF5201" w:rsidRDefault="002571DC" w:rsidP="00534D07">
            <w:pPr>
              <w:rPr>
                <w:i/>
              </w:rPr>
            </w:pPr>
          </w:p>
        </w:tc>
      </w:tr>
      <w:tr w:rsidR="002571DC" w:rsidRPr="00FF5201" w:rsidTr="00534D07">
        <w:trPr>
          <w:cantSplit/>
        </w:trPr>
        <w:tc>
          <w:tcPr>
            <w:tcW w:w="900" w:type="dxa"/>
          </w:tcPr>
          <w:p w:rsidR="002571DC" w:rsidRPr="00FF5201" w:rsidRDefault="002571DC" w:rsidP="00534D07">
            <w:pPr>
              <w:rPr>
                <w:i/>
              </w:rPr>
            </w:pPr>
          </w:p>
        </w:tc>
        <w:tc>
          <w:tcPr>
            <w:tcW w:w="3960" w:type="dxa"/>
          </w:tcPr>
          <w:p w:rsidR="002571DC" w:rsidRDefault="002571DC" w:rsidP="0086173B">
            <w:pPr>
              <w:overflowPunct/>
              <w:textAlignment w:val="auto"/>
              <w:rPr>
                <w:rFonts w:asciiTheme="minorHAnsi" w:hAnsiTheme="minorHAnsi"/>
                <w:bCs/>
              </w:rPr>
            </w:pPr>
          </w:p>
        </w:tc>
        <w:tc>
          <w:tcPr>
            <w:tcW w:w="4500" w:type="dxa"/>
          </w:tcPr>
          <w:p w:rsidR="002571DC" w:rsidRPr="00202208" w:rsidRDefault="002571DC" w:rsidP="00534D07">
            <w:pPr>
              <w:rPr>
                <w:rFonts w:asciiTheme="minorHAnsi" w:hAnsiTheme="minorHAnsi"/>
                <w:bCs/>
              </w:rPr>
            </w:pPr>
          </w:p>
        </w:tc>
        <w:tc>
          <w:tcPr>
            <w:tcW w:w="1260" w:type="dxa"/>
          </w:tcPr>
          <w:p w:rsidR="002571DC" w:rsidRPr="00202208" w:rsidRDefault="002571DC" w:rsidP="00534D07">
            <w:pPr>
              <w:rPr>
                <w:rFonts w:asciiTheme="minorHAnsi" w:hAnsiTheme="minorHAnsi"/>
                <w:bCs/>
              </w:rPr>
            </w:pPr>
          </w:p>
        </w:tc>
        <w:tc>
          <w:tcPr>
            <w:tcW w:w="2880" w:type="dxa"/>
          </w:tcPr>
          <w:p w:rsidR="002571DC" w:rsidRPr="00FF5201" w:rsidRDefault="002571DC" w:rsidP="00534D07">
            <w:pPr>
              <w:rPr>
                <w:i/>
              </w:rPr>
            </w:pPr>
          </w:p>
        </w:tc>
      </w:tr>
    </w:tbl>
    <w:p w:rsidR="002571DC" w:rsidRDefault="002571DC" w:rsidP="00871F07"/>
    <w:p w:rsidR="00580D3A" w:rsidRDefault="00580D3A" w:rsidP="00871F07"/>
    <w:p w:rsidR="00580D3A" w:rsidRDefault="00580D3A" w:rsidP="00871F07"/>
    <w:p w:rsidR="00580D3A" w:rsidRDefault="00580D3A" w:rsidP="00871F07"/>
    <w:p w:rsidR="00580D3A" w:rsidRDefault="00580D3A" w:rsidP="00365D3E">
      <w:pPr>
        <w:pStyle w:val="Heading2"/>
        <w:numPr>
          <w:ilvl w:val="0"/>
          <w:numId w:val="2"/>
        </w:numPr>
      </w:pPr>
      <w:bookmarkStart w:id="17" w:name="_Toc511681022"/>
      <w:r>
        <w:t>SCR</w:t>
      </w:r>
      <w:r w:rsidR="00DD6328">
        <w:t xml:space="preserve">s 14422 and </w:t>
      </w:r>
      <w:r>
        <w:t xml:space="preserve">14423 </w:t>
      </w:r>
      <w:r w:rsidR="00DD6328">
        <w:t>Redesign dashboards and e</w:t>
      </w:r>
      <w:r>
        <w:t>xtend functionality to senior leadership</w:t>
      </w:r>
      <w:bookmarkEnd w:id="17"/>
    </w:p>
    <w:p w:rsidR="00DD6328" w:rsidRPr="00DD6328" w:rsidRDefault="00DD6328" w:rsidP="00DD6328"/>
    <w:p w:rsidR="00DD6328" w:rsidRDefault="00DD6328" w:rsidP="00365D3E">
      <w:pPr>
        <w:pStyle w:val="Heading2"/>
        <w:numPr>
          <w:ilvl w:val="1"/>
          <w:numId w:val="3"/>
        </w:numPr>
      </w:pPr>
      <w:r>
        <w:t xml:space="preserve"> </w:t>
      </w:r>
      <w:bookmarkStart w:id="18" w:name="_Toc511681023"/>
      <w:r>
        <w:t>SCR 14422 Redesign dashboards</w:t>
      </w:r>
      <w:bookmarkEnd w:id="18"/>
      <w:r>
        <w:t xml:space="preserve"> </w:t>
      </w:r>
    </w:p>
    <w:p w:rsidR="00DD6328" w:rsidRPr="00DD6328" w:rsidRDefault="00DD6328" w:rsidP="00DD6328"/>
    <w:p w:rsidR="00580D3A" w:rsidRPr="004F5C38" w:rsidRDefault="00580D3A" w:rsidP="00580D3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80D3A" w:rsidTr="00534D07">
        <w:trPr>
          <w:tblHeader/>
        </w:trPr>
        <w:tc>
          <w:tcPr>
            <w:tcW w:w="2549" w:type="dxa"/>
            <w:shd w:val="solid" w:color="auto" w:fill="000000"/>
          </w:tcPr>
          <w:p w:rsidR="00580D3A" w:rsidRDefault="00580D3A" w:rsidP="00534D07">
            <w:r>
              <w:t>Item</w:t>
            </w:r>
          </w:p>
        </w:tc>
        <w:tc>
          <w:tcPr>
            <w:tcW w:w="10455" w:type="dxa"/>
            <w:shd w:val="solid" w:color="auto" w:fill="000000"/>
          </w:tcPr>
          <w:p w:rsidR="00580D3A" w:rsidRDefault="00580D3A" w:rsidP="00534D07">
            <w:r>
              <w:t>Description</w:t>
            </w:r>
          </w:p>
        </w:tc>
      </w:tr>
      <w:tr w:rsidR="00580D3A" w:rsidTr="00534D07">
        <w:tc>
          <w:tcPr>
            <w:tcW w:w="2549" w:type="dxa"/>
          </w:tcPr>
          <w:p w:rsidR="00580D3A" w:rsidRDefault="00580D3A" w:rsidP="00534D07">
            <w:r>
              <w:t>Change Type</w:t>
            </w:r>
          </w:p>
        </w:tc>
        <w:tc>
          <w:tcPr>
            <w:tcW w:w="10455" w:type="dxa"/>
          </w:tcPr>
          <w:p w:rsidR="00580D3A" w:rsidRDefault="005556C0" w:rsidP="00534D07">
            <w:r>
              <w:t>Change Request</w:t>
            </w:r>
          </w:p>
        </w:tc>
      </w:tr>
      <w:tr w:rsidR="00580D3A" w:rsidTr="00534D07">
        <w:tc>
          <w:tcPr>
            <w:tcW w:w="2549" w:type="dxa"/>
          </w:tcPr>
          <w:p w:rsidR="00580D3A" w:rsidRDefault="00580D3A" w:rsidP="00534D07">
            <w:r>
              <w:t>Change Description</w:t>
            </w:r>
          </w:p>
        </w:tc>
        <w:tc>
          <w:tcPr>
            <w:tcW w:w="10455" w:type="dxa"/>
          </w:tcPr>
          <w:p w:rsidR="005556C0" w:rsidRDefault="005556C0" w:rsidP="00580D3A">
            <w:r>
              <w:t>Redesign and Update dashboards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 xml:space="preserve">Add additional values to filters (sources, statuses </w:t>
            </w:r>
            <w:proofErr w:type="spellStart"/>
            <w:r w:rsidRPr="005556C0">
              <w:rPr>
                <w:rFonts w:ascii="Times New Roman" w:hAnsi="Times New Roman" w:cs="Times New Roman"/>
                <w:sz w:val="20"/>
                <w:szCs w:val="20"/>
              </w:rPr>
              <w:t>etc</w:t>
            </w:r>
            <w:proofErr w:type="spellEnd"/>
            <w:r w:rsidRPr="005556C0">
              <w:rPr>
                <w:rFonts w:ascii="Times New Roman" w:hAnsi="Times New Roman" w:cs="Times New Roman"/>
                <w:sz w:val="20"/>
                <w:szCs w:val="20"/>
              </w:rPr>
              <w:t>)</w:t>
            </w:r>
          </w:p>
          <w:p w:rsidR="00580D3A"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manually populated filter drop downs values from DB using procedures</w:t>
            </w:r>
            <w:r w:rsidR="00580D3A" w:rsidRPr="005556C0">
              <w:rPr>
                <w:rFonts w:ascii="Times New Roman" w:hAnsi="Times New Roman" w:cs="Times New Roman"/>
                <w:sz w:val="20"/>
                <w:szCs w:val="20"/>
              </w:rPr>
              <w:t xml:space="preserve"> </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Replace old style joins</w:t>
            </w:r>
          </w:p>
          <w:p w:rsidR="005556C0" w:rsidRPr="005556C0" w:rsidRDefault="005556C0" w:rsidP="00365D3E">
            <w:pPr>
              <w:pStyle w:val="ListParagraph"/>
              <w:numPr>
                <w:ilvl w:val="1"/>
                <w:numId w:val="2"/>
              </w:numPr>
              <w:rPr>
                <w:rFonts w:ascii="Times New Roman" w:hAnsi="Times New Roman" w:cs="Times New Roman"/>
                <w:sz w:val="20"/>
                <w:szCs w:val="20"/>
              </w:rPr>
            </w:pPr>
            <w:r w:rsidRPr="005556C0">
              <w:rPr>
                <w:rFonts w:ascii="Times New Roman" w:hAnsi="Times New Roman" w:cs="Times New Roman"/>
                <w:sz w:val="20"/>
                <w:szCs w:val="20"/>
              </w:rPr>
              <w:t xml:space="preserve">Add logic for looking up current </w:t>
            </w:r>
            <w:proofErr w:type="spellStart"/>
            <w:r w:rsidRPr="005556C0">
              <w:rPr>
                <w:rFonts w:ascii="Times New Roman" w:hAnsi="Times New Roman" w:cs="Times New Roman"/>
                <w:sz w:val="20"/>
                <w:szCs w:val="20"/>
              </w:rPr>
              <w:t>lanid</w:t>
            </w:r>
            <w:proofErr w:type="spellEnd"/>
            <w:r w:rsidRPr="005556C0">
              <w:rPr>
                <w:rFonts w:ascii="Times New Roman" w:hAnsi="Times New Roman" w:cs="Times New Roman"/>
                <w:sz w:val="20"/>
                <w:szCs w:val="20"/>
              </w:rPr>
              <w:t xml:space="preserve"> value where applicable</w:t>
            </w:r>
          </w:p>
          <w:p w:rsidR="005556C0" w:rsidRPr="005556C0" w:rsidRDefault="005556C0" w:rsidP="00365D3E">
            <w:pPr>
              <w:pStyle w:val="ListParagraph"/>
              <w:numPr>
                <w:ilvl w:val="1"/>
                <w:numId w:val="2"/>
              </w:numPr>
              <w:rPr>
                <w:rStyle w:val="f2027"/>
                <w:rFonts w:ascii="Times New Roman" w:hAnsi="Times New Roman" w:cs="Times New Roman"/>
                <w:sz w:val="20"/>
                <w:szCs w:val="20"/>
              </w:rPr>
            </w:pPr>
            <w:r w:rsidRPr="005556C0">
              <w:rPr>
                <w:rStyle w:val="f2027"/>
                <w:rFonts w:ascii="Times New Roman" w:hAnsi="Times New Roman" w:cs="Times New Roman"/>
                <w:color w:val="333333"/>
                <w:sz w:val="20"/>
                <w:szCs w:val="20"/>
              </w:rPr>
              <w:t>changes to the opportunity/reinforcement filters</w:t>
            </w:r>
          </w:p>
          <w:p w:rsidR="005556C0" w:rsidRDefault="005556C0" w:rsidP="00365D3E">
            <w:pPr>
              <w:pStyle w:val="ListParagraph"/>
              <w:numPr>
                <w:ilvl w:val="1"/>
                <w:numId w:val="2"/>
              </w:numPr>
            </w:pPr>
            <w:r w:rsidRPr="005556C0">
              <w:rPr>
                <w:rStyle w:val="f2027"/>
                <w:rFonts w:ascii="Times New Roman" w:hAnsi="Times New Roman" w:cs="Times New Roman"/>
                <w:color w:val="333333"/>
                <w:sz w:val="20"/>
                <w:szCs w:val="20"/>
              </w:rPr>
              <w:t>add 'value' information and submitter to dashboard</w:t>
            </w:r>
          </w:p>
        </w:tc>
      </w:tr>
      <w:tr w:rsidR="00580D3A" w:rsidTr="00534D07">
        <w:trPr>
          <w:trHeight w:val="332"/>
        </w:trPr>
        <w:tc>
          <w:tcPr>
            <w:tcW w:w="2549" w:type="dxa"/>
          </w:tcPr>
          <w:p w:rsidR="00580D3A" w:rsidRDefault="00580D3A" w:rsidP="00534D07">
            <w:r>
              <w:t>Test Environment</w:t>
            </w:r>
          </w:p>
        </w:tc>
        <w:tc>
          <w:tcPr>
            <w:tcW w:w="10455" w:type="dxa"/>
          </w:tcPr>
          <w:p w:rsidR="00580D3A" w:rsidRDefault="00580D3A" w:rsidP="00534D07">
            <w:proofErr w:type="spellStart"/>
            <w:r>
              <w:t>eCoaching_Dev</w:t>
            </w:r>
            <w:proofErr w:type="spellEnd"/>
            <w:r>
              <w:t xml:space="preserve"> database on vrivfssdbt02\scord01,1437 </w:t>
            </w:r>
          </w:p>
        </w:tc>
      </w:tr>
      <w:tr w:rsidR="00580D3A" w:rsidTr="00534D07">
        <w:tc>
          <w:tcPr>
            <w:tcW w:w="2549" w:type="dxa"/>
          </w:tcPr>
          <w:p w:rsidR="00580D3A" w:rsidRDefault="00580D3A" w:rsidP="00534D07">
            <w:r>
              <w:t>Code Modules created/updated</w:t>
            </w:r>
          </w:p>
        </w:tc>
        <w:tc>
          <w:tcPr>
            <w:tcW w:w="10455" w:type="dxa"/>
          </w:tcPr>
          <w:p w:rsidR="00580D3A" w:rsidRDefault="005556C0" w:rsidP="005556C0">
            <w:r>
              <w:t>Update existing procedures where applicable and create new stored procedures as needed.</w:t>
            </w:r>
          </w:p>
        </w:tc>
      </w:tr>
      <w:tr w:rsidR="00580D3A" w:rsidTr="00534D07">
        <w:tc>
          <w:tcPr>
            <w:tcW w:w="2549" w:type="dxa"/>
          </w:tcPr>
          <w:p w:rsidR="00580D3A" w:rsidRDefault="00580D3A" w:rsidP="00534D07">
            <w:r>
              <w:t>Code doc</w:t>
            </w:r>
          </w:p>
        </w:tc>
        <w:tc>
          <w:tcPr>
            <w:tcW w:w="10455" w:type="dxa"/>
          </w:tcPr>
          <w:p w:rsidR="00580D3A" w:rsidRDefault="00580D3A" w:rsidP="00534D07">
            <w:proofErr w:type="spellStart"/>
            <w:r w:rsidRPr="00580D3A">
              <w:t>CCO_eCoaching_Log_Create.sql</w:t>
            </w:r>
            <w:proofErr w:type="spellEnd"/>
          </w:p>
        </w:tc>
      </w:tr>
      <w:tr w:rsidR="00580D3A" w:rsidTr="00534D07">
        <w:tc>
          <w:tcPr>
            <w:tcW w:w="2549" w:type="dxa"/>
          </w:tcPr>
          <w:p w:rsidR="00580D3A" w:rsidRDefault="00580D3A" w:rsidP="00534D07">
            <w:r>
              <w:t>Notes</w:t>
            </w:r>
          </w:p>
        </w:tc>
        <w:tc>
          <w:tcPr>
            <w:tcW w:w="10455" w:type="dxa"/>
          </w:tcPr>
          <w:p w:rsidR="00580D3A" w:rsidRPr="00871F07" w:rsidRDefault="00580D3A" w:rsidP="00534D07"/>
        </w:tc>
      </w:tr>
    </w:tbl>
    <w:p w:rsidR="00580D3A" w:rsidRPr="00871F07" w:rsidRDefault="00580D3A" w:rsidP="00580D3A"/>
    <w:tbl>
      <w:tblPr>
        <w:tblW w:w="0" w:type="auto"/>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80D3A" w:rsidRPr="00FF5201" w:rsidTr="0067773C">
        <w:trPr>
          <w:cantSplit/>
          <w:tblHeader/>
        </w:trPr>
        <w:tc>
          <w:tcPr>
            <w:tcW w:w="900" w:type="dxa"/>
            <w:shd w:val="clear" w:color="auto" w:fill="A6A6A6"/>
          </w:tcPr>
          <w:p w:rsidR="00580D3A" w:rsidRPr="00FF5201" w:rsidRDefault="00580D3A" w:rsidP="00534D07">
            <w:pPr>
              <w:rPr>
                <w:i/>
              </w:rPr>
            </w:pPr>
            <w:r w:rsidRPr="00FF5201">
              <w:t>TEST#</w:t>
            </w:r>
          </w:p>
        </w:tc>
        <w:tc>
          <w:tcPr>
            <w:tcW w:w="3960" w:type="dxa"/>
            <w:shd w:val="clear" w:color="auto" w:fill="A6A6A6"/>
          </w:tcPr>
          <w:p w:rsidR="00580D3A" w:rsidRPr="00FF5201" w:rsidRDefault="00580D3A" w:rsidP="00534D07">
            <w:pPr>
              <w:rPr>
                <w:i/>
              </w:rPr>
            </w:pPr>
            <w:r w:rsidRPr="00FF5201">
              <w:t>ACTION</w:t>
            </w:r>
          </w:p>
        </w:tc>
        <w:tc>
          <w:tcPr>
            <w:tcW w:w="4500" w:type="dxa"/>
            <w:shd w:val="clear" w:color="auto" w:fill="A6A6A6"/>
          </w:tcPr>
          <w:p w:rsidR="00580D3A" w:rsidRPr="00FF5201" w:rsidRDefault="00580D3A" w:rsidP="00534D07">
            <w:pPr>
              <w:rPr>
                <w:i/>
              </w:rPr>
            </w:pPr>
            <w:r w:rsidRPr="00FF5201">
              <w:t xml:space="preserve">EXPECTED RESULTS </w:t>
            </w:r>
          </w:p>
        </w:tc>
        <w:tc>
          <w:tcPr>
            <w:tcW w:w="1260" w:type="dxa"/>
            <w:shd w:val="clear" w:color="auto" w:fill="A6A6A6"/>
          </w:tcPr>
          <w:p w:rsidR="00580D3A" w:rsidRPr="00FF5201" w:rsidRDefault="00580D3A" w:rsidP="00534D07">
            <w:pPr>
              <w:rPr>
                <w:i/>
              </w:rPr>
            </w:pPr>
            <w:r w:rsidRPr="00FF5201">
              <w:t>RESULTS</w:t>
            </w:r>
          </w:p>
          <w:p w:rsidR="00580D3A" w:rsidRPr="00FF5201" w:rsidRDefault="00580D3A" w:rsidP="00534D07">
            <w:pPr>
              <w:rPr>
                <w:i/>
              </w:rPr>
            </w:pPr>
            <w:r w:rsidRPr="00FF5201">
              <w:t>P/F/I</w:t>
            </w:r>
          </w:p>
        </w:tc>
        <w:tc>
          <w:tcPr>
            <w:tcW w:w="2880" w:type="dxa"/>
            <w:shd w:val="clear" w:color="auto" w:fill="A6A6A6"/>
          </w:tcPr>
          <w:p w:rsidR="00580D3A" w:rsidRPr="00FF5201" w:rsidRDefault="00580D3A" w:rsidP="00534D07">
            <w:pPr>
              <w:rPr>
                <w:i/>
              </w:rPr>
            </w:pPr>
            <w:r w:rsidRPr="00FF5201">
              <w:t>COMMENTS</w:t>
            </w:r>
          </w:p>
        </w:tc>
      </w:tr>
      <w:tr w:rsidR="00077F18" w:rsidRPr="00FF5201" w:rsidTr="0067773C">
        <w:trPr>
          <w:cantSplit/>
        </w:trPr>
        <w:tc>
          <w:tcPr>
            <w:tcW w:w="900" w:type="dxa"/>
          </w:tcPr>
          <w:p w:rsidR="00077F18" w:rsidRPr="00FF5201" w:rsidRDefault="0054748D" w:rsidP="00534D07">
            <w:pPr>
              <w:rPr>
                <w:i/>
              </w:rPr>
            </w:pPr>
            <w:r>
              <w:rPr>
                <w:rFonts w:asciiTheme="minorHAnsi" w:hAnsiTheme="minorHAnsi"/>
                <w:bCs/>
              </w:rPr>
              <w:lastRenderedPageBreak/>
              <w:t>3.1.1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4. [EC].[</w:t>
            </w:r>
            <w:proofErr w:type="spellStart"/>
            <w:r>
              <w:rPr>
                <w:rFonts w:ascii="Calibri" w:hAnsi="Calibri"/>
                <w:color w:val="000000"/>
                <w:sz w:val="22"/>
                <w:szCs w:val="22"/>
              </w:rPr>
              <w:t>sp_SelectFrom_Coaching_Log_CSRCompleted</w:t>
            </w:r>
            <w:proofErr w:type="spellEnd"/>
            <w:r>
              <w:rPr>
                <w:rFonts w:ascii="Calibri" w:hAnsi="Calibri"/>
                <w:color w:val="000000"/>
                <w:sz w:val="22"/>
                <w:szCs w:val="22"/>
              </w:rPr>
              <w:t>]</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w:t>
            </w:r>
            <w:proofErr w:type="spellStart"/>
            <w:r>
              <w:rPr>
                <w:rFonts w:ascii="Calibri" w:hAnsi="Calibri"/>
                <w:color w:val="000000"/>
                <w:sz w:val="22"/>
                <w:szCs w:val="22"/>
              </w:rPr>
              <w:t>N'jourdain.augustin</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eCL-jourdain.augustin-1222-10556</w:t>
            </w:r>
          </w:p>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eCL-aalyah.newsome-1660</w:t>
            </w:r>
          </w:p>
          <w:p w:rsidR="00077F18" w:rsidRDefault="00EB638C" w:rsidP="00EB638C">
            <w:pPr>
              <w:rPr>
                <w:rFonts w:ascii="Calibri" w:hAnsi="Calibri"/>
                <w:color w:val="000000"/>
                <w:sz w:val="22"/>
                <w:szCs w:val="22"/>
              </w:rPr>
            </w:pPr>
            <w:r w:rsidRPr="00EB638C">
              <w:rPr>
                <w:rFonts w:ascii="Calibri" w:hAnsi="Calibri"/>
                <w:color w:val="000000"/>
                <w:sz w:val="22"/>
                <w:szCs w:val="22"/>
              </w:rPr>
              <w:t>eCL-Jourdain.Augustin-964046</w:t>
            </w:r>
          </w:p>
        </w:tc>
        <w:tc>
          <w:tcPr>
            <w:tcW w:w="1260" w:type="dxa"/>
          </w:tcPr>
          <w:p w:rsidR="00077F18" w:rsidRPr="00202208" w:rsidRDefault="00077F18" w:rsidP="00534D07">
            <w:pPr>
              <w:rPr>
                <w:rFonts w:asciiTheme="minorHAnsi" w:hAnsiTheme="minorHAnsi"/>
                <w:bCs/>
              </w:rPr>
            </w:pPr>
            <w:r w:rsidRPr="00202208">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FF5201" w:rsidRDefault="0054748D" w:rsidP="00534D07">
            <w:pPr>
              <w:rPr>
                <w:i/>
              </w:rPr>
            </w:pPr>
            <w:r w:rsidRPr="0054748D">
              <w:rPr>
                <w:rFonts w:asciiTheme="minorHAnsi" w:hAnsiTheme="minorHAnsi"/>
                <w:bCs/>
              </w:rPr>
              <w:t>3.1.2</w:t>
            </w:r>
            <w:r w:rsidR="00077F18">
              <w:rPr>
                <w:i/>
              </w:rPr>
              <w:t xml:space="preserve"> </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5. [EC].[</w:t>
            </w:r>
            <w:proofErr w:type="spellStart"/>
            <w:r>
              <w:rPr>
                <w:rFonts w:ascii="Calibri" w:hAnsi="Calibri"/>
                <w:color w:val="000000"/>
                <w:sz w:val="22"/>
                <w:szCs w:val="22"/>
              </w:rPr>
              <w:t>sp_SelectFrom_Coaching_Log_CSRPending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w:t>
            </w:r>
            <w:proofErr w:type="spellStart"/>
            <w:r>
              <w:rPr>
                <w:rFonts w:ascii="Calibri" w:hAnsi="Calibri"/>
                <w:color w:val="000000"/>
                <w:sz w:val="22"/>
                <w:szCs w:val="22"/>
              </w:rPr>
              <w:t>N'lisa.stein</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EB638C" w:rsidRPr="00EB638C" w:rsidRDefault="00EB638C" w:rsidP="00EB638C">
            <w:pPr>
              <w:rPr>
                <w:rFonts w:ascii="Calibri" w:hAnsi="Calibri"/>
                <w:color w:val="000000"/>
                <w:sz w:val="22"/>
                <w:szCs w:val="22"/>
              </w:rPr>
            </w:pPr>
            <w:r w:rsidRPr="00EB638C">
              <w:rPr>
                <w:rFonts w:ascii="Calibri" w:hAnsi="Calibri"/>
                <w:color w:val="000000"/>
                <w:sz w:val="22"/>
                <w:szCs w:val="22"/>
              </w:rPr>
              <w:t>eCL-lisa.stein-492382</w:t>
            </w:r>
          </w:p>
          <w:p w:rsidR="00077F18" w:rsidRDefault="00EB638C" w:rsidP="00EB638C">
            <w:pPr>
              <w:rPr>
                <w:rFonts w:ascii="Calibri" w:hAnsi="Calibri"/>
                <w:color w:val="000000"/>
                <w:sz w:val="22"/>
                <w:szCs w:val="22"/>
              </w:rPr>
            </w:pPr>
            <w:r w:rsidRPr="00EB638C">
              <w:rPr>
                <w:rFonts w:ascii="Calibri" w:hAnsi="Calibri"/>
                <w:color w:val="000000"/>
                <w:sz w:val="22"/>
                <w:szCs w:val="22"/>
              </w:rPr>
              <w:t>eCL-lisa.stein-223156</w:t>
            </w:r>
            <w:r w:rsidR="00077F18">
              <w:rPr>
                <w:rFonts w:ascii="Calibri" w:hAnsi="Calibri"/>
                <w:color w:val="000000"/>
                <w:sz w:val="22"/>
                <w:szCs w:val="22"/>
              </w:rPr>
              <w:br/>
            </w:r>
          </w:p>
        </w:tc>
        <w:tc>
          <w:tcPr>
            <w:tcW w:w="1260" w:type="dxa"/>
          </w:tcPr>
          <w:p w:rsidR="00077F18" w:rsidRPr="0020220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1C4951" w:rsidRDefault="0054748D" w:rsidP="001C4951">
            <w:pPr>
              <w:rPr>
                <w:i/>
              </w:rPr>
            </w:pPr>
            <w:r>
              <w:rPr>
                <w:rFonts w:asciiTheme="minorHAnsi" w:hAnsiTheme="minorHAnsi"/>
                <w:bCs/>
              </w:rPr>
              <w:lastRenderedPageBreak/>
              <w:t>3.1.3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6. [EC].[</w:t>
            </w:r>
            <w:proofErr w:type="spellStart"/>
            <w:r>
              <w:rPr>
                <w:rFonts w:ascii="Calibri" w:hAnsi="Calibri"/>
                <w:color w:val="000000"/>
                <w:sz w:val="22"/>
                <w:szCs w:val="22"/>
              </w:rPr>
              <w:t>sp_SelectFrom_Coaching_Log_HistoricalSUP</w:t>
            </w:r>
            <w:proofErr w:type="spellEnd"/>
            <w:r>
              <w:rPr>
                <w:rFonts w:ascii="Calibri" w:hAnsi="Calibri"/>
                <w:color w:val="000000"/>
                <w:sz w:val="22"/>
                <w:szCs w:val="22"/>
              </w:rPr>
              <w:t>]</w:t>
            </w:r>
          </w:p>
          <w:p w:rsidR="00077F18" w:rsidRDefault="00077F18">
            <w:pPr>
              <w:rPr>
                <w:rFonts w:ascii="Calibri" w:hAnsi="Calibri"/>
                <w:color w:val="000000"/>
                <w:sz w:val="22"/>
                <w:szCs w:val="22"/>
              </w:rPr>
            </w:pPr>
          </w:p>
          <w:p w:rsidR="00077F18" w:rsidRDefault="00077F18">
            <w:pPr>
              <w:rPr>
                <w:rFonts w:ascii="Calibri" w:hAnsi="Calibri"/>
                <w:color w:val="000000"/>
                <w:sz w:val="22"/>
                <w:szCs w:val="22"/>
              </w:rPr>
            </w:pP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sp_SelectFrom_Coaching_Log_HistoricalSUP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strCSRSitein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strSubmitterin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N'2014-08-01',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N'2015-02-28',</w:t>
            </w:r>
            <w:r>
              <w:rPr>
                <w:rFonts w:ascii="Calibri" w:hAnsi="Calibri"/>
                <w:color w:val="000000"/>
                <w:sz w:val="22"/>
                <w:szCs w:val="22"/>
              </w:rPr>
              <w:br/>
              <w:t xml:space="preserve">  @</w:t>
            </w:r>
            <w:proofErr w:type="spellStart"/>
            <w:r>
              <w:rPr>
                <w:rFonts w:ascii="Calibri" w:hAnsi="Calibri"/>
                <w:color w:val="000000"/>
                <w:sz w:val="22"/>
                <w:szCs w:val="22"/>
              </w:rPr>
              <w:t>strvalue</w:t>
            </w:r>
            <w:proofErr w:type="spellEnd"/>
            <w:r>
              <w:rPr>
                <w:rFonts w:ascii="Calibri" w:hAnsi="Calibri"/>
                <w:color w:val="000000"/>
                <w:sz w:val="22"/>
                <w:szCs w:val="22"/>
              </w:rPr>
              <w:t xml:space="preserve"> = </w:t>
            </w:r>
            <w:proofErr w:type="spellStart"/>
            <w:r>
              <w:rPr>
                <w:rFonts w:ascii="Calibri" w:hAnsi="Calibri"/>
                <w:color w:val="000000"/>
                <w:sz w:val="22"/>
                <w:szCs w:val="22"/>
              </w:rPr>
              <w:t>N'Opportunity</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strjobcode</w:t>
            </w:r>
            <w:proofErr w:type="spellEnd"/>
            <w:r>
              <w:rPr>
                <w:rFonts w:ascii="Calibri" w:hAnsi="Calibri"/>
                <w:color w:val="000000"/>
                <w:sz w:val="22"/>
                <w:szCs w:val="22"/>
              </w:rPr>
              <w:t xml:space="preserve"> = N'WHHR8950'</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--176 records</w:t>
            </w:r>
          </w:p>
        </w:tc>
        <w:tc>
          <w:tcPr>
            <w:tcW w:w="1260" w:type="dxa"/>
          </w:tcPr>
          <w:p w:rsidR="00077F18" w:rsidRDefault="00077F18" w:rsidP="00534D07">
            <w:pPr>
              <w:rPr>
                <w:rFonts w:asciiTheme="minorHAnsi" w:hAnsiTheme="minorHAnsi"/>
                <w:bCs/>
              </w:rPr>
            </w:pPr>
            <w:r>
              <w:rPr>
                <w:rFonts w:asciiTheme="minorHAnsi" w:hAnsiTheme="minorHAnsi"/>
                <w:bCs/>
              </w:rPr>
              <w:t>P</w:t>
            </w: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sidRPr="0054748D">
              <w:rPr>
                <w:rFonts w:asciiTheme="minorHAnsi" w:hAnsiTheme="minorHAnsi"/>
                <w:bCs/>
              </w:rPr>
              <w:lastRenderedPageBreak/>
              <w:t>3.</w:t>
            </w:r>
            <w:r>
              <w:rPr>
                <w:rFonts w:asciiTheme="minorHAnsi" w:hAnsiTheme="minorHAnsi"/>
                <w:bCs/>
              </w:rPr>
              <w:t>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7. [EC].[</w:t>
            </w:r>
            <w:proofErr w:type="spellStart"/>
            <w:r>
              <w:rPr>
                <w:rFonts w:ascii="Calibri" w:hAnsi="Calibri"/>
                <w:color w:val="000000"/>
                <w:sz w:val="22"/>
                <w:szCs w:val="22"/>
              </w:rPr>
              <w:t>sp_SelectFrom_Coaching_Log_MGRCSRCompleted</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N'2013-01-01',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N'2015-03-31'</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EB638C">
            <w:pPr>
              <w:rPr>
                <w:rFonts w:ascii="Calibri" w:hAnsi="Calibri"/>
                <w:color w:val="000000"/>
                <w:sz w:val="22"/>
                <w:szCs w:val="22"/>
              </w:rPr>
            </w:pPr>
            <w:r>
              <w:rPr>
                <w:rFonts w:ascii="Calibri" w:hAnsi="Calibri"/>
                <w:color w:val="000000"/>
                <w:sz w:val="22"/>
                <w:szCs w:val="22"/>
              </w:rPr>
              <w:t>--115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8. [EC].[</w:t>
            </w:r>
            <w:proofErr w:type="spellStart"/>
            <w:r>
              <w:rPr>
                <w:rFonts w:ascii="Calibri" w:hAnsi="Calibri"/>
                <w:color w:val="000000"/>
                <w:sz w:val="22"/>
                <w:szCs w:val="22"/>
              </w:rPr>
              <w:t>sp_SelectFrom_Coaching_Log_MGRCSRPending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pPr>
              <w:rPr>
                <w:rFonts w:ascii="Calibri" w:hAnsi="Calibri"/>
                <w:color w:val="000000"/>
                <w:sz w:val="22"/>
                <w:szCs w:val="22"/>
              </w:rPr>
            </w:pPr>
            <w:r>
              <w:rPr>
                <w:rFonts w:ascii="Calibri" w:hAnsi="Calibri"/>
                <w:color w:val="000000"/>
                <w:sz w:val="22"/>
                <w:szCs w:val="22"/>
              </w:rPr>
              <w:t>--18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3.1.6</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9. [EC].[</w:t>
            </w:r>
            <w:proofErr w:type="spellStart"/>
            <w:r>
              <w:rPr>
                <w:rFonts w:ascii="Calibri" w:hAnsi="Calibri"/>
                <w:color w:val="000000"/>
                <w:sz w:val="22"/>
                <w:szCs w:val="22"/>
              </w:rPr>
              <w:t>sp_SelectFrom_Coaching_Log_MGRPending</w:t>
            </w:r>
            <w:proofErr w:type="spellEnd"/>
            <w:r>
              <w:rPr>
                <w:rFonts w:ascii="Calibri" w:hAnsi="Calibri"/>
                <w:color w:val="000000"/>
                <w:sz w:val="22"/>
                <w:szCs w:val="22"/>
              </w:rPr>
              <w:t>]</w:t>
            </w:r>
          </w:p>
          <w:p w:rsidR="00077F18" w:rsidRDefault="00077F18">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sp_SelectFrom_Coaching_Log_MGRPending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--14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3.1.7</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10. [EC].[</w:t>
            </w:r>
            <w:proofErr w:type="spellStart"/>
            <w:r>
              <w:rPr>
                <w:rFonts w:ascii="Calibri" w:hAnsi="Calibri"/>
                <w:color w:val="000000"/>
                <w:sz w:val="22"/>
                <w:szCs w:val="22"/>
              </w:rPr>
              <w:t>sp_SelectFrom_Coaching_Log_MyCompSubmitted_DashboardStaff</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sp_SelectFrom_Coaching_Log_MyCompSubmitted_DashboardStaff</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eCL-William.Leferink-164440</w:t>
            </w:r>
          </w:p>
          <w:p w:rsidR="00F46562" w:rsidRPr="00F46562" w:rsidRDefault="00F46562" w:rsidP="00F46562">
            <w:pPr>
              <w:rPr>
                <w:rFonts w:ascii="Calibri" w:hAnsi="Calibri"/>
                <w:color w:val="000000"/>
                <w:sz w:val="22"/>
                <w:szCs w:val="22"/>
              </w:rPr>
            </w:pPr>
            <w:r w:rsidRPr="00F46562">
              <w:rPr>
                <w:rFonts w:ascii="Calibri" w:hAnsi="Calibri"/>
                <w:color w:val="000000"/>
                <w:sz w:val="22"/>
                <w:szCs w:val="22"/>
              </w:rPr>
              <w:t>eCL-William.Leferink-787273</w:t>
            </w:r>
          </w:p>
          <w:p w:rsidR="00077F18" w:rsidRDefault="00F46562" w:rsidP="00F46562">
            <w:pPr>
              <w:rPr>
                <w:rFonts w:ascii="Calibri" w:hAnsi="Calibri"/>
                <w:color w:val="000000"/>
                <w:sz w:val="22"/>
                <w:szCs w:val="22"/>
              </w:rPr>
            </w:pPr>
            <w:r w:rsidRPr="00F46562">
              <w:rPr>
                <w:rFonts w:ascii="Calibri" w:hAnsi="Calibri"/>
                <w:color w:val="000000"/>
                <w:sz w:val="22"/>
                <w:szCs w:val="22"/>
              </w:rPr>
              <w:t>eCL-Doug.Stearns-960537</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3.1.8</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11. [EC].[</w:t>
            </w:r>
            <w:proofErr w:type="spellStart"/>
            <w:r>
              <w:rPr>
                <w:rFonts w:ascii="Calibri" w:hAnsi="Calibri"/>
                <w:color w:val="000000"/>
                <w:sz w:val="22"/>
                <w:szCs w:val="22"/>
              </w:rPr>
              <w:t>sp_SelectFrom_Coaching_Log_MyPenSubmitted_DashboardStaff</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sp_SelectFrom_Coaching_Log_MyPenSubmitted_DashboardStaff</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F46562" w:rsidP="00F46562">
            <w:pPr>
              <w:rPr>
                <w:rFonts w:ascii="Calibri" w:hAnsi="Calibri"/>
                <w:color w:val="000000"/>
                <w:sz w:val="22"/>
                <w:szCs w:val="22"/>
              </w:rPr>
            </w:pPr>
            <w:r>
              <w:rPr>
                <w:rFonts w:ascii="Calibri" w:hAnsi="Calibri"/>
                <w:color w:val="000000"/>
                <w:sz w:val="22"/>
                <w:szCs w:val="22"/>
              </w:rPr>
              <w:t>--9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3.1.9</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12.  [EC].[</w:t>
            </w:r>
            <w:proofErr w:type="spellStart"/>
            <w:r>
              <w:rPr>
                <w:rFonts w:ascii="Calibri" w:hAnsi="Calibri"/>
                <w:color w:val="000000"/>
                <w:sz w:val="22"/>
                <w:szCs w:val="22"/>
              </w:rPr>
              <w:t>sp_SelectFrom_Coaching_Log_MySubmitted_Dashboard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w:t>
            </w:r>
            <w:r w:rsidR="007021BE" w:rsidRPr="0054748D">
              <w:rPr>
                <w:rFonts w:asciiTheme="minorHAnsi" w:hAnsiTheme="minorHAnsi"/>
                <w:bCs/>
              </w:rPr>
              <w:t>.</w:t>
            </w:r>
            <w:r>
              <w:rPr>
                <w:rFonts w:asciiTheme="minorHAnsi" w:hAnsiTheme="minorHAnsi"/>
                <w:bCs/>
              </w:rPr>
              <w:t>10</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13. [EC].[</w:t>
            </w:r>
            <w:proofErr w:type="spellStart"/>
            <w:r>
              <w:rPr>
                <w:rFonts w:ascii="Calibri" w:hAnsi="Calibri"/>
                <w:color w:val="000000"/>
                <w:sz w:val="22"/>
                <w:szCs w:val="22"/>
              </w:rPr>
              <w:t>sp_SelectFrom_Coaching_Log_MySubmitted_DashboardMGR</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sp_SelectFrom_Coaching_Log_MySubmitted_DashboardMGR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rsidP="005A137C">
            <w:pPr>
              <w:rPr>
                <w:rFonts w:ascii="Calibri" w:hAnsi="Calibri"/>
                <w:color w:val="000000"/>
                <w:sz w:val="22"/>
                <w:szCs w:val="22"/>
              </w:rPr>
            </w:pPr>
            <w:r>
              <w:rPr>
                <w:rFonts w:ascii="Calibri" w:hAnsi="Calibri"/>
                <w:color w:val="000000"/>
                <w:sz w:val="22"/>
                <w:szCs w:val="22"/>
              </w:rPr>
              <w:t>--12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3.1.11</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14. [EC].[</w:t>
            </w:r>
            <w:proofErr w:type="spellStart"/>
            <w:r>
              <w:rPr>
                <w:rFonts w:ascii="Calibri" w:hAnsi="Calibri"/>
                <w:color w:val="000000"/>
                <w:sz w:val="22"/>
                <w:szCs w:val="22"/>
              </w:rPr>
              <w:t>sp_SelectFrom_Coaching_Log_MySubmitted_DashboardSUP</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sp_SelectFrom_Coaching_Log_MySubmitted_DashboardSUP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strStatusin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Pr>
                <w:rFonts w:ascii="Calibri" w:hAnsi="Calibri"/>
                <w:color w:val="000000"/>
                <w:sz w:val="22"/>
                <w:szCs w:val="22"/>
              </w:rPr>
              <w:t>--17 records</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3.1.12</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15. [EC].[</w:t>
            </w:r>
            <w:proofErr w:type="spellStart"/>
            <w:r>
              <w:rPr>
                <w:rFonts w:ascii="Calibri" w:hAnsi="Calibri"/>
                <w:color w:val="000000"/>
                <w:sz w:val="22"/>
                <w:szCs w:val="22"/>
              </w:rPr>
              <w:t>sp_SelectFrom_Coaching_Log_SUPCSRCompleted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sp_SelectFrom_Coaching_Log_SUPCSRCompleted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strSDatein</w:t>
            </w:r>
            <w:proofErr w:type="spellEnd"/>
            <w:r>
              <w:rPr>
                <w:rFonts w:ascii="Calibri" w:hAnsi="Calibri"/>
                <w:color w:val="000000"/>
                <w:sz w:val="22"/>
                <w:szCs w:val="22"/>
              </w:rPr>
              <w:t xml:space="preserve"> = N'2014-10-01',</w:t>
            </w:r>
            <w:r>
              <w:rPr>
                <w:rFonts w:ascii="Calibri" w:hAnsi="Calibri"/>
                <w:color w:val="000000"/>
                <w:sz w:val="22"/>
                <w:szCs w:val="22"/>
              </w:rPr>
              <w:br/>
              <w:t xml:space="preserve">  @</w:t>
            </w:r>
            <w:proofErr w:type="spellStart"/>
            <w:r>
              <w:rPr>
                <w:rFonts w:ascii="Calibri" w:hAnsi="Calibri"/>
                <w:color w:val="000000"/>
                <w:sz w:val="22"/>
                <w:szCs w:val="22"/>
              </w:rPr>
              <w:t>strEDatein</w:t>
            </w:r>
            <w:proofErr w:type="spellEnd"/>
            <w:r>
              <w:rPr>
                <w:rFonts w:ascii="Calibri" w:hAnsi="Calibri"/>
                <w:color w:val="000000"/>
                <w:sz w:val="22"/>
                <w:szCs w:val="22"/>
              </w:rPr>
              <w:t xml:space="preserve"> = N'2015-03-15'</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Default="005A137C">
            <w:pPr>
              <w:rPr>
                <w:rFonts w:ascii="Calibri" w:hAnsi="Calibri"/>
                <w:color w:val="000000"/>
                <w:sz w:val="22"/>
                <w:szCs w:val="22"/>
              </w:rPr>
            </w:pPr>
            <w:r w:rsidRPr="005A137C">
              <w:rPr>
                <w:rFonts w:ascii="Calibri" w:hAnsi="Calibri"/>
                <w:color w:val="000000"/>
                <w:sz w:val="22"/>
                <w:szCs w:val="22"/>
              </w:rPr>
              <w:t>eCL-William.Leferink-787273</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3.1.13</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16. [EC].[</w:t>
            </w:r>
            <w:proofErr w:type="spellStart"/>
            <w:r>
              <w:rPr>
                <w:rFonts w:ascii="Calibri" w:hAnsi="Calibri"/>
                <w:color w:val="000000"/>
                <w:sz w:val="22"/>
                <w:szCs w:val="22"/>
              </w:rPr>
              <w:t>sp_SelectFrom_Coaching_Log_SUPCSRPending</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sp_SelectFrom_Coaching_Log_SUPCSRPending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strCSRin</w:t>
            </w:r>
            <w:proofErr w:type="spellEnd"/>
            <w:r>
              <w:rPr>
                <w:rFonts w:ascii="Calibri" w:hAnsi="Calibri"/>
                <w:color w:val="000000"/>
                <w:sz w:val="22"/>
                <w:szCs w:val="22"/>
              </w:rPr>
              <w:t xml:space="preserve"> = N'%',</w:t>
            </w:r>
            <w:r>
              <w:rPr>
                <w:rFonts w:ascii="Calibri" w:hAnsi="Calibri"/>
                <w:color w:val="000000"/>
                <w:sz w:val="22"/>
                <w:szCs w:val="22"/>
              </w:rPr>
              <w:br/>
              <w:t xml:space="preserve">  @</w:t>
            </w:r>
            <w:proofErr w:type="spellStart"/>
            <w:r>
              <w:rPr>
                <w:rFonts w:ascii="Calibri" w:hAnsi="Calibri"/>
                <w:color w:val="000000"/>
                <w:sz w:val="22"/>
                <w:szCs w:val="22"/>
              </w:rPr>
              <w:t>strSourcein</w:t>
            </w:r>
            <w:proofErr w:type="spellEnd"/>
            <w:r>
              <w:rPr>
                <w:rFonts w:ascii="Calibri" w:hAnsi="Calibri"/>
                <w:color w:val="000000"/>
                <w:sz w:val="22"/>
                <w:szCs w:val="22"/>
              </w:rPr>
              <w:t xml:space="preserve"> = N'%'</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eCL-william.leferink-35895</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eCL-william.leferink-35896</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eCL-christopher.kalkman-35887</w:t>
            </w:r>
          </w:p>
          <w:p w:rsidR="005A137C" w:rsidRPr="005A137C" w:rsidRDefault="005A137C" w:rsidP="005A137C">
            <w:pPr>
              <w:rPr>
                <w:rFonts w:ascii="Calibri" w:hAnsi="Calibri"/>
                <w:color w:val="000000"/>
                <w:sz w:val="22"/>
                <w:szCs w:val="22"/>
              </w:rPr>
            </w:pPr>
            <w:r w:rsidRPr="005A137C">
              <w:rPr>
                <w:rFonts w:ascii="Calibri" w:hAnsi="Calibri"/>
                <w:color w:val="000000"/>
                <w:sz w:val="22"/>
                <w:szCs w:val="22"/>
              </w:rPr>
              <w:t>eCL-christopher.kalkman-35888</w:t>
            </w:r>
          </w:p>
          <w:p w:rsidR="00077F18" w:rsidRDefault="005A137C" w:rsidP="005A137C">
            <w:pPr>
              <w:rPr>
                <w:rFonts w:ascii="Calibri" w:hAnsi="Calibri"/>
                <w:color w:val="000000"/>
                <w:sz w:val="22"/>
                <w:szCs w:val="22"/>
              </w:rPr>
            </w:pPr>
            <w:r w:rsidRPr="005A137C">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lastRenderedPageBreak/>
              <w:t>3.1.14</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17.  [EC].[</w:t>
            </w:r>
            <w:proofErr w:type="spellStart"/>
            <w:r>
              <w:rPr>
                <w:rFonts w:ascii="Calibri" w:hAnsi="Calibri"/>
                <w:color w:val="000000"/>
                <w:sz w:val="22"/>
                <w:szCs w:val="22"/>
              </w:rPr>
              <w:t>sp_SelectFrom_Coaching_Log_SUPPending</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sp_SelectFrom_Coaching_Log_SUPPending</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eCL-william.leferink-35895</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eCL-william.leferink-35896</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eCL-christopher.kalkman-35887</w:t>
            </w:r>
          </w:p>
          <w:p w:rsidR="00861CC3" w:rsidRPr="00861CC3" w:rsidRDefault="00861CC3" w:rsidP="00861CC3">
            <w:pPr>
              <w:rPr>
                <w:rFonts w:ascii="Calibri" w:hAnsi="Calibri"/>
                <w:color w:val="000000"/>
                <w:sz w:val="22"/>
                <w:szCs w:val="22"/>
              </w:rPr>
            </w:pPr>
            <w:r w:rsidRPr="00861CC3">
              <w:rPr>
                <w:rFonts w:ascii="Calibri" w:hAnsi="Calibri"/>
                <w:color w:val="000000"/>
                <w:sz w:val="22"/>
                <w:szCs w:val="22"/>
              </w:rPr>
              <w:t>eCL-christopher.kalkman-35888</w:t>
            </w:r>
          </w:p>
          <w:p w:rsidR="00077F18" w:rsidRDefault="00861CC3" w:rsidP="00861CC3">
            <w:pPr>
              <w:rPr>
                <w:rFonts w:ascii="Calibri" w:hAnsi="Calibri"/>
                <w:color w:val="000000"/>
                <w:sz w:val="22"/>
                <w:szCs w:val="22"/>
              </w:rPr>
            </w:pPr>
            <w:r w:rsidRPr="00861CC3">
              <w:rPr>
                <w:rFonts w:ascii="Calibri" w:hAnsi="Calibri"/>
                <w:color w:val="000000"/>
                <w:sz w:val="22"/>
                <w:szCs w:val="22"/>
              </w:rPr>
              <w:t>eCL-christopher.kalkman-35889</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077F18" w:rsidRPr="00FF5201" w:rsidTr="0067773C">
        <w:trPr>
          <w:cantSplit/>
        </w:trPr>
        <w:tc>
          <w:tcPr>
            <w:tcW w:w="900" w:type="dxa"/>
          </w:tcPr>
          <w:p w:rsidR="00077F18" w:rsidRPr="0054748D" w:rsidRDefault="0054748D" w:rsidP="001C4951">
            <w:pPr>
              <w:rPr>
                <w:rFonts w:asciiTheme="minorHAnsi" w:hAnsiTheme="minorHAnsi"/>
                <w:bCs/>
              </w:rPr>
            </w:pPr>
            <w:r>
              <w:rPr>
                <w:rFonts w:asciiTheme="minorHAnsi" w:hAnsiTheme="minorHAnsi"/>
                <w:bCs/>
              </w:rPr>
              <w:t>3.1.15</w:t>
            </w:r>
          </w:p>
        </w:tc>
        <w:tc>
          <w:tcPr>
            <w:tcW w:w="3960" w:type="dxa"/>
            <w:vAlign w:val="bottom"/>
          </w:tcPr>
          <w:p w:rsidR="00077F18" w:rsidRDefault="00077F18">
            <w:pPr>
              <w:rPr>
                <w:rFonts w:ascii="Calibri" w:hAnsi="Calibri"/>
                <w:color w:val="000000"/>
                <w:sz w:val="22"/>
                <w:szCs w:val="22"/>
              </w:rPr>
            </w:pPr>
            <w:r>
              <w:rPr>
                <w:rFonts w:ascii="Calibri" w:hAnsi="Calibri"/>
                <w:color w:val="000000"/>
                <w:sz w:val="22"/>
                <w:szCs w:val="22"/>
              </w:rPr>
              <w:t>18. [EC].[</w:t>
            </w:r>
            <w:proofErr w:type="spellStart"/>
            <w:r>
              <w:rPr>
                <w:rFonts w:ascii="Calibri" w:hAnsi="Calibri"/>
                <w:color w:val="000000"/>
                <w:sz w:val="22"/>
                <w:szCs w:val="22"/>
              </w:rPr>
              <w:t>sp_SelectFrom_Coaching_LogDistinctCSRCompleted</w:t>
            </w:r>
            <w:proofErr w:type="spellEnd"/>
            <w:r>
              <w:rPr>
                <w:rFonts w:ascii="Calibri" w:hAnsi="Calibri"/>
                <w:color w:val="000000"/>
                <w:sz w:val="22"/>
                <w:szCs w:val="22"/>
              </w:rPr>
              <w:t>]</w:t>
            </w:r>
          </w:p>
          <w:p w:rsidR="00EE374A" w:rsidRDefault="00EE374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sp_SelectFrom_Coaching_LogDistinctCSRCompleted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077F18" w:rsidRPr="00861CC3" w:rsidRDefault="00861CC3" w:rsidP="00861CC3">
            <w:pPr>
              <w:rPr>
                <w:rFonts w:ascii="Calibri" w:hAnsi="Calibri"/>
                <w:color w:val="000000"/>
              </w:rPr>
            </w:pPr>
            <w:r>
              <w:rPr>
                <w:rFonts w:ascii="Calibri" w:hAnsi="Calibri"/>
                <w:color w:val="000000"/>
              </w:rPr>
              <w:t xml:space="preserve">--all </w:t>
            </w:r>
            <w:proofErr w:type="spellStart"/>
            <w:r>
              <w:rPr>
                <w:rFonts w:ascii="Calibri" w:hAnsi="Calibri"/>
                <w:color w:val="000000"/>
              </w:rPr>
              <w:t>csrs</w:t>
            </w:r>
            <w:proofErr w:type="spellEnd"/>
            <w:r w:rsidR="002602E4">
              <w:rPr>
                <w:rFonts w:ascii="Calibri" w:hAnsi="Calibri"/>
                <w:color w:val="000000"/>
              </w:rPr>
              <w:t xml:space="preserve"> and </w:t>
            </w:r>
            <w:proofErr w:type="gramStart"/>
            <w:r w:rsidR="002602E4">
              <w:rPr>
                <w:rFonts w:ascii="Calibri" w:hAnsi="Calibri"/>
                <w:color w:val="000000"/>
              </w:rPr>
              <w:t xml:space="preserve">site </w:t>
            </w:r>
            <w:r>
              <w:rPr>
                <w:rFonts w:ascii="Calibri" w:hAnsi="Calibri"/>
                <w:color w:val="000000"/>
              </w:rPr>
              <w:t xml:space="preserv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077F18" w:rsidRDefault="00077F18" w:rsidP="00534D07">
            <w:pPr>
              <w:rPr>
                <w:rFonts w:asciiTheme="minorHAnsi" w:hAnsiTheme="minorHAnsi"/>
                <w:bCs/>
              </w:rPr>
            </w:pPr>
          </w:p>
        </w:tc>
        <w:tc>
          <w:tcPr>
            <w:tcW w:w="2880" w:type="dxa"/>
          </w:tcPr>
          <w:p w:rsidR="00077F18" w:rsidRPr="00FF5201" w:rsidRDefault="00077F18"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19. [EC].[sp_SelectFrom_Coaching_LogDistinctCSRCompleted2]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[EC].[sp_SelectFrom_Coaching_LogDistinctCSRCompleted2]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proofErr w:type="gramStart"/>
            <w:r>
              <w:rPr>
                <w:rFonts w:ascii="Calibri" w:hAnsi="Calibri"/>
                <w:color w:val="000000"/>
              </w:rPr>
              <w:t>csrs</w:t>
            </w:r>
            <w:proofErr w:type="spellEnd"/>
            <w:r>
              <w:rPr>
                <w:rFonts w:ascii="Calibri" w:hAnsi="Calibri"/>
                <w:color w:val="000000"/>
              </w:rPr>
              <w:t xml:space="preserve">  only</w:t>
            </w:r>
            <w:proofErr w:type="gramEnd"/>
            <w:r>
              <w:rPr>
                <w:rFonts w:ascii="Calibri" w:hAnsi="Calibri"/>
                <w:color w:val="000000"/>
              </w:rPr>
              <w:t xml:space="preserve">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3.1.17</w:t>
            </w:r>
            <w:r w:rsidR="007021BE" w:rsidRPr="0054748D">
              <w:rPr>
                <w:rFonts w:asciiTheme="minorHAnsi" w:hAnsiTheme="minorHAnsi"/>
                <w:bCs/>
              </w:rPr>
              <w:t>.</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20.  [EC].[</w:t>
            </w:r>
            <w:proofErr w:type="spellStart"/>
            <w:r>
              <w:rPr>
                <w:rFonts w:ascii="Calibri" w:hAnsi="Calibri"/>
                <w:color w:val="000000"/>
                <w:sz w:val="22"/>
                <w:szCs w:val="22"/>
              </w:rPr>
              <w:t>sp_SelectFrom_Coaching_LogDistinctMGRCompleted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sp_SelectFrom_Coaching_LogDistinctMGRCompleted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and </w:t>
            </w:r>
            <w:proofErr w:type="gramStart"/>
            <w:r>
              <w:rPr>
                <w:rFonts w:ascii="Calibri" w:hAnsi="Calibri"/>
                <w:color w:val="000000"/>
              </w:rPr>
              <w:t>site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3.1.18</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21. [EC].[sp_SelectFrom_Coaching_LogDistinctMGRCompleted2]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[EC].[sp_SelectFrom_Coaching_LogDistinctMGRCompleted2]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3.1.19</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22. [EC].[</w:t>
            </w:r>
            <w:proofErr w:type="spellStart"/>
            <w:r>
              <w:rPr>
                <w:rFonts w:ascii="Calibri" w:hAnsi="Calibri"/>
                <w:color w:val="000000"/>
                <w:sz w:val="22"/>
                <w:szCs w:val="22"/>
              </w:rPr>
              <w:t>sp_SelectFrom_Coaching_LogDistinctSUPCompleted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sp_SelectFrom_Coaching_LogDistinctSUPCompleted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and </w:t>
            </w:r>
            <w:proofErr w:type="gramStart"/>
            <w:r>
              <w:rPr>
                <w:rFonts w:ascii="Calibri" w:hAnsi="Calibri"/>
                <w:color w:val="000000"/>
              </w:rPr>
              <w:t>site  having</w:t>
            </w:r>
            <w:proofErr w:type="gramEnd"/>
            <w:r>
              <w:rPr>
                <w:rFonts w:ascii="Calibri" w:hAnsi="Calibri"/>
                <w:color w:val="000000"/>
              </w:rPr>
              <w:t xml:space="preserve">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3.1.20</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23. [EC].[sp_SelectFrom_Coaching_LogDistinctSUPCompleted2]</w:t>
            </w:r>
          </w:p>
          <w:p w:rsidR="002602E4" w:rsidRDefault="002602E4">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[EC].[sp_SelectFrom_Coaching_LogDistinctSUPCompleted2]</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861CC3" w:rsidRDefault="002602E4" w:rsidP="002602E4">
            <w:pPr>
              <w:rPr>
                <w:rFonts w:ascii="Calibri" w:hAnsi="Calibri"/>
                <w:color w:val="000000"/>
              </w:rPr>
            </w:pPr>
            <w:r>
              <w:rPr>
                <w:rFonts w:ascii="Calibri" w:hAnsi="Calibri"/>
                <w:color w:val="000000"/>
              </w:rPr>
              <w:t xml:space="preserve">--all sups   having completed logs with top record being All </w:t>
            </w:r>
            <w:proofErr w:type="spellStart"/>
            <w:r>
              <w:rPr>
                <w:rFonts w:ascii="Calibri" w:hAnsi="Calibri"/>
                <w:color w:val="000000"/>
              </w:rPr>
              <w:t>CSrs</w:t>
            </w:r>
            <w:proofErr w:type="spellEnd"/>
            <w:r>
              <w:rPr>
                <w:rFonts w:ascii="Calibri" w:hAnsi="Calibri"/>
                <w:color w:val="000000"/>
              </w:rPr>
              <w:t xml:space="preserve"> and % value.</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3.1.21</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24. [EC].[</w:t>
            </w:r>
            <w:proofErr w:type="spellStart"/>
            <w:r>
              <w:rPr>
                <w:rFonts w:ascii="Calibri" w:hAnsi="Calibri"/>
                <w:color w:val="000000"/>
                <w:sz w:val="22"/>
                <w:szCs w:val="22"/>
              </w:rPr>
              <w:t>sp_SelectFrom_Coaching_LogMgrDistinctCSR</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Pr="002602E4" w:rsidRDefault="002602E4" w:rsidP="002602E4">
            <w:pPr>
              <w:ind w:left="36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3.1.22</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25. [EC].[</w:t>
            </w:r>
            <w:proofErr w:type="spellStart"/>
            <w:r>
              <w:rPr>
                <w:rFonts w:ascii="Calibri" w:hAnsi="Calibri"/>
                <w:color w:val="000000"/>
                <w:sz w:val="22"/>
                <w:szCs w:val="22"/>
              </w:rPr>
              <w:t>sp_SelectFrom_Coaching_LogMgrDistinctCSRSubmitted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mgr having </w:t>
            </w:r>
            <w:r>
              <w:rPr>
                <w:rFonts w:ascii="Calibri" w:hAnsi="Calibri"/>
                <w:color w:val="000000"/>
              </w:rPr>
              <w:t>for whom logs submitted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3.1.23</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26. [EC].[</w:t>
            </w:r>
            <w:proofErr w:type="spellStart"/>
            <w:r>
              <w:rPr>
                <w:rFonts w:ascii="Calibri" w:hAnsi="Calibri"/>
                <w:color w:val="000000"/>
                <w:sz w:val="22"/>
                <w:szCs w:val="22"/>
              </w:rPr>
              <w:t>sp_SelectFrom_Coaching_LogMgrDistinctCSRTeam</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rsidP="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mgr having </w:t>
            </w:r>
            <w:r>
              <w:rPr>
                <w:rFonts w:ascii="Calibri" w:hAnsi="Calibri"/>
                <w:color w:val="000000"/>
              </w:rPr>
              <w:t>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lastRenderedPageBreak/>
              <w:t>3.1.24</w:t>
            </w:r>
          </w:p>
        </w:tc>
        <w:tc>
          <w:tcPr>
            <w:tcW w:w="3960" w:type="dxa"/>
            <w:vAlign w:val="bottom"/>
          </w:tcPr>
          <w:p w:rsidR="002602E4" w:rsidRDefault="002602E4" w:rsidP="00534D07">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sp_SelectFrom_Coaching_LogMgrDistinctCSRTeamCompleted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2602E4">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sidRPr="002602E4">
              <w:rPr>
                <w:rFonts w:ascii="Calibri" w:hAnsi="Calibri"/>
                <w:color w:val="000000"/>
              </w:rPr>
              <w:t>csrs</w:t>
            </w:r>
            <w:proofErr w:type="spellEnd"/>
            <w:r w:rsidRPr="002602E4">
              <w:rPr>
                <w:rFonts w:ascii="Calibri" w:hAnsi="Calibri"/>
                <w:color w:val="000000"/>
              </w:rPr>
              <w:t xml:space="preserve"> under given mgr having completed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54748D">
            <w:pPr>
              <w:rPr>
                <w:rFonts w:asciiTheme="minorHAnsi" w:hAnsiTheme="minorHAnsi"/>
                <w:bCs/>
              </w:rPr>
            </w:pPr>
            <w:r>
              <w:rPr>
                <w:rFonts w:asciiTheme="minorHAnsi" w:hAnsiTheme="minorHAnsi"/>
                <w:bCs/>
              </w:rPr>
              <w:t>3.1.25</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28. [EC].[</w:t>
            </w:r>
            <w:proofErr w:type="spellStart"/>
            <w:r>
              <w:rPr>
                <w:rFonts w:ascii="Calibri" w:hAnsi="Calibri"/>
                <w:color w:val="000000"/>
                <w:sz w:val="22"/>
                <w:szCs w:val="22"/>
              </w:rPr>
              <w:t>sp_SelectFrom_Coaching_LogMgrDistinctMGRSubmitted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sp_SelectFrom_Coaching_LogMgrDistinctMGRSubmitted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sidRPr="002602E4">
              <w:rPr>
                <w:rFonts w:ascii="Calibri" w:hAnsi="Calibri"/>
                <w:color w:val="000000"/>
              </w:rPr>
              <w:t xml:space="preserve"> under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lastRenderedPageBreak/>
              <w:t>3.1.26</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29. [EC].[</w:t>
            </w:r>
            <w:proofErr w:type="spellStart"/>
            <w:r>
              <w:rPr>
                <w:rFonts w:ascii="Calibri" w:hAnsi="Calibri"/>
                <w:color w:val="000000"/>
                <w:sz w:val="22"/>
                <w:szCs w:val="22"/>
              </w:rPr>
              <w:t>sp_SelectFrom_Coaching_LogMgrDistinctSUP</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2602E4" w:rsidRPr="00FF5201" w:rsidTr="0067773C">
        <w:trPr>
          <w:cantSplit/>
        </w:trPr>
        <w:tc>
          <w:tcPr>
            <w:tcW w:w="900" w:type="dxa"/>
          </w:tcPr>
          <w:p w:rsidR="002602E4" w:rsidRPr="0054748D" w:rsidRDefault="0054748D" w:rsidP="001C4951">
            <w:pPr>
              <w:rPr>
                <w:rFonts w:asciiTheme="minorHAnsi" w:hAnsiTheme="minorHAnsi"/>
                <w:bCs/>
              </w:rPr>
            </w:pPr>
            <w:r>
              <w:rPr>
                <w:rFonts w:asciiTheme="minorHAnsi" w:hAnsiTheme="minorHAnsi"/>
                <w:bCs/>
              </w:rPr>
              <w:t>3.1.27</w:t>
            </w:r>
          </w:p>
        </w:tc>
        <w:tc>
          <w:tcPr>
            <w:tcW w:w="3960" w:type="dxa"/>
            <w:vAlign w:val="bottom"/>
          </w:tcPr>
          <w:p w:rsidR="002602E4" w:rsidRDefault="002602E4">
            <w:pPr>
              <w:rPr>
                <w:rFonts w:ascii="Calibri" w:hAnsi="Calibri"/>
                <w:color w:val="000000"/>
                <w:sz w:val="22"/>
                <w:szCs w:val="22"/>
              </w:rPr>
            </w:pPr>
            <w:r>
              <w:rPr>
                <w:rFonts w:ascii="Calibri" w:hAnsi="Calibri"/>
                <w:color w:val="000000"/>
                <w:sz w:val="22"/>
                <w:szCs w:val="22"/>
              </w:rPr>
              <w:t>30. [EC].[</w:t>
            </w:r>
            <w:proofErr w:type="spellStart"/>
            <w:r>
              <w:rPr>
                <w:rFonts w:ascii="Calibri" w:hAnsi="Calibri"/>
                <w:color w:val="000000"/>
                <w:sz w:val="22"/>
                <w:szCs w:val="22"/>
              </w:rPr>
              <w:t>sp_SelectFrom_Coaching_LogMgrDistinctSUPSubmitted</w:t>
            </w:r>
            <w:proofErr w:type="spellEnd"/>
            <w:r>
              <w:rPr>
                <w:rFonts w:ascii="Calibri" w:hAnsi="Calibri"/>
                <w:color w:val="000000"/>
                <w:sz w:val="22"/>
                <w:szCs w:val="22"/>
              </w:rPr>
              <w:t>]</w:t>
            </w:r>
          </w:p>
          <w:p w:rsidR="002602E4" w:rsidRDefault="002602E4">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sp_SelectFrom_Coaching_LogMgrDistinctSUPSubmitted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2602E4"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sups</w:t>
            </w:r>
            <w:r w:rsidRPr="002602E4">
              <w:rPr>
                <w:rFonts w:ascii="Calibri" w:hAnsi="Calibri"/>
                <w:color w:val="000000"/>
              </w:rPr>
              <w:t>under</w:t>
            </w:r>
            <w:proofErr w:type="spellEnd"/>
            <w:r w:rsidRPr="002602E4">
              <w:rPr>
                <w:rFonts w:ascii="Calibri" w:hAnsi="Calibri"/>
                <w:color w:val="000000"/>
              </w:rPr>
              <w:t xml:space="preserve"> given mgr having </w:t>
            </w:r>
            <w:r>
              <w:rPr>
                <w:rFonts w:ascii="Calibri" w:hAnsi="Calibri"/>
                <w:color w:val="000000"/>
              </w:rPr>
              <w:t>submitted</w:t>
            </w:r>
            <w:r w:rsidRPr="002602E4">
              <w:rPr>
                <w:rFonts w:ascii="Calibri" w:hAnsi="Calibri"/>
                <w:color w:val="000000"/>
              </w:rPr>
              <w:t xml:space="preserve"> logs</w:t>
            </w:r>
            <w:r>
              <w:rPr>
                <w:rFonts w:ascii="Calibri" w:hAnsi="Calibri"/>
                <w:color w:val="000000"/>
              </w:rPr>
              <w:t xml:space="preserve"> with top record being all values.</w:t>
            </w:r>
            <w:r w:rsidR="002602E4">
              <w:rPr>
                <w:rFonts w:ascii="Calibri" w:hAnsi="Calibri"/>
                <w:color w:val="000000"/>
                <w:sz w:val="22"/>
                <w:szCs w:val="22"/>
              </w:rPr>
              <w:br/>
            </w:r>
          </w:p>
        </w:tc>
        <w:tc>
          <w:tcPr>
            <w:tcW w:w="1260" w:type="dxa"/>
          </w:tcPr>
          <w:p w:rsidR="002602E4" w:rsidRDefault="002602E4" w:rsidP="00534D07">
            <w:pPr>
              <w:rPr>
                <w:rFonts w:asciiTheme="minorHAnsi" w:hAnsiTheme="minorHAnsi"/>
                <w:bCs/>
              </w:rPr>
            </w:pPr>
          </w:p>
        </w:tc>
        <w:tc>
          <w:tcPr>
            <w:tcW w:w="2880" w:type="dxa"/>
          </w:tcPr>
          <w:p w:rsidR="002602E4" w:rsidRPr="00FF5201" w:rsidRDefault="002602E4"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3.1.28</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31. [EC].[</w:t>
            </w:r>
            <w:proofErr w:type="spellStart"/>
            <w:r>
              <w:rPr>
                <w:rFonts w:ascii="Calibri" w:hAnsi="Calibri"/>
                <w:color w:val="000000"/>
                <w:sz w:val="22"/>
                <w:szCs w:val="22"/>
              </w:rPr>
              <w:t>sp_SelectFrom_Coaching_LogMgrDistinctSUPTeam</w:t>
            </w:r>
            <w:proofErr w:type="spellEnd"/>
            <w:r>
              <w:rPr>
                <w:rFonts w:ascii="Calibri" w:hAnsi="Calibri"/>
                <w:color w:val="000000"/>
                <w:sz w:val="22"/>
                <w:szCs w:val="22"/>
              </w:rPr>
              <w:t>]</w:t>
            </w:r>
          </w:p>
          <w:p w:rsidR="008B349A" w:rsidRDefault="008B349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w:t>
            </w:r>
            <w:r w:rsidRPr="002602E4">
              <w:rPr>
                <w:rFonts w:ascii="Calibri" w:hAnsi="Calibri"/>
                <w:color w:val="000000"/>
              </w:rPr>
              <w:t xml:space="preserve"> under given mgr </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t>3.1.29</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32. [EC].[</w:t>
            </w:r>
            <w:proofErr w:type="spellStart"/>
            <w:r>
              <w:rPr>
                <w:rFonts w:ascii="Calibri" w:hAnsi="Calibri"/>
                <w:color w:val="000000"/>
                <w:sz w:val="22"/>
                <w:szCs w:val="22"/>
              </w:rPr>
              <w:t>sp_SelectFrom_Coaching_LogMgrDistinctSUPTeamCompleted</w:t>
            </w:r>
            <w:proofErr w:type="spellEnd"/>
            <w:r>
              <w:rPr>
                <w:rFonts w:ascii="Calibri" w:hAnsi="Calibri"/>
                <w:color w:val="000000"/>
                <w:sz w:val="22"/>
                <w:szCs w:val="22"/>
              </w:rPr>
              <w:t>]</w:t>
            </w:r>
          </w:p>
          <w:p w:rsidR="008B349A" w:rsidRDefault="008B349A">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sp_SelectFrom_Coaching_LogMgrDistinctSUPTeamCompleted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N'jacqueline.haltmeyer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completed</w:t>
            </w:r>
            <w:r w:rsidR="00384A13">
              <w:rPr>
                <w:rFonts w:ascii="Calibri" w:hAnsi="Calibri"/>
                <w:color w:val="000000"/>
              </w:rPr>
              <w:t xml:space="preserve"> </w:t>
            </w:r>
            <w:r>
              <w:rPr>
                <w:rFonts w:ascii="Calibri" w:hAnsi="Calibri"/>
                <w:color w:val="000000"/>
              </w:rPr>
              <w:t xml:space="preserve">for their </w:t>
            </w:r>
            <w:proofErr w:type="spellStart"/>
            <w:r>
              <w:rPr>
                <w:rFonts w:ascii="Calibri" w:hAnsi="Calibri"/>
                <w:color w:val="000000"/>
              </w:rPr>
              <w:t>csrs</w:t>
            </w:r>
            <w:r w:rsidRPr="002602E4">
              <w:rPr>
                <w:rFonts w:ascii="Calibri" w:hAnsi="Calibri"/>
                <w:color w:val="000000"/>
              </w:rPr>
              <w:t>s</w:t>
            </w:r>
            <w:proofErr w:type="spellEnd"/>
            <w:r>
              <w:rPr>
                <w:rFonts w:ascii="Calibri" w:hAnsi="Calibri"/>
                <w:color w:val="000000"/>
              </w:rPr>
              <w:t xml:space="preserve">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B349A" w:rsidRPr="00FF5201" w:rsidTr="0067773C">
        <w:trPr>
          <w:cantSplit/>
        </w:trPr>
        <w:tc>
          <w:tcPr>
            <w:tcW w:w="900" w:type="dxa"/>
          </w:tcPr>
          <w:p w:rsidR="008B349A" w:rsidRPr="0054748D" w:rsidRDefault="0054748D" w:rsidP="001C4951">
            <w:pPr>
              <w:rPr>
                <w:rFonts w:asciiTheme="minorHAnsi" w:hAnsiTheme="minorHAnsi"/>
                <w:bCs/>
              </w:rPr>
            </w:pPr>
            <w:r>
              <w:rPr>
                <w:rFonts w:asciiTheme="minorHAnsi" w:hAnsiTheme="minorHAnsi"/>
                <w:bCs/>
              </w:rPr>
              <w:lastRenderedPageBreak/>
              <w:t>3.1.30</w:t>
            </w:r>
          </w:p>
        </w:tc>
        <w:tc>
          <w:tcPr>
            <w:tcW w:w="3960" w:type="dxa"/>
            <w:vAlign w:val="bottom"/>
          </w:tcPr>
          <w:p w:rsidR="008B349A" w:rsidRDefault="008B349A">
            <w:pPr>
              <w:rPr>
                <w:rFonts w:ascii="Calibri" w:hAnsi="Calibri"/>
                <w:color w:val="000000"/>
                <w:sz w:val="22"/>
                <w:szCs w:val="22"/>
              </w:rPr>
            </w:pPr>
            <w:r>
              <w:rPr>
                <w:rFonts w:ascii="Calibri" w:hAnsi="Calibri"/>
                <w:color w:val="000000"/>
                <w:sz w:val="22"/>
                <w:szCs w:val="22"/>
              </w:rPr>
              <w:t>33. [EC].[sp_SelectFrom_Coaching_LogStaffDistinctCompletedCSRSubmitted]</w:t>
            </w:r>
          </w:p>
          <w:p w:rsidR="008B349A" w:rsidRDefault="008B349A">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[EC].[sp_SelectFrom_Coaching_LogStaffDistinctCompletedCSRSubmitted]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B349A" w:rsidRDefault="008B349A" w:rsidP="008B349A">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csrs</w:t>
            </w:r>
            <w:proofErr w:type="spellEnd"/>
            <w:r>
              <w:rPr>
                <w:rFonts w:ascii="Calibri" w:hAnsi="Calibri"/>
                <w:color w:val="000000"/>
              </w:rPr>
              <w:t xml:space="preserve"> having completed logs submitted by manager with top record being all values.</w:t>
            </w:r>
          </w:p>
        </w:tc>
        <w:tc>
          <w:tcPr>
            <w:tcW w:w="1260" w:type="dxa"/>
          </w:tcPr>
          <w:p w:rsidR="008B349A" w:rsidRDefault="008B349A" w:rsidP="00534D07">
            <w:pPr>
              <w:rPr>
                <w:rFonts w:asciiTheme="minorHAnsi" w:hAnsiTheme="minorHAnsi"/>
                <w:bCs/>
              </w:rPr>
            </w:pPr>
          </w:p>
        </w:tc>
        <w:tc>
          <w:tcPr>
            <w:tcW w:w="2880" w:type="dxa"/>
          </w:tcPr>
          <w:p w:rsidR="008B349A" w:rsidRPr="00FF5201" w:rsidRDefault="008B349A"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34. [EC].[sp_SelectFrom_Coaching_LogStaffDistinctCompletedMGRSubmitted]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[EC].[sp_SelectFrom_Coaching_LogStaffDistinctCompletedMGRSubmitted]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742F81">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sidRPr="002602E4">
              <w:rPr>
                <w:rFonts w:ascii="Calibri" w:hAnsi="Calibri"/>
                <w:color w:val="000000"/>
              </w:rPr>
              <w:t xml:space="preserve"> under given mgr having </w:t>
            </w:r>
            <w:r>
              <w:rPr>
                <w:rFonts w:ascii="Calibri" w:hAnsi="Calibri"/>
                <w:color w:val="000000"/>
              </w:rPr>
              <w:t>completed submitted</w:t>
            </w:r>
            <w:r w:rsidRPr="002602E4">
              <w:rPr>
                <w:rFonts w:ascii="Calibri" w:hAnsi="Calibri"/>
                <w:color w:val="000000"/>
              </w:rPr>
              <w:t xml:space="preserve"> logs</w:t>
            </w:r>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35. [EC].[sp_SelectFrom_Coaching_LogStaffDistinctCompletedSUPSubmitted]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[EC].[sp_SelectFrom_Coaching_LogStaffDistinctCompletedSUPSubmitted]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pPr>
              <w:spacing w:after="240"/>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sups </w:t>
            </w:r>
            <w:r w:rsidRPr="002602E4">
              <w:rPr>
                <w:rFonts w:ascii="Calibri" w:hAnsi="Calibri"/>
                <w:color w:val="000000"/>
              </w:rPr>
              <w:t xml:space="preserve">under given mgr having </w:t>
            </w:r>
            <w:r>
              <w:rPr>
                <w:rFonts w:ascii="Calibri" w:hAnsi="Calibri"/>
                <w:color w:val="000000"/>
              </w:rPr>
              <w:t xml:space="preserve">completed for their </w:t>
            </w:r>
            <w:proofErr w:type="spellStart"/>
            <w:r>
              <w:rPr>
                <w:rFonts w:ascii="Calibri" w:hAnsi="Calibri"/>
                <w:color w:val="000000"/>
              </w:rPr>
              <w:t>csrs</w:t>
            </w:r>
            <w:r w:rsidRPr="002602E4">
              <w:rPr>
                <w:rFonts w:ascii="Calibri" w:hAnsi="Calibri"/>
                <w:color w:val="000000"/>
              </w:rPr>
              <w:t>s</w:t>
            </w:r>
            <w:proofErr w:type="spellEnd"/>
            <w:r>
              <w:rPr>
                <w:rFonts w:ascii="Calibri" w:hAnsi="Calibri"/>
                <w:color w:val="000000"/>
              </w:rPr>
              <w:t xml:space="preserve">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3.1.33</w:t>
            </w:r>
            <w:r w:rsidR="007021BE" w:rsidRPr="0054748D">
              <w:rPr>
                <w:rFonts w:asciiTheme="minorHAnsi" w:hAnsiTheme="minorHAnsi"/>
                <w:bCs/>
              </w:rPr>
              <w:t>.</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36. [EC].[sp_SelectFrom_Coaching_LogStaffDistinctPendingCSRSubmitted]</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[EC].[sp_SelectFrom_Coaching_LogStaffDistinctPendingCSRSubmitted]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384A13" w:rsidP="00384A13">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 xml:space="preserve">employees </w:t>
            </w:r>
            <w:r w:rsidRPr="002602E4">
              <w:rPr>
                <w:rFonts w:ascii="Calibri" w:hAnsi="Calibri"/>
                <w:color w:val="000000"/>
              </w:rPr>
              <w:t xml:space="preserve">under given mgr having </w:t>
            </w:r>
            <w:r>
              <w:rPr>
                <w:rFonts w:ascii="Calibri" w:hAnsi="Calibri"/>
                <w:color w:val="000000"/>
              </w:rPr>
              <w:t>pending logs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37. [EC].[sp_SelectFrom_Coaching_LogStaffDistinctPendingMGRSubmitted]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[EC].[sp_SelectFrom_Coaching_LogStaffDistinctPendingMGRSubmitted]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FE5E0D" w:rsidP="00FE5E0D">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proofErr w:type="spellStart"/>
            <w:r>
              <w:rPr>
                <w:rFonts w:ascii="Calibri" w:hAnsi="Calibri"/>
                <w:color w:val="000000"/>
              </w:rPr>
              <w:t>mgrs</w:t>
            </w:r>
            <w:proofErr w:type="spellEnd"/>
            <w:r>
              <w:rPr>
                <w:rFonts w:ascii="Calibri" w:hAnsi="Calibri"/>
                <w:color w:val="000000"/>
              </w:rPr>
              <w:t xml:space="preserve"> having pending logs submitted by given managers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38. [EC].[sp_SelectFrom_Coaching_LogStaffDistinctPendingSUPSubmitted]</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[EC].[sp_SelectFrom_Coaching_LogStaffDistinctPendingSUPSubmitted]</w:t>
            </w:r>
            <w:r>
              <w:rPr>
                <w:rFonts w:ascii="Calibri" w:hAnsi="Calibri"/>
                <w:color w:val="000000"/>
                <w:sz w:val="22"/>
                <w:szCs w:val="22"/>
              </w:rPr>
              <w:br/>
              <w:t xml:space="preserve">  @</w:t>
            </w:r>
            <w:proofErr w:type="spellStart"/>
            <w:r>
              <w:rPr>
                <w:rFonts w:ascii="Calibri" w:hAnsi="Calibri"/>
                <w:color w:val="000000"/>
                <w:sz w:val="22"/>
                <w:szCs w:val="22"/>
              </w:rPr>
              <w:t>strCSRMGRin</w:t>
            </w:r>
            <w:proofErr w:type="spellEnd"/>
            <w:r>
              <w:rPr>
                <w:rFonts w:ascii="Calibri" w:hAnsi="Calibri"/>
                <w:color w:val="000000"/>
                <w:sz w:val="22"/>
                <w:szCs w:val="22"/>
              </w:rPr>
              <w:t xml:space="preserve"> =</w:t>
            </w:r>
            <w:proofErr w:type="spellStart"/>
            <w:r>
              <w:rPr>
                <w:rFonts w:ascii="Calibri" w:hAnsi="Calibri"/>
                <w:color w:val="000000"/>
                <w:sz w:val="22"/>
                <w:szCs w:val="22"/>
              </w:rPr>
              <w:t>N'trevor.alexander</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1327B7" w:rsidP="001327B7">
            <w:pPr>
              <w:rPr>
                <w:rFonts w:ascii="Calibri" w:hAnsi="Calibri"/>
                <w:color w:val="000000"/>
                <w:sz w:val="22"/>
                <w:szCs w:val="22"/>
              </w:rPr>
            </w:pPr>
            <w:r>
              <w:rPr>
                <w:rFonts w:ascii="Calibri" w:hAnsi="Calibri"/>
                <w:color w:val="000000"/>
              </w:rPr>
              <w:t>--</w:t>
            </w:r>
            <w:r w:rsidRPr="002602E4">
              <w:rPr>
                <w:rFonts w:ascii="Calibri" w:hAnsi="Calibri"/>
                <w:color w:val="000000"/>
              </w:rPr>
              <w:t xml:space="preserve">all </w:t>
            </w:r>
            <w:r>
              <w:rPr>
                <w:rFonts w:ascii="Calibri" w:hAnsi="Calibri"/>
                <w:color w:val="000000"/>
              </w:rPr>
              <w:t>sups having pending logs submitted by given sups with top record being all values.</w:t>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39.[EC].[</w:t>
            </w:r>
            <w:proofErr w:type="spellStart"/>
            <w:r>
              <w:rPr>
                <w:rFonts w:ascii="Calibri" w:hAnsi="Calibri"/>
                <w:color w:val="000000"/>
                <w:sz w:val="22"/>
                <w:szCs w:val="22"/>
              </w:rPr>
              <w:t>sp_SelectFrom_Coaching_LogSupDistinctCSR</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40. [EC].[</w:t>
            </w:r>
            <w:proofErr w:type="spellStart"/>
            <w:r>
              <w:rPr>
                <w:rFonts w:ascii="Calibri" w:hAnsi="Calibri"/>
                <w:color w:val="000000"/>
                <w:sz w:val="22"/>
                <w:szCs w:val="22"/>
              </w:rPr>
              <w:t>sp_SelectFrom_Coaching_LogSupDistinctCSRTeam</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sp_SelectFrom_Coaching_LogSupDistinctCSRTeam</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3.1.38</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41.[EC].[</w:t>
            </w:r>
            <w:proofErr w:type="spellStart"/>
            <w:r>
              <w:rPr>
                <w:rFonts w:ascii="Calibri" w:hAnsi="Calibri"/>
                <w:color w:val="000000"/>
                <w:sz w:val="22"/>
                <w:szCs w:val="22"/>
              </w:rPr>
              <w:t>sp_SelectFrom_Coaching_LogSupDistinctCSRTeamCompleted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sp_SelectFrom_Coaching_LogSupDistinctCSRTeamCompleted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3.1.39</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42. [EC].[</w:t>
            </w:r>
            <w:proofErr w:type="spellStart"/>
            <w:r>
              <w:rPr>
                <w:rFonts w:ascii="Calibri" w:hAnsi="Calibri"/>
                <w:color w:val="000000"/>
                <w:sz w:val="22"/>
                <w:szCs w:val="22"/>
              </w:rPr>
              <w:t>sp_SelectFrom_Coaching_LogSupDistinctMGR</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sp_SelectFrom_Coaching_LogSupDistinctMGR</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534D07">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3.1.40</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43.[EC].[</w:t>
            </w:r>
            <w:proofErr w:type="spellStart"/>
            <w:r>
              <w:rPr>
                <w:rFonts w:ascii="Calibri" w:hAnsi="Calibri"/>
                <w:color w:val="000000"/>
                <w:sz w:val="22"/>
                <w:szCs w:val="22"/>
              </w:rPr>
              <w:t>sp_SelectFrom_Coaching_LogSupDistinctMGRTeamCompleted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sp_SelectFrom_Coaching_LogSupDistinctMGRTeamCompleted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3.1.41</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44.[EC].[</w:t>
            </w:r>
            <w:proofErr w:type="spellStart"/>
            <w:r>
              <w:rPr>
                <w:rFonts w:ascii="Calibri" w:hAnsi="Calibri"/>
                <w:color w:val="000000"/>
                <w:sz w:val="22"/>
                <w:szCs w:val="22"/>
              </w:rPr>
              <w:t>sp_SelectFrom_Coaching_LogSupDistinctSUP</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sp_SelectFrom_Coaching_LogSupDistinctSUP</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strCSRSUPin</w:t>
            </w:r>
            <w:proofErr w:type="spellEnd"/>
            <w:r>
              <w:rPr>
                <w:rFonts w:ascii="Calibri" w:hAnsi="Calibri"/>
                <w:color w:val="000000"/>
                <w:sz w:val="22"/>
                <w:szCs w:val="22"/>
              </w:rPr>
              <w:t xml:space="preserve"> = </w:t>
            </w:r>
            <w:proofErr w:type="spellStart"/>
            <w:r>
              <w:rPr>
                <w:rFonts w:ascii="Calibri" w:hAnsi="Calibri"/>
                <w:color w:val="000000"/>
                <w:sz w:val="22"/>
                <w:szCs w:val="22"/>
              </w:rPr>
              <w:t>N'doug.stearns</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3.1.42</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64. [EC].[</w:t>
            </w:r>
            <w:proofErr w:type="spellStart"/>
            <w:r>
              <w:rPr>
                <w:rFonts w:ascii="Calibri" w:hAnsi="Calibri"/>
                <w:color w:val="000000"/>
                <w:sz w:val="22"/>
                <w:szCs w:val="22"/>
              </w:rPr>
              <w:t>sp_SelectReviewFrom_Coaching_Log_Reasons</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sp_SelectReviewFrom_Coaching_Log_Reasons</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strFormIDin</w:t>
            </w:r>
            <w:proofErr w:type="spellEnd"/>
            <w:r>
              <w:rPr>
                <w:rFonts w:ascii="Calibri" w:hAnsi="Calibri"/>
                <w:color w:val="000000"/>
                <w:sz w:val="22"/>
                <w:szCs w:val="22"/>
              </w:rPr>
              <w:t xml:space="preserve"> = N'eCL-lisa.stein-196468'</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3.1.43</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66. [EC].[</w:t>
            </w:r>
            <w:proofErr w:type="spellStart"/>
            <w:r>
              <w:rPr>
                <w:rFonts w:ascii="Calibri" w:hAnsi="Calibri"/>
                <w:color w:val="000000"/>
                <w:sz w:val="22"/>
                <w:szCs w:val="22"/>
              </w:rPr>
              <w:t>sp_Select_Sites_For_Dashboard</w:t>
            </w:r>
            <w:proofErr w:type="spellEnd"/>
            <w:r>
              <w:rPr>
                <w:rFonts w:ascii="Calibri" w:hAnsi="Calibri"/>
                <w:color w:val="000000"/>
                <w:sz w:val="22"/>
                <w:szCs w:val="22"/>
              </w:rPr>
              <w:t xml:space="preserve">] </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sp_Select_Sites_For_Dashboard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3.1.44</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67.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proofErr w:type="gramStart"/>
            <w:r>
              <w:rPr>
                <w:rFonts w:ascii="Calibri" w:hAnsi="Calibri"/>
                <w:color w:val="000000"/>
                <w:sz w:val="22"/>
                <w:szCs w:val="22"/>
              </w:rPr>
              <w:t>]</w:t>
            </w:r>
            <w:proofErr w:type="gramEnd"/>
            <w:r>
              <w:rPr>
                <w:rFonts w:ascii="Calibri" w:hAnsi="Calibri"/>
                <w:color w:val="000000"/>
                <w:sz w:val="22"/>
                <w:szCs w:val="22"/>
              </w:rPr>
              <w:br/>
              <w:t>GO</w:t>
            </w:r>
            <w:r>
              <w:rPr>
                <w:rFonts w:ascii="Calibri" w:hAnsi="Calibri"/>
                <w:color w:val="000000"/>
                <w:sz w:val="22"/>
                <w:szCs w:val="22"/>
              </w:rPr>
              <w:br/>
              <w:t>-- Non HR User</w:t>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N'susmitha.palacherla</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r>
              <w:rPr>
                <w:rFonts w:ascii="Calibri" w:hAnsi="Calibri"/>
                <w:color w:val="000000"/>
                <w:sz w:val="22"/>
                <w:szCs w:val="22"/>
              </w:rPr>
              <w:br/>
              <w:t>-- HR User. Warning also displayed as Source.</w:t>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sp_Select_Sources_For_Dashboard</w:t>
            </w:r>
            <w:proofErr w:type="spellEnd"/>
            <w:r>
              <w:rPr>
                <w:rFonts w:ascii="Calibri" w:hAnsi="Calibri"/>
                <w:color w:val="000000"/>
                <w:sz w:val="22"/>
                <w:szCs w:val="22"/>
              </w:rPr>
              <w:t>]</w:t>
            </w:r>
            <w:r>
              <w:rPr>
                <w:rFonts w:ascii="Calibri" w:hAnsi="Calibri"/>
                <w:color w:val="000000"/>
                <w:sz w:val="22"/>
                <w:szCs w:val="22"/>
              </w:rPr>
              <w:br/>
              <w:t xml:space="preserve">  @</w:t>
            </w:r>
            <w:proofErr w:type="spellStart"/>
            <w:r>
              <w:rPr>
                <w:rFonts w:ascii="Calibri" w:hAnsi="Calibri"/>
                <w:color w:val="000000"/>
                <w:sz w:val="22"/>
                <w:szCs w:val="22"/>
              </w:rPr>
              <w:t>strUserin</w:t>
            </w:r>
            <w:proofErr w:type="spellEnd"/>
            <w:r>
              <w:rPr>
                <w:rFonts w:ascii="Calibri" w:hAnsi="Calibri"/>
                <w:color w:val="000000"/>
                <w:sz w:val="22"/>
                <w:szCs w:val="22"/>
              </w:rPr>
              <w:t xml:space="preserve"> = </w:t>
            </w:r>
            <w:proofErr w:type="spellStart"/>
            <w:r>
              <w:rPr>
                <w:rFonts w:ascii="Calibri" w:hAnsi="Calibri"/>
                <w:color w:val="000000"/>
                <w:sz w:val="22"/>
                <w:szCs w:val="22"/>
              </w:rPr>
              <w:t>N'colleen.meng</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3.1.45</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68. [EC].[</w:t>
            </w:r>
            <w:proofErr w:type="spellStart"/>
            <w:r>
              <w:rPr>
                <w:rFonts w:ascii="Calibri" w:hAnsi="Calibri"/>
                <w:color w:val="000000"/>
                <w:sz w:val="22"/>
                <w:szCs w:val="22"/>
              </w:rPr>
              <w:t>sp_Select_States_For_Dashboard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sp_Select_States_For_Dashboard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3.1.46</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69. [EC].[</w:t>
            </w:r>
            <w:proofErr w:type="spellStart"/>
            <w:r>
              <w:rPr>
                <w:rFonts w:ascii="Calibri" w:hAnsi="Calibri"/>
                <w:color w:val="000000"/>
                <w:sz w:val="22"/>
                <w:szCs w:val="22"/>
              </w:rPr>
              <w:t>sp_Select_Statuses_For_Dashboard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USE [</w:t>
            </w:r>
            <w:proofErr w:type="spellStart"/>
            <w:r>
              <w:rPr>
                <w:rFonts w:ascii="Calibri" w:hAnsi="Calibri"/>
                <w:color w:val="000000"/>
                <w:sz w:val="22"/>
                <w:szCs w:val="22"/>
              </w:rPr>
              <w:t>eCoachingDev</w:t>
            </w:r>
            <w:proofErr w:type="spellEnd"/>
            <w:r>
              <w:rPr>
                <w:rFonts w:ascii="Calibri" w:hAnsi="Calibri"/>
                <w:color w:val="000000"/>
                <w:sz w:val="22"/>
                <w:szCs w:val="22"/>
              </w:rPr>
              <w:t>]</w:t>
            </w:r>
            <w:r>
              <w:rPr>
                <w:rFonts w:ascii="Calibri" w:hAnsi="Calibri"/>
                <w:color w:val="000000"/>
                <w:sz w:val="22"/>
                <w:szCs w:val="22"/>
              </w:rPr>
              <w:br/>
              <w:t>GO</w:t>
            </w:r>
            <w:r>
              <w:rPr>
                <w:rFonts w:ascii="Calibri" w:hAnsi="Calibri"/>
                <w:color w:val="000000"/>
                <w:sz w:val="22"/>
                <w:szCs w:val="22"/>
              </w:rPr>
              <w:br/>
            </w:r>
            <w:r>
              <w:rPr>
                <w:rFonts w:ascii="Calibri" w:hAnsi="Calibri"/>
                <w:color w:val="000000"/>
                <w:sz w:val="22"/>
                <w:szCs w:val="22"/>
              </w:rPr>
              <w:b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sp_Select_Statuses_For_Dashboard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54748D" w:rsidP="001C4951">
            <w:pPr>
              <w:rPr>
                <w:rFonts w:asciiTheme="minorHAnsi" w:hAnsiTheme="minorHAnsi"/>
                <w:bCs/>
              </w:rPr>
            </w:pPr>
            <w:r>
              <w:rPr>
                <w:rFonts w:asciiTheme="minorHAnsi" w:hAnsiTheme="minorHAnsi"/>
                <w:bCs/>
              </w:rPr>
              <w:t>3.1.47</w:t>
            </w:r>
          </w:p>
        </w:tc>
        <w:tc>
          <w:tcPr>
            <w:tcW w:w="3960" w:type="dxa"/>
            <w:vAlign w:val="bottom"/>
          </w:tcPr>
          <w:p w:rsidR="008E5833" w:rsidRDefault="008E5833">
            <w:pPr>
              <w:rPr>
                <w:rFonts w:ascii="Calibri" w:hAnsi="Calibri"/>
                <w:color w:val="000000"/>
                <w:sz w:val="22"/>
                <w:szCs w:val="22"/>
              </w:rPr>
            </w:pPr>
            <w:r>
              <w:rPr>
                <w:rFonts w:ascii="Calibri" w:hAnsi="Calibri"/>
                <w:color w:val="000000"/>
                <w:sz w:val="22"/>
                <w:szCs w:val="22"/>
              </w:rPr>
              <w:t>70. [EC].[</w:t>
            </w:r>
            <w:proofErr w:type="spellStart"/>
            <w:r>
              <w:rPr>
                <w:rFonts w:ascii="Calibri" w:hAnsi="Calibri"/>
                <w:color w:val="000000"/>
                <w:sz w:val="22"/>
                <w:szCs w:val="22"/>
              </w:rPr>
              <w:t>sp_Select_Values_For_Dashboard</w:t>
            </w:r>
            <w:proofErr w:type="spellEnd"/>
            <w:r>
              <w:rPr>
                <w:rFonts w:ascii="Calibri" w:hAnsi="Calibri"/>
                <w:color w:val="000000"/>
                <w:sz w:val="22"/>
                <w:szCs w:val="22"/>
              </w:rPr>
              <w:t>]</w:t>
            </w:r>
          </w:p>
          <w:p w:rsidR="008E5833" w:rsidRDefault="008E5833">
            <w:pPr>
              <w:rPr>
                <w:rFonts w:ascii="Calibri" w:hAnsi="Calibri"/>
                <w:color w:val="000000"/>
                <w:sz w:val="22"/>
                <w:szCs w:val="22"/>
              </w:rPr>
            </w:pPr>
            <w:r>
              <w:rPr>
                <w:rFonts w:ascii="Calibri" w:hAnsi="Calibri"/>
                <w:color w:val="000000"/>
                <w:sz w:val="22"/>
                <w:szCs w:val="22"/>
              </w:rPr>
              <w:t>DECLARE @</w:t>
            </w:r>
            <w:proofErr w:type="spellStart"/>
            <w:r>
              <w:rPr>
                <w:rFonts w:ascii="Calibri" w:hAnsi="Calibri"/>
                <w:color w:val="000000"/>
                <w:sz w:val="22"/>
                <w:szCs w:val="22"/>
              </w:rPr>
              <w:t>return_value</w:t>
            </w:r>
            <w:proofErr w:type="spellEnd"/>
            <w:r>
              <w:rPr>
                <w:rFonts w:ascii="Calibri" w:hAnsi="Calibri"/>
                <w:color w:val="000000"/>
                <w:sz w:val="22"/>
                <w:szCs w:val="22"/>
              </w:rPr>
              <w:t xml:space="preserve"> </w:t>
            </w:r>
            <w:proofErr w:type="spellStart"/>
            <w:r>
              <w:rPr>
                <w:rFonts w:ascii="Calibri" w:hAnsi="Calibri"/>
                <w:color w:val="000000"/>
                <w:sz w:val="22"/>
                <w:szCs w:val="22"/>
              </w:rPr>
              <w:t>int</w:t>
            </w:r>
            <w:proofErr w:type="spellEnd"/>
            <w:r>
              <w:rPr>
                <w:rFonts w:ascii="Calibri" w:hAnsi="Calibri"/>
                <w:color w:val="000000"/>
                <w:sz w:val="22"/>
                <w:szCs w:val="22"/>
              </w:rPr>
              <w:br/>
            </w:r>
            <w:r>
              <w:rPr>
                <w:rFonts w:ascii="Calibri" w:hAnsi="Calibri"/>
                <w:color w:val="000000"/>
                <w:sz w:val="22"/>
                <w:szCs w:val="22"/>
              </w:rPr>
              <w:br/>
              <w:t>EXEC @</w:t>
            </w:r>
            <w:proofErr w:type="spellStart"/>
            <w:r>
              <w:rPr>
                <w:rFonts w:ascii="Calibri" w:hAnsi="Calibri"/>
                <w:color w:val="000000"/>
                <w:sz w:val="22"/>
                <w:szCs w:val="22"/>
              </w:rPr>
              <w:t>return_value</w:t>
            </w:r>
            <w:proofErr w:type="spellEnd"/>
            <w:r>
              <w:rPr>
                <w:rFonts w:ascii="Calibri" w:hAnsi="Calibri"/>
                <w:color w:val="000000"/>
                <w:sz w:val="22"/>
                <w:szCs w:val="22"/>
              </w:rPr>
              <w:t xml:space="preserve"> = [EC].[</w:t>
            </w:r>
            <w:proofErr w:type="spellStart"/>
            <w:r>
              <w:rPr>
                <w:rFonts w:ascii="Calibri" w:hAnsi="Calibri"/>
                <w:color w:val="000000"/>
                <w:sz w:val="22"/>
                <w:szCs w:val="22"/>
              </w:rPr>
              <w:t>sp_Select_Values_For_Dashboard</w:t>
            </w:r>
            <w:proofErr w:type="spellEnd"/>
            <w:r>
              <w:rPr>
                <w:rFonts w:ascii="Calibri" w:hAnsi="Calibri"/>
                <w:color w:val="000000"/>
                <w:sz w:val="22"/>
                <w:szCs w:val="22"/>
              </w:rPr>
              <w:t>]</w:t>
            </w:r>
            <w:r>
              <w:rPr>
                <w:rFonts w:ascii="Calibri" w:hAnsi="Calibri"/>
                <w:color w:val="000000"/>
                <w:sz w:val="22"/>
                <w:szCs w:val="22"/>
              </w:rPr>
              <w:br/>
            </w:r>
            <w:r>
              <w:rPr>
                <w:rFonts w:ascii="Calibri" w:hAnsi="Calibri"/>
                <w:color w:val="000000"/>
                <w:sz w:val="22"/>
                <w:szCs w:val="22"/>
              </w:rPr>
              <w:br/>
              <w:t>SELECT 'Return Value' = @</w:t>
            </w:r>
            <w:proofErr w:type="spellStart"/>
            <w:r>
              <w:rPr>
                <w:rFonts w:ascii="Calibri" w:hAnsi="Calibri"/>
                <w:color w:val="000000"/>
                <w:sz w:val="22"/>
                <w:szCs w:val="22"/>
              </w:rPr>
              <w:t>return_value</w:t>
            </w:r>
            <w:proofErr w:type="spellEnd"/>
            <w:r>
              <w:rPr>
                <w:rFonts w:ascii="Calibri" w:hAnsi="Calibri"/>
                <w:color w:val="000000"/>
                <w:sz w:val="22"/>
                <w:szCs w:val="22"/>
              </w:rPr>
              <w:br/>
            </w:r>
            <w:r>
              <w:rPr>
                <w:rFonts w:ascii="Calibri" w:hAnsi="Calibri"/>
                <w:color w:val="000000"/>
                <w:sz w:val="22"/>
                <w:szCs w:val="22"/>
              </w:rPr>
              <w:br/>
              <w:t>GO</w:t>
            </w:r>
          </w:p>
        </w:tc>
        <w:tc>
          <w:tcPr>
            <w:tcW w:w="4500" w:type="dxa"/>
            <w:vAlign w:val="bottom"/>
          </w:tcPr>
          <w:p w:rsidR="008E5833" w:rsidRDefault="008E5833" w:rsidP="000E653A">
            <w:pPr>
              <w:rPr>
                <w:rFonts w:ascii="Calibri" w:hAnsi="Calibri"/>
                <w:color w:val="000000"/>
                <w:sz w:val="22"/>
                <w:szCs w:val="22"/>
              </w:rPr>
            </w:pPr>
            <w:r>
              <w:rPr>
                <w:rFonts w:ascii="Calibri" w:hAnsi="Calibri"/>
                <w:color w:val="000000"/>
                <w:sz w:val="22"/>
                <w:szCs w:val="22"/>
              </w:rPr>
              <w:br/>
            </w: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3.1.48</w:t>
            </w:r>
          </w:p>
        </w:tc>
        <w:tc>
          <w:tcPr>
            <w:tcW w:w="3960" w:type="dxa"/>
            <w:vAlign w:val="bottom"/>
          </w:tcPr>
          <w:p w:rsidR="0067773C" w:rsidRDefault="0067773C" w:rsidP="0067773C">
            <w:r>
              <w:t>Execute SP.</w:t>
            </w: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67773C" w:rsidRDefault="0067773C" w:rsidP="0067773C">
            <w:pPr>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 w:rsidR="0067773C" w:rsidRDefault="0067773C" w:rsidP="0067773C">
            <w:r>
              <w:t>--3 records returned.</w:t>
            </w:r>
          </w:p>
          <w:p w:rsidR="0067773C" w:rsidRDefault="0067773C" w:rsidP="0067773C">
            <w:r>
              <w:t>eCL-jourdain.augustin-1222-10556</w:t>
            </w:r>
          </w:p>
          <w:p w:rsidR="0067773C" w:rsidRDefault="0067773C" w:rsidP="0067773C">
            <w:r>
              <w:t>eCL-aalyah.newsome-1660</w:t>
            </w:r>
          </w:p>
          <w:p w:rsidR="0067773C" w:rsidRDefault="0067773C" w:rsidP="0067773C">
            <w:r>
              <w:t>eCL-Jourdain.Augustin-964046</w:t>
            </w:r>
          </w:p>
          <w:p w:rsidR="0067773C" w:rsidRDefault="0067773C" w:rsidP="0067773C"/>
          <w:p w:rsidR="0067773C" w:rsidRDefault="0067773C" w:rsidP="0067773C">
            <w:r>
              <w:t xml:space="preserve">Insert additional employee id record to employee id to </w:t>
            </w:r>
            <w:proofErr w:type="spellStart"/>
            <w:r>
              <w:t>lanid</w:t>
            </w:r>
            <w:proofErr w:type="spellEnd"/>
            <w:r>
              <w:t xml:space="preserve"> table and modify start date of existing record to start after new record end date.</w:t>
            </w:r>
          </w:p>
          <w:p w:rsidR="0067773C" w:rsidRDefault="0067773C" w:rsidP="0067773C"/>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 w:rsidR="0067773C" w:rsidRDefault="0067773C" w:rsidP="0067773C"/>
          <w:p w:rsidR="0067773C" w:rsidRDefault="0067773C" w:rsidP="0067773C">
            <w:r>
              <w:t xml:space="preserve">Modify one of the Coaching logs returned in </w:t>
            </w:r>
            <w:proofErr w:type="spellStart"/>
            <w:r>
              <w:t>pre test</w:t>
            </w:r>
            <w:proofErr w:type="spellEnd"/>
            <w:r>
              <w:t xml:space="preserve"> to update employee id to test employee id </w:t>
            </w: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Now rerun the test to execute the sp.</w:t>
            </w:r>
          </w:p>
          <w:p w:rsidR="0067773C" w:rsidRPr="001D6A4F"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eCL-jourdain.augustin-1222-10556</w:t>
            </w:r>
          </w:p>
          <w:p w:rsidR="0067773C" w:rsidRDefault="0067773C" w:rsidP="0067773C">
            <w:pPr>
              <w:rPr>
                <w:rFonts w:ascii="Courier New" w:hAnsi="Courier New" w:cs="Courier New"/>
                <w:noProof/>
                <w:color w:val="FF0000"/>
              </w:rPr>
            </w:pPr>
            <w:r w:rsidRPr="001D6A4F">
              <w:rPr>
                <w:rFonts w:ascii="Courier New" w:hAnsi="Courier New" w:cs="Courier New"/>
                <w:noProof/>
                <w:color w:val="FF0000"/>
              </w:rPr>
              <w:t>eCL-Jourdain.Augustin-964046</w:t>
            </w:r>
          </w:p>
          <w:p w:rsidR="0067773C" w:rsidRDefault="0067773C" w:rsidP="0067773C">
            <w:pPr>
              <w:rPr>
                <w:rFonts w:ascii="Courier New" w:hAnsi="Courier New" w:cs="Courier New"/>
                <w:noProof/>
                <w:color w:val="FF0000"/>
              </w:rPr>
            </w:pPr>
            <w:r>
              <w:rPr>
                <w:rFonts w:ascii="Courier New" w:hAnsi="Courier New" w:cs="Courier New"/>
                <w:noProof/>
                <w:color w:val="FF0000"/>
              </w:rPr>
              <w:t>Only 2 records are returned.</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'eCL-aalyah.newsome-1660' does not show up because the employee id 3333 does not currently have the lanid jourdain augustin associated with it.</w:t>
            </w:r>
          </w:p>
          <w:p w:rsidR="0067773C" w:rsidRDefault="0067773C" w:rsidP="0067773C">
            <w:pPr>
              <w:rPr>
                <w:rFonts w:ascii="Courier New" w:hAnsi="Courier New" w:cs="Courier New"/>
                <w:noProof/>
                <w:color w:val="FF0000"/>
              </w:rPr>
            </w:pPr>
            <w:r>
              <w:rPr>
                <w:rFonts w:ascii="Courier New" w:hAnsi="Courier New" w:cs="Courier New"/>
                <w:noProof/>
                <w:color w:val="FF0000"/>
              </w:rPr>
              <w:t>Restore data to original state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19970609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'92489'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'eCL-aalyah.newsome-1660'</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Rerun test and should return 3 records as in pre test.</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3.1.49</w:t>
            </w:r>
          </w:p>
        </w:tc>
        <w:tc>
          <w:tcPr>
            <w:tcW w:w="3960" w:type="dxa"/>
            <w:vAlign w:val="bottom"/>
          </w:tcPr>
          <w:p w:rsidR="0067773C" w:rsidRDefault="0067773C" w:rsidP="0067773C">
            <w:pPr>
              <w:rPr>
                <w:rFonts w:ascii="Courier New" w:hAnsi="Courier New" w:cs="Courier New"/>
                <w:noProof/>
                <w:color w:val="FF0000"/>
              </w:rPr>
            </w:pPr>
            <w:r>
              <w:rPr>
                <w:rFonts w:ascii="Courier New" w:hAnsi="Courier New" w:cs="Courier New"/>
                <w:noProof/>
                <w:color w:val="FF0000"/>
              </w:rPr>
              <w:t>Pre Test</w:t>
            </w: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 xml:space="preserve">--14 records returned.(8 </w:t>
            </w:r>
            <w:r>
              <w:rPr>
                <w:rFonts w:ascii="Courier New" w:hAnsi="Courier New" w:cs="Courier New"/>
                <w:noProof/>
                <w:color w:val="0000FF"/>
              </w:rPr>
              <w:lastRenderedPageBreak/>
              <w:t>records for lisa stein)</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mgr_id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'lisa.stein'</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FF0000"/>
              </w:rPr>
            </w:pPr>
            <w:r>
              <w:rPr>
                <w:rFonts w:ascii="Courier New" w:hAnsi="Courier New" w:cs="Courier New"/>
                <w:noProof/>
                <w:color w:val="FF0000"/>
              </w:rPr>
              <w:t>--6 records returned only. Those for lisa are now gone.</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lastRenderedPageBreak/>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19900611</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'jacqueline.haltmeyer'</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'91885'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r>
              <w:rPr>
                <w:rFonts w:ascii="Courier New" w:hAnsi="Courier New" w:cs="Courier New"/>
                <w:noProof/>
                <w:color w:val="0000FF"/>
              </w:rPr>
              <w:t>--14 records returned.(8 records for lisa stein)</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c>
          <w:tcPr>
            <w:tcW w:w="900" w:type="dxa"/>
          </w:tcPr>
          <w:p w:rsidR="008E5833" w:rsidRPr="0054748D" w:rsidRDefault="0054748D" w:rsidP="001C4951">
            <w:pPr>
              <w:rPr>
                <w:rFonts w:asciiTheme="minorHAnsi" w:hAnsiTheme="minorHAnsi"/>
                <w:bCs/>
              </w:rPr>
            </w:pPr>
            <w:r>
              <w:rPr>
                <w:rFonts w:asciiTheme="minorHAnsi" w:hAnsiTheme="minorHAnsi"/>
                <w:bCs/>
              </w:rPr>
              <w:lastRenderedPageBreak/>
              <w:t>3.1.50</w:t>
            </w:r>
          </w:p>
        </w:tc>
        <w:tc>
          <w:tcPr>
            <w:tcW w:w="3960" w:type="dxa"/>
            <w:vAlign w:val="bottom"/>
          </w:tcPr>
          <w:p w:rsidR="0067773C" w:rsidRDefault="0067773C" w:rsidP="0067773C">
            <w:pPr>
              <w:rPr>
                <w:rFonts w:ascii="Courier New" w:hAnsi="Courier New" w:cs="Courier New"/>
                <w:noProof/>
              </w:rPr>
            </w:pP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7773C" w:rsidRDefault="0067773C" w:rsidP="0067773C">
            <w:pPr>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7773C" w:rsidRDefault="0067773C" w:rsidP="0067773C">
            <w:pPr>
              <w:rPr>
                <w:rFonts w:ascii="Courier New" w:hAnsi="Courier New" w:cs="Courier New"/>
                <w:noProof/>
                <w:color w:val="FF000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N'2015-03-15'</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67773C" w:rsidRDefault="0067773C" w:rsidP="0067773C">
            <w:pPr>
              <w:rPr>
                <w:rFonts w:ascii="Courier New" w:hAnsi="Courier New" w:cs="Courier New"/>
                <w:noProof/>
              </w:rPr>
            </w:pP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INSERT</w:t>
            </w:r>
            <w:r>
              <w:rPr>
                <w:rFonts w:ascii="Courier New" w:hAnsi="Courier New" w:cs="Courier New"/>
                <w:noProof/>
              </w:rPr>
              <w:t xml:space="preserve"> </w:t>
            </w:r>
            <w:r>
              <w:rPr>
                <w:rFonts w:ascii="Courier New" w:hAnsi="Courier New" w:cs="Courier New"/>
                <w:noProof/>
                <w:color w:val="0000FF"/>
              </w:rPr>
              <w:t>INTO</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[EmpID]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[StartDate]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[EndDate]</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[LanID]</w:t>
            </w:r>
          </w:p>
          <w:p w:rsidR="0067773C" w:rsidRDefault="0067773C" w:rsidP="0067773C">
            <w:pPr>
              <w:rPr>
                <w:rFonts w:ascii="Courier New" w:hAnsi="Courier New" w:cs="Courier New"/>
                <w:noProof/>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[DatetimeInserted]</w:t>
            </w:r>
          </w:p>
          <w:p w:rsidR="0067773C" w:rsidRDefault="0067773C" w:rsidP="0067773C">
            <w:pPr>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[DatetimeLastUpdated]</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VALUES</w:t>
            </w:r>
          </w:p>
          <w:p w:rsidR="0067773C" w:rsidRDefault="0067773C" w:rsidP="0067773C">
            <w:pPr>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'3333'</w:t>
            </w:r>
            <w:r>
              <w:rPr>
                <w:rFonts w:ascii="Courier New" w:hAnsi="Courier New" w:cs="Courier New"/>
                <w:noProof/>
                <w:color w:val="808080"/>
              </w:rPr>
              <w:t>,</w:t>
            </w:r>
            <w:r>
              <w:rPr>
                <w:rFonts w:ascii="Courier New" w:hAnsi="Courier New" w:cs="Courier New"/>
                <w:noProof/>
              </w:rPr>
              <w:t>19970609</w:t>
            </w:r>
            <w:r>
              <w:rPr>
                <w:rFonts w:ascii="Courier New" w:hAnsi="Courier New" w:cs="Courier New"/>
                <w:noProof/>
                <w:color w:val="808080"/>
              </w:rPr>
              <w:t>,</w:t>
            </w:r>
            <w:r>
              <w:rPr>
                <w:rFonts w:ascii="Courier New" w:hAnsi="Courier New" w:cs="Courier New"/>
                <w:noProof/>
              </w:rPr>
              <w:t xml:space="preserve"> 20141231</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'2014-08-25 15:53:18.950'</w:t>
            </w:r>
            <w:r>
              <w:rPr>
                <w:rFonts w:ascii="Courier New" w:hAnsi="Courier New" w:cs="Courier New"/>
                <w:noProof/>
                <w:color w:val="808080"/>
              </w:rPr>
              <w:t>)</w:t>
            </w:r>
          </w:p>
          <w:p w:rsidR="0067773C" w:rsidRDefault="0067773C" w:rsidP="0067773C">
            <w:pPr>
              <w:rPr>
                <w:rFonts w:ascii="Courier New" w:hAnsi="Courier New" w:cs="Courier New"/>
                <w:noProof/>
                <w:color w:val="0000FF"/>
              </w:rPr>
            </w:pPr>
            <w:r>
              <w:rPr>
                <w:rFonts w:ascii="Courier New" w:hAnsi="Courier New" w:cs="Courier New"/>
                <w:noProof/>
                <w:color w:val="0000FF"/>
              </w:rPr>
              <w:t>GO</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20150101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delete</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'3333'</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[EmployeeID_To_LanID]</w:t>
            </w:r>
          </w:p>
          <w:p w:rsidR="0067773C" w:rsidRDefault="0067773C" w:rsidP="0067773C">
            <w:pPr>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StartDate </w:t>
            </w:r>
            <w:r>
              <w:rPr>
                <w:rFonts w:ascii="Courier New" w:hAnsi="Courier New" w:cs="Courier New"/>
                <w:noProof/>
                <w:color w:val="808080"/>
              </w:rPr>
              <w:t>=</w:t>
            </w:r>
            <w:r>
              <w:rPr>
                <w:rFonts w:ascii="Courier New" w:hAnsi="Courier New" w:cs="Courier New"/>
                <w:noProof/>
              </w:rPr>
              <w:t xml:space="preserve"> 19850109</w:t>
            </w:r>
            <w:r>
              <w:rPr>
                <w:rFonts w:ascii="Courier New" w:hAnsi="Courier New" w:cs="Courier New"/>
                <w:noProof/>
                <w:color w:val="808080"/>
              </w:rPr>
              <w:t>,</w:t>
            </w:r>
            <w:r>
              <w:rPr>
                <w:rFonts w:ascii="Courier New" w:hAnsi="Courier New" w:cs="Courier New"/>
                <w:noProof/>
              </w:rPr>
              <w:t xml:space="preserve"> EndDate </w:t>
            </w:r>
            <w:r>
              <w:rPr>
                <w:rFonts w:ascii="Courier New" w:hAnsi="Courier New" w:cs="Courier New"/>
                <w:noProof/>
                <w:color w:val="808080"/>
              </w:rPr>
              <w:t>=</w:t>
            </w:r>
            <w:r>
              <w:rPr>
                <w:rFonts w:ascii="Courier New" w:hAnsi="Courier New" w:cs="Courier New"/>
                <w:noProof/>
              </w:rPr>
              <w:t xml:space="preserve"> 99991231</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'timothy.queen'</w:t>
            </w:r>
          </w:p>
          <w:p w:rsidR="0067773C" w:rsidRDefault="0067773C" w:rsidP="0067773C">
            <w:pPr>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67773C" w:rsidRDefault="0067773C" w:rsidP="0067773C">
            <w:pPr>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'91299'</w:t>
            </w:r>
          </w:p>
          <w:p w:rsidR="0067773C" w:rsidRDefault="0067773C" w:rsidP="0067773C">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'doug.stearns'</w:t>
            </w: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FF0000"/>
              </w:rPr>
            </w:pPr>
            <w:r>
              <w:rPr>
                <w:rFonts w:ascii="Courier New" w:hAnsi="Courier New" w:cs="Courier New"/>
                <w:noProof/>
                <w:color w:val="FF0000"/>
              </w:rPr>
              <w:t>Run post test</w:t>
            </w:r>
          </w:p>
          <w:p w:rsidR="0067773C" w:rsidRDefault="0067773C" w:rsidP="0067773C">
            <w:pPr>
              <w:rPr>
                <w:rFonts w:ascii="Courier New" w:hAnsi="Courier New" w:cs="Courier New"/>
                <w:noProof/>
                <w:color w:val="0000FF"/>
              </w:rPr>
            </w:pPr>
          </w:p>
          <w:p w:rsidR="0067773C" w:rsidRDefault="0067773C" w:rsidP="0067773C">
            <w:pPr>
              <w:rPr>
                <w:rFonts w:ascii="Courier New" w:hAnsi="Courier New" w:cs="Courier New"/>
                <w:noProof/>
                <w:color w:val="FF0000"/>
              </w:rPr>
            </w:pPr>
          </w:p>
          <w:p w:rsidR="0067773C" w:rsidRDefault="0067773C" w:rsidP="0067773C">
            <w:pPr>
              <w:rPr>
                <w:rFonts w:ascii="Courier New" w:hAnsi="Courier New" w:cs="Courier New"/>
                <w:noProof/>
                <w:color w:val="0000FF"/>
              </w:rPr>
            </w:pPr>
            <w:r>
              <w:rPr>
                <w:rFonts w:ascii="Courier New" w:hAnsi="Courier New" w:cs="Courier New"/>
                <w:noProof/>
                <w:color w:val="0000FF"/>
              </w:rPr>
              <w:t>--6 records returned.(6 records for Doug)</w:t>
            </w:r>
          </w:p>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Pr="0054748D" w:rsidRDefault="008E5833" w:rsidP="001C4951">
            <w:pPr>
              <w:rPr>
                <w:rFonts w:asciiTheme="minorHAnsi" w:hAnsiTheme="minorHAnsi"/>
                <w:bCs/>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vAlign w:val="bottom"/>
          </w:tcPr>
          <w:p w:rsidR="008E5833" w:rsidRDefault="008E5833">
            <w:pPr>
              <w:rPr>
                <w:rFonts w:ascii="Calibri" w:hAnsi="Calibri"/>
                <w:color w:val="000000"/>
                <w:sz w:val="22"/>
                <w:szCs w:val="22"/>
              </w:rPr>
            </w:pPr>
          </w:p>
        </w:tc>
        <w:tc>
          <w:tcPr>
            <w:tcW w:w="4500" w:type="dxa"/>
            <w:vAlign w:val="bottom"/>
          </w:tcPr>
          <w:p w:rsidR="008E5833" w:rsidRDefault="008E5833">
            <w:pPr>
              <w:rPr>
                <w:rFonts w:ascii="Calibri" w:hAnsi="Calibri"/>
                <w:color w:val="000000"/>
                <w:sz w:val="22"/>
                <w:szCs w:val="22"/>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r w:rsidR="008E5833" w:rsidRPr="00FF5201" w:rsidTr="0067773C">
        <w:trPr>
          <w:cantSplit/>
        </w:trPr>
        <w:tc>
          <w:tcPr>
            <w:tcW w:w="900" w:type="dxa"/>
          </w:tcPr>
          <w:p w:rsidR="008E5833" w:rsidRDefault="008E5833" w:rsidP="001C4951">
            <w:pPr>
              <w:rPr>
                <w:i/>
              </w:rPr>
            </w:pPr>
          </w:p>
        </w:tc>
        <w:tc>
          <w:tcPr>
            <w:tcW w:w="3960" w:type="dxa"/>
          </w:tcPr>
          <w:p w:rsidR="008E5833" w:rsidRDefault="008E5833" w:rsidP="001C4951">
            <w:pPr>
              <w:overflowPunct/>
              <w:textAlignment w:val="auto"/>
              <w:rPr>
                <w:rFonts w:ascii="Courier New" w:hAnsi="Courier New" w:cs="Courier New"/>
                <w:noProof/>
                <w:color w:val="0000FF"/>
              </w:rPr>
            </w:pPr>
          </w:p>
        </w:tc>
        <w:tc>
          <w:tcPr>
            <w:tcW w:w="4500" w:type="dxa"/>
          </w:tcPr>
          <w:p w:rsidR="008E5833" w:rsidRDefault="008E5833" w:rsidP="00534D07">
            <w:pPr>
              <w:rPr>
                <w:rFonts w:asciiTheme="minorHAnsi" w:hAnsiTheme="minorHAnsi"/>
                <w:bCs/>
              </w:rPr>
            </w:pPr>
          </w:p>
        </w:tc>
        <w:tc>
          <w:tcPr>
            <w:tcW w:w="1260" w:type="dxa"/>
          </w:tcPr>
          <w:p w:rsidR="008E5833" w:rsidRDefault="008E5833" w:rsidP="00534D07">
            <w:pPr>
              <w:rPr>
                <w:rFonts w:asciiTheme="minorHAnsi" w:hAnsiTheme="minorHAnsi"/>
                <w:bCs/>
              </w:rPr>
            </w:pPr>
          </w:p>
        </w:tc>
        <w:tc>
          <w:tcPr>
            <w:tcW w:w="2880" w:type="dxa"/>
          </w:tcPr>
          <w:p w:rsidR="008E5833" w:rsidRPr="00FF5201" w:rsidRDefault="008E5833" w:rsidP="00534D07">
            <w:pPr>
              <w:rPr>
                <w:i/>
              </w:rPr>
            </w:pPr>
          </w:p>
        </w:tc>
      </w:tr>
    </w:tbl>
    <w:p w:rsidR="00580D3A" w:rsidRPr="00871F07" w:rsidRDefault="00580D3A" w:rsidP="00580D3A"/>
    <w:p w:rsidR="00DD6328" w:rsidRDefault="00DD6328" w:rsidP="00365D3E">
      <w:pPr>
        <w:pStyle w:val="Heading2"/>
        <w:numPr>
          <w:ilvl w:val="1"/>
          <w:numId w:val="3"/>
        </w:numPr>
      </w:pPr>
      <w:bookmarkStart w:id="19" w:name="_Toc511681024"/>
      <w:r>
        <w:t>SCR 14423 Extend dashboard functionality to senior leadership</w:t>
      </w:r>
      <w:bookmarkEnd w:id="19"/>
    </w:p>
    <w:p w:rsidR="00DD6328" w:rsidRPr="00DD6328" w:rsidRDefault="00DD6328" w:rsidP="00DD6328"/>
    <w:p w:rsidR="00DD6328" w:rsidRPr="004F5C38" w:rsidRDefault="00DD6328" w:rsidP="00DD632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D6328" w:rsidTr="00534D07">
        <w:trPr>
          <w:tblHeader/>
        </w:trPr>
        <w:tc>
          <w:tcPr>
            <w:tcW w:w="2549" w:type="dxa"/>
            <w:shd w:val="solid" w:color="auto" w:fill="000000"/>
          </w:tcPr>
          <w:p w:rsidR="00DD6328" w:rsidRDefault="00DD6328" w:rsidP="00534D07">
            <w:r>
              <w:t>Item</w:t>
            </w:r>
          </w:p>
        </w:tc>
        <w:tc>
          <w:tcPr>
            <w:tcW w:w="10455" w:type="dxa"/>
            <w:shd w:val="solid" w:color="auto" w:fill="000000"/>
          </w:tcPr>
          <w:p w:rsidR="00DD6328" w:rsidRDefault="00DD6328" w:rsidP="00534D07">
            <w:r>
              <w:t>Description</w:t>
            </w:r>
          </w:p>
        </w:tc>
      </w:tr>
      <w:tr w:rsidR="00DD6328" w:rsidTr="00534D07">
        <w:tc>
          <w:tcPr>
            <w:tcW w:w="2549" w:type="dxa"/>
          </w:tcPr>
          <w:p w:rsidR="00DD6328" w:rsidRDefault="00DD6328" w:rsidP="00534D07">
            <w:r>
              <w:t>Change Type</w:t>
            </w:r>
          </w:p>
        </w:tc>
        <w:tc>
          <w:tcPr>
            <w:tcW w:w="10455" w:type="dxa"/>
          </w:tcPr>
          <w:p w:rsidR="00DD6328" w:rsidRDefault="00DD6328" w:rsidP="00534D07">
            <w:r>
              <w:t>New functionality</w:t>
            </w:r>
          </w:p>
        </w:tc>
      </w:tr>
      <w:tr w:rsidR="00DD6328" w:rsidTr="00534D07">
        <w:tc>
          <w:tcPr>
            <w:tcW w:w="2549" w:type="dxa"/>
          </w:tcPr>
          <w:p w:rsidR="00DD6328" w:rsidRDefault="00DD6328" w:rsidP="00534D07">
            <w:r>
              <w:t>Change Description</w:t>
            </w:r>
          </w:p>
        </w:tc>
        <w:tc>
          <w:tcPr>
            <w:tcW w:w="10455" w:type="dxa"/>
          </w:tcPr>
          <w:p w:rsidR="00B710F6" w:rsidRDefault="00B710F6" w:rsidP="00B710F6">
            <w:r>
              <w:t>A</w:t>
            </w:r>
            <w:r w:rsidRPr="002778D6">
              <w:t>llow senior managers</w:t>
            </w:r>
            <w:r>
              <w:t xml:space="preserve"> (manager plus level 1, level 2 and level 3)</w:t>
            </w:r>
            <w:r w:rsidRPr="002778D6">
              <w:t xml:space="preserve"> to view the coaching and warning logs of those employees reporting up through the hierarchy to them.</w:t>
            </w:r>
          </w:p>
          <w:p w:rsidR="00B710F6" w:rsidRDefault="00B710F6" w:rsidP="00B710F6">
            <w:r>
              <w:t>To support the above requirement functions have been created to look up the senior hierarchy as needed since senior hierarchy is not stored on the employee record.</w:t>
            </w:r>
          </w:p>
          <w:p w:rsidR="00B710F6" w:rsidRDefault="00B710F6" w:rsidP="00B710F6">
            <w:r>
              <w:t xml:space="preserve">3 new </w:t>
            </w:r>
            <w:proofErr w:type="spellStart"/>
            <w:r>
              <w:t>fns</w:t>
            </w:r>
            <w:proofErr w:type="spellEnd"/>
            <w:r>
              <w:t xml:space="preserve"> </w:t>
            </w:r>
          </w:p>
          <w:p w:rsidR="00B710F6" w:rsidRPr="002778D6" w:rsidRDefault="00B710F6" w:rsidP="00B710F6">
            <w:r>
              <w:t xml:space="preserve">Sr Mgr </w:t>
            </w:r>
            <w:proofErr w:type="spellStart"/>
            <w:r>
              <w:t>Lvl</w:t>
            </w:r>
            <w:proofErr w:type="spellEnd"/>
            <w:r>
              <w:t xml:space="preserve"> 1</w:t>
            </w:r>
            <w:r w:rsidRPr="002778D6">
              <w:t xml:space="preserve"> – Supervisor of Manager and 999999 if not available </w:t>
            </w:r>
          </w:p>
          <w:p w:rsidR="00B710F6" w:rsidRPr="002778D6" w:rsidRDefault="00B710F6" w:rsidP="00B710F6">
            <w:r>
              <w:t xml:space="preserve">Sr Mgr </w:t>
            </w:r>
            <w:proofErr w:type="spellStart"/>
            <w:r>
              <w:t>Lvl</w:t>
            </w:r>
            <w:proofErr w:type="spellEnd"/>
            <w:r>
              <w:t xml:space="preserve"> 2</w:t>
            </w:r>
            <w:r w:rsidRPr="002778D6">
              <w:t xml:space="preserve"> – Supervisor of </w:t>
            </w:r>
            <w:r>
              <w:t xml:space="preserve"> Sr Mgr </w:t>
            </w:r>
            <w:proofErr w:type="spellStart"/>
            <w:r>
              <w:t>Lvl</w:t>
            </w:r>
            <w:proofErr w:type="spellEnd"/>
            <w:r>
              <w:t xml:space="preserve"> 1</w:t>
            </w:r>
            <w:r w:rsidRPr="002778D6">
              <w:t xml:space="preserve"> </w:t>
            </w:r>
            <w:r>
              <w:t xml:space="preserve"> and </w:t>
            </w:r>
            <w:r w:rsidRPr="002778D6">
              <w:t xml:space="preserve">999999 if not available </w:t>
            </w:r>
          </w:p>
          <w:p w:rsidR="00B710F6" w:rsidRDefault="00B710F6" w:rsidP="00B710F6">
            <w:r>
              <w:t xml:space="preserve">Sr Mgr </w:t>
            </w:r>
            <w:proofErr w:type="spellStart"/>
            <w:r>
              <w:t>Lvl</w:t>
            </w:r>
            <w:proofErr w:type="spellEnd"/>
            <w:r>
              <w:t xml:space="preserve"> 3</w:t>
            </w:r>
            <w:r w:rsidRPr="002778D6">
              <w:t xml:space="preserve"> - Supervisor of </w:t>
            </w:r>
            <w:r>
              <w:t xml:space="preserve">Sr Mgr </w:t>
            </w:r>
            <w:proofErr w:type="spellStart"/>
            <w:r>
              <w:t>Lvl</w:t>
            </w:r>
            <w:proofErr w:type="spellEnd"/>
            <w:r>
              <w:t xml:space="preserve"> 2 and </w:t>
            </w:r>
            <w:r w:rsidRPr="002778D6">
              <w:t xml:space="preserve">999999 if not available </w:t>
            </w:r>
          </w:p>
          <w:p w:rsidR="00B710F6" w:rsidRDefault="00B710F6" w:rsidP="00B710F6"/>
          <w:p w:rsidR="00B710F6" w:rsidRPr="002778D6" w:rsidRDefault="00B710F6" w:rsidP="00B710F6">
            <w:r>
              <w:t>These Fns will be used in the new procedure to pull all logs that belong to employees under a senior management user.</w:t>
            </w:r>
          </w:p>
          <w:p w:rsidR="00DD6328" w:rsidRDefault="00DD6328" w:rsidP="00534D07"/>
        </w:tc>
      </w:tr>
      <w:tr w:rsidR="00DD6328" w:rsidTr="00534D07">
        <w:trPr>
          <w:trHeight w:val="332"/>
        </w:trPr>
        <w:tc>
          <w:tcPr>
            <w:tcW w:w="2549" w:type="dxa"/>
          </w:tcPr>
          <w:p w:rsidR="00DD6328" w:rsidRDefault="00DD6328" w:rsidP="00534D07">
            <w:r>
              <w:t>Test Environment</w:t>
            </w:r>
          </w:p>
        </w:tc>
        <w:tc>
          <w:tcPr>
            <w:tcW w:w="10455" w:type="dxa"/>
          </w:tcPr>
          <w:p w:rsidR="00DD6328" w:rsidRDefault="00DD6328" w:rsidP="00534D07">
            <w:proofErr w:type="spellStart"/>
            <w:r>
              <w:t>eCoaching_Dev</w:t>
            </w:r>
            <w:proofErr w:type="spellEnd"/>
            <w:r>
              <w:t xml:space="preserve"> database on vrivfssdbt02\scord01,1437 </w:t>
            </w:r>
          </w:p>
        </w:tc>
      </w:tr>
      <w:tr w:rsidR="00DD6328" w:rsidTr="00534D07">
        <w:tc>
          <w:tcPr>
            <w:tcW w:w="2549" w:type="dxa"/>
          </w:tcPr>
          <w:p w:rsidR="00DD6328" w:rsidRDefault="00DD6328" w:rsidP="00534D07">
            <w:r>
              <w:t>Code Modules created/updated</w:t>
            </w:r>
          </w:p>
        </w:tc>
        <w:tc>
          <w:tcPr>
            <w:tcW w:w="10455" w:type="dxa"/>
          </w:tcPr>
          <w:p w:rsidR="00417C51" w:rsidRDefault="00417C51" w:rsidP="00417C51">
            <w:r>
              <w:t>Sr Leadership</w:t>
            </w:r>
          </w:p>
          <w:p w:rsidR="00417C51" w:rsidRDefault="00417C51" w:rsidP="00417C51">
            <w:proofErr w:type="spellStart"/>
            <w:r>
              <w:t>SelectFrom_Coaching_Log_SRMGREmployeeCoaching</w:t>
            </w:r>
            <w:proofErr w:type="spellEnd"/>
          </w:p>
          <w:p w:rsidR="00417C51" w:rsidRDefault="00417C51" w:rsidP="00417C51">
            <w:proofErr w:type="spellStart"/>
            <w:r>
              <w:lastRenderedPageBreak/>
              <w:t>SelectFrom_Coaching_Log_SRMGREmployeeWarning</w:t>
            </w:r>
            <w:proofErr w:type="spellEnd"/>
          </w:p>
          <w:p w:rsidR="00DD6328" w:rsidRDefault="00DD6328" w:rsidP="00534D07"/>
        </w:tc>
      </w:tr>
      <w:tr w:rsidR="00DD6328" w:rsidTr="00534D07">
        <w:tc>
          <w:tcPr>
            <w:tcW w:w="2549" w:type="dxa"/>
          </w:tcPr>
          <w:p w:rsidR="00DD6328" w:rsidRDefault="00DD6328" w:rsidP="00534D07">
            <w:r>
              <w:lastRenderedPageBreak/>
              <w:t>Code doc</w:t>
            </w:r>
          </w:p>
        </w:tc>
        <w:tc>
          <w:tcPr>
            <w:tcW w:w="10455" w:type="dxa"/>
          </w:tcPr>
          <w:p w:rsidR="00DD6328" w:rsidRDefault="00DD6328" w:rsidP="00534D07">
            <w:proofErr w:type="spellStart"/>
            <w:r w:rsidRPr="00580D3A">
              <w:t>CCO_eCoaching_Log_Create.sql</w:t>
            </w:r>
            <w:proofErr w:type="spellEnd"/>
          </w:p>
          <w:p w:rsidR="00417C51" w:rsidRDefault="00417C51" w:rsidP="00534D07">
            <w:proofErr w:type="spellStart"/>
            <w:r w:rsidRPr="00580D3A">
              <w:t>CCO_eCoaching_</w:t>
            </w:r>
            <w:r>
              <w:t>Warning_</w:t>
            </w:r>
            <w:r w:rsidRPr="00580D3A">
              <w:t>Log_Create.sql</w:t>
            </w:r>
            <w:proofErr w:type="spellEnd"/>
          </w:p>
        </w:tc>
      </w:tr>
      <w:tr w:rsidR="00DD6328" w:rsidTr="00534D07">
        <w:tc>
          <w:tcPr>
            <w:tcW w:w="2549" w:type="dxa"/>
          </w:tcPr>
          <w:p w:rsidR="00DD6328" w:rsidRDefault="00DD6328" w:rsidP="00534D07">
            <w:r>
              <w:t>Notes</w:t>
            </w:r>
          </w:p>
        </w:tc>
        <w:tc>
          <w:tcPr>
            <w:tcW w:w="10455" w:type="dxa"/>
          </w:tcPr>
          <w:p w:rsidR="00DD6328" w:rsidRPr="00871F07" w:rsidRDefault="00DD6328" w:rsidP="00534D07"/>
        </w:tc>
      </w:tr>
    </w:tbl>
    <w:p w:rsidR="00DD6328" w:rsidRPr="00871F07" w:rsidRDefault="00DD6328"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D6328" w:rsidRPr="00FF5201" w:rsidTr="00534D07">
        <w:trPr>
          <w:cantSplit/>
          <w:tblHeader/>
        </w:trPr>
        <w:tc>
          <w:tcPr>
            <w:tcW w:w="900" w:type="dxa"/>
            <w:shd w:val="clear" w:color="auto" w:fill="A6A6A6"/>
          </w:tcPr>
          <w:p w:rsidR="00DD6328" w:rsidRPr="00FF5201" w:rsidRDefault="00DD6328" w:rsidP="00534D07">
            <w:pPr>
              <w:rPr>
                <w:i/>
              </w:rPr>
            </w:pPr>
            <w:r w:rsidRPr="00FF5201">
              <w:t>TEST#</w:t>
            </w:r>
          </w:p>
        </w:tc>
        <w:tc>
          <w:tcPr>
            <w:tcW w:w="3960" w:type="dxa"/>
            <w:shd w:val="clear" w:color="auto" w:fill="A6A6A6"/>
          </w:tcPr>
          <w:p w:rsidR="00DD6328" w:rsidRPr="00FF5201" w:rsidRDefault="00DD6328" w:rsidP="00534D07">
            <w:pPr>
              <w:rPr>
                <w:i/>
              </w:rPr>
            </w:pPr>
            <w:r w:rsidRPr="00FF5201">
              <w:t>ACTION</w:t>
            </w:r>
          </w:p>
        </w:tc>
        <w:tc>
          <w:tcPr>
            <w:tcW w:w="4500" w:type="dxa"/>
            <w:shd w:val="clear" w:color="auto" w:fill="A6A6A6"/>
          </w:tcPr>
          <w:p w:rsidR="00DD6328" w:rsidRPr="00FF5201" w:rsidRDefault="00DD6328" w:rsidP="00534D07">
            <w:pPr>
              <w:rPr>
                <w:i/>
              </w:rPr>
            </w:pPr>
            <w:r w:rsidRPr="00FF5201">
              <w:t xml:space="preserve">EXPECTED RESULTS </w:t>
            </w:r>
          </w:p>
        </w:tc>
        <w:tc>
          <w:tcPr>
            <w:tcW w:w="1260" w:type="dxa"/>
            <w:shd w:val="clear" w:color="auto" w:fill="A6A6A6"/>
          </w:tcPr>
          <w:p w:rsidR="00DD6328" w:rsidRPr="00FF5201" w:rsidRDefault="00DD6328" w:rsidP="00534D07">
            <w:pPr>
              <w:rPr>
                <w:i/>
              </w:rPr>
            </w:pPr>
            <w:r w:rsidRPr="00FF5201">
              <w:t>RESULTS</w:t>
            </w:r>
          </w:p>
          <w:p w:rsidR="00DD6328" w:rsidRPr="00FF5201" w:rsidRDefault="00DD6328" w:rsidP="00534D07">
            <w:pPr>
              <w:rPr>
                <w:i/>
              </w:rPr>
            </w:pPr>
            <w:r w:rsidRPr="00FF5201">
              <w:t>P/F/I</w:t>
            </w:r>
          </w:p>
        </w:tc>
        <w:tc>
          <w:tcPr>
            <w:tcW w:w="2880" w:type="dxa"/>
            <w:shd w:val="clear" w:color="auto" w:fill="A6A6A6"/>
          </w:tcPr>
          <w:p w:rsidR="00DD6328" w:rsidRPr="00FF5201" w:rsidRDefault="00DD6328" w:rsidP="00534D07">
            <w:pPr>
              <w:rPr>
                <w:i/>
              </w:rPr>
            </w:pPr>
            <w:r w:rsidRPr="00FF5201">
              <w:t>COMMENTS</w:t>
            </w:r>
          </w:p>
        </w:tc>
      </w:tr>
      <w:tr w:rsidR="00DD6328" w:rsidRPr="00FF5201" w:rsidTr="00534D07">
        <w:trPr>
          <w:cantSplit/>
        </w:trPr>
        <w:tc>
          <w:tcPr>
            <w:tcW w:w="900" w:type="dxa"/>
          </w:tcPr>
          <w:p w:rsidR="00DD6328" w:rsidRPr="00FF5201" w:rsidRDefault="0012582B" w:rsidP="00534D07">
            <w:pPr>
              <w:rPr>
                <w:i/>
              </w:rPr>
            </w:pPr>
            <w:r>
              <w:rPr>
                <w:rFonts w:asciiTheme="minorHAnsi" w:hAnsiTheme="minorHAnsi"/>
                <w:bCs/>
              </w:rPr>
              <w:lastRenderedPageBreak/>
              <w:t>3.2.</w:t>
            </w:r>
            <w:r w:rsidR="00DD6328" w:rsidRPr="00202208">
              <w:rPr>
                <w:rFonts w:asciiTheme="minorHAnsi" w:hAnsiTheme="minorHAnsi"/>
                <w:bCs/>
              </w:rPr>
              <w:t>1.</w:t>
            </w:r>
          </w:p>
        </w:tc>
        <w:tc>
          <w:tcPr>
            <w:tcW w:w="3960" w:type="dxa"/>
          </w:tcPr>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582B" w:rsidRDefault="0012582B" w:rsidP="0012582B">
            <w:pPr>
              <w:overflowPunct/>
              <w:textAlignment w:val="auto"/>
              <w:rPr>
                <w:rFonts w:ascii="Courier New" w:hAnsi="Courier New" w:cs="Courier New"/>
                <w:noProof/>
                <w:color w:val="0000FF"/>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6E017F">
              <w:rPr>
                <w:rFonts w:ascii="Courier New" w:hAnsi="Courier New" w:cs="Courier New"/>
                <w:noProof/>
              </w:rPr>
              <w:t>g_Log_SRMGREmployeeCoaching</w:t>
            </w:r>
            <w:r>
              <w:rPr>
                <w:rFonts w:ascii="Courier New" w:hAnsi="Courier New" w:cs="Courier New"/>
                <w:noProof/>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12582B" w:rsidRDefault="0012582B" w:rsidP="0012582B">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color w:val="FF0000"/>
              </w:rPr>
            </w:pPr>
          </w:p>
          <w:p w:rsidR="0012582B" w:rsidRDefault="0012582B" w:rsidP="0012582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582B" w:rsidRDefault="0012582B" w:rsidP="0012582B">
            <w:pPr>
              <w:overflowPunct/>
              <w:textAlignment w:val="auto"/>
              <w:rPr>
                <w:rFonts w:ascii="Courier New" w:hAnsi="Courier New" w:cs="Courier New"/>
                <w:noProof/>
              </w:rPr>
            </w:pPr>
          </w:p>
          <w:p w:rsidR="0012582B" w:rsidRDefault="0012582B" w:rsidP="0012582B">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12582B">
            <w:pPr>
              <w:overflowPunct/>
              <w:textAlignment w:val="auto"/>
              <w:rPr>
                <w:rFonts w:ascii="Courier New" w:hAnsi="Courier New" w:cs="Courier New"/>
                <w:noProof/>
                <w:color w:val="0000FF"/>
              </w:rPr>
            </w:pPr>
            <w:r>
              <w:rPr>
                <w:rFonts w:ascii="Courier New" w:hAnsi="Courier New" w:cs="Courier New"/>
                <w:noProof/>
                <w:color w:val="0000FF"/>
              </w:rPr>
              <w:t>--Count</w:t>
            </w: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D474D" w:rsidRDefault="003D474D" w:rsidP="003D474D">
            <w:pPr>
              <w:overflowPunct/>
              <w:textAlignment w:val="auto"/>
              <w:rPr>
                <w:rFonts w:ascii="Courier New" w:hAnsi="Courier New" w:cs="Courier New"/>
                <w:noProof/>
                <w:color w:val="0000FF"/>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3D474D" w:rsidRDefault="003D474D" w:rsidP="003D474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color w:val="FF0000"/>
              </w:rPr>
            </w:pPr>
          </w:p>
          <w:p w:rsidR="003D474D" w:rsidRDefault="003D474D" w:rsidP="003D47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D474D" w:rsidRDefault="003D474D" w:rsidP="003D474D">
            <w:pPr>
              <w:overflowPunct/>
              <w:textAlignment w:val="auto"/>
              <w:rPr>
                <w:rFonts w:ascii="Courier New" w:hAnsi="Courier New" w:cs="Courier New"/>
                <w:noProof/>
              </w:rPr>
            </w:pPr>
          </w:p>
          <w:p w:rsidR="003D474D" w:rsidRDefault="003D474D" w:rsidP="003D474D">
            <w:pPr>
              <w:overflowPunct/>
              <w:textAlignment w:val="auto"/>
              <w:rPr>
                <w:rFonts w:ascii="Courier New" w:hAnsi="Courier New" w:cs="Courier New"/>
                <w:noProof/>
                <w:color w:val="0000FF"/>
              </w:rPr>
            </w:pPr>
            <w:r>
              <w:rPr>
                <w:rFonts w:ascii="Courier New" w:hAnsi="Courier New" w:cs="Courier New"/>
                <w:noProof/>
                <w:color w:val="0000FF"/>
              </w:rPr>
              <w:t>GO</w:t>
            </w:r>
          </w:p>
          <w:p w:rsidR="003D474D" w:rsidRDefault="003D474D" w:rsidP="003D474D">
            <w:pPr>
              <w:overflowPunct/>
              <w:textAlignment w:val="auto"/>
              <w:rPr>
                <w:rFonts w:ascii="Courier New" w:hAnsi="Courier New" w:cs="Courier New"/>
                <w:noProof/>
                <w:color w:val="0000FF"/>
              </w:rPr>
            </w:pPr>
          </w:p>
          <w:p w:rsidR="00DD6328" w:rsidRDefault="00DD6328" w:rsidP="00534D07">
            <w:pPr>
              <w:overflowPunct/>
              <w:textAlignment w:val="auto"/>
              <w:rPr>
                <w:rFonts w:ascii="Courier New" w:hAnsi="Courier New" w:cs="Courier New"/>
                <w:noProof/>
                <w:color w:val="008000"/>
              </w:rPr>
            </w:pPr>
          </w:p>
          <w:p w:rsidR="00DD6328" w:rsidRDefault="00DD6328" w:rsidP="00534D07">
            <w:pPr>
              <w:overflowPunct/>
              <w:textAlignment w:val="auto"/>
              <w:rPr>
                <w:rFonts w:ascii="Courier New" w:hAnsi="Courier New" w:cs="Courier New"/>
                <w:noProof/>
                <w:color w:val="008000"/>
              </w:rPr>
            </w:pPr>
            <w:r>
              <w:rPr>
                <w:rFonts w:ascii="Courier New" w:hAnsi="Courier New" w:cs="Courier New"/>
                <w:noProof/>
              </w:rPr>
              <w:t xml:space="preserve"> </w:t>
            </w:r>
            <w:r w:rsidR="00B820E0">
              <w:rPr>
                <w:rFonts w:ascii="Courier New" w:hAnsi="Courier New" w:cs="Courier New"/>
                <w:noProof/>
              </w:rPr>
              <w:t>** Repeat test with different combinations of sort order and parameters. Compare record count with result from 3.2.9</w:t>
            </w:r>
          </w:p>
          <w:p w:rsidR="00DD6328" w:rsidRPr="0057471C" w:rsidRDefault="00DD6328" w:rsidP="00534D07">
            <w:pPr>
              <w:rPr>
                <w:rFonts w:asciiTheme="minorHAnsi" w:hAnsiTheme="minorHAnsi"/>
                <w:bCs/>
              </w:rPr>
            </w:pPr>
          </w:p>
        </w:tc>
        <w:tc>
          <w:tcPr>
            <w:tcW w:w="4500" w:type="dxa"/>
          </w:tcPr>
          <w:p w:rsidR="00B710F6" w:rsidRDefault="00276D76" w:rsidP="0012582B">
            <w:pPr>
              <w:rPr>
                <w:rFonts w:asciiTheme="minorHAnsi" w:hAnsiTheme="minorHAnsi"/>
                <w:bCs/>
              </w:rPr>
            </w:pPr>
            <w:r>
              <w:rPr>
                <w:rFonts w:asciiTheme="minorHAnsi" w:hAnsiTheme="minorHAnsi"/>
                <w:bCs/>
              </w:rPr>
              <w:t>488</w:t>
            </w:r>
            <w:r w:rsidR="006E017F">
              <w:rPr>
                <w:rFonts w:asciiTheme="minorHAnsi" w:hAnsiTheme="minorHAnsi"/>
                <w:bCs/>
              </w:rPr>
              <w:t xml:space="preserve"> records returned sorted by </w:t>
            </w:r>
            <w:proofErr w:type="spellStart"/>
            <w:r w:rsidR="006E017F">
              <w:rPr>
                <w:rFonts w:asciiTheme="minorHAnsi" w:hAnsiTheme="minorHAnsi"/>
                <w:bCs/>
              </w:rPr>
              <w:t>Emp</w:t>
            </w:r>
            <w:proofErr w:type="spellEnd"/>
            <w:r w:rsidR="006E017F">
              <w:rPr>
                <w:rFonts w:asciiTheme="minorHAnsi" w:hAnsiTheme="minorHAnsi"/>
                <w:bCs/>
              </w:rPr>
              <w:t xml:space="preserve"> Name AS</w:t>
            </w:r>
            <w:r w:rsidR="003D474D">
              <w:rPr>
                <w:rFonts w:asciiTheme="minorHAnsi" w:hAnsiTheme="minorHAnsi"/>
                <w:bCs/>
              </w:rPr>
              <w:t>C</w:t>
            </w:r>
          </w:p>
          <w:p w:rsidR="003D474D" w:rsidRPr="00202208" w:rsidRDefault="003D474D" w:rsidP="0012582B">
            <w:pPr>
              <w:rPr>
                <w:rFonts w:asciiTheme="minorHAnsi" w:hAnsiTheme="minorHAnsi"/>
                <w:bCs/>
              </w:rPr>
            </w:pPr>
            <w:r>
              <w:rPr>
                <w:rFonts w:asciiTheme="minorHAnsi" w:hAnsiTheme="minorHAnsi"/>
                <w:bCs/>
              </w:rPr>
              <w:t>The detail query should return the same number of records as the Count.</w:t>
            </w:r>
          </w:p>
        </w:tc>
        <w:tc>
          <w:tcPr>
            <w:tcW w:w="1260" w:type="dxa"/>
          </w:tcPr>
          <w:p w:rsidR="00DD6328" w:rsidRPr="00202208" w:rsidRDefault="006E017F" w:rsidP="00534D07">
            <w:pPr>
              <w:rPr>
                <w:rFonts w:asciiTheme="minorHAnsi" w:hAnsiTheme="minorHAnsi"/>
                <w:bCs/>
              </w:rPr>
            </w:pPr>
            <w:r>
              <w:rPr>
                <w:rFonts w:asciiTheme="minorHAnsi" w:hAnsiTheme="minorHAnsi"/>
                <w:bCs/>
              </w:rPr>
              <w:t>P</w:t>
            </w:r>
          </w:p>
        </w:tc>
        <w:tc>
          <w:tcPr>
            <w:tcW w:w="2880" w:type="dxa"/>
          </w:tcPr>
          <w:p w:rsidR="00DD6328" w:rsidRPr="00FF5201" w:rsidRDefault="00DD6328" w:rsidP="00534D07">
            <w:pPr>
              <w:rPr>
                <w:i/>
              </w:rPr>
            </w:pPr>
          </w:p>
        </w:tc>
      </w:tr>
      <w:tr w:rsidR="00DD6328" w:rsidRPr="00FF5201" w:rsidTr="004271C8">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3.2.2</w:t>
            </w:r>
            <w:r w:rsidR="00DD6328" w:rsidRPr="006E017F">
              <w:rPr>
                <w:rFonts w:asciiTheme="minorHAnsi" w:hAnsiTheme="minorHAnsi"/>
                <w:bCs/>
              </w:rPr>
              <w:t xml:space="preserve"> </w:t>
            </w:r>
          </w:p>
        </w:tc>
        <w:tc>
          <w:tcPr>
            <w:tcW w:w="3960" w:type="dxa"/>
          </w:tcPr>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4645E" w:rsidRDefault="0034645E" w:rsidP="0034645E">
            <w:pPr>
              <w:overflowPunct/>
              <w:textAlignment w:val="auto"/>
              <w:rPr>
                <w:rFonts w:ascii="Courier New" w:hAnsi="Courier New" w:cs="Courier New"/>
                <w:noProof/>
                <w:color w:val="0000FF"/>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N'strEMPMgrName'</w:t>
            </w:r>
            <w:r>
              <w:rPr>
                <w:rFonts w:ascii="Courier New" w:hAnsi="Courier New" w:cs="Courier New"/>
                <w:noProof/>
                <w:color w:val="808080"/>
              </w:rPr>
              <w:t>,</w:t>
            </w:r>
          </w:p>
          <w:p w:rsidR="0034645E" w:rsidRDefault="0034645E" w:rsidP="0034645E">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34645E" w:rsidRDefault="0034645E" w:rsidP="0034645E">
            <w:pPr>
              <w:overflowPunct/>
              <w:textAlignment w:val="auto"/>
              <w:rPr>
                <w:rFonts w:ascii="Courier New" w:hAnsi="Courier New" w:cs="Courier New"/>
                <w:noProof/>
                <w:color w:val="FF0000"/>
              </w:rPr>
            </w:pPr>
          </w:p>
          <w:p w:rsidR="0034645E" w:rsidRDefault="0034645E" w:rsidP="0034645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4645E" w:rsidRDefault="0034645E" w:rsidP="0034645E">
            <w:pPr>
              <w:overflowPunct/>
              <w:textAlignment w:val="auto"/>
              <w:rPr>
                <w:rFonts w:ascii="Courier New" w:hAnsi="Courier New" w:cs="Courier New"/>
                <w:noProof/>
                <w:color w:val="0000FF"/>
              </w:rPr>
            </w:pPr>
            <w:r>
              <w:rPr>
                <w:rFonts w:ascii="Courier New" w:hAnsi="Courier New" w:cs="Courier New"/>
                <w:noProof/>
                <w:color w:val="0000FF"/>
              </w:rPr>
              <w:t>GO</w:t>
            </w:r>
          </w:p>
          <w:p w:rsidR="0034645E" w:rsidRDefault="0034645E" w:rsidP="0034645E">
            <w:pPr>
              <w:pBdr>
                <w:bottom w:val="dotted" w:sz="24" w:space="1" w:color="auto"/>
              </w:pBd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271C8" w:rsidRDefault="004271C8" w:rsidP="004271C8">
            <w:pPr>
              <w:overflowPunct/>
              <w:textAlignment w:val="auto"/>
              <w:rPr>
                <w:rFonts w:ascii="Courier New" w:hAnsi="Courier New" w:cs="Courier New"/>
                <w:noProof/>
                <w:color w:val="0000FF"/>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[sp_SelectFrom_Coaching_Log_SRMGREmployeeWarning_Test]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4271C8" w:rsidRDefault="004271C8" w:rsidP="004271C8">
            <w:pPr>
              <w:overflowPunct/>
              <w:textAlignment w:val="auto"/>
              <w:rPr>
                <w:rFonts w:ascii="Courier New" w:hAnsi="Courier New" w:cs="Courier New"/>
                <w:noProof/>
                <w:color w:val="FF0000"/>
              </w:rPr>
            </w:pPr>
            <w:r>
              <w:rPr>
                <w:rFonts w:ascii="Courier New" w:hAnsi="Courier New" w:cs="Courier New"/>
                <w:noProof/>
              </w:rPr>
              <w:lastRenderedPageBreak/>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4271C8" w:rsidRDefault="004271C8" w:rsidP="004271C8">
            <w:pPr>
              <w:overflowPunct/>
              <w:textAlignment w:val="auto"/>
              <w:rPr>
                <w:rFonts w:ascii="Courier New" w:hAnsi="Courier New" w:cs="Courier New"/>
                <w:noProof/>
                <w:color w:val="FF0000"/>
              </w:rPr>
            </w:pPr>
          </w:p>
          <w:p w:rsidR="004271C8" w:rsidRDefault="004271C8" w:rsidP="004271C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271C8" w:rsidRDefault="004271C8" w:rsidP="004271C8">
            <w:pPr>
              <w:overflowPunct/>
              <w:textAlignment w:val="auto"/>
              <w:rPr>
                <w:rFonts w:ascii="Courier New" w:hAnsi="Courier New" w:cs="Courier New"/>
                <w:noProof/>
                <w:color w:val="0000FF"/>
              </w:rPr>
            </w:pPr>
            <w:r>
              <w:rPr>
                <w:rFonts w:ascii="Courier New" w:hAnsi="Courier New" w:cs="Courier New"/>
                <w:noProof/>
                <w:color w:val="0000FF"/>
              </w:rPr>
              <w:t>GO</w:t>
            </w:r>
          </w:p>
          <w:p w:rsidR="004271C8" w:rsidRDefault="004271C8" w:rsidP="004271C8">
            <w:pPr>
              <w:overflowPunct/>
              <w:textAlignment w:val="auto"/>
              <w:rPr>
                <w:rFonts w:ascii="Courier New" w:hAnsi="Courier New" w:cs="Courier New"/>
                <w:noProof/>
                <w:color w:val="0000FF"/>
              </w:rPr>
            </w:pPr>
          </w:p>
          <w:p w:rsidR="004271C8" w:rsidRDefault="004271C8" w:rsidP="0034645E">
            <w:pPr>
              <w:overflowPunct/>
              <w:textAlignment w:val="auto"/>
              <w:rPr>
                <w:rFonts w:ascii="Courier New" w:hAnsi="Courier New" w:cs="Courier New"/>
                <w:noProof/>
                <w:color w:val="0000FF"/>
              </w:rPr>
            </w:pPr>
          </w:p>
          <w:p w:rsidR="00DD6328" w:rsidRDefault="00DD6328" w:rsidP="003900B6">
            <w:pPr>
              <w:overflowPunct/>
              <w:textAlignment w:val="auto"/>
              <w:rPr>
                <w:rFonts w:asciiTheme="minorHAnsi" w:hAnsiTheme="minorHAnsi"/>
                <w:bCs/>
              </w:rPr>
            </w:pPr>
          </w:p>
        </w:tc>
        <w:tc>
          <w:tcPr>
            <w:tcW w:w="4500" w:type="dxa"/>
          </w:tcPr>
          <w:p w:rsidR="00DD6328" w:rsidRPr="00202208" w:rsidRDefault="003900B6" w:rsidP="00534D07">
            <w:pPr>
              <w:rPr>
                <w:rFonts w:asciiTheme="minorHAnsi" w:hAnsiTheme="minorHAnsi"/>
                <w:bCs/>
              </w:rPr>
            </w:pPr>
            <w:r>
              <w:rPr>
                <w:rFonts w:asciiTheme="minorHAnsi" w:hAnsiTheme="minorHAnsi"/>
                <w:bCs/>
              </w:rPr>
              <w:lastRenderedPageBreak/>
              <w:t>20 logs (inactive)</w:t>
            </w:r>
          </w:p>
        </w:tc>
        <w:tc>
          <w:tcPr>
            <w:tcW w:w="1260" w:type="dxa"/>
          </w:tcPr>
          <w:p w:rsidR="00DD6328" w:rsidRPr="0020220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DD6328" w:rsidRPr="00FF5201" w:rsidTr="00534D07">
        <w:trPr>
          <w:cantSplit/>
        </w:trPr>
        <w:tc>
          <w:tcPr>
            <w:tcW w:w="900" w:type="dxa"/>
          </w:tcPr>
          <w:p w:rsidR="00DD6328" w:rsidRPr="006E017F" w:rsidRDefault="006E017F" w:rsidP="00534D07">
            <w:pPr>
              <w:rPr>
                <w:rFonts w:asciiTheme="minorHAnsi" w:hAnsiTheme="minorHAnsi"/>
                <w:bCs/>
              </w:rPr>
            </w:pPr>
            <w:r>
              <w:rPr>
                <w:rFonts w:asciiTheme="minorHAnsi" w:hAnsiTheme="minorHAnsi"/>
                <w:bCs/>
              </w:rPr>
              <w:lastRenderedPageBreak/>
              <w:t>3.2.3</w:t>
            </w:r>
          </w:p>
        </w:tc>
        <w:tc>
          <w:tcPr>
            <w:tcW w:w="3960" w:type="dxa"/>
          </w:tcPr>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E017F" w:rsidRDefault="006E017F" w:rsidP="006E017F">
            <w:pPr>
              <w:overflowPunct/>
              <w:textAlignment w:val="auto"/>
              <w:rPr>
                <w:rFonts w:ascii="Courier New" w:hAnsi="Courier New" w:cs="Courier New"/>
                <w:noProof/>
                <w:color w:val="0000FF"/>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6E017F" w:rsidRDefault="006E017F" w:rsidP="006E017F">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color w:val="FF0000"/>
              </w:rPr>
            </w:pPr>
          </w:p>
          <w:p w:rsidR="006E017F" w:rsidRDefault="006E017F" w:rsidP="006E017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E017F" w:rsidRDefault="006E017F" w:rsidP="006E017F">
            <w:pPr>
              <w:overflowPunct/>
              <w:textAlignment w:val="auto"/>
              <w:rPr>
                <w:rFonts w:ascii="Courier New" w:hAnsi="Courier New" w:cs="Courier New"/>
                <w:noProof/>
              </w:rPr>
            </w:pPr>
          </w:p>
          <w:p w:rsidR="006E017F" w:rsidRDefault="006E017F" w:rsidP="006E017F">
            <w:pPr>
              <w:overflowPunct/>
              <w:textAlignment w:val="auto"/>
              <w:rPr>
                <w:rFonts w:ascii="Courier New" w:hAnsi="Courier New" w:cs="Courier New"/>
                <w:noProof/>
                <w:color w:val="0000FF"/>
              </w:rPr>
            </w:pPr>
            <w:r>
              <w:rPr>
                <w:rFonts w:ascii="Courier New" w:hAnsi="Courier New" w:cs="Courier New"/>
                <w:noProof/>
                <w:color w:val="0000FF"/>
              </w:rPr>
              <w:t>GO</w:t>
            </w:r>
          </w:p>
          <w:p w:rsidR="00DD6328" w:rsidRPr="006E017F" w:rsidRDefault="00DD6328" w:rsidP="00534D07">
            <w:pPr>
              <w:overflowPunct/>
              <w:textAlignment w:val="auto"/>
              <w:rPr>
                <w:rFonts w:asciiTheme="minorHAnsi" w:hAnsiTheme="minorHAnsi"/>
                <w:bCs/>
              </w:rPr>
            </w:pPr>
          </w:p>
        </w:tc>
        <w:tc>
          <w:tcPr>
            <w:tcW w:w="4500" w:type="dxa"/>
          </w:tcPr>
          <w:p w:rsidR="00DD6328" w:rsidRDefault="00DD6328" w:rsidP="00534D07">
            <w:pPr>
              <w:rPr>
                <w:rFonts w:asciiTheme="minorHAnsi" w:hAnsiTheme="minorHAnsi"/>
                <w:bCs/>
              </w:rPr>
            </w:pPr>
            <w:r>
              <w:rPr>
                <w:rFonts w:asciiTheme="minorHAnsi" w:hAnsiTheme="minorHAnsi"/>
                <w:bCs/>
              </w:rPr>
              <w:t>O logs since Susmitha is not a sr manager.</w:t>
            </w:r>
          </w:p>
        </w:tc>
        <w:tc>
          <w:tcPr>
            <w:tcW w:w="1260" w:type="dxa"/>
          </w:tcPr>
          <w:p w:rsidR="00DD6328" w:rsidRDefault="00DD6328" w:rsidP="00534D07">
            <w:pPr>
              <w:rPr>
                <w:rFonts w:asciiTheme="minorHAnsi" w:hAnsiTheme="minorHAnsi"/>
                <w:bCs/>
              </w:rPr>
            </w:pPr>
            <w:r>
              <w:rPr>
                <w:rFonts w:asciiTheme="minorHAnsi" w:hAnsiTheme="minorHAnsi"/>
                <w:bCs/>
              </w:rPr>
              <w:t>P</w:t>
            </w:r>
          </w:p>
        </w:tc>
        <w:tc>
          <w:tcPr>
            <w:tcW w:w="2880" w:type="dxa"/>
          </w:tcPr>
          <w:p w:rsidR="00DD6328" w:rsidRPr="006E017F" w:rsidRDefault="00DD6328" w:rsidP="00534D07">
            <w:pPr>
              <w:rPr>
                <w:rFonts w:asciiTheme="minorHAnsi" w:hAnsiTheme="minorHAnsi"/>
                <w:bCs/>
              </w:rPr>
            </w:pPr>
          </w:p>
        </w:tc>
      </w:tr>
      <w:tr w:rsidR="002D1CAF" w:rsidRPr="00FF5201" w:rsidTr="00534D07">
        <w:trPr>
          <w:cantSplit/>
        </w:trPr>
        <w:tc>
          <w:tcPr>
            <w:tcW w:w="900" w:type="dxa"/>
          </w:tcPr>
          <w:p w:rsidR="002D1CAF" w:rsidRPr="006E017F" w:rsidRDefault="006E017F" w:rsidP="00534D07">
            <w:pPr>
              <w:rPr>
                <w:rFonts w:asciiTheme="minorHAnsi" w:hAnsiTheme="minorHAnsi"/>
                <w:bCs/>
              </w:rPr>
            </w:pPr>
            <w:r>
              <w:rPr>
                <w:rFonts w:asciiTheme="minorHAnsi" w:hAnsiTheme="minorHAnsi"/>
                <w:bCs/>
              </w:rPr>
              <w:lastRenderedPageBreak/>
              <w:t>3.2.4</w:t>
            </w:r>
          </w:p>
        </w:tc>
        <w:tc>
          <w:tcPr>
            <w:tcW w:w="3960" w:type="dxa"/>
          </w:tcPr>
          <w:p w:rsidR="00A134DE" w:rsidRPr="006E017F" w:rsidRDefault="00A134DE" w:rsidP="00A134DE">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sp_SelectFrom_Coaching_LogSrMgrDistinctCSRTeam</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A134DE" w:rsidRPr="006E017F" w:rsidRDefault="00A134DE" w:rsidP="00A134DE">
            <w:pPr>
              <w:overflowPunct/>
              <w:textAlignment w:val="auto"/>
              <w:rPr>
                <w:rFonts w:asciiTheme="minorHAnsi" w:hAnsiTheme="minorHAnsi"/>
                <w:bCs/>
              </w:rPr>
            </w:pPr>
          </w:p>
          <w:p w:rsidR="00A134DE" w:rsidRPr="006E017F" w:rsidRDefault="00A134DE" w:rsidP="00A134DE">
            <w:pPr>
              <w:overflowPunct/>
              <w:textAlignment w:val="auto"/>
              <w:rPr>
                <w:rFonts w:asciiTheme="minorHAnsi" w:hAnsiTheme="minorHAnsi"/>
                <w:bCs/>
              </w:rPr>
            </w:pPr>
            <w:r w:rsidRPr="006E017F">
              <w:rPr>
                <w:rFonts w:asciiTheme="minorHAnsi" w:hAnsiTheme="minorHAnsi"/>
                <w:bCs/>
              </w:rPr>
              <w:t>GO</w:t>
            </w:r>
          </w:p>
          <w:p w:rsidR="002D1CAF" w:rsidRPr="006E017F" w:rsidRDefault="002D1CAF" w:rsidP="002D1CAF">
            <w:pPr>
              <w:overflowPunct/>
              <w:textAlignment w:val="auto"/>
              <w:rPr>
                <w:rFonts w:asciiTheme="minorHAnsi" w:hAnsiTheme="minorHAnsi"/>
                <w:bCs/>
              </w:rPr>
            </w:pPr>
          </w:p>
        </w:tc>
        <w:tc>
          <w:tcPr>
            <w:tcW w:w="4500" w:type="dxa"/>
          </w:tcPr>
          <w:p w:rsidR="002D1CAF" w:rsidRDefault="007F54E1" w:rsidP="007F54E1">
            <w:pPr>
              <w:rPr>
                <w:rFonts w:asciiTheme="minorHAnsi" w:hAnsiTheme="minorHAnsi"/>
                <w:bCs/>
              </w:rPr>
            </w:pPr>
            <w:r>
              <w:rPr>
                <w:rFonts w:asciiTheme="minorHAnsi" w:hAnsiTheme="minorHAnsi"/>
                <w:bCs/>
              </w:rPr>
              <w:t>CSRs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3.2.5</w:t>
            </w:r>
            <w:r w:rsidR="002D1CAF" w:rsidRPr="006E017F">
              <w:rPr>
                <w:rFonts w:asciiTheme="minorHAnsi" w:hAnsiTheme="minorHAnsi"/>
                <w:bCs/>
              </w:rPr>
              <w:t>.</w:t>
            </w:r>
          </w:p>
        </w:tc>
        <w:tc>
          <w:tcPr>
            <w:tcW w:w="3960" w:type="dxa"/>
          </w:tcPr>
          <w:p w:rsidR="002D1CAF" w:rsidRPr="006E017F" w:rsidRDefault="002D1CAF" w:rsidP="002D1CAF">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sp_SelectFrom_Coaching_LogSrMgrDistinctSUPTeam</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7F54E1">
            <w:pPr>
              <w:rPr>
                <w:rFonts w:asciiTheme="minorHAnsi" w:hAnsiTheme="minorHAnsi"/>
                <w:bCs/>
              </w:rPr>
            </w:pPr>
            <w:r>
              <w:rPr>
                <w:rFonts w:asciiTheme="minorHAnsi" w:hAnsiTheme="minorHAnsi"/>
                <w:bCs/>
              </w:rPr>
              <w:t>Sups having ecls and having Lyle at some level of hierarchy.</w:t>
            </w:r>
          </w:p>
        </w:tc>
        <w:tc>
          <w:tcPr>
            <w:tcW w:w="1260" w:type="dxa"/>
          </w:tcPr>
          <w:p w:rsidR="002D1CAF" w:rsidRDefault="007F54E1" w:rsidP="00534D07">
            <w:pPr>
              <w:rPr>
                <w:rFonts w:asciiTheme="minorHAnsi" w:hAnsiTheme="minorHAnsi"/>
                <w:bCs/>
              </w:rPr>
            </w:pPr>
            <w:r>
              <w:rPr>
                <w:rFonts w:asciiTheme="minorHAnsi" w:hAnsiTheme="minorHAnsi"/>
                <w:bCs/>
              </w:rPr>
              <w:t>P</w:t>
            </w: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lastRenderedPageBreak/>
              <w:t>3.2.6</w:t>
            </w:r>
          </w:p>
        </w:tc>
        <w:tc>
          <w:tcPr>
            <w:tcW w:w="3960" w:type="dxa"/>
          </w:tcPr>
          <w:p w:rsidR="009F7960" w:rsidRPr="006E017F" w:rsidRDefault="009F7960" w:rsidP="009F7960">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GO</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sp_SelectFrom_Coaching_LogSrMgrDistinctMGRTeam</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strCSRSrMGRin</w:t>
            </w:r>
            <w:proofErr w:type="spellEnd"/>
            <w:r w:rsidRPr="006E017F">
              <w:rPr>
                <w:rFonts w:asciiTheme="minorHAnsi" w:hAnsiTheme="minorHAnsi"/>
                <w:bCs/>
              </w:rPr>
              <w:t xml:space="preserve"> = </w:t>
            </w:r>
            <w:proofErr w:type="spellStart"/>
            <w:r w:rsidRPr="006E017F">
              <w:rPr>
                <w:rFonts w:asciiTheme="minorHAnsi" w:hAnsiTheme="minorHAnsi"/>
                <w:bCs/>
              </w:rPr>
              <w:t>N'Lyle.Schmitz</w:t>
            </w:r>
            <w:proofErr w:type="spellEnd"/>
            <w:r w:rsidRPr="006E017F">
              <w:rPr>
                <w:rFonts w:asciiTheme="minorHAnsi" w:hAnsiTheme="minorHAnsi"/>
                <w:bCs/>
              </w:rPr>
              <w:t>'</w:t>
            </w:r>
          </w:p>
          <w:p w:rsidR="009F7960" w:rsidRPr="006E017F" w:rsidRDefault="009F7960" w:rsidP="009F7960">
            <w:pPr>
              <w:overflowPunct/>
              <w:textAlignment w:val="auto"/>
              <w:rPr>
                <w:rFonts w:asciiTheme="minorHAnsi" w:hAnsiTheme="minorHAnsi"/>
                <w:bCs/>
              </w:rPr>
            </w:pPr>
          </w:p>
          <w:p w:rsidR="009F7960" w:rsidRPr="006E017F" w:rsidRDefault="009F7960" w:rsidP="009F7960">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9F7960" w:rsidRPr="006E017F" w:rsidRDefault="009F7960" w:rsidP="009F7960">
            <w:pPr>
              <w:overflowPunct/>
              <w:textAlignment w:val="auto"/>
              <w:rPr>
                <w:rFonts w:asciiTheme="minorHAnsi" w:hAnsiTheme="minorHAnsi"/>
                <w:bCs/>
              </w:rPr>
            </w:pPr>
          </w:p>
          <w:p w:rsidR="002D1CAF" w:rsidRPr="006E017F" w:rsidRDefault="009F7960" w:rsidP="009F7960">
            <w:pPr>
              <w:overflowPunct/>
              <w:textAlignment w:val="auto"/>
              <w:rPr>
                <w:rFonts w:asciiTheme="minorHAnsi" w:hAnsiTheme="minorHAnsi"/>
                <w:bCs/>
              </w:rPr>
            </w:pPr>
            <w:r w:rsidRPr="006E017F">
              <w:rPr>
                <w:rFonts w:asciiTheme="minorHAnsi" w:hAnsiTheme="minorHAnsi"/>
                <w:bCs/>
              </w:rPr>
              <w:t>GO</w:t>
            </w:r>
          </w:p>
        </w:tc>
        <w:tc>
          <w:tcPr>
            <w:tcW w:w="4500" w:type="dxa"/>
          </w:tcPr>
          <w:p w:rsidR="002D1CAF" w:rsidRDefault="007F54E1" w:rsidP="00534D07">
            <w:pPr>
              <w:rPr>
                <w:rFonts w:asciiTheme="minorHAnsi" w:hAnsiTheme="minorHAnsi"/>
                <w:bCs/>
              </w:rPr>
            </w:pPr>
            <w:proofErr w:type="spellStart"/>
            <w:r>
              <w:rPr>
                <w:rFonts w:asciiTheme="minorHAnsi" w:hAnsiTheme="minorHAnsi"/>
                <w:bCs/>
              </w:rPr>
              <w:t>Mgrs</w:t>
            </w:r>
            <w:proofErr w:type="spellEnd"/>
            <w:r>
              <w:rPr>
                <w:rFonts w:asciiTheme="minorHAnsi" w:hAnsiTheme="minorHAnsi"/>
                <w:bCs/>
              </w:rPr>
              <w:t xml:space="preserve"> having ecls and having Lyle at some level of hierarchy.</w:t>
            </w: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2D1CAF" w:rsidRPr="00FF5201" w:rsidTr="00534D07">
        <w:trPr>
          <w:cantSplit/>
        </w:trPr>
        <w:tc>
          <w:tcPr>
            <w:tcW w:w="900" w:type="dxa"/>
          </w:tcPr>
          <w:p w:rsidR="002D1CAF" w:rsidRPr="006E017F" w:rsidRDefault="007F54E1" w:rsidP="00534D07">
            <w:pPr>
              <w:rPr>
                <w:rFonts w:asciiTheme="minorHAnsi" w:hAnsiTheme="minorHAnsi"/>
                <w:bCs/>
              </w:rPr>
            </w:pPr>
            <w:r>
              <w:rPr>
                <w:rFonts w:asciiTheme="minorHAnsi" w:hAnsiTheme="minorHAnsi"/>
                <w:bCs/>
              </w:rPr>
              <w:t>3.2.7</w:t>
            </w:r>
          </w:p>
        </w:tc>
        <w:tc>
          <w:tcPr>
            <w:tcW w:w="3960" w:type="dxa"/>
          </w:tcPr>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].[EC].[fn_strSrMgrLvl1EmpIDFromEmpID] ('413398')--396832</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].[EC].[fn_strSrMgrLvl2EmpIDFromEmpID] ('413398')--396838</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w:t>
            </w:r>
            <w:proofErr w:type="spellStart"/>
            <w:r w:rsidRPr="006E017F">
              <w:rPr>
                <w:rFonts w:asciiTheme="minorHAnsi" w:hAnsiTheme="minorHAnsi"/>
                <w:bCs/>
              </w:rPr>
              <w:t>eCoachingDev</w:t>
            </w:r>
            <w:proofErr w:type="spellEnd"/>
            <w:r w:rsidRPr="006E017F">
              <w:rPr>
                <w:rFonts w:asciiTheme="minorHAnsi" w:hAnsiTheme="minorHAnsi"/>
                <w:bCs/>
              </w:rPr>
              <w:t>].[EC].[fn_strSrMgrLvl3EmpIDFromEmpID] ('413398')--398185</w:t>
            </w:r>
          </w:p>
          <w:p w:rsidR="002D1CAF" w:rsidRPr="006E017F" w:rsidRDefault="002D1CAF" w:rsidP="002D1CAF">
            <w:pPr>
              <w:overflowPunct/>
              <w:textAlignment w:val="auto"/>
              <w:rPr>
                <w:rFonts w:asciiTheme="minorHAnsi" w:hAnsiTheme="minorHAnsi"/>
                <w:bCs/>
              </w:rPr>
            </w:pPr>
            <w:r w:rsidRPr="006E017F">
              <w:rPr>
                <w:rFonts w:asciiTheme="minorHAnsi" w:hAnsiTheme="minorHAnsi"/>
                <w:bCs/>
              </w:rPr>
              <w:t>SELECT [EC].[</w:t>
            </w:r>
            <w:proofErr w:type="spellStart"/>
            <w:r w:rsidRPr="006E017F">
              <w:rPr>
                <w:rFonts w:asciiTheme="minorHAnsi" w:hAnsiTheme="minorHAnsi"/>
                <w:bCs/>
              </w:rPr>
              <w:t>fn_nvcGetEmpIdFromLanId</w:t>
            </w:r>
            <w:proofErr w:type="spellEnd"/>
            <w:r w:rsidRPr="006E017F">
              <w:rPr>
                <w:rFonts w:asciiTheme="minorHAnsi" w:hAnsiTheme="minorHAnsi"/>
                <w:bCs/>
              </w:rPr>
              <w:t>] ('</w:t>
            </w:r>
            <w:proofErr w:type="spellStart"/>
            <w:r w:rsidRPr="006E017F">
              <w:rPr>
                <w:rFonts w:asciiTheme="minorHAnsi" w:hAnsiTheme="minorHAnsi"/>
                <w:bCs/>
              </w:rPr>
              <w:t>john.p.hess</w:t>
            </w:r>
            <w:proofErr w:type="spellEnd"/>
            <w:r w:rsidRPr="006E017F">
              <w:rPr>
                <w:rFonts w:asciiTheme="minorHAnsi" w:hAnsiTheme="minorHAnsi"/>
                <w:bCs/>
              </w:rPr>
              <w:t>', GETDATE())--398185</w:t>
            </w:r>
          </w:p>
        </w:tc>
        <w:tc>
          <w:tcPr>
            <w:tcW w:w="4500" w:type="dxa"/>
          </w:tcPr>
          <w:p w:rsidR="002D1CAF" w:rsidRDefault="002D1CAF" w:rsidP="00534D07">
            <w:pPr>
              <w:rPr>
                <w:rFonts w:asciiTheme="minorHAnsi" w:hAnsiTheme="minorHAnsi"/>
                <w:bCs/>
              </w:rPr>
            </w:pPr>
          </w:p>
        </w:tc>
        <w:tc>
          <w:tcPr>
            <w:tcW w:w="1260" w:type="dxa"/>
          </w:tcPr>
          <w:p w:rsidR="002D1CAF" w:rsidRDefault="002D1CAF" w:rsidP="00534D07">
            <w:pPr>
              <w:rPr>
                <w:rFonts w:asciiTheme="minorHAnsi" w:hAnsiTheme="minorHAnsi"/>
                <w:bCs/>
              </w:rPr>
            </w:pPr>
          </w:p>
        </w:tc>
        <w:tc>
          <w:tcPr>
            <w:tcW w:w="2880" w:type="dxa"/>
          </w:tcPr>
          <w:p w:rsidR="002D1CAF" w:rsidRPr="006E017F" w:rsidRDefault="002D1CAF" w:rsidP="00534D07">
            <w:pPr>
              <w:rPr>
                <w:rFonts w:asciiTheme="minorHAnsi" w:hAnsiTheme="minorHAnsi"/>
                <w:bCs/>
              </w:rPr>
            </w:pPr>
          </w:p>
        </w:tc>
      </w:tr>
      <w:tr w:rsidR="003900B6" w:rsidRPr="00FF5201" w:rsidTr="00534D07">
        <w:trPr>
          <w:cantSplit/>
        </w:trPr>
        <w:tc>
          <w:tcPr>
            <w:tcW w:w="900" w:type="dxa"/>
          </w:tcPr>
          <w:p w:rsidR="003900B6" w:rsidRPr="006E017F" w:rsidRDefault="007F54E1" w:rsidP="00534D07">
            <w:pPr>
              <w:rPr>
                <w:rFonts w:asciiTheme="minorHAnsi" w:hAnsiTheme="minorHAnsi"/>
                <w:bCs/>
              </w:rPr>
            </w:pPr>
            <w:r>
              <w:rPr>
                <w:rFonts w:asciiTheme="minorHAnsi" w:hAnsiTheme="minorHAnsi"/>
                <w:bCs/>
              </w:rPr>
              <w:lastRenderedPageBreak/>
              <w:t>3.2.8</w:t>
            </w:r>
            <w:r w:rsidR="003900B6" w:rsidRPr="006E017F">
              <w:rPr>
                <w:rFonts w:asciiTheme="minorHAnsi" w:hAnsiTheme="minorHAnsi"/>
                <w:bCs/>
              </w:rPr>
              <w:t>.</w:t>
            </w:r>
          </w:p>
        </w:tc>
        <w:tc>
          <w:tcPr>
            <w:tcW w:w="3960" w:type="dxa"/>
          </w:tcPr>
          <w:p w:rsidR="003900B6" w:rsidRPr="006E017F" w:rsidRDefault="003900B6" w:rsidP="003900B6">
            <w:pPr>
              <w:overflowPunct/>
              <w:textAlignment w:val="auto"/>
              <w:rPr>
                <w:rFonts w:asciiTheme="minorHAnsi" w:hAnsiTheme="minorHAnsi"/>
                <w:bCs/>
              </w:rPr>
            </w:pPr>
            <w:r w:rsidRPr="006E017F">
              <w:rPr>
                <w:rFonts w:asciiTheme="minorHAnsi" w:hAnsiTheme="minorHAnsi"/>
                <w:bCs/>
              </w:rPr>
              <w:t>USE [</w:t>
            </w:r>
            <w:proofErr w:type="spellStart"/>
            <w:r w:rsidRPr="006E017F">
              <w:rPr>
                <w:rFonts w:asciiTheme="minorHAnsi" w:hAnsiTheme="minorHAnsi"/>
                <w:bCs/>
              </w:rPr>
              <w:t>eCoachingDev</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DECLARE</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w:t>
            </w:r>
            <w:proofErr w:type="spellStart"/>
            <w:r w:rsidRPr="006E017F">
              <w:rPr>
                <w:rFonts w:asciiTheme="minorHAnsi" w:hAnsiTheme="minorHAnsi"/>
                <w:bCs/>
              </w:rPr>
              <w:t>int</w:t>
            </w:r>
            <w:proofErr w:type="spellEnd"/>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EXEC</w:t>
            </w:r>
            <w:r w:rsidRPr="006E017F">
              <w:rPr>
                <w:rFonts w:asciiTheme="minorHAnsi" w:hAnsiTheme="minorHAnsi"/>
                <w:bCs/>
              </w:rPr>
              <w:tab/>
              <w:t>@</w:t>
            </w:r>
            <w:proofErr w:type="spellStart"/>
            <w:r w:rsidRPr="006E017F">
              <w:rPr>
                <w:rFonts w:asciiTheme="minorHAnsi" w:hAnsiTheme="minorHAnsi"/>
                <w:bCs/>
              </w:rPr>
              <w:t>return_value</w:t>
            </w:r>
            <w:proofErr w:type="spellEnd"/>
            <w:r w:rsidRPr="006E017F">
              <w:rPr>
                <w:rFonts w:asciiTheme="minorHAnsi" w:hAnsiTheme="minorHAnsi"/>
                <w:bCs/>
              </w:rPr>
              <w:t xml:space="preserve"> = [EC].[</w:t>
            </w:r>
            <w:proofErr w:type="spellStart"/>
            <w:r w:rsidRPr="006E017F">
              <w:rPr>
                <w:rFonts w:asciiTheme="minorHAnsi" w:hAnsiTheme="minorHAnsi"/>
                <w:bCs/>
              </w:rPr>
              <w:t>sp_SelectFrom_Coaching_Log_SRMGREmployeeWarning</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t xml:space="preserve">    @</w:t>
            </w:r>
            <w:proofErr w:type="spellStart"/>
            <w:r w:rsidRPr="006E017F">
              <w:rPr>
                <w:rFonts w:asciiTheme="minorHAnsi" w:hAnsiTheme="minorHAnsi"/>
                <w:bCs/>
              </w:rPr>
              <w:t>strEMPSRMGRin</w:t>
            </w:r>
            <w:proofErr w:type="spellEnd"/>
            <w:r w:rsidRPr="006E017F">
              <w:rPr>
                <w:rFonts w:asciiTheme="minorHAnsi" w:hAnsiTheme="minorHAnsi"/>
                <w:bCs/>
              </w:rPr>
              <w:t xml:space="preserve"> = </w:t>
            </w:r>
            <w:proofErr w:type="spellStart"/>
            <w:r w:rsidRPr="006E017F">
              <w:rPr>
                <w:rFonts w:asciiTheme="minorHAnsi" w:hAnsiTheme="minorHAnsi"/>
                <w:bCs/>
              </w:rPr>
              <w:t>N'susmitha.palacherla</w:t>
            </w:r>
            <w:proofErr w:type="spellEnd"/>
            <w:r w:rsidRPr="006E017F">
              <w:rPr>
                <w:rFonts w:asciiTheme="minorHAnsi" w:hAnsiTheme="minorHAnsi"/>
                <w:bCs/>
              </w:rPr>
              <w:t>',</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strSDatein</w:t>
            </w:r>
            <w:proofErr w:type="spellEnd"/>
            <w:r w:rsidRPr="006E017F">
              <w:rPr>
                <w:rFonts w:asciiTheme="minorHAnsi" w:hAnsiTheme="minorHAnsi"/>
                <w:bCs/>
              </w:rPr>
              <w:t xml:space="preserve">  = N'2013-10-01',</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strEDatein</w:t>
            </w:r>
            <w:proofErr w:type="spellEnd"/>
            <w:r w:rsidRPr="006E017F">
              <w:rPr>
                <w:rFonts w:asciiTheme="minorHAnsi" w:hAnsiTheme="minorHAnsi"/>
                <w:bCs/>
              </w:rPr>
              <w:t xml:space="preserve">  = N'2015-03-28',</w:t>
            </w: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ab/>
            </w:r>
            <w:r w:rsidRPr="006E017F">
              <w:rPr>
                <w:rFonts w:asciiTheme="minorHAnsi" w:hAnsiTheme="minorHAnsi"/>
                <w:bCs/>
              </w:rPr>
              <w:tab/>
              <w:t>@</w:t>
            </w:r>
            <w:proofErr w:type="spellStart"/>
            <w:r w:rsidRPr="006E017F">
              <w:rPr>
                <w:rFonts w:asciiTheme="minorHAnsi" w:hAnsiTheme="minorHAnsi"/>
                <w:bCs/>
              </w:rPr>
              <w:t>bitActive</w:t>
            </w:r>
            <w:proofErr w:type="spellEnd"/>
            <w:r w:rsidRPr="006E017F">
              <w:rPr>
                <w:rFonts w:asciiTheme="minorHAnsi" w:hAnsiTheme="minorHAnsi"/>
                <w:bCs/>
              </w:rPr>
              <w:t xml:space="preserve">  = N'1'</w:t>
            </w: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SELECT</w:t>
            </w:r>
            <w:r w:rsidRPr="006E017F">
              <w:rPr>
                <w:rFonts w:asciiTheme="minorHAnsi" w:hAnsiTheme="minorHAnsi"/>
                <w:bCs/>
              </w:rPr>
              <w:tab/>
              <w:t>'Return Value' = @</w:t>
            </w:r>
            <w:proofErr w:type="spellStart"/>
            <w:r w:rsidRPr="006E017F">
              <w:rPr>
                <w:rFonts w:asciiTheme="minorHAnsi" w:hAnsiTheme="minorHAnsi"/>
                <w:bCs/>
              </w:rPr>
              <w:t>return_value</w:t>
            </w:r>
            <w:proofErr w:type="spellEnd"/>
          </w:p>
          <w:p w:rsidR="003900B6" w:rsidRPr="006E017F" w:rsidRDefault="003900B6" w:rsidP="003900B6">
            <w:pPr>
              <w:overflowPunct/>
              <w:textAlignment w:val="auto"/>
              <w:rPr>
                <w:rFonts w:asciiTheme="minorHAnsi" w:hAnsiTheme="minorHAnsi"/>
                <w:bCs/>
              </w:rPr>
            </w:pPr>
            <w:r w:rsidRPr="006E017F">
              <w:rPr>
                <w:rFonts w:asciiTheme="minorHAnsi" w:hAnsiTheme="minorHAnsi"/>
                <w:bCs/>
              </w:rPr>
              <w:t>GO</w:t>
            </w:r>
          </w:p>
        </w:tc>
        <w:tc>
          <w:tcPr>
            <w:tcW w:w="4500" w:type="dxa"/>
          </w:tcPr>
          <w:p w:rsidR="003900B6" w:rsidRDefault="003900B6" w:rsidP="00534D07">
            <w:pPr>
              <w:rPr>
                <w:rFonts w:asciiTheme="minorHAnsi" w:hAnsiTheme="minorHAnsi"/>
                <w:bCs/>
              </w:rPr>
            </w:pPr>
            <w:r>
              <w:rPr>
                <w:rFonts w:asciiTheme="minorHAnsi" w:hAnsiTheme="minorHAnsi"/>
                <w:bCs/>
              </w:rPr>
              <w:t>O logs since Susmitha is not a sr manager</w:t>
            </w:r>
          </w:p>
        </w:tc>
        <w:tc>
          <w:tcPr>
            <w:tcW w:w="1260" w:type="dxa"/>
          </w:tcPr>
          <w:p w:rsidR="003900B6" w:rsidRDefault="003900B6" w:rsidP="00534D07">
            <w:pPr>
              <w:rPr>
                <w:rFonts w:asciiTheme="minorHAnsi" w:hAnsiTheme="minorHAnsi"/>
                <w:bCs/>
              </w:rPr>
            </w:pPr>
          </w:p>
        </w:tc>
        <w:tc>
          <w:tcPr>
            <w:tcW w:w="2880" w:type="dxa"/>
          </w:tcPr>
          <w:p w:rsidR="003900B6" w:rsidRPr="006E017F" w:rsidRDefault="003900B6" w:rsidP="00534D07">
            <w:pPr>
              <w:rPr>
                <w:rFonts w:asciiTheme="minorHAnsi" w:hAnsiTheme="minorHAnsi"/>
                <w:bCs/>
              </w:rPr>
            </w:pPr>
          </w:p>
        </w:tc>
      </w:tr>
      <w:tr w:rsidR="007F54E1" w:rsidRPr="00FF5201" w:rsidTr="00534D07">
        <w:trPr>
          <w:cantSplit/>
        </w:trPr>
        <w:tc>
          <w:tcPr>
            <w:tcW w:w="900" w:type="dxa"/>
          </w:tcPr>
          <w:p w:rsidR="007F54E1" w:rsidRDefault="00D64553" w:rsidP="00534D07">
            <w:pPr>
              <w:rPr>
                <w:rFonts w:asciiTheme="minorHAnsi" w:hAnsiTheme="minorHAnsi"/>
                <w:bCs/>
              </w:rPr>
            </w:pPr>
            <w:r>
              <w:rPr>
                <w:rFonts w:asciiTheme="minorHAnsi" w:hAnsiTheme="minorHAnsi"/>
                <w:bCs/>
              </w:rPr>
              <w:lastRenderedPageBreak/>
              <w:t>3.2.</w:t>
            </w:r>
            <w:r w:rsidR="003D474D">
              <w:rPr>
                <w:rFonts w:asciiTheme="minorHAnsi" w:hAnsiTheme="minorHAnsi"/>
                <w:bCs/>
              </w:rPr>
              <w:t>9</w:t>
            </w:r>
          </w:p>
        </w:tc>
        <w:tc>
          <w:tcPr>
            <w:tcW w:w="3960" w:type="dxa"/>
          </w:tcPr>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N'241187'</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7F54E1" w:rsidRPr="006E017F" w:rsidRDefault="00D64553" w:rsidP="00D64553">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7F54E1" w:rsidRDefault="007F54E1" w:rsidP="00534D07">
            <w:pPr>
              <w:rPr>
                <w:rFonts w:asciiTheme="minorHAnsi" w:hAnsiTheme="minorHAnsi"/>
                <w:bCs/>
              </w:rPr>
            </w:pPr>
          </w:p>
        </w:tc>
        <w:tc>
          <w:tcPr>
            <w:tcW w:w="1260" w:type="dxa"/>
          </w:tcPr>
          <w:p w:rsidR="007F54E1" w:rsidRDefault="007F54E1" w:rsidP="00534D07">
            <w:pPr>
              <w:rPr>
                <w:rFonts w:asciiTheme="minorHAnsi" w:hAnsiTheme="minorHAnsi"/>
                <w:bCs/>
              </w:rPr>
            </w:pPr>
          </w:p>
        </w:tc>
        <w:tc>
          <w:tcPr>
            <w:tcW w:w="2880" w:type="dxa"/>
          </w:tcPr>
          <w:p w:rsidR="007F54E1" w:rsidRPr="006E017F" w:rsidRDefault="007F54E1" w:rsidP="00534D07">
            <w:pPr>
              <w:rPr>
                <w:rFonts w:asciiTheme="minorHAnsi" w:hAnsiTheme="minorHAnsi"/>
                <w:bCs/>
              </w:rPr>
            </w:pPr>
          </w:p>
        </w:tc>
      </w:tr>
      <w:tr w:rsidR="00D64553" w:rsidRPr="00FF5201" w:rsidTr="00D64553">
        <w:tc>
          <w:tcPr>
            <w:tcW w:w="900" w:type="dxa"/>
          </w:tcPr>
          <w:p w:rsidR="00D64553" w:rsidRDefault="00D64553" w:rsidP="00534D07">
            <w:pPr>
              <w:rPr>
                <w:rFonts w:asciiTheme="minorHAnsi" w:hAnsiTheme="minorHAnsi"/>
                <w:bCs/>
              </w:rPr>
            </w:pPr>
            <w:r>
              <w:rPr>
                <w:rFonts w:asciiTheme="minorHAnsi" w:hAnsiTheme="minorHAnsi"/>
                <w:bCs/>
              </w:rPr>
              <w:t>3.2.1</w:t>
            </w:r>
            <w:r w:rsidR="003D474D">
              <w:rPr>
                <w:rFonts w:asciiTheme="minorHAnsi" w:hAnsiTheme="minorHAnsi"/>
                <w:bCs/>
              </w:rPr>
              <w:t>0</w:t>
            </w:r>
          </w:p>
        </w:tc>
        <w:tc>
          <w:tcPr>
            <w:tcW w:w="3960" w:type="dxa"/>
          </w:tcPr>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lastRenderedPageBreak/>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pBdr>
                <w:bottom w:val="dotted" w:sz="24" w:space="1" w:color="auto"/>
              </w:pBd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64553" w:rsidRDefault="00D64553" w:rsidP="00D64553">
            <w:pPr>
              <w:overflowPunct/>
              <w:textAlignment w:val="auto"/>
              <w:rPr>
                <w:rFonts w:ascii="Courier New" w:hAnsi="Courier New" w:cs="Courier New"/>
                <w:noProof/>
                <w:color w:val="0000FF"/>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D64553" w:rsidRDefault="00D64553" w:rsidP="00D645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color w:val="FF0000"/>
              </w:rPr>
            </w:pPr>
          </w:p>
          <w:p w:rsidR="00D64553" w:rsidRDefault="00D64553" w:rsidP="00D645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64553" w:rsidRDefault="00D64553" w:rsidP="00D64553">
            <w:pPr>
              <w:overflowPunct/>
              <w:textAlignment w:val="auto"/>
              <w:rPr>
                <w:rFonts w:ascii="Courier New" w:hAnsi="Courier New" w:cs="Courier New"/>
                <w:noProof/>
              </w:rPr>
            </w:pPr>
          </w:p>
          <w:p w:rsidR="00D64553" w:rsidRDefault="00D64553" w:rsidP="00D64553">
            <w:pPr>
              <w:overflowPunct/>
              <w:textAlignment w:val="auto"/>
              <w:rPr>
                <w:rFonts w:ascii="Courier New" w:hAnsi="Courier New" w:cs="Courier New"/>
                <w:noProof/>
                <w:color w:val="0000FF"/>
              </w:rPr>
            </w:pPr>
            <w:r>
              <w:rPr>
                <w:rFonts w:ascii="Courier New" w:hAnsi="Courier New" w:cs="Courier New"/>
                <w:noProof/>
                <w:color w:val="0000FF"/>
              </w:rPr>
              <w:t>GO</w:t>
            </w:r>
          </w:p>
          <w:p w:rsidR="00D64553" w:rsidRDefault="00D64553" w:rsidP="00D64553">
            <w:pPr>
              <w:overflowPunct/>
              <w:textAlignment w:val="auto"/>
              <w:rPr>
                <w:rFonts w:ascii="Courier New" w:hAnsi="Courier New" w:cs="Courier New"/>
                <w:noProof/>
                <w:color w:val="0000FF"/>
              </w:rPr>
            </w:pPr>
          </w:p>
        </w:tc>
        <w:tc>
          <w:tcPr>
            <w:tcW w:w="4500" w:type="dxa"/>
          </w:tcPr>
          <w:p w:rsidR="00D64553" w:rsidRDefault="00D64553" w:rsidP="00534D07">
            <w:pPr>
              <w:rPr>
                <w:rFonts w:asciiTheme="minorHAnsi" w:hAnsiTheme="minorHAnsi"/>
                <w:bCs/>
              </w:rPr>
            </w:pPr>
            <w:r>
              <w:rPr>
                <w:rFonts w:asciiTheme="minorHAnsi" w:hAnsiTheme="minorHAnsi"/>
                <w:bCs/>
              </w:rPr>
              <w:lastRenderedPageBreak/>
              <w:t>38 records sorted by source</w:t>
            </w:r>
          </w:p>
          <w:p w:rsidR="00D64553" w:rsidRDefault="00D64553" w:rsidP="00534D07">
            <w:pPr>
              <w:rPr>
                <w:rFonts w:ascii="Courier New" w:hAnsi="Courier New" w:cs="Courier New"/>
                <w:noProof/>
                <w:color w:val="FF0000"/>
              </w:rPr>
            </w:pPr>
            <w:r>
              <w:rPr>
                <w:rFonts w:asciiTheme="minorHAnsi" w:hAnsiTheme="minorHAnsi"/>
                <w:bCs/>
              </w:rPr>
              <w:t xml:space="preserve">Where MGRID = </w:t>
            </w:r>
            <w:r>
              <w:rPr>
                <w:rFonts w:ascii="Courier New" w:hAnsi="Courier New" w:cs="Courier New"/>
                <w:noProof/>
                <w:color w:val="FF0000"/>
              </w:rPr>
              <w:t>241186(</w:t>
            </w:r>
            <w:r w:rsidRPr="00D64553">
              <w:rPr>
                <w:rFonts w:ascii="Courier New" w:hAnsi="Courier New" w:cs="Courier New"/>
                <w:noProof/>
                <w:color w:val="FF0000"/>
              </w:rPr>
              <w:t>Magee, Gyndlynn W</w:t>
            </w:r>
            <w:r>
              <w:rPr>
                <w:rFonts w:ascii="Courier New" w:hAnsi="Courier New" w:cs="Courier New"/>
                <w:noProof/>
                <w:color w:val="FF0000"/>
              </w:rPr>
              <w:t>)</w:t>
            </w:r>
          </w:p>
          <w:p w:rsidR="00D64553" w:rsidRDefault="00D64553" w:rsidP="00534D07">
            <w:pPr>
              <w:rPr>
                <w:rFonts w:ascii="Courier New" w:hAnsi="Courier New" w:cs="Courier New"/>
                <w:noProof/>
                <w:color w:val="FF0000"/>
              </w:rPr>
            </w:pPr>
          </w:p>
          <w:p w:rsidR="00D64553" w:rsidRDefault="00D64553" w:rsidP="00534D07">
            <w:pPr>
              <w:rPr>
                <w:rFonts w:asciiTheme="minorHAnsi" w:hAnsiTheme="minorHAnsi"/>
                <w:bCs/>
              </w:rPr>
            </w:pPr>
            <w:r>
              <w:rPr>
                <w:rFonts w:ascii="Courier New" w:hAnsi="Courier New" w:cs="Courier New"/>
                <w:noProof/>
                <w:color w:val="FF0000"/>
              </w:rPr>
              <w:t>Count sp should also return same number</w:t>
            </w:r>
          </w:p>
        </w:tc>
        <w:tc>
          <w:tcPr>
            <w:tcW w:w="1260" w:type="dxa"/>
          </w:tcPr>
          <w:p w:rsidR="00D64553" w:rsidRDefault="00D64553" w:rsidP="00534D07">
            <w:pPr>
              <w:rPr>
                <w:rFonts w:asciiTheme="minorHAnsi" w:hAnsiTheme="minorHAnsi"/>
                <w:bCs/>
              </w:rPr>
            </w:pPr>
          </w:p>
        </w:tc>
        <w:tc>
          <w:tcPr>
            <w:tcW w:w="2880" w:type="dxa"/>
          </w:tcPr>
          <w:p w:rsidR="00D64553" w:rsidRPr="006E017F" w:rsidRDefault="00D64553"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r>
              <w:rPr>
                <w:rFonts w:asciiTheme="minorHAnsi" w:hAnsiTheme="minorHAnsi"/>
                <w:bCs/>
              </w:rPr>
              <w:lastRenderedPageBreak/>
              <w:t>3.2.1</w:t>
            </w:r>
            <w:r w:rsidR="003D474D">
              <w:rPr>
                <w:rFonts w:asciiTheme="minorHAnsi" w:hAnsiTheme="minorHAnsi"/>
                <w:bCs/>
              </w:rPr>
              <w:t>1</w:t>
            </w:r>
          </w:p>
        </w:tc>
        <w:tc>
          <w:tcPr>
            <w:tcW w:w="3960" w:type="dxa"/>
          </w:tcPr>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[sp_SelectFrom_Coaching_Log_SRMGREmployeeCoaching_Count]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pBdr>
                <w:bottom w:val="dotted" w:sz="24" w:space="1" w:color="auto"/>
              </w:pBd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931AD" w:rsidRDefault="005931AD" w:rsidP="005931AD">
            <w:pPr>
              <w:overflowPunct/>
              <w:textAlignment w:val="auto"/>
              <w:rPr>
                <w:rFonts w:ascii="Courier New" w:hAnsi="Courier New" w:cs="Courier New"/>
                <w:noProof/>
                <w:color w:val="0000FF"/>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g_Log_SRMGREmployeeCoaching</w:t>
            </w:r>
            <w:r>
              <w:rPr>
                <w:rFonts w:ascii="Courier New" w:hAnsi="Courier New" w:cs="Courier New"/>
                <w:noProof/>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N'Lyle.Schmitz'</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N'241186'</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@strEMPin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N'Completed'</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1000</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5931AD" w:rsidRDefault="005931AD" w:rsidP="005931AD">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color w:val="FF0000"/>
              </w:rPr>
            </w:pPr>
          </w:p>
          <w:p w:rsidR="005931AD" w:rsidRDefault="005931AD" w:rsidP="005931A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931AD" w:rsidRDefault="005931AD" w:rsidP="005931AD">
            <w:pPr>
              <w:overflowPunct/>
              <w:textAlignment w:val="auto"/>
              <w:rPr>
                <w:rFonts w:ascii="Courier New" w:hAnsi="Courier New" w:cs="Courier New"/>
                <w:noProof/>
              </w:rPr>
            </w:pPr>
          </w:p>
          <w:p w:rsidR="005931AD" w:rsidRDefault="005931AD" w:rsidP="005931AD">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931AD" w:rsidRDefault="005931AD" w:rsidP="00534D07">
            <w:pPr>
              <w:rPr>
                <w:rFonts w:asciiTheme="minorHAnsi" w:hAnsiTheme="minorHAnsi"/>
                <w:bCs/>
              </w:rPr>
            </w:pPr>
            <w:r>
              <w:rPr>
                <w:rFonts w:asciiTheme="minorHAnsi" w:hAnsiTheme="minorHAnsi"/>
                <w:bCs/>
              </w:rPr>
              <w:lastRenderedPageBreak/>
              <w:t>Both Count and Select should return same number of records.</w:t>
            </w:r>
          </w:p>
          <w:p w:rsidR="005931AD" w:rsidRDefault="005931AD" w:rsidP="00534D07">
            <w:pPr>
              <w:rPr>
                <w:rFonts w:asciiTheme="minorHAnsi" w:hAnsiTheme="minorHAnsi"/>
                <w:bCs/>
              </w:rPr>
            </w:pPr>
            <w:r>
              <w:rPr>
                <w:rFonts w:asciiTheme="minorHAnsi" w:hAnsiTheme="minorHAnsi"/>
                <w:bCs/>
              </w:rPr>
              <w:t>Where source = ‘Completed’</w:t>
            </w:r>
          </w:p>
        </w:tc>
        <w:tc>
          <w:tcPr>
            <w:tcW w:w="1260" w:type="dxa"/>
          </w:tcPr>
          <w:p w:rsidR="005931AD" w:rsidRDefault="005931AD"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B070D9" w:rsidP="00534D07">
            <w:pPr>
              <w:rPr>
                <w:rFonts w:asciiTheme="minorHAnsi" w:hAnsiTheme="minorHAnsi"/>
                <w:bCs/>
              </w:rPr>
            </w:pPr>
            <w:r>
              <w:rPr>
                <w:rFonts w:asciiTheme="minorHAnsi" w:hAnsiTheme="minorHAnsi"/>
                <w:bCs/>
              </w:rPr>
              <w:t>3.2.1</w:t>
            </w:r>
            <w:r w:rsidR="003D474D">
              <w:rPr>
                <w:rFonts w:asciiTheme="minorHAnsi" w:hAnsiTheme="minorHAnsi"/>
                <w:bCs/>
              </w:rPr>
              <w:t>2</w:t>
            </w:r>
          </w:p>
        </w:tc>
        <w:tc>
          <w:tcPr>
            <w:tcW w:w="3960" w:type="dxa"/>
          </w:tcPr>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w:t>
            </w:r>
            <w:r w:rsidR="003D474D">
              <w:rPr>
                <w:rFonts w:ascii="Courier New" w:hAnsi="Courier New" w:cs="Courier New"/>
                <w:noProof/>
              </w:rPr>
              <w:t>g_Log_SRMGREmployeeWarning</w:t>
            </w:r>
            <w:r w:rsidR="004821D4">
              <w:rPr>
                <w:rFonts w:ascii="Courier New" w:hAnsi="Courier New" w:cs="Courier New"/>
                <w:noProof/>
              </w:rPr>
              <w:t>_Count</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070D9" w:rsidRDefault="00B070D9" w:rsidP="00B070D9">
            <w:pPr>
              <w:overflowPunct/>
              <w:textAlignment w:val="auto"/>
              <w:rPr>
                <w:rFonts w:ascii="Courier New" w:hAnsi="Courier New" w:cs="Courier New"/>
                <w:noProof/>
                <w:color w:val="0000FF"/>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w:t>
            </w:r>
            <w:r w:rsidR="003D474D">
              <w:rPr>
                <w:rFonts w:ascii="Courier New" w:hAnsi="Courier New" w:cs="Courier New"/>
                <w:noProof/>
              </w:rPr>
              <w:t>ng_Log_SRMGREmployeeWarning</w:t>
            </w:r>
            <w:r>
              <w:rPr>
                <w:rFonts w:ascii="Courier New" w:hAnsi="Courier New" w:cs="Courier New"/>
                <w:noProof/>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@strEMPSRMGRin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N'Lori.Lindstrom'</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N'strEMPName'</w:t>
            </w:r>
            <w:r>
              <w:rPr>
                <w:rFonts w:ascii="Courier New" w:hAnsi="Courier New" w:cs="Courier New"/>
                <w:noProof/>
                <w:color w:val="808080"/>
              </w:rPr>
              <w:t>,</w:t>
            </w:r>
          </w:p>
          <w:p w:rsidR="00B070D9" w:rsidRDefault="00B070D9" w:rsidP="00B070D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070D9" w:rsidRDefault="00B070D9" w:rsidP="00B070D9">
            <w:pPr>
              <w:overflowPunct/>
              <w:textAlignment w:val="auto"/>
              <w:rPr>
                <w:rFonts w:ascii="Courier New" w:hAnsi="Courier New" w:cs="Courier New"/>
                <w:noProof/>
                <w:color w:val="FF0000"/>
              </w:rPr>
            </w:pPr>
          </w:p>
          <w:p w:rsidR="00B070D9" w:rsidRDefault="00B070D9" w:rsidP="00B070D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070D9" w:rsidRDefault="00B070D9" w:rsidP="00B070D9">
            <w:pPr>
              <w:overflowPunct/>
              <w:textAlignment w:val="auto"/>
              <w:rPr>
                <w:rFonts w:ascii="Courier New" w:hAnsi="Courier New" w:cs="Courier New"/>
                <w:noProof/>
                <w:color w:val="0000FF"/>
              </w:rPr>
            </w:pPr>
            <w:r>
              <w:rPr>
                <w:rFonts w:ascii="Courier New" w:hAnsi="Courier New" w:cs="Courier New"/>
                <w:noProof/>
                <w:color w:val="0000FF"/>
              </w:rPr>
              <w:t>GO</w:t>
            </w:r>
          </w:p>
          <w:p w:rsidR="005931AD" w:rsidRDefault="005931AD" w:rsidP="00D64553">
            <w:pPr>
              <w:overflowPunct/>
              <w:textAlignment w:val="auto"/>
              <w:rPr>
                <w:rFonts w:ascii="Courier New" w:hAnsi="Courier New" w:cs="Courier New"/>
                <w:noProof/>
                <w:color w:val="0000FF"/>
              </w:rPr>
            </w:pPr>
          </w:p>
        </w:tc>
        <w:tc>
          <w:tcPr>
            <w:tcW w:w="4500" w:type="dxa"/>
          </w:tcPr>
          <w:p w:rsidR="005931AD" w:rsidRDefault="00B070D9" w:rsidP="00534D07">
            <w:pPr>
              <w:rPr>
                <w:rFonts w:asciiTheme="minorHAnsi" w:hAnsiTheme="minorHAnsi"/>
                <w:bCs/>
              </w:rPr>
            </w:pPr>
            <w:r>
              <w:rPr>
                <w:rFonts w:asciiTheme="minorHAnsi" w:hAnsiTheme="minorHAnsi"/>
                <w:bCs/>
              </w:rPr>
              <w:lastRenderedPageBreak/>
              <w:t>Counts for the select and Count procedures should be same.</w:t>
            </w:r>
          </w:p>
        </w:tc>
        <w:tc>
          <w:tcPr>
            <w:tcW w:w="1260" w:type="dxa"/>
          </w:tcPr>
          <w:p w:rsidR="005931AD" w:rsidRDefault="00B070D9" w:rsidP="00534D07">
            <w:pPr>
              <w:rPr>
                <w:rFonts w:asciiTheme="minorHAnsi" w:hAnsiTheme="minorHAnsi"/>
                <w:bCs/>
              </w:rPr>
            </w:pPr>
            <w:r>
              <w:rPr>
                <w:rFonts w:asciiTheme="minorHAnsi" w:hAnsiTheme="minorHAnsi"/>
                <w:bCs/>
              </w:rPr>
              <w:t>P</w:t>
            </w:r>
          </w:p>
        </w:tc>
        <w:tc>
          <w:tcPr>
            <w:tcW w:w="2880" w:type="dxa"/>
          </w:tcPr>
          <w:p w:rsidR="005931AD" w:rsidRPr="006E017F" w:rsidRDefault="005931AD" w:rsidP="00534D07">
            <w:pPr>
              <w:rPr>
                <w:rFonts w:asciiTheme="minorHAnsi" w:hAnsiTheme="minorHAnsi"/>
                <w:bCs/>
              </w:rPr>
            </w:pPr>
          </w:p>
        </w:tc>
      </w:tr>
      <w:tr w:rsidR="005931AD" w:rsidRPr="00FF5201" w:rsidTr="00D64553">
        <w:tc>
          <w:tcPr>
            <w:tcW w:w="900" w:type="dxa"/>
          </w:tcPr>
          <w:p w:rsidR="005931AD" w:rsidRDefault="005931AD" w:rsidP="00534D07">
            <w:pPr>
              <w:rPr>
                <w:rFonts w:asciiTheme="minorHAnsi" w:hAnsiTheme="minorHAnsi"/>
                <w:bCs/>
              </w:rPr>
            </w:pPr>
          </w:p>
        </w:tc>
        <w:tc>
          <w:tcPr>
            <w:tcW w:w="3960" w:type="dxa"/>
          </w:tcPr>
          <w:p w:rsidR="005931AD" w:rsidRDefault="005931AD" w:rsidP="00D64553">
            <w:pPr>
              <w:overflowPunct/>
              <w:textAlignment w:val="auto"/>
              <w:rPr>
                <w:rFonts w:ascii="Courier New" w:hAnsi="Courier New" w:cs="Courier New"/>
                <w:noProof/>
                <w:color w:val="0000FF"/>
              </w:rPr>
            </w:pPr>
          </w:p>
        </w:tc>
        <w:tc>
          <w:tcPr>
            <w:tcW w:w="4500" w:type="dxa"/>
          </w:tcPr>
          <w:p w:rsidR="005931AD" w:rsidRDefault="005931AD" w:rsidP="00534D07">
            <w:pPr>
              <w:rPr>
                <w:rFonts w:asciiTheme="minorHAnsi" w:hAnsiTheme="minorHAnsi"/>
                <w:bCs/>
              </w:rPr>
            </w:pPr>
          </w:p>
        </w:tc>
        <w:tc>
          <w:tcPr>
            <w:tcW w:w="1260" w:type="dxa"/>
          </w:tcPr>
          <w:p w:rsidR="005931AD" w:rsidRDefault="005931AD" w:rsidP="00534D07">
            <w:pPr>
              <w:rPr>
                <w:rFonts w:asciiTheme="minorHAnsi" w:hAnsiTheme="minorHAnsi"/>
                <w:bCs/>
              </w:rPr>
            </w:pPr>
          </w:p>
        </w:tc>
        <w:tc>
          <w:tcPr>
            <w:tcW w:w="2880" w:type="dxa"/>
          </w:tcPr>
          <w:p w:rsidR="005931AD" w:rsidRPr="006E017F" w:rsidRDefault="005931AD" w:rsidP="00534D07">
            <w:pPr>
              <w:rPr>
                <w:rFonts w:asciiTheme="minorHAnsi" w:hAnsiTheme="minorHAnsi"/>
                <w:bCs/>
              </w:rPr>
            </w:pPr>
          </w:p>
        </w:tc>
      </w:tr>
    </w:tbl>
    <w:p w:rsidR="00DD6328" w:rsidRPr="00871F07" w:rsidRDefault="00DD6328" w:rsidP="00DD6328"/>
    <w:p w:rsidR="00DD6328" w:rsidRPr="00871F07" w:rsidRDefault="00DD6328" w:rsidP="00DD6328"/>
    <w:p w:rsidR="00580D3A" w:rsidRDefault="00580D3A" w:rsidP="00DD6328"/>
    <w:p w:rsidR="00F765BC" w:rsidRDefault="00F765BC" w:rsidP="00DD6328"/>
    <w:p w:rsidR="0055316C" w:rsidRPr="0055316C" w:rsidRDefault="0055316C" w:rsidP="0055316C">
      <w:pPr>
        <w:pStyle w:val="ListParagraph"/>
        <w:keepNext/>
        <w:numPr>
          <w:ilvl w:val="0"/>
          <w:numId w:val="3"/>
        </w:numPr>
        <w:overflowPunct w:val="0"/>
        <w:autoSpaceDE w:val="0"/>
        <w:autoSpaceDN w:val="0"/>
        <w:adjustRightInd w:val="0"/>
        <w:spacing w:after="0" w:line="240" w:lineRule="auto"/>
        <w:contextualSpacing w:val="0"/>
        <w:textAlignment w:val="baseline"/>
        <w:outlineLvl w:val="1"/>
        <w:rPr>
          <w:rFonts w:ascii="Times New Roman" w:eastAsia="Times New Roman" w:hAnsi="Times New Roman" w:cs="Times New Roman"/>
          <w:b/>
          <w:vanish/>
          <w:sz w:val="24"/>
          <w:szCs w:val="20"/>
        </w:rPr>
      </w:pPr>
      <w:bookmarkStart w:id="20" w:name="_Toc421289314"/>
      <w:bookmarkStart w:id="21" w:name="_Toc421798619"/>
      <w:bookmarkStart w:id="22" w:name="_Toc422139796"/>
      <w:bookmarkStart w:id="23" w:name="_Toc425430241"/>
      <w:bookmarkStart w:id="24" w:name="_Toc426104312"/>
      <w:bookmarkStart w:id="25" w:name="_Toc428281079"/>
      <w:bookmarkStart w:id="26" w:name="_Toc434330039"/>
      <w:bookmarkStart w:id="27" w:name="_Toc434330055"/>
      <w:bookmarkStart w:id="28" w:name="_Toc448318036"/>
      <w:bookmarkStart w:id="29" w:name="_Toc459384275"/>
      <w:bookmarkStart w:id="30" w:name="_Toc459627862"/>
      <w:bookmarkStart w:id="31" w:name="_Toc462238925"/>
      <w:bookmarkStart w:id="32" w:name="_Toc464480813"/>
      <w:bookmarkStart w:id="33" w:name="_Toc511681025"/>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F765BC" w:rsidRDefault="00F765BC" w:rsidP="0055316C">
      <w:pPr>
        <w:pStyle w:val="Heading2"/>
        <w:numPr>
          <w:ilvl w:val="1"/>
          <w:numId w:val="3"/>
        </w:numPr>
      </w:pPr>
      <w:bookmarkStart w:id="34" w:name="_Toc511681026"/>
      <w:r>
        <w:t xml:space="preserve">SCR 14893 </w:t>
      </w:r>
      <w:r w:rsidRPr="00EF3985">
        <w:t>Performance round 2</w:t>
      </w:r>
      <w:bookmarkEnd w:id="34"/>
    </w:p>
    <w:p w:rsidR="00F765BC" w:rsidRPr="004F5C38" w:rsidRDefault="00F765BC" w:rsidP="00F765B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F765BC" w:rsidTr="004B3EB3">
        <w:trPr>
          <w:tblHeader/>
        </w:trPr>
        <w:tc>
          <w:tcPr>
            <w:tcW w:w="2549" w:type="dxa"/>
            <w:shd w:val="solid" w:color="auto" w:fill="000000"/>
          </w:tcPr>
          <w:p w:rsidR="00F765BC" w:rsidRDefault="00F765BC" w:rsidP="004B3EB3">
            <w:r>
              <w:t>Item</w:t>
            </w:r>
          </w:p>
        </w:tc>
        <w:tc>
          <w:tcPr>
            <w:tcW w:w="10455" w:type="dxa"/>
            <w:shd w:val="solid" w:color="auto" w:fill="000000"/>
          </w:tcPr>
          <w:p w:rsidR="00F765BC" w:rsidRDefault="00F765BC" w:rsidP="004B3EB3">
            <w:r>
              <w:t>Description</w:t>
            </w:r>
          </w:p>
        </w:tc>
      </w:tr>
      <w:tr w:rsidR="00F765BC" w:rsidTr="004B3EB3">
        <w:tc>
          <w:tcPr>
            <w:tcW w:w="2549" w:type="dxa"/>
          </w:tcPr>
          <w:p w:rsidR="00F765BC" w:rsidRDefault="00F765BC" w:rsidP="004B3EB3">
            <w:r>
              <w:t>Change Type</w:t>
            </w:r>
          </w:p>
        </w:tc>
        <w:tc>
          <w:tcPr>
            <w:tcW w:w="10455" w:type="dxa"/>
          </w:tcPr>
          <w:p w:rsidR="00F765BC" w:rsidRDefault="00F765BC" w:rsidP="004B3EB3">
            <w:r>
              <w:t>Change</w:t>
            </w:r>
          </w:p>
        </w:tc>
      </w:tr>
      <w:tr w:rsidR="00F765BC" w:rsidTr="004B3EB3">
        <w:tc>
          <w:tcPr>
            <w:tcW w:w="2549" w:type="dxa"/>
          </w:tcPr>
          <w:p w:rsidR="00F765BC" w:rsidRDefault="00F765BC" w:rsidP="004B3EB3">
            <w:r>
              <w:t>Change Description</w:t>
            </w:r>
          </w:p>
        </w:tc>
        <w:tc>
          <w:tcPr>
            <w:tcW w:w="10455" w:type="dxa"/>
          </w:tcPr>
          <w:p w:rsidR="00F765BC" w:rsidRDefault="00F765BC" w:rsidP="004B3EB3">
            <w:r>
              <w:rPr>
                <w:rStyle w:val="f2027"/>
              </w:rPr>
              <w:t>Updates to the historical dashboard and export procedures and their supporting filters for performance round 2.</w:t>
            </w:r>
          </w:p>
        </w:tc>
      </w:tr>
      <w:tr w:rsidR="00F765BC" w:rsidTr="004B3EB3">
        <w:trPr>
          <w:trHeight w:val="332"/>
        </w:trPr>
        <w:tc>
          <w:tcPr>
            <w:tcW w:w="2549" w:type="dxa"/>
          </w:tcPr>
          <w:p w:rsidR="00F765BC" w:rsidRDefault="00F765BC" w:rsidP="004B3EB3">
            <w:r>
              <w:t>Test Environment</w:t>
            </w:r>
          </w:p>
        </w:tc>
        <w:tc>
          <w:tcPr>
            <w:tcW w:w="10455" w:type="dxa"/>
          </w:tcPr>
          <w:p w:rsidR="00F765BC" w:rsidRDefault="00F765BC" w:rsidP="004B3EB3">
            <w:proofErr w:type="spellStart"/>
            <w:r>
              <w:t>eCoaching_Dev</w:t>
            </w:r>
            <w:proofErr w:type="spellEnd"/>
            <w:r>
              <w:t xml:space="preserve"> database on vrivfssdbt02\scord01,1437 and </w:t>
            </w:r>
            <w:r w:rsidRPr="00F765BC">
              <w:t>https://f3420-mpmd01.vangent.local/coach3/default.aspx</w:t>
            </w:r>
          </w:p>
        </w:tc>
      </w:tr>
      <w:tr w:rsidR="00F765BC" w:rsidTr="004B3EB3">
        <w:tc>
          <w:tcPr>
            <w:tcW w:w="2549" w:type="dxa"/>
          </w:tcPr>
          <w:p w:rsidR="00F765BC" w:rsidRDefault="00F765BC" w:rsidP="004B3EB3">
            <w:r>
              <w:t>Code Modules created/updated</w:t>
            </w:r>
          </w:p>
        </w:tc>
        <w:tc>
          <w:tcPr>
            <w:tcW w:w="10455" w:type="dxa"/>
          </w:tcPr>
          <w:p w:rsidR="00F765BC" w:rsidRPr="009E63B5" w:rsidRDefault="00F765BC" w:rsidP="00F765BC">
            <w:pPr>
              <w:rPr>
                <w:rFonts w:ascii="Courier New" w:hAnsi="Courier New" w:cs="Courier New"/>
                <w:noProof/>
                <w:color w:val="FF0000"/>
              </w:rPr>
            </w:pPr>
            <w:r w:rsidRPr="009E63B5">
              <w:rPr>
                <w:rFonts w:ascii="Courier New" w:hAnsi="Courier New" w:cs="Courier New"/>
                <w:noProof/>
                <w:color w:val="FF0000"/>
              </w:rPr>
              <w:t>1. 6 new functions for Coaching Reasons concatenation</w:t>
            </w:r>
            <w:r w:rsidR="009E63B5" w:rsidRPr="009E63B5">
              <w:rPr>
                <w:rFonts w:ascii="Courier New" w:hAnsi="Courier New" w:cs="Courier New"/>
                <w:noProof/>
                <w:color w:val="FF0000"/>
              </w:rPr>
              <w:t xml:space="preserve"> (Unit test cases in CCO_eCoaching_Functions_DB_UTD.docx)</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2. sp_SelectFrom_Coaching_Log_HistoricalSUP</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3. sp_SelectFrom_Coaching_Log_HistoricalSUP_Count</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4. sp_Select_Sites_For_Dashboard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5. sp_SelectFrom_Coaching_LogDistinctCSRCompleted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6. sp_SelectFrom_Coaching_LogDistinctSUPCompleted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7. sp_SelectFrom_Coaching_LogDistinctMGRCompleted</w:t>
            </w:r>
          </w:p>
          <w:p w:rsidR="00F765BC" w:rsidRPr="00F765BC" w:rsidRDefault="00F765BC" w:rsidP="00F765BC">
            <w:pPr>
              <w:rPr>
                <w:rFonts w:ascii="Courier New" w:hAnsi="Courier New" w:cs="Courier New"/>
                <w:noProof/>
                <w:color w:val="0000FF"/>
              </w:rPr>
            </w:pPr>
            <w:r w:rsidRPr="00F765BC">
              <w:rPr>
                <w:rFonts w:ascii="Courier New" w:hAnsi="Courier New" w:cs="Courier New"/>
                <w:noProof/>
                <w:color w:val="0000FF"/>
              </w:rPr>
              <w:t>8. sp_SelectFrom_Coaching_LogDistinctSubmitterCompleted2</w:t>
            </w:r>
          </w:p>
          <w:p w:rsidR="00F765BC" w:rsidRDefault="009E63B5" w:rsidP="009E63B5">
            <w:r>
              <w:rPr>
                <w:rFonts w:ascii="Courier New" w:hAnsi="Courier New" w:cs="Courier New"/>
                <w:noProof/>
                <w:color w:val="0000FF"/>
              </w:rPr>
              <w:t>9</w:t>
            </w:r>
            <w:r w:rsidR="00F765BC" w:rsidRPr="00F765BC">
              <w:rPr>
                <w:rFonts w:ascii="Courier New" w:hAnsi="Courier New" w:cs="Courier New"/>
                <w:noProof/>
                <w:color w:val="0000FF"/>
              </w:rPr>
              <w:t>. sp_SelectFrom_Coaching_Log_Historical_Export</w:t>
            </w:r>
          </w:p>
        </w:tc>
      </w:tr>
      <w:tr w:rsidR="00F765BC" w:rsidTr="004B3EB3">
        <w:tc>
          <w:tcPr>
            <w:tcW w:w="2549" w:type="dxa"/>
          </w:tcPr>
          <w:p w:rsidR="00F765BC" w:rsidRDefault="00F765BC" w:rsidP="004B3EB3">
            <w:r>
              <w:t>Code doc</w:t>
            </w:r>
          </w:p>
        </w:tc>
        <w:tc>
          <w:tcPr>
            <w:tcW w:w="10455" w:type="dxa"/>
          </w:tcPr>
          <w:p w:rsidR="00F765BC" w:rsidRDefault="00F765BC" w:rsidP="004B3EB3">
            <w:proofErr w:type="spellStart"/>
            <w:r w:rsidRPr="006A02FC">
              <w:t>CCO_eCoaching_Log_Create.sql</w:t>
            </w:r>
            <w:proofErr w:type="spellEnd"/>
            <w:r>
              <w:t xml:space="preserve"> and </w:t>
            </w:r>
            <w:proofErr w:type="spellStart"/>
            <w:r w:rsidRPr="00F765BC">
              <w:t>CCO_eCoaching_Functions.sql</w:t>
            </w:r>
            <w:proofErr w:type="spellEnd"/>
          </w:p>
        </w:tc>
      </w:tr>
      <w:tr w:rsidR="00F765BC" w:rsidTr="004B3EB3">
        <w:tc>
          <w:tcPr>
            <w:tcW w:w="2549" w:type="dxa"/>
          </w:tcPr>
          <w:p w:rsidR="00F765BC" w:rsidRDefault="00F765BC" w:rsidP="004B3EB3">
            <w:r>
              <w:t>Notes</w:t>
            </w:r>
          </w:p>
        </w:tc>
        <w:tc>
          <w:tcPr>
            <w:tcW w:w="10455" w:type="dxa"/>
          </w:tcPr>
          <w:p w:rsidR="00F765BC" w:rsidRDefault="00F765BC" w:rsidP="004B3EB3">
            <w:proofErr w:type="spellStart"/>
            <w:r>
              <w:t>Exceuting</w:t>
            </w:r>
            <w:proofErr w:type="spellEnd"/>
            <w:r>
              <w:t xml:space="preserve"> </w:t>
            </w:r>
            <w:proofErr w:type="spellStart"/>
            <w:r>
              <w:t>sp</w:t>
            </w:r>
            <w:proofErr w:type="spellEnd"/>
            <w:r>
              <w:t xml:space="preserve"> in db to make sure records are returning correctly. </w:t>
            </w:r>
          </w:p>
          <w:p w:rsidR="00F765BC" w:rsidRDefault="00F765BC" w:rsidP="004B3EB3">
            <w:r>
              <w:t>Next compare the results in backend with UI.</w:t>
            </w:r>
          </w:p>
          <w:p w:rsidR="00F765BC" w:rsidRPr="00871F07" w:rsidRDefault="00F765BC" w:rsidP="004B3EB3"/>
        </w:tc>
      </w:tr>
    </w:tbl>
    <w:p w:rsidR="00F765BC" w:rsidRPr="00871F07" w:rsidRDefault="00F765BC" w:rsidP="00F765B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F765BC" w:rsidRPr="00FF5201" w:rsidTr="004B3EB3">
        <w:trPr>
          <w:cantSplit/>
          <w:tblHeader/>
        </w:trPr>
        <w:tc>
          <w:tcPr>
            <w:tcW w:w="900" w:type="dxa"/>
            <w:shd w:val="clear" w:color="auto" w:fill="A6A6A6"/>
          </w:tcPr>
          <w:p w:rsidR="00F765BC" w:rsidRPr="00FF5201" w:rsidRDefault="00F765BC" w:rsidP="004B3EB3">
            <w:pPr>
              <w:rPr>
                <w:i/>
              </w:rPr>
            </w:pPr>
            <w:r w:rsidRPr="00FF5201">
              <w:t>TEST#</w:t>
            </w:r>
          </w:p>
        </w:tc>
        <w:tc>
          <w:tcPr>
            <w:tcW w:w="3960" w:type="dxa"/>
            <w:shd w:val="clear" w:color="auto" w:fill="A6A6A6"/>
          </w:tcPr>
          <w:p w:rsidR="00F765BC" w:rsidRPr="00FF5201" w:rsidRDefault="00F765BC" w:rsidP="004B3EB3">
            <w:pPr>
              <w:rPr>
                <w:i/>
              </w:rPr>
            </w:pPr>
            <w:r w:rsidRPr="00FF5201">
              <w:t>ACTION</w:t>
            </w:r>
          </w:p>
        </w:tc>
        <w:tc>
          <w:tcPr>
            <w:tcW w:w="4500" w:type="dxa"/>
            <w:shd w:val="clear" w:color="auto" w:fill="A6A6A6"/>
          </w:tcPr>
          <w:p w:rsidR="00F765BC" w:rsidRPr="00FF5201" w:rsidRDefault="00F765BC" w:rsidP="004B3EB3">
            <w:pPr>
              <w:rPr>
                <w:i/>
              </w:rPr>
            </w:pPr>
            <w:r w:rsidRPr="00FF5201">
              <w:t xml:space="preserve">EXPECTED RESULTS </w:t>
            </w:r>
          </w:p>
        </w:tc>
        <w:tc>
          <w:tcPr>
            <w:tcW w:w="1260" w:type="dxa"/>
            <w:shd w:val="clear" w:color="auto" w:fill="A6A6A6"/>
          </w:tcPr>
          <w:p w:rsidR="00F765BC" w:rsidRPr="00FF5201" w:rsidRDefault="00F765BC" w:rsidP="004B3EB3">
            <w:pPr>
              <w:rPr>
                <w:i/>
              </w:rPr>
            </w:pPr>
            <w:r w:rsidRPr="00FF5201">
              <w:t>RESULTS</w:t>
            </w:r>
          </w:p>
          <w:p w:rsidR="00F765BC" w:rsidRPr="00FF5201" w:rsidRDefault="00F765BC" w:rsidP="004B3EB3">
            <w:pPr>
              <w:rPr>
                <w:i/>
              </w:rPr>
            </w:pPr>
            <w:r w:rsidRPr="00FF5201">
              <w:t>P/F/I</w:t>
            </w:r>
          </w:p>
        </w:tc>
        <w:tc>
          <w:tcPr>
            <w:tcW w:w="2880" w:type="dxa"/>
            <w:shd w:val="clear" w:color="auto" w:fill="A6A6A6"/>
          </w:tcPr>
          <w:p w:rsidR="00F765BC" w:rsidRPr="00FF5201" w:rsidRDefault="00F765BC" w:rsidP="004B3EB3">
            <w:pPr>
              <w:rPr>
                <w:i/>
              </w:rPr>
            </w:pPr>
            <w:r w:rsidRPr="00FF5201">
              <w:t>COMMENTS</w:t>
            </w:r>
          </w:p>
        </w:tc>
      </w:tr>
      <w:tr w:rsidR="00F765BC" w:rsidRPr="00CC0C59" w:rsidTr="004B3EB3">
        <w:trPr>
          <w:cantSplit/>
        </w:trPr>
        <w:tc>
          <w:tcPr>
            <w:tcW w:w="900" w:type="dxa"/>
          </w:tcPr>
          <w:p w:rsidR="00F765BC" w:rsidRPr="00FF5201" w:rsidRDefault="00795AC4" w:rsidP="004B3EB3">
            <w:pPr>
              <w:rPr>
                <w:i/>
              </w:rPr>
            </w:pPr>
            <w:r>
              <w:rPr>
                <w:rFonts w:asciiTheme="minorHAnsi" w:hAnsiTheme="minorHAnsi"/>
                <w:bCs/>
              </w:rPr>
              <w:lastRenderedPageBreak/>
              <w:t>4.1</w:t>
            </w:r>
            <w:r w:rsidR="0055316C">
              <w:rPr>
                <w:rFonts w:asciiTheme="minorHAnsi" w:hAnsiTheme="minorHAnsi"/>
                <w:bCs/>
              </w:rPr>
              <w:t>.1</w:t>
            </w:r>
          </w:p>
        </w:tc>
        <w:tc>
          <w:tcPr>
            <w:tcW w:w="3960" w:type="dxa"/>
          </w:tcPr>
          <w:p w:rsidR="00F765BC" w:rsidRDefault="00F765BC" w:rsidP="00F765BC">
            <w:pPr>
              <w:overflowPunct/>
              <w:textAlignment w:val="auto"/>
              <w:rPr>
                <w:rFonts w:ascii="Courier New" w:hAnsi="Courier New" w:cs="Courier New"/>
                <w:noProof/>
              </w:rPr>
            </w:pP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N'strFormID'</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rPr>
                <w:rFonts w:ascii="Courier New" w:hAnsi="Courier New" w:cs="Courier New"/>
                <w:noProof/>
              </w:rPr>
            </w:pPr>
            <w:r>
              <w:rPr>
                <w:rFonts w:ascii="Courier New" w:hAnsi="Courier New" w:cs="Courier New"/>
                <w:noProof/>
                <w:color w:val="0000FF"/>
              </w:rPr>
              <w:t>GO</w:t>
            </w:r>
          </w:p>
          <w:p w:rsidR="00F765BC" w:rsidRDefault="00F765BC" w:rsidP="004B3EB3">
            <w:pPr>
              <w:rPr>
                <w:rFonts w:ascii="Courier New" w:hAnsi="Courier New" w:cs="Courier New"/>
                <w:noProof/>
              </w:rPr>
            </w:pPr>
          </w:p>
          <w:p w:rsidR="00F765BC" w:rsidRDefault="00F765BC" w:rsidP="004B3EB3">
            <w:pPr>
              <w:overflowPunct/>
              <w:textAlignment w:val="auto"/>
              <w:rPr>
                <w:rFonts w:ascii="Courier New" w:hAnsi="Courier New" w:cs="Courier New"/>
                <w:noProof/>
                <w:color w:val="008000"/>
              </w:rPr>
            </w:pPr>
          </w:p>
          <w:p w:rsidR="00F765BC" w:rsidRDefault="00F765BC" w:rsidP="004B3EB3">
            <w:pPr>
              <w:overflowPunct/>
              <w:textAlignment w:val="auto"/>
              <w:rPr>
                <w:rFonts w:ascii="Courier New" w:hAnsi="Courier New" w:cs="Courier New"/>
                <w:noProof/>
                <w:color w:val="008000"/>
              </w:rPr>
            </w:pPr>
            <w:r>
              <w:rPr>
                <w:rFonts w:ascii="Courier New" w:hAnsi="Courier New" w:cs="Courier New"/>
                <w:noProof/>
              </w:rPr>
              <w:t xml:space="preserve"> </w:t>
            </w:r>
          </w:p>
          <w:p w:rsidR="00F765BC" w:rsidRPr="0057471C" w:rsidRDefault="00F765BC" w:rsidP="004B3EB3">
            <w:pPr>
              <w:rPr>
                <w:rFonts w:asciiTheme="minorHAnsi" w:hAnsiTheme="minorHAnsi"/>
                <w:bCs/>
              </w:rPr>
            </w:pPr>
          </w:p>
        </w:tc>
        <w:tc>
          <w:tcPr>
            <w:tcW w:w="4500" w:type="dxa"/>
          </w:tcPr>
          <w:p w:rsidR="00F765BC" w:rsidRPr="00202208" w:rsidRDefault="00F765BC" w:rsidP="004B3EB3">
            <w:pPr>
              <w:rPr>
                <w:rFonts w:asciiTheme="minorHAnsi" w:hAnsiTheme="minorHAnsi"/>
                <w:bCs/>
              </w:rPr>
            </w:pPr>
            <w:r>
              <w:rPr>
                <w:rFonts w:asciiTheme="minorHAnsi" w:hAnsiTheme="minorHAnsi"/>
                <w:bCs/>
              </w:rPr>
              <w:t xml:space="preserve">9 logs returned sorted by </w:t>
            </w:r>
            <w:proofErr w:type="spellStart"/>
            <w:r>
              <w:rPr>
                <w:rFonts w:asciiTheme="minorHAnsi" w:hAnsiTheme="minorHAnsi"/>
                <w:bCs/>
              </w:rPr>
              <w:t>FormName</w:t>
            </w:r>
            <w:proofErr w:type="spellEnd"/>
            <w:r>
              <w:rPr>
                <w:rFonts w:asciiTheme="minorHAnsi" w:hAnsiTheme="minorHAnsi"/>
                <w:bCs/>
              </w:rPr>
              <w:t xml:space="preserve"> </w:t>
            </w:r>
            <w:proofErr w:type="spellStart"/>
            <w:r>
              <w:rPr>
                <w:rFonts w:asciiTheme="minorHAnsi" w:hAnsiTheme="minorHAnsi"/>
                <w:bCs/>
              </w:rPr>
              <w:t>asc</w:t>
            </w:r>
            <w:proofErr w:type="spellEnd"/>
          </w:p>
        </w:tc>
        <w:tc>
          <w:tcPr>
            <w:tcW w:w="1260" w:type="dxa"/>
          </w:tcPr>
          <w:p w:rsidR="00F765BC" w:rsidRPr="00202208" w:rsidRDefault="00F765BC" w:rsidP="004B3EB3">
            <w:pPr>
              <w:rPr>
                <w:rFonts w:asciiTheme="minorHAnsi" w:hAnsiTheme="minorHAnsi"/>
                <w:bCs/>
              </w:rPr>
            </w:pPr>
            <w:r w:rsidRPr="00202208">
              <w:rPr>
                <w:rFonts w:asciiTheme="minorHAnsi" w:hAnsiTheme="minorHAnsi"/>
                <w:bCs/>
              </w:rPr>
              <w:t>P</w:t>
            </w:r>
          </w:p>
        </w:tc>
        <w:tc>
          <w:tcPr>
            <w:tcW w:w="2880" w:type="dxa"/>
          </w:tcPr>
          <w:p w:rsidR="00F765BC" w:rsidRDefault="00CC0C59" w:rsidP="00CC0C59">
            <w:pPr>
              <w:rPr>
                <w:rFonts w:asciiTheme="minorHAnsi" w:hAnsiTheme="minorHAnsi"/>
                <w:bCs/>
              </w:rPr>
            </w:pPr>
            <w:r>
              <w:rPr>
                <w:rFonts w:asciiTheme="minorHAnsi" w:hAnsiTheme="minorHAnsi"/>
                <w:bCs/>
              </w:rPr>
              <w:t>Tested same filter conditions in UI.</w:t>
            </w:r>
          </w:p>
          <w:p w:rsidR="00CC0C59" w:rsidRDefault="00875BD1" w:rsidP="00CC0C59">
            <w:pPr>
              <w:rPr>
                <w:rFonts w:asciiTheme="minorHAnsi" w:hAnsiTheme="minorHAnsi"/>
                <w:bCs/>
              </w:rPr>
            </w:pPr>
            <w:r>
              <w:rPr>
                <w:rFonts w:asciiTheme="minorHAnsi" w:hAnsiTheme="minorHAnsi"/>
                <w:bCs/>
              </w:rPr>
              <w:t>Specific site = phoenix</w:t>
            </w:r>
          </w:p>
          <w:p w:rsidR="00875BD1" w:rsidRPr="00CC0C59" w:rsidRDefault="00875BD1" w:rsidP="00CC0C59">
            <w:pPr>
              <w:rPr>
                <w:rFonts w:asciiTheme="minorHAnsi" w:hAnsiTheme="minorHAnsi"/>
                <w:bCs/>
              </w:rPr>
            </w:pPr>
          </w:p>
        </w:tc>
      </w:tr>
      <w:tr w:rsidR="00F765BC" w:rsidRPr="00FF5201" w:rsidTr="004B3EB3">
        <w:trPr>
          <w:cantSplit/>
        </w:trPr>
        <w:tc>
          <w:tcPr>
            <w:tcW w:w="900" w:type="dxa"/>
          </w:tcPr>
          <w:p w:rsidR="00F765BC" w:rsidRPr="00FF5201" w:rsidRDefault="00F765BC" w:rsidP="004B3EB3">
            <w:pPr>
              <w:rPr>
                <w:i/>
              </w:rPr>
            </w:pPr>
          </w:p>
        </w:tc>
        <w:tc>
          <w:tcPr>
            <w:tcW w:w="3960" w:type="dxa"/>
          </w:tcPr>
          <w:p w:rsidR="00F765BC" w:rsidRDefault="00F765BC" w:rsidP="004B3EB3">
            <w:pPr>
              <w:overflowPunct/>
              <w:textAlignment w:val="auto"/>
              <w:rPr>
                <w:rFonts w:asciiTheme="minorHAnsi" w:hAnsiTheme="minorHAnsi"/>
                <w:bCs/>
              </w:rPr>
            </w:pPr>
          </w:p>
        </w:tc>
        <w:tc>
          <w:tcPr>
            <w:tcW w:w="4500" w:type="dxa"/>
          </w:tcPr>
          <w:p w:rsidR="00F765BC" w:rsidRPr="00202208" w:rsidRDefault="00F765BC" w:rsidP="004B3EB3">
            <w:pPr>
              <w:rPr>
                <w:rFonts w:asciiTheme="minorHAnsi" w:hAnsiTheme="minorHAnsi"/>
                <w:bCs/>
              </w:rPr>
            </w:pPr>
          </w:p>
        </w:tc>
        <w:tc>
          <w:tcPr>
            <w:tcW w:w="1260" w:type="dxa"/>
          </w:tcPr>
          <w:p w:rsidR="00F765BC" w:rsidRPr="00202208"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F5201" w:rsidRDefault="00795AC4" w:rsidP="004B3EB3">
            <w:pPr>
              <w:rPr>
                <w:i/>
              </w:rPr>
            </w:pPr>
            <w:r>
              <w:rPr>
                <w:rFonts w:asciiTheme="minorHAnsi" w:hAnsiTheme="minorHAnsi"/>
                <w:bCs/>
              </w:rPr>
              <w:lastRenderedPageBreak/>
              <w:t>4.</w:t>
            </w:r>
            <w:r w:rsidR="0055316C">
              <w:rPr>
                <w:rFonts w:asciiTheme="minorHAnsi" w:hAnsiTheme="minorHAnsi"/>
                <w:bCs/>
              </w:rPr>
              <w:t>1.</w:t>
            </w:r>
            <w:r>
              <w:rPr>
                <w:rFonts w:asciiTheme="minorHAnsi" w:hAnsiTheme="minorHAnsi"/>
                <w:bCs/>
              </w:rPr>
              <w:t>2</w:t>
            </w:r>
            <w:r w:rsidR="00F765BC">
              <w:rPr>
                <w:i/>
              </w:rPr>
              <w:t xml:space="preserve"> </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F765BC" w:rsidRPr="00202208" w:rsidRDefault="00F765BC" w:rsidP="00F765BC">
            <w:pPr>
              <w:rPr>
                <w:rFonts w:asciiTheme="minorHAnsi" w:hAnsiTheme="minorHAnsi"/>
                <w:bCs/>
              </w:rPr>
            </w:pPr>
            <w:r>
              <w:rPr>
                <w:rFonts w:asciiTheme="minorHAnsi" w:hAnsiTheme="minorHAnsi"/>
                <w:bCs/>
              </w:rPr>
              <w:t xml:space="preserve">9 logs returned sorted by CSR Name in </w:t>
            </w:r>
            <w:proofErr w:type="spellStart"/>
            <w:r>
              <w:rPr>
                <w:rFonts w:asciiTheme="minorHAnsi" w:hAnsiTheme="minorHAnsi"/>
                <w:bCs/>
              </w:rPr>
              <w:t>desc</w:t>
            </w:r>
            <w:proofErr w:type="spellEnd"/>
          </w:p>
        </w:tc>
        <w:tc>
          <w:tcPr>
            <w:tcW w:w="1260" w:type="dxa"/>
          </w:tcPr>
          <w:p w:rsidR="00F765BC" w:rsidRPr="00202208"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3</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 xml:space="preserve">Only 5 logs returned sorted by </w:t>
            </w:r>
            <w:proofErr w:type="spellStart"/>
            <w:r>
              <w:rPr>
                <w:rFonts w:asciiTheme="minorHAnsi" w:hAnsiTheme="minorHAnsi"/>
                <w:bCs/>
              </w:rPr>
              <w:t>csr</w:t>
            </w:r>
            <w:proofErr w:type="spellEnd"/>
            <w:r>
              <w:rPr>
                <w:rFonts w:asciiTheme="minorHAnsi" w:hAnsiTheme="minorHAnsi"/>
                <w:bCs/>
              </w:rPr>
              <w:t xml:space="preserve"> name in </w:t>
            </w:r>
            <w:proofErr w:type="spellStart"/>
            <w:r>
              <w:rPr>
                <w:rFonts w:asciiTheme="minorHAnsi" w:hAnsiTheme="minorHAnsi"/>
                <w:bCs/>
              </w:rPr>
              <w:t>asc</w:t>
            </w:r>
            <w:proofErr w:type="spellEnd"/>
          </w:p>
        </w:tc>
        <w:tc>
          <w:tcPr>
            <w:tcW w:w="1260" w:type="dxa"/>
          </w:tcPr>
          <w:p w:rsidR="00F765BC" w:rsidRDefault="00F765BC" w:rsidP="004B3EB3">
            <w:pPr>
              <w:rPr>
                <w:rFonts w:asciiTheme="minorHAnsi" w:hAnsiTheme="minorHAnsi"/>
                <w:bCs/>
              </w:rPr>
            </w:pPr>
            <w:r>
              <w:rPr>
                <w:rFonts w:asciiTheme="minorHAnsi" w:hAnsiTheme="minorHAnsi"/>
                <w:bCs/>
              </w:rPr>
              <w:t>P</w:t>
            </w: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F765BC" w:rsidRDefault="00F765BC" w:rsidP="004B3EB3">
            <w:pPr>
              <w:rPr>
                <w:rFonts w:asciiTheme="minorHAnsi" w:hAnsiTheme="minorHAnsi"/>
                <w:bCs/>
              </w:rPr>
            </w:pPr>
          </w:p>
        </w:tc>
        <w:tc>
          <w:tcPr>
            <w:tcW w:w="3960" w:type="dxa"/>
          </w:tcPr>
          <w:p w:rsidR="00F765BC" w:rsidRDefault="00F765BC" w:rsidP="00F765BC">
            <w:pPr>
              <w:overflowPunct/>
              <w:textAlignment w:val="auto"/>
              <w:rPr>
                <w:rFonts w:ascii="Courier New" w:hAnsi="Courier New" w:cs="Courier New"/>
                <w:noProof/>
                <w:color w:val="0000FF"/>
              </w:rPr>
            </w:pPr>
          </w:p>
        </w:tc>
        <w:tc>
          <w:tcPr>
            <w:tcW w:w="4500" w:type="dxa"/>
          </w:tcPr>
          <w:p w:rsidR="00F765BC" w:rsidRDefault="00F765BC" w:rsidP="00F765BC">
            <w:pPr>
              <w:rPr>
                <w:rFonts w:asciiTheme="minorHAnsi" w:hAnsiTheme="minorHAnsi"/>
                <w:bCs/>
              </w:rPr>
            </w:pPr>
          </w:p>
        </w:tc>
        <w:tc>
          <w:tcPr>
            <w:tcW w:w="1260" w:type="dxa"/>
          </w:tcPr>
          <w:p w:rsidR="00F765BC" w:rsidRDefault="00F765BC" w:rsidP="004B3EB3">
            <w:pPr>
              <w:rPr>
                <w:rFonts w:asciiTheme="minorHAnsi" w:hAnsiTheme="minorHAnsi"/>
                <w:bCs/>
              </w:rPr>
            </w:pPr>
          </w:p>
        </w:tc>
        <w:tc>
          <w:tcPr>
            <w:tcW w:w="2880" w:type="dxa"/>
          </w:tcPr>
          <w:p w:rsidR="00F765BC" w:rsidRPr="00FF5201" w:rsidRDefault="00F765BC" w:rsidP="004B3EB3">
            <w:pPr>
              <w:rPr>
                <w:i/>
              </w:rPr>
            </w:pPr>
          </w:p>
        </w:tc>
      </w:tr>
      <w:tr w:rsidR="00F765BC" w:rsidRPr="00FF5201" w:rsidTr="004B3EB3">
        <w:trPr>
          <w:cantSplit/>
        </w:trPr>
        <w:tc>
          <w:tcPr>
            <w:tcW w:w="900" w:type="dxa"/>
          </w:tcPr>
          <w:p w:rsidR="00F765BC" w:rsidRPr="00795AC4" w:rsidRDefault="00795AC4" w:rsidP="0055316C">
            <w:pPr>
              <w:rPr>
                <w:bCs/>
              </w:rPr>
            </w:pPr>
            <w:r>
              <w:rPr>
                <w:bCs/>
              </w:rPr>
              <w:lastRenderedPageBreak/>
              <w:t>4.</w:t>
            </w:r>
            <w:r w:rsidR="0055316C">
              <w:rPr>
                <w:bCs/>
              </w:rPr>
              <w:t>1.</w:t>
            </w:r>
            <w:r>
              <w:rPr>
                <w:bCs/>
              </w:rPr>
              <w:t>4</w:t>
            </w:r>
          </w:p>
        </w:tc>
        <w:tc>
          <w:tcPr>
            <w:tcW w:w="3960" w:type="dxa"/>
          </w:tcPr>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N'400528'</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N'05/31/2015'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5</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3</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F765BC" w:rsidRDefault="00F765BC" w:rsidP="00F765BC">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F765BC" w:rsidRDefault="00F765BC" w:rsidP="00F765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F765BC" w:rsidP="00F765B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F765BC" w:rsidP="00F765BC">
            <w:pPr>
              <w:rPr>
                <w:rFonts w:asciiTheme="minorHAnsi" w:hAnsiTheme="minorHAnsi"/>
                <w:bCs/>
              </w:rPr>
            </w:pPr>
            <w:r>
              <w:rPr>
                <w:rFonts w:asciiTheme="minorHAnsi" w:hAnsiTheme="minorHAnsi"/>
                <w:bCs/>
              </w:rPr>
              <w:t xml:space="preserve">First 2 logs rolled from previous test, since </w:t>
            </w:r>
            <w:proofErr w:type="spellStart"/>
            <w:r>
              <w:rPr>
                <w:rFonts w:asciiTheme="minorHAnsi" w:hAnsiTheme="minorHAnsi"/>
                <w:bCs/>
              </w:rPr>
              <w:t>startrowindex</w:t>
            </w:r>
            <w:proofErr w:type="spellEnd"/>
            <w:r>
              <w:rPr>
                <w:rFonts w:asciiTheme="minorHAnsi" w:hAnsiTheme="minorHAnsi"/>
                <w:bCs/>
              </w:rPr>
              <w:t xml:space="preserve"> is now 3.</w:t>
            </w:r>
          </w:p>
          <w:p w:rsidR="00F765BC" w:rsidRDefault="00F765BC" w:rsidP="00F765BC">
            <w:pPr>
              <w:rPr>
                <w:rFonts w:asciiTheme="minorHAnsi" w:hAnsiTheme="minorHAnsi"/>
                <w:bCs/>
              </w:rPr>
            </w:pPr>
            <w:r>
              <w:rPr>
                <w:rFonts w:asciiTheme="minorHAnsi" w:hAnsiTheme="minorHAnsi"/>
                <w:bCs/>
              </w:rPr>
              <w:t xml:space="preserve">Next 5 logs returned sorted by </w:t>
            </w:r>
            <w:proofErr w:type="spellStart"/>
            <w:r>
              <w:rPr>
                <w:rFonts w:asciiTheme="minorHAnsi" w:hAnsiTheme="minorHAnsi"/>
                <w:bCs/>
              </w:rPr>
              <w:t>csr</w:t>
            </w:r>
            <w:proofErr w:type="spellEnd"/>
            <w:r>
              <w:rPr>
                <w:rFonts w:asciiTheme="minorHAnsi" w:hAnsiTheme="minorHAnsi"/>
                <w:bCs/>
              </w:rPr>
              <w:t xml:space="preserve"> name in </w:t>
            </w:r>
            <w:proofErr w:type="spellStart"/>
            <w:r>
              <w:rPr>
                <w:rFonts w:asciiTheme="minorHAnsi" w:hAnsiTheme="minorHAnsi"/>
                <w:bCs/>
              </w:rPr>
              <w:t>asc</w:t>
            </w:r>
            <w:proofErr w:type="spellEnd"/>
          </w:p>
          <w:p w:rsidR="00795AC4" w:rsidRDefault="00795AC4" w:rsidP="00F765BC">
            <w:pPr>
              <w:rPr>
                <w:rFonts w:asciiTheme="minorHAnsi" w:hAnsiTheme="minorHAnsi"/>
                <w:bCs/>
              </w:rPr>
            </w:pPr>
            <w:r>
              <w:rPr>
                <w:rFonts w:asciiTheme="minorHAnsi" w:hAnsiTheme="minorHAnsi"/>
                <w:bCs/>
              </w:rPr>
              <w:t>And page size is 5.</w:t>
            </w:r>
          </w:p>
        </w:tc>
        <w:tc>
          <w:tcPr>
            <w:tcW w:w="1260" w:type="dxa"/>
          </w:tcPr>
          <w:p w:rsidR="00F765BC" w:rsidRDefault="00F765BC" w:rsidP="004B3EB3">
            <w:pPr>
              <w:rPr>
                <w:rFonts w:asciiTheme="minorHAnsi" w:hAnsiTheme="minorHAnsi"/>
                <w:bCs/>
              </w:rPr>
            </w:pP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5</w:t>
            </w:r>
            <w:r w:rsidR="005F6856">
              <w:rPr>
                <w:rFonts w:asciiTheme="minorHAnsi" w:hAnsiTheme="minorHAnsi"/>
                <w:bCs/>
              </w:rPr>
              <w:t>.</w:t>
            </w:r>
          </w:p>
        </w:tc>
        <w:tc>
          <w:tcPr>
            <w:tcW w:w="3960" w:type="dxa"/>
          </w:tcPr>
          <w:p w:rsidR="005F6856" w:rsidRDefault="005F6856" w:rsidP="005F685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N'91299'</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N'2014-10-01'</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N'2015-03-28'</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N'WACS40'</w:t>
            </w:r>
            <w:r>
              <w:rPr>
                <w:rFonts w:ascii="Courier New" w:hAnsi="Courier New" w:cs="Courier New"/>
                <w:noProof/>
                <w:color w:val="808080"/>
              </w:rPr>
              <w:t>,</w:t>
            </w:r>
          </w:p>
          <w:p w:rsidR="005F6856" w:rsidRDefault="005F6856" w:rsidP="005F6856">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5F6856" w:rsidRDefault="005F6856" w:rsidP="005F6856">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5F6856" w:rsidRDefault="005F6856" w:rsidP="005F6856">
            <w:pPr>
              <w:overflowPunct/>
              <w:textAlignment w:val="auto"/>
              <w:rPr>
                <w:rFonts w:ascii="Courier New" w:hAnsi="Courier New" w:cs="Courier New"/>
                <w:noProof/>
                <w:color w:val="008000"/>
              </w:rPr>
            </w:pPr>
          </w:p>
          <w:p w:rsidR="00F765BC" w:rsidRDefault="005F6856" w:rsidP="005F6856">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765BC" w:rsidRDefault="005F6856" w:rsidP="00F765BC">
            <w:pPr>
              <w:rPr>
                <w:rFonts w:asciiTheme="minorHAnsi" w:hAnsiTheme="minorHAnsi"/>
                <w:bCs/>
              </w:rPr>
            </w:pPr>
            <w:r>
              <w:rPr>
                <w:rFonts w:asciiTheme="minorHAnsi" w:hAnsiTheme="minorHAnsi"/>
                <w:bCs/>
              </w:rPr>
              <w:t>46</w:t>
            </w:r>
          </w:p>
        </w:tc>
        <w:tc>
          <w:tcPr>
            <w:tcW w:w="1260" w:type="dxa"/>
          </w:tcPr>
          <w:p w:rsidR="00F765BC" w:rsidRDefault="005F6856" w:rsidP="004B3EB3">
            <w:pPr>
              <w:rPr>
                <w:rFonts w:asciiTheme="minorHAnsi" w:hAnsiTheme="minorHAnsi"/>
                <w:bCs/>
              </w:rPr>
            </w:pPr>
            <w:r>
              <w:rPr>
                <w:rFonts w:asciiTheme="minorHAnsi" w:hAnsiTheme="minorHAnsi"/>
                <w:bCs/>
              </w:rPr>
              <w:t>P</w:t>
            </w:r>
          </w:p>
        </w:tc>
        <w:tc>
          <w:tcPr>
            <w:tcW w:w="2880" w:type="dxa"/>
          </w:tcPr>
          <w:p w:rsidR="00F765BC" w:rsidRPr="00CF5224" w:rsidRDefault="00F765BC" w:rsidP="004B3EB3">
            <w:pPr>
              <w:rPr>
                <w:rFonts w:asciiTheme="minorHAnsi" w:hAnsiTheme="minorHAnsi"/>
                <w:bCs/>
              </w:rPr>
            </w:pPr>
          </w:p>
        </w:tc>
      </w:tr>
      <w:tr w:rsidR="00F765BC" w:rsidRPr="00FF5201" w:rsidTr="004B3EB3">
        <w:trPr>
          <w:cantSplit/>
        </w:trPr>
        <w:tc>
          <w:tcPr>
            <w:tcW w:w="900" w:type="dxa"/>
          </w:tcPr>
          <w:p w:rsidR="00F765BC"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6</w:t>
            </w:r>
            <w:r w:rsidR="005F6856">
              <w:rPr>
                <w:rFonts w:asciiTheme="minorHAnsi" w:hAnsiTheme="minorHAnsi"/>
                <w:bCs/>
              </w:rPr>
              <w:t>.</w:t>
            </w:r>
          </w:p>
        </w:tc>
        <w:tc>
          <w:tcPr>
            <w:tcW w:w="3960" w:type="dxa"/>
          </w:tcPr>
          <w:p w:rsidR="00CF5224"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[sp_SelectFrom_Coaching_Log_Historical_Export]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N'92489'</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N'365226'</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N'05/4/2015'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N'06/3/2015'</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F5224" w:rsidRDefault="00CF5224" w:rsidP="00CF5224">
            <w:pPr>
              <w:overflowPunct/>
              <w:textAlignment w:val="auto"/>
              <w:rPr>
                <w:rFonts w:ascii="Courier New" w:hAnsi="Courier New" w:cs="Courier New"/>
                <w:noProof/>
                <w:color w:val="FF000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F5224" w:rsidRDefault="00CF5224" w:rsidP="00CF5224">
            <w:pPr>
              <w:overflowPunct/>
              <w:textAlignment w:val="auto"/>
              <w:rPr>
                <w:rFonts w:ascii="Courier New" w:hAnsi="Courier New" w:cs="Courier New"/>
                <w:noProof/>
              </w:rPr>
            </w:pPr>
            <w:r>
              <w:rPr>
                <w:rFonts w:ascii="Courier New" w:hAnsi="Courier New" w:cs="Courier New"/>
                <w:noProof/>
              </w:rPr>
              <w:t xml:space="preserve"> </w:t>
            </w:r>
          </w:p>
          <w:p w:rsidR="00CF5224" w:rsidRDefault="00CF5224" w:rsidP="00CF522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765BC" w:rsidRDefault="00CF5224" w:rsidP="00CF5224">
            <w:pPr>
              <w:overflowPunct/>
              <w:textAlignment w:val="auto"/>
              <w:rPr>
                <w:rFonts w:ascii="Courier New" w:hAnsi="Courier New" w:cs="Courier New"/>
                <w:noProof/>
                <w:color w:val="0000FF"/>
              </w:rPr>
            </w:pPr>
            <w:r>
              <w:rPr>
                <w:rFonts w:ascii="Courier New" w:hAnsi="Courier New" w:cs="Courier New"/>
                <w:noProof/>
                <w:color w:val="0000FF"/>
              </w:rPr>
              <w:t>GO</w:t>
            </w:r>
          </w:p>
          <w:p w:rsidR="00CF5224" w:rsidRDefault="00CF5224" w:rsidP="00CF5224">
            <w:pPr>
              <w:overflowPunct/>
              <w:textAlignment w:val="auto"/>
              <w:rPr>
                <w:rFonts w:ascii="Courier New" w:hAnsi="Courier New" w:cs="Courier New"/>
                <w:noProof/>
                <w:color w:val="0000FF"/>
              </w:rPr>
            </w:pPr>
          </w:p>
          <w:p w:rsidR="00CF5224" w:rsidRDefault="00CF5224" w:rsidP="00CF5224">
            <w:pPr>
              <w:overflowPunct/>
              <w:textAlignment w:val="auto"/>
              <w:rPr>
                <w:rFonts w:ascii="Courier New" w:hAnsi="Courier New" w:cs="Courier New"/>
                <w:noProof/>
                <w:color w:val="0000FF"/>
              </w:rPr>
            </w:pPr>
          </w:p>
        </w:tc>
        <w:tc>
          <w:tcPr>
            <w:tcW w:w="4500" w:type="dxa"/>
          </w:tcPr>
          <w:p w:rsidR="00F765BC" w:rsidRDefault="00CF5224" w:rsidP="00F765BC">
            <w:pPr>
              <w:rPr>
                <w:rFonts w:asciiTheme="minorHAnsi" w:hAnsiTheme="minorHAnsi"/>
                <w:bCs/>
              </w:rPr>
            </w:pPr>
            <w:r>
              <w:rPr>
                <w:rFonts w:asciiTheme="minorHAnsi" w:hAnsiTheme="minorHAnsi"/>
                <w:bCs/>
              </w:rPr>
              <w:t>31 records</w:t>
            </w:r>
          </w:p>
          <w:p w:rsidR="00CF5224" w:rsidRDefault="00CF5224" w:rsidP="00F765BC">
            <w:pPr>
              <w:rPr>
                <w:rFonts w:asciiTheme="minorHAnsi" w:hAnsiTheme="minorHAnsi"/>
                <w:bCs/>
              </w:rPr>
            </w:pPr>
            <w:r>
              <w:rPr>
                <w:rFonts w:asciiTheme="minorHAnsi" w:hAnsiTheme="minorHAnsi"/>
                <w:bCs/>
              </w:rPr>
              <w:t>(multiple rows for multiple reasons)</w:t>
            </w:r>
          </w:p>
          <w:p w:rsidR="00CF5224" w:rsidRDefault="00CF5224" w:rsidP="00F765BC">
            <w:pPr>
              <w:rPr>
                <w:rFonts w:asciiTheme="minorHAnsi" w:hAnsiTheme="minorHAnsi"/>
                <w:bCs/>
              </w:rPr>
            </w:pPr>
          </w:p>
        </w:tc>
        <w:tc>
          <w:tcPr>
            <w:tcW w:w="1260" w:type="dxa"/>
          </w:tcPr>
          <w:p w:rsidR="00F765BC" w:rsidRDefault="00CF5224" w:rsidP="004B3EB3">
            <w:pPr>
              <w:rPr>
                <w:rFonts w:asciiTheme="minorHAnsi" w:hAnsiTheme="minorHAnsi"/>
                <w:bCs/>
              </w:rPr>
            </w:pPr>
            <w:r>
              <w:rPr>
                <w:rFonts w:asciiTheme="minorHAnsi" w:hAnsiTheme="minorHAnsi"/>
                <w:bCs/>
              </w:rPr>
              <w:t>P</w:t>
            </w:r>
          </w:p>
        </w:tc>
        <w:tc>
          <w:tcPr>
            <w:tcW w:w="2880" w:type="dxa"/>
          </w:tcPr>
          <w:p w:rsidR="00F765BC" w:rsidRDefault="00CF5224" w:rsidP="004B3EB3">
            <w:pPr>
              <w:rPr>
                <w:rFonts w:asciiTheme="minorHAnsi" w:hAnsiTheme="minorHAnsi"/>
                <w:bCs/>
              </w:rPr>
            </w:pPr>
            <w:r>
              <w:rPr>
                <w:rFonts w:asciiTheme="minorHAnsi" w:hAnsiTheme="minorHAnsi"/>
                <w:bCs/>
              </w:rPr>
              <w:t>Tested in UI with same filter conditions and exported.</w:t>
            </w:r>
          </w:p>
          <w:p w:rsidR="00CF5224" w:rsidRDefault="00CF5224" w:rsidP="004B3EB3">
            <w:pPr>
              <w:rPr>
                <w:rFonts w:asciiTheme="minorHAnsi" w:hAnsiTheme="minorHAnsi"/>
                <w:bCs/>
              </w:rPr>
            </w:pPr>
            <w:r>
              <w:rPr>
                <w:rFonts w:asciiTheme="minorHAnsi" w:hAnsiTheme="minorHAnsi"/>
                <w:bCs/>
              </w:rPr>
              <w:t>31 records exported.</w:t>
            </w:r>
          </w:p>
          <w:p w:rsidR="00CF5224" w:rsidRPr="00CF5224" w:rsidRDefault="00CF5224" w:rsidP="004B3EB3">
            <w:pPr>
              <w:rPr>
                <w:rFonts w:asciiTheme="minorHAnsi" w:hAnsiTheme="minorHAnsi"/>
                <w:bCs/>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7</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 xml:space="preserve">Employee IDs returned in </w:t>
            </w:r>
            <w:proofErr w:type="spellStart"/>
            <w:r>
              <w:rPr>
                <w:rFonts w:asciiTheme="minorHAnsi" w:hAnsiTheme="minorHAnsi"/>
                <w:bCs/>
              </w:rPr>
              <w:t>CSRValue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A72EF0" w:rsidP="004B3EB3">
            <w:pPr>
              <w:rPr>
                <w:rFonts w:asciiTheme="minorHAnsi" w:hAnsiTheme="minorHAnsi"/>
                <w:bCs/>
              </w:rPr>
            </w:pPr>
          </w:p>
        </w:tc>
        <w:tc>
          <w:tcPr>
            <w:tcW w:w="3960" w:type="dxa"/>
          </w:tcPr>
          <w:p w:rsidR="00A72EF0" w:rsidRDefault="00A72EF0" w:rsidP="00F765BC">
            <w:pPr>
              <w:overflowPunct/>
              <w:textAlignment w:val="auto"/>
              <w:rPr>
                <w:rFonts w:ascii="Courier New" w:hAnsi="Courier New" w:cs="Courier New"/>
                <w:noProof/>
                <w:color w:val="0000FF"/>
              </w:rPr>
            </w:pPr>
          </w:p>
        </w:tc>
        <w:tc>
          <w:tcPr>
            <w:tcW w:w="4500" w:type="dxa"/>
          </w:tcPr>
          <w:p w:rsidR="00A72EF0" w:rsidRDefault="00A72EF0" w:rsidP="00F765BC">
            <w:pPr>
              <w:rPr>
                <w:rFonts w:asciiTheme="minorHAnsi" w:hAnsiTheme="minorHAnsi"/>
                <w:bCs/>
              </w:rPr>
            </w:pPr>
          </w:p>
        </w:tc>
        <w:tc>
          <w:tcPr>
            <w:tcW w:w="1260" w:type="dxa"/>
          </w:tcPr>
          <w:p w:rsidR="00A72EF0" w:rsidRDefault="00A72EF0" w:rsidP="004B3EB3">
            <w:pPr>
              <w:rPr>
                <w:rFonts w:asciiTheme="minorHAnsi" w:hAnsiTheme="minorHAnsi"/>
                <w:bCs/>
              </w:rPr>
            </w:pP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8</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 xml:space="preserve">Sup IDs returned in </w:t>
            </w:r>
            <w:proofErr w:type="spellStart"/>
            <w:r>
              <w:rPr>
                <w:rFonts w:asciiTheme="minorHAnsi" w:hAnsiTheme="minorHAnsi"/>
                <w:bCs/>
              </w:rPr>
              <w:t>SupValue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9</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795AC4">
            <w:pPr>
              <w:rPr>
                <w:rFonts w:asciiTheme="minorHAnsi" w:hAnsiTheme="minorHAnsi"/>
                <w:bCs/>
              </w:rPr>
            </w:pPr>
            <w:r>
              <w:rPr>
                <w:rFonts w:asciiTheme="minorHAnsi" w:hAnsiTheme="minorHAnsi"/>
                <w:bCs/>
              </w:rPr>
              <w:t xml:space="preserve">Mgr IDs returned in </w:t>
            </w:r>
            <w:proofErr w:type="spellStart"/>
            <w:r>
              <w:rPr>
                <w:rFonts w:asciiTheme="minorHAnsi" w:hAnsiTheme="minorHAnsi"/>
                <w:bCs/>
              </w:rPr>
              <w:t>MgrValue</w:t>
            </w:r>
            <w:proofErr w:type="spellEnd"/>
            <w:r>
              <w:rPr>
                <w:rFonts w:asciiTheme="minorHAnsi" w:hAnsiTheme="minorHAnsi"/>
                <w:bCs/>
              </w:rPr>
              <w:t xml:space="preserve"> and </w:t>
            </w:r>
            <w:proofErr w:type="spellStart"/>
            <w:r>
              <w:rPr>
                <w:rFonts w:asciiTheme="minorHAnsi" w:hAnsiTheme="minorHAnsi"/>
                <w:bCs/>
              </w:rPr>
              <w:t>SiteID</w:t>
            </w:r>
            <w:proofErr w:type="spellEnd"/>
            <w:r>
              <w:rPr>
                <w:rFonts w:asciiTheme="minorHAnsi" w:hAnsiTheme="minorHAnsi"/>
                <w:bCs/>
              </w:rPr>
              <w:t xml:space="preserve"> retuned for Site.</w:t>
            </w:r>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A72EF0" w:rsidRPr="00FF5201" w:rsidTr="004B3EB3">
        <w:trPr>
          <w:cantSplit/>
        </w:trPr>
        <w:tc>
          <w:tcPr>
            <w:tcW w:w="900" w:type="dxa"/>
          </w:tcPr>
          <w:p w:rsidR="00A72EF0" w:rsidRPr="00F765BC" w:rsidRDefault="00795AC4" w:rsidP="004B3EB3">
            <w:pPr>
              <w:rPr>
                <w:rFonts w:asciiTheme="minorHAnsi" w:hAnsiTheme="minorHAnsi"/>
                <w:bCs/>
              </w:rPr>
            </w:pPr>
            <w:r>
              <w:rPr>
                <w:rFonts w:asciiTheme="minorHAnsi" w:hAnsiTheme="minorHAnsi"/>
                <w:bCs/>
              </w:rPr>
              <w:t>4.</w:t>
            </w:r>
            <w:r w:rsidR="0055316C">
              <w:rPr>
                <w:rFonts w:asciiTheme="minorHAnsi" w:hAnsiTheme="minorHAnsi"/>
                <w:bCs/>
              </w:rPr>
              <w:t>1.</w:t>
            </w:r>
            <w:r>
              <w:rPr>
                <w:rFonts w:asciiTheme="minorHAnsi" w:hAnsiTheme="minorHAnsi"/>
                <w:bCs/>
              </w:rPr>
              <w:t>10</w:t>
            </w:r>
          </w:p>
        </w:tc>
        <w:tc>
          <w:tcPr>
            <w:tcW w:w="3960" w:type="dxa"/>
          </w:tcPr>
          <w:p w:rsidR="00795AC4"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95AC4" w:rsidRDefault="00795AC4" w:rsidP="00795AC4">
            <w:pPr>
              <w:overflowPunct/>
              <w:textAlignment w:val="auto"/>
              <w:rPr>
                <w:rFonts w:ascii="Courier New" w:hAnsi="Courier New" w:cs="Courier New"/>
                <w:noProof/>
                <w:color w:val="0000F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[sp_SelectFrom_Coaching_LogDistinctSubmitterCompleted2]</w:t>
            </w:r>
          </w:p>
          <w:p w:rsidR="00795AC4" w:rsidRDefault="00795AC4" w:rsidP="00795AC4">
            <w:pPr>
              <w:overflowPunct/>
              <w:textAlignment w:val="auto"/>
              <w:rPr>
                <w:rFonts w:ascii="Courier New" w:hAnsi="Courier New" w:cs="Courier New"/>
                <w:noProof/>
              </w:rPr>
            </w:pPr>
          </w:p>
          <w:p w:rsidR="00795AC4" w:rsidRDefault="00795AC4" w:rsidP="00795AC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95AC4" w:rsidRDefault="00795AC4" w:rsidP="00795AC4">
            <w:pPr>
              <w:overflowPunct/>
              <w:textAlignment w:val="auto"/>
              <w:rPr>
                <w:rFonts w:ascii="Courier New" w:hAnsi="Courier New" w:cs="Courier New"/>
                <w:noProof/>
              </w:rPr>
            </w:pPr>
          </w:p>
          <w:p w:rsidR="00A72EF0" w:rsidRDefault="00795AC4" w:rsidP="00795AC4">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A72EF0" w:rsidRDefault="00795AC4" w:rsidP="00F765BC">
            <w:pPr>
              <w:rPr>
                <w:rFonts w:asciiTheme="minorHAnsi" w:hAnsiTheme="minorHAnsi"/>
                <w:bCs/>
              </w:rPr>
            </w:pPr>
            <w:r>
              <w:rPr>
                <w:rFonts w:asciiTheme="minorHAnsi" w:hAnsiTheme="minorHAnsi"/>
                <w:bCs/>
              </w:rPr>
              <w:t xml:space="preserve">Submitter IDs returned in </w:t>
            </w:r>
            <w:proofErr w:type="spellStart"/>
            <w:r>
              <w:rPr>
                <w:rFonts w:asciiTheme="minorHAnsi" w:hAnsiTheme="minorHAnsi"/>
                <w:bCs/>
              </w:rPr>
              <w:t>MgrValue</w:t>
            </w:r>
            <w:proofErr w:type="spellEnd"/>
          </w:p>
        </w:tc>
        <w:tc>
          <w:tcPr>
            <w:tcW w:w="1260" w:type="dxa"/>
          </w:tcPr>
          <w:p w:rsidR="00A72EF0" w:rsidRDefault="00795AC4" w:rsidP="004B3EB3">
            <w:pPr>
              <w:rPr>
                <w:rFonts w:asciiTheme="minorHAnsi" w:hAnsiTheme="minorHAnsi"/>
                <w:bCs/>
              </w:rPr>
            </w:pPr>
            <w:r>
              <w:rPr>
                <w:rFonts w:asciiTheme="minorHAnsi" w:hAnsiTheme="minorHAnsi"/>
                <w:bCs/>
              </w:rPr>
              <w:t>P</w:t>
            </w:r>
          </w:p>
        </w:tc>
        <w:tc>
          <w:tcPr>
            <w:tcW w:w="2880" w:type="dxa"/>
          </w:tcPr>
          <w:p w:rsidR="00A72EF0" w:rsidRPr="00FF5201" w:rsidRDefault="00A72EF0" w:rsidP="004B3EB3">
            <w:pPr>
              <w:rPr>
                <w:i/>
              </w:rPr>
            </w:pPr>
          </w:p>
        </w:tc>
      </w:tr>
      <w:tr w:rsidR="004B3EB3" w:rsidRPr="00FF5201" w:rsidTr="004B3EB3">
        <w:trPr>
          <w:cantSplit/>
        </w:trPr>
        <w:tc>
          <w:tcPr>
            <w:tcW w:w="900" w:type="dxa"/>
          </w:tcPr>
          <w:p w:rsidR="004B3EB3" w:rsidRDefault="004B3EB3" w:rsidP="004B3EB3">
            <w:pPr>
              <w:rPr>
                <w:rFonts w:asciiTheme="minorHAnsi" w:hAnsiTheme="minorHAnsi"/>
                <w:bCs/>
              </w:rPr>
            </w:pPr>
            <w:r>
              <w:rPr>
                <w:rFonts w:asciiTheme="minorHAnsi" w:hAnsiTheme="minorHAnsi"/>
                <w:bCs/>
              </w:rPr>
              <w:lastRenderedPageBreak/>
              <w:t>4.</w:t>
            </w:r>
            <w:r w:rsidR="0055316C">
              <w:rPr>
                <w:rFonts w:asciiTheme="minorHAnsi" w:hAnsiTheme="minorHAnsi"/>
                <w:bCs/>
              </w:rPr>
              <w:t>1.</w:t>
            </w:r>
            <w:r>
              <w:rPr>
                <w:rFonts w:asciiTheme="minorHAnsi" w:hAnsiTheme="minorHAnsi"/>
                <w:bCs/>
              </w:rPr>
              <w:t>11</w:t>
            </w:r>
          </w:p>
        </w:tc>
        <w:tc>
          <w:tcPr>
            <w:tcW w:w="3960" w:type="dxa"/>
          </w:tcPr>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3EB3" w:rsidRDefault="004B3EB3" w:rsidP="004B3EB3">
            <w:pPr>
              <w:overflowPunct/>
              <w:textAlignment w:val="auto"/>
              <w:rPr>
                <w:rFonts w:ascii="Courier New" w:hAnsi="Courier New" w:cs="Courier New"/>
                <w:noProof/>
                <w:color w:val="0000F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[sp_Select_Sites_For_Dashboard]</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3EB3" w:rsidRDefault="004B3EB3" w:rsidP="004B3EB3">
            <w:pPr>
              <w:overflowPunct/>
              <w:textAlignment w:val="auto"/>
              <w:rPr>
                <w:rFonts w:ascii="Courier New" w:hAnsi="Courier New" w:cs="Courier New"/>
                <w:noProof/>
              </w:rPr>
            </w:pPr>
          </w:p>
          <w:p w:rsidR="004B3EB3" w:rsidRDefault="004B3EB3" w:rsidP="004B3EB3">
            <w:pPr>
              <w:overflowPunct/>
              <w:textAlignment w:val="auto"/>
              <w:rPr>
                <w:rFonts w:ascii="Courier New" w:hAnsi="Courier New" w:cs="Courier New"/>
                <w:noProof/>
                <w:color w:val="0000FF"/>
              </w:rPr>
            </w:pPr>
            <w:r>
              <w:rPr>
                <w:rFonts w:ascii="Courier New" w:hAnsi="Courier New" w:cs="Courier New"/>
                <w:noProof/>
                <w:color w:val="0000FF"/>
              </w:rPr>
              <w:t>GO</w:t>
            </w:r>
          </w:p>
          <w:p w:rsidR="004B3EB3" w:rsidRDefault="004B3EB3" w:rsidP="00795AC4">
            <w:pPr>
              <w:overflowPunct/>
              <w:textAlignment w:val="auto"/>
              <w:rPr>
                <w:rFonts w:ascii="Courier New" w:hAnsi="Courier New" w:cs="Courier New"/>
                <w:noProof/>
                <w:color w:val="0000FF"/>
              </w:rPr>
            </w:pPr>
          </w:p>
        </w:tc>
        <w:tc>
          <w:tcPr>
            <w:tcW w:w="4500" w:type="dxa"/>
          </w:tcPr>
          <w:p w:rsidR="004B3EB3" w:rsidRDefault="00B65C8B" w:rsidP="00F765BC">
            <w:pPr>
              <w:rPr>
                <w:rFonts w:asciiTheme="minorHAnsi" w:hAnsiTheme="minorHAnsi"/>
                <w:bCs/>
              </w:rPr>
            </w:pPr>
            <w:r>
              <w:rPr>
                <w:rFonts w:asciiTheme="minorHAnsi" w:hAnsiTheme="minorHAnsi"/>
                <w:bCs/>
              </w:rPr>
              <w:t xml:space="preserve">Site Ids returned for </w:t>
            </w:r>
            <w:proofErr w:type="spellStart"/>
            <w:r>
              <w:rPr>
                <w:rFonts w:asciiTheme="minorHAnsi" w:hAnsiTheme="minorHAnsi"/>
                <w:bCs/>
              </w:rPr>
              <w:t>SiteValue</w:t>
            </w:r>
            <w:proofErr w:type="spellEnd"/>
          </w:p>
        </w:tc>
        <w:tc>
          <w:tcPr>
            <w:tcW w:w="1260" w:type="dxa"/>
          </w:tcPr>
          <w:p w:rsidR="004B3EB3" w:rsidRDefault="004B3EB3" w:rsidP="004B3EB3">
            <w:pPr>
              <w:rPr>
                <w:rFonts w:asciiTheme="minorHAnsi" w:hAnsiTheme="minorHAnsi"/>
                <w:bCs/>
              </w:rPr>
            </w:pPr>
          </w:p>
          <w:p w:rsidR="00B65C8B" w:rsidRDefault="00B65C8B" w:rsidP="004B3EB3">
            <w:pPr>
              <w:rPr>
                <w:rFonts w:asciiTheme="minorHAnsi" w:hAnsiTheme="minorHAnsi"/>
                <w:bCs/>
              </w:rPr>
            </w:pPr>
            <w:r>
              <w:rPr>
                <w:rFonts w:asciiTheme="minorHAnsi" w:hAnsiTheme="minorHAnsi"/>
                <w:bCs/>
              </w:rPr>
              <w:t>P</w:t>
            </w:r>
          </w:p>
        </w:tc>
        <w:tc>
          <w:tcPr>
            <w:tcW w:w="2880" w:type="dxa"/>
          </w:tcPr>
          <w:p w:rsidR="004B3EB3" w:rsidRPr="00FF5201" w:rsidRDefault="004B3EB3" w:rsidP="004B3EB3">
            <w:pPr>
              <w:rPr>
                <w:i/>
              </w:rPr>
            </w:pPr>
          </w:p>
        </w:tc>
      </w:tr>
      <w:tr w:rsidR="0055316C" w:rsidRPr="00FF5201" w:rsidTr="004B3EB3">
        <w:trPr>
          <w:cantSplit/>
        </w:trPr>
        <w:tc>
          <w:tcPr>
            <w:tcW w:w="900" w:type="dxa"/>
          </w:tcPr>
          <w:p w:rsidR="0055316C" w:rsidRDefault="005A320C" w:rsidP="004B3EB3">
            <w:pPr>
              <w:rPr>
                <w:rFonts w:asciiTheme="minorHAnsi" w:hAnsiTheme="minorHAnsi"/>
                <w:bCs/>
              </w:rPr>
            </w:pPr>
            <w:r>
              <w:rPr>
                <w:rFonts w:asciiTheme="minorHAnsi" w:hAnsiTheme="minorHAnsi"/>
                <w:bCs/>
              </w:rPr>
              <w:t>4.1.12</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5316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5316C" w:rsidRDefault="005A320C" w:rsidP="00F765BC">
            <w:pPr>
              <w:rPr>
                <w:rFonts w:asciiTheme="minorHAnsi" w:hAnsiTheme="minorHAnsi"/>
                <w:bCs/>
              </w:rPr>
            </w:pPr>
            <w:r>
              <w:rPr>
                <w:rFonts w:asciiTheme="minorHAnsi" w:hAnsiTheme="minorHAnsi"/>
                <w:bCs/>
              </w:rPr>
              <w:t>Employee names returned with no duplicates for given site.</w:t>
            </w:r>
          </w:p>
          <w:p w:rsidR="005A320C" w:rsidRDefault="005A320C" w:rsidP="00F765BC">
            <w:pPr>
              <w:rPr>
                <w:rFonts w:asciiTheme="minorHAnsi" w:hAnsiTheme="minorHAnsi"/>
                <w:bCs/>
              </w:rPr>
            </w:pPr>
            <w:r>
              <w:rPr>
                <w:rFonts w:asciiTheme="minorHAnsi" w:hAnsiTheme="minorHAnsi"/>
                <w:bCs/>
              </w:rPr>
              <w:t>Site passed in Phoenix(14)</w:t>
            </w:r>
          </w:p>
        </w:tc>
        <w:tc>
          <w:tcPr>
            <w:tcW w:w="1260" w:type="dxa"/>
          </w:tcPr>
          <w:p w:rsidR="0055316C" w:rsidRDefault="005A320C" w:rsidP="004B3EB3">
            <w:pPr>
              <w:rPr>
                <w:rFonts w:asciiTheme="minorHAnsi" w:hAnsiTheme="minorHAnsi"/>
                <w:bCs/>
              </w:rPr>
            </w:pPr>
            <w:r>
              <w:rPr>
                <w:rFonts w:asciiTheme="minorHAnsi" w:hAnsiTheme="minorHAnsi"/>
                <w:bCs/>
              </w:rPr>
              <w:t>P</w:t>
            </w:r>
          </w:p>
        </w:tc>
        <w:tc>
          <w:tcPr>
            <w:tcW w:w="2880" w:type="dxa"/>
          </w:tcPr>
          <w:p w:rsidR="0055316C" w:rsidRPr="00FF5201" w:rsidRDefault="0055316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4.1.13</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[sp_SelectFrom_Coaching_LogDistinctCSRCompleted_All]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Employee names returned with no duplicates for all sites.</w:t>
            </w:r>
          </w:p>
          <w:p w:rsidR="005A320C" w:rsidRDefault="005A320C" w:rsidP="005A320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4.1.14</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4.1.15</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[sp_SelectFrom_Coaching_LogDistinctSUPCompleted_All]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Sup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lastRenderedPageBreak/>
              <w:t>4.1.16</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[sp_SelectFrom_Coaching_LogDistinctMGRCompleted_Site]</w:t>
            </w:r>
          </w:p>
          <w:p w:rsidR="005A320C" w:rsidRDefault="005A320C" w:rsidP="005A320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N'14'</w:t>
            </w:r>
          </w:p>
          <w:p w:rsidR="005A320C" w:rsidRDefault="005A320C" w:rsidP="005A320C">
            <w:pPr>
              <w:overflowPunct/>
              <w:textAlignment w:val="auto"/>
              <w:rPr>
                <w:rFonts w:ascii="Courier New" w:hAnsi="Courier New" w:cs="Courier New"/>
                <w:noProof/>
                <w:color w:val="FF0000"/>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given site.</w:t>
            </w:r>
          </w:p>
          <w:p w:rsidR="005A320C" w:rsidRDefault="005A320C" w:rsidP="005A320C">
            <w:pPr>
              <w:rPr>
                <w:rFonts w:asciiTheme="minorHAnsi" w:hAnsiTheme="minorHAnsi"/>
                <w:bCs/>
              </w:rPr>
            </w:pPr>
            <w:r>
              <w:rPr>
                <w:rFonts w:asciiTheme="minorHAnsi" w:hAnsiTheme="minorHAnsi"/>
                <w:bCs/>
              </w:rPr>
              <w:t>Site passed in Phoenix(14)</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4.1.17</w:t>
            </w:r>
          </w:p>
        </w:tc>
        <w:tc>
          <w:tcPr>
            <w:tcW w:w="3960" w:type="dxa"/>
          </w:tcPr>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[eCoachingTest]</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[sp_SelectFrom_Coaching_LogDistinctMGRCompleted_All]</w:t>
            </w: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p>
          <w:p w:rsidR="005A320C" w:rsidRDefault="005A320C" w:rsidP="005A320C">
            <w:pPr>
              <w:overflowPunct/>
              <w:textAlignment w:val="auto"/>
              <w:rPr>
                <w:rFonts w:ascii="Courier New" w:hAnsi="Courier New" w:cs="Courier New"/>
                <w:noProof/>
                <w:color w:val="0000FF"/>
              </w:rPr>
            </w:pPr>
          </w:p>
          <w:p w:rsidR="005A320C" w:rsidRDefault="005A320C" w:rsidP="005A320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5A320C" w:rsidRDefault="005A320C" w:rsidP="005A320C">
            <w:pPr>
              <w:overflowPunct/>
              <w:textAlignment w:val="auto"/>
              <w:rPr>
                <w:rFonts w:ascii="Courier New" w:hAnsi="Courier New" w:cs="Courier New"/>
                <w:noProof/>
              </w:rPr>
            </w:pPr>
          </w:p>
          <w:p w:rsidR="005A320C" w:rsidRDefault="005A320C" w:rsidP="005A320C">
            <w:pPr>
              <w:overflowPunct/>
              <w:textAlignment w:val="auto"/>
              <w:rPr>
                <w:rFonts w:ascii="Courier New" w:hAnsi="Courier New" w:cs="Courier New"/>
                <w:noProof/>
                <w:color w:val="0000FF"/>
              </w:rPr>
            </w:pPr>
            <w:r>
              <w:rPr>
                <w:rFonts w:ascii="Courier New" w:hAnsi="Courier New" w:cs="Courier New"/>
                <w:noProof/>
                <w:color w:val="0000FF"/>
              </w:rPr>
              <w:t>GO</w:t>
            </w:r>
          </w:p>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5A320C">
            <w:pPr>
              <w:rPr>
                <w:rFonts w:asciiTheme="minorHAnsi" w:hAnsiTheme="minorHAnsi"/>
                <w:bCs/>
              </w:rPr>
            </w:pPr>
            <w:r>
              <w:rPr>
                <w:rFonts w:asciiTheme="minorHAnsi" w:hAnsiTheme="minorHAnsi"/>
                <w:bCs/>
              </w:rPr>
              <w:t>Mgr names returned with no duplicates for all sites.</w:t>
            </w:r>
          </w:p>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r>
              <w:rPr>
                <w:rFonts w:asciiTheme="minorHAnsi" w:hAnsiTheme="minorHAnsi"/>
                <w:bCs/>
              </w:rPr>
              <w:t>4.1.18</w:t>
            </w:r>
          </w:p>
        </w:tc>
        <w:tc>
          <w:tcPr>
            <w:tcW w:w="3960" w:type="dxa"/>
          </w:tcPr>
          <w:p w:rsidR="005A320C" w:rsidRDefault="005A320C" w:rsidP="004B3EB3">
            <w:pPr>
              <w:overflowPunct/>
              <w:textAlignment w:val="auto"/>
              <w:rPr>
                <w:rFonts w:ascii="Courier New" w:hAnsi="Courier New" w:cs="Courier New"/>
                <w:noProof/>
                <w:color w:val="0000FF"/>
              </w:rPr>
            </w:pPr>
            <w:r>
              <w:rPr>
                <w:rFonts w:ascii="Courier New" w:hAnsi="Courier New" w:cs="Courier New"/>
                <w:noProof/>
                <w:color w:val="0000FF"/>
              </w:rPr>
              <w:t>Tested values in drop down from UI</w:t>
            </w:r>
          </w:p>
        </w:tc>
        <w:tc>
          <w:tcPr>
            <w:tcW w:w="4500" w:type="dxa"/>
          </w:tcPr>
          <w:p w:rsidR="005A320C" w:rsidRDefault="005A320C" w:rsidP="00F765BC">
            <w:pPr>
              <w:rPr>
                <w:rFonts w:asciiTheme="minorHAnsi" w:hAnsiTheme="minorHAnsi"/>
                <w:bCs/>
              </w:rPr>
            </w:pPr>
            <w:r>
              <w:rPr>
                <w:rFonts w:asciiTheme="minorHAnsi" w:hAnsiTheme="minorHAnsi"/>
                <w:bCs/>
              </w:rPr>
              <w:t>No dups shown</w:t>
            </w:r>
          </w:p>
        </w:tc>
        <w:tc>
          <w:tcPr>
            <w:tcW w:w="1260" w:type="dxa"/>
          </w:tcPr>
          <w:p w:rsidR="005A320C" w:rsidRDefault="005A320C" w:rsidP="004B3EB3">
            <w:pPr>
              <w:rPr>
                <w:rFonts w:asciiTheme="minorHAnsi" w:hAnsiTheme="minorHAnsi"/>
                <w:bCs/>
              </w:rPr>
            </w:pPr>
            <w:r>
              <w:rPr>
                <w:rFonts w:asciiTheme="minorHAnsi" w:hAnsiTheme="minorHAnsi"/>
                <w:bCs/>
              </w:rPr>
              <w:t>P</w:t>
            </w:r>
          </w:p>
        </w:tc>
        <w:tc>
          <w:tcPr>
            <w:tcW w:w="2880" w:type="dxa"/>
          </w:tcPr>
          <w:p w:rsidR="005A320C" w:rsidRPr="00FF5201" w:rsidRDefault="005A320C" w:rsidP="004B3EB3">
            <w:pPr>
              <w:rPr>
                <w:i/>
              </w:rPr>
            </w:pPr>
          </w:p>
        </w:tc>
      </w:tr>
      <w:tr w:rsidR="005A320C" w:rsidRPr="00FF5201" w:rsidTr="004B3EB3">
        <w:trPr>
          <w:cantSplit/>
        </w:trPr>
        <w:tc>
          <w:tcPr>
            <w:tcW w:w="900" w:type="dxa"/>
          </w:tcPr>
          <w:p w:rsidR="005A320C" w:rsidRDefault="005A320C" w:rsidP="004B3EB3">
            <w:pPr>
              <w:rPr>
                <w:rFonts w:asciiTheme="minorHAnsi" w:hAnsiTheme="minorHAnsi"/>
                <w:bCs/>
              </w:rPr>
            </w:pPr>
          </w:p>
        </w:tc>
        <w:tc>
          <w:tcPr>
            <w:tcW w:w="3960" w:type="dxa"/>
          </w:tcPr>
          <w:p w:rsidR="005A320C" w:rsidRDefault="005A320C" w:rsidP="004B3EB3">
            <w:pPr>
              <w:overflowPunct/>
              <w:textAlignment w:val="auto"/>
              <w:rPr>
                <w:rFonts w:ascii="Courier New" w:hAnsi="Courier New" w:cs="Courier New"/>
                <w:noProof/>
                <w:color w:val="0000FF"/>
              </w:rPr>
            </w:pPr>
          </w:p>
        </w:tc>
        <w:tc>
          <w:tcPr>
            <w:tcW w:w="4500" w:type="dxa"/>
          </w:tcPr>
          <w:p w:rsidR="005A320C" w:rsidRDefault="005A320C" w:rsidP="00F765BC">
            <w:pPr>
              <w:rPr>
                <w:rFonts w:asciiTheme="minorHAnsi" w:hAnsiTheme="minorHAnsi"/>
                <w:bCs/>
              </w:rPr>
            </w:pPr>
          </w:p>
        </w:tc>
        <w:tc>
          <w:tcPr>
            <w:tcW w:w="1260" w:type="dxa"/>
          </w:tcPr>
          <w:p w:rsidR="005A320C" w:rsidRDefault="005A320C" w:rsidP="004B3EB3">
            <w:pPr>
              <w:rPr>
                <w:rFonts w:asciiTheme="minorHAnsi" w:hAnsiTheme="minorHAnsi"/>
                <w:bCs/>
              </w:rPr>
            </w:pPr>
          </w:p>
        </w:tc>
        <w:tc>
          <w:tcPr>
            <w:tcW w:w="2880" w:type="dxa"/>
          </w:tcPr>
          <w:p w:rsidR="005A320C" w:rsidRPr="00FF5201" w:rsidRDefault="005A320C" w:rsidP="004B3EB3">
            <w:pPr>
              <w:rPr>
                <w:i/>
              </w:rPr>
            </w:pPr>
          </w:p>
        </w:tc>
      </w:tr>
    </w:tbl>
    <w:p w:rsidR="00F765BC" w:rsidRDefault="00F765BC" w:rsidP="00F765BC"/>
    <w:p w:rsidR="00F765BC" w:rsidRDefault="00F765BC" w:rsidP="00F765BC"/>
    <w:p w:rsidR="00F765BC" w:rsidRDefault="00F765BC" w:rsidP="00DD6328"/>
    <w:p w:rsidR="0055316C" w:rsidRDefault="0055316C" w:rsidP="0055316C">
      <w:pPr>
        <w:pStyle w:val="Heading2"/>
        <w:numPr>
          <w:ilvl w:val="1"/>
          <w:numId w:val="3"/>
        </w:numPr>
      </w:pPr>
      <w:bookmarkStart w:id="35" w:name="_Toc511681027"/>
      <w:r>
        <w:t xml:space="preserve">SCR </w:t>
      </w:r>
      <w:r w:rsidR="001C6B74">
        <w:t>14478 Delete Coaching logs from UI</w:t>
      </w:r>
      <w:bookmarkEnd w:id="35"/>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5316C" w:rsidTr="006C7581">
        <w:trPr>
          <w:tblHeader/>
        </w:trPr>
        <w:tc>
          <w:tcPr>
            <w:tcW w:w="2549" w:type="dxa"/>
            <w:shd w:val="solid" w:color="auto" w:fill="000000"/>
          </w:tcPr>
          <w:p w:rsidR="0055316C" w:rsidRDefault="0055316C" w:rsidP="006C7581">
            <w:r>
              <w:t>Item</w:t>
            </w:r>
          </w:p>
        </w:tc>
        <w:tc>
          <w:tcPr>
            <w:tcW w:w="10455" w:type="dxa"/>
            <w:shd w:val="solid" w:color="auto" w:fill="000000"/>
          </w:tcPr>
          <w:p w:rsidR="0055316C" w:rsidRDefault="0055316C" w:rsidP="006C7581">
            <w:r>
              <w:t>Description</w:t>
            </w:r>
          </w:p>
        </w:tc>
      </w:tr>
      <w:tr w:rsidR="0055316C" w:rsidTr="006C7581">
        <w:tc>
          <w:tcPr>
            <w:tcW w:w="2549" w:type="dxa"/>
          </w:tcPr>
          <w:p w:rsidR="0055316C" w:rsidRDefault="0055316C" w:rsidP="006C7581">
            <w:r>
              <w:t>Change Type</w:t>
            </w:r>
          </w:p>
        </w:tc>
        <w:tc>
          <w:tcPr>
            <w:tcW w:w="10455" w:type="dxa"/>
          </w:tcPr>
          <w:p w:rsidR="0055316C" w:rsidRDefault="0055316C" w:rsidP="006C7581">
            <w:r>
              <w:t>Change</w:t>
            </w:r>
          </w:p>
        </w:tc>
      </w:tr>
      <w:tr w:rsidR="0055316C" w:rsidTr="006C7581">
        <w:tc>
          <w:tcPr>
            <w:tcW w:w="2549" w:type="dxa"/>
          </w:tcPr>
          <w:p w:rsidR="0055316C" w:rsidRDefault="0055316C" w:rsidP="006C7581">
            <w:r>
              <w:lastRenderedPageBreak/>
              <w:t>Change Description</w:t>
            </w:r>
          </w:p>
        </w:tc>
        <w:tc>
          <w:tcPr>
            <w:tcW w:w="10455" w:type="dxa"/>
          </w:tcPr>
          <w:p w:rsidR="0055316C" w:rsidRDefault="001C6B74" w:rsidP="006C7581">
            <w:r>
              <w:rPr>
                <w:rStyle w:val="f2027"/>
              </w:rPr>
              <w:t>New procedure to display Coaching or Warning logs given a Form Name.</w:t>
            </w:r>
          </w:p>
        </w:tc>
      </w:tr>
      <w:tr w:rsidR="0055316C" w:rsidTr="006C7581">
        <w:trPr>
          <w:trHeight w:val="332"/>
        </w:trPr>
        <w:tc>
          <w:tcPr>
            <w:tcW w:w="2549" w:type="dxa"/>
          </w:tcPr>
          <w:p w:rsidR="0055316C" w:rsidRDefault="0055316C" w:rsidP="006C7581">
            <w:r>
              <w:t>Test Environment</w:t>
            </w:r>
          </w:p>
        </w:tc>
        <w:tc>
          <w:tcPr>
            <w:tcW w:w="10455" w:type="dxa"/>
          </w:tcPr>
          <w:p w:rsidR="0055316C" w:rsidRDefault="0055316C" w:rsidP="001C6B74">
            <w:proofErr w:type="spellStart"/>
            <w:r>
              <w:t>eCoaching_Dev</w:t>
            </w:r>
            <w:proofErr w:type="spellEnd"/>
            <w:r>
              <w:t xml:space="preserve"> database on vrivfssdbt02\scord01,1437 </w:t>
            </w:r>
          </w:p>
        </w:tc>
      </w:tr>
      <w:tr w:rsidR="0055316C" w:rsidTr="006C7581">
        <w:tc>
          <w:tcPr>
            <w:tcW w:w="2549" w:type="dxa"/>
          </w:tcPr>
          <w:p w:rsidR="0055316C" w:rsidRDefault="0055316C" w:rsidP="006C7581">
            <w:r>
              <w:t>Code Modules created/updated</w:t>
            </w:r>
          </w:p>
        </w:tc>
        <w:tc>
          <w:tcPr>
            <w:tcW w:w="10455" w:type="dxa"/>
          </w:tcPr>
          <w:p w:rsidR="0055316C" w:rsidRDefault="001C6B74" w:rsidP="006C758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[sp_SelectReviewFrom_Coaching_Log_For_Delete]</w:t>
            </w:r>
          </w:p>
        </w:tc>
      </w:tr>
      <w:tr w:rsidR="0055316C" w:rsidTr="006C7581">
        <w:tc>
          <w:tcPr>
            <w:tcW w:w="2549" w:type="dxa"/>
          </w:tcPr>
          <w:p w:rsidR="0055316C" w:rsidRDefault="0055316C" w:rsidP="006C7581">
            <w:r>
              <w:t>Code doc</w:t>
            </w:r>
          </w:p>
        </w:tc>
        <w:tc>
          <w:tcPr>
            <w:tcW w:w="10455" w:type="dxa"/>
          </w:tcPr>
          <w:p w:rsidR="0055316C" w:rsidRDefault="001C6B74" w:rsidP="006C7581">
            <w:proofErr w:type="spellStart"/>
            <w:r w:rsidRPr="001C6B74">
              <w:t>CCO_eCoaching_Maintenance_Create.sql</w:t>
            </w:r>
            <w:proofErr w:type="spellEnd"/>
          </w:p>
        </w:tc>
      </w:tr>
      <w:tr w:rsidR="0055316C" w:rsidTr="006C7581">
        <w:tc>
          <w:tcPr>
            <w:tcW w:w="2549" w:type="dxa"/>
          </w:tcPr>
          <w:p w:rsidR="0055316C" w:rsidRDefault="0055316C" w:rsidP="006C7581">
            <w:r>
              <w:t>Notes</w:t>
            </w:r>
          </w:p>
        </w:tc>
        <w:tc>
          <w:tcPr>
            <w:tcW w:w="10455" w:type="dxa"/>
          </w:tcPr>
          <w:p w:rsidR="0055316C" w:rsidRDefault="0055316C" w:rsidP="006C7581">
            <w:r>
              <w:t>Ex</w:t>
            </w:r>
            <w:r w:rsidR="001C6B74">
              <w:t>ec</w:t>
            </w:r>
            <w:r>
              <w:t xml:space="preserve">uting </w:t>
            </w:r>
            <w:proofErr w:type="spellStart"/>
            <w:r>
              <w:t>sp</w:t>
            </w:r>
            <w:proofErr w:type="spellEnd"/>
            <w:r>
              <w:t xml:space="preserve"> in db to make sure records are returning correctly. </w:t>
            </w:r>
          </w:p>
          <w:p w:rsidR="0055316C" w:rsidRPr="00871F07" w:rsidRDefault="0055316C" w:rsidP="001C6B74"/>
        </w:tc>
      </w:tr>
    </w:tbl>
    <w:p w:rsidR="00F765BC" w:rsidRDefault="00F765BC" w:rsidP="00DD6328"/>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5316C" w:rsidRPr="00FF5201" w:rsidTr="006C7581">
        <w:trPr>
          <w:cantSplit/>
          <w:tblHeader/>
        </w:trPr>
        <w:tc>
          <w:tcPr>
            <w:tcW w:w="900" w:type="dxa"/>
            <w:shd w:val="clear" w:color="auto" w:fill="A6A6A6"/>
          </w:tcPr>
          <w:p w:rsidR="0055316C" w:rsidRPr="00FF5201" w:rsidRDefault="0055316C" w:rsidP="006C7581">
            <w:pPr>
              <w:rPr>
                <w:i/>
              </w:rPr>
            </w:pPr>
            <w:r w:rsidRPr="00FF5201">
              <w:t>TEST#</w:t>
            </w:r>
          </w:p>
        </w:tc>
        <w:tc>
          <w:tcPr>
            <w:tcW w:w="3960" w:type="dxa"/>
            <w:shd w:val="clear" w:color="auto" w:fill="A6A6A6"/>
          </w:tcPr>
          <w:p w:rsidR="0055316C" w:rsidRPr="00FF5201" w:rsidRDefault="0055316C" w:rsidP="006C7581">
            <w:pPr>
              <w:rPr>
                <w:i/>
              </w:rPr>
            </w:pPr>
            <w:r w:rsidRPr="00FF5201">
              <w:t>ACTION</w:t>
            </w:r>
          </w:p>
        </w:tc>
        <w:tc>
          <w:tcPr>
            <w:tcW w:w="4500" w:type="dxa"/>
            <w:shd w:val="clear" w:color="auto" w:fill="A6A6A6"/>
          </w:tcPr>
          <w:p w:rsidR="0055316C" w:rsidRPr="00FF5201" w:rsidRDefault="0055316C" w:rsidP="006C7581">
            <w:pPr>
              <w:rPr>
                <w:i/>
              </w:rPr>
            </w:pPr>
            <w:r w:rsidRPr="00FF5201">
              <w:t xml:space="preserve">EXPECTED RESULTS </w:t>
            </w:r>
          </w:p>
        </w:tc>
        <w:tc>
          <w:tcPr>
            <w:tcW w:w="1260" w:type="dxa"/>
            <w:shd w:val="clear" w:color="auto" w:fill="A6A6A6"/>
          </w:tcPr>
          <w:p w:rsidR="0055316C" w:rsidRPr="00FF5201" w:rsidRDefault="0055316C" w:rsidP="006C7581">
            <w:pPr>
              <w:rPr>
                <w:i/>
              </w:rPr>
            </w:pPr>
            <w:r w:rsidRPr="00FF5201">
              <w:t>RESULTS</w:t>
            </w:r>
          </w:p>
          <w:p w:rsidR="0055316C" w:rsidRPr="00FF5201" w:rsidRDefault="0055316C" w:rsidP="006C7581">
            <w:pPr>
              <w:rPr>
                <w:i/>
              </w:rPr>
            </w:pPr>
            <w:r w:rsidRPr="00FF5201">
              <w:t>P/F/I</w:t>
            </w:r>
          </w:p>
        </w:tc>
        <w:tc>
          <w:tcPr>
            <w:tcW w:w="2880" w:type="dxa"/>
            <w:shd w:val="clear" w:color="auto" w:fill="A6A6A6"/>
          </w:tcPr>
          <w:p w:rsidR="0055316C" w:rsidRPr="00FF5201" w:rsidRDefault="0055316C" w:rsidP="006C7581">
            <w:pPr>
              <w:rPr>
                <w:i/>
              </w:rPr>
            </w:pPr>
            <w:r w:rsidRPr="00FF5201">
              <w:t>COMMENTS</w:t>
            </w:r>
          </w:p>
        </w:tc>
      </w:tr>
      <w:tr w:rsidR="0055316C" w:rsidRPr="00CC0C59" w:rsidTr="006C7581">
        <w:trPr>
          <w:cantSplit/>
        </w:trPr>
        <w:tc>
          <w:tcPr>
            <w:tcW w:w="900" w:type="dxa"/>
          </w:tcPr>
          <w:p w:rsidR="0055316C" w:rsidRPr="00FF5201" w:rsidRDefault="0055316C" w:rsidP="001C6B74">
            <w:pPr>
              <w:rPr>
                <w:i/>
              </w:rPr>
            </w:pPr>
            <w:r>
              <w:rPr>
                <w:rFonts w:asciiTheme="minorHAnsi" w:hAnsiTheme="minorHAnsi"/>
                <w:bCs/>
              </w:rPr>
              <w:t>4.</w:t>
            </w:r>
            <w:r w:rsidR="001C6B74">
              <w:rPr>
                <w:rFonts w:asciiTheme="minorHAnsi" w:hAnsiTheme="minorHAnsi"/>
                <w:bCs/>
              </w:rPr>
              <w:t>2</w:t>
            </w:r>
            <w:r>
              <w:rPr>
                <w:rFonts w:asciiTheme="minorHAnsi" w:hAnsiTheme="minorHAnsi"/>
                <w:bCs/>
              </w:rPr>
              <w:t>.1</w:t>
            </w:r>
          </w:p>
        </w:tc>
        <w:tc>
          <w:tcPr>
            <w:tcW w:w="3960" w:type="dxa"/>
          </w:tcPr>
          <w:p w:rsidR="0055316C" w:rsidRDefault="0055316C" w:rsidP="006C7581">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N'eCL-David.Hinman-770061'</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rPr>
                <w:rFonts w:ascii="Courier New" w:hAnsi="Courier New" w:cs="Courier New"/>
                <w:noProof/>
              </w:rPr>
            </w:pPr>
          </w:p>
          <w:p w:rsidR="0055316C" w:rsidRDefault="0055316C" w:rsidP="006C7581">
            <w:pPr>
              <w:overflowPunct/>
              <w:textAlignment w:val="auto"/>
              <w:rPr>
                <w:rFonts w:ascii="Courier New" w:hAnsi="Courier New" w:cs="Courier New"/>
                <w:noProof/>
                <w:color w:val="008000"/>
              </w:rPr>
            </w:pPr>
          </w:p>
          <w:p w:rsidR="0055316C" w:rsidRDefault="0055316C"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55316C" w:rsidRPr="0057471C" w:rsidRDefault="0055316C" w:rsidP="006C7581">
            <w:pPr>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Warning log details displayed</w:t>
            </w:r>
          </w:p>
        </w:tc>
        <w:tc>
          <w:tcPr>
            <w:tcW w:w="1260" w:type="dxa"/>
          </w:tcPr>
          <w:p w:rsidR="0055316C" w:rsidRPr="00202208" w:rsidRDefault="0055316C" w:rsidP="006C7581">
            <w:pPr>
              <w:rPr>
                <w:rFonts w:asciiTheme="minorHAnsi" w:hAnsiTheme="minorHAnsi"/>
                <w:bCs/>
              </w:rPr>
            </w:pPr>
            <w:r w:rsidRPr="00202208">
              <w:rPr>
                <w:rFonts w:asciiTheme="minorHAnsi" w:hAnsiTheme="minorHAnsi"/>
                <w:bCs/>
              </w:rPr>
              <w:t>P</w:t>
            </w:r>
          </w:p>
        </w:tc>
        <w:tc>
          <w:tcPr>
            <w:tcW w:w="2880" w:type="dxa"/>
          </w:tcPr>
          <w:p w:rsidR="0055316C" w:rsidRPr="00CC0C59" w:rsidRDefault="0055316C" w:rsidP="001C6B74">
            <w:pPr>
              <w:rPr>
                <w:rFonts w:asciiTheme="minorHAnsi" w:hAnsiTheme="minorHAnsi"/>
                <w:bCs/>
              </w:rPr>
            </w:pPr>
          </w:p>
        </w:tc>
      </w:tr>
      <w:tr w:rsidR="0055316C" w:rsidRPr="00FF5201" w:rsidTr="006C7581">
        <w:trPr>
          <w:cantSplit/>
        </w:trPr>
        <w:tc>
          <w:tcPr>
            <w:tcW w:w="900" w:type="dxa"/>
          </w:tcPr>
          <w:p w:rsidR="0055316C" w:rsidRPr="00FF5201" w:rsidRDefault="0055316C" w:rsidP="006C7581">
            <w:pPr>
              <w:rPr>
                <w:i/>
              </w:rPr>
            </w:pPr>
          </w:p>
        </w:tc>
        <w:tc>
          <w:tcPr>
            <w:tcW w:w="3960" w:type="dxa"/>
          </w:tcPr>
          <w:p w:rsidR="0055316C" w:rsidRDefault="0055316C" w:rsidP="006C7581">
            <w:pPr>
              <w:overflowPunct/>
              <w:textAlignment w:val="auto"/>
              <w:rPr>
                <w:rFonts w:asciiTheme="minorHAnsi" w:hAnsiTheme="minorHAnsi"/>
                <w:bCs/>
              </w:rPr>
            </w:pPr>
          </w:p>
        </w:tc>
        <w:tc>
          <w:tcPr>
            <w:tcW w:w="4500" w:type="dxa"/>
          </w:tcPr>
          <w:p w:rsidR="0055316C" w:rsidRPr="00202208" w:rsidRDefault="0055316C" w:rsidP="006C7581">
            <w:pPr>
              <w:rPr>
                <w:rFonts w:asciiTheme="minorHAnsi" w:hAnsiTheme="minorHAnsi"/>
                <w:bCs/>
              </w:rPr>
            </w:pPr>
          </w:p>
        </w:tc>
        <w:tc>
          <w:tcPr>
            <w:tcW w:w="1260" w:type="dxa"/>
          </w:tcPr>
          <w:p w:rsidR="0055316C" w:rsidRPr="00202208" w:rsidRDefault="0055316C" w:rsidP="006C7581">
            <w:pPr>
              <w:rPr>
                <w:rFonts w:asciiTheme="minorHAnsi" w:hAnsiTheme="minorHAnsi"/>
                <w:bCs/>
              </w:rPr>
            </w:pP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F5201" w:rsidRDefault="0055316C" w:rsidP="001C6B74">
            <w:pPr>
              <w:rPr>
                <w:i/>
              </w:rPr>
            </w:pPr>
            <w:r>
              <w:rPr>
                <w:rFonts w:asciiTheme="minorHAnsi" w:hAnsiTheme="minorHAnsi"/>
                <w:bCs/>
              </w:rPr>
              <w:lastRenderedPageBreak/>
              <w:t>4.</w:t>
            </w:r>
            <w:r w:rsidR="001C6B74">
              <w:rPr>
                <w:rFonts w:asciiTheme="minorHAnsi" w:hAnsiTheme="minorHAnsi"/>
                <w:bCs/>
              </w:rPr>
              <w:t>2</w:t>
            </w:r>
            <w:r>
              <w:rPr>
                <w:rFonts w:asciiTheme="minorHAnsi" w:hAnsiTheme="minorHAnsi"/>
                <w:bCs/>
              </w:rPr>
              <w:t>.2</w:t>
            </w:r>
            <w:r>
              <w:rPr>
                <w:i/>
              </w:rPr>
              <w:t xml:space="preserve"> </w:t>
            </w:r>
          </w:p>
        </w:tc>
        <w:tc>
          <w:tcPr>
            <w:tcW w:w="3960" w:type="dxa"/>
          </w:tcPr>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C6B74" w:rsidRDefault="001C6B74" w:rsidP="001C6B74">
            <w:pPr>
              <w:overflowPunct/>
              <w:textAlignment w:val="auto"/>
              <w:rPr>
                <w:rFonts w:ascii="Courier New" w:hAnsi="Courier New" w:cs="Courier New"/>
                <w:noProof/>
                <w:color w:val="0000FF"/>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[sp_SelectReviewFrom_Coaching_Log_For_Delete]</w:t>
            </w:r>
          </w:p>
          <w:p w:rsidR="001C6B74" w:rsidRDefault="001C6B74" w:rsidP="001C6B74">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N'eCL-shane.kelly-24948'</w:t>
            </w:r>
          </w:p>
          <w:p w:rsidR="001C6B74" w:rsidRDefault="001C6B74" w:rsidP="001C6B74">
            <w:pPr>
              <w:overflowPunct/>
              <w:textAlignment w:val="auto"/>
              <w:rPr>
                <w:rFonts w:ascii="Courier New" w:hAnsi="Courier New" w:cs="Courier New"/>
                <w:noProof/>
                <w:color w:val="FF0000"/>
              </w:rPr>
            </w:pPr>
          </w:p>
          <w:p w:rsidR="001C6B74" w:rsidRDefault="001C6B74" w:rsidP="001C6B7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C6B74" w:rsidRDefault="001C6B74" w:rsidP="001C6B74">
            <w:pPr>
              <w:overflowPunct/>
              <w:textAlignment w:val="auto"/>
              <w:rPr>
                <w:rFonts w:ascii="Courier New" w:hAnsi="Courier New" w:cs="Courier New"/>
                <w:noProof/>
              </w:rPr>
            </w:pPr>
          </w:p>
          <w:p w:rsidR="001C6B74" w:rsidRDefault="001C6B74" w:rsidP="001C6B74">
            <w:pPr>
              <w:overflowPunct/>
              <w:textAlignment w:val="auto"/>
              <w:rPr>
                <w:rFonts w:ascii="Courier New" w:hAnsi="Courier New" w:cs="Courier New"/>
                <w:noProof/>
                <w:color w:val="0000FF"/>
              </w:rPr>
            </w:pPr>
            <w:r>
              <w:rPr>
                <w:rFonts w:ascii="Courier New" w:hAnsi="Courier New" w:cs="Courier New"/>
                <w:noProof/>
                <w:color w:val="0000FF"/>
              </w:rPr>
              <w:t>GO</w:t>
            </w:r>
          </w:p>
          <w:p w:rsidR="0055316C" w:rsidRDefault="0055316C" w:rsidP="006C7581">
            <w:pPr>
              <w:overflowPunct/>
              <w:textAlignment w:val="auto"/>
              <w:rPr>
                <w:rFonts w:asciiTheme="minorHAnsi" w:hAnsiTheme="minorHAnsi"/>
                <w:bCs/>
              </w:rPr>
            </w:pPr>
          </w:p>
        </w:tc>
        <w:tc>
          <w:tcPr>
            <w:tcW w:w="4500" w:type="dxa"/>
          </w:tcPr>
          <w:p w:rsidR="0055316C" w:rsidRPr="00202208" w:rsidRDefault="001C6B74" w:rsidP="006C7581">
            <w:pPr>
              <w:rPr>
                <w:rFonts w:asciiTheme="minorHAnsi" w:hAnsiTheme="minorHAnsi"/>
                <w:bCs/>
              </w:rPr>
            </w:pPr>
            <w:r>
              <w:rPr>
                <w:rFonts w:asciiTheme="minorHAnsi" w:hAnsiTheme="minorHAnsi"/>
                <w:bCs/>
              </w:rPr>
              <w:t>Coaching log details displayed</w:t>
            </w:r>
          </w:p>
        </w:tc>
        <w:tc>
          <w:tcPr>
            <w:tcW w:w="1260" w:type="dxa"/>
          </w:tcPr>
          <w:p w:rsidR="0055316C" w:rsidRPr="00202208" w:rsidRDefault="0055316C" w:rsidP="006C7581">
            <w:pPr>
              <w:rPr>
                <w:rFonts w:asciiTheme="minorHAnsi" w:hAnsiTheme="minorHAnsi"/>
                <w:bCs/>
              </w:rPr>
            </w:pPr>
            <w:r>
              <w:rPr>
                <w:rFonts w:asciiTheme="minorHAnsi" w:hAnsiTheme="minorHAnsi"/>
                <w:bCs/>
              </w:rPr>
              <w:t>P</w:t>
            </w:r>
          </w:p>
        </w:tc>
        <w:tc>
          <w:tcPr>
            <w:tcW w:w="2880" w:type="dxa"/>
          </w:tcPr>
          <w:p w:rsidR="0055316C" w:rsidRPr="00FF5201" w:rsidRDefault="0055316C" w:rsidP="006C7581">
            <w:pPr>
              <w:rPr>
                <w:i/>
              </w:rPr>
            </w:pPr>
          </w:p>
        </w:tc>
      </w:tr>
      <w:tr w:rsidR="0055316C" w:rsidRPr="00FF5201" w:rsidTr="006C7581">
        <w:trPr>
          <w:cantSplit/>
        </w:trPr>
        <w:tc>
          <w:tcPr>
            <w:tcW w:w="900" w:type="dxa"/>
          </w:tcPr>
          <w:p w:rsidR="0055316C" w:rsidRPr="00F765BC" w:rsidRDefault="0055316C" w:rsidP="006C7581">
            <w:pPr>
              <w:rPr>
                <w:rFonts w:asciiTheme="minorHAnsi" w:hAnsiTheme="minorHAnsi"/>
                <w:bCs/>
              </w:rPr>
            </w:pPr>
          </w:p>
        </w:tc>
        <w:tc>
          <w:tcPr>
            <w:tcW w:w="3960" w:type="dxa"/>
          </w:tcPr>
          <w:p w:rsidR="0055316C" w:rsidRDefault="0055316C" w:rsidP="006C7581">
            <w:pPr>
              <w:overflowPunct/>
              <w:textAlignment w:val="auto"/>
              <w:rPr>
                <w:rFonts w:ascii="Courier New" w:hAnsi="Courier New" w:cs="Courier New"/>
                <w:noProof/>
                <w:color w:val="0000FF"/>
              </w:rPr>
            </w:pPr>
          </w:p>
        </w:tc>
        <w:tc>
          <w:tcPr>
            <w:tcW w:w="4500" w:type="dxa"/>
          </w:tcPr>
          <w:p w:rsidR="0055316C" w:rsidRDefault="0055316C" w:rsidP="006C7581">
            <w:pPr>
              <w:rPr>
                <w:rFonts w:asciiTheme="minorHAnsi" w:hAnsiTheme="minorHAnsi"/>
                <w:bCs/>
              </w:rPr>
            </w:pPr>
          </w:p>
        </w:tc>
        <w:tc>
          <w:tcPr>
            <w:tcW w:w="1260" w:type="dxa"/>
          </w:tcPr>
          <w:p w:rsidR="0055316C" w:rsidRDefault="0055316C" w:rsidP="006C7581">
            <w:pPr>
              <w:rPr>
                <w:rFonts w:asciiTheme="minorHAnsi" w:hAnsiTheme="minorHAnsi"/>
                <w:bCs/>
              </w:rPr>
            </w:pPr>
          </w:p>
        </w:tc>
        <w:tc>
          <w:tcPr>
            <w:tcW w:w="2880" w:type="dxa"/>
          </w:tcPr>
          <w:p w:rsidR="0055316C" w:rsidRPr="00FF5201" w:rsidRDefault="0055316C" w:rsidP="006C7581">
            <w:pPr>
              <w:rPr>
                <w:i/>
              </w:rPr>
            </w:pPr>
          </w:p>
        </w:tc>
      </w:tr>
    </w:tbl>
    <w:p w:rsidR="0055316C" w:rsidRDefault="0055316C" w:rsidP="00DD6328"/>
    <w:p w:rsidR="006C7581" w:rsidRDefault="006C7581" w:rsidP="00DD6328"/>
    <w:p w:rsidR="006C7581" w:rsidRDefault="006C7581" w:rsidP="006C7581">
      <w:pPr>
        <w:pStyle w:val="Heading2"/>
        <w:numPr>
          <w:ilvl w:val="0"/>
          <w:numId w:val="5"/>
        </w:numPr>
      </w:pPr>
      <w:bookmarkStart w:id="36" w:name="_Toc511681028"/>
      <w:r>
        <w:t>SCR 14916 Additional job codes for HR access</w:t>
      </w:r>
      <w:bookmarkEnd w:id="36"/>
    </w:p>
    <w:p w:rsidR="006C7581" w:rsidRPr="004F5C38" w:rsidRDefault="006C7581" w:rsidP="006C75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C7581" w:rsidTr="006C7581">
        <w:trPr>
          <w:tblHeader/>
        </w:trPr>
        <w:tc>
          <w:tcPr>
            <w:tcW w:w="2549" w:type="dxa"/>
            <w:shd w:val="solid" w:color="auto" w:fill="000000"/>
          </w:tcPr>
          <w:p w:rsidR="006C7581" w:rsidRDefault="006C7581" w:rsidP="006C7581">
            <w:r>
              <w:t>Item</w:t>
            </w:r>
          </w:p>
        </w:tc>
        <w:tc>
          <w:tcPr>
            <w:tcW w:w="10455" w:type="dxa"/>
            <w:shd w:val="solid" w:color="auto" w:fill="000000"/>
          </w:tcPr>
          <w:p w:rsidR="006C7581" w:rsidRDefault="006C7581" w:rsidP="006C7581">
            <w:r>
              <w:t>Description</w:t>
            </w:r>
          </w:p>
        </w:tc>
      </w:tr>
      <w:tr w:rsidR="006C7581" w:rsidTr="006C7581">
        <w:tc>
          <w:tcPr>
            <w:tcW w:w="2549" w:type="dxa"/>
          </w:tcPr>
          <w:p w:rsidR="006C7581" w:rsidRDefault="006C7581" w:rsidP="006C7581">
            <w:r>
              <w:t>Change Type</w:t>
            </w:r>
          </w:p>
        </w:tc>
        <w:tc>
          <w:tcPr>
            <w:tcW w:w="10455" w:type="dxa"/>
          </w:tcPr>
          <w:p w:rsidR="006C7581" w:rsidRDefault="006C7581" w:rsidP="006C7581">
            <w:r>
              <w:t>Change</w:t>
            </w:r>
          </w:p>
        </w:tc>
      </w:tr>
      <w:tr w:rsidR="006C7581" w:rsidTr="006C7581">
        <w:tc>
          <w:tcPr>
            <w:tcW w:w="2549" w:type="dxa"/>
          </w:tcPr>
          <w:p w:rsidR="006C7581" w:rsidRDefault="006C7581" w:rsidP="006C7581">
            <w:r>
              <w:t>Change Description</w:t>
            </w:r>
          </w:p>
        </w:tc>
        <w:tc>
          <w:tcPr>
            <w:tcW w:w="10455" w:type="dxa"/>
          </w:tcPr>
          <w:p w:rsidR="006C7581" w:rsidRDefault="006C7581" w:rsidP="006C7581">
            <w:r>
              <w:rPr>
                <w:rStyle w:val="f2027"/>
              </w:rPr>
              <w:t xml:space="preserve">This change is to </w:t>
            </w:r>
            <w:r w:rsidR="00616B67">
              <w:rPr>
                <w:rStyle w:val="f2027"/>
              </w:rPr>
              <w:t xml:space="preserve">add </w:t>
            </w:r>
            <w:r w:rsidR="00616B67" w:rsidRPr="00616B67">
              <w:rPr>
                <w:rStyle w:val="f2027"/>
              </w:rPr>
              <w:t>HR access to eCoach</w:t>
            </w:r>
            <w:r w:rsidR="00616B67">
              <w:rPr>
                <w:rStyle w:val="f2027"/>
              </w:rPr>
              <w:t>ing for those with the following</w:t>
            </w:r>
            <w:r w:rsidR="00616B67" w:rsidRPr="00616B67">
              <w:rPr>
                <w:rStyle w:val="f2027"/>
              </w:rPr>
              <w:t xml:space="preserve"> job codes: WHHR11, WHRC11, WHRC12, WHRC13</w:t>
            </w:r>
          </w:p>
        </w:tc>
      </w:tr>
      <w:tr w:rsidR="006C7581" w:rsidTr="006C7581">
        <w:trPr>
          <w:trHeight w:val="332"/>
        </w:trPr>
        <w:tc>
          <w:tcPr>
            <w:tcW w:w="2549" w:type="dxa"/>
          </w:tcPr>
          <w:p w:rsidR="006C7581" w:rsidRDefault="006C7581" w:rsidP="006C7581">
            <w:r>
              <w:t>Test Environment</w:t>
            </w:r>
          </w:p>
        </w:tc>
        <w:tc>
          <w:tcPr>
            <w:tcW w:w="10455" w:type="dxa"/>
          </w:tcPr>
          <w:p w:rsidR="006C7581" w:rsidRDefault="006C7581" w:rsidP="006C7581">
            <w:proofErr w:type="spellStart"/>
            <w:r>
              <w:t>eCoaching_Dev</w:t>
            </w:r>
            <w:proofErr w:type="spellEnd"/>
            <w:r>
              <w:t xml:space="preserve"> database on vrivfssdbt02\scord01,1437 </w:t>
            </w:r>
          </w:p>
        </w:tc>
      </w:tr>
      <w:tr w:rsidR="006C7581" w:rsidTr="006C7581">
        <w:tc>
          <w:tcPr>
            <w:tcW w:w="2549" w:type="dxa"/>
          </w:tcPr>
          <w:p w:rsidR="006C7581" w:rsidRDefault="006C7581" w:rsidP="006C7581">
            <w:r>
              <w:t>Code Modules created/updated</w:t>
            </w:r>
          </w:p>
        </w:tc>
        <w:tc>
          <w:tcPr>
            <w:tcW w:w="10455" w:type="dxa"/>
          </w:tcPr>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sp_Select_Sources_For_Dashboard</w:t>
            </w:r>
          </w:p>
          <w:p w:rsidR="00616B67" w:rsidRPr="00616B67" w:rsidRDefault="00616B67" w:rsidP="00616B67">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C7581" w:rsidRDefault="00616B67" w:rsidP="00616B67">
            <w:r w:rsidRPr="00616B67">
              <w:rPr>
                <w:rFonts w:ascii="Courier New" w:hAnsi="Courier New" w:cs="Courier New"/>
                <w:noProof/>
                <w:color w:val="0000FF"/>
              </w:rPr>
              <w:t xml:space="preserve"> sp_SelectFrom_Coaching_Log_HistoricalSUP_Count</w:t>
            </w:r>
          </w:p>
        </w:tc>
      </w:tr>
      <w:tr w:rsidR="006C7581" w:rsidTr="006C7581">
        <w:tc>
          <w:tcPr>
            <w:tcW w:w="2549" w:type="dxa"/>
          </w:tcPr>
          <w:p w:rsidR="006C7581" w:rsidRDefault="006C7581" w:rsidP="006C7581">
            <w:r>
              <w:t>Code doc</w:t>
            </w:r>
          </w:p>
        </w:tc>
        <w:tc>
          <w:tcPr>
            <w:tcW w:w="10455" w:type="dxa"/>
          </w:tcPr>
          <w:p w:rsidR="006C7581" w:rsidRDefault="006C7581" w:rsidP="006C7581">
            <w:proofErr w:type="spellStart"/>
            <w:r w:rsidRPr="006A02FC">
              <w:t>CCO_eCoaching_Log_Create.sql</w:t>
            </w:r>
            <w:proofErr w:type="spellEnd"/>
          </w:p>
        </w:tc>
      </w:tr>
      <w:tr w:rsidR="006C7581" w:rsidTr="006C7581">
        <w:tc>
          <w:tcPr>
            <w:tcW w:w="2549" w:type="dxa"/>
          </w:tcPr>
          <w:p w:rsidR="006C7581" w:rsidRDefault="006C7581" w:rsidP="006C7581">
            <w:r>
              <w:t>Notes</w:t>
            </w:r>
          </w:p>
        </w:tc>
        <w:tc>
          <w:tcPr>
            <w:tcW w:w="10455" w:type="dxa"/>
          </w:tcPr>
          <w:p w:rsidR="006C7581" w:rsidRDefault="006C7581" w:rsidP="00616B67">
            <w:r>
              <w:t xml:space="preserve">Executing </w:t>
            </w:r>
            <w:proofErr w:type="spellStart"/>
            <w:r>
              <w:t>sp</w:t>
            </w:r>
            <w:proofErr w:type="spellEnd"/>
            <w:r>
              <w:t xml:space="preserve"> </w:t>
            </w:r>
            <w:r w:rsidR="00616B67">
              <w:t>as users having this job code should show behavior similar to existing job codes. Will show Warning as a source</w:t>
            </w:r>
            <w:r w:rsidR="00730992">
              <w:t>.</w:t>
            </w:r>
          </w:p>
          <w:p w:rsidR="00730992" w:rsidRDefault="00730992" w:rsidP="00616B67">
            <w:r>
              <w:t>And display the warnings logs in addition to Coaching logs.</w:t>
            </w:r>
          </w:p>
          <w:p w:rsidR="00730992" w:rsidRDefault="00730992" w:rsidP="00616B67"/>
          <w:p w:rsidR="00730992" w:rsidRDefault="00730992" w:rsidP="00730992">
            <w:pPr>
              <w:overflowPunct/>
              <w:textAlignment w:val="auto"/>
              <w:rPr>
                <w:rFonts w:ascii="Courier New" w:hAnsi="Courier New" w:cs="Courier New"/>
                <w:noProof/>
                <w:color w:val="0000FF"/>
              </w:rPr>
            </w:pPr>
            <w:r>
              <w:rPr>
                <w:rFonts w:ascii="Courier New" w:hAnsi="Courier New" w:cs="Courier New"/>
                <w:noProof/>
                <w:color w:val="0000FF"/>
              </w:rPr>
              <w:t>DECLARE</w:t>
            </w:r>
          </w:p>
          <w:p w:rsidR="00730992" w:rsidRDefault="00730992" w:rsidP="00730992">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730992" w:rsidRDefault="00730992" w:rsidP="00730992">
            <w:pPr>
              <w:overflowPunct/>
              <w:textAlignment w:val="auto"/>
              <w:rPr>
                <w:rFonts w:ascii="Courier New" w:hAnsi="Courier New" w:cs="Courier New"/>
                <w:noProof/>
                <w:color w:val="808080"/>
              </w:rPr>
            </w:pP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'WHHR11'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'WHRC11'</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'WHRC12'</w:t>
            </w:r>
          </w:p>
          <w:p w:rsidR="00730992" w:rsidRDefault="00730992" w:rsidP="00730992">
            <w:pPr>
              <w:overflowPunct/>
              <w:textAlignment w:val="auto"/>
              <w:rPr>
                <w:rFonts w:ascii="Courier New" w:hAnsi="Courier New" w:cs="Courier New"/>
                <w:noProof/>
                <w:color w:val="008000"/>
              </w:rPr>
            </w:pPr>
            <w:r>
              <w:rPr>
                <w:rFonts w:ascii="Courier New" w:hAnsi="Courier New" w:cs="Courier New"/>
                <w:noProof/>
                <w:color w:val="008000"/>
              </w:rPr>
              <w:t>--SET @jobcode = 'WHRC13'</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lastRenderedPageBreak/>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p>
          <w:p w:rsidR="00730992" w:rsidRDefault="00730992" w:rsidP="00730992">
            <w:pPr>
              <w:overflowPunct/>
              <w:textAlignment w:val="auto"/>
              <w:rPr>
                <w:rFonts w:ascii="Courier New" w:hAnsi="Courier New" w:cs="Courier New"/>
                <w:noProof/>
                <w:color w:val="FF0000"/>
              </w:rPr>
            </w:pP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730992" w:rsidRDefault="00730992" w:rsidP="00730992">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730992" w:rsidRDefault="00730992" w:rsidP="00730992">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730992" w:rsidRPr="00871F07" w:rsidRDefault="00730992" w:rsidP="00730992">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C7581" w:rsidRPr="00871F07" w:rsidRDefault="006C7581" w:rsidP="006C7581"/>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C7581" w:rsidRPr="00FF5201" w:rsidTr="006C7581">
        <w:trPr>
          <w:cantSplit/>
          <w:tblHeader/>
        </w:trPr>
        <w:tc>
          <w:tcPr>
            <w:tcW w:w="900" w:type="dxa"/>
            <w:shd w:val="clear" w:color="auto" w:fill="A6A6A6"/>
          </w:tcPr>
          <w:p w:rsidR="006C7581" w:rsidRPr="00FF5201" w:rsidRDefault="006C7581" w:rsidP="006C7581">
            <w:pPr>
              <w:rPr>
                <w:i/>
              </w:rPr>
            </w:pPr>
            <w:r w:rsidRPr="00FF5201">
              <w:t>TEST#</w:t>
            </w:r>
          </w:p>
        </w:tc>
        <w:tc>
          <w:tcPr>
            <w:tcW w:w="3960" w:type="dxa"/>
            <w:shd w:val="clear" w:color="auto" w:fill="A6A6A6"/>
          </w:tcPr>
          <w:p w:rsidR="006C7581" w:rsidRPr="00FF5201" w:rsidRDefault="006C7581" w:rsidP="006C7581">
            <w:pPr>
              <w:rPr>
                <w:i/>
              </w:rPr>
            </w:pPr>
            <w:r w:rsidRPr="00FF5201">
              <w:t>ACTION</w:t>
            </w:r>
          </w:p>
        </w:tc>
        <w:tc>
          <w:tcPr>
            <w:tcW w:w="4500" w:type="dxa"/>
            <w:shd w:val="clear" w:color="auto" w:fill="A6A6A6"/>
          </w:tcPr>
          <w:p w:rsidR="006C7581" w:rsidRPr="00FF5201" w:rsidRDefault="006C7581" w:rsidP="006C7581">
            <w:pPr>
              <w:rPr>
                <w:i/>
              </w:rPr>
            </w:pPr>
            <w:r w:rsidRPr="00FF5201">
              <w:t xml:space="preserve">EXPECTED RESULTS </w:t>
            </w:r>
          </w:p>
        </w:tc>
        <w:tc>
          <w:tcPr>
            <w:tcW w:w="1260" w:type="dxa"/>
            <w:shd w:val="clear" w:color="auto" w:fill="A6A6A6"/>
          </w:tcPr>
          <w:p w:rsidR="006C7581" w:rsidRPr="00FF5201" w:rsidRDefault="006C7581" w:rsidP="006C7581">
            <w:pPr>
              <w:rPr>
                <w:i/>
              </w:rPr>
            </w:pPr>
            <w:r w:rsidRPr="00FF5201">
              <w:t>RESULTS</w:t>
            </w:r>
          </w:p>
          <w:p w:rsidR="006C7581" w:rsidRPr="00FF5201" w:rsidRDefault="006C7581" w:rsidP="006C7581">
            <w:pPr>
              <w:rPr>
                <w:i/>
              </w:rPr>
            </w:pPr>
            <w:r w:rsidRPr="00FF5201">
              <w:t>P/F/I</w:t>
            </w:r>
          </w:p>
        </w:tc>
        <w:tc>
          <w:tcPr>
            <w:tcW w:w="2880" w:type="dxa"/>
            <w:shd w:val="clear" w:color="auto" w:fill="A6A6A6"/>
          </w:tcPr>
          <w:p w:rsidR="006C7581" w:rsidRPr="00FF5201" w:rsidRDefault="006C7581" w:rsidP="006C7581">
            <w:pPr>
              <w:rPr>
                <w:i/>
              </w:rPr>
            </w:pPr>
            <w:r w:rsidRPr="00FF5201">
              <w:t>COMMENTS</w:t>
            </w:r>
          </w:p>
        </w:tc>
      </w:tr>
      <w:tr w:rsidR="006C7581" w:rsidRPr="00FF5201" w:rsidTr="006C7581">
        <w:trPr>
          <w:cantSplit/>
        </w:trPr>
        <w:tc>
          <w:tcPr>
            <w:tcW w:w="900" w:type="dxa"/>
          </w:tcPr>
          <w:p w:rsidR="006C7581" w:rsidRPr="00FF5201" w:rsidRDefault="0037186B" w:rsidP="006C7581">
            <w:pPr>
              <w:rPr>
                <w:i/>
              </w:rPr>
            </w:pPr>
            <w:r>
              <w:rPr>
                <w:rFonts w:asciiTheme="minorHAnsi" w:hAnsiTheme="minorHAnsi"/>
                <w:bCs/>
              </w:rPr>
              <w:t>5.1</w:t>
            </w:r>
          </w:p>
        </w:tc>
        <w:tc>
          <w:tcPr>
            <w:tcW w:w="3960" w:type="dxa"/>
          </w:tcPr>
          <w:p w:rsidR="006C7581" w:rsidRDefault="006C7581" w:rsidP="006C7581">
            <w:pPr>
              <w:rPr>
                <w:rFonts w:ascii="Courier New" w:hAnsi="Courier New" w:cs="Courier New"/>
                <w:noProof/>
              </w:rPr>
            </w:pPr>
          </w:p>
          <w:p w:rsidR="006C7581" w:rsidRDefault="00730992" w:rsidP="006C7581">
            <w:pPr>
              <w:rPr>
                <w:rFonts w:ascii="Courier New" w:hAnsi="Courier New" w:cs="Courier New"/>
                <w:noProof/>
              </w:rPr>
            </w:pPr>
            <w:r>
              <w:rPr>
                <w:rFonts w:ascii="Courier New" w:hAnsi="Courier New" w:cs="Courier New"/>
                <w:noProof/>
              </w:rPr>
              <w:t xml:space="preserve">Test with </w:t>
            </w:r>
            <w:r w:rsidR="0037186B">
              <w:rPr>
                <w:rFonts w:ascii="Courier New" w:hAnsi="Courier New" w:cs="Courier New"/>
                <w:noProof/>
              </w:rPr>
              <w:t>a non HR job code.</w:t>
            </w: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6C7581" w:rsidRDefault="006C7581" w:rsidP="006C7581">
            <w:pPr>
              <w:overflowPunct/>
              <w:textAlignment w:val="auto"/>
              <w:rPr>
                <w:rFonts w:ascii="Courier New" w:hAnsi="Courier New" w:cs="Courier New"/>
                <w:noProof/>
                <w:color w:val="008000"/>
              </w:rPr>
            </w:pPr>
          </w:p>
          <w:p w:rsidR="006C7581" w:rsidRDefault="006C7581" w:rsidP="006C7581">
            <w:pPr>
              <w:overflowPunct/>
              <w:textAlignment w:val="auto"/>
              <w:rPr>
                <w:rFonts w:ascii="Courier New" w:hAnsi="Courier New" w:cs="Courier New"/>
                <w:noProof/>
                <w:color w:val="008000"/>
              </w:rPr>
            </w:pPr>
            <w:r>
              <w:rPr>
                <w:rFonts w:ascii="Courier New" w:hAnsi="Courier New" w:cs="Courier New"/>
                <w:noProof/>
              </w:rPr>
              <w:t xml:space="preserve"> </w:t>
            </w:r>
          </w:p>
          <w:p w:rsidR="006C7581" w:rsidRPr="0057471C" w:rsidRDefault="006C7581" w:rsidP="006C7581">
            <w:pPr>
              <w:rPr>
                <w:rFonts w:asciiTheme="minorHAnsi" w:hAnsiTheme="minorHAnsi"/>
                <w:bCs/>
              </w:rPr>
            </w:pPr>
          </w:p>
        </w:tc>
        <w:tc>
          <w:tcPr>
            <w:tcW w:w="4500" w:type="dxa"/>
          </w:tcPr>
          <w:p w:rsidR="006C7581" w:rsidRPr="00202208" w:rsidRDefault="0037186B" w:rsidP="006C7581">
            <w:pPr>
              <w:rPr>
                <w:rFonts w:asciiTheme="minorHAnsi" w:hAnsiTheme="minorHAnsi"/>
                <w:bCs/>
              </w:rPr>
            </w:pPr>
            <w:r>
              <w:rPr>
                <w:rFonts w:asciiTheme="minorHAnsi" w:hAnsiTheme="minorHAnsi"/>
                <w:bCs/>
              </w:rPr>
              <w:t>Should not see Warning as a source.</w:t>
            </w:r>
          </w:p>
        </w:tc>
        <w:tc>
          <w:tcPr>
            <w:tcW w:w="1260" w:type="dxa"/>
          </w:tcPr>
          <w:p w:rsidR="006C7581" w:rsidRPr="00202208" w:rsidRDefault="006C7581" w:rsidP="006C7581">
            <w:pPr>
              <w:rPr>
                <w:rFonts w:asciiTheme="minorHAnsi" w:hAnsiTheme="minorHAnsi"/>
                <w:bCs/>
              </w:rPr>
            </w:pPr>
            <w:r w:rsidRPr="00202208">
              <w:rPr>
                <w:rFonts w:asciiTheme="minorHAnsi" w:hAnsiTheme="minorHAnsi"/>
                <w:bCs/>
              </w:rPr>
              <w:t>P</w:t>
            </w:r>
          </w:p>
        </w:tc>
        <w:tc>
          <w:tcPr>
            <w:tcW w:w="2880" w:type="dxa"/>
          </w:tcPr>
          <w:p w:rsidR="006C7581" w:rsidRPr="00FF5201" w:rsidRDefault="006C7581" w:rsidP="006C7581">
            <w:pPr>
              <w:rPr>
                <w:i/>
              </w:rPr>
            </w:pPr>
          </w:p>
        </w:tc>
      </w:tr>
      <w:tr w:rsidR="006C7581" w:rsidRPr="00FF5201" w:rsidTr="006C7581">
        <w:trPr>
          <w:cantSplit/>
        </w:trPr>
        <w:tc>
          <w:tcPr>
            <w:tcW w:w="900" w:type="dxa"/>
          </w:tcPr>
          <w:p w:rsidR="006C7581" w:rsidRPr="00FF5201" w:rsidRDefault="0037186B" w:rsidP="006C7581">
            <w:pPr>
              <w:rPr>
                <w:i/>
              </w:rPr>
            </w:pPr>
            <w:r w:rsidRPr="0037186B">
              <w:rPr>
                <w:rFonts w:asciiTheme="minorHAnsi" w:hAnsiTheme="minorHAnsi"/>
                <w:bCs/>
              </w:rPr>
              <w:lastRenderedPageBreak/>
              <w:t>5.2</w:t>
            </w:r>
          </w:p>
        </w:tc>
        <w:tc>
          <w:tcPr>
            <w:tcW w:w="3960" w:type="dxa"/>
          </w:tcPr>
          <w:p w:rsidR="006C7581" w:rsidRDefault="0037186B" w:rsidP="006C7581">
            <w:pPr>
              <w:overflowPunct/>
              <w:textAlignment w:val="auto"/>
              <w:rPr>
                <w:rFonts w:asciiTheme="minorHAnsi" w:hAnsiTheme="minorHAnsi"/>
                <w:bCs/>
              </w:rPr>
            </w:pPr>
            <w:r>
              <w:rPr>
                <w:rFonts w:asciiTheme="minorHAnsi" w:hAnsiTheme="minorHAnsi"/>
                <w:bCs/>
              </w:rPr>
              <w:t>Test with each of the 4 job codes being added assigned to myself.</w:t>
            </w:r>
          </w:p>
          <w:p w:rsidR="0037186B" w:rsidRDefault="0037186B" w:rsidP="006C7581">
            <w:pPr>
              <w:overflowPunct/>
              <w:textAlignment w:val="auto"/>
              <w:rPr>
                <w:rFonts w:asciiTheme="minorHAnsi" w:hAnsiTheme="minorHAnsi"/>
                <w:bCs/>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7186B" w:rsidRDefault="0037186B" w:rsidP="0037186B">
            <w:pPr>
              <w:overflowPunct/>
              <w:textAlignment w:val="auto"/>
              <w:rPr>
                <w:rFonts w:ascii="Courier New" w:hAnsi="Courier New" w:cs="Courier New"/>
                <w:noProof/>
                <w:color w:val="0000FF"/>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37186B" w:rsidRDefault="0037186B" w:rsidP="0037186B">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37186B" w:rsidRDefault="0037186B" w:rsidP="0037186B">
            <w:pPr>
              <w:overflowPunct/>
              <w:textAlignment w:val="auto"/>
              <w:rPr>
                <w:rFonts w:ascii="Courier New" w:hAnsi="Courier New" w:cs="Courier New"/>
                <w:noProof/>
                <w:color w:val="FF0000"/>
              </w:rPr>
            </w:pPr>
          </w:p>
          <w:p w:rsidR="0037186B" w:rsidRDefault="0037186B" w:rsidP="0037186B">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7186B" w:rsidRDefault="0037186B" w:rsidP="0037186B">
            <w:pPr>
              <w:overflowPunct/>
              <w:textAlignment w:val="auto"/>
              <w:rPr>
                <w:rFonts w:ascii="Courier New" w:hAnsi="Courier New" w:cs="Courier New"/>
                <w:noProof/>
              </w:rPr>
            </w:pPr>
          </w:p>
          <w:p w:rsidR="0037186B" w:rsidRDefault="0037186B" w:rsidP="0037186B">
            <w:pPr>
              <w:overflowPunct/>
              <w:textAlignment w:val="auto"/>
              <w:rPr>
                <w:rFonts w:ascii="Courier New" w:hAnsi="Courier New" w:cs="Courier New"/>
                <w:noProof/>
                <w:color w:val="0000FF"/>
              </w:rPr>
            </w:pPr>
            <w:r>
              <w:rPr>
                <w:rFonts w:ascii="Courier New" w:hAnsi="Courier New" w:cs="Courier New"/>
                <w:noProof/>
                <w:color w:val="0000FF"/>
              </w:rPr>
              <w:t>GO</w:t>
            </w:r>
          </w:p>
          <w:p w:rsidR="0037186B" w:rsidRDefault="0037186B" w:rsidP="006C7581">
            <w:pPr>
              <w:overflowPunct/>
              <w:textAlignment w:val="auto"/>
              <w:rPr>
                <w:rFonts w:asciiTheme="minorHAnsi" w:hAnsiTheme="minorHAnsi"/>
                <w:bCs/>
              </w:rPr>
            </w:pPr>
          </w:p>
        </w:tc>
        <w:tc>
          <w:tcPr>
            <w:tcW w:w="4500" w:type="dxa"/>
          </w:tcPr>
          <w:p w:rsidR="006C7581" w:rsidRPr="00202208" w:rsidRDefault="0037186B" w:rsidP="0037186B">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C7581" w:rsidRPr="00202208" w:rsidRDefault="0037186B" w:rsidP="006C7581">
            <w:pPr>
              <w:rPr>
                <w:rFonts w:asciiTheme="minorHAnsi" w:hAnsiTheme="minorHAnsi"/>
                <w:bCs/>
              </w:rPr>
            </w:pPr>
            <w:r>
              <w:rPr>
                <w:rFonts w:asciiTheme="minorHAnsi" w:hAnsiTheme="minorHAnsi"/>
                <w:bCs/>
              </w:rPr>
              <w:t>P</w:t>
            </w:r>
          </w:p>
        </w:tc>
        <w:tc>
          <w:tcPr>
            <w:tcW w:w="2880" w:type="dxa"/>
          </w:tcPr>
          <w:p w:rsidR="006C7581" w:rsidRPr="00FF5201" w:rsidRDefault="006C7581" w:rsidP="006C7581">
            <w:pPr>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5.3</w:t>
            </w:r>
          </w:p>
        </w:tc>
        <w:tc>
          <w:tcPr>
            <w:tcW w:w="3960" w:type="dxa"/>
          </w:tcPr>
          <w:p w:rsidR="008C79AA" w:rsidRDefault="008C79AA" w:rsidP="008C79AA">
            <w:pPr>
              <w:rPr>
                <w:rFonts w:ascii="Courier New" w:hAnsi="Courier New" w:cs="Courier New"/>
                <w:noProof/>
              </w:rPr>
            </w:pPr>
            <w:r>
              <w:rPr>
                <w:rFonts w:ascii="Courier New" w:hAnsi="Courier New" w:cs="Courier New"/>
                <w:noProof/>
              </w:rPr>
              <w:t>Test with a non HR job code.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8C79AA">
            <w:pPr>
              <w:rPr>
                <w:rFonts w:ascii="Courier New" w:hAnsi="Courier New" w:cs="Courier New"/>
                <w:noProof/>
              </w:rPr>
            </w:pP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No warning logs displayed at the end of the list.</w:t>
            </w:r>
          </w:p>
        </w:tc>
        <w:tc>
          <w:tcPr>
            <w:tcW w:w="1260" w:type="dxa"/>
          </w:tcPr>
          <w:p w:rsidR="008C79AA" w:rsidRDefault="008C79AA" w:rsidP="006C7581">
            <w:pPr>
              <w:rPr>
                <w:rFonts w:asciiTheme="minorHAnsi" w:hAnsiTheme="minorHAnsi"/>
                <w:bCs/>
              </w:rPr>
            </w:pPr>
          </w:p>
        </w:tc>
        <w:tc>
          <w:tcPr>
            <w:tcW w:w="2880" w:type="dxa"/>
          </w:tcPr>
          <w:p w:rsidR="008C79AA" w:rsidRPr="00FF5201" w:rsidRDefault="008C79AA" w:rsidP="00DA6AE7">
            <w:pPr>
              <w:overflowPunct/>
              <w:textAlignment w:val="auto"/>
              <w:rPr>
                <w:i/>
              </w:rPr>
            </w:pPr>
          </w:p>
        </w:tc>
      </w:tr>
      <w:tr w:rsidR="008C79AA" w:rsidRPr="00FF5201" w:rsidTr="006C7581">
        <w:trPr>
          <w:cantSplit/>
        </w:trPr>
        <w:tc>
          <w:tcPr>
            <w:tcW w:w="900" w:type="dxa"/>
          </w:tcPr>
          <w:p w:rsidR="008C79AA" w:rsidRPr="0037186B" w:rsidRDefault="008C79AA" w:rsidP="006C7581">
            <w:pPr>
              <w:rPr>
                <w:rFonts w:asciiTheme="minorHAnsi" w:hAnsiTheme="minorHAnsi"/>
                <w:bCs/>
              </w:rPr>
            </w:pPr>
            <w:r>
              <w:rPr>
                <w:rFonts w:asciiTheme="minorHAnsi" w:hAnsiTheme="minorHAnsi"/>
                <w:bCs/>
              </w:rPr>
              <w:lastRenderedPageBreak/>
              <w:t>5.4</w:t>
            </w:r>
          </w:p>
        </w:tc>
        <w:tc>
          <w:tcPr>
            <w:tcW w:w="3960" w:type="dxa"/>
          </w:tcPr>
          <w:p w:rsidR="008C79AA" w:rsidRDefault="008C79AA" w:rsidP="006C7581">
            <w:pPr>
              <w:overflowPunct/>
              <w:textAlignment w:val="auto"/>
              <w:rPr>
                <w:rFonts w:asciiTheme="minorHAnsi" w:hAnsiTheme="minorHAnsi"/>
                <w:bCs/>
              </w:rPr>
            </w:pPr>
            <w:r>
              <w:rPr>
                <w:rFonts w:asciiTheme="minorHAnsi" w:hAnsiTheme="minorHAnsi"/>
                <w:bCs/>
              </w:rPr>
              <w:t>Test with each of the 4 job codes being added</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8C79AA" w:rsidRDefault="008C79AA" w:rsidP="008C79AA">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8C79AA" w:rsidRDefault="008C79AA" w:rsidP="008C79A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C79AA" w:rsidRDefault="008C79AA" w:rsidP="008C79AA">
            <w:pPr>
              <w:overflowPunct/>
              <w:textAlignment w:val="auto"/>
              <w:rPr>
                <w:rFonts w:ascii="Courier New" w:hAnsi="Courier New" w:cs="Courier New"/>
                <w:noProof/>
                <w:color w:val="0000FF"/>
              </w:rPr>
            </w:pPr>
            <w:r>
              <w:rPr>
                <w:rFonts w:ascii="Courier New" w:hAnsi="Courier New" w:cs="Courier New"/>
                <w:noProof/>
                <w:color w:val="0000FF"/>
              </w:rPr>
              <w:t>GO</w:t>
            </w:r>
          </w:p>
          <w:p w:rsidR="008C79AA" w:rsidRDefault="008C79AA" w:rsidP="006C7581">
            <w:pPr>
              <w:overflowPunct/>
              <w:textAlignment w:val="auto"/>
              <w:rPr>
                <w:rFonts w:asciiTheme="minorHAnsi" w:hAnsiTheme="minorHAnsi"/>
                <w:bCs/>
              </w:rPr>
            </w:pPr>
          </w:p>
        </w:tc>
        <w:tc>
          <w:tcPr>
            <w:tcW w:w="4500" w:type="dxa"/>
          </w:tcPr>
          <w:p w:rsidR="008C79AA" w:rsidRDefault="008C79AA" w:rsidP="0037186B">
            <w:pPr>
              <w:overflowPunct/>
              <w:textAlignment w:val="auto"/>
              <w:rPr>
                <w:rFonts w:asciiTheme="minorHAnsi" w:hAnsiTheme="minorHAnsi"/>
                <w:bCs/>
              </w:rPr>
            </w:pPr>
            <w:r>
              <w:rPr>
                <w:rFonts w:asciiTheme="minorHAnsi" w:hAnsiTheme="minorHAnsi"/>
                <w:bCs/>
              </w:rPr>
              <w:t>Warning logs displayed for each of the 4 job codes.</w:t>
            </w:r>
          </w:p>
        </w:tc>
        <w:tc>
          <w:tcPr>
            <w:tcW w:w="1260" w:type="dxa"/>
          </w:tcPr>
          <w:p w:rsidR="008C79AA" w:rsidRDefault="008C79AA" w:rsidP="006C7581">
            <w:pPr>
              <w:rPr>
                <w:rFonts w:asciiTheme="minorHAnsi" w:hAnsiTheme="minorHAnsi"/>
                <w:bCs/>
              </w:rPr>
            </w:pPr>
            <w:r>
              <w:rPr>
                <w:rFonts w:asciiTheme="minorHAnsi" w:hAnsiTheme="minorHAnsi"/>
                <w:bCs/>
              </w:rPr>
              <w:t>P</w:t>
            </w:r>
          </w:p>
        </w:tc>
        <w:tc>
          <w:tcPr>
            <w:tcW w:w="2880" w:type="dxa"/>
          </w:tcPr>
          <w:p w:rsidR="00DA6AE7" w:rsidRDefault="00DA6AE7" w:rsidP="00DA6AE7">
            <w:pPr>
              <w:rPr>
                <w:i/>
              </w:rPr>
            </w:pPr>
            <w:r>
              <w:rPr>
                <w:i/>
              </w:rPr>
              <w:t>Test repeated with the following 3 job codes.</w:t>
            </w:r>
          </w:p>
          <w:p w:rsidR="00DA6AE7" w:rsidRDefault="00DA6AE7" w:rsidP="00DA6AE7">
            <w:pPr>
              <w:rPr>
                <w:i/>
              </w:rPr>
            </w:pP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'WHRC11'</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'WHRC12'</w:t>
            </w:r>
          </w:p>
          <w:p w:rsidR="00DA6AE7" w:rsidRDefault="00DA6AE7" w:rsidP="00DA6AE7">
            <w:pPr>
              <w:overflowPunct/>
              <w:textAlignment w:val="auto"/>
              <w:rPr>
                <w:rFonts w:ascii="Courier New" w:hAnsi="Courier New" w:cs="Courier New"/>
                <w:noProof/>
                <w:color w:val="008000"/>
              </w:rPr>
            </w:pPr>
            <w:r>
              <w:rPr>
                <w:rFonts w:ascii="Courier New" w:hAnsi="Courier New" w:cs="Courier New"/>
                <w:noProof/>
                <w:color w:val="008000"/>
              </w:rPr>
              <w:t>'WHRC13'</w:t>
            </w:r>
          </w:p>
          <w:p w:rsidR="008C79AA" w:rsidRPr="00FF5201" w:rsidRDefault="008C79AA" w:rsidP="006C7581">
            <w:pPr>
              <w:rPr>
                <w:i/>
              </w:rPr>
            </w:pPr>
          </w:p>
        </w:tc>
      </w:tr>
    </w:tbl>
    <w:p w:rsidR="006C7581" w:rsidRDefault="006C7581" w:rsidP="006C7581"/>
    <w:p w:rsidR="006C7581" w:rsidRDefault="006C7581" w:rsidP="006C7581"/>
    <w:p w:rsidR="00BE22D2" w:rsidRDefault="00BE22D2" w:rsidP="00BE22D2">
      <w:pPr>
        <w:pStyle w:val="Heading2"/>
        <w:numPr>
          <w:ilvl w:val="0"/>
          <w:numId w:val="5"/>
        </w:numPr>
      </w:pPr>
      <w:bookmarkStart w:id="37" w:name="_Toc511681029"/>
      <w:r>
        <w:t xml:space="preserve">SCR 14966 Cleanup for duplicate and Re-used </w:t>
      </w:r>
      <w:proofErr w:type="gramStart"/>
      <w:r>
        <w:t>Lan</w:t>
      </w:r>
      <w:proofErr w:type="gramEnd"/>
      <w:r>
        <w:t xml:space="preserve"> Ids</w:t>
      </w:r>
      <w:bookmarkEnd w:id="37"/>
    </w:p>
    <w:p w:rsidR="00BE22D2" w:rsidRPr="004F5C38" w:rsidRDefault="00BE22D2" w:rsidP="00BE22D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BE22D2" w:rsidTr="00BE22D2">
        <w:trPr>
          <w:tblHeader/>
        </w:trPr>
        <w:tc>
          <w:tcPr>
            <w:tcW w:w="2549" w:type="dxa"/>
            <w:shd w:val="solid" w:color="auto" w:fill="000000"/>
          </w:tcPr>
          <w:p w:rsidR="00BE22D2" w:rsidRDefault="00BE22D2" w:rsidP="00BE22D2">
            <w:r>
              <w:t>Item</w:t>
            </w:r>
          </w:p>
        </w:tc>
        <w:tc>
          <w:tcPr>
            <w:tcW w:w="10455" w:type="dxa"/>
            <w:shd w:val="solid" w:color="auto" w:fill="000000"/>
          </w:tcPr>
          <w:p w:rsidR="00BE22D2" w:rsidRDefault="00BE22D2" w:rsidP="00BE22D2">
            <w:r>
              <w:t>Description</w:t>
            </w:r>
          </w:p>
        </w:tc>
      </w:tr>
      <w:tr w:rsidR="00BE22D2" w:rsidTr="00BE22D2">
        <w:tc>
          <w:tcPr>
            <w:tcW w:w="2549" w:type="dxa"/>
          </w:tcPr>
          <w:p w:rsidR="00BE22D2" w:rsidRDefault="00BE22D2" w:rsidP="00BE22D2">
            <w:r>
              <w:t>Change Type</w:t>
            </w:r>
          </w:p>
        </w:tc>
        <w:tc>
          <w:tcPr>
            <w:tcW w:w="10455" w:type="dxa"/>
          </w:tcPr>
          <w:p w:rsidR="00BE22D2" w:rsidRDefault="00BE22D2" w:rsidP="00BE22D2">
            <w:r>
              <w:t>Change</w:t>
            </w:r>
          </w:p>
        </w:tc>
      </w:tr>
      <w:tr w:rsidR="00BE22D2" w:rsidTr="00BE22D2">
        <w:tc>
          <w:tcPr>
            <w:tcW w:w="2549" w:type="dxa"/>
          </w:tcPr>
          <w:p w:rsidR="00BE22D2" w:rsidRDefault="00BE22D2" w:rsidP="00BE22D2">
            <w:r>
              <w:t>Change Description</w:t>
            </w:r>
          </w:p>
        </w:tc>
        <w:tc>
          <w:tcPr>
            <w:tcW w:w="10455" w:type="dxa"/>
          </w:tcPr>
          <w:p w:rsidR="00BE22D2" w:rsidRDefault="00BE22D2" w:rsidP="003163A5">
            <w:proofErr w:type="gramStart"/>
            <w:r>
              <w:rPr>
                <w:rStyle w:val="f2027"/>
                <w:rFonts w:ascii="Arial" w:hAnsi="Arial" w:cs="Arial"/>
                <w:color w:val="333333"/>
              </w:rPr>
              <w:t>someone</w:t>
            </w:r>
            <w:proofErr w:type="gramEnd"/>
            <w:r>
              <w:rPr>
                <w:rStyle w:val="f2027"/>
                <w:rFonts w:ascii="Arial" w:hAnsi="Arial" w:cs="Arial"/>
                <w:color w:val="333333"/>
              </w:rPr>
              <w:t xml:space="preserve"> with access to the historical dashboard may be able to review details of another's logs when they have </w:t>
            </w:r>
            <w:r>
              <w:rPr>
                <w:rStyle w:val="f2027"/>
                <w:rFonts w:ascii="Arial" w:hAnsi="Arial" w:cs="Arial"/>
                <w:color w:val="333333"/>
              </w:rPr>
              <w:lastRenderedPageBreak/>
              <w:t xml:space="preserve">the same </w:t>
            </w:r>
            <w:proofErr w:type="spellStart"/>
            <w:r>
              <w:rPr>
                <w:rStyle w:val="f2027"/>
                <w:rFonts w:ascii="Arial" w:hAnsi="Arial" w:cs="Arial"/>
                <w:color w:val="333333"/>
              </w:rPr>
              <w:t>lanid</w:t>
            </w:r>
            <w:proofErr w:type="spellEnd"/>
            <w:r>
              <w:rPr>
                <w:rStyle w:val="f2027"/>
                <w:rFonts w:ascii="Arial" w:hAnsi="Arial" w:cs="Arial"/>
                <w:color w:val="333333"/>
              </w:rPr>
              <w:t xml:space="preserve"> even though that person is not in the same hierarchy</w:t>
            </w:r>
            <w:r w:rsidR="003163A5">
              <w:rPr>
                <w:rStyle w:val="f2027"/>
                <w:rFonts w:ascii="Arial" w:hAnsi="Arial" w:cs="Arial"/>
                <w:color w:val="333333"/>
              </w:rPr>
              <w:t>. The cleanup and checks added as part of this SCR will fix this.</w:t>
            </w:r>
          </w:p>
        </w:tc>
      </w:tr>
      <w:tr w:rsidR="00BE22D2" w:rsidTr="00BE22D2">
        <w:trPr>
          <w:trHeight w:val="332"/>
        </w:trPr>
        <w:tc>
          <w:tcPr>
            <w:tcW w:w="2549" w:type="dxa"/>
          </w:tcPr>
          <w:p w:rsidR="00BE22D2" w:rsidRDefault="00BE22D2" w:rsidP="00BE22D2">
            <w:r>
              <w:lastRenderedPageBreak/>
              <w:t>Test Environment</w:t>
            </w:r>
          </w:p>
        </w:tc>
        <w:tc>
          <w:tcPr>
            <w:tcW w:w="10455" w:type="dxa"/>
          </w:tcPr>
          <w:p w:rsidR="00BE22D2" w:rsidRDefault="00BE22D2" w:rsidP="00BE22D2">
            <w:proofErr w:type="spellStart"/>
            <w:r>
              <w:t>eCoaching_Dev</w:t>
            </w:r>
            <w:proofErr w:type="spellEnd"/>
            <w:r>
              <w:t xml:space="preserve"> database on vrivfssdbt02\scord01,1437 </w:t>
            </w:r>
          </w:p>
        </w:tc>
      </w:tr>
      <w:tr w:rsidR="00BE22D2" w:rsidTr="00BE22D2">
        <w:tc>
          <w:tcPr>
            <w:tcW w:w="2549" w:type="dxa"/>
          </w:tcPr>
          <w:p w:rsidR="00BE22D2" w:rsidRDefault="00BE22D2" w:rsidP="00BE22D2">
            <w:r>
              <w:t>Code Modules created/updated</w:t>
            </w:r>
          </w:p>
        </w:tc>
        <w:tc>
          <w:tcPr>
            <w:tcW w:w="10455" w:type="dxa"/>
          </w:tcPr>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[sp_SelectReviewFrom_Coaching_Log] </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[sp_SelectReviewFrom_Warning_Log]</w:t>
            </w:r>
          </w:p>
          <w:p w:rsidR="003163A5" w:rsidRPr="003163A5" w:rsidRDefault="003163A5" w:rsidP="003163A5">
            <w:pPr>
              <w:rPr>
                <w:rFonts w:ascii="Courier New" w:hAnsi="Courier New" w:cs="Courier New"/>
                <w:noProof/>
                <w:color w:val="0000FF"/>
              </w:rPr>
            </w:pPr>
            <w:r w:rsidRPr="003163A5">
              <w:rPr>
                <w:rFonts w:ascii="Courier New" w:hAnsi="Courier New" w:cs="Courier New"/>
                <w:noProof/>
                <w:color w:val="0000FF"/>
              </w:rPr>
              <w:t xml:space="preserve"> [sp_whoami]</w:t>
            </w:r>
          </w:p>
          <w:p w:rsidR="00BE22D2" w:rsidRDefault="003163A5" w:rsidP="003163A5">
            <w:r w:rsidRPr="003163A5">
              <w:rPr>
                <w:rFonts w:ascii="Courier New" w:hAnsi="Courier New" w:cs="Courier New"/>
                <w:noProof/>
                <w:color w:val="0000FF"/>
              </w:rPr>
              <w:t xml:space="preserve"> [sp_whoisthis]</w:t>
            </w:r>
          </w:p>
        </w:tc>
      </w:tr>
      <w:tr w:rsidR="00BE22D2" w:rsidTr="003163A5">
        <w:trPr>
          <w:trHeight w:val="512"/>
        </w:trPr>
        <w:tc>
          <w:tcPr>
            <w:tcW w:w="2549" w:type="dxa"/>
          </w:tcPr>
          <w:p w:rsidR="00BE22D2" w:rsidRDefault="00BE22D2" w:rsidP="00BE22D2">
            <w:r>
              <w:t>Code doc</w:t>
            </w:r>
          </w:p>
        </w:tc>
        <w:tc>
          <w:tcPr>
            <w:tcW w:w="10455" w:type="dxa"/>
          </w:tcPr>
          <w:p w:rsidR="00BE22D2" w:rsidRDefault="00BE22D2" w:rsidP="00BE22D2">
            <w:proofErr w:type="spellStart"/>
            <w:r w:rsidRPr="006A02FC">
              <w:t>CCO_eCoaching_Log_Create.sql</w:t>
            </w:r>
            <w:proofErr w:type="spellEnd"/>
          </w:p>
          <w:p w:rsidR="003163A5" w:rsidRDefault="003163A5" w:rsidP="00BE22D2">
            <w:proofErr w:type="spellStart"/>
            <w:r w:rsidRPr="006A02FC">
              <w:t>CCO_eCoaching_</w:t>
            </w:r>
            <w:r>
              <w:t>Warning_</w:t>
            </w:r>
            <w:r w:rsidRPr="006A02FC">
              <w:t>Log_Create.sql</w:t>
            </w:r>
            <w:proofErr w:type="spellEnd"/>
          </w:p>
        </w:tc>
      </w:tr>
      <w:tr w:rsidR="00BE22D2" w:rsidTr="00BE22D2">
        <w:tc>
          <w:tcPr>
            <w:tcW w:w="2549" w:type="dxa"/>
          </w:tcPr>
          <w:p w:rsidR="00BE22D2" w:rsidRDefault="00BE22D2" w:rsidP="00BE22D2">
            <w:r>
              <w:t>Notes</w:t>
            </w:r>
          </w:p>
        </w:tc>
        <w:tc>
          <w:tcPr>
            <w:tcW w:w="10455" w:type="dxa"/>
          </w:tcPr>
          <w:p w:rsidR="00BE22D2" w:rsidRPr="00871F07" w:rsidRDefault="00BE22D2" w:rsidP="00BE22D2"/>
        </w:tc>
      </w:tr>
    </w:tbl>
    <w:p w:rsidR="00BE22D2" w:rsidRPr="00871F07" w:rsidRDefault="00BE22D2" w:rsidP="00BE22D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BE22D2" w:rsidRPr="00FF5201" w:rsidTr="00BE22D2">
        <w:trPr>
          <w:cantSplit/>
          <w:tblHeader/>
        </w:trPr>
        <w:tc>
          <w:tcPr>
            <w:tcW w:w="900" w:type="dxa"/>
            <w:shd w:val="clear" w:color="auto" w:fill="A6A6A6"/>
          </w:tcPr>
          <w:p w:rsidR="00BE22D2" w:rsidRPr="00FF5201" w:rsidRDefault="00BE22D2" w:rsidP="00BE22D2">
            <w:pPr>
              <w:rPr>
                <w:i/>
              </w:rPr>
            </w:pPr>
            <w:r w:rsidRPr="00FF5201">
              <w:t>TEST#</w:t>
            </w:r>
          </w:p>
        </w:tc>
        <w:tc>
          <w:tcPr>
            <w:tcW w:w="3960" w:type="dxa"/>
            <w:shd w:val="clear" w:color="auto" w:fill="A6A6A6"/>
          </w:tcPr>
          <w:p w:rsidR="00BE22D2" w:rsidRPr="00FF5201" w:rsidRDefault="00BE22D2" w:rsidP="00BE22D2">
            <w:pPr>
              <w:rPr>
                <w:i/>
              </w:rPr>
            </w:pPr>
            <w:r w:rsidRPr="00FF5201">
              <w:t>ACTION</w:t>
            </w:r>
          </w:p>
        </w:tc>
        <w:tc>
          <w:tcPr>
            <w:tcW w:w="4500" w:type="dxa"/>
            <w:shd w:val="clear" w:color="auto" w:fill="A6A6A6"/>
          </w:tcPr>
          <w:p w:rsidR="00BE22D2" w:rsidRPr="00FF5201" w:rsidRDefault="00BE22D2" w:rsidP="00BE22D2">
            <w:pPr>
              <w:rPr>
                <w:i/>
              </w:rPr>
            </w:pPr>
            <w:r w:rsidRPr="00FF5201">
              <w:t xml:space="preserve">EXPECTED RESULTS </w:t>
            </w:r>
          </w:p>
        </w:tc>
        <w:tc>
          <w:tcPr>
            <w:tcW w:w="1260" w:type="dxa"/>
            <w:shd w:val="clear" w:color="auto" w:fill="A6A6A6"/>
          </w:tcPr>
          <w:p w:rsidR="00BE22D2" w:rsidRPr="00FF5201" w:rsidRDefault="00BE22D2" w:rsidP="00BE22D2">
            <w:pPr>
              <w:rPr>
                <w:i/>
              </w:rPr>
            </w:pPr>
            <w:r w:rsidRPr="00FF5201">
              <w:t>RESULTS</w:t>
            </w:r>
          </w:p>
          <w:p w:rsidR="00BE22D2" w:rsidRPr="00FF5201" w:rsidRDefault="00BE22D2" w:rsidP="00BE22D2">
            <w:pPr>
              <w:rPr>
                <w:i/>
              </w:rPr>
            </w:pPr>
            <w:r w:rsidRPr="00FF5201">
              <w:t>P/F/I</w:t>
            </w:r>
          </w:p>
        </w:tc>
        <w:tc>
          <w:tcPr>
            <w:tcW w:w="2880" w:type="dxa"/>
            <w:shd w:val="clear" w:color="auto" w:fill="A6A6A6"/>
          </w:tcPr>
          <w:p w:rsidR="00BE22D2" w:rsidRPr="00FF5201" w:rsidRDefault="00BE22D2" w:rsidP="00BE22D2">
            <w:pPr>
              <w:rPr>
                <w:i/>
              </w:rPr>
            </w:pPr>
            <w:r w:rsidRPr="00FF5201">
              <w:t>COMMENTS</w:t>
            </w:r>
          </w:p>
        </w:tc>
      </w:tr>
      <w:tr w:rsidR="00BE22D2" w:rsidRPr="00FF5201" w:rsidTr="00BE22D2">
        <w:trPr>
          <w:cantSplit/>
        </w:trPr>
        <w:tc>
          <w:tcPr>
            <w:tcW w:w="900" w:type="dxa"/>
          </w:tcPr>
          <w:p w:rsidR="00BE22D2" w:rsidRPr="00FF5201" w:rsidRDefault="003163A5" w:rsidP="00BE22D2">
            <w:pPr>
              <w:rPr>
                <w:i/>
              </w:rPr>
            </w:pPr>
            <w:r>
              <w:rPr>
                <w:rFonts w:asciiTheme="minorHAnsi" w:hAnsiTheme="minorHAnsi"/>
                <w:bCs/>
              </w:rPr>
              <w:t>6</w:t>
            </w:r>
            <w:r w:rsidR="00BE22D2">
              <w:rPr>
                <w:rFonts w:asciiTheme="minorHAnsi" w:hAnsiTheme="minorHAnsi"/>
                <w:bCs/>
              </w:rPr>
              <w:t>.1</w:t>
            </w:r>
          </w:p>
        </w:tc>
        <w:tc>
          <w:tcPr>
            <w:tcW w:w="3960" w:type="dxa"/>
          </w:tcPr>
          <w:p w:rsidR="00BE22D2" w:rsidRDefault="00BE22D2" w:rsidP="00BE22D2">
            <w:pPr>
              <w:rPr>
                <w:rFonts w:ascii="Courier New" w:hAnsi="Courier New" w:cs="Courier New"/>
                <w:noProo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N'eCL-erick.medina-41354'</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Courier New" w:hAnsi="Courier New" w:cs="Courier New"/>
                <w:noProof/>
                <w:color w:val="008000"/>
              </w:rPr>
            </w:pPr>
          </w:p>
          <w:p w:rsidR="00BE22D2" w:rsidRDefault="00BE22D2" w:rsidP="00BE22D2">
            <w:pPr>
              <w:overflowPunct/>
              <w:textAlignment w:val="auto"/>
              <w:rPr>
                <w:rFonts w:ascii="Courier New" w:hAnsi="Courier New" w:cs="Courier New"/>
                <w:noProof/>
                <w:color w:val="008000"/>
              </w:rPr>
            </w:pPr>
            <w:r>
              <w:rPr>
                <w:rFonts w:ascii="Courier New" w:hAnsi="Courier New" w:cs="Courier New"/>
                <w:noProof/>
              </w:rPr>
              <w:t xml:space="preserve"> </w:t>
            </w:r>
          </w:p>
          <w:p w:rsidR="00BE22D2" w:rsidRPr="0057471C" w:rsidRDefault="00BE22D2" w:rsidP="00BE22D2">
            <w:pPr>
              <w:rPr>
                <w:rFonts w:asciiTheme="minorHAnsi" w:hAnsiTheme="minorHAnsi"/>
                <w:bCs/>
              </w:rPr>
            </w:pPr>
          </w:p>
        </w:tc>
        <w:tc>
          <w:tcPr>
            <w:tcW w:w="4500" w:type="dxa"/>
          </w:tcPr>
          <w:p w:rsidR="00BE22D2" w:rsidRDefault="003163A5" w:rsidP="00BE22D2">
            <w:r>
              <w:rPr>
                <w:rFonts w:asciiTheme="minorHAnsi" w:hAnsiTheme="minorHAnsi"/>
                <w:bCs/>
              </w:rPr>
              <w:t xml:space="preserve">Should see the details of the log passed in with newly added columns </w:t>
            </w:r>
            <w:proofErr w:type="spellStart"/>
            <w:r>
              <w:t>EmpID</w:t>
            </w:r>
            <w:proofErr w:type="spellEnd"/>
            <w:r>
              <w:t xml:space="preserve"> and </w:t>
            </w:r>
            <w:proofErr w:type="spellStart"/>
            <w:r>
              <w:t>SubmitterID</w:t>
            </w:r>
            <w:proofErr w:type="spellEnd"/>
            <w:r w:rsidR="00E433E3">
              <w:t>,</w:t>
            </w:r>
          </w:p>
          <w:p w:rsidR="00E433E3" w:rsidRPr="00202208" w:rsidRDefault="002B735D" w:rsidP="00BE22D2">
            <w:pPr>
              <w:rPr>
                <w:rFonts w:asciiTheme="minorHAnsi" w:hAnsiTheme="minorHAnsi"/>
                <w:bCs/>
              </w:rPr>
            </w:pPr>
            <w:r>
              <w:t xml:space="preserve">And </w:t>
            </w:r>
            <w:proofErr w:type="spellStart"/>
            <w:r w:rsidR="00E433E3">
              <w:t>Emp</w:t>
            </w:r>
            <w:proofErr w:type="spellEnd"/>
            <w:r w:rsidR="00E433E3">
              <w:t xml:space="preserve"> Hierarchy Sup and Mgr Id and Coaching Log Sup and Mgr ID.</w:t>
            </w:r>
          </w:p>
        </w:tc>
        <w:tc>
          <w:tcPr>
            <w:tcW w:w="1260" w:type="dxa"/>
          </w:tcPr>
          <w:p w:rsidR="00BE22D2" w:rsidRPr="00202208" w:rsidRDefault="00BE22D2" w:rsidP="00BE22D2">
            <w:pPr>
              <w:rPr>
                <w:rFonts w:asciiTheme="minorHAnsi" w:hAnsiTheme="minorHAnsi"/>
                <w:bCs/>
              </w:rPr>
            </w:pPr>
            <w:r w:rsidRPr="00202208">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FF5201" w:rsidRDefault="003163A5" w:rsidP="003163A5">
            <w:pPr>
              <w:rPr>
                <w:i/>
              </w:rPr>
            </w:pPr>
            <w:r>
              <w:rPr>
                <w:rFonts w:asciiTheme="minorHAnsi" w:hAnsiTheme="minorHAnsi"/>
                <w:bCs/>
              </w:rPr>
              <w:lastRenderedPageBreak/>
              <w:t>6</w:t>
            </w:r>
            <w:r w:rsidR="00BE22D2" w:rsidRPr="0037186B">
              <w:rPr>
                <w:rFonts w:asciiTheme="minorHAnsi" w:hAnsiTheme="minorHAnsi"/>
                <w:bCs/>
              </w:rPr>
              <w:t>.2</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[sp_SelectReviewFrom_Warning_Log]</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N'eCL-daisy.cardenasgonzal-5312'</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BE22D2" w:rsidP="00BE22D2">
            <w:pPr>
              <w:overflowPunct/>
              <w:textAlignment w:val="auto"/>
              <w:rPr>
                <w:rFonts w:asciiTheme="minorHAnsi" w:hAnsiTheme="minorHAnsi"/>
                <w:bCs/>
              </w:rPr>
            </w:pPr>
          </w:p>
        </w:tc>
        <w:tc>
          <w:tcPr>
            <w:tcW w:w="4500" w:type="dxa"/>
          </w:tcPr>
          <w:p w:rsidR="00BE22D2" w:rsidRPr="00202208" w:rsidRDefault="003163A5" w:rsidP="00BE22D2">
            <w:pPr>
              <w:overflowPunct/>
              <w:textAlignment w:val="auto"/>
              <w:rPr>
                <w:rFonts w:asciiTheme="minorHAnsi" w:hAnsiTheme="minorHAnsi"/>
                <w:bCs/>
              </w:rPr>
            </w:pPr>
            <w:r>
              <w:rPr>
                <w:rFonts w:asciiTheme="minorHAnsi" w:hAnsiTheme="minorHAnsi"/>
                <w:bCs/>
              </w:rPr>
              <w:t xml:space="preserve">Should see the details of the log passed in with newly added columns </w:t>
            </w:r>
            <w:proofErr w:type="spellStart"/>
            <w:r>
              <w:t>EmpID</w:t>
            </w:r>
            <w:proofErr w:type="spellEnd"/>
            <w:r>
              <w:t xml:space="preserve"> and </w:t>
            </w:r>
            <w:proofErr w:type="spellStart"/>
            <w:r>
              <w:t>SubmitterID</w:t>
            </w:r>
            <w:proofErr w:type="spellEnd"/>
            <w:r w:rsidR="002B735D">
              <w:t xml:space="preserve"> </w:t>
            </w:r>
            <w:proofErr w:type="spellStart"/>
            <w:r w:rsidR="002B735D">
              <w:t>Eand</w:t>
            </w:r>
            <w:proofErr w:type="spellEnd"/>
            <w:r w:rsidR="002B735D">
              <w:t xml:space="preserve"> </w:t>
            </w:r>
            <w:proofErr w:type="spellStart"/>
            <w:r w:rsidR="002B735D">
              <w:t>mp</w:t>
            </w:r>
            <w:proofErr w:type="spellEnd"/>
            <w:r w:rsidR="002B735D">
              <w:t xml:space="preserve"> Hierarchy Sup and Mgr Id and Coaching Log Sup and Mgr ID.</w:t>
            </w:r>
          </w:p>
        </w:tc>
        <w:tc>
          <w:tcPr>
            <w:tcW w:w="1260" w:type="dxa"/>
          </w:tcPr>
          <w:p w:rsidR="00BE22D2" w:rsidRPr="00202208"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t>6</w:t>
            </w:r>
            <w:r w:rsidR="00BE22D2">
              <w:rPr>
                <w:rFonts w:asciiTheme="minorHAnsi" w:hAnsiTheme="minorHAnsi"/>
                <w:bCs/>
              </w:rPr>
              <w:t>.3</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N'carolina.reynoso'</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rPr>
                <w:rFonts w:ascii="Courier New" w:hAnsi="Courier New" w:cs="Courier New"/>
                <w:noProof/>
              </w:rPr>
            </w:pPr>
            <w:r>
              <w:rPr>
                <w:rFonts w:ascii="Courier New" w:hAnsi="Courier New" w:cs="Courier New"/>
                <w:noProof/>
              </w:rPr>
              <w:t xml:space="preserve"> </w:t>
            </w:r>
          </w:p>
          <w:p w:rsidR="00BE22D2" w:rsidRDefault="00BE22D2" w:rsidP="00BE22D2">
            <w:pPr>
              <w:overflowPunct/>
              <w:textAlignment w:val="auto"/>
              <w:rPr>
                <w:rFonts w:asciiTheme="minorHAnsi" w:hAnsiTheme="minorHAnsi"/>
                <w:bCs/>
              </w:rPr>
            </w:pPr>
          </w:p>
        </w:tc>
        <w:tc>
          <w:tcPr>
            <w:tcW w:w="4500" w:type="dxa"/>
          </w:tcPr>
          <w:p w:rsidR="00BE22D2" w:rsidRDefault="003163A5" w:rsidP="002B735D">
            <w:pPr>
              <w:overflowPunct/>
              <w:textAlignment w:val="auto"/>
              <w:rPr>
                <w:rFonts w:asciiTheme="minorHAnsi" w:hAnsiTheme="minorHAnsi"/>
                <w:bCs/>
              </w:rPr>
            </w:pPr>
            <w:r>
              <w:rPr>
                <w:rFonts w:asciiTheme="minorHAnsi" w:hAnsiTheme="minorHAnsi"/>
                <w:bCs/>
              </w:rPr>
              <w:t xml:space="preserve">Should see the details of </w:t>
            </w:r>
            <w:proofErr w:type="spellStart"/>
            <w:r>
              <w:rPr>
                <w:rFonts w:asciiTheme="minorHAnsi" w:hAnsiTheme="minorHAnsi"/>
                <w:bCs/>
              </w:rPr>
              <w:t>the</w:t>
            </w:r>
            <w:r w:rsidR="002B735D">
              <w:rPr>
                <w:rFonts w:asciiTheme="minorHAnsi" w:hAnsiTheme="minorHAnsi"/>
                <w:bCs/>
              </w:rPr>
              <w:t>user</w:t>
            </w:r>
            <w:proofErr w:type="spellEnd"/>
            <w:r>
              <w:rPr>
                <w:rFonts w:asciiTheme="minorHAnsi" w:hAnsiTheme="minorHAnsi"/>
                <w:bCs/>
              </w:rPr>
              <w:t xml:space="preserve"> passed in with newly added columns </w:t>
            </w:r>
            <w:proofErr w:type="spellStart"/>
            <w:r>
              <w:t>EmpID</w:t>
            </w:r>
            <w:proofErr w:type="spellEnd"/>
            <w:r>
              <w:t xml:space="preserve"> </w:t>
            </w:r>
            <w:r w:rsidR="002B735D">
              <w:t>if Active = ‘A’</w:t>
            </w:r>
          </w:p>
        </w:tc>
        <w:tc>
          <w:tcPr>
            <w:tcW w:w="1260" w:type="dxa"/>
          </w:tcPr>
          <w:p w:rsidR="00BE22D2" w:rsidRDefault="003163A5"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BE22D2">
            <w:pPr>
              <w:overflowPunct/>
              <w:textAlignment w:val="auto"/>
              <w:rPr>
                <w:i/>
              </w:rPr>
            </w:pPr>
          </w:p>
        </w:tc>
      </w:tr>
      <w:tr w:rsidR="00BE22D2" w:rsidRPr="00FF5201" w:rsidTr="00BE22D2">
        <w:trPr>
          <w:cantSplit/>
        </w:trPr>
        <w:tc>
          <w:tcPr>
            <w:tcW w:w="900" w:type="dxa"/>
          </w:tcPr>
          <w:p w:rsidR="00BE22D2" w:rsidRPr="0037186B" w:rsidRDefault="003163A5" w:rsidP="00BE22D2">
            <w:pPr>
              <w:rPr>
                <w:rFonts w:asciiTheme="minorHAnsi" w:hAnsiTheme="minorHAnsi"/>
                <w:bCs/>
              </w:rPr>
            </w:pPr>
            <w:r>
              <w:rPr>
                <w:rFonts w:asciiTheme="minorHAnsi" w:hAnsiTheme="minorHAnsi"/>
                <w:bCs/>
              </w:rPr>
              <w:lastRenderedPageBreak/>
              <w:t>6</w:t>
            </w:r>
            <w:r w:rsidR="00BE22D2">
              <w:rPr>
                <w:rFonts w:asciiTheme="minorHAnsi" w:hAnsiTheme="minorHAnsi"/>
                <w:bCs/>
              </w:rPr>
              <w:t>.4</w:t>
            </w:r>
          </w:p>
        </w:tc>
        <w:tc>
          <w:tcPr>
            <w:tcW w:w="3960" w:type="dxa"/>
          </w:tcPr>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163A5" w:rsidRDefault="003163A5" w:rsidP="003163A5">
            <w:pPr>
              <w:overflowPunct/>
              <w:textAlignment w:val="auto"/>
              <w:rPr>
                <w:rFonts w:ascii="Courier New" w:hAnsi="Courier New" w:cs="Courier New"/>
                <w:noProof/>
                <w:color w:val="0000FF"/>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[sp_Whoisthis]</w:t>
            </w:r>
          </w:p>
          <w:p w:rsidR="003163A5" w:rsidRDefault="003163A5" w:rsidP="003163A5">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N'409509'</w:t>
            </w:r>
          </w:p>
          <w:p w:rsidR="003163A5" w:rsidRDefault="003163A5" w:rsidP="003163A5">
            <w:pPr>
              <w:overflowPunct/>
              <w:textAlignment w:val="auto"/>
              <w:rPr>
                <w:rFonts w:ascii="Courier New" w:hAnsi="Courier New" w:cs="Courier New"/>
                <w:noProof/>
                <w:color w:val="FF0000"/>
              </w:rPr>
            </w:pPr>
          </w:p>
          <w:p w:rsidR="003163A5" w:rsidRDefault="003163A5" w:rsidP="003163A5">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163A5" w:rsidRDefault="003163A5" w:rsidP="003163A5">
            <w:pPr>
              <w:overflowPunct/>
              <w:textAlignment w:val="auto"/>
              <w:rPr>
                <w:rFonts w:ascii="Courier New" w:hAnsi="Courier New" w:cs="Courier New"/>
                <w:noProof/>
              </w:rPr>
            </w:pPr>
          </w:p>
          <w:p w:rsidR="003163A5" w:rsidRDefault="003163A5" w:rsidP="003163A5">
            <w:pPr>
              <w:overflowPunct/>
              <w:textAlignment w:val="auto"/>
              <w:rPr>
                <w:rFonts w:ascii="Courier New" w:hAnsi="Courier New" w:cs="Courier New"/>
                <w:noProof/>
                <w:color w:val="0000FF"/>
              </w:rPr>
            </w:pPr>
            <w:r>
              <w:rPr>
                <w:rFonts w:ascii="Courier New" w:hAnsi="Courier New" w:cs="Courier New"/>
                <w:noProof/>
                <w:color w:val="0000FF"/>
              </w:rPr>
              <w:t>GO</w:t>
            </w:r>
          </w:p>
          <w:p w:rsidR="00BE22D2" w:rsidRDefault="003163A5" w:rsidP="003163A5">
            <w:pPr>
              <w:overflowPunct/>
              <w:textAlignment w:val="auto"/>
              <w:rPr>
                <w:rFonts w:asciiTheme="minorHAnsi" w:hAnsiTheme="minorHAnsi"/>
                <w:bCs/>
              </w:rPr>
            </w:pPr>
            <w:r>
              <w:rPr>
                <w:rFonts w:asciiTheme="minorHAnsi" w:hAnsiTheme="minorHAnsi"/>
                <w:bCs/>
              </w:rPr>
              <w:t xml:space="preserve"> </w:t>
            </w:r>
          </w:p>
        </w:tc>
        <w:tc>
          <w:tcPr>
            <w:tcW w:w="4500" w:type="dxa"/>
          </w:tcPr>
          <w:p w:rsidR="00BE22D2" w:rsidRDefault="003163A5" w:rsidP="003163A5">
            <w:pPr>
              <w:overflowPunct/>
              <w:textAlignment w:val="auto"/>
              <w:rPr>
                <w:rFonts w:asciiTheme="minorHAnsi" w:hAnsiTheme="minorHAnsi"/>
                <w:bCs/>
              </w:rPr>
            </w:pPr>
            <w:r>
              <w:rPr>
                <w:rFonts w:asciiTheme="minorHAnsi" w:hAnsiTheme="minorHAnsi"/>
                <w:bCs/>
              </w:rPr>
              <w:t xml:space="preserve">Should display the supervisor and Manager information using employee ID  as the input parameter submitted (previously </w:t>
            </w:r>
            <w:proofErr w:type="spellStart"/>
            <w:r>
              <w:rPr>
                <w:rFonts w:asciiTheme="minorHAnsi" w:hAnsiTheme="minorHAnsi"/>
                <w:bCs/>
              </w:rPr>
              <w:t>lanid</w:t>
            </w:r>
            <w:proofErr w:type="spellEnd"/>
            <w:r>
              <w:rPr>
                <w:rFonts w:asciiTheme="minorHAnsi" w:hAnsiTheme="minorHAnsi"/>
                <w:bCs/>
              </w:rPr>
              <w:t>)</w:t>
            </w:r>
          </w:p>
        </w:tc>
        <w:tc>
          <w:tcPr>
            <w:tcW w:w="1260" w:type="dxa"/>
          </w:tcPr>
          <w:p w:rsidR="00BE22D2" w:rsidRDefault="00BE22D2" w:rsidP="00BE22D2">
            <w:pPr>
              <w:rPr>
                <w:rFonts w:asciiTheme="minorHAnsi" w:hAnsiTheme="minorHAnsi"/>
                <w:bCs/>
              </w:rPr>
            </w:pPr>
            <w:r>
              <w:rPr>
                <w:rFonts w:asciiTheme="minorHAnsi" w:hAnsiTheme="minorHAnsi"/>
                <w:bCs/>
              </w:rPr>
              <w:t>P</w:t>
            </w:r>
          </w:p>
        </w:tc>
        <w:tc>
          <w:tcPr>
            <w:tcW w:w="2880" w:type="dxa"/>
          </w:tcPr>
          <w:p w:rsidR="00BE22D2" w:rsidRPr="00FF5201" w:rsidRDefault="00BE22D2" w:rsidP="003163A5">
            <w:pPr>
              <w:overflowPunct/>
              <w:textAlignment w:val="auto"/>
              <w:rPr>
                <w:i/>
              </w:rPr>
            </w:pPr>
          </w:p>
        </w:tc>
      </w:tr>
    </w:tbl>
    <w:p w:rsidR="00BE22D2" w:rsidRDefault="00BE22D2" w:rsidP="00BE22D2"/>
    <w:p w:rsidR="00BE22D2" w:rsidRDefault="00BE22D2" w:rsidP="00BE22D2"/>
    <w:p w:rsidR="00BE22D2" w:rsidRPr="00871F07" w:rsidRDefault="00BE22D2" w:rsidP="00BE22D2"/>
    <w:p w:rsidR="003025A2" w:rsidRDefault="003025A2" w:rsidP="003025A2">
      <w:pPr>
        <w:pStyle w:val="Heading2"/>
        <w:numPr>
          <w:ilvl w:val="0"/>
          <w:numId w:val="5"/>
        </w:numPr>
      </w:pPr>
      <w:bookmarkStart w:id="38" w:name="_Toc511681030"/>
      <w:r>
        <w:t>TFS 363/402 Fix issue with duplicate form names for insert from UI</w:t>
      </w:r>
      <w:bookmarkEnd w:id="38"/>
    </w:p>
    <w:p w:rsidR="003025A2" w:rsidRPr="004F5C38" w:rsidRDefault="003025A2" w:rsidP="003025A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3025A2" w:rsidTr="00E433E3">
        <w:trPr>
          <w:tblHeader/>
        </w:trPr>
        <w:tc>
          <w:tcPr>
            <w:tcW w:w="2549" w:type="dxa"/>
            <w:shd w:val="solid" w:color="auto" w:fill="000000"/>
          </w:tcPr>
          <w:p w:rsidR="003025A2" w:rsidRDefault="003025A2" w:rsidP="00E433E3">
            <w:r>
              <w:t>Item</w:t>
            </w:r>
          </w:p>
        </w:tc>
        <w:tc>
          <w:tcPr>
            <w:tcW w:w="10455" w:type="dxa"/>
            <w:shd w:val="solid" w:color="auto" w:fill="000000"/>
          </w:tcPr>
          <w:p w:rsidR="003025A2" w:rsidRDefault="003025A2" w:rsidP="00E433E3">
            <w:r>
              <w:t>Description</w:t>
            </w:r>
          </w:p>
        </w:tc>
      </w:tr>
      <w:tr w:rsidR="003025A2" w:rsidTr="00E433E3">
        <w:tc>
          <w:tcPr>
            <w:tcW w:w="2549" w:type="dxa"/>
          </w:tcPr>
          <w:p w:rsidR="003025A2" w:rsidRDefault="003025A2" w:rsidP="00E433E3">
            <w:r>
              <w:t>Change Type</w:t>
            </w:r>
          </w:p>
        </w:tc>
        <w:tc>
          <w:tcPr>
            <w:tcW w:w="10455" w:type="dxa"/>
          </w:tcPr>
          <w:p w:rsidR="003025A2" w:rsidRDefault="003025A2" w:rsidP="00E433E3">
            <w:r>
              <w:t>Problem Fix</w:t>
            </w:r>
          </w:p>
        </w:tc>
      </w:tr>
      <w:tr w:rsidR="003025A2" w:rsidTr="00E433E3">
        <w:tc>
          <w:tcPr>
            <w:tcW w:w="2549" w:type="dxa"/>
          </w:tcPr>
          <w:p w:rsidR="003025A2" w:rsidRDefault="003025A2" w:rsidP="00E433E3">
            <w:r>
              <w:t>Change Description</w:t>
            </w:r>
          </w:p>
        </w:tc>
        <w:tc>
          <w:tcPr>
            <w:tcW w:w="10455" w:type="dxa"/>
          </w:tcPr>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Once in a while, users are not able to access "My Dashboard" and/or "My Submissions" and/or "Historical Dashboard", error page is displayed for the users (A system error has occurred. Please contact the system admin for assistance.</w:t>
            </w:r>
            <w:proofErr w:type="gramStart"/>
            <w:r>
              <w:rPr>
                <w:rFonts w:ascii="Segoe UI" w:hAnsi="Segoe UI" w:cs="Segoe UI"/>
                <w:color w:val="000000"/>
                <w:sz w:val="18"/>
                <w:szCs w:val="18"/>
              </w:rPr>
              <w:t>".</w:t>
            </w:r>
            <w:proofErr w:type="gramEnd"/>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Under the scene, this is the exception caught in debug mode:</w:t>
            </w: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Subquery returned more than 1 value. This is not permitted when the subquery follows =</w:t>
            </w:r>
            <w:proofErr w:type="gramStart"/>
            <w:r>
              <w:rPr>
                <w:rFonts w:ascii="Segoe UI" w:hAnsi="Segoe UI" w:cs="Segoe UI"/>
                <w:color w:val="000000"/>
                <w:sz w:val="18"/>
                <w:szCs w:val="18"/>
              </w:rPr>
              <w:t>, !</w:t>
            </w:r>
            <w:proofErr w:type="gramEnd"/>
            <w:r>
              <w:rPr>
                <w:rFonts w:ascii="Segoe UI" w:hAnsi="Segoe UI" w:cs="Segoe UI"/>
                <w:color w:val="000000"/>
                <w:sz w:val="18"/>
                <w:szCs w:val="18"/>
              </w:rPr>
              <w:t>=, &lt;, &lt;=, &gt;, &gt;= or when the subquery is used as an expression.</w:t>
            </w:r>
          </w:p>
          <w:p w:rsidR="003025A2" w:rsidRDefault="003025A2" w:rsidP="003025A2">
            <w:pPr>
              <w:pStyle w:val="NormalWeb"/>
              <w:rPr>
                <w:rFonts w:ascii="Segoe UI" w:hAnsi="Segoe UI" w:cs="Segoe UI"/>
                <w:color w:val="000000"/>
                <w:sz w:val="18"/>
                <w:szCs w:val="18"/>
              </w:rPr>
            </w:pPr>
          </w:p>
          <w:p w:rsidR="003025A2" w:rsidRDefault="003025A2" w:rsidP="003025A2">
            <w:pPr>
              <w:pStyle w:val="NormalWeb"/>
              <w:rPr>
                <w:rFonts w:ascii="Segoe UI" w:hAnsi="Segoe UI" w:cs="Segoe UI"/>
                <w:color w:val="000000"/>
                <w:sz w:val="18"/>
                <w:szCs w:val="18"/>
              </w:rPr>
            </w:pPr>
            <w:r>
              <w:rPr>
                <w:rFonts w:ascii="Segoe UI" w:hAnsi="Segoe UI" w:cs="Segoe UI"/>
                <w:color w:val="000000"/>
                <w:sz w:val="18"/>
                <w:szCs w:val="18"/>
              </w:rPr>
              <w:t>The above exception is thrown when there are more than 1 record with the form name passed to sp_SelectReviewFrom_Coaching_Log_Reasons/sp_SelectReviewFrom_Warning_Log_Reasons.</w:t>
            </w:r>
          </w:p>
          <w:p w:rsidR="003025A2" w:rsidRDefault="003025A2" w:rsidP="00E433E3"/>
          <w:p w:rsidR="003025A2" w:rsidRDefault="003025A2" w:rsidP="00E433E3">
            <w:r>
              <w:t xml:space="preserve">Fix: </w:t>
            </w:r>
            <w:r>
              <w:rPr>
                <w:rFonts w:ascii="Segoe UI" w:hAnsi="Segoe UI" w:cs="Segoe UI"/>
                <w:color w:val="000000"/>
                <w:sz w:val="18"/>
                <w:szCs w:val="18"/>
              </w:rPr>
              <w:t>UI doesn't generate the random digits as part of the form name, instead stored procedure will insert the record, get the inserted record primary key (</w:t>
            </w:r>
            <w:proofErr w:type="spellStart"/>
            <w:r>
              <w:rPr>
                <w:rFonts w:ascii="Segoe UI" w:hAnsi="Segoe UI" w:cs="Segoe UI"/>
                <w:color w:val="000000"/>
                <w:sz w:val="18"/>
                <w:szCs w:val="18"/>
              </w:rPr>
              <w:t>CoachingID</w:t>
            </w:r>
            <w:proofErr w:type="spellEnd"/>
            <w:r>
              <w:rPr>
                <w:rFonts w:ascii="Segoe UI" w:hAnsi="Segoe UI" w:cs="Segoe UI"/>
                <w:color w:val="000000"/>
                <w:sz w:val="18"/>
                <w:szCs w:val="18"/>
              </w:rPr>
              <w:t>/</w:t>
            </w:r>
            <w:proofErr w:type="spellStart"/>
            <w:r>
              <w:rPr>
                <w:rFonts w:ascii="Segoe UI" w:hAnsi="Segoe UI" w:cs="Segoe UI"/>
                <w:color w:val="000000"/>
                <w:sz w:val="18"/>
                <w:szCs w:val="18"/>
              </w:rPr>
              <w:t>WarningID</w:t>
            </w:r>
            <w:proofErr w:type="spellEnd"/>
            <w:r>
              <w:rPr>
                <w:rFonts w:ascii="Segoe UI" w:hAnsi="Segoe UI" w:cs="Segoe UI"/>
                <w:color w:val="000000"/>
                <w:sz w:val="18"/>
                <w:szCs w:val="18"/>
              </w:rPr>
              <w:t>), append to the form name, and update the inserted record;</w:t>
            </w:r>
          </w:p>
        </w:tc>
      </w:tr>
      <w:tr w:rsidR="003025A2" w:rsidTr="00E433E3">
        <w:trPr>
          <w:trHeight w:val="332"/>
        </w:trPr>
        <w:tc>
          <w:tcPr>
            <w:tcW w:w="2549" w:type="dxa"/>
          </w:tcPr>
          <w:p w:rsidR="003025A2" w:rsidRDefault="003025A2" w:rsidP="00E433E3">
            <w:r>
              <w:lastRenderedPageBreak/>
              <w:t>Test Environment</w:t>
            </w:r>
          </w:p>
        </w:tc>
        <w:tc>
          <w:tcPr>
            <w:tcW w:w="10455" w:type="dxa"/>
          </w:tcPr>
          <w:p w:rsidR="003025A2" w:rsidRDefault="003025A2" w:rsidP="00E433E3">
            <w:proofErr w:type="spellStart"/>
            <w:r>
              <w:t>eCoaching_Dev</w:t>
            </w:r>
            <w:proofErr w:type="spellEnd"/>
            <w:r>
              <w:t xml:space="preserve"> database on vrivfssdbt02\scord01,1437 </w:t>
            </w:r>
          </w:p>
        </w:tc>
      </w:tr>
      <w:tr w:rsidR="003025A2" w:rsidTr="00E433E3">
        <w:tc>
          <w:tcPr>
            <w:tcW w:w="2549" w:type="dxa"/>
          </w:tcPr>
          <w:p w:rsidR="003025A2" w:rsidRDefault="003025A2" w:rsidP="00E433E3">
            <w:r>
              <w:t>Code Modules created/updated</w:t>
            </w:r>
          </w:p>
        </w:tc>
        <w:tc>
          <w:tcPr>
            <w:tcW w:w="10455" w:type="dxa"/>
          </w:tcPr>
          <w:p w:rsidR="003025A2" w:rsidRDefault="003025A2" w:rsidP="00E433E3">
            <w:r>
              <w:rPr>
                <w:rFonts w:ascii="Courier New" w:hAnsi="Courier New" w:cs="Courier New"/>
                <w:noProof/>
              </w:rPr>
              <w:t>SP [EC]</w:t>
            </w:r>
            <w:r>
              <w:rPr>
                <w:rFonts w:ascii="Courier New" w:hAnsi="Courier New" w:cs="Courier New"/>
                <w:noProof/>
                <w:color w:val="808080"/>
              </w:rPr>
              <w:t>.</w:t>
            </w:r>
            <w:r>
              <w:rPr>
                <w:rFonts w:ascii="Courier New" w:hAnsi="Courier New" w:cs="Courier New"/>
                <w:noProof/>
              </w:rPr>
              <w:t>[sp_InsertInto_Coaching_Log]</w:t>
            </w:r>
          </w:p>
        </w:tc>
      </w:tr>
      <w:tr w:rsidR="003025A2" w:rsidTr="00E433E3">
        <w:trPr>
          <w:trHeight w:val="512"/>
        </w:trPr>
        <w:tc>
          <w:tcPr>
            <w:tcW w:w="2549" w:type="dxa"/>
          </w:tcPr>
          <w:p w:rsidR="003025A2" w:rsidRDefault="003025A2" w:rsidP="00E433E3">
            <w:r>
              <w:t>Code doc</w:t>
            </w:r>
          </w:p>
        </w:tc>
        <w:tc>
          <w:tcPr>
            <w:tcW w:w="10455" w:type="dxa"/>
          </w:tcPr>
          <w:p w:rsidR="003025A2" w:rsidRDefault="003025A2" w:rsidP="00E433E3">
            <w:proofErr w:type="spellStart"/>
            <w:r w:rsidRPr="006A02FC">
              <w:t>CCO_eCoaching_Log_Create.sql</w:t>
            </w:r>
            <w:proofErr w:type="spellEnd"/>
          </w:p>
          <w:p w:rsidR="003025A2" w:rsidRDefault="003025A2" w:rsidP="00E433E3"/>
        </w:tc>
      </w:tr>
      <w:tr w:rsidR="003025A2" w:rsidTr="00E433E3">
        <w:tc>
          <w:tcPr>
            <w:tcW w:w="2549" w:type="dxa"/>
          </w:tcPr>
          <w:p w:rsidR="003025A2" w:rsidRDefault="003025A2" w:rsidP="00E433E3">
            <w:r>
              <w:t>Notes</w:t>
            </w:r>
          </w:p>
        </w:tc>
        <w:tc>
          <w:tcPr>
            <w:tcW w:w="10455" w:type="dxa"/>
          </w:tcPr>
          <w:p w:rsidR="003025A2" w:rsidRPr="00871F07" w:rsidRDefault="003025A2" w:rsidP="00E433E3"/>
        </w:tc>
      </w:tr>
    </w:tbl>
    <w:p w:rsidR="003025A2" w:rsidRPr="00871F07" w:rsidRDefault="003025A2" w:rsidP="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E433E3">
        <w:trPr>
          <w:cantSplit/>
          <w:tblHeader/>
        </w:trPr>
        <w:tc>
          <w:tcPr>
            <w:tcW w:w="900" w:type="dxa"/>
            <w:shd w:val="clear" w:color="auto" w:fill="A6A6A6"/>
          </w:tcPr>
          <w:p w:rsidR="003025A2" w:rsidRPr="00FF5201" w:rsidRDefault="003025A2" w:rsidP="00E433E3">
            <w:pPr>
              <w:rPr>
                <w:i/>
              </w:rPr>
            </w:pPr>
            <w:r w:rsidRPr="00FF5201">
              <w:t>TEST#</w:t>
            </w:r>
          </w:p>
        </w:tc>
        <w:tc>
          <w:tcPr>
            <w:tcW w:w="3960" w:type="dxa"/>
            <w:shd w:val="clear" w:color="auto" w:fill="A6A6A6"/>
          </w:tcPr>
          <w:p w:rsidR="003025A2" w:rsidRPr="00FF5201" w:rsidRDefault="003025A2" w:rsidP="00E433E3">
            <w:pPr>
              <w:rPr>
                <w:i/>
              </w:rPr>
            </w:pPr>
            <w:r w:rsidRPr="00FF5201">
              <w:t>ACTION</w:t>
            </w:r>
          </w:p>
        </w:tc>
        <w:tc>
          <w:tcPr>
            <w:tcW w:w="4500" w:type="dxa"/>
            <w:shd w:val="clear" w:color="auto" w:fill="A6A6A6"/>
          </w:tcPr>
          <w:p w:rsidR="003025A2" w:rsidRPr="00FF5201" w:rsidRDefault="003025A2" w:rsidP="00E433E3">
            <w:pPr>
              <w:rPr>
                <w:i/>
              </w:rPr>
            </w:pPr>
            <w:r w:rsidRPr="00FF5201">
              <w:t xml:space="preserve">EXPECTED RESULTS </w:t>
            </w:r>
          </w:p>
        </w:tc>
        <w:tc>
          <w:tcPr>
            <w:tcW w:w="1260" w:type="dxa"/>
            <w:shd w:val="clear" w:color="auto" w:fill="A6A6A6"/>
          </w:tcPr>
          <w:p w:rsidR="003025A2" w:rsidRPr="00FF5201" w:rsidRDefault="003025A2" w:rsidP="00E433E3">
            <w:pPr>
              <w:rPr>
                <w:i/>
              </w:rPr>
            </w:pPr>
            <w:r w:rsidRPr="00FF5201">
              <w:t>RESULTS</w:t>
            </w:r>
          </w:p>
          <w:p w:rsidR="003025A2" w:rsidRPr="00FF5201" w:rsidRDefault="003025A2" w:rsidP="00E433E3">
            <w:pPr>
              <w:rPr>
                <w:i/>
              </w:rPr>
            </w:pPr>
            <w:r w:rsidRPr="00FF5201">
              <w:t>P/F/I</w:t>
            </w:r>
          </w:p>
        </w:tc>
        <w:tc>
          <w:tcPr>
            <w:tcW w:w="2880" w:type="dxa"/>
            <w:shd w:val="clear" w:color="auto" w:fill="A6A6A6"/>
          </w:tcPr>
          <w:p w:rsidR="003025A2" w:rsidRPr="00FF5201" w:rsidRDefault="003025A2" w:rsidP="00E433E3">
            <w:pPr>
              <w:rPr>
                <w:i/>
              </w:rPr>
            </w:pPr>
            <w:r w:rsidRPr="00FF5201">
              <w:t>COMMENTS</w:t>
            </w:r>
          </w:p>
        </w:tc>
      </w:tr>
    </w:tbl>
    <w:p w:rsidR="003025A2" w:rsidRDefault="003025A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3025A2" w:rsidRPr="00FF5201" w:rsidTr="003025A2">
        <w:tc>
          <w:tcPr>
            <w:tcW w:w="900" w:type="dxa"/>
          </w:tcPr>
          <w:p w:rsidR="003025A2" w:rsidRPr="00FF5201" w:rsidRDefault="003025A2" w:rsidP="00E433E3">
            <w:pPr>
              <w:rPr>
                <w:i/>
              </w:rPr>
            </w:pPr>
            <w:r>
              <w:rPr>
                <w:rFonts w:asciiTheme="minorHAnsi" w:hAnsiTheme="minorHAnsi"/>
                <w:bCs/>
              </w:rPr>
              <w:t>7.1</w:t>
            </w:r>
          </w:p>
        </w:tc>
        <w:tc>
          <w:tcPr>
            <w:tcW w:w="3960" w:type="dxa"/>
          </w:tcPr>
          <w:p w:rsidR="003025A2" w:rsidRDefault="003025A2" w:rsidP="00E433E3">
            <w:pPr>
              <w:rPr>
                <w:rFonts w:ascii="Courier New" w:hAnsi="Courier New" w:cs="Courier New"/>
                <w:noProof/>
              </w:rPr>
            </w:pPr>
          </w:p>
          <w:p w:rsidR="003025A2" w:rsidRDefault="003025A2" w:rsidP="00E433E3">
            <w:pPr>
              <w:overflowPunct/>
              <w:textAlignment w:val="auto"/>
              <w:rPr>
                <w:rFonts w:ascii="Courier New" w:hAnsi="Courier New" w:cs="Courier New"/>
                <w:noProof/>
                <w:color w:val="008000"/>
              </w:rPr>
            </w:pPr>
          </w:p>
          <w:p w:rsidR="003025A2" w:rsidRDefault="003025A2" w:rsidP="003025A2">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USE</w:t>
            </w:r>
            <w:r>
              <w:rPr>
                <w:rFonts w:ascii="Courier New" w:hAnsi="Courier New" w:cs="Courier New"/>
                <w:noProof/>
              </w:rPr>
              <w:t xml:space="preserve"> [eCoachingDev]</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@nvcNewFormName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50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@nvcFormName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N'jourdain.augustin'</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@nvcProgramName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N'Medicare'</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@intSourceID </w:t>
            </w:r>
            <w:r>
              <w:rPr>
                <w:rFonts w:ascii="Courier New" w:hAnsi="Courier New" w:cs="Courier New"/>
                <w:noProof/>
                <w:color w:val="808080"/>
              </w:rPr>
              <w:t>=</w:t>
            </w:r>
            <w:r>
              <w:rPr>
                <w:rFonts w:ascii="Courier New" w:hAnsi="Courier New" w:cs="Courier New"/>
                <w:noProof/>
              </w:rPr>
              <w:t xml:space="preserve"> 102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@intStatusID </w:t>
            </w:r>
            <w:r>
              <w:rPr>
                <w:rFonts w:ascii="Courier New" w:hAnsi="Courier New" w:cs="Courier New"/>
                <w:noProof/>
                <w:color w:val="808080"/>
              </w:rPr>
              <w:t>=</w:t>
            </w:r>
            <w:r>
              <w:rPr>
                <w:rFonts w:ascii="Courier New" w:hAnsi="Courier New" w:cs="Courier New"/>
                <w:noProof/>
              </w:rPr>
              <w:t xml:space="preserve"> 4</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@SiteID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@nvcSubmitter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@dtmEventDate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14:08:00.000'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@dtmCoachingDate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11:38:00.000'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@bitisAvokeID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@nvcAvokeID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lastRenderedPageBreak/>
              <w:t xml:space="preserve">            @bitisNGDActivityID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@nvcNGDActivityID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@bitisUCID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@nvcUCID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@bitisVerintID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@nvcVerintID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N'42'</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N'Opportunity'</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@intCoachReasonID2 </w:t>
            </w:r>
            <w:r>
              <w:rPr>
                <w:rFonts w:ascii="Courier New" w:hAnsi="Courier New" w:cs="Courier New"/>
                <w:noProof/>
                <w:color w:val="808080"/>
              </w:rPr>
              <w:t>=</w:t>
            </w:r>
            <w:r>
              <w:rPr>
                <w:rFonts w:ascii="Courier New" w:hAnsi="Courier New" w:cs="Courier New"/>
                <w:noProof/>
              </w:rPr>
              <w:t xml:space="preserve"> 13</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N'99'</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N'ReInforcement'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@nvcSubCoachReasonID3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@nvcValue3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@nvcValue4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@nvcValue5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@nvcValue6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@intCoachReasonID7 </w:t>
            </w:r>
            <w:r>
              <w:rPr>
                <w:rFonts w:ascii="Courier New" w:hAnsi="Courier New" w:cs="Courier New"/>
                <w:noProof/>
                <w:color w:val="808080"/>
              </w:rPr>
              <w:lastRenderedPageBreak/>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@nvcValue7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@nvcValue8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@nvcValue9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@nvcValue10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@nvcValue11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@intCoachReasonID12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@nvcSubCoachReasonID12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@nvcValue12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@nvcDescription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@nvcCoachingNotes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N'Test for updating formname after insert.'</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@bitisVerified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@dtmSubmittedDate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@dtmStartDate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N'2015-07-23 11:39:00.000'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@dtmSupReviewedAutoDate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@bitisCSE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@dtmMgrReviewManualDate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@dtmMgrReviewAutoDate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@nvcMgrNotes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@bitisCSRAcknowledged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@dtmCSRReviewAutoDate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@nvcCSRComments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@bitEmailSent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@ModuleID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025A2" w:rsidRDefault="003025A2" w:rsidP="003025A2">
            <w:pPr>
              <w:overflowPunct/>
              <w:textAlignment w:val="auto"/>
              <w:rPr>
                <w:rFonts w:ascii="Courier New" w:hAnsi="Courier New" w:cs="Courier New"/>
                <w:noProof/>
                <w:color w:val="808080"/>
              </w:rPr>
            </w:pPr>
            <w:r>
              <w:rPr>
                <w:rFonts w:ascii="Courier New" w:hAnsi="Courier New" w:cs="Courier New"/>
                <w:noProof/>
              </w:rPr>
              <w:t xml:space="preserve">            @Behaviour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NULL,</w:t>
            </w: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rPr>
              <w:t xml:space="preserve">            @nvcNewFormName </w:t>
            </w:r>
            <w:r>
              <w:rPr>
                <w:rFonts w:ascii="Courier New" w:hAnsi="Courier New" w:cs="Courier New"/>
                <w:noProof/>
                <w:color w:val="808080"/>
              </w:rPr>
              <w:t>=</w:t>
            </w:r>
            <w:r>
              <w:rPr>
                <w:rFonts w:ascii="Courier New" w:hAnsi="Courier New" w:cs="Courier New"/>
                <w:noProof/>
              </w:rPr>
              <w:t xml:space="preserve"> @nvcNewFormName </w:t>
            </w:r>
            <w:r>
              <w:rPr>
                <w:rFonts w:ascii="Courier New" w:hAnsi="Courier New" w:cs="Courier New"/>
                <w:noProof/>
                <w:color w:val="0000FF"/>
              </w:rPr>
              <w:t>OUTPUT</w:t>
            </w:r>
          </w:p>
          <w:p w:rsidR="003025A2" w:rsidRDefault="003025A2" w:rsidP="003025A2">
            <w:pPr>
              <w:overflowPunct/>
              <w:textAlignment w:val="auto"/>
              <w:rPr>
                <w:rFonts w:ascii="Courier New" w:hAnsi="Courier New" w:cs="Courier New"/>
                <w:noProof/>
                <w:color w:val="0000FF"/>
              </w:rPr>
            </w:pPr>
          </w:p>
          <w:p w:rsidR="003025A2" w:rsidRDefault="003025A2" w:rsidP="003025A2">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@nvcNewFormName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N'NewFormName'</w:t>
            </w:r>
          </w:p>
          <w:p w:rsidR="003025A2" w:rsidRDefault="003025A2" w:rsidP="003025A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025A2" w:rsidRDefault="003025A2" w:rsidP="003025A2">
            <w:pPr>
              <w:overflowPunct/>
              <w:textAlignment w:val="auto"/>
              <w:rPr>
                <w:rFonts w:ascii="Courier New" w:hAnsi="Courier New" w:cs="Courier New"/>
                <w:noProof/>
              </w:rPr>
            </w:pPr>
          </w:p>
          <w:p w:rsidR="003025A2" w:rsidRDefault="003025A2" w:rsidP="003025A2">
            <w:pPr>
              <w:overflowPunct/>
              <w:textAlignment w:val="auto"/>
              <w:rPr>
                <w:rFonts w:ascii="Courier New" w:hAnsi="Courier New" w:cs="Courier New"/>
                <w:noProof/>
                <w:color w:val="0000FF"/>
              </w:rPr>
            </w:pPr>
            <w:r>
              <w:rPr>
                <w:rFonts w:ascii="Courier New" w:hAnsi="Courier New" w:cs="Courier New"/>
                <w:noProof/>
                <w:color w:val="0000FF"/>
              </w:rPr>
              <w:t>GO</w:t>
            </w:r>
          </w:p>
          <w:p w:rsidR="003025A2" w:rsidRDefault="003025A2" w:rsidP="00E433E3">
            <w:pPr>
              <w:overflowPunct/>
              <w:textAlignment w:val="auto"/>
              <w:rPr>
                <w:rFonts w:ascii="Courier New" w:hAnsi="Courier New" w:cs="Courier New"/>
                <w:noProof/>
                <w:color w:val="008000"/>
              </w:rPr>
            </w:pPr>
          </w:p>
          <w:p w:rsidR="003025A2" w:rsidRPr="0057471C" w:rsidRDefault="003025A2" w:rsidP="00E433E3">
            <w:pPr>
              <w:rPr>
                <w:rFonts w:asciiTheme="minorHAnsi" w:hAnsiTheme="minorHAnsi"/>
                <w:bCs/>
              </w:rPr>
            </w:pPr>
          </w:p>
        </w:tc>
        <w:tc>
          <w:tcPr>
            <w:tcW w:w="4500" w:type="dxa"/>
          </w:tcPr>
          <w:p w:rsidR="003025A2" w:rsidRPr="00202208" w:rsidRDefault="003025A2" w:rsidP="00E433E3">
            <w:pPr>
              <w:rPr>
                <w:rFonts w:asciiTheme="minorHAnsi" w:hAnsiTheme="minorHAnsi"/>
                <w:bCs/>
              </w:rPr>
            </w:pPr>
            <w:r>
              <w:rPr>
                <w:rFonts w:asciiTheme="minorHAnsi" w:hAnsiTheme="minorHAnsi"/>
                <w:bCs/>
              </w:rPr>
              <w:lastRenderedPageBreak/>
              <w:t xml:space="preserve">Record should be inserted with </w:t>
            </w:r>
            <w:proofErr w:type="spellStart"/>
            <w:r>
              <w:rPr>
                <w:rFonts w:asciiTheme="minorHAnsi" w:hAnsiTheme="minorHAnsi"/>
                <w:bCs/>
              </w:rPr>
              <w:t>FormName</w:t>
            </w:r>
            <w:proofErr w:type="spellEnd"/>
            <w:r>
              <w:rPr>
                <w:rFonts w:asciiTheme="minorHAnsi" w:hAnsiTheme="minorHAnsi"/>
                <w:bCs/>
              </w:rPr>
              <w:t xml:space="preserve"> </w:t>
            </w:r>
            <w:r w:rsidRPr="003025A2">
              <w:rPr>
                <w:rFonts w:asciiTheme="minorHAnsi" w:hAnsiTheme="minorHAnsi"/>
                <w:bCs/>
              </w:rPr>
              <w:t>eCL-jourdain.augustin-52994</w:t>
            </w:r>
            <w:r>
              <w:rPr>
                <w:rFonts w:asciiTheme="minorHAnsi" w:hAnsiTheme="minorHAnsi"/>
                <w:bCs/>
              </w:rPr>
              <w:t xml:space="preserve"> as </w:t>
            </w:r>
            <w:proofErr w:type="spellStart"/>
            <w:r>
              <w:rPr>
                <w:rFonts w:asciiTheme="minorHAnsi" w:hAnsiTheme="minorHAnsi"/>
                <w:bCs/>
              </w:rPr>
              <w:t>CoachingID</w:t>
            </w:r>
            <w:proofErr w:type="spellEnd"/>
            <w:r>
              <w:rPr>
                <w:rFonts w:asciiTheme="minorHAnsi" w:hAnsiTheme="minorHAnsi"/>
                <w:bCs/>
              </w:rPr>
              <w:t xml:space="preserve"> for record is based on identity which is 52994.</w:t>
            </w:r>
          </w:p>
        </w:tc>
        <w:tc>
          <w:tcPr>
            <w:tcW w:w="1260" w:type="dxa"/>
          </w:tcPr>
          <w:p w:rsidR="003025A2" w:rsidRPr="00202208" w:rsidRDefault="003025A2" w:rsidP="00E433E3">
            <w:pPr>
              <w:rPr>
                <w:rFonts w:asciiTheme="minorHAnsi" w:hAnsiTheme="minorHAnsi"/>
                <w:bCs/>
              </w:rPr>
            </w:pPr>
            <w:r w:rsidRPr="00202208">
              <w:rPr>
                <w:rFonts w:asciiTheme="minorHAnsi" w:hAnsiTheme="minorHAnsi"/>
                <w:bCs/>
              </w:rPr>
              <w:t>P</w:t>
            </w: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FF5201" w:rsidRDefault="003025A2" w:rsidP="003025A2">
            <w:pPr>
              <w:rPr>
                <w:i/>
              </w:rPr>
            </w:pPr>
          </w:p>
        </w:tc>
        <w:tc>
          <w:tcPr>
            <w:tcW w:w="3960" w:type="dxa"/>
          </w:tcPr>
          <w:p w:rsidR="003025A2" w:rsidRDefault="003025A2" w:rsidP="003025A2">
            <w:pPr>
              <w:overflowPunct/>
              <w:textAlignment w:val="auto"/>
              <w:rPr>
                <w:rFonts w:asciiTheme="minorHAnsi" w:hAnsiTheme="minorHAnsi"/>
                <w:bCs/>
              </w:rPr>
            </w:pPr>
          </w:p>
        </w:tc>
        <w:tc>
          <w:tcPr>
            <w:tcW w:w="4500" w:type="dxa"/>
          </w:tcPr>
          <w:p w:rsidR="003025A2" w:rsidRPr="00202208" w:rsidRDefault="003025A2" w:rsidP="00E433E3">
            <w:pPr>
              <w:overflowPunct/>
              <w:textAlignment w:val="auto"/>
              <w:rPr>
                <w:rFonts w:asciiTheme="minorHAnsi" w:hAnsiTheme="minorHAnsi"/>
                <w:bCs/>
              </w:rPr>
            </w:pPr>
          </w:p>
        </w:tc>
        <w:tc>
          <w:tcPr>
            <w:tcW w:w="1260" w:type="dxa"/>
          </w:tcPr>
          <w:p w:rsidR="003025A2" w:rsidRPr="00202208" w:rsidRDefault="003025A2" w:rsidP="00E433E3">
            <w:pPr>
              <w:rPr>
                <w:rFonts w:asciiTheme="minorHAnsi" w:hAnsiTheme="minorHAnsi"/>
                <w:bCs/>
              </w:rPr>
            </w:pPr>
          </w:p>
        </w:tc>
        <w:tc>
          <w:tcPr>
            <w:tcW w:w="2880" w:type="dxa"/>
          </w:tcPr>
          <w:p w:rsidR="003025A2" w:rsidRPr="00FF5201" w:rsidRDefault="003025A2" w:rsidP="00E433E3">
            <w:pPr>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r w:rsidR="003025A2" w:rsidRPr="00FF5201" w:rsidTr="00E433E3">
        <w:trPr>
          <w:cantSplit/>
        </w:trPr>
        <w:tc>
          <w:tcPr>
            <w:tcW w:w="900" w:type="dxa"/>
          </w:tcPr>
          <w:p w:rsidR="003025A2" w:rsidRPr="0037186B" w:rsidRDefault="003025A2" w:rsidP="00E433E3">
            <w:pPr>
              <w:rPr>
                <w:rFonts w:asciiTheme="minorHAnsi" w:hAnsiTheme="minorHAnsi"/>
                <w:bCs/>
              </w:rPr>
            </w:pPr>
          </w:p>
        </w:tc>
        <w:tc>
          <w:tcPr>
            <w:tcW w:w="3960" w:type="dxa"/>
          </w:tcPr>
          <w:p w:rsidR="003025A2" w:rsidRDefault="003025A2" w:rsidP="00E433E3">
            <w:pPr>
              <w:overflowPunct/>
              <w:textAlignment w:val="auto"/>
              <w:rPr>
                <w:rFonts w:asciiTheme="minorHAnsi" w:hAnsiTheme="minorHAnsi"/>
                <w:bCs/>
              </w:rPr>
            </w:pPr>
          </w:p>
        </w:tc>
        <w:tc>
          <w:tcPr>
            <w:tcW w:w="4500" w:type="dxa"/>
          </w:tcPr>
          <w:p w:rsidR="003025A2" w:rsidRDefault="003025A2" w:rsidP="00E433E3">
            <w:pPr>
              <w:overflowPunct/>
              <w:textAlignment w:val="auto"/>
              <w:rPr>
                <w:rFonts w:asciiTheme="minorHAnsi" w:hAnsiTheme="minorHAnsi"/>
                <w:bCs/>
              </w:rPr>
            </w:pPr>
          </w:p>
        </w:tc>
        <w:tc>
          <w:tcPr>
            <w:tcW w:w="1260" w:type="dxa"/>
          </w:tcPr>
          <w:p w:rsidR="003025A2" w:rsidRDefault="003025A2" w:rsidP="00E433E3">
            <w:pPr>
              <w:rPr>
                <w:rFonts w:asciiTheme="minorHAnsi" w:hAnsiTheme="minorHAnsi"/>
                <w:bCs/>
              </w:rPr>
            </w:pPr>
          </w:p>
        </w:tc>
        <w:tc>
          <w:tcPr>
            <w:tcW w:w="2880" w:type="dxa"/>
          </w:tcPr>
          <w:p w:rsidR="003025A2" w:rsidRPr="00FF5201" w:rsidRDefault="003025A2" w:rsidP="00E433E3">
            <w:pPr>
              <w:overflowPunct/>
              <w:textAlignment w:val="auto"/>
              <w:rPr>
                <w:i/>
              </w:rPr>
            </w:pPr>
          </w:p>
        </w:tc>
      </w:tr>
    </w:tbl>
    <w:p w:rsidR="006C7581" w:rsidRDefault="006C7581" w:rsidP="00DD6328"/>
    <w:p w:rsidR="005007C5" w:rsidRDefault="005007C5" w:rsidP="00DD6328"/>
    <w:p w:rsidR="005007C5" w:rsidRDefault="005007C5" w:rsidP="00D054DB">
      <w:pPr>
        <w:pStyle w:val="Heading2"/>
        <w:numPr>
          <w:ilvl w:val="0"/>
          <w:numId w:val="5"/>
        </w:numPr>
      </w:pPr>
      <w:bookmarkStart w:id="39" w:name="_Toc511681031"/>
      <w:r>
        <w:t xml:space="preserve">TFS </w:t>
      </w:r>
      <w:r w:rsidR="00D054DB">
        <w:t>175</w:t>
      </w:r>
      <w:r>
        <w:t>/4</w:t>
      </w:r>
      <w:r w:rsidR="00D054DB">
        <w:t>75</w:t>
      </w:r>
      <w:r>
        <w:t xml:space="preserve"> </w:t>
      </w:r>
      <w:r w:rsidR="00D054DB" w:rsidRPr="00D054DB">
        <w:t>Display Assigned reviewer for LCSAT records on Review pages</w:t>
      </w:r>
      <w:bookmarkEnd w:id="39"/>
    </w:p>
    <w:p w:rsidR="005007C5" w:rsidRPr="004F5C38" w:rsidRDefault="005007C5" w:rsidP="005007C5"/>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5007C5" w:rsidTr="00062F11">
        <w:trPr>
          <w:tblHeader/>
        </w:trPr>
        <w:tc>
          <w:tcPr>
            <w:tcW w:w="2549" w:type="dxa"/>
            <w:shd w:val="solid" w:color="auto" w:fill="000000"/>
          </w:tcPr>
          <w:p w:rsidR="005007C5" w:rsidRDefault="005007C5" w:rsidP="00062F11">
            <w:r>
              <w:t>Item</w:t>
            </w:r>
          </w:p>
        </w:tc>
        <w:tc>
          <w:tcPr>
            <w:tcW w:w="10455" w:type="dxa"/>
            <w:shd w:val="solid" w:color="auto" w:fill="000000"/>
          </w:tcPr>
          <w:p w:rsidR="005007C5" w:rsidRDefault="005007C5" w:rsidP="00062F11">
            <w:r>
              <w:t>Description</w:t>
            </w:r>
          </w:p>
        </w:tc>
      </w:tr>
      <w:tr w:rsidR="005007C5" w:rsidTr="00062F11">
        <w:tc>
          <w:tcPr>
            <w:tcW w:w="2549" w:type="dxa"/>
          </w:tcPr>
          <w:p w:rsidR="005007C5" w:rsidRDefault="005007C5" w:rsidP="00062F11">
            <w:r>
              <w:t>Change Type</w:t>
            </w:r>
          </w:p>
        </w:tc>
        <w:tc>
          <w:tcPr>
            <w:tcW w:w="10455" w:type="dxa"/>
          </w:tcPr>
          <w:p w:rsidR="005007C5" w:rsidRDefault="00D054DB" w:rsidP="00062F11">
            <w:r>
              <w:t>Change Request</w:t>
            </w:r>
          </w:p>
        </w:tc>
      </w:tr>
      <w:tr w:rsidR="005007C5" w:rsidTr="00062F11">
        <w:tc>
          <w:tcPr>
            <w:tcW w:w="2549" w:type="dxa"/>
          </w:tcPr>
          <w:p w:rsidR="005007C5" w:rsidRDefault="005007C5" w:rsidP="00062F11">
            <w:r>
              <w:t>Change Description</w:t>
            </w:r>
          </w:p>
        </w:tc>
        <w:tc>
          <w:tcPr>
            <w:tcW w:w="10455" w:type="dxa"/>
          </w:tcPr>
          <w:p w:rsidR="00D054DB" w:rsidRPr="00D054DB" w:rsidRDefault="00D054DB" w:rsidP="00D054DB">
            <w:pPr>
              <w:pStyle w:val="NormalWeb"/>
              <w:rPr>
                <w:rFonts w:ascii="Segoe UI" w:hAnsi="Segoe UI" w:cs="Segoe UI"/>
                <w:color w:val="000000"/>
                <w:sz w:val="18"/>
                <w:szCs w:val="18"/>
              </w:rPr>
            </w:pPr>
          </w:p>
          <w:p w:rsidR="00D054DB" w:rsidRDefault="00D054DB" w:rsidP="00D054DB">
            <w:pPr>
              <w:pStyle w:val="NormalWeb"/>
              <w:rPr>
                <w:rFonts w:ascii="Segoe UI" w:hAnsi="Segoe UI" w:cs="Segoe UI"/>
                <w:color w:val="000000"/>
                <w:sz w:val="18"/>
                <w:szCs w:val="18"/>
              </w:rPr>
            </w:pPr>
            <w:r w:rsidRPr="00D054DB">
              <w:rPr>
                <w:rFonts w:ascii="Segoe UI" w:hAnsi="Segoe UI" w:cs="Segoe UI"/>
                <w:color w:val="000000"/>
                <w:sz w:val="18"/>
                <w:szCs w:val="18"/>
              </w:rPr>
              <w:lastRenderedPageBreak/>
              <w:t>We currently display the hierarchy manager for a Coaching log on the dashboard review pages. Program has requested that for LCSAT records we should display the name of the assigned rotational manager.</w:t>
            </w:r>
          </w:p>
          <w:p w:rsidR="00D054DB"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Change required will be to add logic for displaying assigned reviewer when  </w:t>
            </w:r>
            <w:proofErr w:type="spellStart"/>
            <w:r>
              <w:rPr>
                <w:rFonts w:ascii="Segoe UI" w:hAnsi="Segoe UI" w:cs="Segoe UI"/>
                <w:color w:val="000000"/>
                <w:sz w:val="18"/>
                <w:szCs w:val="18"/>
              </w:rPr>
              <w:t>strReportcode</w:t>
            </w:r>
            <w:proofErr w:type="spellEnd"/>
            <w:r>
              <w:rPr>
                <w:rFonts w:ascii="Segoe UI" w:hAnsi="Segoe UI" w:cs="Segoe UI"/>
                <w:color w:val="000000"/>
                <w:sz w:val="18"/>
                <w:szCs w:val="18"/>
              </w:rPr>
              <w:t xml:space="preserve"> like ‘LCS’</w:t>
            </w:r>
          </w:p>
          <w:p w:rsidR="005007C5" w:rsidRDefault="00D054DB" w:rsidP="00D054DB">
            <w:pPr>
              <w:pStyle w:val="NormalWeb"/>
              <w:rPr>
                <w:rFonts w:ascii="Segoe UI" w:hAnsi="Segoe UI" w:cs="Segoe UI"/>
                <w:color w:val="000000"/>
                <w:sz w:val="18"/>
                <w:szCs w:val="18"/>
              </w:rPr>
            </w:pPr>
            <w:r>
              <w:rPr>
                <w:rFonts w:ascii="Segoe UI" w:hAnsi="Segoe UI" w:cs="Segoe UI"/>
                <w:color w:val="000000"/>
                <w:sz w:val="18"/>
                <w:szCs w:val="18"/>
              </w:rPr>
              <w:t xml:space="preserve">In procedure </w:t>
            </w:r>
            <w:proofErr w:type="spellStart"/>
            <w:r w:rsidR="005007C5">
              <w:rPr>
                <w:rFonts w:ascii="Segoe UI" w:hAnsi="Segoe UI" w:cs="Segoe UI"/>
                <w:color w:val="000000"/>
                <w:sz w:val="18"/>
                <w:szCs w:val="18"/>
              </w:rPr>
              <w:t>sp_SelectReviewFrom_Coaching_Log</w:t>
            </w:r>
            <w:proofErr w:type="spellEnd"/>
            <w:r w:rsidR="005007C5">
              <w:rPr>
                <w:rFonts w:ascii="Segoe UI" w:hAnsi="Segoe UI" w:cs="Segoe UI"/>
                <w:color w:val="000000"/>
                <w:sz w:val="18"/>
                <w:szCs w:val="18"/>
              </w:rPr>
              <w:t>.</w:t>
            </w:r>
          </w:p>
          <w:p w:rsidR="005007C5" w:rsidRDefault="005007C5" w:rsidP="00062F11"/>
          <w:p w:rsidR="005007C5" w:rsidRDefault="005007C5" w:rsidP="00062F11"/>
        </w:tc>
      </w:tr>
      <w:tr w:rsidR="005007C5" w:rsidTr="00062F11">
        <w:trPr>
          <w:trHeight w:val="332"/>
        </w:trPr>
        <w:tc>
          <w:tcPr>
            <w:tcW w:w="2549" w:type="dxa"/>
          </w:tcPr>
          <w:p w:rsidR="005007C5" w:rsidRDefault="005007C5" w:rsidP="00062F11">
            <w:r>
              <w:lastRenderedPageBreak/>
              <w:t>Test Environment</w:t>
            </w:r>
          </w:p>
        </w:tc>
        <w:tc>
          <w:tcPr>
            <w:tcW w:w="10455" w:type="dxa"/>
          </w:tcPr>
          <w:p w:rsidR="005007C5" w:rsidRDefault="005007C5" w:rsidP="00062F11">
            <w:proofErr w:type="spellStart"/>
            <w:r>
              <w:t>eCoaching_Dev</w:t>
            </w:r>
            <w:proofErr w:type="spellEnd"/>
            <w:r>
              <w:t xml:space="preserve"> database on vrivfssdbt02\scord01,1437 </w:t>
            </w:r>
          </w:p>
        </w:tc>
      </w:tr>
      <w:tr w:rsidR="005007C5" w:rsidTr="00062F11">
        <w:tc>
          <w:tcPr>
            <w:tcW w:w="2549" w:type="dxa"/>
          </w:tcPr>
          <w:p w:rsidR="005007C5" w:rsidRDefault="005007C5" w:rsidP="00062F11">
            <w:r>
              <w:t>Code Modules created/updated</w:t>
            </w:r>
          </w:p>
        </w:tc>
        <w:tc>
          <w:tcPr>
            <w:tcW w:w="10455" w:type="dxa"/>
          </w:tcPr>
          <w:p w:rsidR="005007C5" w:rsidRDefault="00D054DB" w:rsidP="00062F11">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[sp_SelectReviewFrom_Coaching_Log]</w:t>
            </w:r>
          </w:p>
        </w:tc>
      </w:tr>
      <w:tr w:rsidR="005007C5" w:rsidTr="00062F11">
        <w:trPr>
          <w:trHeight w:val="512"/>
        </w:trPr>
        <w:tc>
          <w:tcPr>
            <w:tcW w:w="2549" w:type="dxa"/>
          </w:tcPr>
          <w:p w:rsidR="005007C5" w:rsidRDefault="005007C5" w:rsidP="00062F11">
            <w:r>
              <w:t>Code doc</w:t>
            </w:r>
          </w:p>
        </w:tc>
        <w:tc>
          <w:tcPr>
            <w:tcW w:w="10455" w:type="dxa"/>
          </w:tcPr>
          <w:p w:rsidR="005007C5" w:rsidRDefault="005007C5" w:rsidP="00062F11">
            <w:proofErr w:type="spellStart"/>
            <w:r w:rsidRPr="006A02FC">
              <w:t>CCO_eCoaching_Log_Create.sql</w:t>
            </w:r>
            <w:proofErr w:type="spellEnd"/>
          </w:p>
          <w:p w:rsidR="005007C5" w:rsidRDefault="005007C5" w:rsidP="00062F11"/>
        </w:tc>
      </w:tr>
      <w:tr w:rsidR="005007C5" w:rsidTr="00062F11">
        <w:tc>
          <w:tcPr>
            <w:tcW w:w="2549" w:type="dxa"/>
          </w:tcPr>
          <w:p w:rsidR="005007C5" w:rsidRDefault="005007C5" w:rsidP="00062F11">
            <w:r>
              <w:t>Notes</w:t>
            </w:r>
          </w:p>
        </w:tc>
        <w:tc>
          <w:tcPr>
            <w:tcW w:w="10455" w:type="dxa"/>
          </w:tcPr>
          <w:p w:rsidR="005007C5" w:rsidRPr="00871F07" w:rsidRDefault="00062F11" w:rsidP="00062F11">
            <w:r>
              <w:t xml:space="preserve">For Testing update find LCS logs where </w:t>
            </w:r>
            <w:proofErr w:type="spellStart"/>
            <w:r>
              <w:t>Mgr_ID</w:t>
            </w:r>
            <w:proofErr w:type="spellEnd"/>
            <w:r>
              <w:t xml:space="preserve"> on Coaching log is not same as hierarchy Mgr or prepare logs by updating </w:t>
            </w:r>
            <w:proofErr w:type="spellStart"/>
            <w:r>
              <w:t>Mgr_ID</w:t>
            </w:r>
            <w:proofErr w:type="spellEnd"/>
            <w:r>
              <w:t xml:space="preserve"> to a value different from hierarchy Mgr. For testing I have used my employee ID as assigned Manager.</w:t>
            </w:r>
          </w:p>
        </w:tc>
      </w:tr>
    </w:tbl>
    <w:p w:rsidR="005007C5" w:rsidRPr="00871F07"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rPr>
          <w:cantSplit/>
          <w:tblHeader/>
        </w:trPr>
        <w:tc>
          <w:tcPr>
            <w:tcW w:w="900" w:type="dxa"/>
            <w:shd w:val="clear" w:color="auto" w:fill="A6A6A6"/>
          </w:tcPr>
          <w:p w:rsidR="005007C5" w:rsidRPr="00FF5201" w:rsidRDefault="005007C5" w:rsidP="00062F11">
            <w:pPr>
              <w:rPr>
                <w:i/>
              </w:rPr>
            </w:pPr>
            <w:r w:rsidRPr="00FF5201">
              <w:t>TEST#</w:t>
            </w:r>
          </w:p>
        </w:tc>
        <w:tc>
          <w:tcPr>
            <w:tcW w:w="3960" w:type="dxa"/>
            <w:shd w:val="clear" w:color="auto" w:fill="A6A6A6"/>
          </w:tcPr>
          <w:p w:rsidR="005007C5" w:rsidRPr="00FF5201" w:rsidRDefault="005007C5" w:rsidP="00062F11">
            <w:pPr>
              <w:rPr>
                <w:i/>
              </w:rPr>
            </w:pPr>
            <w:r w:rsidRPr="00FF5201">
              <w:t>ACTION</w:t>
            </w:r>
          </w:p>
        </w:tc>
        <w:tc>
          <w:tcPr>
            <w:tcW w:w="4500" w:type="dxa"/>
            <w:shd w:val="clear" w:color="auto" w:fill="A6A6A6"/>
          </w:tcPr>
          <w:p w:rsidR="005007C5" w:rsidRPr="00FF5201" w:rsidRDefault="005007C5" w:rsidP="00062F11">
            <w:pPr>
              <w:rPr>
                <w:i/>
              </w:rPr>
            </w:pPr>
            <w:r w:rsidRPr="00FF5201">
              <w:t xml:space="preserve">EXPECTED RESULTS </w:t>
            </w:r>
          </w:p>
        </w:tc>
        <w:tc>
          <w:tcPr>
            <w:tcW w:w="1260" w:type="dxa"/>
            <w:shd w:val="clear" w:color="auto" w:fill="A6A6A6"/>
          </w:tcPr>
          <w:p w:rsidR="005007C5" w:rsidRPr="00FF5201" w:rsidRDefault="005007C5" w:rsidP="00062F11">
            <w:pPr>
              <w:rPr>
                <w:i/>
              </w:rPr>
            </w:pPr>
            <w:r w:rsidRPr="00FF5201">
              <w:t>RESULTS</w:t>
            </w:r>
          </w:p>
          <w:p w:rsidR="005007C5" w:rsidRPr="00FF5201" w:rsidRDefault="005007C5" w:rsidP="00062F11">
            <w:pPr>
              <w:rPr>
                <w:i/>
              </w:rPr>
            </w:pPr>
            <w:r w:rsidRPr="00FF5201">
              <w:t>P/F/I</w:t>
            </w:r>
          </w:p>
        </w:tc>
        <w:tc>
          <w:tcPr>
            <w:tcW w:w="2880" w:type="dxa"/>
            <w:shd w:val="clear" w:color="auto" w:fill="A6A6A6"/>
          </w:tcPr>
          <w:p w:rsidR="005007C5" w:rsidRPr="00FF5201" w:rsidRDefault="005007C5" w:rsidP="00062F11">
            <w:pPr>
              <w:rPr>
                <w:i/>
              </w:rPr>
            </w:pPr>
            <w:r w:rsidRPr="00FF5201">
              <w:t>COMMENTS</w:t>
            </w:r>
          </w:p>
        </w:tc>
      </w:tr>
    </w:tbl>
    <w:p w:rsidR="005007C5" w:rsidRDefault="005007C5" w:rsidP="005007C5"/>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5007C5" w:rsidRPr="00FF5201" w:rsidTr="00062F11">
        <w:tc>
          <w:tcPr>
            <w:tcW w:w="900" w:type="dxa"/>
          </w:tcPr>
          <w:p w:rsidR="005007C5" w:rsidRDefault="005007C5" w:rsidP="00062F11">
            <w:pPr>
              <w:rPr>
                <w:rFonts w:asciiTheme="minorHAnsi" w:hAnsiTheme="minorHAnsi"/>
                <w:bCs/>
              </w:rPr>
            </w:pPr>
          </w:p>
          <w:p w:rsidR="00CB6582" w:rsidRDefault="00CB6582" w:rsidP="00062F11">
            <w:pPr>
              <w:rPr>
                <w:rFonts w:asciiTheme="minorHAnsi" w:hAnsiTheme="minorHAnsi"/>
                <w:bCs/>
              </w:rPr>
            </w:pPr>
          </w:p>
          <w:p w:rsidR="00CB6582" w:rsidRPr="00FF5201" w:rsidRDefault="00CB6582" w:rsidP="00062F11">
            <w:pPr>
              <w:rPr>
                <w:i/>
              </w:rPr>
            </w:pPr>
          </w:p>
        </w:tc>
        <w:tc>
          <w:tcPr>
            <w:tcW w:w="3960" w:type="dxa"/>
          </w:tcPr>
          <w:p w:rsidR="005007C5" w:rsidRDefault="005007C5" w:rsidP="00062F11">
            <w:pPr>
              <w:rPr>
                <w:rFonts w:ascii="Courier New" w:hAnsi="Courier New" w:cs="Courier New"/>
                <w:noProof/>
              </w:rPr>
            </w:pPr>
          </w:p>
          <w:p w:rsidR="005007C5" w:rsidRDefault="00360E24" w:rsidP="00360E24">
            <w:pPr>
              <w:rPr>
                <w:rFonts w:ascii="Courier New" w:hAnsi="Courier New" w:cs="Courier New"/>
                <w:noProof/>
                <w:color w:val="008000"/>
              </w:rPr>
            </w:pPr>
            <w:r w:rsidRPr="00360E24">
              <w:rPr>
                <w:rFonts w:ascii="Courier New" w:hAnsi="Courier New" w:cs="Courier New"/>
                <w:noProof/>
                <w:color w:val="008000"/>
              </w:rPr>
              <w:t>--Test case when assigned mgr is fiff from hierarchy mgr</w:t>
            </w:r>
          </w:p>
          <w:p w:rsidR="00E54D7A" w:rsidRPr="00360E24" w:rsidRDefault="00E54D7A" w:rsidP="00360E24">
            <w:pPr>
              <w:rPr>
                <w:rFonts w:ascii="Courier New" w:hAnsi="Courier New" w:cs="Courier New"/>
                <w:noProof/>
                <w:color w:val="008000"/>
              </w:rPr>
            </w:pPr>
          </w:p>
          <w:p w:rsidR="00062F11" w:rsidRDefault="005007C5" w:rsidP="00062F11">
            <w:pPr>
              <w:overflowPunct/>
              <w:textAlignment w:val="auto"/>
              <w:rPr>
                <w:rFonts w:ascii="Courier New" w:hAnsi="Courier New" w:cs="Courier New"/>
                <w:noProof/>
              </w:rPr>
            </w:pPr>
            <w:r>
              <w:rPr>
                <w:rFonts w:ascii="Courier New" w:hAnsi="Courier New" w:cs="Courier New"/>
                <w:noProof/>
              </w:rPr>
              <w:t xml:space="preserve"> </w:t>
            </w:r>
            <w:r w:rsidR="00062F11">
              <w:rPr>
                <w:rFonts w:ascii="Courier New" w:hAnsi="Courier New" w:cs="Courier New"/>
                <w:noProof/>
                <w:color w:val="0000FF"/>
              </w:rPr>
              <w:t>USE</w:t>
            </w:r>
            <w:r w:rsidR="00062F11">
              <w:rPr>
                <w:rFonts w:ascii="Courier New" w:hAnsi="Courier New" w:cs="Courier New"/>
                <w:noProof/>
              </w:rPr>
              <w:t xml:space="preserve"> [eCoachingDev]</w:t>
            </w: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062F11" w:rsidRDefault="00062F11" w:rsidP="00062F11">
            <w:pPr>
              <w:overflowPunct/>
              <w:textAlignment w:val="auto"/>
              <w:rPr>
                <w:rFonts w:ascii="Courier New" w:hAnsi="Courier New" w:cs="Courier New"/>
                <w:noProof/>
                <w:color w:val="0000FF"/>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062F11" w:rsidRDefault="00062F11" w:rsidP="00062F1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N'eCL-manuel.soto-41301'</w:t>
            </w:r>
          </w:p>
          <w:p w:rsidR="00062F11" w:rsidRDefault="00062F11" w:rsidP="00062F11">
            <w:pPr>
              <w:overflowPunct/>
              <w:textAlignment w:val="auto"/>
              <w:rPr>
                <w:rFonts w:ascii="Courier New" w:hAnsi="Courier New" w:cs="Courier New"/>
                <w:noProof/>
                <w:color w:val="FF0000"/>
              </w:rPr>
            </w:pPr>
          </w:p>
          <w:p w:rsidR="00062F11" w:rsidRDefault="00062F11" w:rsidP="00062F1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62F11" w:rsidRDefault="00062F11" w:rsidP="00062F11">
            <w:pPr>
              <w:overflowPunct/>
              <w:textAlignment w:val="auto"/>
              <w:rPr>
                <w:rFonts w:ascii="Courier New" w:hAnsi="Courier New" w:cs="Courier New"/>
                <w:noProof/>
              </w:rPr>
            </w:pPr>
          </w:p>
          <w:p w:rsidR="00062F11" w:rsidRDefault="00062F11" w:rsidP="00062F11">
            <w:pPr>
              <w:overflowPunct/>
              <w:textAlignment w:val="auto"/>
              <w:rPr>
                <w:rFonts w:ascii="Courier New" w:hAnsi="Courier New" w:cs="Courier New"/>
                <w:noProof/>
                <w:color w:val="0000FF"/>
              </w:rPr>
            </w:pPr>
            <w:r>
              <w:rPr>
                <w:rFonts w:ascii="Courier New" w:hAnsi="Courier New" w:cs="Courier New"/>
                <w:noProof/>
                <w:color w:val="0000FF"/>
              </w:rPr>
              <w:t>GO</w:t>
            </w:r>
          </w:p>
          <w:p w:rsidR="005007C5" w:rsidRPr="0057471C" w:rsidRDefault="005007C5" w:rsidP="00062F11">
            <w:pPr>
              <w:rPr>
                <w:rFonts w:asciiTheme="minorHAnsi" w:hAnsiTheme="minorHAnsi"/>
                <w:bCs/>
              </w:rPr>
            </w:pPr>
          </w:p>
        </w:tc>
        <w:tc>
          <w:tcPr>
            <w:tcW w:w="4500" w:type="dxa"/>
          </w:tcPr>
          <w:p w:rsidR="005007C5" w:rsidRDefault="005007C5" w:rsidP="00062F11">
            <w:pPr>
              <w:rPr>
                <w:rFonts w:asciiTheme="minorHAnsi" w:hAnsiTheme="minorHAnsi"/>
                <w:bCs/>
              </w:rPr>
            </w:pPr>
            <w:r>
              <w:rPr>
                <w:rFonts w:asciiTheme="minorHAnsi" w:hAnsiTheme="minorHAnsi"/>
                <w:bCs/>
              </w:rPr>
              <w:t xml:space="preserve">Record </w:t>
            </w:r>
            <w:r w:rsidR="00062F11">
              <w:rPr>
                <w:rFonts w:asciiTheme="minorHAnsi" w:hAnsiTheme="minorHAnsi"/>
                <w:bCs/>
              </w:rPr>
              <w:t xml:space="preserve">returned should display 345712 as </w:t>
            </w:r>
            <w:proofErr w:type="spellStart"/>
            <w:r w:rsidR="00062F11">
              <w:rPr>
                <w:rFonts w:asciiTheme="minorHAnsi" w:hAnsiTheme="minorHAnsi"/>
                <w:bCs/>
              </w:rPr>
              <w:t>MgrID</w:t>
            </w:r>
            <w:proofErr w:type="spellEnd"/>
            <w:r w:rsidR="00062F11">
              <w:rPr>
                <w:rFonts w:asciiTheme="minorHAnsi" w:hAnsiTheme="minorHAnsi"/>
                <w:bCs/>
              </w:rPr>
              <w:t xml:space="preserve"> and Susmitha Palacherla as Manager.</w:t>
            </w:r>
          </w:p>
          <w:p w:rsidR="00360E24" w:rsidRDefault="00360E24" w:rsidP="00062F11">
            <w:pPr>
              <w:rPr>
                <w:rFonts w:asciiTheme="minorHAnsi" w:hAnsiTheme="minorHAnsi"/>
                <w:bCs/>
              </w:rPr>
            </w:pPr>
          </w:p>
          <w:p w:rsidR="00360E24" w:rsidRDefault="00360E24" w:rsidP="00062F11">
            <w:pPr>
              <w:rPr>
                <w:rFonts w:asciiTheme="minorHAnsi" w:hAnsiTheme="minorHAnsi"/>
                <w:bCs/>
              </w:rPr>
            </w:pPr>
            <w:proofErr w:type="spellStart"/>
            <w:r>
              <w:rPr>
                <w:rFonts w:asciiTheme="minorHAnsi" w:hAnsiTheme="minorHAnsi"/>
                <w:bCs/>
              </w:rPr>
              <w:t>strManagerName</w:t>
            </w:r>
            <w:proofErr w:type="spellEnd"/>
          </w:p>
          <w:p w:rsidR="00360E24" w:rsidRPr="00202208" w:rsidRDefault="00360E24" w:rsidP="00062F11">
            <w:pPr>
              <w:rPr>
                <w:rFonts w:asciiTheme="minorHAnsi" w:hAnsiTheme="minorHAnsi"/>
                <w:bCs/>
              </w:rPr>
            </w:pPr>
            <w:r w:rsidRPr="00360E24">
              <w:rPr>
                <w:rFonts w:asciiTheme="minorHAnsi" w:hAnsiTheme="minorHAnsi"/>
                <w:bCs/>
              </w:rPr>
              <w:t>Palacherla, Susmitha C (Assigned Reviewer)</w:t>
            </w:r>
          </w:p>
        </w:tc>
        <w:tc>
          <w:tcPr>
            <w:tcW w:w="1260" w:type="dxa"/>
          </w:tcPr>
          <w:p w:rsidR="005007C5" w:rsidRPr="00202208" w:rsidRDefault="005007C5" w:rsidP="00062F11">
            <w:pPr>
              <w:rPr>
                <w:rFonts w:asciiTheme="minorHAnsi" w:hAnsiTheme="minorHAnsi"/>
                <w:bCs/>
              </w:rPr>
            </w:pPr>
            <w:r w:rsidRPr="00202208">
              <w:rPr>
                <w:rFonts w:asciiTheme="minorHAnsi" w:hAnsiTheme="minorHAnsi"/>
                <w:bCs/>
              </w:rPr>
              <w:t>P</w:t>
            </w:r>
          </w:p>
        </w:tc>
        <w:tc>
          <w:tcPr>
            <w:tcW w:w="2880" w:type="dxa"/>
          </w:tcPr>
          <w:p w:rsidR="005007C5" w:rsidRPr="00FF5201" w:rsidRDefault="005007C5" w:rsidP="00062F11">
            <w:pPr>
              <w:rPr>
                <w:i/>
              </w:rPr>
            </w:pPr>
          </w:p>
        </w:tc>
      </w:tr>
      <w:tr w:rsidR="005007C5" w:rsidRPr="00FF5201" w:rsidTr="00062F11">
        <w:trPr>
          <w:cantSplit/>
        </w:trPr>
        <w:tc>
          <w:tcPr>
            <w:tcW w:w="900" w:type="dxa"/>
          </w:tcPr>
          <w:p w:rsidR="005007C5" w:rsidRPr="00360E24" w:rsidRDefault="00360E24" w:rsidP="00062F11">
            <w:pPr>
              <w:rPr>
                <w:rFonts w:asciiTheme="minorHAnsi" w:hAnsiTheme="minorHAnsi"/>
                <w:bCs/>
              </w:rPr>
            </w:pPr>
            <w:r>
              <w:rPr>
                <w:rFonts w:asciiTheme="minorHAnsi" w:hAnsiTheme="minorHAnsi"/>
                <w:bCs/>
              </w:rPr>
              <w:lastRenderedPageBreak/>
              <w:t>8.2</w:t>
            </w:r>
          </w:p>
        </w:tc>
        <w:tc>
          <w:tcPr>
            <w:tcW w:w="3960" w:type="dxa"/>
          </w:tcPr>
          <w:p w:rsidR="005007C5" w:rsidRDefault="00360E24" w:rsidP="00E54D7A">
            <w:pPr>
              <w:overflowPunct/>
              <w:textAlignment w:val="auto"/>
              <w:rPr>
                <w:rFonts w:ascii="Courier New" w:eastAsiaTheme="minorHAnsi" w:hAnsi="Courier New" w:cs="Courier New"/>
                <w:noProof/>
                <w:color w:val="008000"/>
                <w:sz w:val="22"/>
                <w:szCs w:val="22"/>
              </w:rPr>
            </w:pPr>
            <w:r>
              <w:rPr>
                <w:rFonts w:asciiTheme="minorHAnsi" w:hAnsiTheme="minorHAnsi"/>
                <w:bCs/>
              </w:rPr>
              <w:t xml:space="preserve">-- </w:t>
            </w:r>
            <w:r w:rsidRPr="00360E24">
              <w:rPr>
                <w:rFonts w:ascii="Courier New" w:eastAsiaTheme="minorHAnsi" w:hAnsi="Courier New" w:cs="Courier New"/>
                <w:noProof/>
                <w:color w:val="008000"/>
                <w:sz w:val="22"/>
                <w:szCs w:val="22"/>
              </w:rPr>
              <w:t>Test case when assigned Mgr is same as Hie</w:t>
            </w:r>
            <w:r w:rsidR="00E54D7A">
              <w:rPr>
                <w:rFonts w:ascii="Courier New" w:eastAsiaTheme="minorHAnsi" w:hAnsi="Courier New" w:cs="Courier New"/>
                <w:noProof/>
                <w:color w:val="008000"/>
                <w:sz w:val="22"/>
                <w:szCs w:val="22"/>
              </w:rPr>
              <w:t>rar</w:t>
            </w:r>
            <w:r w:rsidRPr="00360E24">
              <w:rPr>
                <w:rFonts w:ascii="Courier New" w:eastAsiaTheme="minorHAnsi" w:hAnsi="Courier New" w:cs="Courier New"/>
                <w:noProof/>
                <w:color w:val="008000"/>
                <w:sz w:val="22"/>
                <w:szCs w:val="22"/>
              </w:rPr>
              <w:t>chy Mgr.</w:t>
            </w:r>
          </w:p>
          <w:p w:rsidR="00E54D7A" w:rsidRDefault="00E54D7A" w:rsidP="00E54D7A">
            <w:pPr>
              <w:overflowPunct/>
              <w:textAlignment w:val="auto"/>
              <w:rPr>
                <w:rFonts w:ascii="Courier New" w:eastAsiaTheme="minorHAnsi" w:hAnsi="Courier New" w:cs="Courier New"/>
                <w:noProof/>
                <w:color w:val="008000"/>
                <w:sz w:val="22"/>
                <w:szCs w:val="22"/>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54D7A" w:rsidRDefault="00E54D7A" w:rsidP="00E54D7A">
            <w:pPr>
              <w:overflowPunct/>
              <w:textAlignment w:val="auto"/>
              <w:rPr>
                <w:rFonts w:ascii="Courier New" w:hAnsi="Courier New" w:cs="Courier New"/>
                <w:noProof/>
                <w:color w:val="0000FF"/>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54D7A" w:rsidRDefault="00E54D7A" w:rsidP="00E54D7A">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N'eCL-andrea.vega-41291'</w:t>
            </w:r>
          </w:p>
          <w:p w:rsidR="00E54D7A" w:rsidRDefault="00E54D7A" w:rsidP="00E54D7A">
            <w:pPr>
              <w:overflowPunct/>
              <w:textAlignment w:val="auto"/>
              <w:rPr>
                <w:rFonts w:ascii="Courier New" w:hAnsi="Courier New" w:cs="Courier New"/>
                <w:noProof/>
                <w:color w:val="FF0000"/>
              </w:rPr>
            </w:pPr>
          </w:p>
          <w:p w:rsidR="00E54D7A" w:rsidRDefault="00E54D7A" w:rsidP="00E54D7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54D7A" w:rsidRDefault="00E54D7A" w:rsidP="00E54D7A">
            <w:pPr>
              <w:overflowPunct/>
              <w:textAlignment w:val="auto"/>
              <w:rPr>
                <w:rFonts w:ascii="Courier New" w:hAnsi="Courier New" w:cs="Courier New"/>
                <w:noProof/>
              </w:rPr>
            </w:pPr>
          </w:p>
          <w:p w:rsidR="00E54D7A" w:rsidRDefault="00E54D7A" w:rsidP="00E54D7A">
            <w:pPr>
              <w:overflowPunct/>
              <w:textAlignment w:val="auto"/>
              <w:rPr>
                <w:rFonts w:ascii="Courier New" w:hAnsi="Courier New" w:cs="Courier New"/>
                <w:noProof/>
                <w:color w:val="0000FF"/>
              </w:rPr>
            </w:pPr>
            <w:r>
              <w:rPr>
                <w:rFonts w:ascii="Courier New" w:hAnsi="Courier New" w:cs="Courier New"/>
                <w:noProof/>
                <w:color w:val="0000FF"/>
              </w:rPr>
              <w:t>GO</w:t>
            </w:r>
          </w:p>
          <w:p w:rsidR="00E54D7A" w:rsidRDefault="00E54D7A" w:rsidP="00E54D7A">
            <w:pPr>
              <w:overflowPunct/>
              <w:textAlignment w:val="auto"/>
              <w:rPr>
                <w:rFonts w:asciiTheme="minorHAnsi" w:hAnsiTheme="minorHAnsi"/>
                <w:bCs/>
              </w:rPr>
            </w:pPr>
          </w:p>
        </w:tc>
        <w:tc>
          <w:tcPr>
            <w:tcW w:w="4500" w:type="dxa"/>
          </w:tcPr>
          <w:p w:rsidR="00E54D7A" w:rsidRDefault="00E54D7A" w:rsidP="00E54D7A">
            <w:pPr>
              <w:rPr>
                <w:rFonts w:asciiTheme="minorHAnsi" w:hAnsiTheme="minorHAnsi"/>
                <w:bCs/>
              </w:rPr>
            </w:pPr>
            <w:proofErr w:type="spellStart"/>
            <w:r>
              <w:rPr>
                <w:rFonts w:asciiTheme="minorHAnsi" w:hAnsiTheme="minorHAnsi"/>
                <w:bCs/>
              </w:rPr>
              <w:t>strManagerName</w:t>
            </w:r>
            <w:proofErr w:type="spellEnd"/>
          </w:p>
          <w:p w:rsidR="005007C5" w:rsidRPr="00202208" w:rsidRDefault="00E54D7A" w:rsidP="00E54D7A">
            <w:pPr>
              <w:overflowPunct/>
              <w:textAlignment w:val="auto"/>
              <w:rPr>
                <w:rFonts w:asciiTheme="minorHAnsi" w:hAnsiTheme="minorHAnsi"/>
                <w:bCs/>
              </w:rPr>
            </w:pPr>
            <w:proofErr w:type="spellStart"/>
            <w:r w:rsidRPr="00E54D7A">
              <w:rPr>
                <w:rFonts w:asciiTheme="minorHAnsi" w:hAnsiTheme="minorHAnsi"/>
                <w:bCs/>
              </w:rPr>
              <w:t>Drohan</w:t>
            </w:r>
            <w:proofErr w:type="spellEnd"/>
            <w:r w:rsidRPr="00E54D7A">
              <w:rPr>
                <w:rFonts w:asciiTheme="minorHAnsi" w:hAnsiTheme="minorHAnsi"/>
                <w:bCs/>
              </w:rPr>
              <w:t>, Brian J</w:t>
            </w:r>
          </w:p>
        </w:tc>
        <w:tc>
          <w:tcPr>
            <w:tcW w:w="1260" w:type="dxa"/>
          </w:tcPr>
          <w:p w:rsidR="005007C5" w:rsidRPr="00202208" w:rsidRDefault="005007C5" w:rsidP="00062F11">
            <w:pPr>
              <w:rPr>
                <w:rFonts w:asciiTheme="minorHAnsi" w:hAnsiTheme="minorHAnsi"/>
                <w:bCs/>
              </w:rPr>
            </w:pPr>
          </w:p>
        </w:tc>
        <w:tc>
          <w:tcPr>
            <w:tcW w:w="2880" w:type="dxa"/>
          </w:tcPr>
          <w:p w:rsidR="005007C5" w:rsidRPr="00360E24" w:rsidRDefault="00E54D7A" w:rsidP="00062F11">
            <w:pPr>
              <w:rPr>
                <w:rFonts w:asciiTheme="minorHAnsi" w:hAnsiTheme="minorHAnsi"/>
                <w:bCs/>
              </w:rPr>
            </w:pPr>
            <w:r>
              <w:rPr>
                <w:rFonts w:asciiTheme="minorHAnsi" w:hAnsiTheme="minorHAnsi"/>
                <w:bCs/>
              </w:rPr>
              <w:t>Note that the</w:t>
            </w:r>
            <w:r w:rsidR="000942CD">
              <w:rPr>
                <w:rFonts w:asciiTheme="minorHAnsi" w:hAnsiTheme="minorHAnsi"/>
                <w:bCs/>
              </w:rPr>
              <w:t xml:space="preserve"> </w:t>
            </w:r>
            <w:r>
              <w:rPr>
                <w:rFonts w:asciiTheme="minorHAnsi" w:hAnsiTheme="minorHAnsi"/>
                <w:bCs/>
              </w:rPr>
              <w:t>verbiage  (Assigned Reviewer is not displayed)</w:t>
            </w:r>
          </w:p>
        </w:tc>
      </w:tr>
      <w:tr w:rsidR="005007C5" w:rsidRPr="00FF5201" w:rsidTr="00062F11">
        <w:trPr>
          <w:cantSplit/>
        </w:trPr>
        <w:tc>
          <w:tcPr>
            <w:tcW w:w="900" w:type="dxa"/>
          </w:tcPr>
          <w:p w:rsidR="005007C5" w:rsidRPr="0037186B" w:rsidRDefault="005007C5" w:rsidP="00062F11">
            <w:pPr>
              <w:rPr>
                <w:rFonts w:asciiTheme="minorHAnsi" w:hAnsiTheme="minorHAnsi"/>
                <w:bCs/>
              </w:rPr>
            </w:pPr>
          </w:p>
        </w:tc>
        <w:tc>
          <w:tcPr>
            <w:tcW w:w="3960" w:type="dxa"/>
          </w:tcPr>
          <w:p w:rsidR="005007C5" w:rsidRDefault="005007C5" w:rsidP="00062F11">
            <w:pPr>
              <w:overflowPunct/>
              <w:textAlignment w:val="auto"/>
              <w:rPr>
                <w:rFonts w:asciiTheme="minorHAnsi" w:hAnsiTheme="minorHAnsi"/>
                <w:bCs/>
              </w:rPr>
            </w:pPr>
          </w:p>
        </w:tc>
        <w:tc>
          <w:tcPr>
            <w:tcW w:w="4500" w:type="dxa"/>
          </w:tcPr>
          <w:p w:rsidR="005007C5" w:rsidRDefault="005007C5" w:rsidP="00062F11">
            <w:pPr>
              <w:overflowPunct/>
              <w:textAlignment w:val="auto"/>
              <w:rPr>
                <w:rFonts w:asciiTheme="minorHAnsi" w:hAnsiTheme="minorHAnsi"/>
                <w:bCs/>
              </w:rPr>
            </w:pPr>
          </w:p>
        </w:tc>
        <w:tc>
          <w:tcPr>
            <w:tcW w:w="1260" w:type="dxa"/>
          </w:tcPr>
          <w:p w:rsidR="005007C5" w:rsidRDefault="005007C5" w:rsidP="00062F11">
            <w:pPr>
              <w:rPr>
                <w:rFonts w:asciiTheme="minorHAnsi" w:hAnsiTheme="minorHAnsi"/>
                <w:bCs/>
              </w:rPr>
            </w:pPr>
          </w:p>
        </w:tc>
        <w:tc>
          <w:tcPr>
            <w:tcW w:w="2880" w:type="dxa"/>
          </w:tcPr>
          <w:p w:rsidR="005007C5" w:rsidRPr="00360E24" w:rsidRDefault="005007C5" w:rsidP="00062F11">
            <w:pPr>
              <w:overflowPunct/>
              <w:textAlignment w:val="auto"/>
              <w:rPr>
                <w:rFonts w:asciiTheme="minorHAnsi" w:hAnsiTheme="minorHAnsi"/>
                <w:bCs/>
              </w:rPr>
            </w:pPr>
          </w:p>
        </w:tc>
      </w:tr>
      <w:tr w:rsidR="00CB6582" w:rsidRPr="00FF5201" w:rsidTr="00CB6582">
        <w:trPr>
          <w:cantSplit/>
          <w:trHeight w:val="120"/>
        </w:trPr>
        <w:tc>
          <w:tcPr>
            <w:tcW w:w="900" w:type="dxa"/>
          </w:tcPr>
          <w:p w:rsidR="00CB6582" w:rsidRDefault="00CB6582" w:rsidP="00062F11">
            <w:pPr>
              <w:rPr>
                <w:rFonts w:asciiTheme="minorHAnsi" w:hAnsiTheme="minorHAnsi"/>
                <w:bCs/>
              </w:rPr>
            </w:pPr>
          </w:p>
        </w:tc>
        <w:tc>
          <w:tcPr>
            <w:tcW w:w="3960" w:type="dxa"/>
          </w:tcPr>
          <w:p w:rsidR="00CB6582" w:rsidRDefault="00CB6582" w:rsidP="00062F11">
            <w:pPr>
              <w:overflowPunct/>
              <w:textAlignment w:val="auto"/>
              <w:rPr>
                <w:rFonts w:asciiTheme="minorHAnsi" w:hAnsiTheme="minorHAnsi"/>
                <w:bCs/>
              </w:rPr>
            </w:pPr>
          </w:p>
        </w:tc>
        <w:tc>
          <w:tcPr>
            <w:tcW w:w="4500" w:type="dxa"/>
          </w:tcPr>
          <w:p w:rsidR="00CB6582" w:rsidRDefault="00CB6582" w:rsidP="00062F11">
            <w:pPr>
              <w:overflowPunct/>
              <w:textAlignment w:val="auto"/>
              <w:rPr>
                <w:rFonts w:asciiTheme="minorHAnsi" w:hAnsiTheme="minorHAnsi"/>
                <w:bCs/>
              </w:rPr>
            </w:pPr>
          </w:p>
        </w:tc>
        <w:tc>
          <w:tcPr>
            <w:tcW w:w="1260" w:type="dxa"/>
          </w:tcPr>
          <w:p w:rsidR="00CB6582" w:rsidRDefault="00CB6582" w:rsidP="00062F11">
            <w:pPr>
              <w:rPr>
                <w:rFonts w:asciiTheme="minorHAnsi" w:hAnsiTheme="minorHAnsi"/>
                <w:bCs/>
              </w:rPr>
            </w:pPr>
          </w:p>
        </w:tc>
        <w:tc>
          <w:tcPr>
            <w:tcW w:w="2880" w:type="dxa"/>
          </w:tcPr>
          <w:p w:rsidR="00CB6582" w:rsidRDefault="00CB6582" w:rsidP="00062F11">
            <w:pPr>
              <w:overflowPunct/>
              <w:textAlignment w:val="auto"/>
              <w:rPr>
                <w:rFonts w:asciiTheme="minorHAnsi" w:hAnsiTheme="minorHAnsi"/>
                <w:bCs/>
              </w:rPr>
            </w:pPr>
          </w:p>
        </w:tc>
      </w:tr>
    </w:tbl>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pPr>
    </w:p>
    <w:p w:rsidR="00CB6582" w:rsidRDefault="00CB6582" w:rsidP="00CB6582">
      <w:pPr>
        <w:pStyle w:val="Heading2"/>
        <w:numPr>
          <w:ilvl w:val="0"/>
          <w:numId w:val="5"/>
        </w:numPr>
      </w:pPr>
      <w:bookmarkStart w:id="40" w:name="_Toc511681032"/>
      <w:r>
        <w:t>TFS 450 Performance Improvements round 3 (My Submissions and My Dashboard)</w:t>
      </w:r>
      <w:bookmarkEnd w:id="40"/>
    </w:p>
    <w:p w:rsidR="00CB6582" w:rsidRPr="004F5C38" w:rsidRDefault="00CB6582" w:rsidP="00CB6582"/>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CB6582" w:rsidTr="003D474D">
        <w:trPr>
          <w:tblHeader/>
        </w:trPr>
        <w:tc>
          <w:tcPr>
            <w:tcW w:w="2549" w:type="dxa"/>
            <w:shd w:val="solid" w:color="auto" w:fill="000000"/>
          </w:tcPr>
          <w:p w:rsidR="00CB6582" w:rsidRDefault="00CB6582" w:rsidP="003D474D">
            <w:r>
              <w:t>Item</w:t>
            </w:r>
          </w:p>
        </w:tc>
        <w:tc>
          <w:tcPr>
            <w:tcW w:w="10455" w:type="dxa"/>
            <w:shd w:val="solid" w:color="auto" w:fill="000000"/>
          </w:tcPr>
          <w:p w:rsidR="00CB6582" w:rsidRDefault="00CB6582" w:rsidP="003D474D">
            <w:r>
              <w:t>Description</w:t>
            </w:r>
          </w:p>
        </w:tc>
      </w:tr>
      <w:tr w:rsidR="00CB6582" w:rsidTr="003D474D">
        <w:tc>
          <w:tcPr>
            <w:tcW w:w="2549" w:type="dxa"/>
          </w:tcPr>
          <w:p w:rsidR="00CB6582" w:rsidRDefault="00CB6582" w:rsidP="003D474D">
            <w:r>
              <w:t>Change Type</w:t>
            </w:r>
          </w:p>
        </w:tc>
        <w:tc>
          <w:tcPr>
            <w:tcW w:w="10455" w:type="dxa"/>
          </w:tcPr>
          <w:p w:rsidR="00CB6582" w:rsidRDefault="00CB6582" w:rsidP="003D474D">
            <w:r>
              <w:t>Improvement</w:t>
            </w:r>
          </w:p>
        </w:tc>
      </w:tr>
      <w:tr w:rsidR="00CB6582" w:rsidTr="003D474D">
        <w:tc>
          <w:tcPr>
            <w:tcW w:w="2549" w:type="dxa"/>
          </w:tcPr>
          <w:p w:rsidR="00CB6582" w:rsidRDefault="00CB6582" w:rsidP="003D474D">
            <w:r>
              <w:t>Change Description</w:t>
            </w:r>
          </w:p>
        </w:tc>
        <w:tc>
          <w:tcPr>
            <w:tcW w:w="10455" w:type="dxa"/>
          </w:tcPr>
          <w:p w:rsidR="00CB6582" w:rsidRPr="00D054DB" w:rsidRDefault="00CB6582" w:rsidP="003D474D">
            <w:pPr>
              <w:pStyle w:val="NormalWeb"/>
              <w:rPr>
                <w:rFonts w:ascii="Segoe UI" w:hAnsi="Segoe UI" w:cs="Segoe UI"/>
                <w:color w:val="000000"/>
                <w:sz w:val="18"/>
                <w:szCs w:val="18"/>
              </w:rPr>
            </w:pPr>
            <w:r>
              <w:rPr>
                <w:rFonts w:ascii="Segoe UI" w:hAnsi="Segoe UI" w:cs="Segoe UI"/>
                <w:color w:val="000000"/>
                <w:sz w:val="18"/>
                <w:szCs w:val="18"/>
              </w:rPr>
              <w:t>Changes for Performance improvement.</w:t>
            </w:r>
          </w:p>
          <w:p w:rsidR="00CB6582" w:rsidRDefault="00CB6582" w:rsidP="003D474D"/>
          <w:p w:rsidR="00CB6582" w:rsidRDefault="00CB6582" w:rsidP="003D474D"/>
        </w:tc>
      </w:tr>
      <w:tr w:rsidR="00CB6582" w:rsidTr="003D474D">
        <w:trPr>
          <w:trHeight w:val="332"/>
        </w:trPr>
        <w:tc>
          <w:tcPr>
            <w:tcW w:w="2549" w:type="dxa"/>
          </w:tcPr>
          <w:p w:rsidR="00CB6582" w:rsidRDefault="00CB6582" w:rsidP="003D474D">
            <w:r>
              <w:t>Test Environment</w:t>
            </w:r>
          </w:p>
        </w:tc>
        <w:tc>
          <w:tcPr>
            <w:tcW w:w="10455" w:type="dxa"/>
          </w:tcPr>
          <w:p w:rsidR="00CB6582" w:rsidRDefault="00CB6582" w:rsidP="003D474D">
            <w:proofErr w:type="spellStart"/>
            <w:r>
              <w:t>eCoaching_Dev</w:t>
            </w:r>
            <w:proofErr w:type="spellEnd"/>
            <w:r>
              <w:t xml:space="preserve"> database on vrivfssdbt02\scord01,1437 </w:t>
            </w:r>
          </w:p>
        </w:tc>
      </w:tr>
      <w:tr w:rsidR="00CB6582" w:rsidTr="003D474D">
        <w:tc>
          <w:tcPr>
            <w:tcW w:w="2549" w:type="dxa"/>
          </w:tcPr>
          <w:p w:rsidR="00CB6582" w:rsidRDefault="00CB6582" w:rsidP="003D474D">
            <w:r>
              <w:t>Code Modules created/updated</w:t>
            </w:r>
          </w:p>
        </w:tc>
        <w:tc>
          <w:tcPr>
            <w:tcW w:w="10455" w:type="dxa"/>
          </w:tcPr>
          <w:p w:rsidR="00417C51" w:rsidRDefault="00417C51" w:rsidP="00417C51">
            <w:r>
              <w:t>My submission Dashboard</w:t>
            </w:r>
          </w:p>
          <w:p w:rsidR="00417C51" w:rsidRDefault="00417C51" w:rsidP="00417C51">
            <w:proofErr w:type="spellStart"/>
            <w:r>
              <w:t>SelectFrom_Coaching_Log_MySubmitted_Dashboard</w:t>
            </w:r>
            <w:proofErr w:type="spellEnd"/>
            <w:r>
              <w:t>/Count</w:t>
            </w:r>
          </w:p>
          <w:p w:rsidR="00417C51" w:rsidRDefault="00417C51" w:rsidP="00417C51">
            <w:proofErr w:type="spellStart"/>
            <w:r>
              <w:t>SelectFrom_Coaching_Log_MySubmitted_DashboardSupMgr</w:t>
            </w:r>
            <w:proofErr w:type="spellEnd"/>
            <w:r>
              <w:t>/Count</w:t>
            </w:r>
          </w:p>
          <w:p w:rsidR="00417C51" w:rsidRDefault="00417C51" w:rsidP="00417C51">
            <w:proofErr w:type="spellStart"/>
            <w:r>
              <w:t>SelectFrom_Coaching_Log_MyPenSubmitted_DashboardStaff</w:t>
            </w:r>
            <w:proofErr w:type="spellEnd"/>
            <w:r>
              <w:t>/Count</w:t>
            </w:r>
          </w:p>
          <w:p w:rsidR="00417C51" w:rsidRDefault="00417C51" w:rsidP="00417C51">
            <w:proofErr w:type="spellStart"/>
            <w:r>
              <w:lastRenderedPageBreak/>
              <w:t>SelectFrom_Coaching_Log_MyCompSubmitted_DashboardStaff</w:t>
            </w:r>
            <w:proofErr w:type="spellEnd"/>
            <w:r>
              <w:t>/Count</w:t>
            </w:r>
          </w:p>
          <w:p w:rsidR="00417C51" w:rsidRDefault="00417C51" w:rsidP="00417C51"/>
          <w:p w:rsidR="00417C51" w:rsidRDefault="00417C51" w:rsidP="00417C51">
            <w:r>
              <w:t>My Dashboard procedures</w:t>
            </w:r>
          </w:p>
          <w:p w:rsidR="00417C51" w:rsidRDefault="00417C51" w:rsidP="00417C51">
            <w:r>
              <w:t>CSR/Employee</w:t>
            </w:r>
          </w:p>
          <w:p w:rsidR="00417C51" w:rsidRDefault="00417C51" w:rsidP="00417C51">
            <w:proofErr w:type="spellStart"/>
            <w:r>
              <w:t>SelectFrom_Coaching_Log_CSRPending</w:t>
            </w:r>
            <w:proofErr w:type="spellEnd"/>
            <w:r>
              <w:t>/Count</w:t>
            </w:r>
          </w:p>
          <w:p w:rsidR="00417C51" w:rsidRDefault="00417C51" w:rsidP="00417C51">
            <w:proofErr w:type="spellStart"/>
            <w:r>
              <w:t>SelectFrom_Coaching_Log_CSRCompleted</w:t>
            </w:r>
            <w:proofErr w:type="spellEnd"/>
            <w:r>
              <w:t>/Count</w:t>
            </w:r>
          </w:p>
          <w:p w:rsidR="00417C51" w:rsidRDefault="00417C51" w:rsidP="00417C51"/>
          <w:p w:rsidR="00417C51" w:rsidRDefault="00417C51" w:rsidP="00417C51">
            <w:r>
              <w:t>Supervisor</w:t>
            </w:r>
          </w:p>
          <w:p w:rsidR="00417C51" w:rsidRDefault="00417C51" w:rsidP="00417C51">
            <w:proofErr w:type="spellStart"/>
            <w:r>
              <w:t>SelectFrom_Coaching_Log_SUPPending</w:t>
            </w:r>
            <w:proofErr w:type="spellEnd"/>
            <w:r>
              <w:t>/Count</w:t>
            </w:r>
          </w:p>
          <w:p w:rsidR="00417C51" w:rsidRDefault="00417C51" w:rsidP="00417C51">
            <w:proofErr w:type="spellStart"/>
            <w:r>
              <w:t>SelectFrom_Coaching_Log_SUPCSRPending</w:t>
            </w:r>
            <w:proofErr w:type="spellEnd"/>
            <w:r>
              <w:t>/Count</w:t>
            </w:r>
          </w:p>
          <w:p w:rsidR="00417C51" w:rsidRDefault="00417C51" w:rsidP="00417C51">
            <w:proofErr w:type="spellStart"/>
            <w:r>
              <w:t>SelectFrom_Coaching_Log_SUPCSRCompleted</w:t>
            </w:r>
            <w:proofErr w:type="spellEnd"/>
            <w:r>
              <w:t>/Count</w:t>
            </w:r>
          </w:p>
          <w:p w:rsidR="00417C51" w:rsidRDefault="00417C51" w:rsidP="00417C51"/>
          <w:p w:rsidR="00417C51" w:rsidRDefault="00417C51" w:rsidP="00417C51">
            <w:r>
              <w:t>Manager</w:t>
            </w:r>
          </w:p>
          <w:p w:rsidR="00417C51" w:rsidRDefault="00417C51" w:rsidP="00417C51">
            <w:proofErr w:type="spellStart"/>
            <w:r>
              <w:t>SelectFrom_Coaching_Log_MGRPending</w:t>
            </w:r>
            <w:proofErr w:type="spellEnd"/>
            <w:r>
              <w:t>/Count</w:t>
            </w:r>
          </w:p>
          <w:p w:rsidR="00417C51" w:rsidRDefault="00417C51" w:rsidP="00417C51">
            <w:proofErr w:type="spellStart"/>
            <w:r>
              <w:t>SelectFrom_Coaching_Log_MGRCSRPending</w:t>
            </w:r>
            <w:proofErr w:type="spellEnd"/>
            <w:r>
              <w:t>/Count</w:t>
            </w:r>
          </w:p>
          <w:p w:rsidR="00417C51" w:rsidRDefault="00417C51" w:rsidP="00417C51">
            <w:proofErr w:type="spellStart"/>
            <w:r>
              <w:t>SelectFrom_Coaching_Log_MGRCSRCompleted</w:t>
            </w:r>
            <w:proofErr w:type="spellEnd"/>
            <w:r>
              <w:t>/Count</w:t>
            </w:r>
          </w:p>
          <w:p w:rsidR="00417C51" w:rsidRDefault="00417C51" w:rsidP="00417C51"/>
          <w:p w:rsidR="00417C51" w:rsidRDefault="00417C51" w:rsidP="00417C51">
            <w:r>
              <w:t>Warnings</w:t>
            </w:r>
          </w:p>
          <w:p w:rsidR="00417C51" w:rsidRDefault="00417C51" w:rsidP="00417C51">
            <w:proofErr w:type="spellStart"/>
            <w:r>
              <w:t>SelectFrom_Warning_Log_CSRCompleted</w:t>
            </w:r>
            <w:proofErr w:type="spellEnd"/>
            <w:r>
              <w:t>/Count</w:t>
            </w:r>
          </w:p>
          <w:p w:rsidR="00417C51" w:rsidRDefault="00417C51" w:rsidP="00417C51">
            <w:proofErr w:type="spellStart"/>
            <w:r>
              <w:t>SelectFrom_Warning_Log_MGRCSRCompleted</w:t>
            </w:r>
            <w:proofErr w:type="spellEnd"/>
            <w:r>
              <w:t>/Count</w:t>
            </w:r>
          </w:p>
          <w:p w:rsidR="00417C51" w:rsidRDefault="00417C51" w:rsidP="00417C51">
            <w:proofErr w:type="spellStart"/>
            <w:r>
              <w:t>SelectFrom_Warning_Log_SUPCSRCompleted</w:t>
            </w:r>
            <w:proofErr w:type="spellEnd"/>
            <w:r>
              <w:t xml:space="preserve">/Count </w:t>
            </w:r>
          </w:p>
          <w:p w:rsidR="00417C51" w:rsidRDefault="00417C51" w:rsidP="00417C51"/>
          <w:p w:rsidR="00CB6582" w:rsidRDefault="00CB6582" w:rsidP="00417C51"/>
        </w:tc>
      </w:tr>
      <w:tr w:rsidR="00CB6582" w:rsidTr="003D474D">
        <w:trPr>
          <w:trHeight w:val="512"/>
        </w:trPr>
        <w:tc>
          <w:tcPr>
            <w:tcW w:w="2549" w:type="dxa"/>
          </w:tcPr>
          <w:p w:rsidR="00CB6582" w:rsidRDefault="00CB6582" w:rsidP="003D474D">
            <w:r>
              <w:lastRenderedPageBreak/>
              <w:t>Code doc</w:t>
            </w:r>
          </w:p>
        </w:tc>
        <w:tc>
          <w:tcPr>
            <w:tcW w:w="10455" w:type="dxa"/>
          </w:tcPr>
          <w:p w:rsidR="00CB6582" w:rsidRDefault="00CB6582" w:rsidP="003D474D">
            <w:proofErr w:type="spellStart"/>
            <w:r w:rsidRPr="006A02FC">
              <w:t>CCO_eCoaching_Log_Create.sql</w:t>
            </w:r>
            <w:proofErr w:type="spellEnd"/>
          </w:p>
          <w:p w:rsidR="00CB6582" w:rsidRDefault="00CB6582" w:rsidP="003D474D"/>
        </w:tc>
      </w:tr>
      <w:tr w:rsidR="00CB6582" w:rsidTr="003D474D">
        <w:tc>
          <w:tcPr>
            <w:tcW w:w="2549" w:type="dxa"/>
          </w:tcPr>
          <w:p w:rsidR="00CB6582" w:rsidRDefault="00CB6582" w:rsidP="003D474D">
            <w:r>
              <w:t>Notes</w:t>
            </w:r>
          </w:p>
        </w:tc>
        <w:tc>
          <w:tcPr>
            <w:tcW w:w="10455" w:type="dxa"/>
          </w:tcPr>
          <w:p w:rsidR="00CB6582" w:rsidRPr="00871F07" w:rsidRDefault="00CB6582" w:rsidP="003D474D">
            <w:r>
              <w:t xml:space="preserve">Following similar to what was previously done for Historical dashboard to include Coaching Reasons in </w:t>
            </w:r>
            <w:proofErr w:type="spellStart"/>
            <w:r>
              <w:t>sp</w:t>
            </w:r>
            <w:proofErr w:type="spellEnd"/>
            <w:r>
              <w:t xml:space="preserve"> return list and support data retrieval by page. Each select will have a corresponding procedure to return count of records for selected parameters.</w:t>
            </w:r>
          </w:p>
        </w:tc>
      </w:tr>
    </w:tbl>
    <w:p w:rsidR="00CB6582" w:rsidRPr="00871F07"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FF5201" w:rsidTr="003D474D">
        <w:trPr>
          <w:cantSplit/>
          <w:tblHeader/>
        </w:trPr>
        <w:tc>
          <w:tcPr>
            <w:tcW w:w="900" w:type="dxa"/>
            <w:shd w:val="clear" w:color="auto" w:fill="A6A6A6"/>
          </w:tcPr>
          <w:p w:rsidR="00CB6582" w:rsidRPr="00FF5201" w:rsidRDefault="00CB6582" w:rsidP="003D474D">
            <w:pPr>
              <w:rPr>
                <w:i/>
              </w:rPr>
            </w:pPr>
            <w:r w:rsidRPr="00FF5201">
              <w:t>TEST#</w:t>
            </w:r>
          </w:p>
        </w:tc>
        <w:tc>
          <w:tcPr>
            <w:tcW w:w="3960" w:type="dxa"/>
            <w:shd w:val="clear" w:color="auto" w:fill="A6A6A6"/>
          </w:tcPr>
          <w:p w:rsidR="00CB6582" w:rsidRPr="00FF5201" w:rsidRDefault="00CB6582" w:rsidP="003D474D">
            <w:pPr>
              <w:rPr>
                <w:i/>
              </w:rPr>
            </w:pPr>
            <w:r w:rsidRPr="00FF5201">
              <w:t>ACTION</w:t>
            </w:r>
          </w:p>
        </w:tc>
        <w:tc>
          <w:tcPr>
            <w:tcW w:w="4500" w:type="dxa"/>
            <w:shd w:val="clear" w:color="auto" w:fill="A6A6A6"/>
          </w:tcPr>
          <w:p w:rsidR="00CB6582" w:rsidRPr="00FF5201" w:rsidRDefault="00CB6582" w:rsidP="003D474D">
            <w:pPr>
              <w:rPr>
                <w:i/>
              </w:rPr>
            </w:pPr>
            <w:r w:rsidRPr="00FF5201">
              <w:t xml:space="preserve">EXPECTED RESULTS </w:t>
            </w:r>
          </w:p>
        </w:tc>
        <w:tc>
          <w:tcPr>
            <w:tcW w:w="1260" w:type="dxa"/>
            <w:shd w:val="clear" w:color="auto" w:fill="A6A6A6"/>
          </w:tcPr>
          <w:p w:rsidR="00CB6582" w:rsidRPr="00FF5201" w:rsidRDefault="00CB6582" w:rsidP="003D474D">
            <w:pPr>
              <w:rPr>
                <w:i/>
              </w:rPr>
            </w:pPr>
            <w:r w:rsidRPr="00FF5201">
              <w:t>RESULTS</w:t>
            </w:r>
          </w:p>
          <w:p w:rsidR="00CB6582" w:rsidRPr="00FF5201" w:rsidRDefault="00CB6582" w:rsidP="003D474D">
            <w:pPr>
              <w:rPr>
                <w:i/>
              </w:rPr>
            </w:pPr>
            <w:r w:rsidRPr="00FF5201">
              <w:t>P/F/I</w:t>
            </w:r>
          </w:p>
        </w:tc>
        <w:tc>
          <w:tcPr>
            <w:tcW w:w="2880" w:type="dxa"/>
            <w:shd w:val="clear" w:color="auto" w:fill="A6A6A6"/>
          </w:tcPr>
          <w:p w:rsidR="00CB6582" w:rsidRPr="00FF5201" w:rsidRDefault="00CB6582" w:rsidP="003D474D">
            <w:pPr>
              <w:rPr>
                <w:i/>
              </w:rPr>
            </w:pPr>
            <w:r w:rsidRPr="00FF5201">
              <w:t>COMMENTS</w:t>
            </w:r>
          </w:p>
        </w:tc>
      </w:tr>
    </w:tbl>
    <w:p w:rsidR="00CB6582" w:rsidRDefault="00CB6582" w:rsidP="00CB6582"/>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CB6582" w:rsidRPr="00437BBC" w:rsidTr="003D474D">
        <w:tc>
          <w:tcPr>
            <w:tcW w:w="900" w:type="dxa"/>
          </w:tcPr>
          <w:p w:rsidR="00CB6582" w:rsidRPr="00FF5201" w:rsidRDefault="00176839" w:rsidP="003D474D">
            <w:pPr>
              <w:rPr>
                <w:i/>
              </w:rPr>
            </w:pPr>
            <w:r>
              <w:rPr>
                <w:rFonts w:asciiTheme="minorHAnsi" w:hAnsiTheme="minorHAnsi"/>
                <w:bCs/>
              </w:rPr>
              <w:t>9</w:t>
            </w:r>
            <w:r w:rsidR="00CB6582">
              <w:rPr>
                <w:rFonts w:asciiTheme="minorHAnsi" w:hAnsiTheme="minorHAnsi"/>
                <w:bCs/>
              </w:rPr>
              <w:t>.1</w:t>
            </w:r>
          </w:p>
        </w:tc>
        <w:tc>
          <w:tcPr>
            <w:tcW w:w="3960" w:type="dxa"/>
          </w:tcPr>
          <w:p w:rsidR="00CB6582" w:rsidRDefault="00176839" w:rsidP="003D474D">
            <w:pPr>
              <w:rPr>
                <w:rFonts w:ascii="Courier New" w:hAnsi="Courier New" w:cs="Courier New"/>
                <w:noProof/>
              </w:rPr>
            </w:pPr>
            <w:r>
              <w:rPr>
                <w:rFonts w:ascii="Courier New" w:hAnsi="Courier New" w:cs="Courier New"/>
                <w:noProof/>
              </w:rPr>
              <w:t>--Run the first query to get list of Submitters with active logs and then use in various combinations of the below 2 tests.</w:t>
            </w:r>
          </w:p>
          <w:p w:rsidR="00176839" w:rsidRDefault="00176839" w:rsidP="003D474D">
            <w:pPr>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lastRenderedPageBreak/>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[sp_SelectFrom_Coaching_Log_MySubmitted_Dashboard_SUPMGR_Count]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114DDF" w:rsidRDefault="00114DDF" w:rsidP="00114DDF">
            <w:pPr>
              <w:overflowPunct/>
              <w:textAlignment w:val="auto"/>
              <w:rPr>
                <w:rFonts w:ascii="Courier New" w:hAnsi="Courier New" w:cs="Courier New"/>
                <w:noProof/>
                <w:color w:val="0000FF"/>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[sp_SelectFrom_Coaching_Log_MySubmitted_Dashboard_SUPMGR]</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N'Lisa.Davis'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808080"/>
              </w:rPr>
            </w:pPr>
            <w:r>
              <w:rPr>
                <w:rFonts w:ascii="Courier New" w:hAnsi="Courier New" w:cs="Courier New"/>
                <w:noProof/>
              </w:rPr>
              <w:lastRenderedPageBreak/>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114DDF" w:rsidRDefault="00114DDF" w:rsidP="00114DD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114DDF" w:rsidRDefault="00114DDF" w:rsidP="00114DDF">
            <w:pPr>
              <w:overflowPunct/>
              <w:textAlignment w:val="auto"/>
              <w:rPr>
                <w:rFonts w:ascii="Courier New" w:hAnsi="Courier New" w:cs="Courier New"/>
                <w:noProof/>
                <w:color w:val="FF0000"/>
              </w:rPr>
            </w:pPr>
          </w:p>
          <w:p w:rsidR="00114DDF" w:rsidRDefault="00114DDF" w:rsidP="00114DD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14DDF" w:rsidRDefault="00114DDF" w:rsidP="00114DDF">
            <w:pPr>
              <w:overflowPunct/>
              <w:textAlignment w:val="auto"/>
              <w:rPr>
                <w:rFonts w:ascii="Courier New" w:hAnsi="Courier New" w:cs="Courier New"/>
                <w:noProof/>
              </w:rPr>
            </w:pPr>
          </w:p>
          <w:p w:rsidR="00114DDF" w:rsidRDefault="00114DDF" w:rsidP="00114DDF">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Courier New" w:hAnsi="Courier New" w:cs="Courier New"/>
                <w:noProof/>
                <w:color w:val="0000FF"/>
              </w:rPr>
            </w:pPr>
          </w:p>
          <w:p w:rsidR="00CB6582" w:rsidRPr="0057471C" w:rsidRDefault="00CB6582" w:rsidP="003D474D">
            <w:pPr>
              <w:rPr>
                <w:rFonts w:asciiTheme="minorHAnsi" w:hAnsiTheme="minorHAnsi"/>
                <w:bCs/>
              </w:rPr>
            </w:pPr>
          </w:p>
        </w:tc>
        <w:tc>
          <w:tcPr>
            <w:tcW w:w="4500" w:type="dxa"/>
          </w:tcPr>
          <w:p w:rsidR="00CB6582" w:rsidRPr="00202208" w:rsidRDefault="00176839" w:rsidP="003D474D">
            <w:pPr>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CB6582" w:rsidP="003D474D">
            <w:pPr>
              <w:rPr>
                <w:rFonts w:asciiTheme="minorHAnsi" w:hAnsiTheme="minorHAnsi"/>
                <w:bCs/>
              </w:rPr>
            </w:pPr>
            <w:r w:rsidRPr="00202208">
              <w:rPr>
                <w:rFonts w:asciiTheme="minorHAnsi" w:hAnsiTheme="minorHAnsi"/>
                <w:bCs/>
              </w:rPr>
              <w:t>P</w:t>
            </w:r>
          </w:p>
        </w:tc>
        <w:tc>
          <w:tcPr>
            <w:tcW w:w="2880" w:type="dxa"/>
          </w:tcPr>
          <w:p w:rsidR="00CB6582" w:rsidRPr="00437BBC" w:rsidRDefault="005A2001" w:rsidP="005A2001">
            <w:pPr>
              <w:rPr>
                <w:rFonts w:asciiTheme="minorHAnsi" w:hAnsiTheme="minorHAnsi"/>
                <w:bCs/>
              </w:rPr>
            </w:pPr>
            <w:r>
              <w:rPr>
                <w:rFonts w:asciiTheme="minorHAnsi" w:hAnsiTheme="minorHAnsi"/>
                <w:bCs/>
              </w:rPr>
              <w:t xml:space="preserve">MY Submissions - </w:t>
            </w:r>
            <w:r w:rsidR="00437BBC">
              <w:rPr>
                <w:rFonts w:asciiTheme="minorHAnsi" w:hAnsiTheme="minorHAnsi"/>
                <w:bCs/>
              </w:rPr>
              <w:t xml:space="preserve">SUP and MGR </w:t>
            </w:r>
          </w:p>
        </w:tc>
      </w:tr>
      <w:tr w:rsidR="00CB6582" w:rsidRPr="00FF5201" w:rsidTr="00437BBC">
        <w:tc>
          <w:tcPr>
            <w:tcW w:w="900" w:type="dxa"/>
          </w:tcPr>
          <w:p w:rsidR="00CB6582" w:rsidRPr="00360E24" w:rsidRDefault="00437BBC" w:rsidP="003D474D">
            <w:pPr>
              <w:rPr>
                <w:rFonts w:asciiTheme="minorHAnsi" w:hAnsiTheme="minorHAnsi"/>
                <w:bCs/>
              </w:rPr>
            </w:pPr>
            <w:r>
              <w:rPr>
                <w:rFonts w:asciiTheme="minorHAnsi" w:hAnsiTheme="minorHAnsi"/>
                <w:bCs/>
              </w:rPr>
              <w:lastRenderedPageBreak/>
              <w:t>9.2</w:t>
            </w:r>
          </w:p>
        </w:tc>
        <w:tc>
          <w:tcPr>
            <w:tcW w:w="3960" w:type="dxa"/>
          </w:tcPr>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r>
              <w:rPr>
                <w:rFonts w:ascii="Courier New" w:hAnsi="Courier New" w:cs="Courier New"/>
                <w:noProof/>
              </w:rPr>
              <w:t xml:space="preserve">  </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[sp_SelectFrom_Coaching_Log_MySubmitted_Dashboard_Count]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7BBC" w:rsidRDefault="00437BBC" w:rsidP="00437BBC">
            <w:pPr>
              <w:overflowPunct/>
              <w:textAlignment w:val="auto"/>
              <w:rPr>
                <w:rFonts w:ascii="Courier New" w:hAnsi="Courier New" w:cs="Courier New"/>
                <w:noProof/>
                <w:color w:val="0000FF"/>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w:t>
            </w:r>
            <w:r>
              <w:rPr>
                <w:rFonts w:ascii="Courier New" w:hAnsi="Courier New" w:cs="Courier New"/>
                <w:noProof/>
              </w:rPr>
              <w:lastRenderedPageBreak/>
              <w:t>g_MySubmitted_Dashboard]</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N'Diana.Myers'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60</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37BBC" w:rsidRDefault="00437BBC" w:rsidP="00437BBC">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7BBC" w:rsidRDefault="00437BBC" w:rsidP="00437BBC">
            <w:pPr>
              <w:overflowPunct/>
              <w:textAlignment w:val="auto"/>
              <w:rPr>
                <w:rFonts w:ascii="Courier New" w:hAnsi="Courier New" w:cs="Courier New"/>
                <w:noProof/>
                <w:color w:val="FF0000"/>
              </w:rPr>
            </w:pPr>
          </w:p>
          <w:p w:rsidR="00437BBC" w:rsidRDefault="00437BBC" w:rsidP="00437BB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7BBC" w:rsidRDefault="00437BBC" w:rsidP="00437BBC">
            <w:pPr>
              <w:overflowPunct/>
              <w:textAlignment w:val="auto"/>
              <w:rPr>
                <w:rFonts w:ascii="Courier New" w:hAnsi="Courier New" w:cs="Courier New"/>
                <w:noProof/>
              </w:rPr>
            </w:pPr>
          </w:p>
          <w:p w:rsidR="00CB6582" w:rsidRDefault="00437BBC" w:rsidP="00437BBC">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Pr="00202208" w:rsidRDefault="00437BBC"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Pr="00202208" w:rsidRDefault="005E064F"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5A2001">
            <w:pPr>
              <w:rPr>
                <w:rFonts w:asciiTheme="minorHAnsi" w:hAnsiTheme="minorHAnsi"/>
                <w:bCs/>
              </w:rPr>
            </w:pPr>
            <w:r>
              <w:rPr>
                <w:rFonts w:asciiTheme="minorHAnsi" w:hAnsiTheme="minorHAnsi"/>
                <w:bCs/>
              </w:rPr>
              <w:t>MY Submissions -  GENERAL</w:t>
            </w:r>
          </w:p>
        </w:tc>
      </w:tr>
      <w:tr w:rsidR="00CB6582" w:rsidRPr="00FF5201" w:rsidTr="000A49BE">
        <w:tc>
          <w:tcPr>
            <w:tcW w:w="900" w:type="dxa"/>
          </w:tcPr>
          <w:p w:rsidR="00CB6582" w:rsidRPr="0037186B" w:rsidRDefault="000A49BE" w:rsidP="003D474D">
            <w:pPr>
              <w:rPr>
                <w:rFonts w:asciiTheme="minorHAnsi" w:hAnsiTheme="minorHAnsi"/>
                <w:bCs/>
              </w:rPr>
            </w:pPr>
            <w:r>
              <w:rPr>
                <w:rFonts w:asciiTheme="minorHAnsi" w:hAnsiTheme="minorHAnsi"/>
                <w:bCs/>
              </w:rPr>
              <w:t>9.3</w:t>
            </w:r>
          </w:p>
        </w:tc>
        <w:tc>
          <w:tcPr>
            <w:tcW w:w="3960" w:type="dxa"/>
          </w:tcPr>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0A49BE" w:rsidRDefault="000A49BE" w:rsidP="000A49BE">
            <w:pPr>
              <w:overflowPunct/>
              <w:textAlignment w:val="auto"/>
              <w:rPr>
                <w:rFonts w:ascii="Courier New" w:hAnsi="Courier New" w:cs="Courier New"/>
                <w:noProof/>
              </w:rPr>
            </w:pP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0A49BE" w:rsidRDefault="000A49BE" w:rsidP="000A49BE">
            <w:pPr>
              <w:overflowPunct/>
              <w:textAlignment w:val="auto"/>
              <w:rPr>
                <w:rFonts w:ascii="Courier New" w:hAnsi="Courier New" w:cs="Courier New"/>
                <w:noProof/>
                <w:color w:val="FF0000"/>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0A49BE" w:rsidRDefault="000A49BE" w:rsidP="000A49BE">
            <w:pPr>
              <w:overflowPunct/>
              <w:textAlignment w:val="auto"/>
              <w:rPr>
                <w:rFonts w:ascii="Courier New" w:hAnsi="Courier New" w:cs="Courier New"/>
                <w:noProof/>
                <w:color w:val="0000F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[sp_SelectFrom_Coaching_Log_MyPenSubmitted_DashboardStaff_Count]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N'Sandrina.Campbell'</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0A49BE" w:rsidRDefault="000A49BE" w:rsidP="000A49BE">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0A49BE" w:rsidRDefault="000A49BE" w:rsidP="000A49BE">
            <w:pPr>
              <w:overflowPunct/>
              <w:textAlignment w:val="auto"/>
              <w:rPr>
                <w:rFonts w:ascii="Courier New" w:hAnsi="Courier New" w:cs="Courier New"/>
                <w:noProof/>
              </w:rPr>
            </w:pPr>
          </w:p>
          <w:p w:rsidR="000A49BE" w:rsidRDefault="000A49BE" w:rsidP="000A49BE">
            <w:pPr>
              <w:overflowPunct/>
              <w:textAlignment w:val="auto"/>
              <w:rPr>
                <w:rFonts w:ascii="Courier New" w:hAnsi="Courier New" w:cs="Courier New"/>
                <w:noProof/>
                <w:color w:val="0000FF"/>
              </w:rPr>
            </w:pPr>
            <w:r>
              <w:rPr>
                <w:rFonts w:ascii="Courier New" w:hAnsi="Courier New" w:cs="Courier New"/>
                <w:noProof/>
                <w:color w:val="0000FF"/>
              </w:rPr>
              <w:t>GO</w:t>
            </w:r>
          </w:p>
          <w:p w:rsidR="00CB6582" w:rsidRDefault="00CB6582" w:rsidP="003D474D">
            <w:pPr>
              <w:overflowPunct/>
              <w:textAlignment w:val="auto"/>
              <w:rPr>
                <w:rFonts w:asciiTheme="minorHAnsi" w:hAnsiTheme="minorHAnsi"/>
                <w:bCs/>
              </w:rPr>
            </w:pPr>
          </w:p>
        </w:tc>
        <w:tc>
          <w:tcPr>
            <w:tcW w:w="4500" w:type="dxa"/>
          </w:tcPr>
          <w:p w:rsidR="00CB6582" w:rsidRDefault="00E809F0" w:rsidP="003D474D">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CB6582" w:rsidRDefault="00E809F0" w:rsidP="003D474D">
            <w:pPr>
              <w:rPr>
                <w:rFonts w:asciiTheme="minorHAnsi" w:hAnsiTheme="minorHAnsi"/>
                <w:bCs/>
              </w:rPr>
            </w:pPr>
            <w:r>
              <w:rPr>
                <w:rFonts w:asciiTheme="minorHAnsi" w:hAnsiTheme="minorHAnsi"/>
                <w:bCs/>
              </w:rPr>
              <w:t>P</w:t>
            </w:r>
          </w:p>
        </w:tc>
        <w:tc>
          <w:tcPr>
            <w:tcW w:w="2880" w:type="dxa"/>
          </w:tcPr>
          <w:p w:rsidR="00CB6582" w:rsidRPr="00360E24" w:rsidRDefault="005A2001" w:rsidP="003D474D">
            <w:pPr>
              <w:overflowPunct/>
              <w:textAlignment w:val="auto"/>
              <w:rPr>
                <w:rFonts w:asciiTheme="minorHAnsi" w:hAnsiTheme="minorHAnsi"/>
                <w:bCs/>
              </w:rPr>
            </w:pPr>
            <w:r>
              <w:rPr>
                <w:rFonts w:asciiTheme="minorHAnsi" w:hAnsiTheme="minorHAnsi"/>
                <w:bCs/>
              </w:rPr>
              <w:t>MY Submissions – Support Staff Pending</w:t>
            </w:r>
          </w:p>
        </w:tc>
      </w:tr>
      <w:tr w:rsidR="00E809F0" w:rsidRPr="00FF5201" w:rsidTr="00E809F0">
        <w:tc>
          <w:tcPr>
            <w:tcW w:w="900" w:type="dxa"/>
          </w:tcPr>
          <w:p w:rsidR="00E809F0" w:rsidRPr="0037186B" w:rsidRDefault="00E809F0" w:rsidP="003D474D">
            <w:pPr>
              <w:rPr>
                <w:rFonts w:asciiTheme="minorHAnsi" w:hAnsiTheme="minorHAnsi"/>
                <w:bCs/>
              </w:rPr>
            </w:pPr>
            <w:r>
              <w:rPr>
                <w:rFonts w:asciiTheme="minorHAnsi" w:hAnsiTheme="minorHAnsi"/>
                <w:bCs/>
              </w:rPr>
              <w:t>9.4</w:t>
            </w:r>
          </w:p>
        </w:tc>
        <w:tc>
          <w:tcPr>
            <w:tcW w:w="3960" w:type="dxa"/>
          </w:tcPr>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sh</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submitterid </w:t>
            </w:r>
            <w:r>
              <w:rPr>
                <w:rFonts w:ascii="Courier New" w:hAnsi="Courier New" w:cs="Courier New"/>
                <w:noProof/>
                <w:color w:val="808080"/>
              </w:rPr>
              <w:t>=</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emp_id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sh</w:t>
            </w:r>
            <w:r>
              <w:rPr>
                <w:rFonts w:ascii="Courier New" w:hAnsi="Courier New" w:cs="Courier New"/>
                <w:noProof/>
                <w:color w:val="808080"/>
              </w:rPr>
              <w:t>.</w:t>
            </w:r>
            <w:r>
              <w:rPr>
                <w:rFonts w:ascii="Courier New" w:hAnsi="Courier New" w:cs="Courier New"/>
                <w:noProof/>
              </w:rPr>
              <w:t xml:space="preserve">emp_job_code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'WACS40'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'WACS50'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[SubmitterID]</w:t>
            </w:r>
            <w:r>
              <w:rPr>
                <w:rFonts w:ascii="Courier New" w:hAnsi="Courier New" w:cs="Courier New"/>
                <w:noProof/>
                <w:color w:val="808080"/>
              </w:rPr>
              <w:t>,</w:t>
            </w:r>
            <w:r>
              <w:rPr>
                <w:rFonts w:ascii="Courier New" w:hAnsi="Courier New" w:cs="Courier New"/>
                <w:noProof/>
              </w:rPr>
              <w:t>sh</w:t>
            </w:r>
            <w:r>
              <w:rPr>
                <w:rFonts w:ascii="Courier New" w:hAnsi="Courier New" w:cs="Courier New"/>
                <w:noProof/>
                <w:color w:val="808080"/>
              </w:rPr>
              <w:t>.</w:t>
            </w:r>
            <w:r>
              <w:rPr>
                <w:rFonts w:ascii="Courier New" w:hAnsi="Courier New" w:cs="Courier New"/>
                <w:noProof/>
              </w:rPr>
              <w:t>emp_lanid</w:t>
            </w:r>
          </w:p>
          <w:p w:rsidR="00E809F0" w:rsidRDefault="00E809F0" w:rsidP="00E809F0">
            <w:pPr>
              <w:overflowPunct/>
              <w:textAlignment w:val="auto"/>
              <w:rPr>
                <w:rFonts w:ascii="Courier New" w:hAnsi="Courier New" w:cs="Courier New"/>
                <w:noProof/>
              </w:rPr>
            </w:pP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lastRenderedPageBreak/>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E809F0" w:rsidRDefault="00E809F0" w:rsidP="00E809F0">
            <w:pPr>
              <w:overflowPunct/>
              <w:textAlignment w:val="auto"/>
              <w:rPr>
                <w:rFonts w:ascii="Courier New" w:hAnsi="Courier New" w:cs="Courier New"/>
                <w:noProof/>
                <w:color w:val="FF0000"/>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E809F0" w:rsidRDefault="00E809F0" w:rsidP="00E809F0">
            <w:pPr>
              <w:overflowPunct/>
              <w:textAlignment w:val="auto"/>
              <w:rPr>
                <w:rFonts w:ascii="Courier New" w:hAnsi="Courier New" w:cs="Courier New"/>
                <w:noProof/>
                <w:color w:val="0000F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[sp_SelectFrom_Coaching_Log_MyCompSubmitted_DashboardStaff_Count]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N'Michael.Ingram'</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color w:val="808080"/>
              </w:rPr>
            </w:pP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r>
              <w:rPr>
                <w:rFonts w:ascii="Courier New" w:hAnsi="Courier New" w:cs="Courier New"/>
                <w:noProof/>
                <w:color w:val="808080"/>
              </w:rPr>
              <w:t>,</w:t>
            </w:r>
          </w:p>
          <w:p w:rsidR="00E809F0" w:rsidRDefault="00E809F0" w:rsidP="00E809F0">
            <w:pPr>
              <w:overflowPunct/>
              <w:textAlignment w:val="auto"/>
              <w:rPr>
                <w:rFonts w:ascii="Courier New" w:hAnsi="Courier New" w:cs="Courier New"/>
                <w:noProof/>
              </w:rPr>
            </w:pP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rPr>
              <w:t xml:space="preserve"> </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809F0" w:rsidRDefault="00E809F0" w:rsidP="00E809F0">
            <w:pPr>
              <w:overflowPunct/>
              <w:textAlignment w:val="auto"/>
              <w:rPr>
                <w:rFonts w:ascii="Courier New" w:hAnsi="Courier New" w:cs="Courier New"/>
                <w:noProof/>
              </w:rPr>
            </w:pPr>
          </w:p>
          <w:p w:rsidR="00E809F0" w:rsidRDefault="00E809F0" w:rsidP="00E809F0">
            <w:pPr>
              <w:overflowPunct/>
              <w:textAlignment w:val="auto"/>
              <w:rPr>
                <w:rFonts w:ascii="Courier New" w:hAnsi="Courier New" w:cs="Courier New"/>
                <w:noProof/>
                <w:color w:val="0000FF"/>
              </w:rPr>
            </w:pPr>
            <w:r>
              <w:rPr>
                <w:rFonts w:ascii="Courier New" w:hAnsi="Courier New" w:cs="Courier New"/>
                <w:noProof/>
                <w:color w:val="0000FF"/>
              </w:rPr>
              <w:t>GO</w:t>
            </w:r>
          </w:p>
          <w:p w:rsidR="00E809F0" w:rsidRDefault="00E809F0" w:rsidP="003D474D">
            <w:pPr>
              <w:overflowPunct/>
              <w:textAlignment w:val="auto"/>
              <w:rPr>
                <w:rFonts w:asciiTheme="minorHAnsi" w:hAnsiTheme="minorHAnsi"/>
                <w:bCs/>
              </w:rPr>
            </w:pPr>
          </w:p>
        </w:tc>
        <w:tc>
          <w:tcPr>
            <w:tcW w:w="4500" w:type="dxa"/>
          </w:tcPr>
          <w:p w:rsidR="00E809F0" w:rsidRDefault="00E809F0" w:rsidP="00D000E6">
            <w:pPr>
              <w:overflowPunct/>
              <w:textAlignment w:val="auto"/>
              <w:rPr>
                <w:rFonts w:asciiTheme="minorHAnsi" w:hAnsiTheme="minorHAnsi"/>
                <w:bCs/>
              </w:rPr>
            </w:pPr>
            <w:r>
              <w:rPr>
                <w:rFonts w:asciiTheme="minorHAnsi" w:hAnsiTheme="minorHAnsi"/>
                <w:bCs/>
              </w:rPr>
              <w:lastRenderedPageBreak/>
              <w:t>Records returned by the Select and count procedures should be consistent.</w:t>
            </w:r>
          </w:p>
        </w:tc>
        <w:tc>
          <w:tcPr>
            <w:tcW w:w="1260" w:type="dxa"/>
          </w:tcPr>
          <w:p w:rsidR="00E809F0" w:rsidRDefault="00E809F0" w:rsidP="00D000E6">
            <w:pPr>
              <w:rPr>
                <w:rFonts w:asciiTheme="minorHAnsi" w:hAnsiTheme="minorHAnsi"/>
                <w:bCs/>
              </w:rPr>
            </w:pPr>
          </w:p>
        </w:tc>
        <w:tc>
          <w:tcPr>
            <w:tcW w:w="2880" w:type="dxa"/>
          </w:tcPr>
          <w:p w:rsidR="00E809F0" w:rsidRPr="00360E24" w:rsidRDefault="005A2001" w:rsidP="00D000E6">
            <w:pPr>
              <w:overflowPunct/>
              <w:textAlignment w:val="auto"/>
              <w:rPr>
                <w:rFonts w:asciiTheme="minorHAnsi" w:hAnsiTheme="minorHAnsi"/>
                <w:bCs/>
              </w:rPr>
            </w:pPr>
            <w:r>
              <w:rPr>
                <w:rFonts w:asciiTheme="minorHAnsi" w:hAnsiTheme="minorHAnsi"/>
                <w:bCs/>
              </w:rPr>
              <w:t>MY Submissions – Support Staff Completed</w:t>
            </w:r>
          </w:p>
        </w:tc>
      </w:tr>
      <w:tr w:rsidR="00D35870" w:rsidRPr="00FF5201" w:rsidTr="00E809F0">
        <w:tc>
          <w:tcPr>
            <w:tcW w:w="900" w:type="dxa"/>
          </w:tcPr>
          <w:p w:rsidR="00D35870" w:rsidRDefault="00D35870" w:rsidP="003D474D">
            <w:pPr>
              <w:rPr>
                <w:rFonts w:asciiTheme="minorHAnsi" w:hAnsiTheme="minorHAnsi"/>
                <w:bCs/>
              </w:rPr>
            </w:pPr>
            <w:r>
              <w:rPr>
                <w:rFonts w:asciiTheme="minorHAnsi" w:hAnsiTheme="minorHAnsi"/>
                <w:bCs/>
              </w:rPr>
              <w:t>9.5</w:t>
            </w:r>
          </w:p>
        </w:tc>
        <w:tc>
          <w:tcPr>
            <w:tcW w:w="3960" w:type="dxa"/>
          </w:tcPr>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rPr>
            </w:pPr>
            <w:r>
              <w:rPr>
                <w:rFonts w:ascii="Courier New" w:hAnsi="Courier New" w:cs="Courier New"/>
                <w:noProof/>
              </w:rPr>
              <w:lastRenderedPageBreak/>
              <w:t xml:space="preserve">  </w:t>
            </w:r>
          </w:p>
          <w:p w:rsidR="00D35870" w:rsidRDefault="00D35870" w:rsidP="00D35870">
            <w:pPr>
              <w:overflowPunct/>
              <w:textAlignment w:val="auto"/>
              <w:rPr>
                <w:rFonts w:ascii="Courier New" w:hAnsi="Courier New" w:cs="Courier New"/>
                <w:noProo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[sp_SelectFrom_Coaching_Log_CSRPending_Count]</w:t>
            </w: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rPr>
            </w:pPr>
            <w:r>
              <w:rPr>
                <w:rFonts w:ascii="Courier New" w:hAnsi="Courier New" w:cs="Courier New"/>
                <w:noProof/>
              </w:rPr>
              <w:t xml:space="preserve">  </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D35870" w:rsidRDefault="00D35870" w:rsidP="00D35870">
            <w:pPr>
              <w:overflowPunct/>
              <w:textAlignment w:val="auto"/>
              <w:rPr>
                <w:rFonts w:ascii="Courier New" w:hAnsi="Courier New" w:cs="Courier New"/>
                <w:noProof/>
                <w:color w:val="0000FF"/>
              </w:rPr>
            </w:pP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r>
              <w:rPr>
                <w:rFonts w:ascii="Courier New" w:hAnsi="Courier New" w:cs="Courier New"/>
                <w:noProof/>
                <w:color w:val="0000FF"/>
              </w:rPr>
              <w:t xml:space="preserve"> </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'Cindy.Sterling'</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D35870" w:rsidRDefault="00D35870" w:rsidP="00D35870">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D35870" w:rsidRDefault="00D35870" w:rsidP="00D35870">
            <w:pPr>
              <w:overflowPunct/>
              <w:textAlignment w:val="auto"/>
              <w:rPr>
                <w:rFonts w:ascii="Courier New" w:hAnsi="Courier New" w:cs="Courier New"/>
                <w:noProof/>
                <w:color w:val="FF0000"/>
              </w:rPr>
            </w:pPr>
          </w:p>
          <w:p w:rsidR="00D35870" w:rsidRDefault="00D35870" w:rsidP="00D3587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35870" w:rsidRDefault="00D35870" w:rsidP="00D35870">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D35870" w:rsidRDefault="00D35870" w:rsidP="00D000E6">
            <w:pPr>
              <w:overflowPunct/>
              <w:textAlignment w:val="auto"/>
              <w:rPr>
                <w:rFonts w:asciiTheme="minorHAnsi" w:hAnsiTheme="minorHAnsi"/>
                <w:bCs/>
              </w:rPr>
            </w:pPr>
          </w:p>
        </w:tc>
        <w:tc>
          <w:tcPr>
            <w:tcW w:w="1260" w:type="dxa"/>
          </w:tcPr>
          <w:p w:rsidR="00D35870" w:rsidRDefault="00D35870" w:rsidP="00D000E6">
            <w:pPr>
              <w:rPr>
                <w:rFonts w:asciiTheme="minorHAnsi" w:hAnsiTheme="minorHAnsi"/>
                <w:bCs/>
              </w:rPr>
            </w:pPr>
          </w:p>
        </w:tc>
        <w:tc>
          <w:tcPr>
            <w:tcW w:w="2880" w:type="dxa"/>
          </w:tcPr>
          <w:p w:rsidR="00D35870" w:rsidRDefault="005A2001" w:rsidP="00D000E6">
            <w:pPr>
              <w:overflowPunct/>
              <w:textAlignment w:val="auto"/>
              <w:rPr>
                <w:rFonts w:asciiTheme="minorHAnsi" w:hAnsiTheme="minorHAnsi"/>
                <w:bCs/>
              </w:rPr>
            </w:pPr>
            <w:r>
              <w:rPr>
                <w:rFonts w:asciiTheme="minorHAnsi" w:hAnsiTheme="minorHAnsi"/>
                <w:bCs/>
              </w:rPr>
              <w:t>My Dashboard – Employee Pending</w:t>
            </w:r>
          </w:p>
        </w:tc>
      </w:tr>
      <w:tr w:rsidR="004804CF" w:rsidRPr="00FF5201" w:rsidTr="00E809F0">
        <w:tc>
          <w:tcPr>
            <w:tcW w:w="900" w:type="dxa"/>
          </w:tcPr>
          <w:p w:rsidR="004804CF" w:rsidRDefault="004804CF" w:rsidP="003D474D">
            <w:pPr>
              <w:rPr>
                <w:rFonts w:asciiTheme="minorHAnsi" w:hAnsiTheme="minorHAnsi"/>
                <w:bCs/>
              </w:rPr>
            </w:pPr>
            <w:r>
              <w:rPr>
                <w:rFonts w:asciiTheme="minorHAnsi" w:hAnsiTheme="minorHAnsi"/>
                <w:bCs/>
              </w:rPr>
              <w:t>9.6</w:t>
            </w:r>
          </w:p>
        </w:tc>
        <w:tc>
          <w:tcPr>
            <w:tcW w:w="3960" w:type="dxa"/>
          </w:tcPr>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[EC]</w:t>
            </w:r>
            <w:r>
              <w:rPr>
                <w:rFonts w:ascii="Courier New" w:hAnsi="Courier New" w:cs="Courier New"/>
                <w:noProof/>
                <w:color w:val="808080"/>
              </w:rPr>
              <w:t>.</w:t>
            </w:r>
            <w:r>
              <w:rPr>
                <w:rFonts w:ascii="Courier New" w:hAnsi="Courier New" w:cs="Courier New"/>
                <w:noProof/>
              </w:rPr>
              <w:t>[sp_SelectFrom_Coaching_Log_CSRCompleted_Count]</w:t>
            </w: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rPr>
            </w:pPr>
            <w:r>
              <w:rPr>
                <w:rFonts w:ascii="Courier New" w:hAnsi="Courier New" w:cs="Courier New"/>
                <w:noProof/>
              </w:rPr>
              <w:t xml:space="preserve">  </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804CF" w:rsidRDefault="004804CF" w:rsidP="004804CF">
            <w:pPr>
              <w:overflowPunct/>
              <w:textAlignment w:val="auto"/>
              <w:rPr>
                <w:rFonts w:ascii="Courier New" w:hAnsi="Courier New" w:cs="Courier New"/>
                <w:noProof/>
                <w:color w:val="0000FF"/>
              </w:rPr>
            </w:pP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r>
              <w:rPr>
                <w:rFonts w:ascii="Courier New" w:hAnsi="Courier New" w:cs="Courier New"/>
                <w:noProof/>
                <w:color w:val="0000FF"/>
              </w:rPr>
              <w:t xml:space="preserve"> </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'Zykeyia.Pounds'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'strFormStatus'</w:t>
            </w:r>
            <w:r>
              <w:rPr>
                <w:rFonts w:ascii="Courier New" w:hAnsi="Courier New" w:cs="Courier New"/>
                <w:noProof/>
                <w:color w:val="808080"/>
              </w:rPr>
              <w:t>,</w:t>
            </w:r>
          </w:p>
          <w:p w:rsidR="004804CF" w:rsidRDefault="004804CF" w:rsidP="004804CF">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804CF" w:rsidRDefault="004804CF" w:rsidP="004804CF">
            <w:pPr>
              <w:overflowPunct/>
              <w:textAlignment w:val="auto"/>
              <w:rPr>
                <w:rFonts w:ascii="Courier New" w:hAnsi="Courier New" w:cs="Courier New"/>
                <w:noProof/>
                <w:color w:val="FF0000"/>
              </w:rPr>
            </w:pPr>
          </w:p>
          <w:p w:rsidR="004804CF" w:rsidRDefault="004804CF" w:rsidP="004804C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804CF" w:rsidRDefault="004804CF" w:rsidP="004804CF">
            <w:pPr>
              <w:overflowPunct/>
              <w:textAlignment w:val="auto"/>
              <w:rPr>
                <w:rFonts w:ascii="Courier New" w:hAnsi="Courier New" w:cs="Courier New"/>
                <w:noProof/>
                <w:color w:val="0000FF"/>
              </w:rPr>
            </w:pPr>
            <w:r>
              <w:rPr>
                <w:rFonts w:ascii="Courier New" w:hAnsi="Courier New" w:cs="Courier New"/>
                <w:noProof/>
                <w:color w:val="0000FF"/>
              </w:rPr>
              <w:t>GO</w:t>
            </w:r>
          </w:p>
          <w:p w:rsidR="004804CF" w:rsidRDefault="004804CF" w:rsidP="00D35870">
            <w:pPr>
              <w:overflowPunct/>
              <w:textAlignment w:val="auto"/>
              <w:rPr>
                <w:rFonts w:ascii="Courier New" w:hAnsi="Courier New" w:cs="Courier New"/>
                <w:noProof/>
                <w:color w:val="0000FF"/>
              </w:rPr>
            </w:pPr>
          </w:p>
        </w:tc>
        <w:tc>
          <w:tcPr>
            <w:tcW w:w="4500" w:type="dxa"/>
          </w:tcPr>
          <w:p w:rsidR="004804CF" w:rsidRDefault="004804CF" w:rsidP="00D000E6">
            <w:pPr>
              <w:overflowPunct/>
              <w:textAlignment w:val="auto"/>
              <w:rPr>
                <w:rFonts w:asciiTheme="minorHAnsi" w:hAnsiTheme="minorHAnsi"/>
                <w:bCs/>
              </w:rPr>
            </w:pPr>
          </w:p>
        </w:tc>
        <w:tc>
          <w:tcPr>
            <w:tcW w:w="1260" w:type="dxa"/>
          </w:tcPr>
          <w:p w:rsidR="004804CF" w:rsidRDefault="004804CF" w:rsidP="00D000E6">
            <w:pPr>
              <w:rPr>
                <w:rFonts w:asciiTheme="minorHAnsi" w:hAnsiTheme="minorHAnsi"/>
                <w:bCs/>
              </w:rPr>
            </w:pPr>
          </w:p>
        </w:tc>
        <w:tc>
          <w:tcPr>
            <w:tcW w:w="2880" w:type="dxa"/>
          </w:tcPr>
          <w:p w:rsidR="004804CF" w:rsidRDefault="005A2001" w:rsidP="005A2001">
            <w:pPr>
              <w:overflowPunct/>
              <w:textAlignment w:val="auto"/>
              <w:rPr>
                <w:rFonts w:asciiTheme="minorHAnsi" w:hAnsiTheme="minorHAnsi"/>
                <w:bCs/>
              </w:rPr>
            </w:pPr>
            <w:r>
              <w:rPr>
                <w:rFonts w:asciiTheme="minorHAnsi" w:hAnsiTheme="minorHAnsi"/>
                <w:bCs/>
              </w:rPr>
              <w:t>My Dashboard – Employee Completed</w:t>
            </w:r>
          </w:p>
        </w:tc>
      </w:tr>
      <w:tr w:rsidR="00434F23" w:rsidRPr="00FF5201" w:rsidTr="00E809F0">
        <w:tc>
          <w:tcPr>
            <w:tcW w:w="900" w:type="dxa"/>
          </w:tcPr>
          <w:p w:rsidR="00434F23" w:rsidRDefault="00434F23" w:rsidP="003D474D">
            <w:pPr>
              <w:rPr>
                <w:rFonts w:asciiTheme="minorHAnsi" w:hAnsiTheme="minorHAnsi"/>
                <w:bCs/>
              </w:rPr>
            </w:pPr>
            <w:r>
              <w:rPr>
                <w:rFonts w:asciiTheme="minorHAnsi" w:hAnsiTheme="minorHAnsi"/>
                <w:bCs/>
              </w:rPr>
              <w:t>9.7</w:t>
            </w:r>
          </w:p>
        </w:tc>
        <w:tc>
          <w:tcPr>
            <w:tcW w:w="3960" w:type="dxa"/>
          </w:tcPr>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1</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empid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emp_lanid</w:t>
            </w: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[sp_SelectFrom_Warning_Log_CSRCompleted_Count]</w:t>
            </w: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lastRenderedPageBreak/>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rPr>
            </w:pPr>
            <w:r>
              <w:rPr>
                <w:rFonts w:ascii="Courier New" w:hAnsi="Courier New" w:cs="Courier New"/>
                <w:noProof/>
              </w:rPr>
              <w:t xml:space="preserve">  </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434F23" w:rsidRDefault="00434F23" w:rsidP="00434F23">
            <w:pPr>
              <w:overflowPunct/>
              <w:textAlignment w:val="auto"/>
              <w:rPr>
                <w:rFonts w:ascii="Courier New" w:hAnsi="Courier New" w:cs="Courier New"/>
                <w:noProof/>
                <w:color w:val="0000FF"/>
              </w:rPr>
            </w:pP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[sp_SelectFrom_Warning_Log_CSRCompleted_test]</w:t>
            </w:r>
            <w:r>
              <w:rPr>
                <w:rFonts w:ascii="Courier New" w:hAnsi="Courier New" w:cs="Courier New"/>
                <w:noProof/>
                <w:color w:val="0000FF"/>
              </w:rPr>
              <w:t xml:space="preserve"> </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'Jourdain.augustin'</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808080"/>
              </w:rPr>
            </w:pPr>
            <w:r>
              <w:rPr>
                <w:rFonts w:ascii="Courier New" w:hAnsi="Courier New" w:cs="Courier New"/>
                <w:noProof/>
              </w:rPr>
              <w:tab/>
              <w:t xml:space="preserve">@sortBy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'strCSRMgrName'</w:t>
            </w:r>
            <w:r>
              <w:rPr>
                <w:rFonts w:ascii="Courier New" w:hAnsi="Courier New" w:cs="Courier New"/>
                <w:noProof/>
                <w:color w:val="808080"/>
              </w:rPr>
              <w:t>,</w:t>
            </w:r>
          </w:p>
          <w:p w:rsidR="00434F23" w:rsidRDefault="00434F23" w:rsidP="00434F23">
            <w:pPr>
              <w:overflowPunct/>
              <w:textAlignment w:val="auto"/>
              <w:rPr>
                <w:rFonts w:ascii="Courier New" w:hAnsi="Courier New" w:cs="Courier New"/>
                <w:noProof/>
                <w:color w:val="FF0000"/>
              </w:rPr>
            </w:pPr>
            <w:r>
              <w:rPr>
                <w:rFonts w:ascii="Courier New" w:hAnsi="Courier New" w:cs="Courier New"/>
                <w:noProof/>
              </w:rPr>
              <w:tab/>
              <w:t xml:space="preserve">@sortASC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'Y'</w:t>
            </w:r>
          </w:p>
          <w:p w:rsidR="00434F23" w:rsidRDefault="00434F23" w:rsidP="00434F23">
            <w:pPr>
              <w:overflowPunct/>
              <w:textAlignment w:val="auto"/>
              <w:rPr>
                <w:rFonts w:ascii="Courier New" w:hAnsi="Courier New" w:cs="Courier New"/>
                <w:noProof/>
                <w:color w:val="FF0000"/>
              </w:rPr>
            </w:pPr>
          </w:p>
          <w:p w:rsidR="00434F23" w:rsidRDefault="00434F23" w:rsidP="00434F2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34F23" w:rsidRDefault="00434F23" w:rsidP="00434F23">
            <w:pPr>
              <w:overflowPunct/>
              <w:textAlignment w:val="auto"/>
              <w:rPr>
                <w:rFonts w:ascii="Courier New" w:hAnsi="Courier New" w:cs="Courier New"/>
                <w:noProof/>
                <w:color w:val="0000FF"/>
              </w:rPr>
            </w:pPr>
            <w:r>
              <w:rPr>
                <w:rFonts w:ascii="Courier New" w:hAnsi="Courier New" w:cs="Courier New"/>
                <w:noProof/>
                <w:color w:val="0000FF"/>
              </w:rPr>
              <w:t>GO</w:t>
            </w:r>
          </w:p>
          <w:p w:rsidR="00434F23" w:rsidRDefault="00434F23" w:rsidP="004804CF">
            <w:pPr>
              <w:overflowPunct/>
              <w:textAlignment w:val="auto"/>
              <w:rPr>
                <w:rFonts w:ascii="Courier New" w:hAnsi="Courier New" w:cs="Courier New"/>
                <w:noProof/>
                <w:color w:val="0000FF"/>
              </w:rPr>
            </w:pPr>
          </w:p>
        </w:tc>
        <w:tc>
          <w:tcPr>
            <w:tcW w:w="4500" w:type="dxa"/>
          </w:tcPr>
          <w:p w:rsidR="00434F23" w:rsidRDefault="00434F23" w:rsidP="00D000E6">
            <w:pPr>
              <w:overflowPunct/>
              <w:textAlignment w:val="auto"/>
              <w:rPr>
                <w:rFonts w:asciiTheme="minorHAnsi" w:hAnsiTheme="minorHAnsi"/>
                <w:bCs/>
              </w:rPr>
            </w:pPr>
          </w:p>
        </w:tc>
        <w:tc>
          <w:tcPr>
            <w:tcW w:w="1260" w:type="dxa"/>
          </w:tcPr>
          <w:p w:rsidR="00434F23" w:rsidRDefault="00434F23" w:rsidP="00D000E6">
            <w:pPr>
              <w:rPr>
                <w:rFonts w:asciiTheme="minorHAnsi" w:hAnsiTheme="minorHAnsi"/>
                <w:bCs/>
              </w:rPr>
            </w:pPr>
          </w:p>
        </w:tc>
        <w:tc>
          <w:tcPr>
            <w:tcW w:w="2880" w:type="dxa"/>
          </w:tcPr>
          <w:p w:rsidR="00434F23" w:rsidRDefault="000564F5" w:rsidP="000564F5">
            <w:pPr>
              <w:overflowPunct/>
              <w:textAlignment w:val="auto"/>
              <w:rPr>
                <w:rFonts w:asciiTheme="minorHAnsi" w:hAnsiTheme="minorHAnsi"/>
                <w:bCs/>
              </w:rPr>
            </w:pPr>
            <w:r>
              <w:rPr>
                <w:rFonts w:asciiTheme="minorHAnsi" w:hAnsiTheme="minorHAnsi"/>
                <w:bCs/>
              </w:rPr>
              <w:t>My Dashboard – CSR Warning</w:t>
            </w:r>
          </w:p>
        </w:tc>
      </w:tr>
      <w:tr w:rsidR="00BB1B08" w:rsidRPr="00FF5201" w:rsidTr="00E809F0">
        <w:tc>
          <w:tcPr>
            <w:tcW w:w="900" w:type="dxa"/>
          </w:tcPr>
          <w:p w:rsidR="00BB1B08" w:rsidRDefault="00BB1B08" w:rsidP="003D474D">
            <w:pPr>
              <w:rPr>
                <w:rFonts w:asciiTheme="minorHAnsi" w:hAnsiTheme="minorHAnsi"/>
                <w:bCs/>
              </w:rPr>
            </w:pPr>
            <w:r>
              <w:rPr>
                <w:rFonts w:asciiTheme="minorHAnsi" w:hAnsiTheme="minorHAnsi"/>
                <w:bCs/>
              </w:rPr>
              <w:t>9.8</w:t>
            </w:r>
          </w:p>
        </w:tc>
        <w:tc>
          <w:tcPr>
            <w:tcW w:w="3960" w:type="dxa"/>
          </w:tcPr>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406119" w:rsidRDefault="00406119" w:rsidP="00406119">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w:t>
            </w:r>
            <w:r>
              <w:rPr>
                <w:rFonts w:ascii="Courier New" w:hAnsi="Courier New" w:cs="Courier New"/>
                <w:noProof/>
              </w:rPr>
              <w:lastRenderedPageBreak/>
              <w:t>_MGRCSRCompleted_count]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06119" w:rsidRDefault="00406119" w:rsidP="00406119">
            <w:pPr>
              <w:overflowPunct/>
              <w:textAlignment w:val="auto"/>
              <w:rPr>
                <w:rFonts w:ascii="Courier New" w:hAnsi="Courier New" w:cs="Courier New"/>
                <w:noProof/>
                <w:color w:val="0000FF"/>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N'Cecilia.Thomas'</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406119" w:rsidRDefault="00406119" w:rsidP="00406119">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color w:val="FF0000"/>
              </w:rPr>
            </w:pPr>
          </w:p>
          <w:p w:rsidR="00406119" w:rsidRDefault="00406119" w:rsidP="0040611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06119"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GO</w:t>
            </w:r>
          </w:p>
          <w:p w:rsidR="00406119" w:rsidRDefault="00406119" w:rsidP="00406119">
            <w:pPr>
              <w:overflowPunct/>
              <w:textAlignment w:val="auto"/>
              <w:rPr>
                <w:rFonts w:ascii="Courier New" w:hAnsi="Courier New" w:cs="Courier New"/>
                <w:noProof/>
                <w:color w:val="0000FF"/>
              </w:rPr>
            </w:pPr>
          </w:p>
          <w:p w:rsidR="00BB1B08" w:rsidRDefault="00406119" w:rsidP="00406119">
            <w:pPr>
              <w:overflowPunct/>
              <w:textAlignment w:val="auto"/>
              <w:rPr>
                <w:rFonts w:ascii="Courier New" w:hAnsi="Courier New" w:cs="Courier New"/>
                <w:noProof/>
                <w:color w:val="0000FF"/>
              </w:rPr>
            </w:pPr>
            <w:r>
              <w:rPr>
                <w:rFonts w:ascii="Courier New" w:hAnsi="Courier New" w:cs="Courier New"/>
                <w:noProof/>
                <w:color w:val="0000FF"/>
              </w:rPr>
              <w:t xml:space="preserve"> </w:t>
            </w:r>
          </w:p>
          <w:p w:rsidR="00BB1B08" w:rsidRDefault="00BB1B08" w:rsidP="00434F23">
            <w:pPr>
              <w:overflowPunct/>
              <w:textAlignment w:val="auto"/>
              <w:rPr>
                <w:rFonts w:ascii="Courier New" w:hAnsi="Courier New" w:cs="Courier New"/>
                <w:noProof/>
                <w:color w:val="0000FF"/>
              </w:rPr>
            </w:pPr>
          </w:p>
        </w:tc>
        <w:tc>
          <w:tcPr>
            <w:tcW w:w="4500" w:type="dxa"/>
          </w:tcPr>
          <w:p w:rsidR="00BB1B08" w:rsidRDefault="00BB1B08" w:rsidP="00D000E6">
            <w:pPr>
              <w:overflowPunct/>
              <w:textAlignment w:val="auto"/>
              <w:rPr>
                <w:rFonts w:asciiTheme="minorHAnsi" w:hAnsiTheme="minorHAnsi"/>
                <w:bCs/>
              </w:rPr>
            </w:pPr>
          </w:p>
        </w:tc>
        <w:tc>
          <w:tcPr>
            <w:tcW w:w="1260" w:type="dxa"/>
          </w:tcPr>
          <w:p w:rsidR="00BB1B08" w:rsidRDefault="00BB1B08" w:rsidP="00D000E6">
            <w:pPr>
              <w:rPr>
                <w:rFonts w:asciiTheme="minorHAnsi" w:hAnsiTheme="minorHAnsi"/>
                <w:bCs/>
              </w:rPr>
            </w:pPr>
          </w:p>
        </w:tc>
        <w:tc>
          <w:tcPr>
            <w:tcW w:w="2880" w:type="dxa"/>
          </w:tcPr>
          <w:p w:rsidR="00BB1B08" w:rsidRDefault="00BB1B08" w:rsidP="00BB1B08">
            <w:pPr>
              <w:overflowPunct/>
              <w:textAlignment w:val="auto"/>
              <w:rPr>
                <w:rFonts w:asciiTheme="minorHAnsi" w:hAnsiTheme="minorHAnsi"/>
                <w:bCs/>
              </w:rPr>
            </w:pPr>
            <w:r>
              <w:rPr>
                <w:rFonts w:asciiTheme="minorHAnsi" w:hAnsiTheme="minorHAnsi"/>
                <w:bCs/>
              </w:rPr>
              <w:t>My Dashboard – MGR Warning</w:t>
            </w:r>
          </w:p>
        </w:tc>
      </w:tr>
      <w:tr w:rsidR="002E0D78" w:rsidRPr="00FF5201" w:rsidTr="00E809F0">
        <w:tc>
          <w:tcPr>
            <w:tcW w:w="900" w:type="dxa"/>
          </w:tcPr>
          <w:p w:rsidR="002E0D78" w:rsidRDefault="002E0D78" w:rsidP="003D474D">
            <w:pPr>
              <w:rPr>
                <w:rFonts w:asciiTheme="minorHAnsi" w:hAnsiTheme="minorHAnsi"/>
                <w:bCs/>
              </w:rPr>
            </w:pPr>
            <w:r>
              <w:rPr>
                <w:rFonts w:asciiTheme="minorHAnsi" w:hAnsiTheme="minorHAnsi"/>
                <w:bCs/>
              </w:rPr>
              <w:lastRenderedPageBreak/>
              <w:t>9.9</w:t>
            </w:r>
          </w:p>
        </w:tc>
        <w:tc>
          <w:tcPr>
            <w:tcW w:w="3960" w:type="dxa"/>
          </w:tcPr>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[Warning_Log]wl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2E0D78" w:rsidRDefault="002E0D78" w:rsidP="002E0D78">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wl</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0</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[sp_SelectFrom_Warning_Log_SUPCSRCompleted_Count]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E0D78" w:rsidRDefault="002E0D78" w:rsidP="002E0D78">
            <w:pPr>
              <w:overflowPunct/>
              <w:textAlignment w:val="auto"/>
              <w:rPr>
                <w:rFonts w:ascii="Courier New" w:hAnsi="Courier New" w:cs="Courier New"/>
                <w:noProof/>
                <w:color w:val="0000FF"/>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N'Gilmer.Bejarano'</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N'2013-10-01'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2E0D78" w:rsidRDefault="002E0D78" w:rsidP="002E0D78">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color w:val="FF0000"/>
              </w:rPr>
            </w:pPr>
          </w:p>
          <w:p w:rsidR="002E0D78" w:rsidRDefault="002E0D78" w:rsidP="002E0D7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E0D78" w:rsidRDefault="002E0D78" w:rsidP="002E0D78">
            <w:pPr>
              <w:overflowPunct/>
              <w:textAlignment w:val="auto"/>
              <w:rPr>
                <w:rFonts w:ascii="Courier New" w:hAnsi="Courier New" w:cs="Courier New"/>
                <w:noProof/>
                <w:color w:val="0000FF"/>
              </w:rPr>
            </w:pPr>
            <w:r>
              <w:rPr>
                <w:rFonts w:ascii="Courier New" w:hAnsi="Courier New" w:cs="Courier New"/>
                <w:noProof/>
                <w:color w:val="0000FF"/>
              </w:rPr>
              <w:t>GO</w:t>
            </w:r>
          </w:p>
          <w:p w:rsidR="002E0D78" w:rsidRDefault="002E0D78" w:rsidP="002E0D78">
            <w:pPr>
              <w:overflowPunct/>
              <w:textAlignment w:val="auto"/>
              <w:rPr>
                <w:rFonts w:ascii="Courier New" w:hAnsi="Courier New" w:cs="Courier New"/>
                <w:noProof/>
                <w:color w:val="0000FF"/>
              </w:rPr>
            </w:pPr>
          </w:p>
          <w:p w:rsidR="002E0D78" w:rsidRDefault="002E0D78" w:rsidP="00406119">
            <w:pPr>
              <w:overflowPunct/>
              <w:textAlignment w:val="auto"/>
              <w:rPr>
                <w:rFonts w:ascii="Courier New" w:hAnsi="Courier New" w:cs="Courier New"/>
                <w:noProof/>
                <w:color w:val="0000FF"/>
              </w:rPr>
            </w:pPr>
          </w:p>
        </w:tc>
        <w:tc>
          <w:tcPr>
            <w:tcW w:w="4500" w:type="dxa"/>
          </w:tcPr>
          <w:p w:rsidR="002E0D78" w:rsidRDefault="002E0D78" w:rsidP="00D000E6">
            <w:pPr>
              <w:overflowPunct/>
              <w:textAlignment w:val="auto"/>
              <w:rPr>
                <w:rFonts w:asciiTheme="minorHAnsi" w:hAnsiTheme="minorHAnsi"/>
                <w:bCs/>
              </w:rPr>
            </w:pPr>
          </w:p>
        </w:tc>
        <w:tc>
          <w:tcPr>
            <w:tcW w:w="1260" w:type="dxa"/>
          </w:tcPr>
          <w:p w:rsidR="002E0D78" w:rsidRDefault="002E0D78" w:rsidP="00D000E6">
            <w:pPr>
              <w:rPr>
                <w:rFonts w:asciiTheme="minorHAnsi" w:hAnsiTheme="minorHAnsi"/>
                <w:bCs/>
              </w:rPr>
            </w:pPr>
          </w:p>
        </w:tc>
        <w:tc>
          <w:tcPr>
            <w:tcW w:w="2880" w:type="dxa"/>
          </w:tcPr>
          <w:p w:rsidR="002E0D78" w:rsidRDefault="002E0D78" w:rsidP="002E0D78">
            <w:pPr>
              <w:overflowPunct/>
              <w:textAlignment w:val="auto"/>
              <w:rPr>
                <w:rFonts w:asciiTheme="minorHAnsi" w:hAnsiTheme="minorHAnsi"/>
                <w:bCs/>
              </w:rPr>
            </w:pPr>
            <w:r>
              <w:rPr>
                <w:rFonts w:asciiTheme="minorHAnsi" w:hAnsiTheme="minorHAnsi"/>
                <w:bCs/>
              </w:rPr>
              <w:t>My Dashboard – SUP Warning</w:t>
            </w:r>
          </w:p>
        </w:tc>
      </w:tr>
      <w:tr w:rsidR="003F23C0" w:rsidRPr="00FF5201" w:rsidTr="00E809F0">
        <w:tc>
          <w:tcPr>
            <w:tcW w:w="900" w:type="dxa"/>
          </w:tcPr>
          <w:p w:rsidR="003F23C0" w:rsidRDefault="003F23C0" w:rsidP="003D474D">
            <w:pPr>
              <w:rPr>
                <w:rFonts w:asciiTheme="minorHAnsi" w:hAnsiTheme="minorHAnsi"/>
                <w:bCs/>
              </w:rPr>
            </w:pPr>
            <w:r>
              <w:rPr>
                <w:rFonts w:asciiTheme="minorHAnsi" w:hAnsiTheme="minorHAnsi"/>
                <w:bCs/>
              </w:rPr>
              <w:t>9.10</w:t>
            </w:r>
          </w:p>
        </w:tc>
        <w:tc>
          <w:tcPr>
            <w:tcW w:w="3960" w:type="dxa"/>
          </w:tcPr>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[sp_SelectFrom_Coaching_Log_SUPPending_Count]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3F23C0" w:rsidRDefault="003F23C0" w:rsidP="003F23C0">
            <w:pPr>
              <w:overflowPunct/>
              <w:textAlignment w:val="auto"/>
              <w:rPr>
                <w:rFonts w:ascii="Courier New" w:hAnsi="Courier New" w:cs="Courier New"/>
                <w:noProof/>
                <w:color w:val="0000FF"/>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N'Leshandra.Roberts'</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3F23C0" w:rsidRDefault="003F23C0" w:rsidP="003F23C0">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color w:val="FF0000"/>
              </w:rPr>
            </w:pPr>
          </w:p>
          <w:p w:rsidR="003F23C0" w:rsidRDefault="003F23C0" w:rsidP="003F23C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3F23C0" w:rsidRDefault="003F23C0" w:rsidP="003F23C0">
            <w:pPr>
              <w:overflowPunct/>
              <w:textAlignment w:val="auto"/>
              <w:rPr>
                <w:rFonts w:ascii="Courier New" w:hAnsi="Courier New" w:cs="Courier New"/>
                <w:noProof/>
              </w:rPr>
            </w:pPr>
          </w:p>
          <w:p w:rsidR="003F23C0" w:rsidRDefault="003F23C0" w:rsidP="003F23C0">
            <w:pPr>
              <w:overflowPunct/>
              <w:textAlignment w:val="auto"/>
              <w:rPr>
                <w:rFonts w:ascii="Courier New" w:hAnsi="Courier New" w:cs="Courier New"/>
                <w:noProof/>
                <w:color w:val="0000FF"/>
              </w:rPr>
            </w:pPr>
            <w:r>
              <w:rPr>
                <w:rFonts w:ascii="Courier New" w:hAnsi="Courier New" w:cs="Courier New"/>
                <w:noProof/>
                <w:color w:val="0000FF"/>
              </w:rPr>
              <w:t>GO</w:t>
            </w:r>
          </w:p>
          <w:p w:rsidR="003F23C0" w:rsidRDefault="003F23C0" w:rsidP="002E0D78">
            <w:pPr>
              <w:overflowPunct/>
              <w:textAlignment w:val="auto"/>
              <w:rPr>
                <w:rFonts w:ascii="Courier New" w:hAnsi="Courier New" w:cs="Courier New"/>
                <w:noProof/>
                <w:color w:val="0000FF"/>
              </w:rPr>
            </w:pPr>
          </w:p>
        </w:tc>
        <w:tc>
          <w:tcPr>
            <w:tcW w:w="4500" w:type="dxa"/>
          </w:tcPr>
          <w:p w:rsidR="003F23C0" w:rsidRDefault="003F23C0" w:rsidP="00D000E6">
            <w:pPr>
              <w:overflowPunct/>
              <w:textAlignment w:val="auto"/>
              <w:rPr>
                <w:rFonts w:asciiTheme="minorHAnsi" w:hAnsiTheme="minorHAnsi"/>
                <w:bCs/>
              </w:rPr>
            </w:pPr>
          </w:p>
        </w:tc>
        <w:tc>
          <w:tcPr>
            <w:tcW w:w="1260" w:type="dxa"/>
          </w:tcPr>
          <w:p w:rsidR="003F23C0" w:rsidRDefault="003F23C0" w:rsidP="00D000E6">
            <w:pPr>
              <w:rPr>
                <w:rFonts w:asciiTheme="minorHAnsi" w:hAnsiTheme="minorHAnsi"/>
                <w:bCs/>
              </w:rPr>
            </w:pPr>
          </w:p>
        </w:tc>
        <w:tc>
          <w:tcPr>
            <w:tcW w:w="2880" w:type="dxa"/>
          </w:tcPr>
          <w:p w:rsidR="003F23C0" w:rsidRDefault="003F23C0" w:rsidP="002E0D78">
            <w:pPr>
              <w:overflowPunct/>
              <w:textAlignment w:val="auto"/>
              <w:rPr>
                <w:rFonts w:asciiTheme="minorHAnsi" w:hAnsiTheme="minorHAnsi"/>
                <w:bCs/>
              </w:rPr>
            </w:pPr>
            <w:r>
              <w:rPr>
                <w:rFonts w:asciiTheme="minorHAnsi" w:hAnsiTheme="minorHAnsi"/>
                <w:bCs/>
              </w:rPr>
              <w:t>SUP Dashboard - Pending</w:t>
            </w:r>
          </w:p>
        </w:tc>
      </w:tr>
      <w:tr w:rsidR="006C3BD7" w:rsidRPr="00FF5201" w:rsidTr="00E809F0">
        <w:tc>
          <w:tcPr>
            <w:tcW w:w="900" w:type="dxa"/>
          </w:tcPr>
          <w:p w:rsidR="006C3BD7" w:rsidRDefault="006C3BD7" w:rsidP="003D474D">
            <w:pPr>
              <w:rPr>
                <w:rFonts w:asciiTheme="minorHAnsi" w:hAnsiTheme="minorHAnsi"/>
                <w:bCs/>
              </w:rPr>
            </w:pPr>
            <w:r>
              <w:rPr>
                <w:rFonts w:asciiTheme="minorHAnsi" w:hAnsiTheme="minorHAnsi"/>
                <w:bCs/>
              </w:rPr>
              <w:t>9.11</w:t>
            </w:r>
          </w:p>
        </w:tc>
        <w:tc>
          <w:tcPr>
            <w:tcW w:w="3960" w:type="dxa"/>
          </w:tcPr>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1</w:t>
            </w:r>
            <w:r>
              <w:rPr>
                <w:rFonts w:ascii="Courier New" w:hAnsi="Courier New" w:cs="Courier New"/>
                <w:noProof/>
                <w:color w:val="808080"/>
              </w:rPr>
              <w:t>,</w:t>
            </w:r>
            <w:r>
              <w:rPr>
                <w:rFonts w:ascii="Courier New" w:hAnsi="Courier New" w:cs="Courier New"/>
                <w:noProof/>
              </w:rPr>
              <w:t>2</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[sp_SelectFrom_Coaching_Log_SUPCSRPending_Count]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C3BD7" w:rsidRDefault="006C3BD7" w:rsidP="006C3BD7">
            <w:pPr>
              <w:overflowPunct/>
              <w:textAlignment w:val="auto"/>
              <w:rPr>
                <w:rFonts w:ascii="Courier New" w:hAnsi="Courier New" w:cs="Courier New"/>
                <w:noProof/>
                <w:color w:val="0000FF"/>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N'deanna.morris'</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50</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6C3BD7" w:rsidRDefault="006C3BD7" w:rsidP="006C3BD7">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color w:val="FF0000"/>
              </w:rPr>
            </w:pPr>
          </w:p>
          <w:p w:rsidR="006C3BD7" w:rsidRDefault="006C3BD7" w:rsidP="006C3BD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C3BD7" w:rsidRDefault="006C3BD7" w:rsidP="006C3BD7">
            <w:pPr>
              <w:overflowPunct/>
              <w:textAlignment w:val="auto"/>
              <w:rPr>
                <w:rFonts w:ascii="Courier New" w:hAnsi="Courier New" w:cs="Courier New"/>
                <w:noProof/>
              </w:rPr>
            </w:pPr>
          </w:p>
          <w:p w:rsidR="006C3BD7" w:rsidRDefault="006C3BD7" w:rsidP="006C3BD7">
            <w:pPr>
              <w:overflowPunct/>
              <w:textAlignment w:val="auto"/>
              <w:rPr>
                <w:rFonts w:ascii="Courier New" w:hAnsi="Courier New" w:cs="Courier New"/>
                <w:noProof/>
                <w:color w:val="0000FF"/>
              </w:rPr>
            </w:pPr>
            <w:r>
              <w:rPr>
                <w:rFonts w:ascii="Courier New" w:hAnsi="Courier New" w:cs="Courier New"/>
                <w:noProof/>
                <w:color w:val="0000FF"/>
              </w:rPr>
              <w:t>GO</w:t>
            </w:r>
          </w:p>
          <w:p w:rsidR="006C3BD7" w:rsidRDefault="006C3BD7" w:rsidP="003F23C0">
            <w:pPr>
              <w:overflowPunct/>
              <w:textAlignment w:val="auto"/>
              <w:rPr>
                <w:rFonts w:ascii="Courier New" w:hAnsi="Courier New" w:cs="Courier New"/>
                <w:noProof/>
                <w:color w:val="0000FF"/>
              </w:rPr>
            </w:pPr>
          </w:p>
        </w:tc>
        <w:tc>
          <w:tcPr>
            <w:tcW w:w="4500" w:type="dxa"/>
          </w:tcPr>
          <w:p w:rsidR="006C3BD7" w:rsidRDefault="006C3BD7" w:rsidP="00D000E6">
            <w:pPr>
              <w:overflowPunct/>
              <w:textAlignment w:val="auto"/>
              <w:rPr>
                <w:rFonts w:asciiTheme="minorHAnsi" w:hAnsiTheme="minorHAnsi"/>
                <w:bCs/>
              </w:rPr>
            </w:pPr>
          </w:p>
        </w:tc>
        <w:tc>
          <w:tcPr>
            <w:tcW w:w="1260" w:type="dxa"/>
          </w:tcPr>
          <w:p w:rsidR="006C3BD7" w:rsidRDefault="006C3BD7" w:rsidP="00D000E6">
            <w:pPr>
              <w:rPr>
                <w:rFonts w:asciiTheme="minorHAnsi" w:hAnsiTheme="minorHAnsi"/>
                <w:bCs/>
              </w:rPr>
            </w:pPr>
          </w:p>
        </w:tc>
        <w:tc>
          <w:tcPr>
            <w:tcW w:w="2880" w:type="dxa"/>
          </w:tcPr>
          <w:p w:rsidR="006C3BD7" w:rsidRDefault="006176EC" w:rsidP="002E0D78">
            <w:pPr>
              <w:overflowPunct/>
              <w:textAlignment w:val="auto"/>
              <w:rPr>
                <w:rFonts w:asciiTheme="minorHAnsi" w:hAnsiTheme="minorHAnsi"/>
                <w:bCs/>
              </w:rPr>
            </w:pPr>
            <w:r>
              <w:rPr>
                <w:rFonts w:asciiTheme="minorHAnsi" w:hAnsiTheme="minorHAnsi"/>
                <w:bCs/>
              </w:rPr>
              <w:t>SUP Dashboard - CSR Pending</w:t>
            </w:r>
          </w:p>
        </w:tc>
      </w:tr>
      <w:tr w:rsidR="004F0F09" w:rsidRPr="00FF5201" w:rsidTr="00E809F0">
        <w:tc>
          <w:tcPr>
            <w:tcW w:w="900" w:type="dxa"/>
          </w:tcPr>
          <w:p w:rsidR="004F0F09" w:rsidRDefault="004F0F09" w:rsidP="003D474D">
            <w:pPr>
              <w:rPr>
                <w:rFonts w:asciiTheme="minorHAnsi" w:hAnsiTheme="minorHAnsi"/>
                <w:bCs/>
              </w:rPr>
            </w:pPr>
            <w:r>
              <w:rPr>
                <w:rFonts w:asciiTheme="minorHAnsi" w:hAnsiTheme="minorHAnsi"/>
                <w:bCs/>
              </w:rPr>
              <w:t>9.12</w:t>
            </w:r>
          </w:p>
        </w:tc>
        <w:tc>
          <w:tcPr>
            <w:tcW w:w="3960" w:type="dxa"/>
          </w:tcPr>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[sp_SelectFrom_Coaching_Log_SUPCSRCompleted_Count]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12914" w:rsidRDefault="00D12914" w:rsidP="00D12914">
            <w:pPr>
              <w:overflowPunct/>
              <w:textAlignment w:val="auto"/>
              <w:rPr>
                <w:rFonts w:ascii="Courier New" w:hAnsi="Courier New" w:cs="Courier New"/>
                <w:noProof/>
                <w:color w:val="0000FF"/>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150</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808080"/>
              </w:rPr>
            </w:pPr>
            <w:r>
              <w:rPr>
                <w:rFonts w:ascii="Courier New" w:hAnsi="Courier New" w:cs="Courier New"/>
                <w:noProof/>
              </w:rPr>
              <w:lastRenderedPageBreak/>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D12914" w:rsidRDefault="00D12914" w:rsidP="00D1291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color w:val="FF0000"/>
              </w:rPr>
            </w:pPr>
          </w:p>
          <w:p w:rsidR="00D12914" w:rsidRDefault="00D12914" w:rsidP="00D1291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12914" w:rsidRDefault="00D12914" w:rsidP="00D12914">
            <w:pPr>
              <w:overflowPunct/>
              <w:textAlignment w:val="auto"/>
              <w:rPr>
                <w:rFonts w:ascii="Courier New" w:hAnsi="Courier New" w:cs="Courier New"/>
                <w:noProof/>
              </w:rPr>
            </w:pPr>
          </w:p>
          <w:p w:rsidR="00D12914"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GO</w:t>
            </w:r>
          </w:p>
          <w:p w:rsidR="004F0F09" w:rsidRDefault="00D12914" w:rsidP="00D12914">
            <w:pPr>
              <w:overflowPunct/>
              <w:textAlignment w:val="auto"/>
              <w:rPr>
                <w:rFonts w:ascii="Courier New" w:hAnsi="Courier New" w:cs="Courier New"/>
                <w:noProof/>
                <w:color w:val="0000FF"/>
              </w:rPr>
            </w:pPr>
            <w:r>
              <w:rPr>
                <w:rFonts w:ascii="Courier New" w:hAnsi="Courier New" w:cs="Courier New"/>
                <w:noProof/>
                <w:color w:val="0000FF"/>
              </w:rPr>
              <w:t xml:space="preserve"> </w:t>
            </w:r>
          </w:p>
        </w:tc>
        <w:tc>
          <w:tcPr>
            <w:tcW w:w="4500" w:type="dxa"/>
          </w:tcPr>
          <w:p w:rsidR="004F0F09" w:rsidRDefault="004F0F09" w:rsidP="00D000E6">
            <w:pPr>
              <w:overflowPunct/>
              <w:textAlignment w:val="auto"/>
              <w:rPr>
                <w:rFonts w:asciiTheme="minorHAnsi" w:hAnsiTheme="minorHAnsi"/>
                <w:bCs/>
              </w:rPr>
            </w:pPr>
          </w:p>
        </w:tc>
        <w:tc>
          <w:tcPr>
            <w:tcW w:w="1260" w:type="dxa"/>
          </w:tcPr>
          <w:p w:rsidR="004F0F09" w:rsidRDefault="004F0F09" w:rsidP="00D000E6">
            <w:pPr>
              <w:rPr>
                <w:rFonts w:asciiTheme="minorHAnsi" w:hAnsiTheme="minorHAnsi"/>
                <w:bCs/>
              </w:rPr>
            </w:pPr>
          </w:p>
        </w:tc>
        <w:tc>
          <w:tcPr>
            <w:tcW w:w="2880" w:type="dxa"/>
          </w:tcPr>
          <w:p w:rsidR="004F0F09" w:rsidRDefault="004F0F09" w:rsidP="002E0D78">
            <w:pPr>
              <w:overflowPunct/>
              <w:textAlignment w:val="auto"/>
              <w:rPr>
                <w:rFonts w:asciiTheme="minorHAnsi" w:hAnsiTheme="minorHAnsi"/>
                <w:bCs/>
              </w:rPr>
            </w:pPr>
            <w:r>
              <w:rPr>
                <w:rFonts w:asciiTheme="minorHAnsi" w:hAnsiTheme="minorHAnsi"/>
                <w:bCs/>
              </w:rPr>
              <w:t>SUP Dashboard - CSR Completed</w:t>
            </w:r>
          </w:p>
        </w:tc>
      </w:tr>
      <w:tr w:rsidR="00C77A84" w:rsidRPr="00FF5201" w:rsidTr="00E809F0">
        <w:tc>
          <w:tcPr>
            <w:tcW w:w="900" w:type="dxa"/>
          </w:tcPr>
          <w:p w:rsidR="00C77A84" w:rsidRDefault="00C77A84" w:rsidP="003D474D">
            <w:pPr>
              <w:rPr>
                <w:rFonts w:asciiTheme="minorHAnsi" w:hAnsiTheme="minorHAnsi"/>
                <w:bCs/>
              </w:rPr>
            </w:pPr>
            <w:r>
              <w:rPr>
                <w:rFonts w:asciiTheme="minorHAnsi" w:hAnsiTheme="minorHAnsi"/>
                <w:bCs/>
              </w:rPr>
              <w:lastRenderedPageBreak/>
              <w:t>9.13</w:t>
            </w:r>
          </w:p>
        </w:tc>
        <w:tc>
          <w:tcPr>
            <w:tcW w:w="3960" w:type="dxa"/>
          </w:tcPr>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mh</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mgrid </w:t>
            </w:r>
            <w:r>
              <w:rPr>
                <w:rFonts w:ascii="Courier New" w:hAnsi="Courier New" w:cs="Courier New"/>
                <w:noProof/>
                <w:color w:val="808080"/>
              </w:rPr>
              <w:t>=</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emp_id</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mh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[strReportCode]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'LCS%'</w:t>
            </w: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[mgrID]</w:t>
            </w:r>
            <w:r>
              <w:rPr>
                <w:rFonts w:ascii="Courier New" w:hAnsi="Courier New" w:cs="Courier New"/>
                <w:noProof/>
                <w:color w:val="808080"/>
              </w:rPr>
              <w:t>,</w:t>
            </w:r>
            <w:r>
              <w:rPr>
                <w:rFonts w:ascii="Courier New" w:hAnsi="Courier New" w:cs="Courier New"/>
                <w:noProof/>
              </w:rPr>
              <w:t>mh</w:t>
            </w:r>
            <w:r>
              <w:rPr>
                <w:rFonts w:ascii="Courier New" w:hAnsi="Courier New" w:cs="Courier New"/>
                <w:noProof/>
                <w:color w:val="808080"/>
              </w:rPr>
              <w:t>.</w:t>
            </w:r>
            <w:r>
              <w:rPr>
                <w:rFonts w:ascii="Courier New" w:hAnsi="Courier New" w:cs="Courier New"/>
                <w:noProof/>
              </w:rPr>
              <w:t>emp_lanid</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[sp_SelectFrom_Coaching_Log_MGRPending_Count]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C77A84" w:rsidRDefault="00C77A84" w:rsidP="00C77A84">
            <w:pPr>
              <w:overflowPunct/>
              <w:textAlignment w:val="auto"/>
              <w:rPr>
                <w:rFonts w:ascii="Courier New" w:hAnsi="Courier New" w:cs="Courier New"/>
                <w:noProof/>
                <w:color w:val="0000FF"/>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N'Samuel.Jody'</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20</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N'strCSRName'</w:t>
            </w:r>
            <w:r>
              <w:rPr>
                <w:rFonts w:ascii="Courier New" w:hAnsi="Courier New" w:cs="Courier New"/>
                <w:noProof/>
                <w:color w:val="808080"/>
              </w:rPr>
              <w:t>,</w:t>
            </w:r>
          </w:p>
          <w:p w:rsidR="00C77A84" w:rsidRDefault="00C77A84" w:rsidP="00C77A84">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color w:val="FF0000"/>
              </w:rPr>
            </w:pPr>
          </w:p>
          <w:p w:rsidR="00C77A84" w:rsidRDefault="00C77A84" w:rsidP="00C77A84">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C77A84" w:rsidRDefault="00C77A84" w:rsidP="00C77A84">
            <w:pPr>
              <w:overflowPunct/>
              <w:textAlignment w:val="auto"/>
              <w:rPr>
                <w:rFonts w:ascii="Courier New" w:hAnsi="Courier New" w:cs="Courier New"/>
                <w:noProof/>
              </w:rPr>
            </w:pPr>
          </w:p>
          <w:p w:rsidR="00C77A84" w:rsidRDefault="00C77A84" w:rsidP="00C77A84">
            <w:pPr>
              <w:overflowPunct/>
              <w:textAlignment w:val="auto"/>
              <w:rPr>
                <w:rFonts w:ascii="Courier New" w:hAnsi="Courier New" w:cs="Courier New"/>
                <w:noProof/>
                <w:color w:val="0000FF"/>
              </w:rPr>
            </w:pPr>
            <w:r>
              <w:rPr>
                <w:rFonts w:ascii="Courier New" w:hAnsi="Courier New" w:cs="Courier New"/>
                <w:noProof/>
                <w:color w:val="0000FF"/>
              </w:rPr>
              <w:t>GO</w:t>
            </w:r>
          </w:p>
          <w:p w:rsidR="00C77A84" w:rsidRDefault="00C77A84" w:rsidP="00D12914">
            <w:pPr>
              <w:overflowPunct/>
              <w:textAlignment w:val="auto"/>
              <w:rPr>
                <w:rFonts w:ascii="Courier New" w:hAnsi="Courier New" w:cs="Courier New"/>
                <w:noProof/>
                <w:color w:val="0000FF"/>
              </w:rPr>
            </w:pPr>
          </w:p>
        </w:tc>
        <w:tc>
          <w:tcPr>
            <w:tcW w:w="4500" w:type="dxa"/>
          </w:tcPr>
          <w:p w:rsidR="00C77A84" w:rsidRDefault="00C77A84" w:rsidP="00D000E6">
            <w:pPr>
              <w:overflowPunct/>
              <w:textAlignment w:val="auto"/>
              <w:rPr>
                <w:rFonts w:asciiTheme="minorHAnsi" w:hAnsiTheme="minorHAnsi"/>
                <w:bCs/>
              </w:rPr>
            </w:pPr>
          </w:p>
        </w:tc>
        <w:tc>
          <w:tcPr>
            <w:tcW w:w="1260" w:type="dxa"/>
          </w:tcPr>
          <w:p w:rsidR="00C77A84" w:rsidRDefault="00C77A84" w:rsidP="00D000E6">
            <w:pPr>
              <w:rPr>
                <w:rFonts w:asciiTheme="minorHAnsi" w:hAnsiTheme="minorHAnsi"/>
                <w:bCs/>
              </w:rPr>
            </w:pPr>
          </w:p>
        </w:tc>
        <w:tc>
          <w:tcPr>
            <w:tcW w:w="2880" w:type="dxa"/>
          </w:tcPr>
          <w:p w:rsidR="00C77A84" w:rsidRDefault="00C77A84" w:rsidP="00C77A84">
            <w:pPr>
              <w:overflowPunct/>
              <w:textAlignment w:val="auto"/>
              <w:rPr>
                <w:rFonts w:asciiTheme="minorHAnsi" w:hAnsiTheme="minorHAnsi"/>
                <w:bCs/>
              </w:rPr>
            </w:pPr>
            <w:r>
              <w:rPr>
                <w:rFonts w:asciiTheme="minorHAnsi" w:hAnsiTheme="minorHAnsi"/>
                <w:bCs/>
              </w:rPr>
              <w:t>MGR Dashboard - Pending</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t>9.14</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1</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N'George.Ibarra'</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N'Rollins, Shannon L'</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lastRenderedPageBreak/>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N'2013-10-01'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N'2015-07-28'</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C77A84">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CSR Completed</w:t>
            </w:r>
          </w:p>
        </w:tc>
      </w:tr>
      <w:tr w:rsidR="00D477E3" w:rsidRPr="00FF5201" w:rsidTr="00E809F0">
        <w:tc>
          <w:tcPr>
            <w:tcW w:w="900" w:type="dxa"/>
          </w:tcPr>
          <w:p w:rsidR="00D477E3" w:rsidRDefault="00D477E3" w:rsidP="003D474D">
            <w:pPr>
              <w:rPr>
                <w:rFonts w:asciiTheme="minorHAnsi" w:hAnsiTheme="minorHAnsi"/>
                <w:bCs/>
              </w:rPr>
            </w:pPr>
            <w:r>
              <w:rPr>
                <w:rFonts w:asciiTheme="minorHAnsi" w:hAnsiTheme="minorHAnsi"/>
                <w:bCs/>
              </w:rPr>
              <w:lastRenderedPageBreak/>
              <w:t>9.15</w:t>
            </w:r>
          </w:p>
        </w:tc>
        <w:tc>
          <w:tcPr>
            <w:tcW w:w="3960" w:type="dxa"/>
          </w:tcPr>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0000FF"/>
              </w:rPr>
              <w:t>DISTINCT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emp_id</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3</w:t>
            </w:r>
            <w:r>
              <w:rPr>
                <w:rFonts w:ascii="Courier New" w:hAnsi="Courier New" w:cs="Courier New"/>
                <w:noProof/>
                <w:color w:val="808080"/>
              </w:rPr>
              <w:t>,</w:t>
            </w:r>
            <w:r>
              <w:rPr>
                <w:rFonts w:ascii="Courier New" w:hAnsi="Courier New" w:cs="Courier New"/>
                <w:noProof/>
              </w:rPr>
              <w:t>4</w:t>
            </w:r>
            <w:r>
              <w:rPr>
                <w:rFonts w:ascii="Courier New" w:hAnsi="Courier New" w:cs="Courier New"/>
                <w:noProof/>
                <w:color w:val="808080"/>
              </w:rPr>
              <w:t>,</w:t>
            </w:r>
            <w:r>
              <w:rPr>
                <w:rFonts w:ascii="Courier New" w:hAnsi="Courier New" w:cs="Courier New"/>
                <w:noProof/>
              </w:rPr>
              <w:t>5</w:t>
            </w:r>
            <w:r>
              <w:rPr>
                <w:rFonts w:ascii="Courier New" w:hAnsi="Courier New" w:cs="Courier New"/>
                <w:noProof/>
                <w:color w:val="808080"/>
              </w:rPr>
              <w:t>,</w:t>
            </w:r>
            <w:r>
              <w:rPr>
                <w:rFonts w:ascii="Courier New" w:hAnsi="Courier New" w:cs="Courier New"/>
                <w:noProof/>
              </w:rPr>
              <w:t>6</w:t>
            </w:r>
            <w:r>
              <w:rPr>
                <w:rFonts w:ascii="Courier New" w:hAnsi="Courier New" w:cs="Courier New"/>
                <w:noProof/>
                <w:color w:val="808080"/>
              </w:rPr>
              <w:t>,</w:t>
            </w:r>
            <w:r>
              <w:rPr>
                <w:rFonts w:ascii="Courier New" w:hAnsi="Courier New" w:cs="Courier New"/>
                <w:noProof/>
              </w:rPr>
              <w:t>7</w:t>
            </w:r>
            <w:r>
              <w:rPr>
                <w:rFonts w:ascii="Courier New" w:hAnsi="Courier New" w:cs="Courier New"/>
                <w:noProof/>
                <w:color w:val="808080"/>
              </w:rPr>
              <w:t>,</w:t>
            </w:r>
            <w:r>
              <w:rPr>
                <w:rFonts w:ascii="Courier New" w:hAnsi="Courier New" w:cs="Courier New"/>
                <w:noProof/>
              </w:rPr>
              <w:t>8</w:t>
            </w:r>
            <w:r>
              <w:rPr>
                <w:rFonts w:ascii="Courier New" w:hAnsi="Courier New" w:cs="Courier New"/>
                <w:noProof/>
                <w:color w:val="808080"/>
              </w:rPr>
              <w:t>,</w:t>
            </w:r>
            <w:r>
              <w:rPr>
                <w:rFonts w:ascii="Courier New" w:hAnsi="Courier New" w:cs="Courier New"/>
                <w:noProof/>
              </w:rPr>
              <w:t>9</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[mgr_ID]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GROUP</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[mgr_ID]</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mgr_lanid</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[sp_SelectFrom_Coaching_Log_MGRCSRPending_Count]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ab/>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lastRenderedPageBreak/>
              <w:t xml:space="preserve">     </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477E3" w:rsidRDefault="00D477E3" w:rsidP="00D477E3">
            <w:pPr>
              <w:overflowPunct/>
              <w:textAlignment w:val="auto"/>
              <w:rPr>
                <w:rFonts w:ascii="Courier New" w:hAnsi="Courier New" w:cs="Courier New"/>
                <w:noProof/>
                <w:color w:val="0000FF"/>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t xml:space="preserve">    @strCSRMGRin </w:t>
            </w:r>
            <w:r>
              <w:rPr>
                <w:rFonts w:ascii="Courier New" w:hAnsi="Courier New" w:cs="Courier New"/>
                <w:noProof/>
                <w:color w:val="808080"/>
              </w:rPr>
              <w:t>=</w:t>
            </w:r>
            <w:r>
              <w:rPr>
                <w:rFonts w:ascii="Courier New" w:hAnsi="Courier New" w:cs="Courier New"/>
                <w:noProof/>
                <w:color w:val="FF0000"/>
              </w:rPr>
              <w:t>N'James.Nowlin'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r>
            <w:r>
              <w:rPr>
                <w:rFonts w:ascii="Courier New" w:hAnsi="Courier New" w:cs="Courier New"/>
                <w:noProof/>
              </w:rPr>
              <w:tab/>
              <w:t xml:space="preserve">@PageSize </w:t>
            </w:r>
            <w:r>
              <w:rPr>
                <w:rFonts w:ascii="Courier New" w:hAnsi="Courier New" w:cs="Courier New"/>
                <w:noProof/>
                <w:color w:val="808080"/>
              </w:rPr>
              <w:t>=</w:t>
            </w:r>
            <w:r>
              <w:rPr>
                <w:rFonts w:ascii="Courier New" w:hAnsi="Courier New" w:cs="Courier New"/>
                <w:noProof/>
              </w:rPr>
              <w:t xml:space="preserve"> 100</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N'strFormStatus'</w:t>
            </w:r>
            <w:r>
              <w:rPr>
                <w:rFonts w:ascii="Courier New" w:hAnsi="Courier New" w:cs="Courier New"/>
                <w:noProof/>
                <w:color w:val="808080"/>
              </w:rPr>
              <w:t>,</w:t>
            </w:r>
          </w:p>
          <w:p w:rsidR="00D477E3" w:rsidRDefault="00D477E3" w:rsidP="00D477E3">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N'Y'</w:t>
            </w: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color w:val="FF0000"/>
              </w:rPr>
            </w:pPr>
          </w:p>
          <w:p w:rsidR="00D477E3" w:rsidRDefault="00D477E3" w:rsidP="00D477E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477E3" w:rsidRDefault="00D477E3" w:rsidP="00D477E3">
            <w:pPr>
              <w:overflowPunct/>
              <w:textAlignment w:val="auto"/>
              <w:rPr>
                <w:rFonts w:ascii="Courier New" w:hAnsi="Courier New" w:cs="Courier New"/>
                <w:noProof/>
              </w:rPr>
            </w:pPr>
          </w:p>
          <w:p w:rsidR="00D477E3" w:rsidRDefault="00D477E3" w:rsidP="00D477E3">
            <w:pPr>
              <w:overflowPunct/>
              <w:textAlignment w:val="auto"/>
              <w:rPr>
                <w:rFonts w:ascii="Courier New" w:hAnsi="Courier New" w:cs="Courier New"/>
                <w:noProof/>
                <w:color w:val="0000FF"/>
              </w:rPr>
            </w:pPr>
            <w:r>
              <w:rPr>
                <w:rFonts w:ascii="Courier New" w:hAnsi="Courier New" w:cs="Courier New"/>
                <w:noProof/>
                <w:color w:val="0000FF"/>
              </w:rPr>
              <w:t>GO</w:t>
            </w:r>
          </w:p>
          <w:p w:rsidR="00D477E3" w:rsidRDefault="00D477E3" w:rsidP="00D477E3">
            <w:pPr>
              <w:overflowPunct/>
              <w:textAlignment w:val="auto"/>
              <w:rPr>
                <w:rFonts w:ascii="Courier New" w:hAnsi="Courier New" w:cs="Courier New"/>
                <w:noProof/>
                <w:color w:val="0000FF"/>
              </w:rPr>
            </w:pPr>
          </w:p>
        </w:tc>
        <w:tc>
          <w:tcPr>
            <w:tcW w:w="4500" w:type="dxa"/>
          </w:tcPr>
          <w:p w:rsidR="00D477E3" w:rsidRDefault="00D477E3" w:rsidP="00D000E6">
            <w:pPr>
              <w:overflowPunct/>
              <w:textAlignment w:val="auto"/>
              <w:rPr>
                <w:rFonts w:asciiTheme="minorHAnsi" w:hAnsiTheme="minorHAnsi"/>
                <w:bCs/>
              </w:rPr>
            </w:pPr>
          </w:p>
        </w:tc>
        <w:tc>
          <w:tcPr>
            <w:tcW w:w="1260" w:type="dxa"/>
          </w:tcPr>
          <w:p w:rsidR="00D477E3" w:rsidRDefault="00D477E3" w:rsidP="00D000E6">
            <w:pPr>
              <w:rPr>
                <w:rFonts w:asciiTheme="minorHAnsi" w:hAnsiTheme="minorHAnsi"/>
                <w:bCs/>
              </w:rPr>
            </w:pPr>
          </w:p>
        </w:tc>
        <w:tc>
          <w:tcPr>
            <w:tcW w:w="2880" w:type="dxa"/>
          </w:tcPr>
          <w:p w:rsidR="00D477E3" w:rsidRDefault="00D477E3" w:rsidP="00D477E3">
            <w:pPr>
              <w:overflowPunct/>
              <w:textAlignment w:val="auto"/>
              <w:rPr>
                <w:rFonts w:asciiTheme="minorHAnsi" w:hAnsiTheme="minorHAnsi"/>
                <w:bCs/>
              </w:rPr>
            </w:pPr>
            <w:r>
              <w:rPr>
                <w:rFonts w:asciiTheme="minorHAnsi" w:hAnsiTheme="minorHAnsi"/>
                <w:bCs/>
              </w:rPr>
              <w:t>MGR Dashboard – CSR Pending</w:t>
            </w:r>
          </w:p>
        </w:tc>
      </w:tr>
    </w:tbl>
    <w:p w:rsidR="00CB6582" w:rsidRPr="00871F07" w:rsidRDefault="00CB6582" w:rsidP="00CB6582"/>
    <w:p w:rsidR="005007C5" w:rsidRDefault="005007C5"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CB6582">
      <w:pPr>
        <w:rPr>
          <w:u w:val="single"/>
        </w:rPr>
      </w:pPr>
    </w:p>
    <w:p w:rsidR="00D000E6" w:rsidRDefault="00D000E6" w:rsidP="00D000E6">
      <w:pPr>
        <w:pStyle w:val="Heading2"/>
        <w:numPr>
          <w:ilvl w:val="0"/>
          <w:numId w:val="5"/>
        </w:numPr>
      </w:pPr>
      <w:bookmarkStart w:id="41" w:name="_Toc511681033"/>
      <w:r>
        <w:t xml:space="preserve">TFS 605 SP treatment of </w:t>
      </w:r>
      <w:proofErr w:type="gramStart"/>
      <w:r>
        <w:t>Alphanumeric</w:t>
      </w:r>
      <w:proofErr w:type="gramEnd"/>
      <w:r>
        <w:t xml:space="preserve"> employee IDs</w:t>
      </w:r>
      <w:bookmarkEnd w:id="41"/>
    </w:p>
    <w:p w:rsidR="00D000E6" w:rsidRPr="004F5C38" w:rsidRDefault="00D000E6" w:rsidP="00D000E6"/>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000E6" w:rsidTr="00D000E6">
        <w:trPr>
          <w:tblHeader/>
        </w:trPr>
        <w:tc>
          <w:tcPr>
            <w:tcW w:w="2549" w:type="dxa"/>
            <w:shd w:val="solid" w:color="auto" w:fill="000000"/>
          </w:tcPr>
          <w:p w:rsidR="00D000E6" w:rsidRDefault="00D000E6" w:rsidP="00D000E6">
            <w:r>
              <w:t>Item</w:t>
            </w:r>
          </w:p>
        </w:tc>
        <w:tc>
          <w:tcPr>
            <w:tcW w:w="10455" w:type="dxa"/>
            <w:shd w:val="solid" w:color="auto" w:fill="000000"/>
          </w:tcPr>
          <w:p w:rsidR="00D000E6" w:rsidRDefault="00D000E6" w:rsidP="00D000E6">
            <w:r>
              <w:t>Description</w:t>
            </w:r>
          </w:p>
        </w:tc>
      </w:tr>
      <w:tr w:rsidR="00D000E6" w:rsidTr="00D000E6">
        <w:tc>
          <w:tcPr>
            <w:tcW w:w="2549" w:type="dxa"/>
          </w:tcPr>
          <w:p w:rsidR="00D000E6" w:rsidRDefault="00D000E6" w:rsidP="00D000E6">
            <w:r>
              <w:t>Change Type</w:t>
            </w:r>
          </w:p>
        </w:tc>
        <w:tc>
          <w:tcPr>
            <w:tcW w:w="10455" w:type="dxa"/>
          </w:tcPr>
          <w:p w:rsidR="00D000E6" w:rsidRDefault="00D000E6" w:rsidP="00D000E6">
            <w:r>
              <w:t>Change report</w:t>
            </w:r>
          </w:p>
        </w:tc>
      </w:tr>
      <w:tr w:rsidR="00D000E6" w:rsidTr="00D000E6">
        <w:tc>
          <w:tcPr>
            <w:tcW w:w="2549" w:type="dxa"/>
          </w:tcPr>
          <w:p w:rsidR="00D000E6" w:rsidRDefault="00D000E6" w:rsidP="00D000E6">
            <w:r>
              <w:t>Change Description</w:t>
            </w:r>
          </w:p>
        </w:tc>
        <w:tc>
          <w:tcPr>
            <w:tcW w:w="10455" w:type="dxa"/>
          </w:tcPr>
          <w:p w:rsidR="00D000E6" w:rsidRDefault="00D000E6" w:rsidP="00664E0D">
            <w:r>
              <w:t xml:space="preserve">The UI code has an update to check for lower </w:t>
            </w:r>
            <w:r w:rsidR="00664E0D">
              <w:t xml:space="preserve">case </w:t>
            </w:r>
            <w:r>
              <w:t xml:space="preserve">of Employee ID. This is causing a mismatch when the Employee ID is returned by the </w:t>
            </w:r>
            <w:proofErr w:type="spellStart"/>
            <w:r>
              <w:t>whoami</w:t>
            </w:r>
            <w:proofErr w:type="spellEnd"/>
            <w:r>
              <w:t xml:space="preserve"> </w:t>
            </w:r>
            <w:proofErr w:type="spellStart"/>
            <w:r>
              <w:t>sp</w:t>
            </w:r>
            <w:proofErr w:type="spellEnd"/>
            <w:r>
              <w:t xml:space="preserve"> with upper case as stored in the database. To be consistent with the UI</w:t>
            </w:r>
            <w:r w:rsidR="00664E0D">
              <w:t>, th</w:t>
            </w:r>
            <w:r>
              <w:t xml:space="preserve">e </w:t>
            </w:r>
            <w:proofErr w:type="spellStart"/>
            <w:r w:rsidR="00664E0D">
              <w:t>sp</w:t>
            </w:r>
            <w:proofErr w:type="spellEnd"/>
            <w:r w:rsidR="00664E0D">
              <w:t xml:space="preserve"> </w:t>
            </w:r>
            <w:proofErr w:type="spellStart"/>
            <w:r w:rsidR="00664E0D">
              <w:t>whoami</w:t>
            </w:r>
            <w:proofErr w:type="spellEnd"/>
            <w:r w:rsidR="00664E0D">
              <w:t xml:space="preserve">  </w:t>
            </w:r>
            <w:r>
              <w:t>will be updated to return lower(</w:t>
            </w:r>
            <w:proofErr w:type="spellStart"/>
            <w:r>
              <w:t>empid</w:t>
            </w:r>
            <w:proofErr w:type="spellEnd"/>
            <w:r>
              <w:t xml:space="preserve">) </w:t>
            </w:r>
          </w:p>
        </w:tc>
      </w:tr>
      <w:tr w:rsidR="00D000E6" w:rsidTr="00D000E6">
        <w:trPr>
          <w:trHeight w:val="332"/>
        </w:trPr>
        <w:tc>
          <w:tcPr>
            <w:tcW w:w="2549" w:type="dxa"/>
          </w:tcPr>
          <w:p w:rsidR="00D000E6" w:rsidRDefault="00D000E6" w:rsidP="00D000E6">
            <w:r>
              <w:t>Test Environment</w:t>
            </w:r>
          </w:p>
        </w:tc>
        <w:tc>
          <w:tcPr>
            <w:tcW w:w="10455" w:type="dxa"/>
          </w:tcPr>
          <w:p w:rsidR="00D000E6" w:rsidRDefault="00D000E6" w:rsidP="00D000E6">
            <w:proofErr w:type="spellStart"/>
            <w:r>
              <w:t>eCoaching_Dev</w:t>
            </w:r>
            <w:proofErr w:type="spellEnd"/>
            <w:r>
              <w:t xml:space="preserve"> database on vrivfssdbt02\scord01,1437 </w:t>
            </w:r>
          </w:p>
        </w:tc>
      </w:tr>
      <w:tr w:rsidR="00D000E6" w:rsidTr="00D000E6">
        <w:tc>
          <w:tcPr>
            <w:tcW w:w="2549" w:type="dxa"/>
          </w:tcPr>
          <w:p w:rsidR="00D000E6" w:rsidRDefault="00D000E6" w:rsidP="00D000E6">
            <w:r>
              <w:t>Code Modules created/updated</w:t>
            </w:r>
          </w:p>
        </w:tc>
        <w:tc>
          <w:tcPr>
            <w:tcW w:w="10455" w:type="dxa"/>
          </w:tcPr>
          <w:p w:rsidR="00D000E6" w:rsidRDefault="00D000E6" w:rsidP="00D000E6">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[sp_Whoami]</w:t>
            </w:r>
          </w:p>
        </w:tc>
      </w:tr>
      <w:tr w:rsidR="00D000E6" w:rsidTr="00D000E6">
        <w:trPr>
          <w:trHeight w:val="512"/>
        </w:trPr>
        <w:tc>
          <w:tcPr>
            <w:tcW w:w="2549" w:type="dxa"/>
          </w:tcPr>
          <w:p w:rsidR="00D000E6" w:rsidRDefault="00D000E6" w:rsidP="00D000E6">
            <w:r>
              <w:t>Code doc</w:t>
            </w:r>
          </w:p>
        </w:tc>
        <w:tc>
          <w:tcPr>
            <w:tcW w:w="10455" w:type="dxa"/>
          </w:tcPr>
          <w:p w:rsidR="00D000E6" w:rsidRDefault="00D000E6" w:rsidP="00D000E6">
            <w:proofErr w:type="spellStart"/>
            <w:r w:rsidRPr="006A02FC">
              <w:t>CCO_eCoaching_Log_Create.sql</w:t>
            </w:r>
            <w:proofErr w:type="spellEnd"/>
          </w:p>
          <w:p w:rsidR="00D000E6" w:rsidRDefault="00D000E6" w:rsidP="00D000E6"/>
        </w:tc>
      </w:tr>
      <w:tr w:rsidR="00D000E6" w:rsidTr="00D000E6">
        <w:tc>
          <w:tcPr>
            <w:tcW w:w="2549" w:type="dxa"/>
          </w:tcPr>
          <w:p w:rsidR="00D000E6" w:rsidRDefault="00D000E6" w:rsidP="00D000E6">
            <w:r>
              <w:t>Notes</w:t>
            </w:r>
          </w:p>
        </w:tc>
        <w:tc>
          <w:tcPr>
            <w:tcW w:w="10455" w:type="dxa"/>
          </w:tcPr>
          <w:p w:rsidR="00D000E6" w:rsidRPr="00871F07" w:rsidRDefault="00D000E6" w:rsidP="00D000E6"/>
        </w:tc>
      </w:tr>
    </w:tbl>
    <w:p w:rsidR="00D000E6" w:rsidRPr="00871F07"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rPr>
          <w:cantSplit/>
          <w:tblHeader/>
        </w:trPr>
        <w:tc>
          <w:tcPr>
            <w:tcW w:w="900" w:type="dxa"/>
            <w:shd w:val="clear" w:color="auto" w:fill="A6A6A6"/>
          </w:tcPr>
          <w:p w:rsidR="00D000E6" w:rsidRPr="00FF5201" w:rsidRDefault="00D000E6" w:rsidP="00D000E6">
            <w:pPr>
              <w:rPr>
                <w:i/>
              </w:rPr>
            </w:pPr>
            <w:r w:rsidRPr="00FF5201">
              <w:t>TEST#</w:t>
            </w:r>
          </w:p>
        </w:tc>
        <w:tc>
          <w:tcPr>
            <w:tcW w:w="3960" w:type="dxa"/>
            <w:shd w:val="clear" w:color="auto" w:fill="A6A6A6"/>
          </w:tcPr>
          <w:p w:rsidR="00D000E6" w:rsidRPr="00FF5201" w:rsidRDefault="00D000E6" w:rsidP="00D000E6">
            <w:pPr>
              <w:rPr>
                <w:i/>
              </w:rPr>
            </w:pPr>
            <w:r w:rsidRPr="00FF5201">
              <w:t>ACTION</w:t>
            </w:r>
          </w:p>
        </w:tc>
        <w:tc>
          <w:tcPr>
            <w:tcW w:w="4500" w:type="dxa"/>
            <w:shd w:val="clear" w:color="auto" w:fill="A6A6A6"/>
          </w:tcPr>
          <w:p w:rsidR="00D000E6" w:rsidRPr="00FF5201" w:rsidRDefault="00D000E6" w:rsidP="00D000E6">
            <w:pPr>
              <w:rPr>
                <w:i/>
              </w:rPr>
            </w:pPr>
            <w:r w:rsidRPr="00FF5201">
              <w:t xml:space="preserve">EXPECTED RESULTS </w:t>
            </w:r>
          </w:p>
        </w:tc>
        <w:tc>
          <w:tcPr>
            <w:tcW w:w="1260" w:type="dxa"/>
            <w:shd w:val="clear" w:color="auto" w:fill="A6A6A6"/>
          </w:tcPr>
          <w:p w:rsidR="00D000E6" w:rsidRPr="00FF5201" w:rsidRDefault="00D000E6" w:rsidP="00D000E6">
            <w:pPr>
              <w:rPr>
                <w:i/>
              </w:rPr>
            </w:pPr>
            <w:r w:rsidRPr="00FF5201">
              <w:t>RESULTS</w:t>
            </w:r>
          </w:p>
          <w:p w:rsidR="00D000E6" w:rsidRPr="00FF5201" w:rsidRDefault="00D000E6" w:rsidP="00D000E6">
            <w:pPr>
              <w:rPr>
                <w:i/>
              </w:rPr>
            </w:pPr>
            <w:r w:rsidRPr="00FF5201">
              <w:t>P/F/I</w:t>
            </w:r>
          </w:p>
        </w:tc>
        <w:tc>
          <w:tcPr>
            <w:tcW w:w="2880" w:type="dxa"/>
            <w:shd w:val="clear" w:color="auto" w:fill="A6A6A6"/>
          </w:tcPr>
          <w:p w:rsidR="00D000E6" w:rsidRPr="00FF5201" w:rsidRDefault="00D000E6" w:rsidP="00D000E6">
            <w:pPr>
              <w:rPr>
                <w:i/>
              </w:rPr>
            </w:pPr>
            <w:r w:rsidRPr="00FF5201">
              <w:t>COMMENTS</w:t>
            </w:r>
          </w:p>
        </w:tc>
      </w:tr>
    </w:tbl>
    <w:p w:rsidR="00D000E6" w:rsidRDefault="00D000E6" w:rsidP="00D000E6"/>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000E6" w:rsidRPr="00FF5201" w:rsidTr="00D000E6">
        <w:tc>
          <w:tcPr>
            <w:tcW w:w="900" w:type="dxa"/>
          </w:tcPr>
          <w:p w:rsidR="00D000E6" w:rsidRPr="00FF5201" w:rsidRDefault="00D000E6" w:rsidP="00D000E6">
            <w:pPr>
              <w:rPr>
                <w:i/>
              </w:rPr>
            </w:pPr>
            <w:r>
              <w:rPr>
                <w:rFonts w:asciiTheme="minorHAnsi" w:hAnsiTheme="minorHAnsi"/>
                <w:bCs/>
              </w:rPr>
              <w:t>10.1</w:t>
            </w:r>
          </w:p>
        </w:tc>
        <w:tc>
          <w:tcPr>
            <w:tcW w:w="3960" w:type="dxa"/>
          </w:tcPr>
          <w:p w:rsidR="00D000E6" w:rsidRDefault="00D000E6" w:rsidP="00D000E6">
            <w:pPr>
              <w:rPr>
                <w:rFonts w:ascii="Courier New" w:hAnsi="Courier New" w:cs="Courier New"/>
                <w:noProof/>
              </w:rPr>
            </w:pPr>
          </w:p>
          <w:p w:rsidR="00D000E6" w:rsidRDefault="00D000E6" w:rsidP="00D000E6">
            <w:pPr>
              <w:overflowPunct/>
              <w:textAlignment w:val="auto"/>
              <w:rPr>
                <w:rFonts w:ascii="Courier New" w:hAnsi="Courier New" w:cs="Courier New"/>
                <w:noProof/>
                <w:color w:val="008000"/>
              </w:rPr>
            </w:pPr>
          </w:p>
          <w:p w:rsidR="00D000E6" w:rsidRDefault="00D000E6" w:rsidP="00D000E6">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D000E6" w:rsidRDefault="00D000E6" w:rsidP="00D000E6">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D000E6" w:rsidRDefault="00D000E6" w:rsidP="00D000E6">
            <w:pPr>
              <w:overflowPunct/>
              <w:textAlignment w:val="auto"/>
              <w:rPr>
                <w:rFonts w:ascii="Courier New" w:hAnsi="Courier New" w:cs="Courier New"/>
                <w:noProof/>
                <w:color w:val="0000FF"/>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D000E6" w:rsidRDefault="00D000E6" w:rsidP="00D000E6">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N'Cassandra.Dwyer'</w:t>
            </w:r>
          </w:p>
          <w:p w:rsidR="00D000E6" w:rsidRDefault="00D000E6" w:rsidP="00D000E6">
            <w:pPr>
              <w:overflowPunct/>
              <w:textAlignment w:val="auto"/>
              <w:rPr>
                <w:rFonts w:ascii="Courier New" w:hAnsi="Courier New" w:cs="Courier New"/>
                <w:noProof/>
                <w:color w:val="FF0000"/>
              </w:rPr>
            </w:pPr>
          </w:p>
          <w:p w:rsidR="00D000E6" w:rsidRDefault="00D000E6" w:rsidP="00D000E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D000E6" w:rsidRDefault="00D000E6" w:rsidP="00D000E6">
            <w:pPr>
              <w:overflowPunct/>
              <w:textAlignment w:val="auto"/>
              <w:rPr>
                <w:rFonts w:ascii="Courier New" w:hAnsi="Courier New" w:cs="Courier New"/>
                <w:noProof/>
              </w:rPr>
            </w:pPr>
          </w:p>
          <w:p w:rsidR="00D000E6" w:rsidRDefault="00D000E6" w:rsidP="00D000E6">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Pr="0057471C" w:rsidRDefault="00D000E6" w:rsidP="00D000E6">
            <w:pPr>
              <w:rPr>
                <w:rFonts w:asciiTheme="minorHAnsi" w:hAnsiTheme="minorHAnsi"/>
                <w:bCs/>
              </w:rPr>
            </w:pPr>
          </w:p>
        </w:tc>
        <w:tc>
          <w:tcPr>
            <w:tcW w:w="4500" w:type="dxa"/>
          </w:tcPr>
          <w:p w:rsidR="00D000E6" w:rsidRPr="00202208" w:rsidRDefault="00664E0D" w:rsidP="00D000E6">
            <w:pPr>
              <w:rPr>
                <w:rFonts w:asciiTheme="minorHAnsi" w:hAnsiTheme="minorHAnsi"/>
                <w:bCs/>
              </w:rPr>
            </w:pPr>
            <w:r w:rsidRPr="00664E0D">
              <w:rPr>
                <w:rFonts w:asciiTheme="minorHAnsi" w:hAnsiTheme="minorHAnsi"/>
                <w:bCs/>
              </w:rPr>
              <w:t>9346b</w:t>
            </w:r>
            <w:r>
              <w:rPr>
                <w:rFonts w:asciiTheme="minorHAnsi" w:hAnsiTheme="minorHAnsi"/>
                <w:bCs/>
              </w:rPr>
              <w:t xml:space="preserve"> (lower(9346B)</w:t>
            </w:r>
          </w:p>
        </w:tc>
        <w:tc>
          <w:tcPr>
            <w:tcW w:w="1260" w:type="dxa"/>
          </w:tcPr>
          <w:p w:rsidR="00D000E6" w:rsidRPr="00202208" w:rsidRDefault="00D000E6" w:rsidP="00D000E6">
            <w:pPr>
              <w:rPr>
                <w:rFonts w:asciiTheme="minorHAnsi" w:hAnsiTheme="minorHAnsi"/>
                <w:bCs/>
              </w:rPr>
            </w:pPr>
            <w:r w:rsidRPr="00202208">
              <w:rPr>
                <w:rFonts w:asciiTheme="minorHAnsi" w:hAnsiTheme="minorHAnsi"/>
                <w:bCs/>
              </w:rPr>
              <w:t>P</w:t>
            </w: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FF5201" w:rsidRDefault="00D000E6" w:rsidP="00D000E6">
            <w:pPr>
              <w:rPr>
                <w:i/>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Pr="00202208" w:rsidRDefault="00D000E6" w:rsidP="00D000E6">
            <w:pPr>
              <w:overflowPunct/>
              <w:textAlignment w:val="auto"/>
              <w:rPr>
                <w:rFonts w:asciiTheme="minorHAnsi" w:hAnsiTheme="minorHAnsi"/>
                <w:bCs/>
              </w:rPr>
            </w:pPr>
          </w:p>
        </w:tc>
        <w:tc>
          <w:tcPr>
            <w:tcW w:w="1260" w:type="dxa"/>
          </w:tcPr>
          <w:p w:rsidR="00D000E6" w:rsidRPr="00202208" w:rsidRDefault="00D000E6" w:rsidP="00D000E6">
            <w:pPr>
              <w:rPr>
                <w:rFonts w:asciiTheme="minorHAnsi" w:hAnsiTheme="minorHAnsi"/>
                <w:bCs/>
              </w:rPr>
            </w:pPr>
          </w:p>
        </w:tc>
        <w:tc>
          <w:tcPr>
            <w:tcW w:w="2880" w:type="dxa"/>
          </w:tcPr>
          <w:p w:rsidR="00D000E6" w:rsidRPr="00FF5201" w:rsidRDefault="00D000E6" w:rsidP="00D000E6">
            <w:pPr>
              <w:rPr>
                <w:i/>
              </w:rPr>
            </w:pPr>
          </w:p>
        </w:tc>
      </w:tr>
      <w:tr w:rsidR="00D000E6" w:rsidRPr="00FF5201" w:rsidTr="00D000E6">
        <w:trPr>
          <w:cantSplit/>
        </w:trPr>
        <w:tc>
          <w:tcPr>
            <w:tcW w:w="900" w:type="dxa"/>
          </w:tcPr>
          <w:p w:rsidR="00D000E6" w:rsidRPr="0037186B" w:rsidRDefault="00664E0D" w:rsidP="00D000E6">
            <w:pPr>
              <w:rPr>
                <w:rFonts w:asciiTheme="minorHAnsi" w:hAnsiTheme="minorHAnsi"/>
                <w:bCs/>
              </w:rPr>
            </w:pPr>
            <w:r>
              <w:rPr>
                <w:rFonts w:asciiTheme="minorHAnsi" w:hAnsiTheme="minorHAnsi"/>
                <w:bCs/>
              </w:rPr>
              <w:lastRenderedPageBreak/>
              <w:t>10.2</w:t>
            </w:r>
          </w:p>
        </w:tc>
        <w:tc>
          <w:tcPr>
            <w:tcW w:w="3960" w:type="dxa"/>
          </w:tcPr>
          <w:p w:rsidR="00664E0D" w:rsidRDefault="00664E0D" w:rsidP="00664E0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'%[a-z]%'</w:t>
            </w:r>
          </w:p>
          <w:p w:rsidR="00664E0D" w:rsidRDefault="00664E0D" w:rsidP="00664E0D">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Active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'T'</w:t>
            </w:r>
            <w:r>
              <w:rPr>
                <w:rFonts w:ascii="Courier New" w:hAnsi="Courier New" w:cs="Courier New"/>
                <w:noProof/>
                <w:color w:val="808080"/>
              </w:rPr>
              <w:t>,</w:t>
            </w:r>
            <w:r>
              <w:rPr>
                <w:rFonts w:ascii="Courier New" w:hAnsi="Courier New" w:cs="Courier New"/>
                <w:noProof/>
                <w:color w:val="FF0000"/>
              </w:rPr>
              <w:t>'D'</w:t>
            </w:r>
            <w:r>
              <w:rPr>
                <w:rFonts w:ascii="Courier New" w:hAnsi="Courier New" w:cs="Courier New"/>
                <w:noProof/>
                <w:color w:val="808080"/>
              </w:rPr>
              <w:t>)</w:t>
            </w: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64E0D" w:rsidRDefault="00664E0D" w:rsidP="00664E0D">
            <w:pPr>
              <w:overflowPunct/>
              <w:textAlignment w:val="auto"/>
              <w:rPr>
                <w:rFonts w:ascii="Courier New" w:hAnsi="Courier New" w:cs="Courier New"/>
                <w:noProof/>
                <w:color w:val="0000FF"/>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664E0D" w:rsidRDefault="00664E0D" w:rsidP="00664E0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N'Sandra.Chappelle'</w:t>
            </w:r>
          </w:p>
          <w:p w:rsidR="00664E0D" w:rsidRDefault="00664E0D" w:rsidP="00664E0D">
            <w:pPr>
              <w:overflowPunct/>
              <w:textAlignment w:val="auto"/>
              <w:rPr>
                <w:rFonts w:ascii="Courier New" w:hAnsi="Courier New" w:cs="Courier New"/>
                <w:noProof/>
                <w:color w:val="FF0000"/>
              </w:rPr>
            </w:pPr>
          </w:p>
          <w:p w:rsidR="00664E0D" w:rsidRDefault="00664E0D" w:rsidP="00664E0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64E0D" w:rsidRDefault="00664E0D" w:rsidP="00664E0D">
            <w:pPr>
              <w:overflowPunct/>
              <w:textAlignment w:val="auto"/>
              <w:rPr>
                <w:rFonts w:ascii="Courier New" w:hAnsi="Courier New" w:cs="Courier New"/>
                <w:noProof/>
              </w:rPr>
            </w:pPr>
          </w:p>
          <w:p w:rsidR="00664E0D" w:rsidRDefault="00664E0D" w:rsidP="00664E0D">
            <w:pPr>
              <w:overflowPunct/>
              <w:textAlignment w:val="auto"/>
              <w:rPr>
                <w:rFonts w:ascii="Courier New" w:hAnsi="Courier New" w:cs="Courier New"/>
                <w:noProof/>
                <w:color w:val="0000FF"/>
              </w:rPr>
            </w:pPr>
            <w:r>
              <w:rPr>
                <w:rFonts w:ascii="Courier New" w:hAnsi="Courier New" w:cs="Courier New"/>
                <w:noProof/>
                <w:color w:val="0000FF"/>
              </w:rPr>
              <w:t>GO</w:t>
            </w:r>
          </w:p>
          <w:p w:rsidR="00D000E6" w:rsidRDefault="00D000E6" w:rsidP="00D000E6">
            <w:pPr>
              <w:overflowPunct/>
              <w:textAlignment w:val="auto"/>
              <w:rPr>
                <w:rFonts w:asciiTheme="minorHAnsi" w:hAnsiTheme="minorHAnsi"/>
                <w:bCs/>
              </w:rPr>
            </w:pPr>
          </w:p>
        </w:tc>
        <w:tc>
          <w:tcPr>
            <w:tcW w:w="4500" w:type="dxa"/>
          </w:tcPr>
          <w:p w:rsidR="00D000E6" w:rsidRDefault="00664E0D" w:rsidP="00D000E6">
            <w:pPr>
              <w:overflowPunct/>
              <w:textAlignment w:val="auto"/>
              <w:rPr>
                <w:rFonts w:asciiTheme="minorHAnsi" w:hAnsiTheme="minorHAnsi"/>
                <w:bCs/>
              </w:rPr>
            </w:pPr>
            <w:r>
              <w:rPr>
                <w:rFonts w:asciiTheme="minorHAnsi" w:hAnsiTheme="minorHAnsi"/>
                <w:bCs/>
              </w:rPr>
              <w:t>Returns 999999</w:t>
            </w:r>
            <w:r w:rsidR="00702816">
              <w:rPr>
                <w:rFonts w:asciiTheme="minorHAnsi" w:hAnsiTheme="minorHAnsi"/>
                <w:bCs/>
              </w:rPr>
              <w:t xml:space="preserve"> (user with Active = ‘T’)</w:t>
            </w:r>
          </w:p>
        </w:tc>
        <w:tc>
          <w:tcPr>
            <w:tcW w:w="1260" w:type="dxa"/>
          </w:tcPr>
          <w:p w:rsidR="00D000E6" w:rsidRDefault="00664E0D" w:rsidP="00D000E6">
            <w:pPr>
              <w:rPr>
                <w:rFonts w:asciiTheme="minorHAnsi" w:hAnsiTheme="minorHAnsi"/>
                <w:bCs/>
              </w:rPr>
            </w:pPr>
            <w:r>
              <w:rPr>
                <w:rFonts w:asciiTheme="minorHAnsi" w:hAnsiTheme="minorHAnsi"/>
                <w:bCs/>
              </w:rPr>
              <w:t>P</w:t>
            </w:r>
          </w:p>
        </w:tc>
        <w:tc>
          <w:tcPr>
            <w:tcW w:w="2880" w:type="dxa"/>
          </w:tcPr>
          <w:p w:rsidR="00D000E6" w:rsidRPr="00FF5201" w:rsidRDefault="00D000E6" w:rsidP="00D000E6">
            <w:pPr>
              <w:overflowPunct/>
              <w:textAlignment w:val="auto"/>
              <w:rPr>
                <w:i/>
              </w:rPr>
            </w:pPr>
          </w:p>
        </w:tc>
      </w:tr>
      <w:tr w:rsidR="00D000E6" w:rsidRPr="00FF5201" w:rsidTr="00D000E6">
        <w:trPr>
          <w:cantSplit/>
        </w:trPr>
        <w:tc>
          <w:tcPr>
            <w:tcW w:w="900" w:type="dxa"/>
          </w:tcPr>
          <w:p w:rsidR="00D000E6" w:rsidRPr="0037186B" w:rsidRDefault="00D000E6" w:rsidP="00D000E6">
            <w:pPr>
              <w:rPr>
                <w:rFonts w:asciiTheme="minorHAnsi" w:hAnsiTheme="minorHAnsi"/>
                <w:bCs/>
              </w:rPr>
            </w:pPr>
          </w:p>
        </w:tc>
        <w:tc>
          <w:tcPr>
            <w:tcW w:w="3960" w:type="dxa"/>
          </w:tcPr>
          <w:p w:rsidR="00D000E6" w:rsidRDefault="00D000E6" w:rsidP="00D000E6">
            <w:pPr>
              <w:overflowPunct/>
              <w:textAlignment w:val="auto"/>
              <w:rPr>
                <w:rFonts w:asciiTheme="minorHAnsi" w:hAnsiTheme="minorHAnsi"/>
                <w:bCs/>
              </w:rPr>
            </w:pPr>
          </w:p>
        </w:tc>
        <w:tc>
          <w:tcPr>
            <w:tcW w:w="4500" w:type="dxa"/>
          </w:tcPr>
          <w:p w:rsidR="00D000E6" w:rsidRDefault="00D000E6" w:rsidP="00D000E6">
            <w:pPr>
              <w:overflowPunct/>
              <w:textAlignment w:val="auto"/>
              <w:rPr>
                <w:rFonts w:asciiTheme="minorHAnsi" w:hAnsiTheme="minorHAnsi"/>
                <w:bCs/>
              </w:rPr>
            </w:pPr>
          </w:p>
        </w:tc>
        <w:tc>
          <w:tcPr>
            <w:tcW w:w="1260" w:type="dxa"/>
          </w:tcPr>
          <w:p w:rsidR="00D000E6" w:rsidRDefault="00D000E6" w:rsidP="00D000E6">
            <w:pPr>
              <w:rPr>
                <w:rFonts w:asciiTheme="minorHAnsi" w:hAnsiTheme="minorHAnsi"/>
                <w:bCs/>
              </w:rPr>
            </w:pPr>
          </w:p>
        </w:tc>
        <w:tc>
          <w:tcPr>
            <w:tcW w:w="2880" w:type="dxa"/>
          </w:tcPr>
          <w:p w:rsidR="00D000E6" w:rsidRPr="00FF5201" w:rsidRDefault="00D000E6" w:rsidP="00D000E6">
            <w:pPr>
              <w:overflowPunct/>
              <w:textAlignment w:val="auto"/>
              <w:rPr>
                <w:i/>
              </w:rPr>
            </w:pPr>
          </w:p>
        </w:tc>
      </w:tr>
    </w:tbl>
    <w:p w:rsidR="005B3E15" w:rsidRDefault="005B3E15" w:rsidP="005B3E15">
      <w:pPr>
        <w:pStyle w:val="Heading2"/>
      </w:pPr>
    </w:p>
    <w:p w:rsidR="005B3E15" w:rsidRPr="005B3E15" w:rsidRDefault="005B3E15" w:rsidP="005B3E15"/>
    <w:p w:rsidR="0010402C" w:rsidRDefault="0010402C" w:rsidP="0010402C">
      <w:pPr>
        <w:pStyle w:val="Heading2"/>
        <w:numPr>
          <w:ilvl w:val="0"/>
          <w:numId w:val="5"/>
        </w:numPr>
      </w:pPr>
      <w:bookmarkStart w:id="42" w:name="_Toc511681034"/>
      <w:r>
        <w:t>TFS 599 Fix Typo for ‘All Employees’ in Procedures</w:t>
      </w:r>
      <w:bookmarkEnd w:id="42"/>
    </w:p>
    <w:p w:rsidR="0010402C" w:rsidRPr="004F5C38" w:rsidRDefault="0010402C" w:rsidP="001040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0402C" w:rsidTr="00051C7A">
        <w:trPr>
          <w:tblHeader/>
        </w:trPr>
        <w:tc>
          <w:tcPr>
            <w:tcW w:w="2549" w:type="dxa"/>
            <w:shd w:val="solid" w:color="auto" w:fill="000000"/>
          </w:tcPr>
          <w:p w:rsidR="0010402C" w:rsidRDefault="0010402C" w:rsidP="00051C7A">
            <w:r>
              <w:t>Item</w:t>
            </w:r>
          </w:p>
        </w:tc>
        <w:tc>
          <w:tcPr>
            <w:tcW w:w="10455" w:type="dxa"/>
            <w:shd w:val="solid" w:color="auto" w:fill="000000"/>
          </w:tcPr>
          <w:p w:rsidR="0010402C" w:rsidRDefault="0010402C" w:rsidP="00051C7A">
            <w:r>
              <w:t>Description</w:t>
            </w:r>
          </w:p>
        </w:tc>
      </w:tr>
      <w:tr w:rsidR="0010402C" w:rsidTr="00051C7A">
        <w:tc>
          <w:tcPr>
            <w:tcW w:w="2549" w:type="dxa"/>
          </w:tcPr>
          <w:p w:rsidR="0010402C" w:rsidRDefault="0010402C" w:rsidP="00051C7A">
            <w:r>
              <w:t>Change Type</w:t>
            </w:r>
          </w:p>
        </w:tc>
        <w:tc>
          <w:tcPr>
            <w:tcW w:w="10455" w:type="dxa"/>
          </w:tcPr>
          <w:p w:rsidR="0010402C" w:rsidRDefault="0010402C" w:rsidP="00051C7A">
            <w:r>
              <w:t>Problem Fix</w:t>
            </w:r>
          </w:p>
        </w:tc>
      </w:tr>
      <w:tr w:rsidR="0010402C" w:rsidTr="00051C7A">
        <w:tc>
          <w:tcPr>
            <w:tcW w:w="2549" w:type="dxa"/>
          </w:tcPr>
          <w:p w:rsidR="0010402C" w:rsidRDefault="0010402C" w:rsidP="00051C7A">
            <w:r>
              <w:t>Change Description</w:t>
            </w:r>
          </w:p>
        </w:tc>
        <w:tc>
          <w:tcPr>
            <w:tcW w:w="10455" w:type="dxa"/>
          </w:tcPr>
          <w:p w:rsidR="0010402C" w:rsidRDefault="0010402C" w:rsidP="0010402C">
            <w:r>
              <w:t xml:space="preserve">Some Stored procedures have a typo in the value ‘All Employees’  with an additional s as in ‘All </w:t>
            </w:r>
            <w:proofErr w:type="spellStart"/>
            <w:r>
              <w:t>Employeess</w:t>
            </w:r>
            <w:proofErr w:type="spellEnd"/>
            <w:r>
              <w:t xml:space="preserve">’  </w:t>
            </w:r>
          </w:p>
        </w:tc>
      </w:tr>
      <w:tr w:rsidR="0010402C" w:rsidTr="00051C7A">
        <w:trPr>
          <w:trHeight w:val="332"/>
        </w:trPr>
        <w:tc>
          <w:tcPr>
            <w:tcW w:w="2549" w:type="dxa"/>
          </w:tcPr>
          <w:p w:rsidR="0010402C" w:rsidRDefault="0010402C" w:rsidP="00051C7A">
            <w:r>
              <w:t>Test Environment</w:t>
            </w:r>
          </w:p>
        </w:tc>
        <w:tc>
          <w:tcPr>
            <w:tcW w:w="10455" w:type="dxa"/>
          </w:tcPr>
          <w:p w:rsidR="0010402C" w:rsidRDefault="0010402C" w:rsidP="00051C7A">
            <w:proofErr w:type="spellStart"/>
            <w:r>
              <w:t>eCoaching_Dev</w:t>
            </w:r>
            <w:proofErr w:type="spellEnd"/>
            <w:r>
              <w:t xml:space="preserve"> database on vrivfssdbt02\scord01,1437 </w:t>
            </w:r>
          </w:p>
        </w:tc>
      </w:tr>
      <w:tr w:rsidR="0010402C" w:rsidTr="00051C7A">
        <w:tc>
          <w:tcPr>
            <w:tcW w:w="2549" w:type="dxa"/>
          </w:tcPr>
          <w:p w:rsidR="0010402C" w:rsidRDefault="0010402C" w:rsidP="00051C7A">
            <w:r>
              <w:t>Code Modules created/updated</w:t>
            </w:r>
          </w:p>
        </w:tc>
        <w:tc>
          <w:tcPr>
            <w:tcW w:w="10455" w:type="dxa"/>
          </w:tcPr>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[EC].[sp_SelectFrom_Coaching_LogSupDistinctCSRTeamCompleted] </w:t>
            </w:r>
          </w:p>
          <w:p w:rsidR="0010402C" w:rsidRPr="0010402C" w:rsidRDefault="0010402C" w:rsidP="0010402C">
            <w:pPr>
              <w:rPr>
                <w:rFonts w:ascii="Courier New" w:hAnsi="Courier New" w:cs="Courier New"/>
                <w:noProof/>
              </w:rPr>
            </w:pPr>
            <w:r w:rsidRPr="0010402C">
              <w:rPr>
                <w:rFonts w:ascii="Courier New" w:hAnsi="Courier New" w:cs="Courier New"/>
                <w:noProof/>
              </w:rPr>
              <w:t xml:space="preserve">[EC].[sp_SelectFrom_Coaching_LogSupDistinctCSRTeam] </w:t>
            </w:r>
          </w:p>
          <w:p w:rsidR="0010402C" w:rsidRDefault="0010402C" w:rsidP="0010402C">
            <w:r w:rsidRPr="0010402C">
              <w:rPr>
                <w:rFonts w:ascii="Courier New" w:hAnsi="Courier New" w:cs="Courier New"/>
                <w:noProof/>
              </w:rPr>
              <w:t>[EC].[sp_SelectFrom_Coaching_LogMgrDistinctCSR]</w:t>
            </w:r>
          </w:p>
        </w:tc>
      </w:tr>
      <w:tr w:rsidR="0010402C" w:rsidTr="00051C7A">
        <w:trPr>
          <w:trHeight w:val="512"/>
        </w:trPr>
        <w:tc>
          <w:tcPr>
            <w:tcW w:w="2549" w:type="dxa"/>
          </w:tcPr>
          <w:p w:rsidR="0010402C" w:rsidRDefault="0010402C" w:rsidP="00051C7A">
            <w:r>
              <w:t>Code doc</w:t>
            </w:r>
          </w:p>
        </w:tc>
        <w:tc>
          <w:tcPr>
            <w:tcW w:w="10455" w:type="dxa"/>
          </w:tcPr>
          <w:p w:rsidR="0010402C" w:rsidRDefault="0010402C" w:rsidP="00051C7A">
            <w:proofErr w:type="spellStart"/>
            <w:r w:rsidRPr="006A02FC">
              <w:t>CCO_eCoaching_Log_Create.sql</w:t>
            </w:r>
            <w:proofErr w:type="spellEnd"/>
          </w:p>
          <w:p w:rsidR="0010402C" w:rsidRDefault="0010402C" w:rsidP="00051C7A"/>
        </w:tc>
      </w:tr>
      <w:tr w:rsidR="0010402C" w:rsidTr="00051C7A">
        <w:tc>
          <w:tcPr>
            <w:tcW w:w="2549" w:type="dxa"/>
          </w:tcPr>
          <w:p w:rsidR="0010402C" w:rsidRDefault="0010402C" w:rsidP="00051C7A">
            <w:r>
              <w:t>Notes</w:t>
            </w:r>
          </w:p>
        </w:tc>
        <w:tc>
          <w:tcPr>
            <w:tcW w:w="10455" w:type="dxa"/>
          </w:tcPr>
          <w:p w:rsidR="0010402C" w:rsidRPr="00871F07" w:rsidRDefault="0010402C" w:rsidP="00051C7A"/>
        </w:tc>
      </w:tr>
    </w:tbl>
    <w:p w:rsidR="0010402C" w:rsidRPr="00871F07" w:rsidRDefault="0010402C" w:rsidP="001040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rPr>
          <w:cantSplit/>
          <w:tblHeader/>
        </w:trPr>
        <w:tc>
          <w:tcPr>
            <w:tcW w:w="900" w:type="dxa"/>
            <w:shd w:val="clear" w:color="auto" w:fill="A6A6A6"/>
          </w:tcPr>
          <w:p w:rsidR="0010402C" w:rsidRPr="00FF5201" w:rsidRDefault="0010402C" w:rsidP="00051C7A">
            <w:pPr>
              <w:rPr>
                <w:i/>
              </w:rPr>
            </w:pPr>
            <w:r w:rsidRPr="00FF5201">
              <w:t>TEST#</w:t>
            </w:r>
          </w:p>
        </w:tc>
        <w:tc>
          <w:tcPr>
            <w:tcW w:w="3960" w:type="dxa"/>
            <w:shd w:val="clear" w:color="auto" w:fill="A6A6A6"/>
          </w:tcPr>
          <w:p w:rsidR="0010402C" w:rsidRPr="00FF5201" w:rsidRDefault="0010402C" w:rsidP="00051C7A">
            <w:pPr>
              <w:rPr>
                <w:i/>
              </w:rPr>
            </w:pPr>
            <w:r w:rsidRPr="00FF5201">
              <w:t>ACTION</w:t>
            </w:r>
          </w:p>
        </w:tc>
        <w:tc>
          <w:tcPr>
            <w:tcW w:w="4500" w:type="dxa"/>
            <w:shd w:val="clear" w:color="auto" w:fill="A6A6A6"/>
          </w:tcPr>
          <w:p w:rsidR="0010402C" w:rsidRPr="00FF5201" w:rsidRDefault="0010402C" w:rsidP="00051C7A">
            <w:pPr>
              <w:rPr>
                <w:i/>
              </w:rPr>
            </w:pPr>
            <w:r w:rsidRPr="00FF5201">
              <w:t xml:space="preserve">EXPECTED RESULTS </w:t>
            </w:r>
          </w:p>
        </w:tc>
        <w:tc>
          <w:tcPr>
            <w:tcW w:w="1260" w:type="dxa"/>
            <w:shd w:val="clear" w:color="auto" w:fill="A6A6A6"/>
          </w:tcPr>
          <w:p w:rsidR="0010402C" w:rsidRPr="00FF5201" w:rsidRDefault="0010402C" w:rsidP="00051C7A">
            <w:pPr>
              <w:rPr>
                <w:i/>
              </w:rPr>
            </w:pPr>
            <w:r w:rsidRPr="00FF5201">
              <w:t>RESULTS</w:t>
            </w:r>
          </w:p>
          <w:p w:rsidR="0010402C" w:rsidRPr="00FF5201" w:rsidRDefault="0010402C" w:rsidP="00051C7A">
            <w:pPr>
              <w:rPr>
                <w:i/>
              </w:rPr>
            </w:pPr>
            <w:r w:rsidRPr="00FF5201">
              <w:t>P/F/I</w:t>
            </w:r>
          </w:p>
        </w:tc>
        <w:tc>
          <w:tcPr>
            <w:tcW w:w="2880" w:type="dxa"/>
            <w:shd w:val="clear" w:color="auto" w:fill="A6A6A6"/>
          </w:tcPr>
          <w:p w:rsidR="0010402C" w:rsidRPr="00FF5201" w:rsidRDefault="0010402C" w:rsidP="00051C7A">
            <w:pPr>
              <w:rPr>
                <w:i/>
              </w:rPr>
            </w:pPr>
            <w:r w:rsidRPr="00FF5201">
              <w:t>COMMENTS</w:t>
            </w:r>
          </w:p>
        </w:tc>
      </w:tr>
    </w:tbl>
    <w:p w:rsidR="0010402C" w:rsidRDefault="0010402C" w:rsidP="0010402C"/>
    <w:p w:rsidR="0010402C" w:rsidRDefault="0010402C">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0402C" w:rsidRPr="00FF5201" w:rsidTr="00051C7A">
        <w:tc>
          <w:tcPr>
            <w:tcW w:w="900" w:type="dxa"/>
          </w:tcPr>
          <w:p w:rsidR="0010402C" w:rsidRPr="00FF5201" w:rsidRDefault="0010402C" w:rsidP="00051C7A">
            <w:pPr>
              <w:rPr>
                <w:i/>
              </w:rPr>
            </w:pPr>
            <w:r>
              <w:rPr>
                <w:rFonts w:asciiTheme="minorHAnsi" w:hAnsiTheme="minorHAnsi"/>
                <w:bCs/>
              </w:rPr>
              <w:lastRenderedPageBreak/>
              <w:t>11.1</w:t>
            </w:r>
          </w:p>
        </w:tc>
        <w:tc>
          <w:tcPr>
            <w:tcW w:w="3960" w:type="dxa"/>
          </w:tcPr>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0402C" w:rsidRDefault="0010402C" w:rsidP="0010402C">
            <w:pPr>
              <w:overflowPunct/>
              <w:textAlignment w:val="auto"/>
              <w:rPr>
                <w:rFonts w:ascii="Courier New" w:hAnsi="Courier New" w:cs="Courier New"/>
                <w:noProof/>
                <w:color w:val="0000FF"/>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[sp_SelectFrom_Coaching_LogMgrDistinctCSR]</w:t>
            </w:r>
          </w:p>
          <w:p w:rsidR="0010402C" w:rsidRDefault="0010402C" w:rsidP="001040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N'jacqueline.haltmeyer'</w:t>
            </w:r>
          </w:p>
          <w:p w:rsidR="0010402C" w:rsidRDefault="0010402C" w:rsidP="0010402C">
            <w:pPr>
              <w:overflowPunct/>
              <w:textAlignment w:val="auto"/>
              <w:rPr>
                <w:rFonts w:ascii="Courier New" w:hAnsi="Courier New" w:cs="Courier New"/>
                <w:noProof/>
                <w:color w:val="FF0000"/>
              </w:rPr>
            </w:pPr>
          </w:p>
          <w:p w:rsidR="0010402C" w:rsidRDefault="0010402C" w:rsidP="001040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0402C" w:rsidRDefault="0010402C" w:rsidP="0010402C">
            <w:pPr>
              <w:overflowPunct/>
              <w:textAlignment w:val="auto"/>
              <w:rPr>
                <w:rFonts w:ascii="Courier New" w:hAnsi="Courier New" w:cs="Courier New"/>
                <w:noProof/>
              </w:rPr>
            </w:pPr>
          </w:p>
          <w:p w:rsidR="0010402C" w:rsidRDefault="0010402C" w:rsidP="0010402C">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rPr>
                <w:rFonts w:ascii="Courier New" w:hAnsi="Courier New" w:cs="Courier New"/>
                <w:noProof/>
              </w:rPr>
            </w:pPr>
          </w:p>
          <w:p w:rsidR="0010402C" w:rsidRDefault="0010402C" w:rsidP="00051C7A">
            <w:pPr>
              <w:overflowPunct/>
              <w:textAlignment w:val="auto"/>
              <w:rPr>
                <w:rFonts w:ascii="Courier New" w:hAnsi="Courier New" w:cs="Courier New"/>
                <w:noProof/>
                <w:color w:val="008000"/>
              </w:rPr>
            </w:pPr>
          </w:p>
          <w:p w:rsidR="0010402C" w:rsidRPr="0057471C" w:rsidRDefault="0010402C" w:rsidP="0010402C">
            <w:pPr>
              <w:rPr>
                <w:rFonts w:asciiTheme="minorHAnsi" w:hAnsiTheme="minorHAnsi"/>
                <w:bCs/>
              </w:rPr>
            </w:pPr>
          </w:p>
        </w:tc>
        <w:tc>
          <w:tcPr>
            <w:tcW w:w="4500" w:type="dxa"/>
          </w:tcPr>
          <w:p w:rsidR="0010402C" w:rsidRDefault="0010402C" w:rsidP="0010402C">
            <w:pPr>
              <w:rPr>
                <w:rFonts w:asciiTheme="minorHAnsi" w:hAnsiTheme="minorHAnsi"/>
                <w:bCs/>
              </w:rPr>
            </w:pPr>
          </w:p>
          <w:p w:rsidR="0010402C" w:rsidRDefault="0010402C" w:rsidP="0010402C">
            <w:pPr>
              <w:rPr>
                <w:rFonts w:asciiTheme="minorHAnsi" w:hAnsiTheme="minorHAnsi"/>
                <w:bCs/>
              </w:rPr>
            </w:pPr>
          </w:p>
          <w:p w:rsidR="0010402C" w:rsidRPr="0010402C" w:rsidRDefault="0010402C" w:rsidP="0010402C">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Pr="00202208" w:rsidRDefault="0010402C" w:rsidP="0010402C">
            <w:pPr>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r>
              <w:rPr>
                <w:rFonts w:asciiTheme="minorHAnsi" w:hAnsiTheme="minorHAnsi"/>
                <w:bCs/>
              </w:rPr>
              <w:t xml:space="preserve"> </w:t>
            </w:r>
          </w:p>
        </w:tc>
        <w:tc>
          <w:tcPr>
            <w:tcW w:w="1260" w:type="dxa"/>
          </w:tcPr>
          <w:p w:rsidR="0010402C" w:rsidRPr="00202208"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FF5201" w:rsidRDefault="0010402C" w:rsidP="00051C7A">
            <w:pPr>
              <w:rPr>
                <w:i/>
              </w:rPr>
            </w:pPr>
          </w:p>
        </w:tc>
        <w:tc>
          <w:tcPr>
            <w:tcW w:w="3960" w:type="dxa"/>
          </w:tcPr>
          <w:p w:rsidR="0010402C" w:rsidRDefault="0010402C" w:rsidP="00051C7A">
            <w:pPr>
              <w:overflowPunct/>
              <w:textAlignment w:val="auto"/>
              <w:rPr>
                <w:rFonts w:asciiTheme="minorHAnsi" w:hAnsiTheme="minorHAnsi"/>
                <w:bCs/>
              </w:rPr>
            </w:pPr>
          </w:p>
        </w:tc>
        <w:tc>
          <w:tcPr>
            <w:tcW w:w="4500" w:type="dxa"/>
          </w:tcPr>
          <w:p w:rsidR="0010402C" w:rsidRPr="00202208" w:rsidRDefault="0010402C" w:rsidP="00051C7A">
            <w:pPr>
              <w:overflowPunct/>
              <w:textAlignment w:val="auto"/>
              <w:rPr>
                <w:rFonts w:asciiTheme="minorHAnsi" w:hAnsiTheme="minorHAnsi"/>
                <w:bCs/>
              </w:rPr>
            </w:pPr>
          </w:p>
        </w:tc>
        <w:tc>
          <w:tcPr>
            <w:tcW w:w="1260" w:type="dxa"/>
          </w:tcPr>
          <w:p w:rsidR="0010402C" w:rsidRPr="00202208" w:rsidRDefault="0010402C" w:rsidP="00051C7A">
            <w:pPr>
              <w:rPr>
                <w:rFonts w:asciiTheme="minorHAnsi" w:hAnsiTheme="minorHAnsi"/>
                <w:bCs/>
              </w:rPr>
            </w:pPr>
          </w:p>
        </w:tc>
        <w:tc>
          <w:tcPr>
            <w:tcW w:w="2880" w:type="dxa"/>
          </w:tcPr>
          <w:p w:rsidR="0010402C" w:rsidRPr="00FF5201" w:rsidRDefault="0010402C" w:rsidP="00051C7A">
            <w:pPr>
              <w:rPr>
                <w:i/>
              </w:rPr>
            </w:pPr>
          </w:p>
        </w:tc>
      </w:tr>
      <w:tr w:rsidR="0010402C" w:rsidRPr="00FF5201" w:rsidTr="00051C7A">
        <w:trPr>
          <w:cantSplit/>
        </w:trPr>
        <w:tc>
          <w:tcPr>
            <w:tcW w:w="900" w:type="dxa"/>
          </w:tcPr>
          <w:p w:rsidR="0010402C" w:rsidRPr="0037186B" w:rsidRDefault="0010402C" w:rsidP="0045194D">
            <w:pPr>
              <w:rPr>
                <w:rFonts w:asciiTheme="minorHAnsi" w:hAnsiTheme="minorHAnsi"/>
                <w:bCs/>
              </w:rPr>
            </w:pPr>
            <w:r>
              <w:rPr>
                <w:rFonts w:asciiTheme="minorHAnsi" w:hAnsiTheme="minorHAnsi"/>
                <w:bCs/>
              </w:rPr>
              <w:t>1</w:t>
            </w:r>
            <w:r w:rsidR="0045194D">
              <w:rPr>
                <w:rFonts w:asciiTheme="minorHAnsi" w:hAnsiTheme="minorHAnsi"/>
                <w:bCs/>
              </w:rPr>
              <w:t>1</w:t>
            </w:r>
            <w:r>
              <w:rPr>
                <w:rFonts w:asciiTheme="minorHAnsi" w:hAnsiTheme="minorHAnsi"/>
                <w:bCs/>
              </w:rPr>
              <w:t>.2</w:t>
            </w:r>
          </w:p>
        </w:tc>
        <w:tc>
          <w:tcPr>
            <w:tcW w:w="3960" w:type="dxa"/>
          </w:tcPr>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4789E" w:rsidRDefault="00F4789E" w:rsidP="00F4789E">
            <w:pPr>
              <w:overflowPunct/>
              <w:textAlignment w:val="auto"/>
              <w:rPr>
                <w:rFonts w:ascii="Courier New" w:hAnsi="Courier New" w:cs="Courier New"/>
                <w:noProof/>
                <w:color w:val="0000FF"/>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w:t>
            </w:r>
          </w:p>
          <w:p w:rsidR="00F4789E" w:rsidRDefault="00F4789E" w:rsidP="00F4789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F4789E" w:rsidRDefault="00F4789E" w:rsidP="00F4789E">
            <w:pPr>
              <w:overflowPunct/>
              <w:textAlignment w:val="auto"/>
              <w:rPr>
                <w:rFonts w:ascii="Courier New" w:hAnsi="Courier New" w:cs="Courier New"/>
                <w:noProof/>
                <w:color w:val="FF0000"/>
              </w:rPr>
            </w:pPr>
          </w:p>
          <w:p w:rsidR="00F4789E" w:rsidRDefault="00F4789E" w:rsidP="00F4789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4789E" w:rsidRDefault="00F4789E" w:rsidP="00F4789E">
            <w:pPr>
              <w:overflowPunct/>
              <w:textAlignment w:val="auto"/>
              <w:rPr>
                <w:rFonts w:ascii="Courier New" w:hAnsi="Courier New" w:cs="Courier New"/>
                <w:noProof/>
              </w:rPr>
            </w:pPr>
          </w:p>
          <w:p w:rsidR="00F4789E" w:rsidRDefault="00F4789E" w:rsidP="00F4789E">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F4789E" w:rsidRPr="0010402C" w:rsidRDefault="00F4789E" w:rsidP="00F4789E">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Default="00F4789E" w:rsidP="00F4789E">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10402C"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r w:rsidR="0010402C" w:rsidRPr="00FF5201" w:rsidTr="00051C7A">
        <w:trPr>
          <w:cantSplit/>
        </w:trPr>
        <w:tc>
          <w:tcPr>
            <w:tcW w:w="900" w:type="dxa"/>
          </w:tcPr>
          <w:p w:rsidR="0010402C" w:rsidRPr="0037186B" w:rsidRDefault="0045194D" w:rsidP="00051C7A">
            <w:pPr>
              <w:rPr>
                <w:rFonts w:asciiTheme="minorHAnsi" w:hAnsiTheme="minorHAnsi"/>
                <w:bCs/>
              </w:rPr>
            </w:pPr>
            <w:r>
              <w:rPr>
                <w:rFonts w:asciiTheme="minorHAnsi" w:hAnsiTheme="minorHAnsi"/>
                <w:bCs/>
              </w:rPr>
              <w:lastRenderedPageBreak/>
              <w:t>11.3</w:t>
            </w:r>
          </w:p>
        </w:tc>
        <w:tc>
          <w:tcPr>
            <w:tcW w:w="3960" w:type="dxa"/>
          </w:tcPr>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5194D" w:rsidRDefault="0045194D" w:rsidP="0045194D">
            <w:pPr>
              <w:overflowPunct/>
              <w:textAlignment w:val="auto"/>
              <w:rPr>
                <w:rFonts w:ascii="Courier New" w:hAnsi="Courier New" w:cs="Courier New"/>
                <w:noProof/>
                <w:color w:val="0000FF"/>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[sp_SelectFrom_Coaching_LogSupDistinctCSRTeamCompleted]</w:t>
            </w:r>
          </w:p>
          <w:p w:rsidR="0045194D" w:rsidRDefault="0045194D" w:rsidP="0045194D">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N'Timothy.queen'</w:t>
            </w:r>
          </w:p>
          <w:p w:rsidR="0045194D" w:rsidRDefault="0045194D" w:rsidP="0045194D">
            <w:pPr>
              <w:overflowPunct/>
              <w:textAlignment w:val="auto"/>
              <w:rPr>
                <w:rFonts w:ascii="Courier New" w:hAnsi="Courier New" w:cs="Courier New"/>
                <w:noProof/>
                <w:color w:val="FF0000"/>
              </w:rPr>
            </w:pPr>
          </w:p>
          <w:p w:rsidR="0045194D" w:rsidRDefault="0045194D" w:rsidP="0045194D">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5194D" w:rsidRDefault="0045194D" w:rsidP="0045194D">
            <w:pPr>
              <w:overflowPunct/>
              <w:textAlignment w:val="auto"/>
              <w:rPr>
                <w:rFonts w:ascii="Courier New" w:hAnsi="Courier New" w:cs="Courier New"/>
                <w:noProof/>
              </w:rPr>
            </w:pPr>
          </w:p>
          <w:p w:rsidR="0045194D" w:rsidRDefault="0045194D" w:rsidP="0045194D">
            <w:pPr>
              <w:overflowPunct/>
              <w:textAlignment w:val="auto"/>
              <w:rPr>
                <w:rFonts w:ascii="Courier New" w:hAnsi="Courier New" w:cs="Courier New"/>
                <w:noProof/>
                <w:color w:val="0000FF"/>
              </w:rPr>
            </w:pPr>
            <w:r>
              <w:rPr>
                <w:rFonts w:ascii="Courier New" w:hAnsi="Courier New" w:cs="Courier New"/>
                <w:noProof/>
                <w:color w:val="0000FF"/>
              </w:rPr>
              <w:t>GO</w:t>
            </w:r>
          </w:p>
          <w:p w:rsidR="0010402C" w:rsidRDefault="0010402C" w:rsidP="00051C7A">
            <w:pPr>
              <w:overflowPunct/>
              <w:textAlignment w:val="auto"/>
              <w:rPr>
                <w:rFonts w:asciiTheme="minorHAnsi" w:hAnsiTheme="minorHAnsi"/>
                <w:bCs/>
              </w:rPr>
            </w:pPr>
          </w:p>
        </w:tc>
        <w:tc>
          <w:tcPr>
            <w:tcW w:w="4500" w:type="dxa"/>
          </w:tcPr>
          <w:p w:rsidR="00A65ABA" w:rsidRPr="0010402C" w:rsidRDefault="00A65ABA" w:rsidP="00A65ABA">
            <w:pPr>
              <w:rPr>
                <w:rFonts w:asciiTheme="minorHAnsi" w:hAnsiTheme="minorHAnsi"/>
                <w:bCs/>
              </w:rPr>
            </w:pPr>
            <w:proofErr w:type="spellStart"/>
            <w:r w:rsidRPr="0010402C">
              <w:rPr>
                <w:rFonts w:asciiTheme="minorHAnsi" w:hAnsiTheme="minorHAnsi"/>
                <w:bCs/>
              </w:rPr>
              <w:t>EmpText</w:t>
            </w:r>
            <w:proofErr w:type="spellEnd"/>
            <w:r>
              <w:rPr>
                <w:rFonts w:asciiTheme="minorHAnsi" w:hAnsiTheme="minorHAnsi"/>
                <w:bCs/>
              </w:rPr>
              <w:t xml:space="preserve"> </w:t>
            </w:r>
            <w:r w:rsidRPr="0010402C">
              <w:rPr>
                <w:rFonts w:asciiTheme="minorHAnsi" w:hAnsiTheme="minorHAnsi"/>
                <w:bCs/>
              </w:rPr>
              <w:tab/>
            </w:r>
            <w:proofErr w:type="spellStart"/>
            <w:r w:rsidRPr="0010402C">
              <w:rPr>
                <w:rFonts w:asciiTheme="minorHAnsi" w:hAnsiTheme="minorHAnsi"/>
                <w:bCs/>
              </w:rPr>
              <w:t>EmpValue</w:t>
            </w:r>
            <w:proofErr w:type="spellEnd"/>
          </w:p>
          <w:p w:rsidR="0010402C" w:rsidRDefault="00A65ABA" w:rsidP="00A65ABA">
            <w:pPr>
              <w:overflowPunct/>
              <w:textAlignment w:val="auto"/>
              <w:rPr>
                <w:rFonts w:asciiTheme="minorHAnsi" w:hAnsiTheme="minorHAnsi"/>
                <w:bCs/>
              </w:rPr>
            </w:pPr>
            <w:r w:rsidRPr="0010402C">
              <w:rPr>
                <w:rFonts w:asciiTheme="minorHAnsi" w:hAnsiTheme="minorHAnsi"/>
                <w:bCs/>
              </w:rPr>
              <w:t>All Employees</w:t>
            </w:r>
            <w:r w:rsidRPr="0010402C">
              <w:rPr>
                <w:rFonts w:asciiTheme="minorHAnsi" w:hAnsiTheme="minorHAnsi"/>
                <w:bCs/>
              </w:rPr>
              <w:tab/>
              <w:t>%</w:t>
            </w:r>
          </w:p>
        </w:tc>
        <w:tc>
          <w:tcPr>
            <w:tcW w:w="1260" w:type="dxa"/>
          </w:tcPr>
          <w:p w:rsidR="0010402C" w:rsidRDefault="00A65ABA" w:rsidP="00051C7A">
            <w:pPr>
              <w:rPr>
                <w:rFonts w:asciiTheme="minorHAnsi" w:hAnsiTheme="minorHAnsi"/>
                <w:bCs/>
              </w:rPr>
            </w:pPr>
            <w:r>
              <w:rPr>
                <w:rFonts w:asciiTheme="minorHAnsi" w:hAnsiTheme="minorHAnsi"/>
                <w:bCs/>
              </w:rPr>
              <w:t>P</w:t>
            </w:r>
          </w:p>
        </w:tc>
        <w:tc>
          <w:tcPr>
            <w:tcW w:w="2880" w:type="dxa"/>
          </w:tcPr>
          <w:p w:rsidR="0010402C" w:rsidRPr="00FF5201" w:rsidRDefault="0010402C" w:rsidP="00051C7A">
            <w:pPr>
              <w:overflowPunct/>
              <w:textAlignment w:val="auto"/>
              <w:rPr>
                <w:i/>
              </w:rPr>
            </w:pPr>
          </w:p>
        </w:tc>
      </w:tr>
    </w:tbl>
    <w:p w:rsidR="0010402C" w:rsidRDefault="0010402C" w:rsidP="0010402C"/>
    <w:p w:rsidR="0010402C" w:rsidRPr="00CB6582" w:rsidRDefault="0010402C" w:rsidP="0010402C">
      <w:pPr>
        <w:rPr>
          <w:u w:val="single"/>
        </w:rPr>
      </w:pPr>
    </w:p>
    <w:p w:rsidR="00051C7A" w:rsidRDefault="00051C7A" w:rsidP="00051C7A">
      <w:pPr>
        <w:pStyle w:val="Heading2"/>
        <w:numPr>
          <w:ilvl w:val="0"/>
          <w:numId w:val="5"/>
        </w:numPr>
      </w:pPr>
      <w:bookmarkStart w:id="43" w:name="_Toc511681035"/>
      <w:r>
        <w:t>TFS 864 Open CSR Comments for all ecls</w:t>
      </w:r>
      <w:bookmarkEnd w:id="43"/>
    </w:p>
    <w:p w:rsidR="00051C7A" w:rsidRPr="004F5C38" w:rsidRDefault="00051C7A" w:rsidP="00051C7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051C7A" w:rsidTr="00051C7A">
        <w:trPr>
          <w:tblHeader/>
        </w:trPr>
        <w:tc>
          <w:tcPr>
            <w:tcW w:w="2549" w:type="dxa"/>
            <w:shd w:val="solid" w:color="auto" w:fill="000000"/>
          </w:tcPr>
          <w:p w:rsidR="00051C7A" w:rsidRDefault="00051C7A" w:rsidP="00051C7A">
            <w:r>
              <w:t>Item</w:t>
            </w:r>
          </w:p>
        </w:tc>
        <w:tc>
          <w:tcPr>
            <w:tcW w:w="10455" w:type="dxa"/>
            <w:shd w:val="solid" w:color="auto" w:fill="000000"/>
          </w:tcPr>
          <w:p w:rsidR="00051C7A" w:rsidRDefault="00051C7A" w:rsidP="00051C7A">
            <w:r>
              <w:t>Description</w:t>
            </w:r>
          </w:p>
        </w:tc>
      </w:tr>
      <w:tr w:rsidR="00051C7A" w:rsidTr="00051C7A">
        <w:tc>
          <w:tcPr>
            <w:tcW w:w="2549" w:type="dxa"/>
          </w:tcPr>
          <w:p w:rsidR="00051C7A" w:rsidRDefault="00051C7A" w:rsidP="00051C7A">
            <w:r>
              <w:t>Change Type</w:t>
            </w:r>
          </w:p>
        </w:tc>
        <w:tc>
          <w:tcPr>
            <w:tcW w:w="10455" w:type="dxa"/>
          </w:tcPr>
          <w:p w:rsidR="00051C7A" w:rsidRDefault="00051C7A" w:rsidP="00051C7A">
            <w:r>
              <w:t>Change Request</w:t>
            </w:r>
          </w:p>
        </w:tc>
      </w:tr>
      <w:tr w:rsidR="00051C7A" w:rsidTr="00051C7A">
        <w:tc>
          <w:tcPr>
            <w:tcW w:w="2549" w:type="dxa"/>
          </w:tcPr>
          <w:p w:rsidR="00051C7A" w:rsidRDefault="00051C7A" w:rsidP="00051C7A">
            <w:r>
              <w:t>Change Description</w:t>
            </w:r>
          </w:p>
        </w:tc>
        <w:tc>
          <w:tcPr>
            <w:tcW w:w="10455" w:type="dxa"/>
          </w:tcPr>
          <w:p w:rsidR="00051C7A" w:rsidRDefault="00051C7A" w:rsidP="00051C7A">
            <w:r>
              <w:t xml:space="preserve">Currently there is no option for CSRS to enter feedback for Pending Acknowledgement ecls. With this change when a CSR acknowledges an </w:t>
            </w:r>
            <w:proofErr w:type="spellStart"/>
            <w:r>
              <w:t>ecl</w:t>
            </w:r>
            <w:proofErr w:type="spellEnd"/>
            <w:r>
              <w:t xml:space="preserve"> they will have a Comments box to enter comments.</w:t>
            </w:r>
          </w:p>
        </w:tc>
      </w:tr>
      <w:tr w:rsidR="00051C7A" w:rsidTr="00051C7A">
        <w:trPr>
          <w:trHeight w:val="332"/>
        </w:trPr>
        <w:tc>
          <w:tcPr>
            <w:tcW w:w="2549" w:type="dxa"/>
          </w:tcPr>
          <w:p w:rsidR="00051C7A" w:rsidRDefault="00051C7A" w:rsidP="00051C7A">
            <w:r>
              <w:t>Test Environment</w:t>
            </w:r>
          </w:p>
        </w:tc>
        <w:tc>
          <w:tcPr>
            <w:tcW w:w="10455" w:type="dxa"/>
          </w:tcPr>
          <w:p w:rsidR="00051C7A" w:rsidRDefault="00051C7A" w:rsidP="00051C7A">
            <w:proofErr w:type="spellStart"/>
            <w:r>
              <w:t>eCoaching_Dev</w:t>
            </w:r>
            <w:proofErr w:type="spellEnd"/>
            <w:r>
              <w:t xml:space="preserve"> database on vrivfssdbt02\scord01,1437 </w:t>
            </w:r>
          </w:p>
        </w:tc>
      </w:tr>
      <w:tr w:rsidR="00051C7A" w:rsidTr="00051C7A">
        <w:tc>
          <w:tcPr>
            <w:tcW w:w="2549" w:type="dxa"/>
          </w:tcPr>
          <w:p w:rsidR="00051C7A" w:rsidRDefault="00051C7A" w:rsidP="00051C7A">
            <w:r>
              <w:t>Code Modules created/updated</w:t>
            </w:r>
          </w:p>
        </w:tc>
        <w:tc>
          <w:tcPr>
            <w:tcW w:w="10455" w:type="dxa"/>
          </w:tcPr>
          <w:p w:rsidR="00051C7A" w:rsidRDefault="00051C7A" w:rsidP="00051C7A">
            <w:r w:rsidRPr="00051C7A">
              <w:rPr>
                <w:rFonts w:ascii="Courier New" w:hAnsi="Courier New" w:cs="Courier New"/>
                <w:noProof/>
              </w:rPr>
              <w:t>[EC].[sp_Update6Review_Coaching_Log]</w:t>
            </w:r>
          </w:p>
        </w:tc>
      </w:tr>
      <w:tr w:rsidR="00051C7A" w:rsidTr="00051C7A">
        <w:trPr>
          <w:trHeight w:val="512"/>
        </w:trPr>
        <w:tc>
          <w:tcPr>
            <w:tcW w:w="2549" w:type="dxa"/>
          </w:tcPr>
          <w:p w:rsidR="00051C7A" w:rsidRDefault="00051C7A" w:rsidP="00051C7A">
            <w:r>
              <w:t>Code doc</w:t>
            </w:r>
          </w:p>
        </w:tc>
        <w:tc>
          <w:tcPr>
            <w:tcW w:w="10455" w:type="dxa"/>
          </w:tcPr>
          <w:p w:rsidR="00051C7A" w:rsidRDefault="00051C7A" w:rsidP="00051C7A">
            <w:proofErr w:type="spellStart"/>
            <w:r w:rsidRPr="006A02FC">
              <w:t>CCO_eCoaching_Log_Create.sql</w:t>
            </w:r>
            <w:proofErr w:type="spellEnd"/>
          </w:p>
          <w:p w:rsidR="00051C7A" w:rsidRDefault="00051C7A" w:rsidP="00051C7A"/>
        </w:tc>
      </w:tr>
      <w:tr w:rsidR="00051C7A" w:rsidTr="00051C7A">
        <w:tc>
          <w:tcPr>
            <w:tcW w:w="2549" w:type="dxa"/>
          </w:tcPr>
          <w:p w:rsidR="00051C7A" w:rsidRDefault="00051C7A" w:rsidP="00051C7A">
            <w:r>
              <w:t>Notes</w:t>
            </w:r>
          </w:p>
        </w:tc>
        <w:tc>
          <w:tcPr>
            <w:tcW w:w="10455" w:type="dxa"/>
          </w:tcPr>
          <w:p w:rsidR="00051C7A" w:rsidRDefault="00051C7A" w:rsidP="00051C7A">
            <w:r>
              <w:t>Test scenario set up</w:t>
            </w:r>
          </w:p>
          <w:p w:rsidR="00051C7A" w:rsidRDefault="00051C7A" w:rsidP="00051C7A">
            <w:r>
              <w:t xml:space="preserve">--Query for some recent ecls for </w:t>
            </w:r>
            <w:proofErr w:type="spellStart"/>
            <w:r>
              <w:t>cSR</w:t>
            </w:r>
            <w:proofErr w:type="spellEnd"/>
            <w:r>
              <w:t xml:space="preserve"> Module having pending acknowledgement</w:t>
            </w:r>
          </w:p>
          <w:p w:rsidR="00051C7A" w:rsidRDefault="00051C7A" w:rsidP="00051C7A"/>
          <w:p w:rsidR="00051C7A" w:rsidRPr="00051C7A" w:rsidRDefault="00051C7A" w:rsidP="00051C7A">
            <w:r w:rsidRPr="00051C7A">
              <w:t>SELECT * FROM [EC].[</w:t>
            </w:r>
            <w:proofErr w:type="spellStart"/>
            <w:r w:rsidRPr="00051C7A">
              <w:t>Coaching_Log</w:t>
            </w:r>
            <w:proofErr w:type="spellEnd"/>
            <w:r w:rsidRPr="00051C7A">
              <w:t>]</w:t>
            </w:r>
          </w:p>
          <w:p w:rsidR="00051C7A" w:rsidRPr="00051C7A" w:rsidRDefault="00051C7A" w:rsidP="00051C7A">
            <w:r w:rsidRPr="00051C7A">
              <w:t xml:space="preserve">  where </w:t>
            </w:r>
            <w:proofErr w:type="spellStart"/>
            <w:r w:rsidRPr="00051C7A">
              <w:t>moduleid</w:t>
            </w:r>
            <w:proofErr w:type="spellEnd"/>
            <w:r w:rsidRPr="00051C7A">
              <w:t xml:space="preserve"> = 1</w:t>
            </w:r>
          </w:p>
          <w:p w:rsidR="00051C7A" w:rsidRPr="00051C7A" w:rsidRDefault="00051C7A" w:rsidP="00051C7A">
            <w:r w:rsidRPr="00051C7A">
              <w:t xml:space="preserve">  and </w:t>
            </w:r>
            <w:proofErr w:type="spellStart"/>
            <w:r w:rsidRPr="00051C7A">
              <w:t>statusid</w:t>
            </w:r>
            <w:proofErr w:type="spellEnd"/>
            <w:r w:rsidRPr="00051C7A">
              <w:t xml:space="preserve"> = 3</w:t>
            </w:r>
          </w:p>
          <w:p w:rsidR="00051C7A" w:rsidRPr="00051C7A" w:rsidRDefault="00051C7A" w:rsidP="00051C7A">
            <w:r w:rsidRPr="00051C7A">
              <w:t xml:space="preserve">  and </w:t>
            </w:r>
            <w:proofErr w:type="spellStart"/>
            <w:r w:rsidRPr="00051C7A">
              <w:t>submitteddate</w:t>
            </w:r>
            <w:proofErr w:type="spellEnd"/>
            <w:r w:rsidRPr="00051C7A">
              <w:t xml:space="preserve"> &gt; '2015-09-03 09:52:00.000'</w:t>
            </w:r>
          </w:p>
          <w:p w:rsidR="00051C7A" w:rsidRPr="00051C7A" w:rsidRDefault="00051C7A" w:rsidP="00051C7A">
            <w:r w:rsidRPr="00051C7A">
              <w:t xml:space="preserve">  order by </w:t>
            </w:r>
            <w:proofErr w:type="spellStart"/>
            <w:r w:rsidRPr="00051C7A">
              <w:t>submitteddate</w:t>
            </w:r>
            <w:proofErr w:type="spellEnd"/>
            <w:r w:rsidRPr="00051C7A">
              <w:t xml:space="preserve"> </w:t>
            </w:r>
            <w:proofErr w:type="spellStart"/>
            <w:r w:rsidRPr="00051C7A">
              <w:t>desc</w:t>
            </w:r>
            <w:proofErr w:type="spellEnd"/>
          </w:p>
          <w:p w:rsidR="00051C7A" w:rsidRDefault="00051C7A" w:rsidP="00051C7A">
            <w:r w:rsidRPr="00051C7A">
              <w:t>GO</w:t>
            </w:r>
          </w:p>
          <w:p w:rsidR="00051C7A" w:rsidRDefault="00051C7A" w:rsidP="00051C7A"/>
          <w:p w:rsidR="00051C7A" w:rsidRDefault="00051C7A" w:rsidP="00051C7A">
            <w:r>
              <w:t xml:space="preserve">--Pick one of those logs and update </w:t>
            </w:r>
            <w:proofErr w:type="spellStart"/>
            <w:r>
              <w:t>lanid</w:t>
            </w:r>
            <w:proofErr w:type="spellEnd"/>
            <w:r>
              <w:t xml:space="preserve"> and </w:t>
            </w:r>
            <w:proofErr w:type="spellStart"/>
            <w:r>
              <w:t>empid</w:t>
            </w:r>
            <w:proofErr w:type="spellEnd"/>
            <w:r>
              <w:t xml:space="preserve"> to testers values</w:t>
            </w:r>
          </w:p>
          <w:p w:rsidR="00051C7A" w:rsidRDefault="00051C7A" w:rsidP="00051C7A">
            <w:pPr>
              <w:overflowPunct/>
              <w:textAlignment w:val="auto"/>
              <w:rPr>
                <w:rFonts w:ascii="Courier New" w:hAnsi="Courier New" w:cs="Courier New"/>
                <w:noProof/>
              </w:rPr>
            </w:pPr>
          </w:p>
          <w:p w:rsidR="00051C7A" w:rsidRDefault="00051C7A" w:rsidP="00051C7A">
            <w:pPr>
              <w:overflowPunct/>
              <w:textAlignment w:val="auto"/>
              <w:rPr>
                <w:rFonts w:ascii="Courier New" w:hAnsi="Courier New" w:cs="Courier New"/>
                <w:noProof/>
                <w:color w:val="008000"/>
              </w:rPr>
            </w:pPr>
            <w:r>
              <w:rPr>
                <w:rFonts w:ascii="Courier New" w:hAnsi="Courier New" w:cs="Courier New"/>
                <w:noProof/>
                <w:color w:val="008000"/>
              </w:rPr>
              <w:t>--stacie.haynes --237989</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051C7A" w:rsidRDefault="00051C7A" w:rsidP="00051C7A">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emplanid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p w:rsidR="00051C7A" w:rsidRDefault="00051C7A" w:rsidP="00051C7A">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'eCL-stacie.haynes-695340'</w:t>
            </w:r>
          </w:p>
          <w:p w:rsidR="00051C7A" w:rsidRDefault="00051C7A" w:rsidP="00051C7A"/>
          <w:p w:rsidR="00051C7A" w:rsidRDefault="00051C7A" w:rsidP="00051C7A">
            <w:r>
              <w:t>--Make the update in hierarchy table too</w:t>
            </w: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'237989'</w:t>
            </w:r>
          </w:p>
          <w:p w:rsidR="00051C7A" w:rsidRDefault="00051C7A" w:rsidP="00051C7A">
            <w:pPr>
              <w:overflowPunct/>
              <w:textAlignment w:val="auto"/>
              <w:rPr>
                <w:rFonts w:ascii="Courier New" w:hAnsi="Courier New" w:cs="Courier New"/>
                <w:noProof/>
                <w:color w:val="FF0000"/>
              </w:rPr>
            </w:pPr>
          </w:p>
          <w:p w:rsidR="00051C7A" w:rsidRDefault="00051C7A" w:rsidP="00051C7A">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051C7A" w:rsidRDefault="00051C7A" w:rsidP="00051C7A">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emp_job_code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'WACS01'</w:t>
            </w:r>
          </w:p>
          <w:p w:rsidR="00051C7A" w:rsidRPr="00871F07" w:rsidRDefault="00051C7A" w:rsidP="00051C7A">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color w:val="FF0000"/>
              </w:rPr>
              <w:t>'345712'</w:t>
            </w:r>
          </w:p>
        </w:tc>
      </w:tr>
    </w:tbl>
    <w:p w:rsidR="00051C7A" w:rsidRPr="00871F07" w:rsidRDefault="00051C7A" w:rsidP="00051C7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rPr>
          <w:cantSplit/>
          <w:tblHeader/>
        </w:trPr>
        <w:tc>
          <w:tcPr>
            <w:tcW w:w="900" w:type="dxa"/>
            <w:shd w:val="clear" w:color="auto" w:fill="A6A6A6"/>
          </w:tcPr>
          <w:p w:rsidR="00051C7A" w:rsidRPr="00FF5201" w:rsidRDefault="00051C7A" w:rsidP="00051C7A">
            <w:pPr>
              <w:rPr>
                <w:i/>
              </w:rPr>
            </w:pPr>
            <w:r w:rsidRPr="00FF5201">
              <w:t>TEST#</w:t>
            </w:r>
          </w:p>
        </w:tc>
        <w:tc>
          <w:tcPr>
            <w:tcW w:w="3960" w:type="dxa"/>
            <w:shd w:val="clear" w:color="auto" w:fill="A6A6A6"/>
          </w:tcPr>
          <w:p w:rsidR="00051C7A" w:rsidRPr="00FF5201" w:rsidRDefault="00051C7A" w:rsidP="00051C7A">
            <w:pPr>
              <w:rPr>
                <w:i/>
              </w:rPr>
            </w:pPr>
            <w:r w:rsidRPr="00FF5201">
              <w:t>ACTION</w:t>
            </w:r>
          </w:p>
        </w:tc>
        <w:tc>
          <w:tcPr>
            <w:tcW w:w="4500" w:type="dxa"/>
            <w:shd w:val="clear" w:color="auto" w:fill="A6A6A6"/>
          </w:tcPr>
          <w:p w:rsidR="00051C7A" w:rsidRPr="00FF5201" w:rsidRDefault="00051C7A" w:rsidP="00051C7A">
            <w:pPr>
              <w:rPr>
                <w:i/>
              </w:rPr>
            </w:pPr>
            <w:r w:rsidRPr="00FF5201">
              <w:t xml:space="preserve">EXPECTED RESULTS </w:t>
            </w:r>
          </w:p>
        </w:tc>
        <w:tc>
          <w:tcPr>
            <w:tcW w:w="1260" w:type="dxa"/>
            <w:shd w:val="clear" w:color="auto" w:fill="A6A6A6"/>
          </w:tcPr>
          <w:p w:rsidR="00051C7A" w:rsidRPr="00FF5201" w:rsidRDefault="00051C7A" w:rsidP="00051C7A">
            <w:pPr>
              <w:rPr>
                <w:i/>
              </w:rPr>
            </w:pPr>
            <w:r w:rsidRPr="00FF5201">
              <w:t>RESULTS</w:t>
            </w:r>
          </w:p>
          <w:p w:rsidR="00051C7A" w:rsidRPr="00FF5201" w:rsidRDefault="00051C7A" w:rsidP="00051C7A">
            <w:pPr>
              <w:rPr>
                <w:i/>
              </w:rPr>
            </w:pPr>
            <w:r w:rsidRPr="00FF5201">
              <w:t>P/F/I</w:t>
            </w:r>
          </w:p>
        </w:tc>
        <w:tc>
          <w:tcPr>
            <w:tcW w:w="2880" w:type="dxa"/>
            <w:shd w:val="clear" w:color="auto" w:fill="A6A6A6"/>
          </w:tcPr>
          <w:p w:rsidR="00051C7A" w:rsidRPr="00FF5201" w:rsidRDefault="00051C7A" w:rsidP="00051C7A">
            <w:pPr>
              <w:rPr>
                <w:i/>
              </w:rPr>
            </w:pPr>
            <w:r w:rsidRPr="00FF5201">
              <w:t>COMMENTS</w:t>
            </w:r>
          </w:p>
        </w:tc>
      </w:tr>
    </w:tbl>
    <w:p w:rsidR="00051C7A" w:rsidRDefault="00051C7A" w:rsidP="00051C7A"/>
    <w:p w:rsidR="00051C7A" w:rsidRDefault="00051C7A" w:rsidP="00051C7A">
      <w:r>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051C7A" w:rsidRPr="00FF5201" w:rsidTr="00051C7A">
        <w:tc>
          <w:tcPr>
            <w:tcW w:w="900" w:type="dxa"/>
          </w:tcPr>
          <w:p w:rsidR="00051C7A" w:rsidRPr="00FF5201" w:rsidRDefault="00DA4B8E" w:rsidP="00051C7A">
            <w:pPr>
              <w:rPr>
                <w:i/>
              </w:rPr>
            </w:pPr>
            <w:r>
              <w:rPr>
                <w:rFonts w:asciiTheme="minorHAnsi" w:hAnsiTheme="minorHAnsi"/>
                <w:bCs/>
              </w:rPr>
              <w:lastRenderedPageBreak/>
              <w:t>12</w:t>
            </w:r>
            <w:r w:rsidR="00051C7A">
              <w:rPr>
                <w:rFonts w:asciiTheme="minorHAnsi" w:hAnsiTheme="minorHAnsi"/>
                <w:bCs/>
              </w:rPr>
              <w:t>.1</w:t>
            </w:r>
          </w:p>
        </w:tc>
        <w:tc>
          <w:tcPr>
            <w:tcW w:w="3960" w:type="dxa"/>
          </w:tcPr>
          <w:p w:rsidR="00051C7A"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Login to UI</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You shouldhave CSR dashboard view and the ecl previously set up will show up in dashboard.</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Click on formanme and you should see the box for adding comments.</w:t>
            </w: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Add comments, acknowledge and submit.</w:t>
            </w:r>
          </w:p>
          <w:p w:rsidR="00DA4B8E" w:rsidRDefault="00420496" w:rsidP="00051C7A">
            <w:pPr>
              <w:overflowPunct/>
              <w:textAlignment w:val="auto"/>
              <w:rPr>
                <w:rFonts w:ascii="Courier New" w:hAnsi="Courier New" w:cs="Courier New"/>
                <w:noProof/>
              </w:rPr>
            </w:pPr>
            <w:hyperlink r:id="rId8" w:history="1">
              <w:r w:rsidR="00DA4B8E" w:rsidRPr="00C22718">
                <w:rPr>
                  <w:rStyle w:val="Hyperlink"/>
                  <w:rFonts w:ascii="Courier New" w:hAnsi="Courier New" w:cs="Courier New"/>
                  <w:noProof/>
                </w:rPr>
                <w:t>https://f3420-mpmd01.vangent.local/coach3/default.aspx</w:t>
              </w:r>
            </w:hyperlink>
          </w:p>
          <w:p w:rsidR="00DA4B8E" w:rsidRPr="00DA4B8E" w:rsidRDefault="00DA4B8E" w:rsidP="00051C7A">
            <w:pPr>
              <w:overflowPunct/>
              <w:textAlignment w:val="auto"/>
              <w:rPr>
                <w:rFonts w:ascii="Courier New" w:hAnsi="Courier New" w:cs="Courier New"/>
                <w:noProof/>
              </w:rPr>
            </w:pPr>
          </w:p>
          <w:p w:rsidR="00DA4B8E" w:rsidRPr="00DA4B8E" w:rsidRDefault="00DA4B8E" w:rsidP="00051C7A">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Default="00051C7A" w:rsidP="00051C7A">
            <w:pPr>
              <w:rPr>
                <w:rFonts w:ascii="Courier New" w:hAnsi="Courier New" w:cs="Courier New"/>
                <w:noProof/>
              </w:rPr>
            </w:pPr>
          </w:p>
          <w:p w:rsidR="00051C7A" w:rsidRDefault="00DA4B8E" w:rsidP="00051C7A">
            <w:pPr>
              <w:overflowPunct/>
              <w:textAlignment w:val="auto"/>
              <w:rPr>
                <w:rFonts w:ascii="Courier New" w:hAnsi="Courier New" w:cs="Courier New"/>
                <w:noProof/>
                <w:color w:val="008000"/>
              </w:rPr>
            </w:pPr>
            <w:r w:rsidRPr="00DA4B8E">
              <w:rPr>
                <w:rFonts w:ascii="Courier New" w:hAnsi="Courier New" w:cs="Courier New"/>
                <w:noProof/>
                <w:color w:val="008000"/>
              </w:rPr>
              <w:t>eCL-stacie.haynes-695340</w:t>
            </w:r>
          </w:p>
          <w:p w:rsidR="00051C7A" w:rsidRPr="0057471C" w:rsidRDefault="00051C7A" w:rsidP="00051C7A">
            <w:pPr>
              <w:rPr>
                <w:rFonts w:asciiTheme="minorHAnsi" w:hAnsiTheme="minorHAnsi"/>
                <w:bCs/>
              </w:rPr>
            </w:pPr>
          </w:p>
        </w:tc>
        <w:tc>
          <w:tcPr>
            <w:tcW w:w="4500" w:type="dxa"/>
          </w:tcPr>
          <w:p w:rsidR="00051C7A" w:rsidRDefault="00051C7A" w:rsidP="00051C7A">
            <w:pPr>
              <w:rPr>
                <w:rFonts w:asciiTheme="minorHAnsi" w:hAnsiTheme="minorHAnsi"/>
                <w:bCs/>
              </w:rPr>
            </w:pPr>
          </w:p>
          <w:p w:rsidR="00051C7A" w:rsidRPr="00DA4B8E" w:rsidRDefault="00051C7A" w:rsidP="00DA4B8E">
            <w:pPr>
              <w:overflowPunct/>
              <w:textAlignment w:val="auto"/>
              <w:rPr>
                <w:rFonts w:ascii="Courier New" w:hAnsi="Courier New" w:cs="Courier New"/>
                <w:noProof/>
              </w:rPr>
            </w:pPr>
          </w:p>
          <w:p w:rsidR="00DA4B8E" w:rsidRPr="00DA4B8E" w:rsidRDefault="00DA4B8E" w:rsidP="00DA4B8E">
            <w:pPr>
              <w:overflowPunct/>
              <w:textAlignment w:val="auto"/>
              <w:rPr>
                <w:rFonts w:ascii="Courier New" w:hAnsi="Courier New" w:cs="Courier New"/>
                <w:noProof/>
              </w:rPr>
            </w:pPr>
            <w:r w:rsidRPr="00DA4B8E">
              <w:rPr>
                <w:rFonts w:ascii="Courier New" w:hAnsi="Courier New" w:cs="Courier New"/>
                <w:noProof/>
              </w:rPr>
              <w:t>Comments should be available when you look at the form in the database.</w:t>
            </w:r>
          </w:p>
          <w:p w:rsidR="00051C7A" w:rsidRPr="00202208" w:rsidRDefault="00051C7A" w:rsidP="00051C7A">
            <w:pPr>
              <w:rPr>
                <w:rFonts w:asciiTheme="minorHAnsi" w:hAnsiTheme="minorHAnsi"/>
                <w:bCs/>
              </w:rPr>
            </w:pPr>
          </w:p>
        </w:tc>
        <w:tc>
          <w:tcPr>
            <w:tcW w:w="1260" w:type="dxa"/>
          </w:tcPr>
          <w:p w:rsidR="00051C7A" w:rsidRPr="00202208" w:rsidRDefault="00051C7A" w:rsidP="00051C7A">
            <w:pPr>
              <w:rPr>
                <w:rFonts w:asciiTheme="minorHAnsi" w:hAnsiTheme="minorHAnsi"/>
                <w:bCs/>
              </w:rPr>
            </w:pPr>
            <w:r>
              <w:rPr>
                <w:rFonts w:asciiTheme="minorHAnsi" w:hAnsiTheme="minorHAnsi"/>
                <w:bCs/>
              </w:rPr>
              <w:t>P</w:t>
            </w:r>
          </w:p>
        </w:tc>
        <w:tc>
          <w:tcPr>
            <w:tcW w:w="2880" w:type="dxa"/>
          </w:tcPr>
          <w:p w:rsidR="00051C7A" w:rsidRPr="00FF5201" w:rsidRDefault="00051C7A" w:rsidP="00051C7A">
            <w:pPr>
              <w:rPr>
                <w:i/>
              </w:rPr>
            </w:pPr>
          </w:p>
        </w:tc>
      </w:tr>
      <w:tr w:rsidR="00051C7A" w:rsidRPr="00FF5201" w:rsidTr="00051C7A">
        <w:trPr>
          <w:cantSplit/>
        </w:trPr>
        <w:tc>
          <w:tcPr>
            <w:tcW w:w="900" w:type="dxa"/>
          </w:tcPr>
          <w:p w:rsidR="00051C7A" w:rsidRPr="00FF5201" w:rsidRDefault="00051C7A" w:rsidP="00051C7A">
            <w:pPr>
              <w:rPr>
                <w:i/>
              </w:rPr>
            </w:pPr>
          </w:p>
        </w:tc>
        <w:tc>
          <w:tcPr>
            <w:tcW w:w="3960" w:type="dxa"/>
          </w:tcPr>
          <w:p w:rsidR="00051C7A" w:rsidRDefault="00051C7A" w:rsidP="00051C7A">
            <w:pPr>
              <w:overflowPunct/>
              <w:textAlignment w:val="auto"/>
              <w:rPr>
                <w:rFonts w:asciiTheme="minorHAnsi" w:hAnsiTheme="minorHAnsi"/>
                <w:bCs/>
              </w:rPr>
            </w:pPr>
          </w:p>
        </w:tc>
        <w:tc>
          <w:tcPr>
            <w:tcW w:w="4500" w:type="dxa"/>
          </w:tcPr>
          <w:p w:rsidR="00051C7A" w:rsidRPr="00202208" w:rsidRDefault="00051C7A" w:rsidP="00051C7A">
            <w:pPr>
              <w:overflowPunct/>
              <w:textAlignment w:val="auto"/>
              <w:rPr>
                <w:rFonts w:asciiTheme="minorHAnsi" w:hAnsiTheme="minorHAnsi"/>
                <w:bCs/>
              </w:rPr>
            </w:pPr>
          </w:p>
        </w:tc>
        <w:tc>
          <w:tcPr>
            <w:tcW w:w="1260" w:type="dxa"/>
          </w:tcPr>
          <w:p w:rsidR="00051C7A" w:rsidRPr="00202208" w:rsidRDefault="00051C7A" w:rsidP="00051C7A">
            <w:pPr>
              <w:rPr>
                <w:rFonts w:asciiTheme="minorHAnsi" w:hAnsiTheme="minorHAnsi"/>
                <w:bCs/>
              </w:rPr>
            </w:pPr>
          </w:p>
        </w:tc>
        <w:tc>
          <w:tcPr>
            <w:tcW w:w="2880" w:type="dxa"/>
          </w:tcPr>
          <w:p w:rsidR="00051C7A" w:rsidRPr="00FF5201" w:rsidRDefault="00051C7A" w:rsidP="00051C7A">
            <w:pPr>
              <w:rPr>
                <w:i/>
              </w:rPr>
            </w:pPr>
          </w:p>
        </w:tc>
      </w:tr>
    </w:tbl>
    <w:p w:rsidR="00D000E6" w:rsidRDefault="00D000E6" w:rsidP="00CB6582">
      <w:pPr>
        <w:rPr>
          <w:u w:val="single"/>
        </w:rPr>
      </w:pPr>
    </w:p>
    <w:p w:rsidR="00687F2C" w:rsidRDefault="00687F2C" w:rsidP="00CB6582">
      <w:pPr>
        <w:rPr>
          <w:u w:val="single"/>
        </w:rPr>
      </w:pPr>
    </w:p>
    <w:p w:rsidR="00687F2C" w:rsidRDefault="00687F2C" w:rsidP="00CB6582">
      <w:pPr>
        <w:rPr>
          <w:u w:val="single"/>
        </w:rPr>
      </w:pPr>
    </w:p>
    <w:p w:rsidR="00687F2C" w:rsidRDefault="00687F2C" w:rsidP="00687F2C">
      <w:pPr>
        <w:pStyle w:val="Heading2"/>
        <w:numPr>
          <w:ilvl w:val="0"/>
          <w:numId w:val="5"/>
        </w:numPr>
      </w:pPr>
      <w:bookmarkStart w:id="44" w:name="_Toc511681036"/>
      <w:r>
        <w:t>TFS 2332 Separate HR solution for HR Access</w:t>
      </w:r>
      <w:bookmarkEnd w:id="44"/>
    </w:p>
    <w:p w:rsidR="00687F2C" w:rsidRPr="004F5C38" w:rsidRDefault="00687F2C" w:rsidP="00687F2C"/>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687F2C" w:rsidTr="00687F2C">
        <w:trPr>
          <w:tblHeader/>
        </w:trPr>
        <w:tc>
          <w:tcPr>
            <w:tcW w:w="2549" w:type="dxa"/>
            <w:shd w:val="solid" w:color="auto" w:fill="000000"/>
          </w:tcPr>
          <w:p w:rsidR="00687F2C" w:rsidRDefault="00687F2C" w:rsidP="00687F2C">
            <w:r>
              <w:t>Item</w:t>
            </w:r>
          </w:p>
        </w:tc>
        <w:tc>
          <w:tcPr>
            <w:tcW w:w="10455" w:type="dxa"/>
            <w:shd w:val="solid" w:color="auto" w:fill="000000"/>
          </w:tcPr>
          <w:p w:rsidR="00687F2C" w:rsidRDefault="00687F2C" w:rsidP="00687F2C">
            <w:r>
              <w:t>Description</w:t>
            </w:r>
          </w:p>
        </w:tc>
      </w:tr>
      <w:tr w:rsidR="00687F2C" w:rsidTr="00687F2C">
        <w:tc>
          <w:tcPr>
            <w:tcW w:w="2549" w:type="dxa"/>
          </w:tcPr>
          <w:p w:rsidR="00687F2C" w:rsidRDefault="00687F2C" w:rsidP="00687F2C">
            <w:r>
              <w:t>Change Type</w:t>
            </w:r>
          </w:p>
        </w:tc>
        <w:tc>
          <w:tcPr>
            <w:tcW w:w="10455" w:type="dxa"/>
          </w:tcPr>
          <w:p w:rsidR="00687F2C" w:rsidRDefault="00687F2C" w:rsidP="00687F2C">
            <w:r>
              <w:t>Change</w:t>
            </w:r>
          </w:p>
        </w:tc>
      </w:tr>
      <w:tr w:rsidR="00687F2C" w:rsidTr="00687F2C">
        <w:tc>
          <w:tcPr>
            <w:tcW w:w="2549" w:type="dxa"/>
          </w:tcPr>
          <w:p w:rsidR="00687F2C" w:rsidRDefault="00687F2C" w:rsidP="00687F2C">
            <w:r>
              <w:t>Change Description</w:t>
            </w:r>
          </w:p>
        </w:tc>
        <w:tc>
          <w:tcPr>
            <w:tcW w:w="10455" w:type="dxa"/>
          </w:tcPr>
          <w:p w:rsidR="00687F2C" w:rsidRDefault="00687F2C" w:rsidP="00687F2C">
            <w:r>
              <w:rPr>
                <w:rStyle w:val="f2027"/>
              </w:rPr>
              <w:t>This change is to control HR access to the historical dashboard and Warnings section from a table instead of hardcoding in the database or UI code.</w:t>
            </w:r>
          </w:p>
        </w:tc>
      </w:tr>
      <w:tr w:rsidR="00687F2C" w:rsidTr="00687F2C">
        <w:trPr>
          <w:trHeight w:val="332"/>
        </w:trPr>
        <w:tc>
          <w:tcPr>
            <w:tcW w:w="2549" w:type="dxa"/>
          </w:tcPr>
          <w:p w:rsidR="00687F2C" w:rsidRDefault="00687F2C" w:rsidP="00687F2C">
            <w:r>
              <w:t>Test Environment</w:t>
            </w:r>
          </w:p>
        </w:tc>
        <w:tc>
          <w:tcPr>
            <w:tcW w:w="10455" w:type="dxa"/>
          </w:tcPr>
          <w:p w:rsidR="00687F2C" w:rsidRDefault="00687F2C" w:rsidP="00687F2C">
            <w:proofErr w:type="spellStart"/>
            <w:r>
              <w:t>eCoaching_Dev</w:t>
            </w:r>
            <w:proofErr w:type="spellEnd"/>
            <w:r>
              <w:t xml:space="preserve"> database on vrivfssdbt02\scord01,1437 </w:t>
            </w:r>
          </w:p>
        </w:tc>
      </w:tr>
      <w:tr w:rsidR="00687F2C" w:rsidTr="00687F2C">
        <w:tc>
          <w:tcPr>
            <w:tcW w:w="2549" w:type="dxa"/>
          </w:tcPr>
          <w:p w:rsidR="00687F2C" w:rsidRDefault="00687F2C" w:rsidP="00687F2C">
            <w:r>
              <w:t>Code Modules created/updated</w:t>
            </w:r>
          </w:p>
        </w:tc>
        <w:tc>
          <w:tcPr>
            <w:tcW w:w="10455" w:type="dxa"/>
          </w:tcPr>
          <w:p w:rsidR="00687F2C"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87F2C">
              <w:rPr>
                <w:rFonts w:ascii="Courier New" w:hAnsi="Courier New" w:cs="Courier New"/>
                <w:noProof/>
                <w:color w:val="0000FF"/>
              </w:rPr>
              <w:t>sp_CheckIf_HRUser</w:t>
            </w:r>
          </w:p>
          <w:p w:rsidR="00687F2C" w:rsidRPr="00616B67" w:rsidRDefault="00687F2C" w:rsidP="00687F2C">
            <w:pPr>
              <w:rPr>
                <w:rFonts w:ascii="Courier New" w:hAnsi="Courier New" w:cs="Courier New"/>
                <w:noProof/>
                <w:color w:val="0000FF"/>
              </w:rPr>
            </w:pPr>
            <w:r>
              <w:rPr>
                <w:rFonts w:ascii="Courier New" w:hAnsi="Courier New" w:cs="Courier New"/>
                <w:noProof/>
                <w:color w:val="0000FF"/>
              </w:rPr>
              <w:t xml:space="preserve"> </w:t>
            </w:r>
            <w:r w:rsidRPr="00616B67">
              <w:rPr>
                <w:rFonts w:ascii="Courier New" w:hAnsi="Courier New" w:cs="Courier New"/>
                <w:noProof/>
                <w:color w:val="0000FF"/>
              </w:rPr>
              <w:t>sp_Select_Sources_For_Dashboard</w:t>
            </w:r>
          </w:p>
          <w:p w:rsidR="00687F2C" w:rsidRPr="00616B67" w:rsidRDefault="00687F2C" w:rsidP="00687F2C">
            <w:pPr>
              <w:rPr>
                <w:rFonts w:ascii="Courier New" w:hAnsi="Courier New" w:cs="Courier New"/>
                <w:noProof/>
                <w:color w:val="0000FF"/>
              </w:rPr>
            </w:pPr>
            <w:r w:rsidRPr="00616B67">
              <w:rPr>
                <w:rFonts w:ascii="Courier New" w:hAnsi="Courier New" w:cs="Courier New"/>
                <w:noProof/>
                <w:color w:val="0000FF"/>
              </w:rPr>
              <w:t xml:space="preserve"> sp_SelectFrom_Coaching_Log_HistoricalSUP</w:t>
            </w:r>
          </w:p>
          <w:p w:rsidR="00687F2C" w:rsidRDefault="00687F2C" w:rsidP="00687F2C">
            <w:r w:rsidRPr="00616B67">
              <w:rPr>
                <w:rFonts w:ascii="Courier New" w:hAnsi="Courier New" w:cs="Courier New"/>
                <w:noProof/>
                <w:color w:val="0000FF"/>
              </w:rPr>
              <w:t xml:space="preserve"> sp_SelectFrom_Coaching_Log_HistoricalSUP_Count</w:t>
            </w:r>
          </w:p>
        </w:tc>
      </w:tr>
      <w:tr w:rsidR="00687F2C" w:rsidTr="00687F2C">
        <w:tc>
          <w:tcPr>
            <w:tcW w:w="2549" w:type="dxa"/>
          </w:tcPr>
          <w:p w:rsidR="00687F2C" w:rsidRDefault="00687F2C" w:rsidP="00687F2C">
            <w:r>
              <w:t>Code doc</w:t>
            </w:r>
          </w:p>
        </w:tc>
        <w:tc>
          <w:tcPr>
            <w:tcW w:w="10455" w:type="dxa"/>
          </w:tcPr>
          <w:p w:rsidR="00687F2C" w:rsidRDefault="00687F2C" w:rsidP="00687F2C">
            <w:proofErr w:type="spellStart"/>
            <w:r w:rsidRPr="006A02FC">
              <w:t>CCO_eCoaching_Log_Create.sql</w:t>
            </w:r>
            <w:proofErr w:type="spellEnd"/>
          </w:p>
        </w:tc>
      </w:tr>
      <w:tr w:rsidR="00687F2C" w:rsidTr="00687F2C">
        <w:tc>
          <w:tcPr>
            <w:tcW w:w="2549" w:type="dxa"/>
          </w:tcPr>
          <w:p w:rsidR="00687F2C" w:rsidRDefault="00687F2C" w:rsidP="00687F2C">
            <w:r>
              <w:t>Notes</w:t>
            </w:r>
          </w:p>
        </w:tc>
        <w:tc>
          <w:tcPr>
            <w:tcW w:w="10455" w:type="dxa"/>
          </w:tcPr>
          <w:p w:rsidR="00687F2C" w:rsidRDefault="00687F2C" w:rsidP="00B65FD2">
            <w:r>
              <w:t xml:space="preserve">Executing </w:t>
            </w:r>
            <w:proofErr w:type="spellStart"/>
            <w:r>
              <w:t>sp</w:t>
            </w:r>
            <w:proofErr w:type="spellEnd"/>
            <w:r>
              <w:t xml:space="preserve"> as users having </w:t>
            </w:r>
            <w:proofErr w:type="spellStart"/>
            <w:r w:rsidR="00B65FD2">
              <w:t>jobcode</w:t>
            </w:r>
            <w:proofErr w:type="spellEnd"/>
            <w:r w:rsidR="00B65FD2">
              <w:t xml:space="preserve"> WH% and Active = ‘A’</w:t>
            </w:r>
          </w:p>
          <w:p w:rsidR="00687F2C" w:rsidRDefault="00687F2C" w:rsidP="00687F2C"/>
          <w:p w:rsidR="00B65FD2" w:rsidRDefault="00B65FD2" w:rsidP="00687F2C">
            <w:r>
              <w:t>Some of the WH job codes</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p>
          <w:p w:rsidR="00687F2C" w:rsidRDefault="00687F2C" w:rsidP="00687F2C">
            <w:pPr>
              <w:overflowPunct/>
              <w:textAlignment w:val="auto"/>
              <w:rPr>
                <w:rFonts w:ascii="Courier New" w:hAnsi="Courier New" w:cs="Courier New"/>
                <w:noProof/>
                <w:color w:val="808080"/>
              </w:rPr>
            </w:pPr>
            <w:r>
              <w:rPr>
                <w:rFonts w:ascii="Courier New" w:hAnsi="Courier New" w:cs="Courier New"/>
                <w:noProof/>
              </w:rPr>
              <w:t xml:space="preserve">@jobcode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20</w:t>
            </w:r>
            <w:r>
              <w:rPr>
                <w:rFonts w:ascii="Courier New" w:hAnsi="Courier New" w:cs="Courier New"/>
                <w:noProof/>
                <w:color w:val="808080"/>
              </w:rPr>
              <w:t>)</w:t>
            </w:r>
          </w:p>
          <w:p w:rsidR="00687F2C" w:rsidRDefault="00687F2C" w:rsidP="00687F2C">
            <w:pPr>
              <w:overflowPunct/>
              <w:textAlignment w:val="auto"/>
              <w:rPr>
                <w:rFonts w:ascii="Courier New" w:hAnsi="Courier New" w:cs="Courier New"/>
                <w:noProof/>
                <w:color w:val="808080"/>
              </w:rPr>
            </w:pP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--WHER14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--WHHR02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--WHHR12</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--WHHR13</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--WHHR14</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--WHHR50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 xml:space="preserve"> -WHHR60</w:t>
            </w:r>
          </w:p>
          <w:p w:rsidR="004E3542" w:rsidRDefault="004E3542" w:rsidP="004E3542">
            <w:pPr>
              <w:overflowPunct/>
              <w:textAlignment w:val="auto"/>
              <w:rPr>
                <w:rFonts w:ascii="Courier New" w:hAnsi="Courier New" w:cs="Courier New"/>
                <w:noProof/>
                <w:color w:val="008000"/>
              </w:rPr>
            </w:pPr>
            <w:r>
              <w:rPr>
                <w:rFonts w:ascii="Courier New" w:hAnsi="Courier New" w:cs="Courier New"/>
                <w:noProof/>
                <w:color w:val="008000"/>
              </w:rPr>
              <w:t>--WHHR70</w:t>
            </w:r>
          </w:p>
          <w:p w:rsidR="00687F2C" w:rsidRDefault="00687F2C" w:rsidP="004E3542">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sidR="004E3542">
              <w:rPr>
                <w:rFonts w:ascii="Courier New" w:hAnsi="Courier New" w:cs="Courier New"/>
                <w:noProof/>
                <w:color w:val="FF0000"/>
              </w:rPr>
              <w:t>pick one fropm above</w:t>
            </w:r>
            <w:r>
              <w:rPr>
                <w:rFonts w:ascii="Courier New" w:hAnsi="Courier New" w:cs="Courier New"/>
                <w:noProof/>
                <w:color w:val="FF0000"/>
              </w:rPr>
              <w:t>'</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[Employee_Hierarchy]</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[Emp_Job_Code]</w:t>
            </w:r>
            <w:r>
              <w:rPr>
                <w:rFonts w:ascii="Courier New" w:hAnsi="Courier New" w:cs="Courier New"/>
                <w:noProof/>
                <w:color w:val="808080"/>
              </w:rPr>
              <w:t>=</w:t>
            </w:r>
            <w:r>
              <w:rPr>
                <w:rFonts w:ascii="Courier New" w:hAnsi="Courier New" w:cs="Courier New"/>
                <w:noProof/>
              </w:rPr>
              <w:t xml:space="preserve">  @jobcode</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p>
          <w:p w:rsidR="00687F2C" w:rsidRPr="00871F07" w:rsidRDefault="00687F2C" w:rsidP="00687F2C">
            <w:r>
              <w:rPr>
                <w:rFonts w:ascii="Courier New" w:hAnsi="Courier New" w:cs="Courier New"/>
                <w:noProof/>
                <w:color w:val="808080"/>
              </w:rPr>
              <w:t>and</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p>
        </w:tc>
      </w:tr>
    </w:tbl>
    <w:p w:rsidR="00687F2C" w:rsidRPr="00871F07" w:rsidRDefault="00687F2C" w:rsidP="00687F2C"/>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687F2C" w:rsidRPr="00FF5201" w:rsidTr="00687F2C">
        <w:trPr>
          <w:cantSplit/>
          <w:tblHeader/>
        </w:trPr>
        <w:tc>
          <w:tcPr>
            <w:tcW w:w="900" w:type="dxa"/>
            <w:shd w:val="clear" w:color="auto" w:fill="A6A6A6"/>
          </w:tcPr>
          <w:p w:rsidR="00687F2C" w:rsidRPr="00FF5201" w:rsidRDefault="00687F2C" w:rsidP="00687F2C">
            <w:pPr>
              <w:rPr>
                <w:i/>
              </w:rPr>
            </w:pPr>
            <w:r w:rsidRPr="00FF5201">
              <w:t>TEST#</w:t>
            </w:r>
          </w:p>
        </w:tc>
        <w:tc>
          <w:tcPr>
            <w:tcW w:w="3960" w:type="dxa"/>
            <w:shd w:val="clear" w:color="auto" w:fill="A6A6A6"/>
          </w:tcPr>
          <w:p w:rsidR="00687F2C" w:rsidRPr="00FF5201" w:rsidRDefault="00687F2C" w:rsidP="00687F2C">
            <w:pPr>
              <w:rPr>
                <w:i/>
              </w:rPr>
            </w:pPr>
            <w:r w:rsidRPr="00FF5201">
              <w:t>ACTION</w:t>
            </w:r>
          </w:p>
        </w:tc>
        <w:tc>
          <w:tcPr>
            <w:tcW w:w="4500" w:type="dxa"/>
            <w:shd w:val="clear" w:color="auto" w:fill="A6A6A6"/>
          </w:tcPr>
          <w:p w:rsidR="00687F2C" w:rsidRPr="00FF5201" w:rsidRDefault="00687F2C" w:rsidP="00687F2C">
            <w:pPr>
              <w:rPr>
                <w:i/>
              </w:rPr>
            </w:pPr>
            <w:r w:rsidRPr="00FF5201">
              <w:t xml:space="preserve">EXPECTED RESULTS </w:t>
            </w:r>
          </w:p>
        </w:tc>
        <w:tc>
          <w:tcPr>
            <w:tcW w:w="1260" w:type="dxa"/>
            <w:shd w:val="clear" w:color="auto" w:fill="A6A6A6"/>
          </w:tcPr>
          <w:p w:rsidR="00687F2C" w:rsidRPr="00FF5201" w:rsidRDefault="00687F2C" w:rsidP="00687F2C">
            <w:pPr>
              <w:rPr>
                <w:i/>
              </w:rPr>
            </w:pPr>
            <w:r w:rsidRPr="00FF5201">
              <w:t>RESULTS</w:t>
            </w:r>
          </w:p>
          <w:p w:rsidR="00687F2C" w:rsidRPr="00FF5201" w:rsidRDefault="00687F2C" w:rsidP="00687F2C">
            <w:pPr>
              <w:rPr>
                <w:i/>
              </w:rPr>
            </w:pPr>
            <w:r w:rsidRPr="00FF5201">
              <w:t>P/F/I</w:t>
            </w:r>
          </w:p>
        </w:tc>
        <w:tc>
          <w:tcPr>
            <w:tcW w:w="2880" w:type="dxa"/>
            <w:shd w:val="clear" w:color="auto" w:fill="A6A6A6"/>
          </w:tcPr>
          <w:p w:rsidR="00687F2C" w:rsidRPr="00FF5201" w:rsidRDefault="00687F2C" w:rsidP="00687F2C">
            <w:pPr>
              <w:rPr>
                <w:i/>
              </w:rPr>
            </w:pPr>
            <w:r w:rsidRPr="00FF5201">
              <w:t>COMMENTS</w:t>
            </w:r>
          </w:p>
        </w:tc>
      </w:tr>
      <w:tr w:rsidR="00687F2C" w:rsidRPr="00FF5201" w:rsidTr="00687F2C">
        <w:trPr>
          <w:cantSplit/>
        </w:trPr>
        <w:tc>
          <w:tcPr>
            <w:tcW w:w="900" w:type="dxa"/>
          </w:tcPr>
          <w:p w:rsidR="00687F2C" w:rsidRDefault="00436C2F" w:rsidP="00687F2C">
            <w:pPr>
              <w:rPr>
                <w:rFonts w:asciiTheme="minorHAnsi" w:hAnsiTheme="minorHAnsi"/>
                <w:bCs/>
              </w:rPr>
            </w:pPr>
            <w:r>
              <w:rPr>
                <w:rFonts w:asciiTheme="minorHAnsi" w:hAnsiTheme="minorHAnsi"/>
                <w:bCs/>
              </w:rPr>
              <w:t>13</w:t>
            </w:r>
            <w:r w:rsidR="00687F2C">
              <w:rPr>
                <w:rFonts w:asciiTheme="minorHAnsi" w:hAnsiTheme="minorHAnsi"/>
                <w:bCs/>
              </w:rPr>
              <w:t>.1</w:t>
            </w:r>
          </w:p>
        </w:tc>
        <w:tc>
          <w:tcPr>
            <w:tcW w:w="3960" w:type="dxa"/>
          </w:tcPr>
          <w:p w:rsidR="00687F2C" w:rsidRDefault="00687F2C" w:rsidP="00687F2C">
            <w:pPr>
              <w:rPr>
                <w:rFonts w:ascii="Courier New" w:hAnsi="Courier New" w:cs="Courier New"/>
                <w:noProof/>
              </w:rPr>
            </w:pPr>
            <w:r>
              <w:rPr>
                <w:rFonts w:ascii="Courier New" w:hAnsi="Courier New" w:cs="Courier New"/>
                <w:noProof/>
              </w:rPr>
              <w:t>Check if HR user</w:t>
            </w:r>
          </w:p>
          <w:p w:rsidR="00687F2C" w:rsidRDefault="00687F2C" w:rsidP="00687F2C">
            <w:pPr>
              <w:rPr>
                <w:rFonts w:ascii="Courier New" w:hAnsi="Courier New" w:cs="Courier New"/>
                <w:noProof/>
              </w:rPr>
            </w:pPr>
            <w:r>
              <w:rPr>
                <w:rFonts w:ascii="Courier New" w:hAnsi="Courier New" w:cs="Courier New"/>
                <w:noProof/>
              </w:rPr>
              <w:t>Susmitha.palacherla</w:t>
            </w:r>
          </w:p>
          <w:p w:rsidR="00687F2C" w:rsidRDefault="00687F2C" w:rsidP="00687F2C">
            <w:pPr>
              <w:rPr>
                <w:rFonts w:ascii="Courier New" w:hAnsi="Courier New" w:cs="Courier New"/>
                <w:noProof/>
              </w:rPr>
            </w:pPr>
            <w:r>
              <w:rPr>
                <w:rFonts w:ascii="Courier New" w:hAnsi="Courier New" w:cs="Courier New"/>
                <w:noProof/>
              </w:rPr>
              <w:t>Colleen.meng</w:t>
            </w:r>
          </w:p>
          <w:p w:rsidR="00687F2C" w:rsidRDefault="00687F2C" w:rsidP="00687F2C">
            <w:pPr>
              <w:rPr>
                <w:rFonts w:ascii="Courier New" w:hAnsi="Courier New" w:cs="Courier New"/>
                <w:noProof/>
              </w:rPr>
            </w:pPr>
            <w:r>
              <w:rPr>
                <w:rFonts w:ascii="Courier New" w:hAnsi="Courier New" w:cs="Courier New"/>
                <w:noProof/>
              </w:rPr>
              <w:t>Douglas.stearns</w:t>
            </w:r>
          </w:p>
          <w:p w:rsidR="00687F2C" w:rsidRDefault="00687F2C"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[sp_CheckIf_HRUser]</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N'lanid.goeshere’</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color w:val="0000FF"/>
              </w:rPr>
              <w:t>GO</w:t>
            </w:r>
          </w:p>
        </w:tc>
        <w:tc>
          <w:tcPr>
            <w:tcW w:w="4500" w:type="dxa"/>
          </w:tcPr>
          <w:p w:rsidR="00687F2C" w:rsidRDefault="00687F2C" w:rsidP="00687F2C">
            <w:pPr>
              <w:rPr>
                <w:rFonts w:asciiTheme="minorHAnsi" w:hAnsiTheme="minorHAnsi"/>
                <w:bCs/>
              </w:rPr>
            </w:pPr>
            <w:r>
              <w:rPr>
                <w:rFonts w:asciiTheme="minorHAnsi" w:hAnsiTheme="minorHAnsi"/>
                <w:bCs/>
              </w:rPr>
              <w:t>No</w:t>
            </w:r>
          </w:p>
          <w:p w:rsidR="00687F2C" w:rsidRDefault="00687F2C" w:rsidP="00687F2C">
            <w:pPr>
              <w:rPr>
                <w:rFonts w:asciiTheme="minorHAnsi" w:hAnsiTheme="minorHAnsi"/>
                <w:bCs/>
              </w:rPr>
            </w:pPr>
            <w:r>
              <w:rPr>
                <w:rFonts w:asciiTheme="minorHAnsi" w:hAnsiTheme="minorHAnsi"/>
                <w:bCs/>
              </w:rPr>
              <w:t>Yes</w:t>
            </w:r>
          </w:p>
          <w:p w:rsidR="00687F2C" w:rsidRDefault="00687F2C" w:rsidP="00687F2C">
            <w:pPr>
              <w:rPr>
                <w:rFonts w:asciiTheme="minorHAnsi" w:hAnsiTheme="minorHAnsi"/>
                <w:bCs/>
              </w:rPr>
            </w:pPr>
            <w:r>
              <w:rPr>
                <w:rFonts w:asciiTheme="minorHAnsi" w:hAnsiTheme="minorHAnsi"/>
                <w:bCs/>
              </w:rPr>
              <w:t>No</w:t>
            </w:r>
          </w:p>
        </w:tc>
        <w:tc>
          <w:tcPr>
            <w:tcW w:w="1260" w:type="dxa"/>
          </w:tcPr>
          <w:p w:rsidR="00687F2C" w:rsidRPr="00202208" w:rsidRDefault="00687F2C" w:rsidP="00687F2C">
            <w:pPr>
              <w:rPr>
                <w:rFonts w:asciiTheme="minorHAnsi" w:hAnsiTheme="minorHAnsi"/>
                <w:bCs/>
              </w:rPr>
            </w:pP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.2</w:t>
            </w:r>
          </w:p>
        </w:tc>
        <w:tc>
          <w:tcPr>
            <w:tcW w:w="3960" w:type="dxa"/>
          </w:tcPr>
          <w:p w:rsidR="00687F2C" w:rsidRDefault="00687F2C" w:rsidP="00687F2C">
            <w:pPr>
              <w:rPr>
                <w:rFonts w:ascii="Courier New" w:hAnsi="Courier New" w:cs="Courier New"/>
                <w:noProof/>
              </w:rPr>
            </w:pPr>
          </w:p>
          <w:p w:rsidR="00687F2C" w:rsidRDefault="00687F2C" w:rsidP="00687F2C">
            <w:pPr>
              <w:rPr>
                <w:rFonts w:ascii="Courier New" w:hAnsi="Courier New" w:cs="Courier New"/>
                <w:noProof/>
              </w:rPr>
            </w:pPr>
            <w:r>
              <w:rPr>
                <w:rFonts w:ascii="Courier New" w:hAnsi="Courier New" w:cs="Courier New"/>
                <w:noProof/>
              </w:rPr>
              <w:t xml:space="preserve">Test with a </w:t>
            </w:r>
            <w:r w:rsidR="004E3542">
              <w:rPr>
                <w:rFonts w:ascii="Courier New" w:hAnsi="Courier New" w:cs="Courier New"/>
                <w:noProof/>
              </w:rPr>
              <w:t xml:space="preserve">user having </w:t>
            </w:r>
            <w:r>
              <w:rPr>
                <w:rFonts w:ascii="Courier New" w:hAnsi="Courier New" w:cs="Courier New"/>
                <w:noProof/>
              </w:rPr>
              <w:t>non HR job code.</w:t>
            </w:r>
          </w:p>
          <w:p w:rsidR="004E3542" w:rsidRDefault="004E3542" w:rsidP="00687F2C">
            <w:pPr>
              <w:rPr>
                <w:rFonts w:ascii="Courier New" w:hAnsi="Courier New" w:cs="Courier New"/>
                <w:noProo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8000"/>
              </w:rPr>
            </w:pPr>
          </w:p>
          <w:p w:rsidR="00687F2C" w:rsidRDefault="00687F2C" w:rsidP="00687F2C">
            <w:pPr>
              <w:overflowPunct/>
              <w:textAlignment w:val="auto"/>
              <w:rPr>
                <w:rFonts w:ascii="Courier New" w:hAnsi="Courier New" w:cs="Courier New"/>
                <w:noProof/>
                <w:color w:val="008000"/>
              </w:rPr>
            </w:pPr>
            <w:r>
              <w:rPr>
                <w:rFonts w:ascii="Courier New" w:hAnsi="Courier New" w:cs="Courier New"/>
                <w:noProof/>
              </w:rPr>
              <w:t xml:space="preserve"> </w:t>
            </w:r>
          </w:p>
          <w:p w:rsidR="00687F2C" w:rsidRPr="0057471C" w:rsidRDefault="00687F2C" w:rsidP="00687F2C">
            <w:pPr>
              <w:rPr>
                <w:rFonts w:asciiTheme="minorHAnsi" w:hAnsiTheme="minorHAnsi"/>
                <w:bCs/>
              </w:rPr>
            </w:pPr>
          </w:p>
        </w:tc>
        <w:tc>
          <w:tcPr>
            <w:tcW w:w="4500" w:type="dxa"/>
          </w:tcPr>
          <w:p w:rsidR="00687F2C" w:rsidRPr="00202208" w:rsidRDefault="00687F2C" w:rsidP="00687F2C">
            <w:pPr>
              <w:rPr>
                <w:rFonts w:asciiTheme="minorHAnsi" w:hAnsiTheme="minorHAnsi"/>
                <w:bCs/>
              </w:rPr>
            </w:pPr>
            <w:r>
              <w:rPr>
                <w:rFonts w:asciiTheme="minorHAnsi" w:hAnsiTheme="minorHAnsi"/>
                <w:bCs/>
              </w:rPr>
              <w:t>Should not see Warning as a source.</w:t>
            </w:r>
          </w:p>
        </w:tc>
        <w:tc>
          <w:tcPr>
            <w:tcW w:w="1260" w:type="dxa"/>
          </w:tcPr>
          <w:p w:rsidR="00687F2C" w:rsidRPr="00202208" w:rsidRDefault="00687F2C" w:rsidP="00687F2C">
            <w:pPr>
              <w:rPr>
                <w:rFonts w:asciiTheme="minorHAnsi" w:hAnsiTheme="minorHAnsi"/>
                <w:bCs/>
              </w:rPr>
            </w:pPr>
            <w:r w:rsidRPr="00202208">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FF5201" w:rsidRDefault="00436C2F" w:rsidP="00687F2C">
            <w:pPr>
              <w:rPr>
                <w:i/>
              </w:rPr>
            </w:pPr>
            <w:r>
              <w:rPr>
                <w:rFonts w:asciiTheme="minorHAnsi" w:hAnsiTheme="minorHAnsi"/>
                <w:bCs/>
              </w:rPr>
              <w:lastRenderedPageBreak/>
              <w:t>13</w:t>
            </w:r>
            <w:r w:rsidR="00687F2C">
              <w:rPr>
                <w:rFonts w:asciiTheme="minorHAnsi" w:hAnsiTheme="minorHAnsi"/>
                <w:bCs/>
              </w:rPr>
              <w:t>.3</w:t>
            </w:r>
          </w:p>
        </w:tc>
        <w:tc>
          <w:tcPr>
            <w:tcW w:w="3960" w:type="dxa"/>
          </w:tcPr>
          <w:p w:rsidR="004E3542" w:rsidRDefault="00687F2C" w:rsidP="00687F2C">
            <w:pPr>
              <w:overflowPunct/>
              <w:textAlignment w:val="auto"/>
              <w:rPr>
                <w:rFonts w:asciiTheme="minorHAnsi" w:hAnsiTheme="minorHAnsi"/>
                <w:bCs/>
              </w:rPr>
            </w:pPr>
            <w:r>
              <w:rPr>
                <w:rFonts w:asciiTheme="minorHAnsi" w:hAnsiTheme="minorHAnsi"/>
                <w:bCs/>
              </w:rPr>
              <w:t xml:space="preserve">Test </w:t>
            </w:r>
            <w:r w:rsidR="004E3542">
              <w:rPr>
                <w:rFonts w:asciiTheme="minorHAnsi" w:hAnsiTheme="minorHAnsi"/>
                <w:bCs/>
              </w:rPr>
              <w:t xml:space="preserve">with users belonging to one of </w:t>
            </w:r>
            <w:proofErr w:type="gramStart"/>
            <w:r w:rsidR="004E3542">
              <w:rPr>
                <w:rFonts w:asciiTheme="minorHAnsi" w:hAnsiTheme="minorHAnsi"/>
                <w:bCs/>
              </w:rPr>
              <w:t xml:space="preserve">the  </w:t>
            </w:r>
            <w:proofErr w:type="spellStart"/>
            <w:r w:rsidR="004E3542">
              <w:rPr>
                <w:rFonts w:asciiTheme="minorHAnsi" w:hAnsiTheme="minorHAnsi"/>
                <w:bCs/>
              </w:rPr>
              <w:t>hr</w:t>
            </w:r>
            <w:proofErr w:type="spellEnd"/>
            <w:proofErr w:type="gramEnd"/>
            <w:r w:rsidR="004E3542">
              <w:rPr>
                <w:rFonts w:asciiTheme="minorHAnsi" w:hAnsiTheme="minorHAnsi"/>
                <w:bCs/>
              </w:rPr>
              <w:t xml:space="preserve"> job codes identified above.</w:t>
            </w:r>
          </w:p>
          <w:p w:rsidR="00687F2C" w:rsidRDefault="004E3542" w:rsidP="00687F2C">
            <w:pPr>
              <w:overflowPunct/>
              <w:textAlignment w:val="auto"/>
              <w:rPr>
                <w:rFonts w:asciiTheme="minorHAnsi" w:hAnsiTheme="minorHAnsi"/>
                <w:bCs/>
              </w:rPr>
            </w:pPr>
            <w:r>
              <w:rPr>
                <w:rFonts w:asciiTheme="minorHAnsi" w:hAnsiTheme="minorHAnsi"/>
                <w:bCs/>
              </w:rPr>
              <w:t xml:space="preserve"> </w:t>
            </w: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87F2C" w:rsidRDefault="00687F2C" w:rsidP="00687F2C">
            <w:pPr>
              <w:overflowPunct/>
              <w:textAlignment w:val="auto"/>
              <w:rPr>
                <w:rFonts w:ascii="Courier New" w:hAnsi="Courier New" w:cs="Courier New"/>
                <w:noProof/>
                <w:color w:val="0000FF"/>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[sp_Select_Sources_For_Dashboard]</w:t>
            </w:r>
          </w:p>
          <w:p w:rsidR="00687F2C" w:rsidRDefault="00687F2C" w:rsidP="00687F2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N'collee.meng'</w:t>
            </w:r>
          </w:p>
          <w:p w:rsidR="00687F2C" w:rsidRDefault="00687F2C" w:rsidP="00687F2C">
            <w:pPr>
              <w:overflowPunct/>
              <w:textAlignment w:val="auto"/>
              <w:rPr>
                <w:rFonts w:ascii="Courier New" w:hAnsi="Courier New" w:cs="Courier New"/>
                <w:noProof/>
                <w:color w:val="FF0000"/>
              </w:rPr>
            </w:pPr>
          </w:p>
          <w:p w:rsidR="00687F2C" w:rsidRDefault="00687F2C" w:rsidP="00687F2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687F2C" w:rsidP="00687F2C">
            <w:pPr>
              <w:overflowPunct/>
              <w:textAlignment w:val="auto"/>
              <w:rPr>
                <w:rFonts w:ascii="Courier New" w:hAnsi="Courier New" w:cs="Courier New"/>
                <w:noProof/>
              </w:rPr>
            </w:pPr>
          </w:p>
          <w:p w:rsidR="00687F2C" w:rsidRDefault="00687F2C" w:rsidP="00687F2C">
            <w:pPr>
              <w:overflowPunct/>
              <w:textAlignment w:val="auto"/>
              <w:rPr>
                <w:rFonts w:ascii="Courier New" w:hAnsi="Courier New" w:cs="Courier New"/>
                <w:noProof/>
                <w:color w:val="0000FF"/>
              </w:rPr>
            </w:pPr>
            <w:r>
              <w:rPr>
                <w:rFonts w:ascii="Courier New" w:hAnsi="Courier New" w:cs="Courier New"/>
                <w:noProof/>
                <w:color w:val="0000FF"/>
              </w:rPr>
              <w:t>GO</w:t>
            </w:r>
          </w:p>
          <w:p w:rsidR="00687F2C" w:rsidRDefault="00687F2C" w:rsidP="00687F2C">
            <w:pPr>
              <w:overflowPunct/>
              <w:textAlignment w:val="auto"/>
              <w:rPr>
                <w:rFonts w:asciiTheme="minorHAnsi" w:hAnsiTheme="minorHAnsi"/>
                <w:bCs/>
              </w:rPr>
            </w:pPr>
          </w:p>
        </w:tc>
        <w:tc>
          <w:tcPr>
            <w:tcW w:w="4500" w:type="dxa"/>
          </w:tcPr>
          <w:p w:rsidR="00687F2C" w:rsidRPr="00202208" w:rsidRDefault="00687F2C" w:rsidP="00687F2C">
            <w:pPr>
              <w:overflowPunct/>
              <w:textAlignment w:val="auto"/>
              <w:rPr>
                <w:rFonts w:asciiTheme="minorHAnsi" w:hAnsiTheme="minorHAnsi"/>
                <w:bCs/>
              </w:rPr>
            </w:pPr>
            <w:r>
              <w:rPr>
                <w:rFonts w:asciiTheme="minorHAnsi" w:hAnsiTheme="minorHAnsi"/>
                <w:bCs/>
              </w:rPr>
              <w:t>Should see Warning as a source.</w:t>
            </w:r>
          </w:p>
        </w:tc>
        <w:tc>
          <w:tcPr>
            <w:tcW w:w="1260" w:type="dxa"/>
          </w:tcPr>
          <w:p w:rsidR="00687F2C" w:rsidRPr="00202208"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687F2C">
            <w:pPr>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687F2C">
              <w:rPr>
                <w:rFonts w:asciiTheme="minorHAnsi" w:hAnsiTheme="minorHAnsi"/>
                <w:bCs/>
              </w:rPr>
              <w:t>.4</w:t>
            </w:r>
          </w:p>
        </w:tc>
        <w:tc>
          <w:tcPr>
            <w:tcW w:w="3960" w:type="dxa"/>
          </w:tcPr>
          <w:p w:rsidR="004E3542" w:rsidRDefault="004E3542" w:rsidP="004E3542">
            <w:pPr>
              <w:rPr>
                <w:rFonts w:ascii="Courier New" w:hAnsi="Courier New" w:cs="Courier New"/>
                <w:noProof/>
              </w:rPr>
            </w:pPr>
            <w:r>
              <w:rPr>
                <w:rFonts w:ascii="Courier New" w:hAnsi="Courier New" w:cs="Courier New"/>
                <w:noProof/>
              </w:rPr>
              <w:t>Test with a user having non HR job code.</w:t>
            </w:r>
          </w:p>
          <w:p w:rsidR="004E3542" w:rsidRDefault="004E3542" w:rsidP="004E3542">
            <w:pPr>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N'WACS50'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No warning logs displayed</w:t>
            </w:r>
            <w:r w:rsidR="004E3542">
              <w:rPr>
                <w:rFonts w:asciiTheme="minorHAnsi" w:hAnsiTheme="minorHAnsi"/>
                <w:bCs/>
              </w:rPr>
              <w:t>.</w:t>
            </w:r>
          </w:p>
        </w:tc>
        <w:tc>
          <w:tcPr>
            <w:tcW w:w="1260" w:type="dxa"/>
          </w:tcPr>
          <w:p w:rsidR="00687F2C" w:rsidRDefault="00687F2C" w:rsidP="00687F2C">
            <w:pPr>
              <w:rPr>
                <w:rFonts w:asciiTheme="minorHAnsi" w:hAnsiTheme="minorHAnsi"/>
                <w:bCs/>
              </w:rPr>
            </w:pPr>
          </w:p>
        </w:tc>
        <w:tc>
          <w:tcPr>
            <w:tcW w:w="2880" w:type="dxa"/>
          </w:tcPr>
          <w:p w:rsidR="00687F2C" w:rsidRPr="00FF5201" w:rsidRDefault="00687F2C" w:rsidP="00687F2C">
            <w:pPr>
              <w:overflowPunct/>
              <w:textAlignment w:val="auto"/>
              <w:rPr>
                <w:i/>
              </w:rPr>
            </w:pPr>
          </w:p>
        </w:tc>
      </w:tr>
      <w:tr w:rsidR="00687F2C" w:rsidRPr="00FF5201" w:rsidTr="00687F2C">
        <w:trPr>
          <w:cantSplit/>
        </w:trPr>
        <w:tc>
          <w:tcPr>
            <w:tcW w:w="900" w:type="dxa"/>
          </w:tcPr>
          <w:p w:rsidR="00687F2C" w:rsidRPr="0037186B" w:rsidRDefault="00436C2F" w:rsidP="00687F2C">
            <w:pPr>
              <w:rPr>
                <w:rFonts w:asciiTheme="minorHAnsi" w:hAnsiTheme="minorHAnsi"/>
                <w:bCs/>
              </w:rPr>
            </w:pPr>
            <w:r>
              <w:rPr>
                <w:rFonts w:asciiTheme="minorHAnsi" w:hAnsiTheme="minorHAnsi"/>
                <w:bCs/>
              </w:rPr>
              <w:lastRenderedPageBreak/>
              <w:t>13</w:t>
            </w:r>
            <w:r w:rsidR="004E3542">
              <w:rPr>
                <w:rFonts w:asciiTheme="minorHAnsi" w:hAnsiTheme="minorHAnsi"/>
                <w:bCs/>
              </w:rPr>
              <w:t>.5</w:t>
            </w:r>
          </w:p>
        </w:tc>
        <w:tc>
          <w:tcPr>
            <w:tcW w:w="3960" w:type="dxa"/>
          </w:tcPr>
          <w:p w:rsidR="004E3542" w:rsidRDefault="004E3542" w:rsidP="004E3542">
            <w:pPr>
              <w:overflowPunct/>
              <w:textAlignment w:val="auto"/>
              <w:rPr>
                <w:rFonts w:asciiTheme="minorHAnsi" w:hAnsiTheme="minorHAnsi"/>
                <w:bCs/>
              </w:rPr>
            </w:pPr>
            <w:r>
              <w:rPr>
                <w:rFonts w:asciiTheme="minorHAnsi" w:hAnsiTheme="minorHAnsi"/>
                <w:bCs/>
              </w:rPr>
              <w:t xml:space="preserve">Test with </w:t>
            </w:r>
            <w:r w:rsidR="00B65FD2">
              <w:rPr>
                <w:rFonts w:asciiTheme="minorHAnsi" w:hAnsiTheme="minorHAnsi"/>
                <w:bCs/>
              </w:rPr>
              <w:t xml:space="preserve">users </w:t>
            </w:r>
            <w:r w:rsidR="002413AF">
              <w:rPr>
                <w:rFonts w:asciiTheme="minorHAnsi" w:hAnsiTheme="minorHAnsi"/>
                <w:bCs/>
              </w:rPr>
              <w:t>having a HR job code (</w:t>
            </w:r>
            <w:proofErr w:type="gramStart"/>
            <w:r w:rsidR="002413AF">
              <w:rPr>
                <w:rFonts w:asciiTheme="minorHAnsi" w:hAnsiTheme="minorHAnsi"/>
                <w:bCs/>
              </w:rPr>
              <w:t>WH%</w:t>
            </w:r>
            <w:proofErr w:type="gramEnd"/>
            <w:r w:rsidR="002413AF">
              <w:rPr>
                <w:rFonts w:asciiTheme="minorHAnsi" w:hAnsiTheme="minorHAnsi"/>
                <w:bCs/>
              </w:rPr>
              <w:t>) and having Active = ‘A’ in Hierarchy table.</w:t>
            </w:r>
          </w:p>
          <w:p w:rsidR="004E3542" w:rsidRDefault="004E3542" w:rsidP="00687F2C">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 xml:space="preserve">     @return_value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N'11/1/2014'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N'11/30/2014'</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N'WHHR11'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@PageSize </w:t>
            </w:r>
            <w:r>
              <w:rPr>
                <w:rFonts w:ascii="Courier New" w:hAnsi="Courier New" w:cs="Courier New"/>
                <w:noProof/>
                <w:color w:val="808080"/>
              </w:rPr>
              <w:t>=</w:t>
            </w:r>
            <w:r>
              <w:rPr>
                <w:rFonts w:ascii="Courier New" w:hAnsi="Courier New" w:cs="Courier New"/>
                <w:noProof/>
              </w:rPr>
              <w:t xml:space="preserve"> 1600</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@startRowIndex </w:t>
            </w:r>
            <w:r>
              <w:rPr>
                <w:rFonts w:ascii="Courier New" w:hAnsi="Courier New" w:cs="Courier New"/>
                <w:noProof/>
                <w:color w:val="808080"/>
              </w:rPr>
              <w:t>=</w:t>
            </w:r>
            <w:r>
              <w:rPr>
                <w:rFonts w:ascii="Courier New" w:hAnsi="Courier New" w:cs="Courier New"/>
                <w:noProof/>
              </w:rPr>
              <w:t xml:space="preserve"> 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 xml:space="preserve">            @sortBy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N'strSource'</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 xml:space="preserve">            @sortASC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N'N'</w:t>
            </w: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87F2C"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687F2C" w:rsidRDefault="00687F2C" w:rsidP="004E3542">
            <w:pPr>
              <w:overflowPunct/>
              <w:textAlignment w:val="auto"/>
              <w:rPr>
                <w:rFonts w:asciiTheme="minorHAnsi" w:hAnsiTheme="minorHAnsi"/>
                <w:bCs/>
              </w:rPr>
            </w:pPr>
            <w:r>
              <w:rPr>
                <w:rFonts w:asciiTheme="minorHAnsi" w:hAnsiTheme="minorHAnsi"/>
                <w:bCs/>
              </w:rPr>
              <w:t xml:space="preserve">Warning logs displayed for each of the </w:t>
            </w:r>
            <w:r w:rsidR="004E3542">
              <w:rPr>
                <w:rFonts w:asciiTheme="minorHAnsi" w:hAnsiTheme="minorHAnsi"/>
                <w:bCs/>
              </w:rPr>
              <w:t>job codes</w:t>
            </w:r>
          </w:p>
        </w:tc>
        <w:tc>
          <w:tcPr>
            <w:tcW w:w="1260" w:type="dxa"/>
          </w:tcPr>
          <w:p w:rsidR="00687F2C" w:rsidRDefault="00687F2C" w:rsidP="00687F2C">
            <w:pPr>
              <w:rPr>
                <w:rFonts w:asciiTheme="minorHAnsi" w:hAnsiTheme="minorHAnsi"/>
                <w:bCs/>
              </w:rPr>
            </w:pPr>
            <w:r>
              <w:rPr>
                <w:rFonts w:asciiTheme="minorHAnsi" w:hAnsiTheme="minorHAnsi"/>
                <w:bCs/>
              </w:rPr>
              <w:t>P</w:t>
            </w:r>
          </w:p>
        </w:tc>
        <w:tc>
          <w:tcPr>
            <w:tcW w:w="2880" w:type="dxa"/>
          </w:tcPr>
          <w:p w:rsidR="00687F2C" w:rsidRPr="00FF5201" w:rsidRDefault="00687F2C"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.6</w:t>
            </w:r>
          </w:p>
        </w:tc>
        <w:tc>
          <w:tcPr>
            <w:tcW w:w="3960" w:type="dxa"/>
          </w:tcPr>
          <w:p w:rsidR="00B2702E" w:rsidRDefault="00B2702E" w:rsidP="00B2702E">
            <w:pPr>
              <w:rPr>
                <w:rFonts w:ascii="Courier New" w:hAnsi="Courier New" w:cs="Courier New"/>
                <w:noProof/>
              </w:rPr>
            </w:pPr>
            <w:r>
              <w:rPr>
                <w:rFonts w:ascii="Courier New" w:hAnsi="Courier New" w:cs="Courier New"/>
                <w:noProof/>
              </w:rPr>
              <w:t>Test wit</w:t>
            </w:r>
            <w:r w:rsidR="002413AF">
              <w:rPr>
                <w:rFonts w:ascii="Courier New" w:hAnsi="Courier New" w:cs="Courier New"/>
                <w:noProof/>
              </w:rPr>
              <w:t>h a user having non HR job code or HR job(WH%)code but Inactive</w:t>
            </w:r>
          </w:p>
          <w:p w:rsidR="00B65FD2" w:rsidRDefault="00B65FD2" w:rsidP="00B2702E">
            <w:pPr>
              <w:rPr>
                <w:rFonts w:ascii="Courier New" w:hAnsi="Courier New" w:cs="Courier New"/>
                <w:noProo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N'susmitha.palacherla'</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N'WHRC01'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2702E" w:rsidRDefault="00B65FD2" w:rsidP="00B65FD2">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B2702E" w:rsidRDefault="00B2702E" w:rsidP="00436C2F">
            <w:pPr>
              <w:overflowPunct/>
              <w:textAlignment w:val="auto"/>
              <w:rPr>
                <w:rFonts w:asciiTheme="minorHAnsi" w:hAnsiTheme="minorHAnsi"/>
                <w:bCs/>
              </w:rPr>
            </w:pPr>
            <w:r>
              <w:rPr>
                <w:rFonts w:asciiTheme="minorHAnsi" w:hAnsiTheme="minorHAnsi"/>
                <w:bCs/>
              </w:rPr>
              <w:t>No warning record 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2702E" w:rsidRPr="00FF5201" w:rsidTr="00687F2C">
        <w:trPr>
          <w:cantSplit/>
        </w:trPr>
        <w:tc>
          <w:tcPr>
            <w:tcW w:w="900" w:type="dxa"/>
          </w:tcPr>
          <w:p w:rsidR="00B2702E" w:rsidRDefault="00436C2F" w:rsidP="00687F2C">
            <w:pPr>
              <w:rPr>
                <w:rFonts w:asciiTheme="minorHAnsi" w:hAnsiTheme="minorHAnsi"/>
                <w:bCs/>
              </w:rPr>
            </w:pPr>
            <w:r>
              <w:rPr>
                <w:rFonts w:asciiTheme="minorHAnsi" w:hAnsiTheme="minorHAnsi"/>
                <w:bCs/>
              </w:rPr>
              <w:lastRenderedPageBreak/>
              <w:t>13</w:t>
            </w:r>
            <w:r w:rsidR="00B2702E">
              <w:rPr>
                <w:rFonts w:asciiTheme="minorHAnsi" w:hAnsiTheme="minorHAnsi"/>
                <w:bCs/>
              </w:rPr>
              <w:t>.7</w:t>
            </w:r>
          </w:p>
        </w:tc>
        <w:tc>
          <w:tcPr>
            <w:tcW w:w="3960" w:type="dxa"/>
          </w:tcPr>
          <w:p w:rsidR="002413AF" w:rsidRDefault="002413AF" w:rsidP="002413AF">
            <w:pPr>
              <w:overflowPunct/>
              <w:textAlignment w:val="auto"/>
              <w:rPr>
                <w:rFonts w:asciiTheme="minorHAnsi" w:hAnsiTheme="minorHAnsi"/>
                <w:bCs/>
              </w:rPr>
            </w:pPr>
            <w:r>
              <w:rPr>
                <w:rFonts w:asciiTheme="minorHAnsi" w:hAnsiTheme="minorHAnsi"/>
                <w:bCs/>
              </w:rPr>
              <w:t>Test with users having a HR job code (</w:t>
            </w:r>
            <w:proofErr w:type="gramStart"/>
            <w:r>
              <w:rPr>
                <w:rFonts w:asciiTheme="minorHAnsi" w:hAnsiTheme="minorHAnsi"/>
                <w:bCs/>
              </w:rPr>
              <w:t>WH%</w:t>
            </w:r>
            <w:proofErr w:type="gramEnd"/>
            <w:r>
              <w:rPr>
                <w:rFonts w:asciiTheme="minorHAnsi" w:hAnsiTheme="minorHAnsi"/>
                <w:bCs/>
              </w:rPr>
              <w:t>) and having Active = ‘A’ in Hierarchy table.</w:t>
            </w:r>
          </w:p>
          <w:p w:rsidR="00B2702E" w:rsidRDefault="00B2702E" w:rsidP="00B2702E">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[sp_SelectFrom_Coaching_Log_HistoricalSUP_Count]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color w:val="0000FF"/>
              </w:rPr>
              <w:t xml:space="preserve">        </w:t>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N'Warning'</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@strCSRSitein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@strSubmitterin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N'2014-01-01'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N'2015-12-31'</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@strStatusin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@strjobcode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N'WISY13'</w:t>
            </w:r>
            <w:r>
              <w:rPr>
                <w:rFonts w:ascii="Courier New" w:hAnsi="Courier New" w:cs="Courier New"/>
                <w:noProof/>
                <w:color w:val="808080"/>
              </w:rPr>
              <w:t>,</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@strvalue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B65FD2" w:rsidRDefault="00B65FD2" w:rsidP="00B65FD2">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r>
            <w:r>
              <w:rPr>
                <w:rFonts w:ascii="Courier New" w:hAnsi="Courier New" w:cs="Courier New"/>
                <w:noProof/>
                <w:color w:val="008000"/>
              </w:rPr>
              <w:t>--@intRecordCount = @intRecordCount OUTPUT</w:t>
            </w:r>
          </w:p>
          <w:p w:rsidR="00B65FD2" w:rsidRDefault="00B65FD2" w:rsidP="00B65FD2">
            <w:pPr>
              <w:overflowPunct/>
              <w:textAlignment w:val="auto"/>
              <w:rPr>
                <w:rFonts w:ascii="Courier New" w:hAnsi="Courier New" w:cs="Courier New"/>
                <w:noProof/>
                <w:color w:val="008000"/>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2702E" w:rsidRDefault="00B2702E" w:rsidP="004E3542">
            <w:pPr>
              <w:overflowPunct/>
              <w:textAlignment w:val="auto"/>
              <w:rPr>
                <w:rFonts w:asciiTheme="minorHAnsi" w:hAnsiTheme="minorHAnsi"/>
                <w:bCs/>
              </w:rPr>
            </w:pPr>
          </w:p>
        </w:tc>
        <w:tc>
          <w:tcPr>
            <w:tcW w:w="4500" w:type="dxa"/>
          </w:tcPr>
          <w:p w:rsidR="00B2702E" w:rsidRDefault="00B2702E" w:rsidP="004E3542">
            <w:pPr>
              <w:overflowPunct/>
              <w:textAlignment w:val="auto"/>
              <w:rPr>
                <w:rFonts w:asciiTheme="minorHAnsi" w:hAnsiTheme="minorHAnsi"/>
                <w:bCs/>
              </w:rPr>
            </w:pPr>
            <w:r>
              <w:rPr>
                <w:rFonts w:asciiTheme="minorHAnsi" w:hAnsiTheme="minorHAnsi"/>
                <w:bCs/>
              </w:rPr>
              <w:t>Count returned.</w:t>
            </w:r>
          </w:p>
        </w:tc>
        <w:tc>
          <w:tcPr>
            <w:tcW w:w="1260" w:type="dxa"/>
          </w:tcPr>
          <w:p w:rsidR="00B2702E" w:rsidRDefault="00B2702E" w:rsidP="00687F2C">
            <w:pPr>
              <w:rPr>
                <w:rFonts w:asciiTheme="minorHAnsi" w:hAnsiTheme="minorHAnsi"/>
                <w:bCs/>
              </w:rPr>
            </w:pPr>
          </w:p>
        </w:tc>
        <w:tc>
          <w:tcPr>
            <w:tcW w:w="2880" w:type="dxa"/>
          </w:tcPr>
          <w:p w:rsidR="00B2702E" w:rsidRPr="00FF5201" w:rsidRDefault="00B2702E"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lastRenderedPageBreak/>
              <w:t>13.8</w:t>
            </w:r>
          </w:p>
        </w:tc>
        <w:tc>
          <w:tcPr>
            <w:tcW w:w="3960" w:type="dxa"/>
          </w:tcPr>
          <w:p w:rsidR="00B65FD2" w:rsidRDefault="00B65FD2" w:rsidP="00B2702E">
            <w:pPr>
              <w:overflowPunct/>
              <w:textAlignment w:val="auto"/>
              <w:rPr>
                <w:rFonts w:asciiTheme="minorHAnsi" w:hAnsiTheme="minorHAnsi"/>
                <w:bCs/>
              </w:rPr>
            </w:pPr>
            <w:proofErr w:type="spellStart"/>
            <w:r>
              <w:rPr>
                <w:rFonts w:asciiTheme="minorHAnsi" w:hAnsiTheme="minorHAnsi"/>
                <w:bCs/>
              </w:rPr>
              <w:t>Whoami</w:t>
            </w:r>
            <w:proofErr w:type="spellEnd"/>
            <w:r>
              <w:rPr>
                <w:rFonts w:asciiTheme="minorHAnsi" w:hAnsiTheme="minorHAnsi"/>
                <w:bCs/>
              </w:rPr>
              <w:t xml:space="preserve"> for </w:t>
            </w:r>
            <w:proofErr w:type="spellStart"/>
            <w:r>
              <w:rPr>
                <w:rFonts w:asciiTheme="minorHAnsi" w:hAnsiTheme="minorHAnsi"/>
                <w:bCs/>
              </w:rPr>
              <w:t>hr</w:t>
            </w:r>
            <w:proofErr w:type="spellEnd"/>
            <w:r>
              <w:rPr>
                <w:rFonts w:asciiTheme="minorHAnsi" w:hAnsiTheme="minorHAnsi"/>
                <w:bCs/>
              </w:rPr>
              <w:t xml:space="preserve"> user who is Active</w:t>
            </w:r>
          </w:p>
          <w:p w:rsidR="00B65FD2" w:rsidRDefault="00B65FD2" w:rsidP="00B2702E">
            <w:pPr>
              <w:overflowPunct/>
              <w:textAlignment w:val="auto"/>
              <w:rPr>
                <w:rFonts w:asciiTheme="minorHAnsi" w:hAnsiTheme="minorHAnsi"/>
                <w:bCs/>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N'colleen.meng</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Employee record</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r w:rsidR="00B65FD2" w:rsidRPr="00FF5201" w:rsidTr="00687F2C">
        <w:trPr>
          <w:cantSplit/>
        </w:trPr>
        <w:tc>
          <w:tcPr>
            <w:tcW w:w="900" w:type="dxa"/>
          </w:tcPr>
          <w:p w:rsidR="00B65FD2" w:rsidRDefault="00B65FD2" w:rsidP="00687F2C">
            <w:pPr>
              <w:rPr>
                <w:rFonts w:asciiTheme="minorHAnsi" w:hAnsiTheme="minorHAnsi"/>
                <w:bCs/>
              </w:rPr>
            </w:pPr>
            <w:r>
              <w:rPr>
                <w:rFonts w:asciiTheme="minorHAnsi" w:hAnsiTheme="minorHAnsi"/>
                <w:bCs/>
              </w:rPr>
              <w:t>13.9</w:t>
            </w:r>
          </w:p>
        </w:tc>
        <w:tc>
          <w:tcPr>
            <w:tcW w:w="3960" w:type="dxa"/>
          </w:tcPr>
          <w:p w:rsidR="00B65FD2" w:rsidRDefault="00B65FD2" w:rsidP="00B65FD2">
            <w:pPr>
              <w:overflowPunct/>
              <w:textAlignment w:val="auto"/>
              <w:rPr>
                <w:rFonts w:asciiTheme="minorHAnsi" w:hAnsiTheme="minorHAnsi"/>
                <w:bCs/>
              </w:rPr>
            </w:pPr>
            <w:proofErr w:type="spellStart"/>
            <w:r>
              <w:rPr>
                <w:rFonts w:asciiTheme="minorHAnsi" w:hAnsiTheme="minorHAnsi"/>
                <w:bCs/>
              </w:rPr>
              <w:t>Whoami</w:t>
            </w:r>
            <w:proofErr w:type="spellEnd"/>
            <w:r>
              <w:rPr>
                <w:rFonts w:asciiTheme="minorHAnsi" w:hAnsiTheme="minorHAnsi"/>
                <w:bCs/>
              </w:rPr>
              <w:t xml:space="preserve"> for </w:t>
            </w:r>
            <w:proofErr w:type="spellStart"/>
            <w:r>
              <w:rPr>
                <w:rFonts w:asciiTheme="minorHAnsi" w:hAnsiTheme="minorHAnsi"/>
                <w:bCs/>
              </w:rPr>
              <w:t>hr</w:t>
            </w:r>
            <w:proofErr w:type="spellEnd"/>
            <w:r>
              <w:rPr>
                <w:rFonts w:asciiTheme="minorHAnsi" w:hAnsiTheme="minorHAnsi"/>
                <w:bCs/>
              </w:rPr>
              <w:t xml:space="preserve"> user who is Inactive</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5FD2" w:rsidRDefault="00B65FD2" w:rsidP="00B65FD2">
            <w:pPr>
              <w:overflowPunct/>
              <w:textAlignment w:val="auto"/>
              <w:rPr>
                <w:rFonts w:ascii="Courier New" w:hAnsi="Courier New" w:cs="Courier New"/>
                <w:noProof/>
                <w:color w:val="0000FF"/>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[sp_Whoami]</w:t>
            </w:r>
          </w:p>
          <w:p w:rsidR="00B65FD2" w:rsidRDefault="00B65FD2" w:rsidP="00B65FD2">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@strUserin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N'Tammy.Holland'</w:t>
            </w:r>
          </w:p>
          <w:p w:rsidR="00B65FD2" w:rsidRDefault="00B65FD2" w:rsidP="00B65FD2">
            <w:pPr>
              <w:overflowPunct/>
              <w:textAlignment w:val="auto"/>
              <w:rPr>
                <w:rFonts w:ascii="Courier New" w:hAnsi="Courier New" w:cs="Courier New"/>
                <w:noProof/>
                <w:color w:val="FF0000"/>
              </w:rPr>
            </w:pPr>
          </w:p>
          <w:p w:rsidR="00B65FD2" w:rsidRDefault="00B65FD2" w:rsidP="00B65FD2">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5FD2" w:rsidRDefault="00B65FD2" w:rsidP="00B65FD2">
            <w:pPr>
              <w:overflowPunct/>
              <w:textAlignment w:val="auto"/>
              <w:rPr>
                <w:rFonts w:ascii="Courier New" w:hAnsi="Courier New" w:cs="Courier New"/>
                <w:noProof/>
              </w:rPr>
            </w:pPr>
          </w:p>
          <w:p w:rsidR="00B65FD2" w:rsidRDefault="00B65FD2" w:rsidP="00B65FD2">
            <w:pPr>
              <w:overflowPunct/>
              <w:textAlignment w:val="auto"/>
              <w:rPr>
                <w:rFonts w:ascii="Courier New" w:hAnsi="Courier New" w:cs="Courier New"/>
                <w:noProof/>
                <w:color w:val="0000FF"/>
              </w:rPr>
            </w:pPr>
            <w:r>
              <w:rPr>
                <w:rFonts w:ascii="Courier New" w:hAnsi="Courier New" w:cs="Courier New"/>
                <w:noProof/>
                <w:color w:val="0000FF"/>
              </w:rPr>
              <w:t>GO</w:t>
            </w:r>
          </w:p>
          <w:p w:rsidR="00B65FD2" w:rsidRDefault="00B65FD2" w:rsidP="00B2702E">
            <w:pPr>
              <w:overflowPunct/>
              <w:textAlignment w:val="auto"/>
              <w:rPr>
                <w:rFonts w:asciiTheme="minorHAnsi" w:hAnsiTheme="minorHAnsi"/>
                <w:bCs/>
              </w:rPr>
            </w:pPr>
          </w:p>
        </w:tc>
        <w:tc>
          <w:tcPr>
            <w:tcW w:w="4500" w:type="dxa"/>
          </w:tcPr>
          <w:p w:rsidR="00B65FD2" w:rsidRDefault="00B65FD2" w:rsidP="004E3542">
            <w:pPr>
              <w:overflowPunct/>
              <w:textAlignment w:val="auto"/>
              <w:rPr>
                <w:rFonts w:asciiTheme="minorHAnsi" w:hAnsiTheme="minorHAnsi"/>
                <w:bCs/>
              </w:rPr>
            </w:pPr>
            <w:r>
              <w:rPr>
                <w:rFonts w:asciiTheme="minorHAnsi" w:hAnsiTheme="minorHAnsi"/>
                <w:bCs/>
              </w:rPr>
              <w:t>Return nothing</w:t>
            </w:r>
          </w:p>
        </w:tc>
        <w:tc>
          <w:tcPr>
            <w:tcW w:w="1260" w:type="dxa"/>
          </w:tcPr>
          <w:p w:rsidR="00B65FD2" w:rsidRDefault="00B65FD2" w:rsidP="00687F2C">
            <w:pPr>
              <w:rPr>
                <w:rFonts w:asciiTheme="minorHAnsi" w:hAnsiTheme="minorHAnsi"/>
                <w:bCs/>
              </w:rPr>
            </w:pPr>
            <w:r>
              <w:rPr>
                <w:rFonts w:asciiTheme="minorHAnsi" w:hAnsiTheme="minorHAnsi"/>
                <w:bCs/>
              </w:rPr>
              <w:t>Pass</w:t>
            </w:r>
          </w:p>
        </w:tc>
        <w:tc>
          <w:tcPr>
            <w:tcW w:w="2880" w:type="dxa"/>
          </w:tcPr>
          <w:p w:rsidR="00B65FD2" w:rsidRPr="00FF5201" w:rsidRDefault="00B65FD2" w:rsidP="004E3542">
            <w:pPr>
              <w:overflowPunct/>
              <w:textAlignment w:val="auto"/>
              <w:rPr>
                <w:i/>
              </w:rPr>
            </w:pPr>
          </w:p>
        </w:tc>
      </w:tr>
    </w:tbl>
    <w:p w:rsidR="00687F2C" w:rsidRDefault="00687F2C" w:rsidP="00687F2C"/>
    <w:p w:rsidR="001174BB" w:rsidRDefault="001174BB" w:rsidP="001174BB">
      <w:pPr>
        <w:pStyle w:val="Heading2"/>
        <w:numPr>
          <w:ilvl w:val="0"/>
          <w:numId w:val="5"/>
        </w:numPr>
      </w:pPr>
      <w:bookmarkStart w:id="45" w:name="_Toc511681037"/>
      <w:r>
        <w:t xml:space="preserve">TFS 3598 </w:t>
      </w:r>
      <w:r w:rsidRPr="001174BB">
        <w:t xml:space="preserve">eCoaching - single </w:t>
      </w:r>
      <w:proofErr w:type="spellStart"/>
      <w:proofErr w:type="gramStart"/>
      <w:r w:rsidRPr="001174BB">
        <w:t>ecl</w:t>
      </w:r>
      <w:proofErr w:type="spellEnd"/>
      <w:proofErr w:type="gramEnd"/>
      <w:r w:rsidRPr="001174BB">
        <w:t xml:space="preserve"> in a single procedure for </w:t>
      </w:r>
      <w:r>
        <w:t>My Dashboard</w:t>
      </w:r>
      <w:bookmarkEnd w:id="45"/>
    </w:p>
    <w:p w:rsidR="001174BB" w:rsidRPr="004F5C38" w:rsidRDefault="001174BB" w:rsidP="001174B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174BB" w:rsidTr="000C77AD">
        <w:trPr>
          <w:tblHeader/>
        </w:trPr>
        <w:tc>
          <w:tcPr>
            <w:tcW w:w="2549" w:type="dxa"/>
            <w:shd w:val="solid" w:color="auto" w:fill="000000"/>
          </w:tcPr>
          <w:p w:rsidR="001174BB" w:rsidRDefault="001174BB" w:rsidP="000C77AD">
            <w:r>
              <w:t>Item</w:t>
            </w:r>
          </w:p>
        </w:tc>
        <w:tc>
          <w:tcPr>
            <w:tcW w:w="10455" w:type="dxa"/>
            <w:shd w:val="solid" w:color="auto" w:fill="000000"/>
          </w:tcPr>
          <w:p w:rsidR="001174BB" w:rsidRDefault="001174BB" w:rsidP="000C77AD">
            <w:r>
              <w:t>Description</w:t>
            </w:r>
          </w:p>
        </w:tc>
      </w:tr>
      <w:tr w:rsidR="001174BB" w:rsidTr="000C77AD">
        <w:tc>
          <w:tcPr>
            <w:tcW w:w="2549" w:type="dxa"/>
          </w:tcPr>
          <w:p w:rsidR="001174BB" w:rsidRDefault="001174BB" w:rsidP="000C77AD">
            <w:r>
              <w:t>Change Type</w:t>
            </w:r>
          </w:p>
        </w:tc>
        <w:tc>
          <w:tcPr>
            <w:tcW w:w="10455" w:type="dxa"/>
          </w:tcPr>
          <w:p w:rsidR="001174BB" w:rsidRDefault="001174BB" w:rsidP="000C77AD">
            <w:r>
              <w:t>Improvement</w:t>
            </w:r>
          </w:p>
        </w:tc>
      </w:tr>
      <w:tr w:rsidR="001174BB" w:rsidTr="000C77AD">
        <w:tc>
          <w:tcPr>
            <w:tcW w:w="2549" w:type="dxa"/>
          </w:tcPr>
          <w:p w:rsidR="001174BB" w:rsidRDefault="001174BB" w:rsidP="000C77AD">
            <w:r>
              <w:t>Change Description</w:t>
            </w:r>
          </w:p>
        </w:tc>
        <w:tc>
          <w:tcPr>
            <w:tcW w:w="10455" w:type="dxa"/>
          </w:tcPr>
          <w:p w:rsidR="001174BB" w:rsidRPr="00D054DB" w:rsidRDefault="001174BB" w:rsidP="000C77AD">
            <w:pPr>
              <w:pStyle w:val="NormalWeb"/>
              <w:rPr>
                <w:rFonts w:ascii="Segoe UI" w:hAnsi="Segoe UI" w:cs="Segoe UI"/>
                <w:color w:val="000000"/>
                <w:sz w:val="18"/>
                <w:szCs w:val="18"/>
              </w:rPr>
            </w:pPr>
            <w:r>
              <w:rPr>
                <w:rFonts w:ascii="Segoe UI" w:hAnsi="Segoe UI" w:cs="Segoe UI"/>
                <w:color w:val="000000"/>
                <w:sz w:val="18"/>
                <w:szCs w:val="18"/>
              </w:rPr>
              <w:t>Chan</w:t>
            </w:r>
            <w:r w:rsidR="000C77AD">
              <w:rPr>
                <w:rFonts w:ascii="Segoe UI" w:hAnsi="Segoe UI" w:cs="Segoe UI"/>
                <w:color w:val="000000"/>
                <w:sz w:val="18"/>
                <w:szCs w:val="18"/>
              </w:rPr>
              <w:t>ges to eliminate multiple connections per session from my Dashboard page.</w:t>
            </w:r>
          </w:p>
          <w:p w:rsidR="001174BB" w:rsidRDefault="001174BB" w:rsidP="000C77AD"/>
          <w:p w:rsidR="001174BB" w:rsidRDefault="001174BB" w:rsidP="000C77AD"/>
        </w:tc>
      </w:tr>
      <w:tr w:rsidR="001174BB" w:rsidTr="000C77AD">
        <w:trPr>
          <w:trHeight w:val="332"/>
        </w:trPr>
        <w:tc>
          <w:tcPr>
            <w:tcW w:w="2549" w:type="dxa"/>
          </w:tcPr>
          <w:p w:rsidR="001174BB" w:rsidRDefault="001174BB" w:rsidP="000C77AD">
            <w:r>
              <w:t>Test Environment</w:t>
            </w:r>
          </w:p>
        </w:tc>
        <w:tc>
          <w:tcPr>
            <w:tcW w:w="10455" w:type="dxa"/>
          </w:tcPr>
          <w:p w:rsidR="001174BB" w:rsidRDefault="001174BB" w:rsidP="000C77AD">
            <w:proofErr w:type="spellStart"/>
            <w:r>
              <w:t>eCoaching_Dev</w:t>
            </w:r>
            <w:proofErr w:type="spellEnd"/>
            <w:r>
              <w:t xml:space="preserve"> database on vrivfssdbt02\scord01,1437 </w:t>
            </w:r>
          </w:p>
        </w:tc>
      </w:tr>
      <w:tr w:rsidR="001174BB" w:rsidTr="000C77AD">
        <w:tc>
          <w:tcPr>
            <w:tcW w:w="2549" w:type="dxa"/>
          </w:tcPr>
          <w:p w:rsidR="001174BB" w:rsidRDefault="001174BB" w:rsidP="000C77AD">
            <w:r>
              <w:lastRenderedPageBreak/>
              <w:t>Code Modules created/updated</w:t>
            </w:r>
          </w:p>
        </w:tc>
        <w:tc>
          <w:tcPr>
            <w:tcW w:w="10455" w:type="dxa"/>
          </w:tcPr>
          <w:p w:rsidR="001174BB" w:rsidRDefault="001174BB" w:rsidP="000C77AD">
            <w:r>
              <w:t>My submission Dashboard</w:t>
            </w:r>
          </w:p>
          <w:p w:rsidR="001174BB" w:rsidRDefault="001174BB" w:rsidP="000C77AD"/>
          <w:p w:rsidR="001174BB" w:rsidRDefault="001174BB" w:rsidP="000C77AD">
            <w:r>
              <w:t>My Dashboard procedures</w:t>
            </w:r>
          </w:p>
          <w:p w:rsidR="001174BB" w:rsidRDefault="001174BB" w:rsidP="000C77AD">
            <w:r>
              <w:t>CSR/Employee</w:t>
            </w:r>
          </w:p>
          <w:p w:rsidR="00FC3E0A" w:rsidRDefault="001174BB" w:rsidP="000C77AD">
            <w:proofErr w:type="spellStart"/>
            <w:r>
              <w:t>SelectFrom_Coaching_Log_CSRPending</w:t>
            </w:r>
            <w:proofErr w:type="spellEnd"/>
          </w:p>
          <w:p w:rsidR="001174BB" w:rsidRDefault="001174BB" w:rsidP="000C77AD">
            <w:proofErr w:type="spellStart"/>
            <w:r>
              <w:t>SelectFrom_Coaching_Log_CSRCompleted</w:t>
            </w:r>
            <w:proofErr w:type="spellEnd"/>
          </w:p>
          <w:p w:rsidR="00FC3E0A" w:rsidRDefault="00FC3E0A" w:rsidP="000C77AD"/>
          <w:p w:rsidR="001174BB" w:rsidRDefault="001174BB" w:rsidP="000C77AD">
            <w:r>
              <w:t>Supervisor</w:t>
            </w:r>
          </w:p>
          <w:p w:rsidR="00FC3E0A" w:rsidRDefault="001174BB" w:rsidP="000C77AD">
            <w:proofErr w:type="spellStart"/>
            <w:r>
              <w:t>SelectFrom_Coaching_Log_SUPPending</w:t>
            </w:r>
            <w:proofErr w:type="spellEnd"/>
          </w:p>
          <w:p w:rsidR="001174BB" w:rsidRDefault="001174BB" w:rsidP="000C77AD">
            <w:proofErr w:type="spellStart"/>
            <w:r>
              <w:t>SelectFrom_Coaching_Log_SUPCSR</w:t>
            </w:r>
            <w:r w:rsidR="00FC3E0A">
              <w:t>Pending</w:t>
            </w:r>
            <w:proofErr w:type="spellEnd"/>
          </w:p>
          <w:p w:rsidR="001174BB" w:rsidRDefault="001174BB" w:rsidP="000C77AD">
            <w:proofErr w:type="spellStart"/>
            <w:r>
              <w:t>SelectFr</w:t>
            </w:r>
            <w:r w:rsidR="00FC3E0A">
              <w:t>om_Coaching_Log_SUPCSRCompleted</w:t>
            </w:r>
            <w:proofErr w:type="spellEnd"/>
          </w:p>
          <w:p w:rsidR="001174BB" w:rsidRDefault="001174BB" w:rsidP="000C77AD"/>
          <w:p w:rsidR="001174BB" w:rsidRDefault="001174BB" w:rsidP="000C77AD">
            <w:r>
              <w:t>Manager</w:t>
            </w:r>
          </w:p>
          <w:p w:rsidR="001174BB" w:rsidRDefault="001174BB" w:rsidP="000C77AD">
            <w:proofErr w:type="spellStart"/>
            <w:r>
              <w:t>SelectFrom_Coaching_Log_MGRPending</w:t>
            </w:r>
            <w:proofErr w:type="spellEnd"/>
          </w:p>
          <w:p w:rsidR="001174BB" w:rsidRDefault="001174BB" w:rsidP="000C77AD">
            <w:proofErr w:type="spellStart"/>
            <w:r>
              <w:t>Select</w:t>
            </w:r>
            <w:r w:rsidR="00FC3E0A">
              <w:t>From_Coaching_Log_MGRCSRPending</w:t>
            </w:r>
            <w:proofErr w:type="spellEnd"/>
          </w:p>
          <w:p w:rsidR="001174BB" w:rsidRDefault="001174BB" w:rsidP="000C77AD">
            <w:proofErr w:type="spellStart"/>
            <w:r>
              <w:t>SelectFr</w:t>
            </w:r>
            <w:r w:rsidR="00FC3E0A">
              <w:t>om_Coaching_Log_MGRCSRCompleted</w:t>
            </w:r>
            <w:proofErr w:type="spellEnd"/>
          </w:p>
          <w:p w:rsidR="001174BB" w:rsidRDefault="001174BB" w:rsidP="000C77AD"/>
          <w:p w:rsidR="001174BB" w:rsidRDefault="001174BB" w:rsidP="000C77AD">
            <w:r>
              <w:t>Warnings</w:t>
            </w:r>
          </w:p>
          <w:p w:rsidR="001174BB" w:rsidRDefault="001174BB" w:rsidP="000C77AD">
            <w:proofErr w:type="spellStart"/>
            <w:r>
              <w:t>SelectF</w:t>
            </w:r>
            <w:r w:rsidR="00FC3E0A">
              <w:t>rom_Warning_Log_MGRCSRCompleted</w:t>
            </w:r>
            <w:proofErr w:type="spellEnd"/>
          </w:p>
          <w:p w:rsidR="001174BB" w:rsidRDefault="001174BB" w:rsidP="000C77AD">
            <w:proofErr w:type="spellStart"/>
            <w:r>
              <w:t>SelectF</w:t>
            </w:r>
            <w:r w:rsidR="00FC3E0A">
              <w:t>rom_Warning_Log_SUPCSRCompleted</w:t>
            </w:r>
            <w:proofErr w:type="spellEnd"/>
            <w:r>
              <w:t xml:space="preserve"> </w:t>
            </w:r>
          </w:p>
          <w:p w:rsidR="001174BB" w:rsidRDefault="001174BB" w:rsidP="000C77AD"/>
          <w:p w:rsidR="001174BB" w:rsidRDefault="001174BB" w:rsidP="000C77AD"/>
        </w:tc>
      </w:tr>
      <w:tr w:rsidR="001174BB" w:rsidTr="000C77AD">
        <w:trPr>
          <w:trHeight w:val="512"/>
        </w:trPr>
        <w:tc>
          <w:tcPr>
            <w:tcW w:w="2549" w:type="dxa"/>
          </w:tcPr>
          <w:p w:rsidR="001174BB" w:rsidRDefault="001174BB" w:rsidP="000C77AD">
            <w:r>
              <w:t>Code doc</w:t>
            </w:r>
          </w:p>
        </w:tc>
        <w:tc>
          <w:tcPr>
            <w:tcW w:w="10455" w:type="dxa"/>
          </w:tcPr>
          <w:p w:rsidR="001174BB" w:rsidRDefault="001174BB" w:rsidP="000C77AD">
            <w:proofErr w:type="spellStart"/>
            <w:r w:rsidRPr="006A02FC">
              <w:t>CCO_eCoaching_Log_Create.sql</w:t>
            </w:r>
            <w:proofErr w:type="spellEnd"/>
          </w:p>
          <w:p w:rsidR="001174BB" w:rsidRDefault="001174BB" w:rsidP="000C77AD"/>
        </w:tc>
      </w:tr>
      <w:tr w:rsidR="001174BB" w:rsidTr="000C77AD">
        <w:tc>
          <w:tcPr>
            <w:tcW w:w="2549" w:type="dxa"/>
          </w:tcPr>
          <w:p w:rsidR="001174BB" w:rsidRDefault="001174BB" w:rsidP="000C77AD">
            <w:r>
              <w:t>Notes</w:t>
            </w:r>
          </w:p>
        </w:tc>
        <w:tc>
          <w:tcPr>
            <w:tcW w:w="10455" w:type="dxa"/>
          </w:tcPr>
          <w:p w:rsidR="001174BB" w:rsidRDefault="001174BB" w:rsidP="00FC3E0A">
            <w:r>
              <w:t xml:space="preserve">Following similar to what was previously done for Historical dashboard to include Coaching Reasons in </w:t>
            </w:r>
            <w:proofErr w:type="spellStart"/>
            <w:r>
              <w:t>sp</w:t>
            </w:r>
            <w:proofErr w:type="spellEnd"/>
            <w:r>
              <w:t xml:space="preserve"> return list and support data retrieval by page</w:t>
            </w:r>
            <w:r w:rsidR="00FC3E0A">
              <w:t>.</w:t>
            </w:r>
          </w:p>
          <w:p w:rsidR="00FD7153" w:rsidRDefault="00FD7153" w:rsidP="00FC3E0A"/>
          <w:p w:rsidR="00FD7153" w:rsidRDefault="00FD7153" w:rsidP="00FD7153">
            <w:proofErr w:type="spellStart"/>
            <w:r>
              <w:t>Connie.Knight</w:t>
            </w:r>
            <w:proofErr w:type="spellEnd"/>
            <w:r>
              <w:t xml:space="preserve"> - 219032 - mgr</w:t>
            </w:r>
          </w:p>
          <w:p w:rsidR="00FD7153" w:rsidRDefault="00FD7153" w:rsidP="00FD7153">
            <w:proofErr w:type="spellStart"/>
            <w:r>
              <w:t>Sabrina.Ferguson</w:t>
            </w:r>
            <w:proofErr w:type="spellEnd"/>
            <w:r>
              <w:t xml:space="preserve"> - 228836  - sup</w:t>
            </w:r>
          </w:p>
          <w:p w:rsidR="00FD7153" w:rsidRDefault="00FD7153" w:rsidP="00FD7153">
            <w:proofErr w:type="spellStart"/>
            <w:r>
              <w:t>Felice.Abram</w:t>
            </w:r>
            <w:proofErr w:type="spellEnd"/>
            <w:r>
              <w:t xml:space="preserve"> - 220810 - </w:t>
            </w:r>
            <w:proofErr w:type="spellStart"/>
            <w:r>
              <w:t>csr</w:t>
            </w:r>
            <w:proofErr w:type="spellEnd"/>
          </w:p>
          <w:p w:rsidR="00FD7153" w:rsidRPr="00871F07" w:rsidRDefault="00FD7153" w:rsidP="00FD7153">
            <w:proofErr w:type="spellStart"/>
            <w:r>
              <w:t>John.Lopez</w:t>
            </w:r>
            <w:proofErr w:type="spellEnd"/>
            <w:r>
              <w:t xml:space="preserve"> - 255149 - sup</w:t>
            </w:r>
          </w:p>
        </w:tc>
      </w:tr>
    </w:tbl>
    <w:p w:rsidR="001174BB" w:rsidRPr="00871F07"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rPr>
          <w:cantSplit/>
          <w:tblHeader/>
        </w:trPr>
        <w:tc>
          <w:tcPr>
            <w:tcW w:w="900" w:type="dxa"/>
            <w:shd w:val="clear" w:color="auto" w:fill="A6A6A6"/>
          </w:tcPr>
          <w:p w:rsidR="001174BB" w:rsidRPr="00FF5201" w:rsidRDefault="001174BB" w:rsidP="000C77AD">
            <w:pPr>
              <w:rPr>
                <w:i/>
              </w:rPr>
            </w:pPr>
            <w:r w:rsidRPr="00FF5201">
              <w:t>TEST#</w:t>
            </w:r>
          </w:p>
        </w:tc>
        <w:tc>
          <w:tcPr>
            <w:tcW w:w="3960" w:type="dxa"/>
            <w:shd w:val="clear" w:color="auto" w:fill="A6A6A6"/>
          </w:tcPr>
          <w:p w:rsidR="001174BB" w:rsidRPr="00FF5201" w:rsidRDefault="001174BB" w:rsidP="000C77AD">
            <w:pPr>
              <w:rPr>
                <w:i/>
              </w:rPr>
            </w:pPr>
            <w:r w:rsidRPr="00FF5201">
              <w:t>ACTION</w:t>
            </w:r>
          </w:p>
        </w:tc>
        <w:tc>
          <w:tcPr>
            <w:tcW w:w="4500" w:type="dxa"/>
            <w:shd w:val="clear" w:color="auto" w:fill="A6A6A6"/>
          </w:tcPr>
          <w:p w:rsidR="001174BB" w:rsidRPr="00FF5201" w:rsidRDefault="001174BB" w:rsidP="000C77AD">
            <w:pPr>
              <w:rPr>
                <w:i/>
              </w:rPr>
            </w:pPr>
            <w:r w:rsidRPr="00FF5201">
              <w:t xml:space="preserve">EXPECTED RESULTS </w:t>
            </w:r>
          </w:p>
        </w:tc>
        <w:tc>
          <w:tcPr>
            <w:tcW w:w="1260" w:type="dxa"/>
            <w:shd w:val="clear" w:color="auto" w:fill="A6A6A6"/>
          </w:tcPr>
          <w:p w:rsidR="001174BB" w:rsidRPr="00FF5201" w:rsidRDefault="001174BB" w:rsidP="000C77AD">
            <w:pPr>
              <w:rPr>
                <w:i/>
              </w:rPr>
            </w:pPr>
            <w:r w:rsidRPr="00FF5201">
              <w:t>RESULTS</w:t>
            </w:r>
          </w:p>
          <w:p w:rsidR="001174BB" w:rsidRPr="00FF5201" w:rsidRDefault="001174BB" w:rsidP="000C77AD">
            <w:pPr>
              <w:rPr>
                <w:i/>
              </w:rPr>
            </w:pPr>
            <w:r w:rsidRPr="00FF5201">
              <w:t>P/F/I</w:t>
            </w:r>
          </w:p>
        </w:tc>
        <w:tc>
          <w:tcPr>
            <w:tcW w:w="2880" w:type="dxa"/>
            <w:shd w:val="clear" w:color="auto" w:fill="A6A6A6"/>
          </w:tcPr>
          <w:p w:rsidR="001174BB" w:rsidRPr="00FF5201" w:rsidRDefault="001174BB" w:rsidP="000C77AD">
            <w:pPr>
              <w:rPr>
                <w:i/>
              </w:rPr>
            </w:pPr>
            <w:r w:rsidRPr="00FF5201">
              <w:t>COMMENTS</w:t>
            </w:r>
          </w:p>
        </w:tc>
      </w:tr>
    </w:tbl>
    <w:p w:rsidR="001174BB" w:rsidRDefault="001174BB" w:rsidP="001174BB"/>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174BB" w:rsidRPr="00FF5201" w:rsidTr="000C77AD">
        <w:tc>
          <w:tcPr>
            <w:tcW w:w="900" w:type="dxa"/>
          </w:tcPr>
          <w:p w:rsidR="001174BB" w:rsidRPr="00FC3E0A" w:rsidRDefault="00FC3E0A" w:rsidP="00FC3E0A">
            <w:pPr>
              <w:rPr>
                <w:bCs/>
              </w:rPr>
            </w:pPr>
            <w:r>
              <w:rPr>
                <w:bCs/>
              </w:rPr>
              <w:t>14.1</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1174BB"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N'jose.clavell'</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Pr="00FC3E0A" w:rsidRDefault="00FD7153" w:rsidP="00FD7153">
            <w:pPr>
              <w:overflowPunct/>
              <w:textAlignment w:val="auto"/>
              <w:rPr>
                <w:bCs/>
              </w:rPr>
            </w:pPr>
          </w:p>
        </w:tc>
        <w:tc>
          <w:tcPr>
            <w:tcW w:w="4500" w:type="dxa"/>
          </w:tcPr>
          <w:p w:rsidR="001174BB" w:rsidRDefault="00602F10" w:rsidP="000C77AD">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1174BB" w:rsidRDefault="00B65CB5" w:rsidP="000C77AD">
            <w:pPr>
              <w:rPr>
                <w:rFonts w:asciiTheme="minorHAnsi" w:hAnsiTheme="minorHAnsi"/>
                <w:bCs/>
              </w:rPr>
            </w:pPr>
            <w:r>
              <w:rPr>
                <w:rFonts w:asciiTheme="minorHAnsi" w:hAnsiTheme="minorHAnsi"/>
                <w:bCs/>
              </w:rPr>
              <w:t>P</w:t>
            </w:r>
          </w:p>
        </w:tc>
        <w:tc>
          <w:tcPr>
            <w:tcW w:w="2880" w:type="dxa"/>
          </w:tcPr>
          <w:p w:rsidR="001174BB" w:rsidRDefault="001174BB" w:rsidP="000C77AD">
            <w:pPr>
              <w:overflowPunct/>
              <w:textAlignment w:val="auto"/>
              <w:rPr>
                <w:rFonts w:asciiTheme="minorHAnsi" w:hAnsiTheme="minorHAnsi"/>
                <w:bCs/>
              </w:rPr>
            </w:pPr>
            <w:r>
              <w:rPr>
                <w:rFonts w:asciiTheme="minorHAnsi" w:hAnsiTheme="minorHAnsi"/>
                <w:bCs/>
              </w:rPr>
              <w:t>My Dashboard – Employee Pending</w:t>
            </w:r>
          </w:p>
        </w:tc>
      </w:tr>
      <w:tr w:rsidR="00FC3E0A" w:rsidRPr="00FF5201" w:rsidTr="000C77AD">
        <w:tc>
          <w:tcPr>
            <w:tcW w:w="900" w:type="dxa"/>
          </w:tcPr>
          <w:p w:rsidR="00FC3E0A" w:rsidRDefault="00FC3E0A" w:rsidP="00FC3E0A">
            <w:r w:rsidRPr="0044105B">
              <w:rPr>
                <w:bCs/>
              </w:rPr>
              <w:t>14.</w:t>
            </w:r>
            <w:r>
              <w:rPr>
                <w:bCs/>
              </w:rPr>
              <w:t>2</w:t>
            </w:r>
          </w:p>
        </w:tc>
        <w:tc>
          <w:tcPr>
            <w:tcW w:w="3960" w:type="dxa"/>
          </w:tcPr>
          <w:p w:rsidR="00FD7153" w:rsidRDefault="00FD7153" w:rsidP="00FD7153">
            <w:pPr>
              <w:overflowPunct/>
              <w:textAlignment w:val="auto"/>
              <w:rPr>
                <w:rFonts w:ascii="Courier New" w:hAnsi="Courier New" w:cs="Courier New"/>
                <w:noProof/>
                <w:color w:val="008000"/>
              </w:rPr>
            </w:pPr>
            <w:r>
              <w:rPr>
                <w:rFonts w:ascii="Courier New" w:hAnsi="Courier New" w:cs="Courier New"/>
                <w:noProof/>
                <w:color w:val="008000"/>
              </w:rPr>
              <w:t>--csr completed</w:t>
            </w:r>
          </w:p>
          <w:p w:rsidR="00FD7153" w:rsidRDefault="00FD7153" w:rsidP="00FD7153">
            <w:pPr>
              <w:overflowPunct/>
              <w:textAlignment w:val="auto"/>
              <w:rPr>
                <w:rFonts w:ascii="Courier New" w:hAnsi="Courier New" w:cs="Courier New"/>
                <w:noProof/>
                <w:color w:val="008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[sp_SelectFrom_Coaching_Log_CSRcompleted_old]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N'felice.abram'</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Pr="00FC3E0A" w:rsidRDefault="00FD7153" w:rsidP="00FD7153">
            <w:pPr>
              <w:overflowPunct/>
              <w:textAlignment w:val="auto"/>
              <w:rPr>
                <w:bCs/>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Employee Completed</w:t>
            </w:r>
          </w:p>
        </w:tc>
      </w:tr>
      <w:tr w:rsidR="00FC3E0A" w:rsidRPr="00FF5201" w:rsidTr="000C77AD">
        <w:tc>
          <w:tcPr>
            <w:tcW w:w="900" w:type="dxa"/>
          </w:tcPr>
          <w:p w:rsidR="00FC3E0A" w:rsidRDefault="00FC3E0A" w:rsidP="00FC3E0A">
            <w:r w:rsidRPr="0044105B">
              <w:rPr>
                <w:bCs/>
              </w:rPr>
              <w:t>14.</w:t>
            </w:r>
            <w:r>
              <w:rPr>
                <w:bCs/>
              </w:rPr>
              <w:t>3</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[sp_SelectFrom_Coaching_Log_SUPPending_old]</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Pending</w:t>
            </w:r>
          </w:p>
        </w:tc>
      </w:tr>
      <w:tr w:rsidR="00FC3E0A" w:rsidRPr="00FF5201" w:rsidTr="000C77AD">
        <w:tc>
          <w:tcPr>
            <w:tcW w:w="900" w:type="dxa"/>
          </w:tcPr>
          <w:p w:rsidR="00FC3E0A" w:rsidRDefault="00FC3E0A" w:rsidP="00FC3E0A">
            <w:r w:rsidRPr="0044105B">
              <w:rPr>
                <w:bCs/>
              </w:rPr>
              <w:t>14.</w:t>
            </w:r>
            <w:r>
              <w:rPr>
                <w:bCs/>
              </w:rPr>
              <w:t>4</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N'John.Lopez'</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 xml:space="preserve"> @nvcSUPIDparam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'255149'</w:t>
            </w:r>
            <w:r>
              <w:rPr>
                <w:rFonts w:ascii="Courier New" w:hAnsi="Courier New" w:cs="Courier New"/>
                <w:noProof/>
                <w:color w:val="808080"/>
              </w:rPr>
              <w:t>,</w:t>
            </w:r>
            <w:r>
              <w:rPr>
                <w:rFonts w:ascii="Courier New" w:hAnsi="Courier New" w:cs="Courier New"/>
                <w:noProof/>
              </w:rPr>
              <w:t xml:space="preserve">@strCSRinparam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30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r>
              <w:rPr>
                <w:rFonts w:ascii="Courier New" w:hAnsi="Courier New" w:cs="Courier New"/>
                <w:noProof/>
              </w:rPr>
              <w:t xml:space="preserve"> @strSourceinparam </w:t>
            </w:r>
            <w:r>
              <w:rPr>
                <w:rFonts w:ascii="Courier New" w:hAnsi="Courier New" w:cs="Courier New"/>
                <w:noProof/>
                <w:color w:val="0000FF"/>
              </w:rPr>
              <w:t>nvarchar</w:t>
            </w:r>
            <w:r>
              <w:rPr>
                <w:rFonts w:ascii="Courier New" w:hAnsi="Courier New" w:cs="Courier New"/>
                <w:noProof/>
                <w:color w:val="808080"/>
              </w:rPr>
              <w:t>(</w:t>
            </w:r>
            <w:r>
              <w:rPr>
                <w:rFonts w:ascii="Courier New" w:hAnsi="Courier New" w:cs="Courier New"/>
                <w:noProof/>
              </w:rPr>
              <w:t>100</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rPr>
              <w:tab/>
              <w:t>strFormID</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rPr>
              <w:tab/>
              <w:t>strCSRName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[Sup_Name]</w:t>
            </w:r>
            <w:r>
              <w:rPr>
                <w:rFonts w:ascii="Courier New" w:hAnsi="Courier New" w:cs="Courier New"/>
                <w:noProof/>
              </w:rPr>
              <w:tab/>
              <w:t>strCSRSupName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rPr>
            </w:pPr>
            <w:r>
              <w:rPr>
                <w:rFonts w:ascii="Courier New" w:hAnsi="Courier New" w:cs="Courier New"/>
                <w:noProof/>
              </w:rPr>
              <w:tab/>
            </w:r>
            <w:r>
              <w:rPr>
                <w:rFonts w:ascii="Courier New" w:hAnsi="Courier New" w:cs="Courier New"/>
                <w:noProof/>
              </w:rPr>
              <w:tab/>
              <w:t>[eh]</w:t>
            </w:r>
            <w:r>
              <w:rPr>
                <w:rFonts w:ascii="Courier New" w:hAnsi="Courier New" w:cs="Courier New"/>
                <w:noProof/>
                <w:color w:val="808080"/>
              </w:rPr>
              <w:t>.</w:t>
            </w:r>
            <w:r>
              <w:rPr>
                <w:rFonts w:ascii="Courier New" w:hAnsi="Courier New" w:cs="Courier New"/>
                <w:noProof/>
              </w:rPr>
              <w:t>[Mgr_Name]</w:t>
            </w:r>
            <w:r>
              <w:rPr>
                <w:rFonts w:ascii="Courier New" w:hAnsi="Courier New" w:cs="Courier New"/>
                <w:noProof/>
              </w:rPr>
              <w:tab/>
              <w:t>strCSRMgrName</w:t>
            </w:r>
            <w:r>
              <w:rPr>
                <w:rFonts w:ascii="Courier New" w:hAnsi="Courier New" w:cs="Courier New"/>
                <w:noProof/>
                <w:color w:val="808080"/>
              </w:rPr>
              <w:t>,</w:t>
            </w:r>
            <w:r>
              <w:rPr>
                <w:rFonts w:ascii="Courier New" w:hAnsi="Courier New" w:cs="Courier New"/>
                <w:noProof/>
              </w:rPr>
              <w:t xml:space="preserve"> </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w:t>
            </w:r>
            <w:r>
              <w:rPr>
                <w:rFonts w:ascii="Courier New" w:hAnsi="Courier New" w:cs="Courier New"/>
                <w:noProof/>
                <w:color w:val="808080"/>
              </w:rPr>
              <w:t>.</w:t>
            </w:r>
            <w:r>
              <w:rPr>
                <w:rFonts w:ascii="Courier New" w:hAnsi="Courier New" w:cs="Courier New"/>
                <w:noProof/>
              </w:rPr>
              <w:t>[Status]</w:t>
            </w:r>
            <w:r>
              <w:rPr>
                <w:rFonts w:ascii="Courier New" w:hAnsi="Courier New" w:cs="Courier New"/>
                <w:noProof/>
              </w:rPr>
              <w:tab/>
              <w:t>strFormStatus</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[sc]</w:t>
            </w:r>
            <w:r>
              <w:rPr>
                <w:rFonts w:ascii="Courier New" w:hAnsi="Courier New" w:cs="Courier New"/>
                <w:noProof/>
                <w:color w:val="808080"/>
              </w:rPr>
              <w:t>.</w:t>
            </w:r>
            <w:r>
              <w:rPr>
                <w:rFonts w:ascii="Courier New" w:hAnsi="Courier New" w:cs="Courier New"/>
                <w:noProof/>
              </w:rPr>
              <w:t>[SubCoachingSource]</w:t>
            </w:r>
            <w:r>
              <w:rPr>
                <w:rFonts w:ascii="Courier New" w:hAnsi="Courier New" w:cs="Courier New"/>
                <w:noProof/>
              </w:rPr>
              <w:tab/>
              <w:t>strSource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rPr>
              <w:tab/>
              <w:t>SubmittedDate</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 xml:space="preserve"> strCoachingReason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[fn_strSubCoachingReasonFromCoachingID]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strSubCoachingReason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[fn_strValueFromCoachingID</w:t>
            </w:r>
            <w:r>
              <w:rPr>
                <w:rFonts w:ascii="Courier New" w:hAnsi="Courier New" w:cs="Courier New"/>
                <w:noProof/>
              </w:rPr>
              <w:lastRenderedPageBreak/>
              <w:t>]</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[CoachingID]</w:t>
            </w:r>
            <w:r>
              <w:rPr>
                <w:rFonts w:ascii="Courier New" w:hAnsi="Courier New" w:cs="Courier New"/>
                <w:noProof/>
                <w:color w:val="808080"/>
              </w:rPr>
              <w:t>)</w:t>
            </w:r>
            <w:r>
              <w:rPr>
                <w:rFonts w:ascii="Courier New" w:hAnsi="Courier New" w:cs="Courier New"/>
                <w:noProof/>
              </w:rPr>
              <w:t>strValue</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[Employee_Hierarchy] eh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Emp_ID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[DIM_Status] s</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[DIM_Source] sc</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SourceID </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w:t>
            </w:r>
            <w:r>
              <w:rPr>
                <w:rFonts w:ascii="Courier New" w:hAnsi="Courier New" w:cs="Courier New"/>
                <w:noProof/>
              </w:rPr>
              <w:t xml:space="preserve"> @nvcSUPIDparam </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[S]</w:t>
            </w:r>
            <w:r>
              <w:rPr>
                <w:rFonts w:ascii="Courier New" w:hAnsi="Courier New" w:cs="Courier New"/>
                <w:noProof/>
                <w:color w:val="808080"/>
              </w:rPr>
              <w:t>.</w:t>
            </w:r>
            <w:r>
              <w:rPr>
                <w:rFonts w:ascii="Courier New" w:hAnsi="Courier New" w:cs="Courier New"/>
                <w:noProof/>
              </w:rPr>
              <w:t xml:space="preserve">[Status]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'Pending%'</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w:t>
            </w:r>
            <w:r>
              <w:rPr>
                <w:rFonts w:ascii="Courier New" w:hAnsi="Courier New" w:cs="Courier New"/>
                <w:noProof/>
                <w:color w:val="FF00FF"/>
              </w:rPr>
              <w:t>RTRIM</w:t>
            </w:r>
            <w:r>
              <w:rPr>
                <w:rFonts w:ascii="Courier New" w:hAnsi="Courier New" w:cs="Courier New"/>
                <w:noProof/>
                <w:color w:val="808080"/>
              </w:rPr>
              <w:t>(</w:t>
            </w:r>
            <w:r>
              <w:rPr>
                <w:rFonts w:ascii="Courier New" w:hAnsi="Courier New" w:cs="Courier New"/>
                <w:noProof/>
                <w:color w:val="FF00FF"/>
              </w:rPr>
              <w:t>LTRIM</w:t>
            </w:r>
            <w:r>
              <w:rPr>
                <w:rFonts w:ascii="Courier New" w:hAnsi="Courier New" w:cs="Courier New"/>
                <w:noProof/>
                <w:color w:val="808080"/>
              </w:rPr>
              <w:t>(</w:t>
            </w:r>
            <w:r>
              <w:rPr>
                <w:rFonts w:ascii="Courier New" w:hAnsi="Courier New" w:cs="Courier New"/>
                <w:noProof/>
              </w:rPr>
              <w:t>[eh]</w:t>
            </w:r>
            <w:r>
              <w:rPr>
                <w:rFonts w:ascii="Courier New" w:hAnsi="Courier New" w:cs="Courier New"/>
                <w:noProof/>
                <w:color w:val="808080"/>
              </w:rPr>
              <w:t>.</w:t>
            </w:r>
            <w:r>
              <w:rPr>
                <w:rFonts w:ascii="Courier New" w:hAnsi="Courier New" w:cs="Courier New"/>
                <w:noProof/>
              </w:rPr>
              <w:t>[Emp_Name]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@strCSRinparam</w:t>
            </w:r>
          </w:p>
          <w:p w:rsidR="00FD7153" w:rsidRDefault="00FD7153" w:rsidP="00FD7153">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[sc]</w:t>
            </w:r>
            <w:r>
              <w:rPr>
                <w:rFonts w:ascii="Courier New" w:hAnsi="Courier New" w:cs="Courier New"/>
                <w:noProof/>
                <w:color w:val="808080"/>
              </w:rPr>
              <w:t>.</w:t>
            </w:r>
            <w:r>
              <w:rPr>
                <w:rFonts w:ascii="Courier New" w:hAnsi="Courier New" w:cs="Courier New"/>
                <w:noProof/>
              </w:rPr>
              <w:t xml:space="preserve">[SubCoachingSource] </w:t>
            </w:r>
            <w:r>
              <w:rPr>
                <w:rFonts w:ascii="Courier New" w:hAnsi="Courier New" w:cs="Courier New"/>
                <w:noProof/>
                <w:color w:val="808080"/>
              </w:rPr>
              <w:t>Like</w:t>
            </w:r>
            <w:r>
              <w:rPr>
                <w:rFonts w:ascii="Courier New" w:hAnsi="Courier New" w:cs="Courier New"/>
                <w:noProof/>
              </w:rPr>
              <w:t xml:space="preserve"> @strSourceinparam</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[Sup_ID] </w:t>
            </w:r>
            <w:r>
              <w:rPr>
                <w:rFonts w:ascii="Courier New" w:hAnsi="Courier New" w:cs="Courier New"/>
                <w:noProof/>
                <w:color w:val="808080"/>
              </w:rPr>
              <w:t>&lt;&gt;</w:t>
            </w:r>
            <w:r>
              <w:rPr>
                <w:rFonts w:ascii="Courier New" w:hAnsi="Courier New" w:cs="Courier New"/>
                <w:noProof/>
              </w:rPr>
              <w:t xml:space="preserve"> </w:t>
            </w:r>
            <w:r>
              <w:rPr>
                <w:rFonts w:ascii="Courier New" w:hAnsi="Courier New" w:cs="Courier New"/>
                <w:noProof/>
                <w:color w:val="FF0000"/>
              </w:rPr>
              <w:t>'999999'</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[Sup_LanID]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 xml:space="preserve">[SubmittedDate] </w:t>
            </w:r>
            <w:r>
              <w:rPr>
                <w:rFonts w:ascii="Courier New" w:hAnsi="Courier New" w:cs="Courier New"/>
                <w:noProof/>
                <w:color w:val="0000FF"/>
              </w:rPr>
              <w:t>DESC</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Pending</w:t>
            </w:r>
          </w:p>
        </w:tc>
      </w:tr>
      <w:tr w:rsidR="00FC3E0A" w:rsidRPr="00FF5201" w:rsidTr="000C77AD">
        <w:tc>
          <w:tcPr>
            <w:tcW w:w="900" w:type="dxa"/>
          </w:tcPr>
          <w:p w:rsidR="00FC3E0A" w:rsidRDefault="00FC3E0A" w:rsidP="00FC3E0A">
            <w:r w:rsidRPr="0044105B">
              <w:rPr>
                <w:bCs/>
              </w:rPr>
              <w:lastRenderedPageBreak/>
              <w:t>14.</w:t>
            </w:r>
            <w:r>
              <w:rPr>
                <w:bCs/>
              </w:rPr>
              <w:t>5</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00800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N'Sabrina.Ferguson'</w:t>
            </w:r>
            <w:r>
              <w:rPr>
                <w:rFonts w:ascii="Courier New" w:hAnsi="Courier New" w:cs="Courier New"/>
                <w:noProof/>
                <w:color w:val="808080"/>
              </w:rPr>
              <w:t>,</w:t>
            </w:r>
            <w:r>
              <w:rPr>
                <w:rFonts w:ascii="Courier New" w:hAnsi="Courier New" w:cs="Courier New"/>
                <w:noProof/>
                <w:color w:val="008000"/>
              </w:rPr>
              <w:t>--228836</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N'Knight, Connie M'</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'2016-08-31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SUP Dashboard - CSR Completed</w:t>
            </w:r>
          </w:p>
        </w:tc>
      </w:tr>
      <w:tr w:rsidR="00FC3E0A" w:rsidRPr="00FF5201" w:rsidTr="000C77AD">
        <w:tc>
          <w:tcPr>
            <w:tcW w:w="900" w:type="dxa"/>
          </w:tcPr>
          <w:p w:rsidR="00FC3E0A" w:rsidRDefault="00FC3E0A" w:rsidP="00FC3E0A">
            <w:r w:rsidRPr="0044105B">
              <w:rPr>
                <w:bCs/>
              </w:rPr>
              <w:t>14.</w:t>
            </w:r>
            <w:r>
              <w:rPr>
                <w:bCs/>
              </w:rPr>
              <w:t>6</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lastRenderedPageBreak/>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Pending</w:t>
            </w:r>
          </w:p>
        </w:tc>
      </w:tr>
      <w:tr w:rsidR="00FC3E0A" w:rsidRPr="00FF5201" w:rsidTr="000C77AD">
        <w:tc>
          <w:tcPr>
            <w:tcW w:w="900" w:type="dxa"/>
          </w:tcPr>
          <w:p w:rsidR="00FC3E0A" w:rsidRDefault="00FC3E0A" w:rsidP="00FC3E0A">
            <w:r w:rsidRPr="0044105B">
              <w:rPr>
                <w:bCs/>
              </w:rPr>
              <w:t>14.</w:t>
            </w:r>
            <w:r>
              <w:rPr>
                <w:bCs/>
              </w:rPr>
              <w:t>7</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lastRenderedPageBreak/>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N'2015-01-01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N'2016-08-01 00:00:00.000'</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CSR Completed</w:t>
            </w:r>
          </w:p>
        </w:tc>
      </w:tr>
      <w:tr w:rsidR="00FC3E0A" w:rsidRPr="00FF5201" w:rsidTr="000C77AD">
        <w:tc>
          <w:tcPr>
            <w:tcW w:w="900" w:type="dxa"/>
          </w:tcPr>
          <w:p w:rsidR="00FC3E0A" w:rsidRDefault="00FC3E0A" w:rsidP="00FC3E0A">
            <w:r w:rsidRPr="0044105B">
              <w:rPr>
                <w:bCs/>
              </w:rPr>
              <w:t>14.</w:t>
            </w:r>
            <w:r>
              <w:rPr>
                <w:bCs/>
              </w:rPr>
              <w:t>8</w:t>
            </w:r>
          </w:p>
        </w:tc>
        <w:tc>
          <w:tcPr>
            <w:tcW w:w="3960" w:type="dxa"/>
          </w:tcPr>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[sp_SelectFrom_Coaching_Log_MGRCSRPending_Old]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N'Connie.Knight'</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@strSourcein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@strCSRin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C3E0A"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lastRenderedPageBreak/>
              <w:t>GO</w:t>
            </w: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 xml:space="preserve">Results from modified SP should match existing (_old) version and should include the three </w:t>
            </w:r>
            <w:r>
              <w:rPr>
                <w:rFonts w:asciiTheme="minorHAnsi" w:hAnsiTheme="minorHAnsi"/>
                <w:bCs/>
              </w:rPr>
              <w:lastRenderedPageBreak/>
              <w:t>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lastRenderedPageBreak/>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MGR Dashboard – CSR Pending</w:t>
            </w:r>
          </w:p>
        </w:tc>
      </w:tr>
      <w:tr w:rsidR="00FC3E0A" w:rsidRPr="00FF5201" w:rsidTr="000C77AD">
        <w:tc>
          <w:tcPr>
            <w:tcW w:w="900" w:type="dxa"/>
          </w:tcPr>
          <w:p w:rsidR="00FC3E0A" w:rsidRDefault="00FC3E0A" w:rsidP="00FC3E0A">
            <w:r w:rsidRPr="0044105B">
              <w:rPr>
                <w:bCs/>
              </w:rPr>
              <w:lastRenderedPageBreak/>
              <w:t>14.</w:t>
            </w:r>
            <w:r>
              <w:rPr>
                <w:bCs/>
              </w:rPr>
              <w:t>9</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[sp_SelectFrom_Warning_Log_MGRCSRCompleted_old]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@strCSRMGRin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N'Fernando.Garcia'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rPr>
              <w:lastRenderedPageBreak/>
              <w:t>@return_value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MGR Warning</w:t>
            </w:r>
          </w:p>
        </w:tc>
      </w:tr>
      <w:tr w:rsidR="00FC3E0A" w:rsidRPr="00FF5201" w:rsidTr="000C77AD">
        <w:tc>
          <w:tcPr>
            <w:tcW w:w="900" w:type="dxa"/>
          </w:tcPr>
          <w:p w:rsidR="00FC3E0A" w:rsidRDefault="00FC3E0A" w:rsidP="00FC3E0A">
            <w:r w:rsidRPr="0044105B">
              <w:rPr>
                <w:bCs/>
              </w:rPr>
              <w:t>14.</w:t>
            </w:r>
            <w:r>
              <w:rPr>
                <w:bCs/>
              </w:rPr>
              <w:t>10</w:t>
            </w:r>
          </w:p>
        </w:tc>
        <w:tc>
          <w:tcPr>
            <w:tcW w:w="3960" w:type="dxa"/>
          </w:tcPr>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FD7153" w:rsidRDefault="00FD7153" w:rsidP="00FD7153">
            <w:pPr>
              <w:overflowPunct/>
              <w:textAlignment w:val="auto"/>
              <w:rPr>
                <w:rFonts w:ascii="Courier New" w:hAnsi="Courier New" w:cs="Courier New"/>
                <w:noProof/>
                <w:color w:val="0000FF"/>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[sp_SelectFrom_Warning_Log_SUPCSRCompleted_old]</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@strCSRSUPin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N'Muniraju.Pentiboyina'</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@strSDatein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N'2014-07-12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808080"/>
              </w:rPr>
            </w:pPr>
            <w:r>
              <w:rPr>
                <w:rFonts w:ascii="Courier New" w:hAnsi="Courier New" w:cs="Courier New"/>
                <w:noProof/>
              </w:rPr>
              <w:tab/>
            </w:r>
            <w:r>
              <w:rPr>
                <w:rFonts w:ascii="Courier New" w:hAnsi="Courier New" w:cs="Courier New"/>
                <w:noProof/>
              </w:rPr>
              <w:tab/>
              <w:t xml:space="preserve">@strEDatein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N'2016-07-12 00:00:00.000'</w:t>
            </w:r>
            <w:r>
              <w:rPr>
                <w:rFonts w:ascii="Courier New" w:hAnsi="Courier New" w:cs="Courier New"/>
                <w:noProof/>
                <w:color w:val="808080"/>
              </w:rPr>
              <w:t>,</w:t>
            </w:r>
          </w:p>
          <w:p w:rsidR="00FD7153" w:rsidRDefault="00FD7153" w:rsidP="00FD7153">
            <w:pPr>
              <w:overflowPunct/>
              <w:textAlignment w:val="auto"/>
              <w:rPr>
                <w:rFonts w:ascii="Courier New" w:hAnsi="Courier New" w:cs="Courier New"/>
                <w:noProof/>
                <w:color w:val="FF0000"/>
              </w:rPr>
            </w:pPr>
            <w:r>
              <w:rPr>
                <w:rFonts w:ascii="Courier New" w:hAnsi="Courier New" w:cs="Courier New"/>
                <w:noProof/>
              </w:rPr>
              <w:tab/>
            </w:r>
            <w:r>
              <w:rPr>
                <w:rFonts w:ascii="Courier New" w:hAnsi="Courier New" w:cs="Courier New"/>
                <w:noProof/>
              </w:rPr>
              <w:tab/>
              <w:t xml:space="preserve">@bitActive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N'1'</w:t>
            </w:r>
          </w:p>
          <w:p w:rsidR="00FD7153" w:rsidRDefault="00FD7153" w:rsidP="00FD7153">
            <w:pPr>
              <w:overflowPunct/>
              <w:textAlignment w:val="auto"/>
              <w:rPr>
                <w:rFonts w:ascii="Courier New" w:hAnsi="Courier New" w:cs="Courier New"/>
                <w:noProof/>
                <w:color w:val="FF0000"/>
              </w:rPr>
            </w:pPr>
          </w:p>
          <w:p w:rsidR="00FD7153" w:rsidRDefault="00FD7153" w:rsidP="00FD7153">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FD7153" w:rsidRDefault="00FD7153" w:rsidP="00FD7153">
            <w:pPr>
              <w:overflowPunct/>
              <w:textAlignment w:val="auto"/>
              <w:rPr>
                <w:rFonts w:ascii="Courier New" w:hAnsi="Courier New" w:cs="Courier New"/>
                <w:noProof/>
              </w:rPr>
            </w:pPr>
          </w:p>
          <w:p w:rsidR="00FD7153" w:rsidRDefault="00FD7153" w:rsidP="00FD7153">
            <w:pPr>
              <w:overflowPunct/>
              <w:textAlignment w:val="auto"/>
              <w:rPr>
                <w:rFonts w:ascii="Courier New" w:hAnsi="Courier New" w:cs="Courier New"/>
                <w:noProof/>
                <w:color w:val="0000FF"/>
              </w:rPr>
            </w:pPr>
            <w:r>
              <w:rPr>
                <w:rFonts w:ascii="Courier New" w:hAnsi="Courier New" w:cs="Courier New"/>
                <w:noProof/>
                <w:color w:val="0000FF"/>
              </w:rPr>
              <w:t>GO</w:t>
            </w:r>
          </w:p>
          <w:p w:rsidR="00FC3E0A" w:rsidRDefault="00FC3E0A" w:rsidP="00FC3E0A">
            <w:pPr>
              <w:overflowPunct/>
              <w:textAlignment w:val="auto"/>
              <w:rPr>
                <w:rFonts w:ascii="Courier New" w:hAnsi="Courier New" w:cs="Courier New"/>
                <w:noProof/>
                <w:color w:val="0000FF"/>
              </w:rPr>
            </w:pPr>
          </w:p>
        </w:tc>
        <w:tc>
          <w:tcPr>
            <w:tcW w:w="4500" w:type="dxa"/>
          </w:tcPr>
          <w:p w:rsidR="00FC3E0A" w:rsidRDefault="00602F10" w:rsidP="00FC3E0A">
            <w:pPr>
              <w:overflowPunct/>
              <w:textAlignment w:val="auto"/>
              <w:rPr>
                <w:rFonts w:asciiTheme="minorHAnsi" w:hAnsiTheme="minorHAnsi"/>
                <w:bCs/>
              </w:rPr>
            </w:pPr>
            <w:r>
              <w:rPr>
                <w:rFonts w:asciiTheme="minorHAnsi" w:hAnsiTheme="minorHAnsi"/>
                <w:bCs/>
              </w:rPr>
              <w:lastRenderedPageBreak/>
              <w:t>Results from modified SP should match existing (_old) version and should include the three additional fields in the return.</w:t>
            </w:r>
          </w:p>
        </w:tc>
        <w:tc>
          <w:tcPr>
            <w:tcW w:w="1260" w:type="dxa"/>
          </w:tcPr>
          <w:p w:rsidR="00FC3E0A" w:rsidRDefault="00B65CB5" w:rsidP="00FC3E0A">
            <w:pPr>
              <w:rPr>
                <w:rFonts w:asciiTheme="minorHAnsi" w:hAnsiTheme="minorHAnsi"/>
                <w:bCs/>
              </w:rPr>
            </w:pPr>
            <w:r>
              <w:rPr>
                <w:rFonts w:asciiTheme="minorHAnsi" w:hAnsiTheme="minorHAnsi"/>
                <w:bCs/>
              </w:rPr>
              <w:t>P</w:t>
            </w:r>
          </w:p>
        </w:tc>
        <w:tc>
          <w:tcPr>
            <w:tcW w:w="2880" w:type="dxa"/>
          </w:tcPr>
          <w:p w:rsidR="00FC3E0A" w:rsidRDefault="00FC3E0A" w:rsidP="00FC3E0A">
            <w:pPr>
              <w:overflowPunct/>
              <w:textAlignment w:val="auto"/>
              <w:rPr>
                <w:rFonts w:asciiTheme="minorHAnsi" w:hAnsiTheme="minorHAnsi"/>
                <w:bCs/>
              </w:rPr>
            </w:pPr>
            <w:r>
              <w:rPr>
                <w:rFonts w:asciiTheme="minorHAnsi" w:hAnsiTheme="minorHAnsi"/>
                <w:bCs/>
              </w:rPr>
              <w:t>My Dashboard – SUP Warning</w:t>
            </w:r>
          </w:p>
        </w:tc>
      </w:tr>
    </w:tbl>
    <w:p w:rsidR="001174BB" w:rsidRPr="00871F07" w:rsidRDefault="001174BB" w:rsidP="001174BB"/>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1174BB" w:rsidRDefault="001174BB" w:rsidP="001174BB">
      <w:pPr>
        <w:rPr>
          <w:u w:val="single"/>
        </w:rPr>
      </w:pPr>
    </w:p>
    <w:p w:rsidR="00225DBF" w:rsidRDefault="00225DBF" w:rsidP="00225DBF">
      <w:pPr>
        <w:pStyle w:val="Heading2"/>
        <w:numPr>
          <w:ilvl w:val="0"/>
          <w:numId w:val="5"/>
        </w:numPr>
      </w:pPr>
      <w:bookmarkStart w:id="46" w:name="_Toc511681038"/>
      <w:r>
        <w:t>TFS 3877 – all module submission for designated users</w:t>
      </w:r>
      <w:bookmarkEnd w:id="46"/>
    </w:p>
    <w:p w:rsidR="00225DBF" w:rsidRPr="004F5C38" w:rsidRDefault="00225DBF" w:rsidP="00225DB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225DBF" w:rsidTr="00225DBF">
        <w:trPr>
          <w:tblHeader/>
        </w:trPr>
        <w:tc>
          <w:tcPr>
            <w:tcW w:w="2549" w:type="dxa"/>
            <w:shd w:val="solid" w:color="auto" w:fill="000000"/>
          </w:tcPr>
          <w:p w:rsidR="00225DBF" w:rsidRDefault="00225DBF" w:rsidP="00225DBF">
            <w:r>
              <w:t>Item</w:t>
            </w:r>
          </w:p>
        </w:tc>
        <w:tc>
          <w:tcPr>
            <w:tcW w:w="10455" w:type="dxa"/>
            <w:shd w:val="solid" w:color="auto" w:fill="000000"/>
          </w:tcPr>
          <w:p w:rsidR="00225DBF" w:rsidRDefault="00225DBF" w:rsidP="00225DBF">
            <w:r>
              <w:t>Description</w:t>
            </w:r>
          </w:p>
        </w:tc>
      </w:tr>
      <w:tr w:rsidR="00225DBF" w:rsidTr="00225DBF">
        <w:tc>
          <w:tcPr>
            <w:tcW w:w="2549" w:type="dxa"/>
          </w:tcPr>
          <w:p w:rsidR="00225DBF" w:rsidRDefault="00225DBF" w:rsidP="00225DBF">
            <w:r>
              <w:t>Change Type</w:t>
            </w:r>
          </w:p>
        </w:tc>
        <w:tc>
          <w:tcPr>
            <w:tcW w:w="10455" w:type="dxa"/>
          </w:tcPr>
          <w:p w:rsidR="00225DBF" w:rsidRDefault="00225DBF" w:rsidP="00225DBF">
            <w:r>
              <w:t>Change Request</w:t>
            </w:r>
          </w:p>
        </w:tc>
      </w:tr>
      <w:tr w:rsidR="00225DBF" w:rsidTr="00225DBF">
        <w:tc>
          <w:tcPr>
            <w:tcW w:w="2549" w:type="dxa"/>
          </w:tcPr>
          <w:p w:rsidR="00225DBF" w:rsidRDefault="00225DBF" w:rsidP="00225DBF">
            <w:r>
              <w:t>Change Description</w:t>
            </w:r>
          </w:p>
        </w:tc>
        <w:tc>
          <w:tcPr>
            <w:tcW w:w="10455" w:type="dxa"/>
          </w:tcPr>
          <w:p w:rsidR="00225DBF" w:rsidRDefault="00225DBF" w:rsidP="00225DBF">
            <w:r>
              <w:t>Program has requested that designated users (Mark Hackman and Scott Potter) for this round need to be able to submit all modules. They share their job code with several other users who should not have this access. As a workaround the employee ids will be hardcoded into the stored procedure that checks for module submission permissions by job code.</w:t>
            </w:r>
          </w:p>
        </w:tc>
      </w:tr>
      <w:tr w:rsidR="00225DBF" w:rsidTr="00225DBF">
        <w:trPr>
          <w:trHeight w:val="332"/>
        </w:trPr>
        <w:tc>
          <w:tcPr>
            <w:tcW w:w="2549" w:type="dxa"/>
          </w:tcPr>
          <w:p w:rsidR="00225DBF" w:rsidRDefault="00225DBF" w:rsidP="00225DBF">
            <w:r>
              <w:t>Test Environment</w:t>
            </w:r>
          </w:p>
        </w:tc>
        <w:tc>
          <w:tcPr>
            <w:tcW w:w="10455" w:type="dxa"/>
          </w:tcPr>
          <w:p w:rsidR="00225DBF" w:rsidRDefault="00225DBF" w:rsidP="00225DBF">
            <w:proofErr w:type="spellStart"/>
            <w:r>
              <w:t>eCoaching_Dev</w:t>
            </w:r>
            <w:proofErr w:type="spellEnd"/>
            <w:r>
              <w:t xml:space="preserve"> database on vrivfssdbt02\scord01,1437 </w:t>
            </w:r>
          </w:p>
        </w:tc>
      </w:tr>
      <w:tr w:rsidR="00225DBF" w:rsidTr="00225DBF">
        <w:tc>
          <w:tcPr>
            <w:tcW w:w="2549" w:type="dxa"/>
          </w:tcPr>
          <w:p w:rsidR="00225DBF" w:rsidRDefault="00225DBF" w:rsidP="00225DBF">
            <w:r>
              <w:t>Code Modules created/updated</w:t>
            </w:r>
          </w:p>
        </w:tc>
        <w:tc>
          <w:tcPr>
            <w:tcW w:w="10455" w:type="dxa"/>
          </w:tcPr>
          <w:p w:rsidR="00225DBF" w:rsidRDefault="00225DBF" w:rsidP="00225DBF">
            <w:proofErr w:type="spellStart"/>
            <w:r w:rsidRPr="00225DBF">
              <w:t>sp_Select_Modules_By_Job_Code</w:t>
            </w:r>
            <w:proofErr w:type="spellEnd"/>
          </w:p>
        </w:tc>
      </w:tr>
      <w:tr w:rsidR="00225DBF" w:rsidTr="00225DBF">
        <w:trPr>
          <w:trHeight w:val="512"/>
        </w:trPr>
        <w:tc>
          <w:tcPr>
            <w:tcW w:w="2549" w:type="dxa"/>
          </w:tcPr>
          <w:p w:rsidR="00225DBF" w:rsidRDefault="00225DBF" w:rsidP="00225DBF">
            <w:r>
              <w:t>Code doc</w:t>
            </w:r>
          </w:p>
        </w:tc>
        <w:tc>
          <w:tcPr>
            <w:tcW w:w="10455" w:type="dxa"/>
          </w:tcPr>
          <w:p w:rsidR="00225DBF" w:rsidRDefault="00225DBF" w:rsidP="00225DBF">
            <w:proofErr w:type="spellStart"/>
            <w:r w:rsidRPr="006A02FC">
              <w:t>CCO_eCoaching_Log_Create.sql</w:t>
            </w:r>
            <w:proofErr w:type="spellEnd"/>
          </w:p>
          <w:p w:rsidR="00225DBF" w:rsidRDefault="00225DBF" w:rsidP="00225DBF"/>
        </w:tc>
      </w:tr>
      <w:tr w:rsidR="00225DBF" w:rsidTr="00225DBF">
        <w:tc>
          <w:tcPr>
            <w:tcW w:w="2549" w:type="dxa"/>
          </w:tcPr>
          <w:p w:rsidR="00225DBF" w:rsidRDefault="00225DBF" w:rsidP="00225DBF">
            <w:r>
              <w:t>Notes</w:t>
            </w:r>
          </w:p>
        </w:tc>
        <w:tc>
          <w:tcPr>
            <w:tcW w:w="10455" w:type="dxa"/>
          </w:tcPr>
          <w:p w:rsidR="00225DBF" w:rsidRDefault="00225DBF" w:rsidP="00225DBF">
            <w:r>
              <w:t>Test scenario set up</w:t>
            </w:r>
          </w:p>
          <w:p w:rsidR="00225DBF" w:rsidRDefault="00225DBF" w:rsidP="00225DBF">
            <w:r>
              <w:t>--some employees and job codes to test out</w:t>
            </w:r>
          </w:p>
          <w:p w:rsidR="00225DBF" w:rsidRDefault="00225DBF" w:rsidP="00225DBF">
            <w:r>
              <w:t xml:space="preserve"> </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Dante</w:t>
            </w:r>
            <w:r>
              <w:rPr>
                <w:rFonts w:ascii="Courier New" w:hAnsi="Courier New" w:cs="Courier New"/>
                <w:noProof/>
                <w:color w:val="808080"/>
              </w:rPr>
              <w:t>.</w:t>
            </w:r>
            <w:r>
              <w:rPr>
                <w:rFonts w:ascii="Courier New" w:hAnsi="Courier New" w:cs="Courier New"/>
                <w:noProof/>
              </w:rPr>
              <w:t xml:space="preserve">Douglas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Larry</w:t>
            </w:r>
            <w:r>
              <w:rPr>
                <w:rFonts w:ascii="Courier New" w:hAnsi="Courier New" w:cs="Courier New"/>
                <w:noProof/>
                <w:color w:val="808080"/>
              </w:rPr>
              <w:t>.</w:t>
            </w:r>
            <w:r>
              <w:rPr>
                <w:rFonts w:ascii="Courier New" w:hAnsi="Courier New" w:cs="Courier New"/>
                <w:noProof/>
              </w:rPr>
              <w:t xml:space="preserve">Alexander </w:t>
            </w:r>
            <w:r>
              <w:rPr>
                <w:rFonts w:ascii="Courier New" w:hAnsi="Courier New" w:cs="Courier New"/>
                <w:noProof/>
                <w:color w:val="808080"/>
              </w:rPr>
              <w:t>-</w:t>
            </w:r>
            <w:r>
              <w:rPr>
                <w:rFonts w:ascii="Courier New" w:hAnsi="Courier New" w:cs="Courier New"/>
                <w:noProof/>
              </w:rPr>
              <w:t xml:space="preserve"> wacs40</w:t>
            </w:r>
          </w:p>
          <w:p w:rsidR="00225DBF" w:rsidRDefault="00225DBF" w:rsidP="00225DBF">
            <w:pPr>
              <w:overflowPunct/>
              <w:textAlignment w:val="auto"/>
              <w:rPr>
                <w:rFonts w:ascii="Courier New" w:hAnsi="Courier New" w:cs="Courier New"/>
                <w:noProof/>
              </w:rPr>
            </w:pPr>
            <w:r>
              <w:rPr>
                <w:rFonts w:ascii="Courier New" w:hAnsi="Courier New" w:cs="Courier New"/>
                <w:noProof/>
              </w:rPr>
              <w:t>Euna</w:t>
            </w:r>
            <w:r>
              <w:rPr>
                <w:rFonts w:ascii="Courier New" w:hAnsi="Courier New" w:cs="Courier New"/>
                <w:noProof/>
                <w:color w:val="808080"/>
              </w:rPr>
              <w:t>.</w:t>
            </w:r>
            <w:r>
              <w:rPr>
                <w:rFonts w:ascii="Courier New" w:hAnsi="Courier New" w:cs="Courier New"/>
                <w:noProof/>
              </w:rPr>
              <w:t>Bailey</w:t>
            </w:r>
            <w:r>
              <w:rPr>
                <w:rFonts w:ascii="Courier New" w:hAnsi="Courier New" w:cs="Courier New"/>
                <w:noProof/>
                <w:color w:val="808080"/>
              </w:rPr>
              <w:t>-</w:t>
            </w:r>
            <w:r>
              <w:rPr>
                <w:rFonts w:ascii="Courier New" w:hAnsi="Courier New" w:cs="Courier New"/>
                <w:noProof/>
              </w:rPr>
              <w:t xml:space="preserve"> wacs50</w:t>
            </w:r>
          </w:p>
          <w:p w:rsidR="00225DBF" w:rsidRDefault="00225DBF" w:rsidP="00225DBF">
            <w:pPr>
              <w:overflowPunct/>
              <w:textAlignment w:val="auto"/>
              <w:rPr>
                <w:rFonts w:ascii="Courier New" w:hAnsi="Courier New" w:cs="Courier New"/>
                <w:noProof/>
              </w:rPr>
            </w:pPr>
            <w:r>
              <w:rPr>
                <w:rFonts w:ascii="Courier New" w:hAnsi="Courier New" w:cs="Courier New"/>
                <w:noProof/>
              </w:rPr>
              <w:t>karen</w:t>
            </w:r>
            <w:r>
              <w:rPr>
                <w:rFonts w:ascii="Courier New" w:hAnsi="Courier New" w:cs="Courier New"/>
                <w:noProof/>
                <w:color w:val="808080"/>
              </w:rPr>
              <w:t>.</w:t>
            </w:r>
            <w:r>
              <w:rPr>
                <w:rFonts w:ascii="Courier New" w:hAnsi="Courier New" w:cs="Courier New"/>
                <w:noProof/>
              </w:rPr>
              <w:t xml:space="preserve">hickey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Default="00225DBF" w:rsidP="00225DBF">
            <w:r>
              <w:t>--Pick one of those job codes and run the test below.</w:t>
            </w:r>
          </w:p>
          <w:p w:rsidR="00225DBF" w:rsidRDefault="00225DBF" w:rsidP="00225DBF">
            <w:pPr>
              <w:overflowPunct/>
              <w:textAlignment w:val="auto"/>
              <w:rPr>
                <w:rFonts w:ascii="Courier New" w:hAnsi="Courier New" w:cs="Courier New"/>
                <w:noProof/>
              </w:rPr>
            </w:pPr>
          </w:p>
          <w:p w:rsidR="00225DBF" w:rsidRPr="00871F07" w:rsidRDefault="00225DBF" w:rsidP="00225DBF"/>
        </w:tc>
      </w:tr>
    </w:tbl>
    <w:p w:rsidR="00225DBF" w:rsidRPr="00871F07" w:rsidRDefault="00225DBF" w:rsidP="00225DB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cantSplit/>
          <w:tblHeader/>
        </w:trPr>
        <w:tc>
          <w:tcPr>
            <w:tcW w:w="900" w:type="dxa"/>
            <w:shd w:val="clear" w:color="auto" w:fill="A6A6A6"/>
          </w:tcPr>
          <w:p w:rsidR="00225DBF" w:rsidRPr="00FF5201" w:rsidRDefault="00225DBF" w:rsidP="00225DBF">
            <w:pPr>
              <w:rPr>
                <w:i/>
              </w:rPr>
            </w:pPr>
            <w:r w:rsidRPr="00FF5201">
              <w:t>TEST#</w:t>
            </w:r>
          </w:p>
        </w:tc>
        <w:tc>
          <w:tcPr>
            <w:tcW w:w="3960" w:type="dxa"/>
            <w:shd w:val="clear" w:color="auto" w:fill="A6A6A6"/>
          </w:tcPr>
          <w:p w:rsidR="00225DBF" w:rsidRPr="00FF5201" w:rsidRDefault="00225DBF" w:rsidP="00225DBF">
            <w:pPr>
              <w:rPr>
                <w:i/>
              </w:rPr>
            </w:pPr>
            <w:r w:rsidRPr="00FF5201">
              <w:t>ACTION</w:t>
            </w:r>
          </w:p>
        </w:tc>
        <w:tc>
          <w:tcPr>
            <w:tcW w:w="4500" w:type="dxa"/>
            <w:shd w:val="clear" w:color="auto" w:fill="A6A6A6"/>
          </w:tcPr>
          <w:p w:rsidR="00225DBF" w:rsidRPr="00FF5201" w:rsidRDefault="00225DBF" w:rsidP="00225DBF">
            <w:pPr>
              <w:rPr>
                <w:i/>
              </w:rPr>
            </w:pPr>
            <w:r w:rsidRPr="00FF5201">
              <w:t xml:space="preserve">EXPECTED RESULTS </w:t>
            </w:r>
          </w:p>
        </w:tc>
        <w:tc>
          <w:tcPr>
            <w:tcW w:w="1260" w:type="dxa"/>
            <w:shd w:val="clear" w:color="auto" w:fill="A6A6A6"/>
          </w:tcPr>
          <w:p w:rsidR="00225DBF" w:rsidRPr="00FF5201" w:rsidRDefault="00225DBF" w:rsidP="00225DBF">
            <w:pPr>
              <w:rPr>
                <w:i/>
              </w:rPr>
            </w:pPr>
            <w:r w:rsidRPr="00FF5201">
              <w:t>RESULTS</w:t>
            </w:r>
          </w:p>
          <w:p w:rsidR="00225DBF" w:rsidRPr="00FF5201" w:rsidRDefault="00225DBF" w:rsidP="00225DBF">
            <w:pPr>
              <w:rPr>
                <w:i/>
              </w:rPr>
            </w:pPr>
            <w:r w:rsidRPr="00FF5201">
              <w:t>P/F/I</w:t>
            </w:r>
          </w:p>
        </w:tc>
        <w:tc>
          <w:tcPr>
            <w:tcW w:w="2880" w:type="dxa"/>
            <w:shd w:val="clear" w:color="auto" w:fill="A6A6A6"/>
          </w:tcPr>
          <w:p w:rsidR="00225DBF" w:rsidRPr="00FF5201" w:rsidRDefault="00225DBF" w:rsidP="00225DBF">
            <w:pPr>
              <w:rPr>
                <w:i/>
              </w:rPr>
            </w:pPr>
            <w:r w:rsidRPr="00FF5201">
              <w:t>COMMENTS</w:t>
            </w:r>
          </w:p>
        </w:tc>
      </w:tr>
    </w:tbl>
    <w:p w:rsidR="00225DBF" w:rsidRDefault="00225DBF" w:rsidP="00225DBF"/>
    <w:p w:rsidR="00225DBF" w:rsidRDefault="00225DBF" w:rsidP="00225DBF">
      <w:r>
        <w:lastRenderedPageBreak/>
        <w:br w:type="page"/>
      </w:r>
    </w:p>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225DBF" w:rsidRPr="00FF5201" w:rsidTr="00225DBF">
        <w:trPr>
          <w:trHeight w:val="5343"/>
        </w:trPr>
        <w:tc>
          <w:tcPr>
            <w:tcW w:w="900" w:type="dxa"/>
          </w:tcPr>
          <w:p w:rsidR="00225DBF" w:rsidRPr="00FF5201" w:rsidRDefault="00225DBF" w:rsidP="00225DBF">
            <w:pPr>
              <w:rPr>
                <w:i/>
              </w:rPr>
            </w:pPr>
            <w:r>
              <w:rPr>
                <w:rFonts w:asciiTheme="minorHAnsi" w:hAnsiTheme="minorHAnsi"/>
                <w:bCs/>
              </w:rPr>
              <w:lastRenderedPageBreak/>
              <w:t>15.1</w:t>
            </w:r>
          </w:p>
        </w:tc>
        <w:tc>
          <w:tcPr>
            <w:tcW w:w="3960" w:type="dxa"/>
          </w:tcPr>
          <w:p w:rsidR="00225DBF" w:rsidRDefault="00225DBF" w:rsidP="00225DB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25DBF" w:rsidRDefault="00225DBF" w:rsidP="00225DBF">
            <w:pPr>
              <w:overflowPunct/>
              <w:textAlignment w:val="auto"/>
              <w:rPr>
                <w:rFonts w:ascii="Courier New" w:hAnsi="Courier New" w:cs="Courier New"/>
                <w:noProof/>
                <w:color w:val="0000FF"/>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[sp_Select_Modules_By_Job_Code]</w:t>
            </w:r>
          </w:p>
          <w:p w:rsidR="00225DBF" w:rsidRDefault="00225DBF" w:rsidP="00225DB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@nvcEmpLanIDin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N'scott.potter'</w:t>
            </w:r>
          </w:p>
          <w:p w:rsidR="00225DBF" w:rsidRDefault="00225DBF" w:rsidP="00225DBF">
            <w:pPr>
              <w:overflowPunct/>
              <w:textAlignment w:val="auto"/>
              <w:rPr>
                <w:rFonts w:ascii="Courier New" w:hAnsi="Courier New" w:cs="Courier New"/>
                <w:noProof/>
                <w:color w:val="FF0000"/>
              </w:rPr>
            </w:pPr>
          </w:p>
          <w:p w:rsidR="00225DBF" w:rsidRDefault="00225DBF" w:rsidP="00225DB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25DBF" w:rsidRDefault="00225DBF" w:rsidP="00225DBF">
            <w:pPr>
              <w:overflowPunct/>
              <w:textAlignment w:val="auto"/>
              <w:rPr>
                <w:rFonts w:ascii="Courier New" w:hAnsi="Courier New" w:cs="Courier New"/>
                <w:noProof/>
              </w:rPr>
            </w:pPr>
          </w:p>
          <w:p w:rsidR="00225DBF" w:rsidRDefault="00225DBF" w:rsidP="00225DBF">
            <w:pPr>
              <w:rPr>
                <w:rFonts w:ascii="Courier New" w:hAnsi="Courier New" w:cs="Courier New"/>
                <w:noProof/>
                <w:color w:val="0000FF"/>
              </w:rPr>
            </w:pPr>
            <w:r>
              <w:rPr>
                <w:rFonts w:ascii="Courier New" w:hAnsi="Courier New" w:cs="Courier New"/>
                <w:noProof/>
                <w:color w:val="0000FF"/>
              </w:rPr>
              <w:t>GO</w:t>
            </w:r>
          </w:p>
          <w:p w:rsidR="00225DBF" w:rsidRDefault="00225DBF" w:rsidP="00225DBF">
            <w:pPr>
              <w:overflowPunct/>
              <w:textAlignment w:val="auto"/>
              <w:rPr>
                <w:rFonts w:ascii="Courier New" w:hAnsi="Courier New" w:cs="Courier New"/>
                <w:noProof/>
              </w:rPr>
            </w:pPr>
          </w:p>
          <w:p w:rsidR="00225DBF" w:rsidRPr="0057471C" w:rsidRDefault="00225DBF" w:rsidP="00225DBF">
            <w:pPr>
              <w:rPr>
                <w:rFonts w:asciiTheme="minorHAnsi" w:hAnsiTheme="minorHAnsi"/>
                <w:bCs/>
              </w:rPr>
            </w:pPr>
            <w:r>
              <w:rPr>
                <w:rFonts w:ascii="Courier New" w:hAnsi="Courier New" w:cs="Courier New"/>
                <w:noProof/>
                <w:color w:val="0000FF"/>
              </w:rPr>
              <w:t>Repeat test with mark.hackman</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all 5 modules</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15.2</w:t>
            </w:r>
          </w:p>
        </w:tc>
        <w:tc>
          <w:tcPr>
            <w:tcW w:w="3960" w:type="dxa"/>
          </w:tcPr>
          <w:p w:rsidR="00225DBF" w:rsidRDefault="00225DBF" w:rsidP="00225DBF">
            <w:pPr>
              <w:rPr>
                <w:rFonts w:asciiTheme="minorHAnsi" w:hAnsiTheme="minorHAnsi"/>
                <w:bCs/>
              </w:rPr>
            </w:pPr>
            <w:r>
              <w:rPr>
                <w:rFonts w:asciiTheme="minorHAnsi" w:hAnsiTheme="minorHAnsi"/>
                <w:bCs/>
              </w:rPr>
              <w:t>Repeat above test with users having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James</w:t>
            </w:r>
            <w:r>
              <w:rPr>
                <w:rFonts w:ascii="Courier New" w:hAnsi="Courier New" w:cs="Courier New"/>
                <w:noProof/>
                <w:color w:val="808080"/>
              </w:rPr>
              <w:t>.</w:t>
            </w:r>
            <w:r>
              <w:rPr>
                <w:rFonts w:ascii="Courier New" w:hAnsi="Courier New" w:cs="Courier New"/>
                <w:noProof/>
              </w:rPr>
              <w:t xml:space="preserve">Nowlin </w:t>
            </w:r>
            <w:r>
              <w:rPr>
                <w:rFonts w:ascii="Courier New" w:hAnsi="Courier New" w:cs="Courier New"/>
                <w:noProof/>
                <w:color w:val="808080"/>
              </w:rPr>
              <w:t>-</w:t>
            </w:r>
            <w:r>
              <w:rPr>
                <w:rFonts w:ascii="Courier New" w:hAnsi="Courier New" w:cs="Courier New"/>
                <w:noProof/>
              </w:rPr>
              <w:t xml:space="preserve"> wacq13</w:t>
            </w:r>
          </w:p>
          <w:p w:rsidR="00225DBF" w:rsidRDefault="00225DBF" w:rsidP="00225DBF">
            <w:pPr>
              <w:overflowPunct/>
              <w:textAlignment w:val="auto"/>
              <w:rPr>
                <w:rFonts w:ascii="Courier New" w:hAnsi="Courier New" w:cs="Courier New"/>
                <w:noProof/>
              </w:rPr>
            </w:pPr>
            <w:r>
              <w:rPr>
                <w:rFonts w:ascii="Courier New" w:hAnsi="Courier New" w:cs="Courier New"/>
                <w:noProof/>
              </w:rPr>
              <w:t>melissa</w:t>
            </w:r>
            <w:r>
              <w:rPr>
                <w:rFonts w:ascii="Courier New" w:hAnsi="Courier New" w:cs="Courier New"/>
                <w:noProof/>
                <w:color w:val="808080"/>
              </w:rPr>
              <w:t>.</w:t>
            </w:r>
            <w:r>
              <w:rPr>
                <w:rFonts w:ascii="Courier New" w:hAnsi="Courier New" w:cs="Courier New"/>
                <w:noProof/>
              </w:rPr>
              <w:t xml:space="preserve">miller  </w:t>
            </w:r>
            <w:r>
              <w:rPr>
                <w:rFonts w:ascii="Courier New" w:hAnsi="Courier New" w:cs="Courier New"/>
                <w:noProof/>
                <w:color w:val="808080"/>
              </w:rPr>
              <w:t>-</w:t>
            </w:r>
            <w:r>
              <w:rPr>
                <w:rFonts w:ascii="Courier New" w:hAnsi="Courier New" w:cs="Courier New"/>
                <w:noProof/>
              </w:rPr>
              <w:t xml:space="preserve"> wacq13</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Quality</w:t>
            </w:r>
          </w:p>
          <w:p w:rsidR="00225DBF" w:rsidRPr="00202208" w:rsidRDefault="00225DBF" w:rsidP="00225DBF">
            <w:pPr>
              <w:rPr>
                <w:rFonts w:asciiTheme="minorHAnsi" w:hAnsiTheme="minorHAnsi"/>
                <w:bCs/>
              </w:rPr>
            </w:pPr>
          </w:p>
        </w:tc>
        <w:tc>
          <w:tcPr>
            <w:tcW w:w="1260" w:type="dxa"/>
          </w:tcPr>
          <w:p w:rsidR="00225DBF" w:rsidRPr="00202208"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15.3</w:t>
            </w:r>
          </w:p>
        </w:tc>
        <w:tc>
          <w:tcPr>
            <w:tcW w:w="3960" w:type="dxa"/>
          </w:tcPr>
          <w:p w:rsidR="00225DBF" w:rsidRDefault="00225DBF" w:rsidP="00225DBF">
            <w:pPr>
              <w:rPr>
                <w:rFonts w:asciiTheme="minorHAnsi" w:hAnsiTheme="minorHAnsi"/>
                <w:bCs/>
              </w:rPr>
            </w:pPr>
            <w:r>
              <w:rPr>
                <w:rFonts w:asciiTheme="minorHAnsi" w:hAnsiTheme="minorHAnsi"/>
                <w:bCs/>
              </w:rPr>
              <w:t>Repeat above test with training user</w:t>
            </w:r>
          </w:p>
          <w:p w:rsidR="00225DBF" w:rsidRDefault="00225DBF" w:rsidP="00225DBF">
            <w:pPr>
              <w:overflowPunct/>
              <w:textAlignment w:val="auto"/>
              <w:rPr>
                <w:rFonts w:ascii="Courier New" w:hAnsi="Courier New" w:cs="Courier New"/>
                <w:noProof/>
              </w:rPr>
            </w:pPr>
            <w:r>
              <w:rPr>
                <w:rFonts w:ascii="Courier New" w:hAnsi="Courier New" w:cs="Courier New"/>
                <w:noProof/>
              </w:rPr>
              <w:t>Danna</w:t>
            </w:r>
            <w:r>
              <w:rPr>
                <w:rFonts w:ascii="Courier New" w:hAnsi="Courier New" w:cs="Courier New"/>
                <w:noProof/>
                <w:color w:val="808080"/>
              </w:rPr>
              <w:t>.</w:t>
            </w:r>
            <w:r>
              <w:rPr>
                <w:rFonts w:ascii="Courier New" w:hAnsi="Courier New" w:cs="Courier New"/>
                <w:noProof/>
              </w:rPr>
              <w:t xml:space="preserve">Todd </w:t>
            </w:r>
            <w:r>
              <w:rPr>
                <w:rFonts w:ascii="Courier New" w:hAnsi="Courier New" w:cs="Courier New"/>
                <w:noProof/>
                <w:color w:val="808080"/>
              </w:rPr>
              <w:t>-</w:t>
            </w:r>
            <w:r>
              <w:rPr>
                <w:rFonts w:ascii="Courier New" w:hAnsi="Courier New" w:cs="Courier New"/>
                <w:noProof/>
              </w:rPr>
              <w:t xml:space="preserve"> wttr50</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Should return only CSR, SUP and Training</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r w:rsidR="00225DBF" w:rsidRPr="00FF5201" w:rsidTr="00225DBF">
        <w:trPr>
          <w:cantSplit/>
        </w:trPr>
        <w:tc>
          <w:tcPr>
            <w:tcW w:w="900" w:type="dxa"/>
          </w:tcPr>
          <w:p w:rsidR="00225DBF" w:rsidRPr="00FF5201" w:rsidRDefault="00225DBF" w:rsidP="00225DBF">
            <w:pPr>
              <w:rPr>
                <w:i/>
              </w:rPr>
            </w:pPr>
            <w:r>
              <w:rPr>
                <w:rFonts w:asciiTheme="minorHAnsi" w:hAnsiTheme="minorHAnsi"/>
                <w:bCs/>
              </w:rPr>
              <w:t>15.4</w:t>
            </w:r>
          </w:p>
        </w:tc>
        <w:tc>
          <w:tcPr>
            <w:tcW w:w="3960" w:type="dxa"/>
          </w:tcPr>
          <w:p w:rsidR="00225DBF" w:rsidRDefault="00225DBF" w:rsidP="00225DBF">
            <w:pPr>
              <w:rPr>
                <w:rFonts w:asciiTheme="minorHAnsi" w:hAnsiTheme="minorHAnsi"/>
                <w:bCs/>
              </w:rPr>
            </w:pPr>
            <w:r>
              <w:rPr>
                <w:rFonts w:asciiTheme="minorHAnsi" w:hAnsiTheme="minorHAnsi"/>
                <w:bCs/>
              </w:rPr>
              <w:t>Repeat above test with LSA user</w:t>
            </w:r>
          </w:p>
          <w:p w:rsidR="00225DBF" w:rsidRDefault="00225DBF" w:rsidP="00225DBF">
            <w:r>
              <w:rPr>
                <w:rFonts w:ascii="Courier New" w:hAnsi="Courier New" w:cs="Courier New"/>
                <w:noProof/>
              </w:rPr>
              <w:t>Bryan</w:t>
            </w:r>
            <w:r>
              <w:rPr>
                <w:rFonts w:ascii="Courier New" w:hAnsi="Courier New" w:cs="Courier New"/>
                <w:noProof/>
                <w:color w:val="808080"/>
              </w:rPr>
              <w:t>.</w:t>
            </w:r>
            <w:r>
              <w:rPr>
                <w:rFonts w:ascii="Courier New" w:hAnsi="Courier New" w:cs="Courier New"/>
                <w:noProof/>
              </w:rPr>
              <w:t xml:space="preserve">Rogers </w:t>
            </w:r>
            <w:r>
              <w:rPr>
                <w:rFonts w:ascii="Courier New" w:hAnsi="Courier New" w:cs="Courier New"/>
                <w:noProof/>
                <w:color w:val="808080"/>
              </w:rPr>
              <w:t>-</w:t>
            </w:r>
            <w:r>
              <w:rPr>
                <w:rFonts w:ascii="Courier New" w:hAnsi="Courier New" w:cs="Courier New"/>
                <w:noProof/>
              </w:rPr>
              <w:t xml:space="preserve"> wihd04</w:t>
            </w:r>
          </w:p>
          <w:p w:rsidR="00225DBF" w:rsidRPr="0057471C" w:rsidRDefault="00225DBF" w:rsidP="00225DBF">
            <w:pPr>
              <w:rPr>
                <w:rFonts w:asciiTheme="minorHAnsi" w:hAnsiTheme="minorHAnsi"/>
                <w:bCs/>
              </w:rPr>
            </w:pPr>
            <w:r>
              <w:rPr>
                <w:rFonts w:asciiTheme="minorHAnsi" w:hAnsiTheme="minorHAnsi"/>
                <w:bCs/>
              </w:rPr>
              <w:t xml:space="preserve"> </w:t>
            </w:r>
          </w:p>
        </w:tc>
        <w:tc>
          <w:tcPr>
            <w:tcW w:w="4500" w:type="dxa"/>
          </w:tcPr>
          <w:p w:rsidR="00225DBF" w:rsidRDefault="00225DBF" w:rsidP="00225DBF">
            <w:pPr>
              <w:rPr>
                <w:rFonts w:asciiTheme="minorHAnsi" w:hAnsiTheme="minorHAnsi"/>
                <w:bCs/>
              </w:rPr>
            </w:pPr>
          </w:p>
          <w:p w:rsidR="00225DBF" w:rsidRPr="00DA4B8E" w:rsidRDefault="00225DBF" w:rsidP="00225DBF">
            <w:pPr>
              <w:overflowPunct/>
              <w:textAlignment w:val="auto"/>
              <w:rPr>
                <w:rFonts w:ascii="Courier New" w:hAnsi="Courier New" w:cs="Courier New"/>
                <w:noProof/>
              </w:rPr>
            </w:pPr>
            <w:r>
              <w:rPr>
                <w:rFonts w:ascii="Courier New" w:hAnsi="Courier New" w:cs="Courier New"/>
                <w:noProof/>
              </w:rPr>
              <w:t xml:space="preserve">Should return only CSR and LSA </w:t>
            </w:r>
          </w:p>
          <w:p w:rsidR="00225DBF" w:rsidRPr="00202208" w:rsidRDefault="00225DBF" w:rsidP="00225DBF">
            <w:pPr>
              <w:rPr>
                <w:rFonts w:asciiTheme="minorHAnsi" w:hAnsiTheme="minorHAnsi"/>
                <w:bCs/>
              </w:rPr>
            </w:pPr>
          </w:p>
        </w:tc>
        <w:tc>
          <w:tcPr>
            <w:tcW w:w="1260" w:type="dxa"/>
          </w:tcPr>
          <w:p w:rsidR="00225DBF" w:rsidRDefault="00225DBF" w:rsidP="00225DBF">
            <w:pPr>
              <w:rPr>
                <w:rFonts w:asciiTheme="minorHAnsi" w:hAnsiTheme="minorHAnsi"/>
                <w:bCs/>
              </w:rPr>
            </w:pPr>
            <w:r>
              <w:rPr>
                <w:rFonts w:asciiTheme="minorHAnsi" w:hAnsiTheme="minorHAnsi"/>
                <w:bCs/>
              </w:rPr>
              <w:t>P</w:t>
            </w:r>
          </w:p>
        </w:tc>
        <w:tc>
          <w:tcPr>
            <w:tcW w:w="2880" w:type="dxa"/>
          </w:tcPr>
          <w:p w:rsidR="00225DBF" w:rsidRPr="00FF5201" w:rsidRDefault="00225DBF" w:rsidP="00225DBF">
            <w:pPr>
              <w:rPr>
                <w:i/>
              </w:rPr>
            </w:pPr>
          </w:p>
        </w:tc>
      </w:tr>
    </w:tbl>
    <w:p w:rsidR="001174BB" w:rsidRDefault="001174BB" w:rsidP="001174BB">
      <w:pPr>
        <w:rPr>
          <w:u w:val="single"/>
        </w:rPr>
      </w:pPr>
    </w:p>
    <w:p w:rsidR="001174BB" w:rsidRDefault="001174BB" w:rsidP="001174BB">
      <w:pPr>
        <w:rPr>
          <w:u w:val="single"/>
        </w:rPr>
      </w:pPr>
    </w:p>
    <w:p w:rsidR="00687F2C" w:rsidRDefault="00687F2C"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CB6582">
      <w:pPr>
        <w:rPr>
          <w:u w:val="single"/>
        </w:rPr>
      </w:pPr>
    </w:p>
    <w:p w:rsidR="00494D81" w:rsidRDefault="00494D81" w:rsidP="00494D81">
      <w:pPr>
        <w:pStyle w:val="Heading2"/>
        <w:numPr>
          <w:ilvl w:val="0"/>
          <w:numId w:val="5"/>
        </w:numPr>
      </w:pPr>
      <w:bookmarkStart w:id="47" w:name="_Toc511681039"/>
      <w:r>
        <w:t>TFS 3758 Shared Sub Coaching Reasons may display incorrectly in UI</w:t>
      </w:r>
      <w:bookmarkEnd w:id="47"/>
      <w:r>
        <w:t xml:space="preserve"> </w:t>
      </w:r>
    </w:p>
    <w:p w:rsidR="00494D81" w:rsidRPr="004F5C38" w:rsidRDefault="00494D81" w:rsidP="00494D81"/>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94D81" w:rsidTr="00494D81">
        <w:trPr>
          <w:tblHeader/>
        </w:trPr>
        <w:tc>
          <w:tcPr>
            <w:tcW w:w="2549" w:type="dxa"/>
            <w:shd w:val="solid" w:color="auto" w:fill="000000"/>
          </w:tcPr>
          <w:p w:rsidR="00494D81" w:rsidRDefault="00494D81" w:rsidP="00494D81">
            <w:r>
              <w:t>Item</w:t>
            </w:r>
          </w:p>
        </w:tc>
        <w:tc>
          <w:tcPr>
            <w:tcW w:w="10455" w:type="dxa"/>
            <w:shd w:val="solid" w:color="auto" w:fill="000000"/>
          </w:tcPr>
          <w:p w:rsidR="00494D81" w:rsidRDefault="00494D81" w:rsidP="00494D81">
            <w:r>
              <w:t>Description</w:t>
            </w:r>
          </w:p>
        </w:tc>
      </w:tr>
      <w:tr w:rsidR="00494D81" w:rsidTr="00494D81">
        <w:tc>
          <w:tcPr>
            <w:tcW w:w="2549" w:type="dxa"/>
          </w:tcPr>
          <w:p w:rsidR="00494D81" w:rsidRDefault="00494D81" w:rsidP="00494D81">
            <w:r>
              <w:t>Change Type</w:t>
            </w:r>
          </w:p>
        </w:tc>
        <w:tc>
          <w:tcPr>
            <w:tcW w:w="10455" w:type="dxa"/>
          </w:tcPr>
          <w:p w:rsidR="00494D81" w:rsidRDefault="00494D81" w:rsidP="00494D81">
            <w:r>
              <w:t>Problem Report</w:t>
            </w:r>
          </w:p>
        </w:tc>
      </w:tr>
      <w:tr w:rsidR="00494D81" w:rsidTr="00494D81">
        <w:tc>
          <w:tcPr>
            <w:tcW w:w="2549" w:type="dxa"/>
          </w:tcPr>
          <w:p w:rsidR="00494D81" w:rsidRDefault="00494D81" w:rsidP="00494D81">
            <w:r>
              <w:t>Change Description</w:t>
            </w:r>
          </w:p>
        </w:tc>
        <w:tc>
          <w:tcPr>
            <w:tcW w:w="10455" w:type="dxa"/>
          </w:tcPr>
          <w:p w:rsidR="00494D81" w:rsidRDefault="00494D81" w:rsidP="00494D81">
            <w:proofErr w:type="gramStart"/>
            <w:r>
              <w:t>when</w:t>
            </w:r>
            <w:proofErr w:type="gramEnd"/>
            <w:r>
              <w:t xml:space="preserve"> sub-reasons are shared between data feed and </w:t>
            </w:r>
            <w:proofErr w:type="spellStart"/>
            <w:r>
              <w:t>ui</w:t>
            </w:r>
            <w:proofErr w:type="spellEnd"/>
            <w:r>
              <w:t xml:space="preserve"> or other modules, the review pages display may not show the correct information for work flow. related to tfs3179, tfs3677, and tfs3682</w:t>
            </w:r>
          </w:p>
        </w:tc>
      </w:tr>
      <w:tr w:rsidR="00494D81" w:rsidTr="00494D81">
        <w:trPr>
          <w:trHeight w:val="332"/>
        </w:trPr>
        <w:tc>
          <w:tcPr>
            <w:tcW w:w="2549" w:type="dxa"/>
          </w:tcPr>
          <w:p w:rsidR="00494D81" w:rsidRDefault="00494D81" w:rsidP="00494D81">
            <w:r>
              <w:t>Test Environment</w:t>
            </w:r>
          </w:p>
        </w:tc>
        <w:tc>
          <w:tcPr>
            <w:tcW w:w="10455" w:type="dxa"/>
          </w:tcPr>
          <w:p w:rsidR="00494D81" w:rsidRDefault="00494D81" w:rsidP="00494D81">
            <w:proofErr w:type="spellStart"/>
            <w:r>
              <w:t>eCoaching_Dev</w:t>
            </w:r>
            <w:proofErr w:type="spellEnd"/>
            <w:r>
              <w:t xml:space="preserve"> database on vrivfssdbt02\scord01,1437 </w:t>
            </w:r>
          </w:p>
        </w:tc>
      </w:tr>
      <w:tr w:rsidR="00494D81" w:rsidTr="00494D81">
        <w:tc>
          <w:tcPr>
            <w:tcW w:w="2549" w:type="dxa"/>
          </w:tcPr>
          <w:p w:rsidR="00494D81" w:rsidRDefault="00494D81" w:rsidP="00494D81">
            <w:r>
              <w:t>Code Modules created/updated</w:t>
            </w:r>
          </w:p>
        </w:tc>
        <w:tc>
          <w:tcPr>
            <w:tcW w:w="10455" w:type="dxa"/>
          </w:tcPr>
          <w:p w:rsidR="00494D81" w:rsidRDefault="00494D81" w:rsidP="00494D81">
            <w:r w:rsidRPr="003163A5">
              <w:rPr>
                <w:rFonts w:ascii="Courier New" w:hAnsi="Courier New" w:cs="Courier New"/>
                <w:noProof/>
                <w:color w:val="0000FF"/>
              </w:rPr>
              <w:t>[sp_SelectReviewFrom_Coaching_Log]</w:t>
            </w:r>
          </w:p>
        </w:tc>
      </w:tr>
      <w:tr w:rsidR="00494D81" w:rsidTr="00494D81">
        <w:trPr>
          <w:trHeight w:val="512"/>
        </w:trPr>
        <w:tc>
          <w:tcPr>
            <w:tcW w:w="2549" w:type="dxa"/>
          </w:tcPr>
          <w:p w:rsidR="00494D81" w:rsidRDefault="00494D81" w:rsidP="00494D81">
            <w:r>
              <w:t>Code doc</w:t>
            </w:r>
          </w:p>
        </w:tc>
        <w:tc>
          <w:tcPr>
            <w:tcW w:w="10455" w:type="dxa"/>
          </w:tcPr>
          <w:p w:rsidR="00494D81" w:rsidRDefault="00494D81" w:rsidP="00494D81">
            <w:proofErr w:type="spellStart"/>
            <w:r w:rsidRPr="006A02FC">
              <w:t>CCO_eCoaching_Log_Create.sql</w:t>
            </w:r>
            <w:proofErr w:type="spellEnd"/>
          </w:p>
          <w:p w:rsidR="00494D81" w:rsidRDefault="00494D81" w:rsidP="00494D81"/>
        </w:tc>
      </w:tr>
      <w:tr w:rsidR="00494D81" w:rsidTr="00494D81">
        <w:tc>
          <w:tcPr>
            <w:tcW w:w="2549" w:type="dxa"/>
          </w:tcPr>
          <w:p w:rsidR="00494D81" w:rsidRDefault="00494D81" w:rsidP="00494D81">
            <w:r>
              <w:t>Notes</w:t>
            </w:r>
          </w:p>
        </w:tc>
        <w:tc>
          <w:tcPr>
            <w:tcW w:w="10455" w:type="dxa"/>
          </w:tcPr>
          <w:p w:rsidR="00494D81" w:rsidRPr="00871F07" w:rsidRDefault="00494D81" w:rsidP="00494D81"/>
        </w:tc>
      </w:tr>
      <w:tr w:rsidR="00494D81" w:rsidTr="00494D81">
        <w:tc>
          <w:tcPr>
            <w:tcW w:w="2549" w:type="dxa"/>
          </w:tcPr>
          <w:p w:rsidR="00494D81" w:rsidRDefault="00494D81" w:rsidP="00494D81">
            <w:r>
              <w:t>Useful sql</w:t>
            </w:r>
          </w:p>
        </w:tc>
        <w:tc>
          <w:tcPr>
            <w:tcW w:w="10455" w:type="dxa"/>
          </w:tcPr>
          <w:p w:rsidR="003429D5" w:rsidRDefault="003429D5" w:rsidP="003429D5">
            <w:r>
              <w:t>--Rerun for each of the cases to get logs of each type.</w:t>
            </w:r>
          </w:p>
          <w:p w:rsidR="003429D5" w:rsidRDefault="003429D5" w:rsidP="00494D81"/>
          <w:p w:rsidR="00494D81" w:rsidRDefault="00494D81" w:rsidP="00494D81">
            <w:r>
              <w:t xml:space="preserve">SELECT  </w:t>
            </w:r>
            <w:proofErr w:type="spellStart"/>
            <w:r>
              <w:t>ccl.FormName</w:t>
            </w:r>
            <w:proofErr w:type="spellEnd"/>
            <w:r>
              <w:t xml:space="preserve">, </w:t>
            </w:r>
            <w:proofErr w:type="spellStart"/>
            <w:r>
              <w:t>ccl.strReportCode</w:t>
            </w:r>
            <w:proofErr w:type="spellEnd"/>
          </w:p>
          <w:p w:rsidR="00494D81" w:rsidRDefault="00494D81" w:rsidP="00494D81">
            <w:r>
              <w:tab/>
              <w:t xml:space="preserve"> --MAX(CASE WHEN [</w:t>
            </w:r>
            <w:proofErr w:type="spellStart"/>
            <w:r>
              <w:t>cr</w:t>
            </w:r>
            <w:proofErr w:type="spellEnd"/>
            <w:r>
              <w:t>].[</w:t>
            </w:r>
            <w:proofErr w:type="spellStart"/>
            <w:r>
              <w:t>CoachingReason</w:t>
            </w:r>
            <w:proofErr w:type="spellEnd"/>
            <w:r>
              <w:t>] = ''Customer Service Escalation'' THEN [</w:t>
            </w:r>
            <w:proofErr w:type="spellStart"/>
            <w:r>
              <w:t>clr</w:t>
            </w:r>
            <w:proofErr w:type="spellEnd"/>
            <w:r>
              <w:t>].[Value] ELSE NULL END)</w:t>
            </w:r>
            <w:r>
              <w:tab/>
              <w:t>CSE,</w:t>
            </w:r>
          </w:p>
          <w:p w:rsidR="00494D81" w:rsidRDefault="00494D81" w:rsidP="00494D81">
            <w:r>
              <w:tab/>
              <w:t xml:space="preserve"> --MAX(CASE WHEN [</w:t>
            </w:r>
            <w:proofErr w:type="spellStart"/>
            <w:r>
              <w:t>cr</w:t>
            </w:r>
            <w:proofErr w:type="spellEnd"/>
            <w:r>
              <w:t>].[</w:t>
            </w:r>
            <w:proofErr w:type="spellStart"/>
            <w:r>
              <w:t>CoachingReason</w:t>
            </w:r>
            <w:proofErr w:type="spellEnd"/>
            <w:r>
              <w:t>] = ''Current Coaching Initiative'' THEN [</w:t>
            </w:r>
            <w:proofErr w:type="spellStart"/>
            <w:r>
              <w:t>clr</w:t>
            </w:r>
            <w:proofErr w:type="spellEnd"/>
            <w:r>
              <w:t>].[Value] ELSE NULL END)</w:t>
            </w:r>
            <w:r>
              <w:tab/>
              <w:t>CCI,</w:t>
            </w:r>
          </w:p>
          <w:p w:rsidR="00494D81" w:rsidRDefault="00494D81" w:rsidP="00494D81">
            <w:r>
              <w:tab/>
              <w:t xml:space="preserve"> --MAX(CASE WHEN [</w:t>
            </w:r>
            <w:proofErr w:type="spellStart"/>
            <w:r>
              <w:t>cr</w:t>
            </w:r>
            <w:proofErr w:type="spellEnd"/>
            <w:r>
              <w:t>].[</w:t>
            </w:r>
            <w:proofErr w:type="spellStart"/>
            <w:r>
              <w:t>CoachingReason</w:t>
            </w:r>
            <w:proofErr w:type="spellEnd"/>
            <w:r>
              <w:t>] = ''OMR / Exceptions'' THEN [</w:t>
            </w:r>
            <w:proofErr w:type="spellStart"/>
            <w:r>
              <w:t>clr</w:t>
            </w:r>
            <w:proofErr w:type="spellEnd"/>
            <w:r>
              <w:t>].[Value] ELSE NULL END)</w:t>
            </w:r>
            <w:r>
              <w:tab/>
              <w:t>OMR,</w:t>
            </w:r>
          </w:p>
          <w:p w:rsidR="00494D81" w:rsidRDefault="00494D81" w:rsidP="00494D81">
            <w:r>
              <w:tab/>
              <w:t xml:space="preserve"> --MAX(CASE WHEN [</w:t>
            </w:r>
            <w:proofErr w:type="spellStart"/>
            <w:r>
              <w:t>clr</w:t>
            </w:r>
            <w:proofErr w:type="spellEnd"/>
            <w:r>
              <w:t>].[</w:t>
            </w:r>
            <w:proofErr w:type="spellStart"/>
            <w:r>
              <w:t>SubCoachingReasonID</w:t>
            </w:r>
            <w:proofErr w:type="spellEnd"/>
            <w:r>
              <w:t>] = 120 THEN [</w:t>
            </w:r>
            <w:proofErr w:type="spellStart"/>
            <w:r>
              <w:t>clr</w:t>
            </w:r>
            <w:proofErr w:type="spellEnd"/>
            <w:r>
              <w:t>].[Value] ELSE NULL END)</w:t>
            </w:r>
            <w:r>
              <w:tab/>
              <w:t>ETSOAE,</w:t>
            </w:r>
          </w:p>
          <w:p w:rsidR="00494D81" w:rsidRDefault="00494D81" w:rsidP="00494D81">
            <w:r>
              <w:tab/>
              <w:t xml:space="preserve"> --MAX(CASE WHEN [</w:t>
            </w:r>
            <w:proofErr w:type="spellStart"/>
            <w:r>
              <w:t>clr</w:t>
            </w:r>
            <w:proofErr w:type="spellEnd"/>
            <w:r>
              <w:t>].[</w:t>
            </w:r>
            <w:proofErr w:type="spellStart"/>
            <w:r>
              <w:t>SubCoachingReasonID</w:t>
            </w:r>
            <w:proofErr w:type="spellEnd"/>
            <w:r>
              <w:t>] = 121 THEN [</w:t>
            </w:r>
            <w:proofErr w:type="spellStart"/>
            <w:r>
              <w:t>clr</w:t>
            </w:r>
            <w:proofErr w:type="spellEnd"/>
            <w:r>
              <w:t>].[Value] ELSE NULL END)</w:t>
            </w:r>
            <w:r>
              <w:tab/>
              <w:t>ETSOAS,</w:t>
            </w:r>
          </w:p>
          <w:p w:rsidR="00494D81" w:rsidRDefault="00494D81" w:rsidP="00494D81">
            <w:r>
              <w:tab/>
              <w:t xml:space="preserve"> --MAX(CASE WHEN [</w:t>
            </w:r>
            <w:proofErr w:type="spellStart"/>
            <w:r>
              <w:t>clr</w:t>
            </w:r>
            <w:proofErr w:type="spellEnd"/>
            <w:r>
              <w:t>].[</w:t>
            </w:r>
            <w:proofErr w:type="spellStart"/>
            <w:r>
              <w:t>SubCoachingReasonID</w:t>
            </w:r>
            <w:proofErr w:type="spellEnd"/>
            <w:r>
              <w:t>] = 29 THEN [</w:t>
            </w:r>
            <w:proofErr w:type="spellStart"/>
            <w:r>
              <w:t>clr</w:t>
            </w:r>
            <w:proofErr w:type="spellEnd"/>
            <w:r>
              <w:t>].[Value] ELSE NULL END)</w:t>
            </w:r>
            <w:r>
              <w:tab/>
              <w:t>OMRIAE,</w:t>
            </w:r>
          </w:p>
          <w:p w:rsidR="00494D81" w:rsidRDefault="00494D81" w:rsidP="00494D81">
            <w:r>
              <w:tab/>
              <w:t xml:space="preserve"> --MAX(CASE WHEN [</w:t>
            </w:r>
            <w:proofErr w:type="spellStart"/>
            <w:r>
              <w:t>clr</w:t>
            </w:r>
            <w:proofErr w:type="spellEnd"/>
            <w:r>
              <w:t>].[</w:t>
            </w:r>
            <w:proofErr w:type="spellStart"/>
            <w:r>
              <w:t>SubCoachingReasonID</w:t>
            </w:r>
            <w:proofErr w:type="spellEnd"/>
            <w:r>
              <w:t>] = 231 THEN [</w:t>
            </w:r>
            <w:proofErr w:type="spellStart"/>
            <w:r>
              <w:t>clr</w:t>
            </w:r>
            <w:proofErr w:type="spellEnd"/>
            <w:r>
              <w:t>].[Value] ELSE NULL END)</w:t>
            </w:r>
            <w:r>
              <w:tab/>
              <w:t>OMRIAT,</w:t>
            </w:r>
          </w:p>
          <w:p w:rsidR="00494D81" w:rsidRDefault="00494D81" w:rsidP="00494D81">
            <w:r>
              <w:tab/>
              <w:t xml:space="preserve"> --MAX(CASE WHEN [</w:t>
            </w:r>
            <w:proofErr w:type="spellStart"/>
            <w:r>
              <w:t>clr</w:t>
            </w:r>
            <w:proofErr w:type="spellEnd"/>
            <w:r>
              <w:t>].[</w:t>
            </w:r>
            <w:proofErr w:type="spellStart"/>
            <w:r>
              <w:t>SubCoachingReasonID</w:t>
            </w:r>
            <w:proofErr w:type="spellEnd"/>
            <w:r>
              <w:t>] = 34 THEN [</w:t>
            </w:r>
            <w:proofErr w:type="spellStart"/>
            <w:r>
              <w:t>clr</w:t>
            </w:r>
            <w:proofErr w:type="spellEnd"/>
            <w:r>
              <w:t>].[Value] ELSE NULL END)</w:t>
            </w:r>
            <w:r>
              <w:tab/>
              <w:t>LCS,</w:t>
            </w:r>
          </w:p>
          <w:p w:rsidR="00494D81" w:rsidRDefault="00494D81" w:rsidP="00494D81">
            <w:r>
              <w:tab/>
              <w:t xml:space="preserve"> --MAX(CASE WHEN [</w:t>
            </w:r>
            <w:proofErr w:type="spellStart"/>
            <w:r>
              <w:t>clr</w:t>
            </w:r>
            <w:proofErr w:type="spellEnd"/>
            <w:r>
              <w:t>].[</w:t>
            </w:r>
            <w:proofErr w:type="spellStart"/>
            <w:r>
              <w:t>SubCoachingReasonID</w:t>
            </w:r>
            <w:proofErr w:type="spellEnd"/>
            <w:r>
              <w:t>] = 23 THEN [</w:t>
            </w:r>
            <w:proofErr w:type="spellStart"/>
            <w:r>
              <w:t>clr</w:t>
            </w:r>
            <w:proofErr w:type="spellEnd"/>
            <w:r>
              <w:t>].[Value] ELSE NULL END)</w:t>
            </w:r>
            <w:r>
              <w:tab/>
              <w:t>OMRISQ,</w:t>
            </w:r>
          </w:p>
          <w:p w:rsidR="00494D81" w:rsidRDefault="00494D81" w:rsidP="00494D81">
            <w:r>
              <w:tab/>
              <w:t xml:space="preserve"> --MAX(CASE WHEN [</w:t>
            </w:r>
            <w:proofErr w:type="spellStart"/>
            <w:r>
              <w:t>clr</w:t>
            </w:r>
            <w:proofErr w:type="spellEnd"/>
            <w:r>
              <w:t>].[</w:t>
            </w:r>
            <w:proofErr w:type="spellStart"/>
            <w:r>
              <w:t>SubCoachingReasonID</w:t>
            </w:r>
            <w:proofErr w:type="spellEnd"/>
            <w:r>
              <w:t>] = 232 THEN [</w:t>
            </w:r>
            <w:proofErr w:type="spellStart"/>
            <w:r>
              <w:t>clr</w:t>
            </w:r>
            <w:proofErr w:type="spellEnd"/>
            <w:r>
              <w:t>].[Value] ELSE NULL END)</w:t>
            </w:r>
            <w:r>
              <w:tab/>
              <w:t>SDR,</w:t>
            </w:r>
          </w:p>
          <w:p w:rsidR="00494D81" w:rsidRDefault="00494D81" w:rsidP="00494D81">
            <w:r>
              <w:t xml:space="preserve">  --   MAX(CASE WHEN [</w:t>
            </w:r>
            <w:proofErr w:type="spellStart"/>
            <w:r>
              <w:t>clr</w:t>
            </w:r>
            <w:proofErr w:type="spellEnd"/>
            <w:r>
              <w:t>].[</w:t>
            </w:r>
            <w:proofErr w:type="spellStart"/>
            <w:r>
              <w:t>SubCoachingReasonID</w:t>
            </w:r>
            <w:proofErr w:type="spellEnd"/>
            <w:r>
              <w:t>] = 233 THEN [</w:t>
            </w:r>
            <w:proofErr w:type="spellStart"/>
            <w:r>
              <w:t>clr</w:t>
            </w:r>
            <w:proofErr w:type="spellEnd"/>
            <w:r>
              <w:t>].[Value] ELSE NULL END)</w:t>
            </w:r>
            <w:r>
              <w:tab/>
              <w:t>ODT,</w:t>
            </w:r>
          </w:p>
          <w:p w:rsidR="00494D81" w:rsidRDefault="00494D81" w:rsidP="00494D81">
            <w:r>
              <w:t xml:space="preserve">  --   MAX(CASE WHEN [</w:t>
            </w:r>
            <w:proofErr w:type="spellStart"/>
            <w:r>
              <w:t>clr</w:t>
            </w:r>
            <w:proofErr w:type="spellEnd"/>
            <w:r>
              <w:t>].[</w:t>
            </w:r>
            <w:proofErr w:type="spellStart"/>
            <w:r>
              <w:t>SubCoachingReasonID</w:t>
            </w:r>
            <w:proofErr w:type="spellEnd"/>
            <w:r>
              <w:t>] = 73 THEN [</w:t>
            </w:r>
            <w:proofErr w:type="spellStart"/>
            <w:r>
              <w:t>clr</w:t>
            </w:r>
            <w:proofErr w:type="spellEnd"/>
            <w:r>
              <w:t>].[Value] ELSE NULL END)</w:t>
            </w:r>
            <w:r>
              <w:tab/>
              <w:t>CTC,</w:t>
            </w:r>
          </w:p>
          <w:p w:rsidR="00494D81" w:rsidRDefault="00494D81" w:rsidP="00494D81">
            <w:r>
              <w:t xml:space="preserve">  --   MAX(CASE WHEN [</w:t>
            </w:r>
            <w:proofErr w:type="spellStart"/>
            <w:r>
              <w:t>clr</w:t>
            </w:r>
            <w:proofErr w:type="spellEnd"/>
            <w:r>
              <w:t>].[</w:t>
            </w:r>
            <w:proofErr w:type="spellStart"/>
            <w:r>
              <w:t>SubCoachingReasonID</w:t>
            </w:r>
            <w:proofErr w:type="spellEnd"/>
            <w:r>
              <w:t>] = 12 THEN [</w:t>
            </w:r>
            <w:proofErr w:type="spellStart"/>
            <w:r>
              <w:t>clr</w:t>
            </w:r>
            <w:proofErr w:type="spellEnd"/>
            <w:r>
              <w:t>].[Value] ELSE NULL END)</w:t>
            </w:r>
            <w:r>
              <w:tab/>
              <w:t>HFC,</w:t>
            </w:r>
          </w:p>
          <w:p w:rsidR="00494D81" w:rsidRDefault="00494D81" w:rsidP="00494D81">
            <w:r>
              <w:t xml:space="preserve">  --   MAX(CASE WHEN ([CLR].[</w:t>
            </w:r>
            <w:proofErr w:type="spellStart"/>
            <w:r>
              <w:t>CoachingreasonID</w:t>
            </w:r>
            <w:proofErr w:type="spellEnd"/>
            <w:r>
              <w:t>] = 11 AND [</w:t>
            </w:r>
            <w:proofErr w:type="spellStart"/>
            <w:r>
              <w:t>clr</w:t>
            </w:r>
            <w:proofErr w:type="spellEnd"/>
            <w:r>
              <w:t>].[</w:t>
            </w:r>
            <w:proofErr w:type="spellStart"/>
            <w:r>
              <w:t>SubCoachingReasonID</w:t>
            </w:r>
            <w:proofErr w:type="spellEnd"/>
            <w:r>
              <w:t>] = 42) THEN [</w:t>
            </w:r>
            <w:proofErr w:type="spellStart"/>
            <w:r>
              <w:t>clr</w:t>
            </w:r>
            <w:proofErr w:type="spellEnd"/>
            <w:r>
              <w:t>].[Value] ELSE NULL END)</w:t>
            </w:r>
            <w:r>
              <w:tab/>
              <w:t>KUD,</w:t>
            </w:r>
          </w:p>
          <w:p w:rsidR="00494D81" w:rsidRDefault="00494D81" w:rsidP="00494D81">
            <w:r>
              <w:t xml:space="preserve">  --   MAX(CASE WHEN ([CLR].[</w:t>
            </w:r>
            <w:proofErr w:type="spellStart"/>
            <w:r>
              <w:t>CoachingreasonID</w:t>
            </w:r>
            <w:proofErr w:type="spellEnd"/>
            <w:r>
              <w:t>] = 3 AND [</w:t>
            </w:r>
            <w:proofErr w:type="spellStart"/>
            <w:r>
              <w:t>clr</w:t>
            </w:r>
            <w:proofErr w:type="spellEnd"/>
            <w:r>
              <w:t>].[</w:t>
            </w:r>
            <w:proofErr w:type="spellStart"/>
            <w:r>
              <w:t>SubCoachingReasonID</w:t>
            </w:r>
            <w:proofErr w:type="spellEnd"/>
            <w:r>
              <w:t>] = 42) THEN [</w:t>
            </w:r>
            <w:proofErr w:type="spellStart"/>
            <w:r>
              <w:t>clr</w:t>
            </w:r>
            <w:proofErr w:type="spellEnd"/>
            <w:r>
              <w:t>].[Value] ELSE NULL END)</w:t>
            </w:r>
            <w:r>
              <w:tab/>
              <w:t>SEA</w:t>
            </w:r>
          </w:p>
          <w:p w:rsidR="00494D81" w:rsidRDefault="00494D81" w:rsidP="00494D81">
            <w:r>
              <w:t xml:space="preserve"> </w:t>
            </w:r>
            <w:r>
              <w:tab/>
              <w:t xml:space="preserve"> FROM [EC].[</w:t>
            </w:r>
            <w:proofErr w:type="spellStart"/>
            <w:r>
              <w:t>Coaching_Log_Reason</w:t>
            </w:r>
            <w:proofErr w:type="spellEnd"/>
            <w:r>
              <w:t xml:space="preserve">] </w:t>
            </w:r>
            <w:proofErr w:type="spellStart"/>
            <w:r>
              <w:t>clr</w:t>
            </w:r>
            <w:proofErr w:type="spellEnd"/>
            <w:r>
              <w:t>,</w:t>
            </w:r>
          </w:p>
          <w:p w:rsidR="00494D81" w:rsidRDefault="00494D81" w:rsidP="00494D81">
            <w:r>
              <w:tab/>
              <w:t xml:space="preserve"> [EC].[</w:t>
            </w:r>
            <w:proofErr w:type="spellStart"/>
            <w:r>
              <w:t>DIM_Coaching_Reason</w:t>
            </w:r>
            <w:proofErr w:type="spellEnd"/>
            <w:r>
              <w:t xml:space="preserve">] </w:t>
            </w:r>
            <w:proofErr w:type="spellStart"/>
            <w:r>
              <w:t>cr</w:t>
            </w:r>
            <w:proofErr w:type="spellEnd"/>
            <w:r>
              <w:t>,</w:t>
            </w:r>
          </w:p>
          <w:p w:rsidR="00494D81" w:rsidRDefault="00494D81" w:rsidP="00494D81">
            <w:r>
              <w:lastRenderedPageBreak/>
              <w:tab/>
              <w:t xml:space="preserve"> [EC].[</w:t>
            </w:r>
            <w:proofErr w:type="spellStart"/>
            <w:r>
              <w:t>Coaching_Log</w:t>
            </w:r>
            <w:proofErr w:type="spellEnd"/>
            <w:r>
              <w:t>] ccl</w:t>
            </w:r>
          </w:p>
          <w:p w:rsidR="00494D81" w:rsidRDefault="00494D81" w:rsidP="00494D81">
            <w:r>
              <w:tab/>
              <w:t xml:space="preserve"> WHERE [</w:t>
            </w:r>
            <w:proofErr w:type="spellStart"/>
            <w:r>
              <w:t>cr</w:t>
            </w:r>
            <w:proofErr w:type="spellEnd"/>
            <w:r>
              <w:t>].[</w:t>
            </w:r>
            <w:proofErr w:type="spellStart"/>
            <w:r>
              <w:t>CoachingReason</w:t>
            </w:r>
            <w:proofErr w:type="spellEnd"/>
            <w:r>
              <w:t xml:space="preserve">] = </w:t>
            </w:r>
            <w:r w:rsidR="003429D5">
              <w:t>'OMR / Exceptions'</w:t>
            </w:r>
          </w:p>
          <w:p w:rsidR="00494D81" w:rsidRDefault="00494D81" w:rsidP="00494D81">
            <w:r>
              <w:tab/>
              <w:t xml:space="preserve"> AND [</w:t>
            </w:r>
            <w:proofErr w:type="spellStart"/>
            <w:r>
              <w:t>clr</w:t>
            </w:r>
            <w:proofErr w:type="spellEnd"/>
            <w:r>
              <w:t>].[</w:t>
            </w:r>
            <w:proofErr w:type="spellStart"/>
            <w:r>
              <w:t>CoachingReasonID</w:t>
            </w:r>
            <w:proofErr w:type="spellEnd"/>
            <w:r>
              <w:t>] = [</w:t>
            </w:r>
            <w:proofErr w:type="spellStart"/>
            <w:r>
              <w:t>cr</w:t>
            </w:r>
            <w:proofErr w:type="spellEnd"/>
            <w:r>
              <w:t>].[</w:t>
            </w:r>
            <w:proofErr w:type="spellStart"/>
            <w:r>
              <w:t>CoachingReasonID</w:t>
            </w:r>
            <w:proofErr w:type="spellEnd"/>
            <w:r>
              <w:t>]</w:t>
            </w:r>
          </w:p>
          <w:p w:rsidR="00494D81" w:rsidRPr="00871F07" w:rsidRDefault="00494D81" w:rsidP="00494D81">
            <w:r>
              <w:tab/>
              <w:t xml:space="preserve"> AND [ccl].[</w:t>
            </w:r>
            <w:proofErr w:type="spellStart"/>
            <w:r>
              <w:t>CoachingID</w:t>
            </w:r>
            <w:proofErr w:type="spellEnd"/>
            <w:r>
              <w:t>] = [</w:t>
            </w:r>
            <w:proofErr w:type="spellStart"/>
            <w:r>
              <w:t>clr</w:t>
            </w:r>
            <w:proofErr w:type="spellEnd"/>
            <w:r>
              <w:t>].[</w:t>
            </w:r>
            <w:proofErr w:type="spellStart"/>
            <w:r>
              <w:t>CoachingID</w:t>
            </w:r>
            <w:proofErr w:type="spellEnd"/>
            <w:r>
              <w:t>]</w:t>
            </w:r>
          </w:p>
        </w:tc>
      </w:tr>
    </w:tbl>
    <w:p w:rsidR="00494D81" w:rsidRPr="00871F07" w:rsidRDefault="00494D81" w:rsidP="00494D81"/>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494D81" w:rsidRPr="00FF5201" w:rsidTr="00494D81">
        <w:trPr>
          <w:cantSplit/>
          <w:tblHeader/>
        </w:trPr>
        <w:tc>
          <w:tcPr>
            <w:tcW w:w="900" w:type="dxa"/>
            <w:shd w:val="clear" w:color="auto" w:fill="A6A6A6"/>
          </w:tcPr>
          <w:p w:rsidR="00494D81" w:rsidRPr="00FF5201" w:rsidRDefault="00494D81" w:rsidP="00494D81">
            <w:pPr>
              <w:rPr>
                <w:i/>
              </w:rPr>
            </w:pPr>
            <w:r w:rsidRPr="00FF5201">
              <w:t>TEST#</w:t>
            </w:r>
          </w:p>
        </w:tc>
        <w:tc>
          <w:tcPr>
            <w:tcW w:w="3960" w:type="dxa"/>
            <w:shd w:val="clear" w:color="auto" w:fill="A6A6A6"/>
          </w:tcPr>
          <w:p w:rsidR="00494D81" w:rsidRPr="00FF5201" w:rsidRDefault="00494D81" w:rsidP="00494D81">
            <w:pPr>
              <w:rPr>
                <w:i/>
              </w:rPr>
            </w:pPr>
            <w:r w:rsidRPr="00FF5201">
              <w:t>ACTION</w:t>
            </w:r>
          </w:p>
        </w:tc>
        <w:tc>
          <w:tcPr>
            <w:tcW w:w="4500" w:type="dxa"/>
            <w:shd w:val="clear" w:color="auto" w:fill="A6A6A6"/>
          </w:tcPr>
          <w:p w:rsidR="00494D81" w:rsidRPr="00FF5201" w:rsidRDefault="00494D81" w:rsidP="00494D81">
            <w:pPr>
              <w:rPr>
                <w:i/>
              </w:rPr>
            </w:pPr>
            <w:r w:rsidRPr="00FF5201">
              <w:t xml:space="preserve">EXPECTED RESULTS </w:t>
            </w:r>
          </w:p>
        </w:tc>
        <w:tc>
          <w:tcPr>
            <w:tcW w:w="1260" w:type="dxa"/>
            <w:shd w:val="clear" w:color="auto" w:fill="A6A6A6"/>
          </w:tcPr>
          <w:p w:rsidR="00494D81" w:rsidRPr="00FF5201" w:rsidRDefault="00494D81" w:rsidP="00494D81">
            <w:pPr>
              <w:rPr>
                <w:i/>
              </w:rPr>
            </w:pPr>
            <w:r w:rsidRPr="00FF5201">
              <w:t>RESULTS</w:t>
            </w:r>
          </w:p>
          <w:p w:rsidR="00494D81" w:rsidRPr="00FF5201" w:rsidRDefault="00494D81" w:rsidP="00494D81">
            <w:pPr>
              <w:rPr>
                <w:i/>
              </w:rPr>
            </w:pPr>
            <w:r w:rsidRPr="00FF5201">
              <w:t>P/F/I</w:t>
            </w:r>
          </w:p>
        </w:tc>
        <w:tc>
          <w:tcPr>
            <w:tcW w:w="2430" w:type="dxa"/>
            <w:shd w:val="clear" w:color="auto" w:fill="A6A6A6"/>
          </w:tcPr>
          <w:p w:rsidR="00494D81" w:rsidRPr="00FF5201" w:rsidRDefault="00494D81" w:rsidP="00494D81">
            <w:pPr>
              <w:rPr>
                <w:i/>
              </w:rPr>
            </w:pPr>
            <w:r w:rsidRPr="00FF5201">
              <w:t>COMMENTS</w:t>
            </w: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t>16.</w:t>
            </w:r>
            <w:r w:rsidR="00494D81">
              <w:rPr>
                <w:rFonts w:asciiTheme="minorHAnsi" w:hAnsiTheme="minorHAnsi"/>
                <w:bCs/>
              </w:rPr>
              <w:t>1</w:t>
            </w:r>
          </w:p>
        </w:tc>
        <w:tc>
          <w:tcPr>
            <w:tcW w:w="3960" w:type="dxa"/>
          </w:tcPr>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'Customer Service Escalation'</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N'eCL-Jourdain.Augustin-638439'</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Pr="0057471C" w:rsidRDefault="00985F97" w:rsidP="00985F97">
            <w:pPr>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494D81">
            <w:pPr>
              <w:rPr>
                <w:rFonts w:asciiTheme="minorHAnsi" w:hAnsiTheme="minorHAnsi"/>
                <w:bCs/>
              </w:rPr>
            </w:pPr>
            <w:r w:rsidRPr="0025549F">
              <w:t>CSE = 0</w:t>
            </w:r>
          </w:p>
        </w:tc>
        <w:tc>
          <w:tcPr>
            <w:tcW w:w="1260" w:type="dxa"/>
          </w:tcPr>
          <w:p w:rsidR="00494D81" w:rsidRPr="00202208" w:rsidRDefault="00494D81" w:rsidP="00494D81">
            <w:pPr>
              <w:rPr>
                <w:rFonts w:asciiTheme="minorHAnsi" w:hAnsiTheme="minorHAnsi"/>
                <w:bCs/>
              </w:rPr>
            </w:pPr>
            <w:r w:rsidRPr="00202208">
              <w:rPr>
                <w:rFonts w:asciiTheme="minorHAnsi" w:hAnsiTheme="minorHAnsi"/>
                <w:bCs/>
              </w:rPr>
              <w:t>P</w:t>
            </w:r>
          </w:p>
        </w:tc>
        <w:tc>
          <w:tcPr>
            <w:tcW w:w="2430" w:type="dxa"/>
          </w:tcPr>
          <w:p w:rsidR="00494D81" w:rsidRPr="00FF5201" w:rsidRDefault="00494D81" w:rsidP="00494D81">
            <w:pPr>
              <w:rPr>
                <w:i/>
              </w:rPr>
            </w:pPr>
          </w:p>
        </w:tc>
      </w:tr>
      <w:tr w:rsidR="00494D81" w:rsidRPr="00FF5201" w:rsidTr="00494D81">
        <w:trPr>
          <w:cantSplit/>
        </w:trPr>
        <w:tc>
          <w:tcPr>
            <w:tcW w:w="900" w:type="dxa"/>
          </w:tcPr>
          <w:p w:rsidR="00494D81" w:rsidRPr="00FF5201" w:rsidRDefault="003429D5" w:rsidP="00494D81">
            <w:pPr>
              <w:rPr>
                <w:i/>
              </w:rPr>
            </w:pPr>
            <w:r>
              <w:rPr>
                <w:rFonts w:asciiTheme="minorHAnsi" w:hAnsiTheme="minorHAnsi"/>
                <w:bCs/>
              </w:rPr>
              <w:lastRenderedPageBreak/>
              <w:t>16.</w:t>
            </w:r>
            <w:r w:rsidR="00494D81" w:rsidRPr="0037186B">
              <w:rPr>
                <w:rFonts w:asciiTheme="minorHAnsi" w:hAnsiTheme="minorHAnsi"/>
                <w:bCs/>
              </w:rPr>
              <w:t>2</w:t>
            </w:r>
          </w:p>
        </w:tc>
        <w:tc>
          <w:tcPr>
            <w:tcW w:w="3960" w:type="dxa"/>
          </w:tcPr>
          <w:p w:rsidR="00985F97" w:rsidRDefault="00985F97" w:rsidP="00985F97">
            <w:pPr>
              <w:overflowPunct/>
              <w:textAlignment w:val="auto"/>
              <w:rPr>
                <w:rFonts w:ascii="Courier New" w:hAnsi="Courier New" w:cs="Courier New"/>
                <w:noProof/>
                <w:color w:val="008000"/>
              </w:rPr>
            </w:pPr>
            <w:r>
              <w:rPr>
                <w:rFonts w:ascii="Courier New" w:hAnsi="Courier New" w:cs="Courier New"/>
                <w:noProof/>
                <w:color w:val="008000"/>
              </w:rPr>
              <w:t>--2. iscci = 1</w:t>
            </w:r>
          </w:p>
          <w:p w:rsidR="00985F97" w:rsidRDefault="00985F97" w:rsidP="00985F97">
            <w:pPr>
              <w:overflowPunct/>
              <w:textAlignment w:val="auto"/>
              <w:rPr>
                <w:rFonts w:ascii="Courier New" w:hAnsi="Courier New" w:cs="Courier New"/>
                <w:noProof/>
                <w:color w:val="008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'Current Coaching Initiative'</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985F97" w:rsidRDefault="00985F97" w:rsidP="00985F97">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985F97" w:rsidRDefault="00985F97" w:rsidP="00985F97">
            <w:pPr>
              <w:overflowPunct/>
              <w:textAlignment w:val="auto"/>
              <w:rPr>
                <w:rFonts w:ascii="Courier New" w:hAnsi="Courier New" w:cs="Courier New"/>
                <w:noProof/>
              </w:rPr>
            </w:pPr>
            <w:r>
              <w:rPr>
                <w:rFonts w:ascii="Courier New" w:hAnsi="Courier New" w:cs="Courier New"/>
                <w:noProof/>
              </w:rPr>
              <w:tab/>
            </w: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GO</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985F97" w:rsidRDefault="00985F97" w:rsidP="00985F97">
            <w:pPr>
              <w:overflowPunct/>
              <w:textAlignment w:val="auto"/>
              <w:rPr>
                <w:rFonts w:ascii="Courier New" w:hAnsi="Courier New" w:cs="Courier New"/>
                <w:noProof/>
                <w:color w:val="0000FF"/>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985F97" w:rsidRDefault="00985F97" w:rsidP="00985F97">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N'eCL-dawn.davidson-56181'</w:t>
            </w:r>
          </w:p>
          <w:p w:rsidR="00985F97" w:rsidRDefault="00985F97" w:rsidP="00985F97">
            <w:pPr>
              <w:overflowPunct/>
              <w:textAlignment w:val="auto"/>
              <w:rPr>
                <w:rFonts w:ascii="Courier New" w:hAnsi="Courier New" w:cs="Courier New"/>
                <w:noProof/>
                <w:color w:val="FF0000"/>
              </w:rPr>
            </w:pPr>
          </w:p>
          <w:p w:rsidR="00985F97" w:rsidRDefault="00985F97" w:rsidP="00985F9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985F97" w:rsidRDefault="00985F97" w:rsidP="00985F97">
            <w:pPr>
              <w:overflowPunct/>
              <w:textAlignment w:val="auto"/>
              <w:rPr>
                <w:rFonts w:ascii="Courier New" w:hAnsi="Courier New" w:cs="Courier New"/>
                <w:noProof/>
              </w:rPr>
            </w:pPr>
          </w:p>
          <w:p w:rsidR="00494D81" w:rsidRDefault="00985F97" w:rsidP="00985F97">
            <w:pPr>
              <w:overflowPunct/>
              <w:textAlignment w:val="auto"/>
              <w:rPr>
                <w:rFonts w:asciiTheme="minorHAnsi" w:hAnsiTheme="minorHAnsi"/>
                <w:bCs/>
              </w:rPr>
            </w:pPr>
            <w:r>
              <w:rPr>
                <w:rFonts w:ascii="Courier New" w:hAnsi="Courier New" w:cs="Courier New"/>
                <w:noProof/>
                <w:color w:val="0000FF"/>
              </w:rPr>
              <w:t>GO</w:t>
            </w:r>
          </w:p>
        </w:tc>
        <w:tc>
          <w:tcPr>
            <w:tcW w:w="4500" w:type="dxa"/>
          </w:tcPr>
          <w:p w:rsidR="00494D81" w:rsidRPr="00202208" w:rsidRDefault="0025549F" w:rsidP="0025549F">
            <w:pPr>
              <w:rPr>
                <w:rFonts w:asciiTheme="minorHAnsi" w:hAnsiTheme="minorHAnsi"/>
                <w:bCs/>
              </w:rPr>
            </w:pPr>
            <w:r w:rsidRPr="0025549F">
              <w:t>CCI</w:t>
            </w:r>
            <w:r w:rsidR="00985F97" w:rsidRPr="0025549F">
              <w:t xml:space="preserve"> = 1</w:t>
            </w:r>
          </w:p>
        </w:tc>
        <w:tc>
          <w:tcPr>
            <w:tcW w:w="1260" w:type="dxa"/>
          </w:tcPr>
          <w:p w:rsidR="00494D81" w:rsidRPr="00202208"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rPr>
                <w:i/>
              </w:rPr>
            </w:pPr>
          </w:p>
        </w:tc>
      </w:tr>
      <w:tr w:rsidR="00494D81" w:rsidRPr="00FF5201" w:rsidTr="00652B61">
        <w:tc>
          <w:tcPr>
            <w:tcW w:w="900" w:type="dxa"/>
          </w:tcPr>
          <w:p w:rsidR="00494D81" w:rsidRPr="0037186B" w:rsidRDefault="003429D5" w:rsidP="00494D81">
            <w:pPr>
              <w:rPr>
                <w:rFonts w:asciiTheme="minorHAnsi" w:hAnsiTheme="minorHAnsi"/>
                <w:bCs/>
              </w:rPr>
            </w:pPr>
            <w:r>
              <w:rPr>
                <w:rFonts w:asciiTheme="minorHAnsi" w:hAnsiTheme="minorHAnsi"/>
                <w:bCs/>
              </w:rPr>
              <w:t>16.</w:t>
            </w:r>
            <w:r w:rsidR="00494D81">
              <w:rPr>
                <w:rFonts w:asciiTheme="minorHAnsi" w:hAnsiTheme="minorHAnsi"/>
                <w:bCs/>
              </w:rPr>
              <w:t>3</w:t>
            </w:r>
          </w:p>
        </w:tc>
        <w:tc>
          <w:tcPr>
            <w:tcW w:w="3960" w:type="dxa"/>
          </w:tcPr>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--3.isomr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 xml:space="preserve">[CoachingReason]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'OMR / Exceptions'</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121A51" w:rsidRDefault="00121A51" w:rsidP="00121A51">
            <w:pPr>
              <w:overflowPunct/>
              <w:textAlignment w:val="auto"/>
              <w:rPr>
                <w:rFonts w:ascii="Courier New" w:hAnsi="Courier New" w:cs="Courier New"/>
                <w:noProof/>
              </w:rPr>
            </w:pPr>
            <w:r>
              <w:rPr>
                <w:rFonts w:ascii="Courier New" w:hAnsi="Courier New" w:cs="Courier New"/>
                <w:noProof/>
              </w:rPr>
              <w:tab/>
              <w:t xml:space="preserve"> </w:t>
            </w:r>
          </w:p>
          <w:p w:rsidR="00121A51" w:rsidRDefault="00121A51" w:rsidP="00121A51">
            <w:pPr>
              <w:overflowPunct/>
              <w:textAlignment w:val="auto"/>
              <w:rPr>
                <w:rFonts w:ascii="Courier New" w:hAnsi="Courier New" w:cs="Courier New"/>
                <w:noProof/>
              </w:rPr>
            </w:pPr>
          </w:p>
          <w:p w:rsidR="00121A51" w:rsidRDefault="00652B61" w:rsidP="00121A51">
            <w:pPr>
              <w:overflowPunct/>
              <w:textAlignment w:val="auto"/>
              <w:rPr>
                <w:rFonts w:ascii="Courier New" w:hAnsi="Courier New" w:cs="Courier New"/>
                <w:noProof/>
              </w:rPr>
            </w:pPr>
            <w:r>
              <w:rPr>
                <w:rFonts w:ascii="Courier New" w:hAnsi="Courier New" w:cs="Courier New"/>
                <w:noProof/>
              </w:rPr>
              <w:t>1.</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 isomr = 0</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652B61" w:rsidP="00121A51">
            <w:pPr>
              <w:overflowPunct/>
              <w:textAlignment w:val="auto"/>
              <w:rPr>
                <w:rFonts w:ascii="Courier New" w:hAnsi="Courier New" w:cs="Courier New"/>
                <w:noProof/>
                <w:color w:val="0000FF"/>
              </w:rPr>
            </w:pPr>
            <w:r>
              <w:rPr>
                <w:rFonts w:ascii="Courier New" w:hAnsi="Courier New" w:cs="Courier New"/>
                <w:noProof/>
                <w:color w:val="0000FF"/>
              </w:rPr>
              <w:t>2.</w:t>
            </w:r>
          </w:p>
          <w:p w:rsidR="00121A51" w:rsidRDefault="00121A51" w:rsidP="00121A51">
            <w:pPr>
              <w:overflowPunct/>
              <w:textAlignment w:val="auto"/>
              <w:rPr>
                <w:rFonts w:ascii="Courier New" w:hAnsi="Courier New" w:cs="Courier New"/>
                <w:noProof/>
                <w:color w:val="008000"/>
              </w:rPr>
            </w:pPr>
            <w:r>
              <w:rPr>
                <w:rFonts w:ascii="Courier New" w:hAnsi="Courier New" w:cs="Courier New"/>
                <w:noProof/>
                <w:color w:val="008000"/>
              </w:rPr>
              <w:t>--isomr = 1</w:t>
            </w:r>
          </w:p>
          <w:p w:rsidR="00121A51" w:rsidRDefault="00121A51" w:rsidP="00121A51">
            <w:pPr>
              <w:overflowPunct/>
              <w:textAlignment w:val="auto"/>
              <w:rPr>
                <w:rFonts w:ascii="Courier New" w:hAnsi="Courier New" w:cs="Courier New"/>
                <w:noProof/>
                <w:color w:val="008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121A51" w:rsidRDefault="00121A51" w:rsidP="00121A51">
            <w:pPr>
              <w:overflowPunct/>
              <w:textAlignment w:val="auto"/>
              <w:rPr>
                <w:rFonts w:ascii="Courier New" w:hAnsi="Courier New" w:cs="Courier New"/>
                <w:noProof/>
                <w:color w:val="0000FF"/>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121A51" w:rsidRDefault="00121A51" w:rsidP="00121A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N'eCL-andrea.penagarcia-34768'</w:t>
            </w:r>
          </w:p>
          <w:p w:rsidR="00121A51" w:rsidRDefault="00121A51" w:rsidP="00121A51">
            <w:pPr>
              <w:overflowPunct/>
              <w:textAlignment w:val="auto"/>
              <w:rPr>
                <w:rFonts w:ascii="Courier New" w:hAnsi="Courier New" w:cs="Courier New"/>
                <w:noProof/>
                <w:color w:val="FF0000"/>
              </w:rPr>
            </w:pPr>
          </w:p>
          <w:p w:rsidR="00121A51" w:rsidRDefault="00121A51" w:rsidP="00121A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21A51" w:rsidRDefault="00121A51" w:rsidP="00121A51">
            <w:pPr>
              <w:overflowPunct/>
              <w:textAlignment w:val="auto"/>
              <w:rPr>
                <w:rFonts w:ascii="Courier New" w:hAnsi="Courier New" w:cs="Courier New"/>
                <w:noProof/>
              </w:rPr>
            </w:pPr>
          </w:p>
          <w:p w:rsidR="00121A51" w:rsidRDefault="00121A51" w:rsidP="00121A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Pr="0025549F" w:rsidRDefault="00652B61" w:rsidP="0025549F">
            <w:pPr>
              <w:pStyle w:val="ListParagraph"/>
              <w:numPr>
                <w:ilvl w:val="0"/>
                <w:numId w:val="14"/>
              </w:numPr>
            </w:pPr>
            <w:r w:rsidRPr="0025549F">
              <w:lastRenderedPageBreak/>
              <w:t>OMR / Exceptions= 0</w:t>
            </w:r>
          </w:p>
          <w:p w:rsidR="00652B61" w:rsidRPr="0025549F" w:rsidRDefault="00652B61" w:rsidP="0025549F">
            <w:pPr>
              <w:pStyle w:val="ListParagraph"/>
              <w:numPr>
                <w:ilvl w:val="0"/>
                <w:numId w:val="14"/>
              </w:numPr>
              <w:rPr>
                <w:bCs/>
              </w:rPr>
            </w:pPr>
            <w:r w:rsidRPr="0025549F">
              <w:t>OMR / Exceptions = 1</w:t>
            </w:r>
          </w:p>
        </w:tc>
        <w:tc>
          <w:tcPr>
            <w:tcW w:w="1260" w:type="dxa"/>
          </w:tcPr>
          <w:p w:rsidR="00494D81" w:rsidRDefault="00494D81" w:rsidP="00494D81">
            <w:pPr>
              <w:rPr>
                <w:rFonts w:asciiTheme="minorHAnsi" w:hAnsiTheme="minorHAnsi"/>
                <w:bCs/>
              </w:rPr>
            </w:pPr>
            <w:r>
              <w:rPr>
                <w:rFonts w:asciiTheme="minorHAnsi" w:hAnsiTheme="minorHAnsi"/>
                <w:bCs/>
              </w:rPr>
              <w:t>P</w:t>
            </w:r>
          </w:p>
          <w:p w:rsidR="0025549F" w:rsidRDefault="0025549F"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494D81" w:rsidRPr="00FF5201" w:rsidTr="00494D81">
        <w:trPr>
          <w:cantSplit/>
        </w:trPr>
        <w:tc>
          <w:tcPr>
            <w:tcW w:w="900" w:type="dxa"/>
          </w:tcPr>
          <w:p w:rsidR="00494D81" w:rsidRPr="0037186B" w:rsidRDefault="003429D5" w:rsidP="00494D81">
            <w:pPr>
              <w:rPr>
                <w:rFonts w:asciiTheme="minorHAnsi" w:hAnsiTheme="minorHAnsi"/>
                <w:bCs/>
              </w:rPr>
            </w:pPr>
            <w:r>
              <w:rPr>
                <w:rFonts w:asciiTheme="minorHAnsi" w:hAnsiTheme="minorHAnsi"/>
                <w:bCs/>
              </w:rPr>
              <w:lastRenderedPageBreak/>
              <w:t>16.</w:t>
            </w:r>
            <w:r w:rsidR="00494D81">
              <w:rPr>
                <w:rFonts w:asciiTheme="minorHAnsi" w:hAnsiTheme="minorHAnsi"/>
                <w:bCs/>
              </w:rPr>
              <w:t>4</w:t>
            </w:r>
          </w:p>
        </w:tc>
        <w:tc>
          <w:tcPr>
            <w:tcW w:w="3960" w:type="dxa"/>
          </w:tcPr>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2C5851" w:rsidRDefault="002C5851" w:rsidP="002C5851">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120</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2C5851" w:rsidRDefault="002C5851" w:rsidP="002C5851">
            <w:pPr>
              <w:overflowPunct/>
              <w:textAlignment w:val="auto"/>
              <w:rPr>
                <w:rFonts w:ascii="Courier New" w:hAnsi="Courier New" w:cs="Courier New"/>
                <w:noProof/>
              </w:rPr>
            </w:pPr>
            <w:r>
              <w:rPr>
                <w:rFonts w:ascii="Courier New" w:hAnsi="Courier New" w:cs="Courier New"/>
                <w:noProof/>
              </w:rPr>
              <w:tab/>
              <w:t xml:space="preserve"> </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2C5851" w:rsidRDefault="002C5851" w:rsidP="002C5851">
            <w:pPr>
              <w:overflowPunct/>
              <w:textAlignment w:val="auto"/>
              <w:rPr>
                <w:rFonts w:ascii="Courier New" w:hAnsi="Courier New" w:cs="Courier New"/>
                <w:noProof/>
                <w:color w:val="0000FF"/>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2C5851" w:rsidRDefault="002C5851" w:rsidP="002C5851">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N'eCL-airika.cumberlander-22014'</w:t>
            </w:r>
          </w:p>
          <w:p w:rsidR="002C5851" w:rsidRDefault="002C5851" w:rsidP="002C5851">
            <w:pPr>
              <w:overflowPunct/>
              <w:textAlignment w:val="auto"/>
              <w:rPr>
                <w:rFonts w:ascii="Courier New" w:hAnsi="Courier New" w:cs="Courier New"/>
                <w:noProof/>
                <w:color w:val="FF0000"/>
              </w:rPr>
            </w:pPr>
          </w:p>
          <w:p w:rsidR="002C5851" w:rsidRDefault="002C5851" w:rsidP="002C5851">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2C5851" w:rsidRDefault="002C5851" w:rsidP="002C5851">
            <w:pPr>
              <w:overflowPunct/>
              <w:textAlignment w:val="auto"/>
              <w:rPr>
                <w:rFonts w:ascii="Courier New" w:hAnsi="Courier New" w:cs="Courier New"/>
                <w:noProof/>
              </w:rPr>
            </w:pPr>
          </w:p>
          <w:p w:rsidR="002C5851" w:rsidRDefault="002C5851" w:rsidP="002C5851">
            <w:pPr>
              <w:overflowPunct/>
              <w:textAlignment w:val="auto"/>
              <w:rPr>
                <w:rFonts w:ascii="Courier New" w:hAnsi="Courier New" w:cs="Courier New"/>
                <w:noProof/>
                <w:color w:val="0000FF"/>
              </w:rPr>
            </w:pPr>
            <w:r>
              <w:rPr>
                <w:rFonts w:ascii="Courier New" w:hAnsi="Courier New" w:cs="Courier New"/>
                <w:noProof/>
                <w:color w:val="0000FF"/>
              </w:rPr>
              <w:t>GO</w:t>
            </w:r>
          </w:p>
          <w:p w:rsidR="00494D81" w:rsidRDefault="00494D81" w:rsidP="00494D81">
            <w:pPr>
              <w:overflowPunct/>
              <w:textAlignment w:val="auto"/>
              <w:rPr>
                <w:rFonts w:asciiTheme="minorHAnsi" w:hAnsiTheme="minorHAnsi"/>
                <w:bCs/>
              </w:rPr>
            </w:pPr>
          </w:p>
        </w:tc>
        <w:tc>
          <w:tcPr>
            <w:tcW w:w="4500" w:type="dxa"/>
          </w:tcPr>
          <w:p w:rsidR="00494D81" w:rsidRDefault="0019714B" w:rsidP="00494D81">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OAE = 1</w:t>
            </w:r>
          </w:p>
        </w:tc>
        <w:tc>
          <w:tcPr>
            <w:tcW w:w="1260" w:type="dxa"/>
          </w:tcPr>
          <w:p w:rsidR="00494D81" w:rsidRDefault="00494D81" w:rsidP="00494D81">
            <w:pPr>
              <w:rPr>
                <w:rFonts w:asciiTheme="minorHAnsi" w:hAnsiTheme="minorHAnsi"/>
                <w:bCs/>
              </w:rPr>
            </w:pPr>
            <w:r>
              <w:rPr>
                <w:rFonts w:asciiTheme="minorHAnsi" w:hAnsiTheme="minorHAnsi"/>
                <w:bCs/>
              </w:rPr>
              <w:t>P</w:t>
            </w:r>
          </w:p>
        </w:tc>
        <w:tc>
          <w:tcPr>
            <w:tcW w:w="2430" w:type="dxa"/>
          </w:tcPr>
          <w:p w:rsidR="00494D81" w:rsidRPr="00FF5201" w:rsidRDefault="00494D81" w:rsidP="00494D81">
            <w:pPr>
              <w:overflowPunct/>
              <w:textAlignment w:val="auto"/>
              <w:rPr>
                <w:i/>
              </w:rPr>
            </w:pPr>
          </w:p>
        </w:tc>
      </w:tr>
      <w:tr w:rsidR="006D0898" w:rsidRPr="00FF5201" w:rsidTr="00494D81">
        <w:trPr>
          <w:cantSplit/>
        </w:trPr>
        <w:tc>
          <w:tcPr>
            <w:tcW w:w="900" w:type="dxa"/>
          </w:tcPr>
          <w:p w:rsidR="006D0898" w:rsidRDefault="006D0898" w:rsidP="006D0898">
            <w:r w:rsidRPr="00A83E41">
              <w:rPr>
                <w:rFonts w:asciiTheme="minorHAnsi" w:hAnsiTheme="minorHAnsi"/>
                <w:bCs/>
              </w:rPr>
              <w:lastRenderedPageBreak/>
              <w:t>16.</w:t>
            </w:r>
            <w:r>
              <w:rPr>
                <w:rFonts w:asciiTheme="minorHAnsi" w:hAnsiTheme="minorHAnsi"/>
                <w:bCs/>
              </w:rPr>
              <w:t>5</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--5. isetsoas</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121</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N'eCL-neil.mason-21985'</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ETS</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OAS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6</w:t>
            </w:r>
          </w:p>
        </w:tc>
        <w:tc>
          <w:tcPr>
            <w:tcW w:w="3960" w:type="dxa"/>
          </w:tcPr>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--6.</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842F0E" w:rsidRDefault="00842F0E" w:rsidP="00842F0E">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29</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842F0E" w:rsidRDefault="00842F0E" w:rsidP="00842F0E">
            <w:pPr>
              <w:overflowPunct/>
              <w:textAlignment w:val="auto"/>
              <w:rPr>
                <w:rFonts w:ascii="Courier New" w:hAnsi="Courier New" w:cs="Courier New"/>
                <w:noProof/>
              </w:rPr>
            </w:pPr>
            <w:r>
              <w:rPr>
                <w:rFonts w:ascii="Courier New" w:hAnsi="Courier New" w:cs="Courier New"/>
                <w:noProof/>
              </w:rPr>
              <w:tab/>
              <w:t xml:space="preserve"> </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--isomeiae=1</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N'eCL-susmitha.palacherla-54880'</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8000"/>
              </w:rPr>
            </w:pPr>
            <w:r>
              <w:rPr>
                <w:rFonts w:ascii="Courier New" w:hAnsi="Courier New" w:cs="Courier New"/>
                <w:noProof/>
                <w:color w:val="008000"/>
              </w:rPr>
              <w:t>--isomeiae=0</w:t>
            </w:r>
          </w:p>
          <w:p w:rsidR="00842F0E" w:rsidRDefault="00842F0E" w:rsidP="00842F0E">
            <w:pPr>
              <w:overflowPunct/>
              <w:textAlignment w:val="auto"/>
              <w:rPr>
                <w:rFonts w:ascii="Courier New" w:hAnsi="Courier New" w:cs="Courier New"/>
                <w:noProof/>
                <w:color w:val="008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842F0E" w:rsidRDefault="00842F0E" w:rsidP="00842F0E">
            <w:pPr>
              <w:overflowPunct/>
              <w:textAlignment w:val="auto"/>
              <w:rPr>
                <w:rFonts w:ascii="Courier New" w:hAnsi="Courier New" w:cs="Courier New"/>
                <w:noProof/>
                <w:color w:val="0000FF"/>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842F0E" w:rsidRDefault="00842F0E" w:rsidP="00842F0E">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N'eCL-Jourdain.Augustin-54879'</w:t>
            </w:r>
          </w:p>
          <w:p w:rsidR="00842F0E" w:rsidRDefault="00842F0E" w:rsidP="00842F0E">
            <w:pPr>
              <w:overflowPunct/>
              <w:textAlignment w:val="auto"/>
              <w:rPr>
                <w:rFonts w:ascii="Courier New" w:hAnsi="Courier New" w:cs="Courier New"/>
                <w:noProof/>
                <w:color w:val="FF0000"/>
              </w:rPr>
            </w:pPr>
          </w:p>
          <w:p w:rsidR="00842F0E" w:rsidRDefault="00842F0E" w:rsidP="00842F0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842F0E" w:rsidRDefault="00842F0E" w:rsidP="00842F0E">
            <w:pPr>
              <w:overflowPunct/>
              <w:textAlignment w:val="auto"/>
              <w:rPr>
                <w:rFonts w:ascii="Courier New" w:hAnsi="Courier New" w:cs="Courier New"/>
                <w:noProof/>
              </w:rPr>
            </w:pPr>
          </w:p>
          <w:p w:rsidR="00842F0E" w:rsidRDefault="00842F0E" w:rsidP="00842F0E">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0"/>
              </w:numPr>
              <w:rPr>
                <w:bCs/>
              </w:rPr>
            </w:pPr>
            <w:r w:rsidRPr="0019714B">
              <w:rPr>
                <w:bCs/>
              </w:rPr>
              <w:t xml:space="preserve"> OMR</w:t>
            </w:r>
            <w:r w:rsidR="0025549F">
              <w:rPr>
                <w:bCs/>
              </w:rPr>
              <w:t xml:space="preserve"> </w:t>
            </w:r>
            <w:r w:rsidRPr="0019714B">
              <w:rPr>
                <w:bCs/>
              </w:rPr>
              <w:t>/</w:t>
            </w:r>
            <w:r w:rsidR="0025549F">
              <w:rPr>
                <w:bCs/>
              </w:rPr>
              <w:t xml:space="preserve"> </w:t>
            </w:r>
            <w:r w:rsidRPr="0019714B">
              <w:rPr>
                <w:bCs/>
              </w:rPr>
              <w:t>IAE = 1</w:t>
            </w:r>
          </w:p>
          <w:p w:rsidR="0019714B" w:rsidRPr="0019714B" w:rsidRDefault="0019714B" w:rsidP="0019714B">
            <w:pPr>
              <w:pStyle w:val="ListParagraph"/>
              <w:numPr>
                <w:ilvl w:val="0"/>
                <w:numId w:val="10"/>
              </w:numPr>
              <w:rPr>
                <w:bCs/>
              </w:rPr>
            </w:pPr>
            <w:r>
              <w:rPr>
                <w:bCs/>
              </w:rPr>
              <w:t>OMR</w:t>
            </w:r>
            <w:r w:rsidR="0025549F">
              <w:rPr>
                <w:bCs/>
              </w:rPr>
              <w:t xml:space="preserve"> </w:t>
            </w:r>
            <w:r>
              <w:rPr>
                <w:bCs/>
              </w:rPr>
              <w:t>/</w:t>
            </w:r>
            <w:r w:rsidR="0025549F">
              <w:rPr>
                <w:bCs/>
              </w:rPr>
              <w:t xml:space="preserve"> </w:t>
            </w:r>
            <w:r>
              <w:rPr>
                <w:bCs/>
              </w:rPr>
              <w:t>IAE = 0</w:t>
            </w:r>
          </w:p>
          <w:p w:rsidR="0019714B" w:rsidRDefault="0019714B" w:rsidP="006D0898">
            <w:pPr>
              <w:overflowPunct/>
              <w:textAlignment w:val="auto"/>
              <w:rPr>
                <w:rFonts w:asciiTheme="minorHAnsi" w:hAnsiTheme="minorHAnsi"/>
                <w:bCs/>
              </w:rPr>
            </w:pP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7</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--7. isomriat=1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231</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N'eCL-angel.jones-54948'</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IAT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8</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--8. islcs=1</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34</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N'eCL-douglas.rainey-41596'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OMR</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LCS=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9</w:t>
            </w:r>
          </w:p>
        </w:tc>
        <w:tc>
          <w:tcPr>
            <w:tcW w:w="3960" w:type="dxa"/>
          </w:tcPr>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--9.</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lastRenderedPageBreak/>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701939" w:rsidRDefault="00701939" w:rsidP="00701939">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701939" w:rsidRDefault="00701939" w:rsidP="00701939">
            <w:pPr>
              <w:overflowPunct/>
              <w:textAlignment w:val="auto"/>
              <w:rPr>
                <w:rFonts w:ascii="Courier New" w:hAnsi="Courier New" w:cs="Courier New"/>
                <w:noProof/>
              </w:rPr>
            </w:pPr>
            <w:r>
              <w:rPr>
                <w:rFonts w:ascii="Courier New" w:hAnsi="Courier New" w:cs="Courier New"/>
                <w:noProof/>
              </w:rPr>
              <w:tab/>
              <w:t xml:space="preserve"> </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1</w:t>
            </w: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N'eCL-tepeka.burnett-55235'</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8000"/>
              </w:rPr>
            </w:pPr>
            <w:r>
              <w:rPr>
                <w:rFonts w:ascii="Courier New" w:hAnsi="Courier New" w:cs="Courier New"/>
                <w:noProof/>
                <w:color w:val="008000"/>
              </w:rPr>
              <w:t>--isomrisq = 0</w:t>
            </w:r>
          </w:p>
          <w:p w:rsidR="00701939" w:rsidRDefault="00701939" w:rsidP="00701939">
            <w:pPr>
              <w:overflowPunct/>
              <w:textAlignment w:val="auto"/>
              <w:rPr>
                <w:rFonts w:ascii="Courier New" w:hAnsi="Courier New" w:cs="Courier New"/>
                <w:noProof/>
                <w:color w:val="008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701939" w:rsidRDefault="00701939" w:rsidP="00701939">
            <w:pPr>
              <w:overflowPunct/>
              <w:textAlignment w:val="auto"/>
              <w:rPr>
                <w:rFonts w:ascii="Courier New" w:hAnsi="Courier New" w:cs="Courier New"/>
                <w:noProof/>
                <w:color w:val="0000FF"/>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701939" w:rsidRDefault="00701939" w:rsidP="00701939">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701939" w:rsidRDefault="00701939" w:rsidP="00701939">
            <w:pPr>
              <w:overflowPunct/>
              <w:textAlignment w:val="auto"/>
              <w:rPr>
                <w:rFonts w:ascii="Courier New" w:hAnsi="Courier New" w:cs="Courier New"/>
                <w:noProof/>
                <w:color w:val="FF0000"/>
              </w:rPr>
            </w:pPr>
          </w:p>
          <w:p w:rsidR="00701939" w:rsidRDefault="00701939" w:rsidP="00701939">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701939" w:rsidRDefault="00701939" w:rsidP="00701939">
            <w:pPr>
              <w:overflowPunct/>
              <w:textAlignment w:val="auto"/>
              <w:rPr>
                <w:rFonts w:ascii="Courier New" w:hAnsi="Courier New" w:cs="Courier New"/>
                <w:noProof/>
              </w:rPr>
            </w:pPr>
          </w:p>
          <w:p w:rsidR="00701939" w:rsidRDefault="00701939" w:rsidP="00701939">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1"/>
              </w:numPr>
              <w:rPr>
                <w:bCs/>
              </w:rPr>
            </w:pPr>
            <w:r w:rsidRPr="0019714B">
              <w:rPr>
                <w:bCs/>
              </w:rPr>
              <w:lastRenderedPageBreak/>
              <w:t>OMR</w:t>
            </w:r>
            <w:r w:rsidR="0025549F">
              <w:rPr>
                <w:bCs/>
              </w:rPr>
              <w:t xml:space="preserve"> </w:t>
            </w:r>
            <w:r w:rsidRPr="0019714B">
              <w:rPr>
                <w:bCs/>
              </w:rPr>
              <w:t>/</w:t>
            </w:r>
            <w:r w:rsidR="0025549F">
              <w:rPr>
                <w:bCs/>
              </w:rPr>
              <w:t xml:space="preserve"> </w:t>
            </w:r>
            <w:r w:rsidRPr="0019714B">
              <w:rPr>
                <w:bCs/>
              </w:rPr>
              <w:t>ISQ = 1</w:t>
            </w:r>
          </w:p>
          <w:p w:rsidR="0019714B" w:rsidRPr="0019714B" w:rsidRDefault="0019714B" w:rsidP="0019714B">
            <w:pPr>
              <w:pStyle w:val="ListParagraph"/>
              <w:numPr>
                <w:ilvl w:val="0"/>
                <w:numId w:val="11"/>
              </w:numPr>
              <w:rPr>
                <w:bCs/>
              </w:rPr>
            </w:pPr>
            <w:r>
              <w:rPr>
                <w:bCs/>
              </w:rPr>
              <w:lastRenderedPageBreak/>
              <w:t>OMR</w:t>
            </w:r>
            <w:r w:rsidR="0025549F">
              <w:rPr>
                <w:bCs/>
              </w:rPr>
              <w:t xml:space="preserve"> </w:t>
            </w:r>
            <w:r>
              <w:rPr>
                <w:bCs/>
              </w:rPr>
              <w:t>/</w:t>
            </w:r>
            <w:r w:rsidR="0025549F">
              <w:rPr>
                <w:bCs/>
              </w:rPr>
              <w:t xml:space="preserve"> </w:t>
            </w:r>
            <w:r>
              <w:rPr>
                <w:bCs/>
              </w:rPr>
              <w:t>ISQ = 0</w:t>
            </w:r>
          </w:p>
        </w:tc>
        <w:tc>
          <w:tcPr>
            <w:tcW w:w="1260" w:type="dxa"/>
          </w:tcPr>
          <w:p w:rsidR="006D0898" w:rsidRDefault="006D0898" w:rsidP="006D0898">
            <w:pPr>
              <w:rPr>
                <w:rFonts w:asciiTheme="minorHAnsi" w:hAnsiTheme="minorHAnsi"/>
                <w:bCs/>
              </w:rPr>
            </w:pPr>
            <w:r w:rsidRPr="00617233">
              <w:rPr>
                <w:rFonts w:asciiTheme="minorHAnsi" w:hAnsiTheme="minorHAnsi"/>
                <w:bCs/>
              </w:rPr>
              <w:lastRenderedPageBreak/>
              <w:t>P</w:t>
            </w:r>
          </w:p>
          <w:p w:rsidR="0025549F" w:rsidRDefault="0025549F" w:rsidP="006D0898">
            <w:pPr>
              <w:rPr>
                <w:rFonts w:asciiTheme="minorHAnsi" w:hAnsiTheme="minorHAnsi"/>
                <w:bCs/>
              </w:rPr>
            </w:pPr>
          </w:p>
          <w:p w:rsidR="0025549F" w:rsidRDefault="0025549F" w:rsidP="006D0898">
            <w:r>
              <w:rPr>
                <w:rFonts w:asciiTheme="minorHAnsi" w:hAnsiTheme="minorHAnsi"/>
                <w:bCs/>
              </w:rPr>
              <w:lastRenderedPageBreak/>
              <w:t>P</w:t>
            </w:r>
          </w:p>
        </w:tc>
        <w:tc>
          <w:tcPr>
            <w:tcW w:w="2430" w:type="dxa"/>
          </w:tcPr>
          <w:p w:rsidR="006D0898" w:rsidRPr="00FF5201" w:rsidRDefault="006D0898" w:rsidP="006D0898">
            <w:pPr>
              <w:overflowPunct/>
              <w:textAlignment w:val="auto"/>
              <w:rPr>
                <w:i/>
              </w:rPr>
            </w:pPr>
          </w:p>
        </w:tc>
      </w:tr>
      <w:tr w:rsidR="006D0898" w:rsidRPr="00FF5201" w:rsidTr="003429D5">
        <w:trPr>
          <w:cantSplit/>
          <w:trHeight w:val="219"/>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10</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--10.istrainingsdr =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232</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N'eCL-shantelle.chalupa-56087'</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SDR =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11</w:t>
            </w:r>
          </w:p>
        </w:tc>
        <w:tc>
          <w:tcPr>
            <w:tcW w:w="3960" w:type="dxa"/>
          </w:tcPr>
          <w:p w:rsidR="00E6412F" w:rsidRDefault="00E6412F" w:rsidP="00E6412F">
            <w:pPr>
              <w:overflowPunct/>
              <w:textAlignment w:val="auto"/>
              <w:rPr>
                <w:rFonts w:ascii="Courier New" w:hAnsi="Courier New" w:cs="Courier New"/>
                <w:noProof/>
                <w:color w:val="008000"/>
              </w:rPr>
            </w:pPr>
            <w:r>
              <w:rPr>
                <w:rFonts w:ascii="Courier New" w:hAnsi="Courier New" w:cs="Courier New"/>
                <w:noProof/>
                <w:color w:val="008000"/>
              </w:rPr>
              <w:t>--11.istrainingodt= 1</w:t>
            </w: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color w:val="008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E6412F" w:rsidRDefault="00E6412F" w:rsidP="00E6412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233</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E6412F" w:rsidRDefault="00E6412F" w:rsidP="00E6412F">
            <w:pPr>
              <w:overflowPunct/>
              <w:textAlignment w:val="auto"/>
              <w:rPr>
                <w:rFonts w:ascii="Courier New" w:hAnsi="Courier New" w:cs="Courier New"/>
                <w:noProof/>
              </w:rPr>
            </w:pPr>
            <w:r>
              <w:rPr>
                <w:rFonts w:ascii="Courier New" w:hAnsi="Courier New" w:cs="Courier New"/>
                <w:noProof/>
              </w:rPr>
              <w:tab/>
              <w:t xml:space="preserve"> </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6412F" w:rsidRDefault="00E6412F" w:rsidP="00E6412F">
            <w:pPr>
              <w:overflowPunct/>
              <w:textAlignment w:val="auto"/>
              <w:rPr>
                <w:rFonts w:ascii="Courier New" w:hAnsi="Courier New" w:cs="Courier New"/>
                <w:noProof/>
                <w:color w:val="0000FF"/>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E6412F" w:rsidRDefault="00E6412F" w:rsidP="00E6412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N'eCL-pamela.elswick-56184'</w:t>
            </w:r>
          </w:p>
          <w:p w:rsidR="00E6412F" w:rsidRDefault="00E6412F" w:rsidP="00E6412F">
            <w:pPr>
              <w:overflowPunct/>
              <w:textAlignment w:val="auto"/>
              <w:rPr>
                <w:rFonts w:ascii="Courier New" w:hAnsi="Courier New" w:cs="Courier New"/>
                <w:noProof/>
                <w:color w:val="FF0000"/>
              </w:rPr>
            </w:pPr>
          </w:p>
          <w:p w:rsidR="00E6412F" w:rsidRDefault="00E6412F" w:rsidP="00E6412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6412F" w:rsidRDefault="00E6412F" w:rsidP="00E6412F">
            <w:pPr>
              <w:overflowPunct/>
              <w:textAlignment w:val="auto"/>
              <w:rPr>
                <w:rFonts w:ascii="Courier New" w:hAnsi="Courier New" w:cs="Courier New"/>
                <w:noProof/>
              </w:rPr>
            </w:pPr>
          </w:p>
          <w:p w:rsidR="00E6412F" w:rsidRDefault="00E6412F" w:rsidP="00E6412F">
            <w:pPr>
              <w:overflowPunct/>
              <w:textAlignment w:val="auto"/>
              <w:rPr>
                <w:rFonts w:ascii="Courier New" w:hAnsi="Courier New" w:cs="Courier New"/>
                <w:noProof/>
                <w:color w:val="0000FF"/>
              </w:rPr>
            </w:pPr>
            <w:r>
              <w:rPr>
                <w:rFonts w:ascii="Courier New" w:hAnsi="Courier New" w:cs="Courier New"/>
                <w:noProof/>
                <w:color w:val="0000FF"/>
              </w:rPr>
              <w:t>GO</w:t>
            </w:r>
          </w:p>
          <w:p w:rsidR="00E6412F" w:rsidRDefault="00E6412F" w:rsidP="00E6412F">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Training</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ODT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12</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--12.isCTC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73</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N'eCL-jessica.rivera-56571'</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6D0898">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CTC=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13</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--13.isHFC</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12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N'eCL-benjamin.mitchell-60300'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overflowPunct/>
              <w:textAlignment w:val="auto"/>
              <w:rPr>
                <w:rFonts w:asciiTheme="minorHAnsi" w:hAnsiTheme="minorHAnsi"/>
                <w:bCs/>
              </w:rPr>
            </w:pPr>
            <w:r>
              <w:rPr>
                <w:rFonts w:asciiTheme="minorHAnsi" w:hAnsiTheme="minorHAnsi"/>
                <w:bCs/>
              </w:rPr>
              <w:t>Quality</w:t>
            </w:r>
            <w:r w:rsidR="0025549F">
              <w:rPr>
                <w:rFonts w:asciiTheme="minorHAnsi" w:hAnsiTheme="minorHAnsi"/>
                <w:bCs/>
              </w:rPr>
              <w:t xml:space="preserve"> </w:t>
            </w:r>
            <w:r>
              <w:rPr>
                <w:rFonts w:asciiTheme="minorHAnsi" w:hAnsiTheme="minorHAnsi"/>
                <w:bCs/>
              </w:rPr>
              <w:t>/</w:t>
            </w:r>
            <w:r w:rsidR="0025549F">
              <w:rPr>
                <w:rFonts w:asciiTheme="minorHAnsi" w:hAnsiTheme="minorHAnsi"/>
                <w:bCs/>
              </w:rPr>
              <w:t xml:space="preserve"> </w:t>
            </w:r>
            <w:r>
              <w:rPr>
                <w:rFonts w:asciiTheme="minorHAnsi" w:hAnsiTheme="minorHAnsi"/>
                <w:bCs/>
              </w:rPr>
              <w:t>HFC= 1</w:t>
            </w:r>
          </w:p>
        </w:tc>
        <w:tc>
          <w:tcPr>
            <w:tcW w:w="1260" w:type="dxa"/>
          </w:tcPr>
          <w:p w:rsidR="006D0898" w:rsidRDefault="006D0898" w:rsidP="006D0898">
            <w:r w:rsidRPr="00617233">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19714B">
        <w:tc>
          <w:tcPr>
            <w:tcW w:w="900" w:type="dxa"/>
          </w:tcPr>
          <w:p w:rsidR="006D0898" w:rsidRDefault="006D0898" w:rsidP="006D0898">
            <w:r w:rsidRPr="001F56E9">
              <w:rPr>
                <w:rFonts w:asciiTheme="minorHAnsi" w:hAnsiTheme="minorHAnsi"/>
                <w:bCs/>
              </w:rPr>
              <w:t>16.</w:t>
            </w:r>
            <w:r>
              <w:rPr>
                <w:rFonts w:asciiTheme="minorHAnsi" w:hAnsiTheme="minorHAnsi"/>
                <w:bCs/>
              </w:rPr>
              <w:t>14</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--14.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lastRenderedPageBreak/>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11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KUD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N'eCL-shirley.sweets-66438'</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808080"/>
              </w:rPr>
              <w:t>is</w:t>
            </w:r>
            <w:r>
              <w:rPr>
                <w:rFonts w:ascii="Courier New" w:hAnsi="Courier New" w:cs="Courier New"/>
                <w:noProof/>
              </w:rPr>
              <w:t xml:space="preserve"> KUD </w:t>
            </w:r>
            <w:r>
              <w:rPr>
                <w:rFonts w:ascii="Courier New" w:hAnsi="Courier New" w:cs="Courier New"/>
                <w:noProof/>
                <w:color w:val="808080"/>
              </w:rPr>
              <w:t>=</w:t>
            </w:r>
            <w:r>
              <w:rPr>
                <w:rFonts w:ascii="Courier New" w:hAnsi="Courier New" w:cs="Courier New"/>
                <w:noProof/>
              </w:rPr>
              <w:t xml:space="preserve"> 0</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lastRenderedPageBreak/>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N'eCL-tyler.gomez-66440'</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2"/>
              </w:numPr>
              <w:rPr>
                <w:bCs/>
              </w:rPr>
            </w:pPr>
            <w:r>
              <w:rPr>
                <w:bCs/>
              </w:rPr>
              <w:lastRenderedPageBreak/>
              <w:t>Quality</w:t>
            </w:r>
            <w:r w:rsidR="0025549F">
              <w:rPr>
                <w:bCs/>
              </w:rPr>
              <w:t xml:space="preserve"> </w:t>
            </w:r>
            <w:r>
              <w:rPr>
                <w:bCs/>
              </w:rPr>
              <w:t>/</w:t>
            </w:r>
            <w:r w:rsidR="0025549F">
              <w:rPr>
                <w:bCs/>
              </w:rPr>
              <w:t xml:space="preserve"> </w:t>
            </w:r>
            <w:r>
              <w:rPr>
                <w:bCs/>
              </w:rPr>
              <w:t>KUD= 1</w:t>
            </w:r>
          </w:p>
          <w:p w:rsidR="0019714B" w:rsidRPr="0019714B" w:rsidRDefault="0019714B" w:rsidP="0019714B">
            <w:pPr>
              <w:pStyle w:val="ListParagraph"/>
              <w:numPr>
                <w:ilvl w:val="0"/>
                <w:numId w:val="12"/>
              </w:numPr>
              <w:rPr>
                <w:bCs/>
              </w:rPr>
            </w:pPr>
            <w:r>
              <w:rPr>
                <w:bCs/>
              </w:rPr>
              <w:t>Quality</w:t>
            </w:r>
            <w:r w:rsidR="0025549F">
              <w:rPr>
                <w:bCs/>
              </w:rPr>
              <w:t xml:space="preserve"> </w:t>
            </w:r>
            <w:r>
              <w:rPr>
                <w:bCs/>
              </w:rPr>
              <w:t>/</w:t>
            </w:r>
            <w:r w:rsidR="0025549F">
              <w:rPr>
                <w:bCs/>
              </w:rPr>
              <w:t xml:space="preserve"> </w:t>
            </w:r>
            <w:r>
              <w:rPr>
                <w:bCs/>
              </w:rPr>
              <w:t>KUD=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D109FD">
        <w:tc>
          <w:tcPr>
            <w:tcW w:w="900" w:type="dxa"/>
          </w:tcPr>
          <w:p w:rsidR="006D0898" w:rsidRDefault="006D0898" w:rsidP="006D0898">
            <w:r w:rsidRPr="001F56E9">
              <w:rPr>
                <w:rFonts w:asciiTheme="minorHAnsi" w:hAnsiTheme="minorHAnsi"/>
                <w:bCs/>
              </w:rPr>
              <w:lastRenderedPageBreak/>
              <w:t>16.</w:t>
            </w:r>
            <w:r>
              <w:rPr>
                <w:rFonts w:asciiTheme="minorHAnsi" w:hAnsiTheme="minorHAnsi"/>
                <w:bCs/>
              </w:rPr>
              <w:t>15</w:t>
            </w:r>
          </w:p>
        </w:tc>
        <w:tc>
          <w:tcPr>
            <w:tcW w:w="3960" w:type="dxa"/>
          </w:tcPr>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xml:space="preserve">--15. </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FormName</w:t>
            </w:r>
            <w:r>
              <w:rPr>
                <w:rFonts w:ascii="Courier New" w:hAnsi="Courier New" w:cs="Courier New"/>
                <w:noProof/>
                <w:color w:val="808080"/>
              </w:rPr>
              <w:t>,</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strReportCode</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 clr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color w:val="808080"/>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[DIM_Coaching_Reason] cr</w:t>
            </w:r>
            <w:r>
              <w:rPr>
                <w:rFonts w:ascii="Courier New" w:hAnsi="Courier New" w:cs="Courier New"/>
                <w:noProof/>
                <w:color w:val="808080"/>
              </w:rPr>
              <w:t>,</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[EC]</w:t>
            </w:r>
            <w:r>
              <w:rPr>
                <w:rFonts w:ascii="Courier New" w:hAnsi="Courier New" w:cs="Courier New"/>
                <w:noProof/>
                <w:color w:val="808080"/>
              </w:rPr>
              <w:t>.</w:t>
            </w:r>
            <w:r>
              <w:rPr>
                <w:rFonts w:ascii="Courier New" w:hAnsi="Courier New" w:cs="Courier New"/>
                <w:noProof/>
              </w:rPr>
              <w:t>[Coaching_Log] ccl</w:t>
            </w:r>
          </w:p>
          <w:p w:rsidR="004B14FC" w:rsidRDefault="004B14FC" w:rsidP="004B14FC">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rPr>
              <w:tab/>
              <w:t xml:space="preserve"> </w:t>
            </w:r>
            <w:r>
              <w:rPr>
                <w:rFonts w:ascii="Courier New" w:hAnsi="Courier New" w:cs="Courier New"/>
                <w:noProof/>
                <w:color w:val="0000FF"/>
              </w:rPr>
              <w:t>WHERE</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3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[SubCoachingReasonID] </w:t>
            </w:r>
            <w:r>
              <w:rPr>
                <w:rFonts w:ascii="Courier New" w:hAnsi="Courier New" w:cs="Courier New"/>
                <w:noProof/>
                <w:color w:val="808080"/>
              </w:rPr>
              <w:t>=</w:t>
            </w:r>
            <w:r>
              <w:rPr>
                <w:rFonts w:ascii="Courier New" w:hAnsi="Courier New" w:cs="Courier New"/>
                <w:noProof/>
              </w:rPr>
              <w:t xml:space="preserve"> 42</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[CoachingReasonID] </w:t>
            </w:r>
            <w:r>
              <w:rPr>
                <w:rFonts w:ascii="Courier New" w:hAnsi="Courier New" w:cs="Courier New"/>
                <w:noProof/>
                <w:color w:val="808080"/>
              </w:rPr>
              <w:t>=</w:t>
            </w:r>
            <w:r>
              <w:rPr>
                <w:rFonts w:ascii="Courier New" w:hAnsi="Courier New" w:cs="Courier New"/>
                <w:noProof/>
              </w:rPr>
              <w:t xml:space="preserve"> [cr]</w:t>
            </w:r>
            <w:r>
              <w:rPr>
                <w:rFonts w:ascii="Courier New" w:hAnsi="Courier New" w:cs="Courier New"/>
                <w:noProof/>
                <w:color w:val="808080"/>
              </w:rPr>
              <w:t>.</w:t>
            </w:r>
            <w:r>
              <w:rPr>
                <w:rFonts w:ascii="Courier New" w:hAnsi="Courier New" w:cs="Courier New"/>
                <w:noProof/>
              </w:rPr>
              <w:t>[CoachingReasonID]</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r>
              <w:rPr>
                <w:rFonts w:ascii="Courier New" w:hAnsi="Courier New" w:cs="Courier New"/>
                <w:noProof/>
                <w:color w:val="808080"/>
              </w:rPr>
              <w:t>AND</w:t>
            </w:r>
            <w:r>
              <w:rPr>
                <w:rFonts w:ascii="Courier New" w:hAnsi="Courier New" w:cs="Courier New"/>
                <w:noProof/>
              </w:rPr>
              <w:t xml:space="preserve"> [ccl]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 xml:space="preserve">[CoachingID] </w:t>
            </w:r>
          </w:p>
          <w:p w:rsidR="004B14FC" w:rsidRDefault="004B14FC" w:rsidP="004B14FC">
            <w:pPr>
              <w:overflowPunct/>
              <w:textAlignment w:val="auto"/>
              <w:rPr>
                <w:rFonts w:ascii="Courier New" w:hAnsi="Courier New" w:cs="Courier New"/>
                <w:noProof/>
              </w:rPr>
            </w:pPr>
            <w:r>
              <w:rPr>
                <w:rFonts w:ascii="Courier New" w:hAnsi="Courier New" w:cs="Courier New"/>
                <w:noProof/>
              </w:rPr>
              <w:tab/>
              <w:t xml:space="preserve"> </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 is SEA = 1</w:t>
            </w:r>
          </w:p>
          <w:p w:rsidR="004B14FC" w:rsidRDefault="004B14FC" w:rsidP="004B14FC">
            <w:pPr>
              <w:overflowPunct/>
              <w:textAlignment w:val="auto"/>
              <w:rPr>
                <w:rFonts w:ascii="Courier New" w:hAnsi="Courier New" w:cs="Courier New"/>
                <w:noProof/>
                <w:color w:val="008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N'eCL-stephen.dowdy-66564'</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8000"/>
              </w:rPr>
            </w:pPr>
            <w:r>
              <w:rPr>
                <w:rFonts w:ascii="Courier New" w:hAnsi="Courier New" w:cs="Courier New"/>
                <w:noProof/>
                <w:color w:val="008000"/>
              </w:rPr>
              <w:t>--is SEA = 0</w:t>
            </w: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14FC" w:rsidRDefault="004B14FC" w:rsidP="004B14FC">
            <w:pPr>
              <w:overflowPunct/>
              <w:textAlignment w:val="auto"/>
              <w:rPr>
                <w:rFonts w:ascii="Courier New" w:hAnsi="Courier New" w:cs="Courier New"/>
                <w:noProof/>
                <w:color w:val="0000FF"/>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14FC" w:rsidRDefault="004B14FC" w:rsidP="004B14F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N'eCL-Jourdain.Augustin-604686'</w:t>
            </w:r>
          </w:p>
          <w:p w:rsidR="004B14FC" w:rsidRDefault="004B14FC" w:rsidP="004B14FC">
            <w:pPr>
              <w:overflowPunct/>
              <w:textAlignment w:val="auto"/>
              <w:rPr>
                <w:rFonts w:ascii="Courier New" w:hAnsi="Courier New" w:cs="Courier New"/>
                <w:noProof/>
                <w:color w:val="FF0000"/>
              </w:rPr>
            </w:pPr>
          </w:p>
          <w:p w:rsidR="004B14FC" w:rsidRDefault="004B14FC" w:rsidP="004B14F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14FC" w:rsidRDefault="004B14FC" w:rsidP="004B14FC">
            <w:pPr>
              <w:overflowPunct/>
              <w:textAlignment w:val="auto"/>
              <w:rPr>
                <w:rFonts w:ascii="Courier New" w:hAnsi="Courier New" w:cs="Courier New"/>
                <w:noProof/>
              </w:rPr>
            </w:pPr>
          </w:p>
          <w:p w:rsidR="004B14FC" w:rsidRDefault="004B14FC" w:rsidP="004B14FC">
            <w:pPr>
              <w:overflowPunct/>
              <w:textAlignment w:val="auto"/>
              <w:rPr>
                <w:rFonts w:ascii="Courier New" w:hAnsi="Courier New" w:cs="Courier New"/>
                <w:noProof/>
                <w:color w:val="0000FF"/>
              </w:rPr>
            </w:pPr>
            <w:r>
              <w:rPr>
                <w:rFonts w:ascii="Courier New" w:hAnsi="Courier New" w:cs="Courier New"/>
                <w:noProof/>
                <w:color w:val="0000FF"/>
              </w:rPr>
              <w:t>GO</w:t>
            </w:r>
          </w:p>
          <w:p w:rsidR="004B14FC" w:rsidRDefault="004B14FC" w:rsidP="004B14FC">
            <w:pPr>
              <w:overflowPunct/>
              <w:textAlignment w:val="auto"/>
              <w:rPr>
                <w:rFonts w:ascii="Courier New" w:hAnsi="Courier New" w:cs="Courier New"/>
                <w:noProof/>
                <w:color w:val="0000FF"/>
              </w:rPr>
            </w:pPr>
          </w:p>
          <w:p w:rsidR="006D0898" w:rsidRDefault="006D0898" w:rsidP="006D0898">
            <w:pPr>
              <w:overflowPunct/>
              <w:textAlignment w:val="auto"/>
              <w:rPr>
                <w:rFonts w:asciiTheme="minorHAnsi" w:hAnsiTheme="minorHAnsi"/>
                <w:bCs/>
              </w:rPr>
            </w:pPr>
          </w:p>
        </w:tc>
        <w:tc>
          <w:tcPr>
            <w:tcW w:w="4500" w:type="dxa"/>
          </w:tcPr>
          <w:p w:rsidR="006D0898" w:rsidRDefault="0019714B" w:rsidP="0019714B">
            <w:pPr>
              <w:pStyle w:val="ListParagraph"/>
              <w:numPr>
                <w:ilvl w:val="0"/>
                <w:numId w:val="13"/>
              </w:numPr>
              <w:rPr>
                <w:bCs/>
              </w:rPr>
            </w:pPr>
            <w:r>
              <w:rPr>
                <w:bCs/>
              </w:rPr>
              <w:lastRenderedPageBreak/>
              <w:t>OTH</w:t>
            </w:r>
            <w:r w:rsidR="0025549F">
              <w:rPr>
                <w:bCs/>
              </w:rPr>
              <w:t xml:space="preserve"> </w:t>
            </w:r>
            <w:r>
              <w:rPr>
                <w:bCs/>
              </w:rPr>
              <w:t>/</w:t>
            </w:r>
            <w:r w:rsidR="0025549F">
              <w:rPr>
                <w:bCs/>
              </w:rPr>
              <w:t xml:space="preserve"> </w:t>
            </w:r>
            <w:r>
              <w:rPr>
                <w:bCs/>
              </w:rPr>
              <w:t>SEA = 1</w:t>
            </w:r>
          </w:p>
          <w:p w:rsidR="0019714B" w:rsidRPr="0019714B" w:rsidRDefault="0019714B" w:rsidP="0019714B">
            <w:pPr>
              <w:pStyle w:val="ListParagraph"/>
              <w:numPr>
                <w:ilvl w:val="0"/>
                <w:numId w:val="13"/>
              </w:numPr>
              <w:rPr>
                <w:bCs/>
              </w:rPr>
            </w:pPr>
            <w:r>
              <w:rPr>
                <w:bCs/>
              </w:rPr>
              <w:t>OTH</w:t>
            </w:r>
            <w:r w:rsidR="0025549F">
              <w:rPr>
                <w:bCs/>
              </w:rPr>
              <w:t xml:space="preserve"> </w:t>
            </w:r>
            <w:r>
              <w:rPr>
                <w:bCs/>
              </w:rPr>
              <w:t>/</w:t>
            </w:r>
            <w:r w:rsidR="0025549F">
              <w:rPr>
                <w:bCs/>
              </w:rPr>
              <w:t xml:space="preserve"> </w:t>
            </w:r>
            <w:r>
              <w:rPr>
                <w:bCs/>
              </w:rPr>
              <w:t>SEA = 0</w:t>
            </w:r>
          </w:p>
        </w:tc>
        <w:tc>
          <w:tcPr>
            <w:tcW w:w="1260" w:type="dxa"/>
          </w:tcPr>
          <w:p w:rsidR="006D0898" w:rsidRDefault="006D0898" w:rsidP="006D0898">
            <w:pPr>
              <w:rPr>
                <w:rFonts w:asciiTheme="minorHAnsi" w:hAnsiTheme="minorHAnsi"/>
                <w:bCs/>
              </w:rPr>
            </w:pPr>
            <w:r w:rsidRPr="00617233">
              <w:rPr>
                <w:rFonts w:asciiTheme="minorHAnsi" w:hAnsiTheme="minorHAnsi"/>
                <w:bCs/>
              </w:rPr>
              <w:t>P</w:t>
            </w:r>
          </w:p>
          <w:p w:rsidR="0025549F" w:rsidRDefault="0025549F" w:rsidP="006D0898">
            <w:r>
              <w:rPr>
                <w:rFonts w:asciiTheme="minorHAnsi" w:hAnsiTheme="minorHAnsi"/>
                <w:bCs/>
              </w:rPr>
              <w:t>P</w:t>
            </w:r>
          </w:p>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r w:rsidR="006D0898" w:rsidRPr="00FF5201" w:rsidTr="00494D81">
        <w:trPr>
          <w:cantSplit/>
        </w:trPr>
        <w:tc>
          <w:tcPr>
            <w:tcW w:w="900" w:type="dxa"/>
          </w:tcPr>
          <w:p w:rsidR="006D0898" w:rsidRDefault="006D0898" w:rsidP="006D0898"/>
        </w:tc>
        <w:tc>
          <w:tcPr>
            <w:tcW w:w="3960" w:type="dxa"/>
          </w:tcPr>
          <w:p w:rsidR="006D0898" w:rsidRDefault="006D0898" w:rsidP="006D0898">
            <w:pPr>
              <w:overflowPunct/>
              <w:textAlignment w:val="auto"/>
              <w:rPr>
                <w:rFonts w:asciiTheme="minorHAnsi" w:hAnsiTheme="minorHAnsi"/>
                <w:bCs/>
              </w:rPr>
            </w:pPr>
          </w:p>
        </w:tc>
        <w:tc>
          <w:tcPr>
            <w:tcW w:w="4500" w:type="dxa"/>
          </w:tcPr>
          <w:p w:rsidR="006D0898" w:rsidRDefault="006D0898" w:rsidP="006D0898">
            <w:pPr>
              <w:overflowPunct/>
              <w:textAlignment w:val="auto"/>
              <w:rPr>
                <w:rFonts w:asciiTheme="minorHAnsi" w:hAnsiTheme="minorHAnsi"/>
                <w:bCs/>
              </w:rPr>
            </w:pPr>
          </w:p>
        </w:tc>
        <w:tc>
          <w:tcPr>
            <w:tcW w:w="1260" w:type="dxa"/>
          </w:tcPr>
          <w:p w:rsidR="006D0898" w:rsidRDefault="006D0898" w:rsidP="006D0898"/>
        </w:tc>
        <w:tc>
          <w:tcPr>
            <w:tcW w:w="2430" w:type="dxa"/>
          </w:tcPr>
          <w:p w:rsidR="006D0898" w:rsidRPr="00FF5201" w:rsidRDefault="006D0898" w:rsidP="006D0898">
            <w:pPr>
              <w:overflowPunct/>
              <w:textAlignment w:val="auto"/>
              <w:rPr>
                <w:i/>
              </w:rPr>
            </w:pPr>
          </w:p>
        </w:tc>
      </w:tr>
    </w:tbl>
    <w:p w:rsidR="00494D81" w:rsidRDefault="00494D81"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CB6582">
      <w:pPr>
        <w:rPr>
          <w:u w:val="single"/>
        </w:rPr>
      </w:pPr>
    </w:p>
    <w:p w:rsidR="00153DDB" w:rsidRDefault="00153DDB" w:rsidP="00153DDB">
      <w:pPr>
        <w:pStyle w:val="Heading2"/>
        <w:numPr>
          <w:ilvl w:val="0"/>
          <w:numId w:val="5"/>
        </w:numPr>
      </w:pPr>
      <w:bookmarkStart w:id="48" w:name="_Toc511681040"/>
      <w:r>
        <w:t>TFS 7136 – Move Submissions to new architecture</w:t>
      </w:r>
      <w:bookmarkEnd w:id="48"/>
      <w:r>
        <w:t xml:space="preserve"> </w:t>
      </w:r>
    </w:p>
    <w:p w:rsidR="00153DDB" w:rsidRPr="004F5C38" w:rsidRDefault="00153DDB" w:rsidP="00153DDB"/>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53DDB" w:rsidTr="00420496">
        <w:trPr>
          <w:tblHeader/>
        </w:trPr>
        <w:tc>
          <w:tcPr>
            <w:tcW w:w="2549" w:type="dxa"/>
            <w:shd w:val="solid" w:color="auto" w:fill="000000"/>
          </w:tcPr>
          <w:p w:rsidR="00153DDB" w:rsidRDefault="00153DDB" w:rsidP="00420496">
            <w:r>
              <w:t>Item</w:t>
            </w:r>
          </w:p>
        </w:tc>
        <w:tc>
          <w:tcPr>
            <w:tcW w:w="10455" w:type="dxa"/>
            <w:shd w:val="solid" w:color="auto" w:fill="000000"/>
          </w:tcPr>
          <w:p w:rsidR="00153DDB" w:rsidRDefault="00153DDB" w:rsidP="00420496">
            <w:r>
              <w:t>Description</w:t>
            </w:r>
          </w:p>
        </w:tc>
      </w:tr>
      <w:tr w:rsidR="00153DDB" w:rsidTr="00420496">
        <w:tc>
          <w:tcPr>
            <w:tcW w:w="2549" w:type="dxa"/>
          </w:tcPr>
          <w:p w:rsidR="00153DDB" w:rsidRDefault="00153DDB" w:rsidP="00420496">
            <w:r>
              <w:t>Test Case ID</w:t>
            </w:r>
          </w:p>
        </w:tc>
        <w:tc>
          <w:tcPr>
            <w:tcW w:w="10455" w:type="dxa"/>
          </w:tcPr>
          <w:p w:rsidR="00153DDB" w:rsidRDefault="00153DDB" w:rsidP="00420496">
            <w:r>
              <w:t>17.0</w:t>
            </w:r>
          </w:p>
        </w:tc>
      </w:tr>
      <w:tr w:rsidR="00153DDB" w:rsidTr="00420496">
        <w:tc>
          <w:tcPr>
            <w:tcW w:w="2549" w:type="dxa"/>
          </w:tcPr>
          <w:p w:rsidR="00153DDB" w:rsidRDefault="00153DDB" w:rsidP="00153DDB">
            <w:r>
              <w:t>Change Type</w:t>
            </w:r>
          </w:p>
        </w:tc>
        <w:tc>
          <w:tcPr>
            <w:tcW w:w="10455" w:type="dxa"/>
          </w:tcPr>
          <w:p w:rsidR="00153DDB" w:rsidRDefault="00153DDB" w:rsidP="00153DDB">
            <w:r>
              <w:t>Change Request</w:t>
            </w:r>
          </w:p>
        </w:tc>
      </w:tr>
      <w:tr w:rsidR="00153DDB" w:rsidTr="00420496">
        <w:tc>
          <w:tcPr>
            <w:tcW w:w="2549" w:type="dxa"/>
          </w:tcPr>
          <w:p w:rsidR="00153DDB" w:rsidRDefault="00153DDB" w:rsidP="00420496">
            <w:r>
              <w:t>Change Description</w:t>
            </w:r>
          </w:p>
        </w:tc>
        <w:tc>
          <w:tcPr>
            <w:tcW w:w="10455" w:type="dxa"/>
          </w:tcPr>
          <w:p w:rsidR="00153DDB" w:rsidRDefault="00153DDB" w:rsidP="00420496">
            <w:r>
              <w:t xml:space="preserve">Redesign the eCoaching log submission page. </w:t>
            </w:r>
          </w:p>
          <w:p w:rsidR="00153DDB" w:rsidRDefault="00153DDB" w:rsidP="00420496">
            <w:r>
              <w:t xml:space="preserve">The architecture and design will be similar to the </w:t>
            </w:r>
            <w:proofErr w:type="spellStart"/>
            <w:r>
              <w:t>ecoaching</w:t>
            </w:r>
            <w:proofErr w:type="spellEnd"/>
            <w:r>
              <w:t xml:space="preserve"> log admin tool.</w:t>
            </w:r>
          </w:p>
        </w:tc>
      </w:tr>
      <w:tr w:rsidR="00153DDB" w:rsidTr="00420496">
        <w:trPr>
          <w:trHeight w:val="332"/>
        </w:trPr>
        <w:tc>
          <w:tcPr>
            <w:tcW w:w="2549" w:type="dxa"/>
          </w:tcPr>
          <w:p w:rsidR="00153DDB" w:rsidRDefault="00153DDB" w:rsidP="00420496">
            <w:r>
              <w:t>Test Environment</w:t>
            </w:r>
          </w:p>
        </w:tc>
        <w:tc>
          <w:tcPr>
            <w:tcW w:w="10455" w:type="dxa"/>
          </w:tcPr>
          <w:p w:rsidR="00153DDB" w:rsidRDefault="00153DDB" w:rsidP="00153DDB">
            <w:proofErr w:type="spellStart"/>
            <w:r>
              <w:t>eCoachingDev</w:t>
            </w:r>
            <w:proofErr w:type="spellEnd"/>
            <w:r>
              <w:t xml:space="preserve"> database on F3420-ECLDBD01 </w:t>
            </w:r>
          </w:p>
        </w:tc>
      </w:tr>
      <w:tr w:rsidR="00153DDB" w:rsidTr="00420496">
        <w:tc>
          <w:tcPr>
            <w:tcW w:w="2549" w:type="dxa"/>
          </w:tcPr>
          <w:p w:rsidR="00153DDB" w:rsidRDefault="00153DDB" w:rsidP="00420496">
            <w:r>
              <w:t>Code Modules created/updated</w:t>
            </w:r>
          </w:p>
        </w:tc>
        <w:tc>
          <w:tcPr>
            <w:tcW w:w="10455" w:type="dxa"/>
          </w:tcPr>
          <w:p w:rsidR="00153DDB" w:rsidRDefault="00153DDB" w:rsidP="00153DDB">
            <w:r>
              <w:t>Multiple Procedures and 1 function</w:t>
            </w:r>
          </w:p>
          <w:p w:rsidR="00153DDB" w:rsidRDefault="00153DDB" w:rsidP="00420496"/>
        </w:tc>
      </w:tr>
      <w:tr w:rsidR="00153DDB" w:rsidTr="00420496">
        <w:trPr>
          <w:trHeight w:val="512"/>
        </w:trPr>
        <w:tc>
          <w:tcPr>
            <w:tcW w:w="2549" w:type="dxa"/>
          </w:tcPr>
          <w:p w:rsidR="00153DDB" w:rsidRDefault="00153DDB" w:rsidP="00420496">
            <w:r>
              <w:t>Code doc</w:t>
            </w:r>
          </w:p>
        </w:tc>
        <w:tc>
          <w:tcPr>
            <w:tcW w:w="10455" w:type="dxa"/>
          </w:tcPr>
          <w:p w:rsidR="00153DDB" w:rsidRDefault="00153DDB" w:rsidP="00420496">
            <w:r>
              <w:t>Multiple Procedures and 1 function code docs for modules above</w:t>
            </w:r>
          </w:p>
          <w:p w:rsidR="00153DDB" w:rsidRDefault="00153DDB" w:rsidP="00420496"/>
        </w:tc>
      </w:tr>
      <w:tr w:rsidR="00153DDB" w:rsidTr="00420496">
        <w:tc>
          <w:tcPr>
            <w:tcW w:w="2549" w:type="dxa"/>
          </w:tcPr>
          <w:p w:rsidR="00153DDB" w:rsidRDefault="00153DDB" w:rsidP="00420496">
            <w:r>
              <w:t>Notes</w:t>
            </w:r>
          </w:p>
        </w:tc>
        <w:tc>
          <w:tcPr>
            <w:tcW w:w="10455" w:type="dxa"/>
          </w:tcPr>
          <w:p w:rsidR="00153DDB" w:rsidRPr="00871F07" w:rsidRDefault="00153DDB" w:rsidP="00420496"/>
        </w:tc>
      </w:tr>
      <w:tr w:rsidR="00153DDB" w:rsidTr="00420496">
        <w:tc>
          <w:tcPr>
            <w:tcW w:w="2549" w:type="dxa"/>
          </w:tcPr>
          <w:p w:rsidR="00153DDB" w:rsidRDefault="00153DDB" w:rsidP="00420496">
            <w:r>
              <w:t>Useful sql</w:t>
            </w:r>
          </w:p>
        </w:tc>
        <w:tc>
          <w:tcPr>
            <w:tcW w:w="10455" w:type="dxa"/>
          </w:tcPr>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employeeId</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DECRYPTION</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00FF"/>
                <w:sz w:val="19"/>
                <w:szCs w:val="19"/>
              </w:rPr>
              <w:t>CERTIFICATE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CoachingCert</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Emp_Name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Emp_Name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Emp_Email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Emp_Email</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Emp_LanID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Emp_LanID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Sup_Name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Sup_Name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Sup_Email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Sup_Email</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Mgr_Name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Mgr_Name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roofErr w:type="spellStart"/>
            <w:r>
              <w:rPr>
                <w:rFonts w:ascii="Consolas" w:hAnsi="Consolas" w:cs="Consolas"/>
                <w:color w:val="FF00FF"/>
                <w:sz w:val="19"/>
                <w:szCs w:val="19"/>
              </w:rPr>
              <w:t>DecryptByKey</w:t>
            </w:r>
            <w:proofErr w:type="spellEnd"/>
            <w:r>
              <w:rPr>
                <w:rFonts w:ascii="Consolas" w:hAnsi="Consolas" w:cs="Consolas"/>
                <w:color w:val="808080"/>
                <w:sz w:val="19"/>
                <w:szCs w:val="19"/>
              </w:rPr>
              <w:t>(</w:t>
            </w:r>
            <w:proofErr w:type="spellStart"/>
            <w:r>
              <w:rPr>
                <w:rFonts w:ascii="Consolas" w:hAnsi="Consolas" w:cs="Consolas"/>
                <w:color w:val="008080"/>
                <w:sz w:val="19"/>
                <w:szCs w:val="19"/>
              </w:rPr>
              <w:t>Mgr_Email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Mgr_Email</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Emp_ID</w:t>
            </w:r>
            <w:proofErr w:type="spellEnd"/>
            <w:r>
              <w:rPr>
                <w:rFonts w:ascii="Consolas" w:hAnsi="Consolas" w:cs="Consolas"/>
                <w:color w:val="00808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employeeId</w:t>
            </w:r>
            <w:proofErr w:type="spellEnd"/>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r>
              <w:rPr>
                <w:rFonts w:ascii="Consolas" w:hAnsi="Consolas" w:cs="Consolas"/>
                <w:color w:val="0000FF"/>
                <w:sz w:val="19"/>
                <w:szCs w:val="19"/>
              </w:rPr>
              <w:t>SYMMETRIC</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CoachingKey</w:t>
            </w:r>
            <w:proofErr w:type="spellEnd"/>
            <w:r>
              <w:rPr>
                <w:rFonts w:ascii="Consolas" w:hAnsi="Consolas" w:cs="Consolas"/>
                <w:color w:val="008080"/>
                <w:sz w:val="19"/>
                <w:szCs w:val="19"/>
              </w:rPr>
              <w:t>]</w:t>
            </w:r>
            <w:r>
              <w:rPr>
                <w:rFonts w:ascii="Consolas" w:hAnsi="Consolas" w:cs="Consolas"/>
                <w:sz w:val="19"/>
                <w:szCs w:val="19"/>
              </w:rPr>
              <w:t xml:space="preserve">    </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Emp_Site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Sup_ID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Sup_Job_Code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Mgr_ID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Mgr_Job_Code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Emp_ID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Emp_Site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Sup_ID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Sup_Job_Code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Mgr_ID</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Mgr_Job_Code</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'wacs01'</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active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w:t>
            </w:r>
          </w:p>
          <w:p w:rsidR="00587F0F"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'217272'</w:t>
            </w:r>
          </w:p>
          <w:p w:rsidR="00587F0F" w:rsidRDefault="00587F0F" w:rsidP="00587F0F">
            <w:pPr>
              <w:overflowPunct/>
              <w:textAlignment w:val="auto"/>
              <w:rPr>
                <w:rFonts w:ascii="Consolas" w:hAnsi="Consolas" w:cs="Consolas"/>
                <w:sz w:val="19"/>
                <w:szCs w:val="19"/>
              </w:rPr>
            </w:pPr>
            <w:r>
              <w:rPr>
                <w:rFonts w:ascii="Consolas" w:hAnsi="Consolas" w:cs="Consolas"/>
                <w:color w:val="0000FF"/>
                <w:sz w:val="19"/>
                <w:szCs w:val="19"/>
              </w:rPr>
              <w:t>GO</w:t>
            </w:r>
          </w:p>
          <w:p w:rsidR="00587F0F" w:rsidRDefault="00587F0F" w:rsidP="00587F0F">
            <w:pPr>
              <w:overflowPunct/>
              <w:textAlignment w:val="auto"/>
              <w:rPr>
                <w:rFonts w:ascii="Consolas" w:hAnsi="Consolas" w:cs="Consolas"/>
                <w:sz w:val="19"/>
                <w:szCs w:val="19"/>
              </w:rPr>
            </w:pPr>
          </w:p>
          <w:p w:rsidR="00153DDB" w:rsidRDefault="00587F0F" w:rsidP="00587F0F">
            <w:pPr>
              <w:overflowPunct/>
              <w:textAlignment w:val="auto"/>
              <w:rPr>
                <w:rFonts w:ascii="Consolas" w:hAnsi="Consolas" w:cs="Consolas"/>
                <w:sz w:val="19"/>
                <w:szCs w:val="19"/>
              </w:rPr>
            </w:pPr>
            <w:r>
              <w:rPr>
                <w:rFonts w:ascii="Consolas" w:hAnsi="Consolas" w:cs="Consolas"/>
                <w:sz w:val="19"/>
                <w:szCs w:val="19"/>
              </w:rPr>
              <w:t xml:space="preserve"> </w:t>
            </w:r>
          </w:p>
          <w:p w:rsidR="00153DDB" w:rsidRDefault="00153DDB" w:rsidP="00153DDB">
            <w:pPr>
              <w:overflowPunct/>
              <w:textAlignment w:val="auto"/>
              <w:rPr>
                <w:rFonts w:ascii="Consolas" w:hAnsi="Consolas" w:cs="Consolas"/>
                <w:sz w:val="19"/>
                <w:szCs w:val="19"/>
              </w:rPr>
            </w:pPr>
          </w:p>
          <w:p w:rsidR="00153DDB" w:rsidRPr="00871F07" w:rsidRDefault="00153DDB" w:rsidP="00420496"/>
        </w:tc>
      </w:tr>
    </w:tbl>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Default="00153DDB" w:rsidP="00153DDB"/>
    <w:p w:rsidR="00153DDB" w:rsidRPr="00871F07" w:rsidRDefault="00153DDB" w:rsidP="00153DDB"/>
    <w:tbl>
      <w:tblPr>
        <w:tblW w:w="1305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430"/>
      </w:tblGrid>
      <w:tr w:rsidR="00153DDB" w:rsidRPr="00FF5201" w:rsidTr="00420496">
        <w:trPr>
          <w:cantSplit/>
          <w:tblHeader/>
        </w:trPr>
        <w:tc>
          <w:tcPr>
            <w:tcW w:w="900" w:type="dxa"/>
            <w:shd w:val="clear" w:color="auto" w:fill="A6A6A6"/>
          </w:tcPr>
          <w:p w:rsidR="00153DDB" w:rsidRPr="00FF5201" w:rsidRDefault="00153DDB" w:rsidP="00420496">
            <w:pPr>
              <w:rPr>
                <w:i/>
              </w:rPr>
            </w:pPr>
            <w:r w:rsidRPr="00FF5201">
              <w:t>TEST#</w:t>
            </w:r>
          </w:p>
        </w:tc>
        <w:tc>
          <w:tcPr>
            <w:tcW w:w="3960" w:type="dxa"/>
            <w:shd w:val="clear" w:color="auto" w:fill="A6A6A6"/>
          </w:tcPr>
          <w:p w:rsidR="00153DDB" w:rsidRPr="00FF5201" w:rsidRDefault="00153DDB" w:rsidP="00420496">
            <w:pPr>
              <w:rPr>
                <w:i/>
              </w:rPr>
            </w:pPr>
            <w:r w:rsidRPr="00FF5201">
              <w:t>ACTION</w:t>
            </w:r>
          </w:p>
        </w:tc>
        <w:tc>
          <w:tcPr>
            <w:tcW w:w="4500" w:type="dxa"/>
            <w:shd w:val="clear" w:color="auto" w:fill="A6A6A6"/>
          </w:tcPr>
          <w:p w:rsidR="00153DDB" w:rsidRPr="00FF5201" w:rsidRDefault="00153DDB" w:rsidP="00420496">
            <w:pPr>
              <w:rPr>
                <w:i/>
              </w:rPr>
            </w:pPr>
            <w:r w:rsidRPr="00FF5201">
              <w:t xml:space="preserve">EXPECTED RESULTS </w:t>
            </w:r>
          </w:p>
        </w:tc>
        <w:tc>
          <w:tcPr>
            <w:tcW w:w="1260" w:type="dxa"/>
            <w:shd w:val="clear" w:color="auto" w:fill="A6A6A6"/>
          </w:tcPr>
          <w:p w:rsidR="00153DDB" w:rsidRPr="00FF5201" w:rsidRDefault="00153DDB" w:rsidP="00420496">
            <w:pPr>
              <w:rPr>
                <w:i/>
              </w:rPr>
            </w:pPr>
            <w:r w:rsidRPr="00FF5201">
              <w:t>RESULTS</w:t>
            </w:r>
          </w:p>
          <w:p w:rsidR="00153DDB" w:rsidRPr="00FF5201" w:rsidRDefault="00153DDB" w:rsidP="00420496">
            <w:pPr>
              <w:rPr>
                <w:i/>
              </w:rPr>
            </w:pPr>
            <w:r w:rsidRPr="00FF5201">
              <w:t>P/F/I</w:t>
            </w:r>
          </w:p>
        </w:tc>
        <w:tc>
          <w:tcPr>
            <w:tcW w:w="2430" w:type="dxa"/>
            <w:shd w:val="clear" w:color="auto" w:fill="A6A6A6"/>
          </w:tcPr>
          <w:p w:rsidR="00153DDB" w:rsidRPr="00FF5201" w:rsidRDefault="00153DDB" w:rsidP="00420496">
            <w:pPr>
              <w:rPr>
                <w:i/>
              </w:rPr>
            </w:pPr>
            <w:r w:rsidRPr="00FF5201">
              <w:t>COMMENTS</w:t>
            </w:r>
          </w:p>
        </w:tc>
      </w:tr>
      <w:tr w:rsidR="00153DDB" w:rsidRPr="00FF5201" w:rsidTr="00420496">
        <w:trPr>
          <w:cantSplit/>
        </w:trPr>
        <w:tc>
          <w:tcPr>
            <w:tcW w:w="900" w:type="dxa"/>
          </w:tcPr>
          <w:p w:rsidR="00153DDB" w:rsidRPr="00FF5201" w:rsidRDefault="00153DDB" w:rsidP="00420496">
            <w:pPr>
              <w:rPr>
                <w:i/>
              </w:rPr>
            </w:pPr>
            <w:r>
              <w:rPr>
                <w:i/>
              </w:rPr>
              <w:t>17.1</w:t>
            </w:r>
          </w:p>
        </w:tc>
        <w:tc>
          <w:tcPr>
            <w:tcW w:w="3960" w:type="dxa"/>
          </w:tcPr>
          <w:p w:rsidR="00153DDB"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sp_Select_Employee_Details</w:t>
            </w:r>
            <w:proofErr w:type="spellEnd"/>
            <w:r w:rsidRPr="00420496">
              <w:rPr>
                <w:rFonts w:asciiTheme="minorHAnsi" w:hAnsiTheme="minorHAnsi"/>
                <w:bCs/>
              </w:rPr>
              <w:t>]</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sp_Select_Employee_Details</w:t>
            </w:r>
            <w:proofErr w:type="spellEnd"/>
            <w:r>
              <w:rPr>
                <w:rFonts w:ascii="Consolas" w:hAnsi="Consolas" w:cs="Consolas"/>
                <w:color w:val="008080"/>
                <w:sz w:val="19"/>
                <w:szCs w:val="19"/>
              </w:rPr>
              <w:t>]</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nvcEmpLanin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N'Michelle.Browder</w:t>
            </w:r>
            <w:proofErr w:type="spellEnd"/>
            <w:r>
              <w:rPr>
                <w:rFonts w:ascii="Consolas" w:hAnsi="Consolas" w:cs="Consolas"/>
                <w:color w:val="FF0000"/>
                <w:sz w:val="19"/>
                <w:szCs w:val="19"/>
              </w:rPr>
              <w:t>'</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153DDB" w:rsidRPr="00202208" w:rsidRDefault="00420496" w:rsidP="00420496">
            <w:pPr>
              <w:rPr>
                <w:rFonts w:asciiTheme="minorHAnsi" w:hAnsiTheme="minorHAnsi"/>
                <w:bCs/>
              </w:rPr>
            </w:pPr>
            <w:r>
              <w:rPr>
                <w:rFonts w:asciiTheme="minorHAnsi" w:hAnsiTheme="minorHAnsi"/>
                <w:bCs/>
              </w:rPr>
              <w:t>Details for given Employee</w:t>
            </w:r>
          </w:p>
        </w:tc>
        <w:tc>
          <w:tcPr>
            <w:tcW w:w="1260" w:type="dxa"/>
          </w:tcPr>
          <w:p w:rsidR="00153DDB" w:rsidRPr="00202208" w:rsidRDefault="00420496" w:rsidP="00420496">
            <w:pPr>
              <w:rPr>
                <w:rFonts w:asciiTheme="minorHAnsi" w:hAnsiTheme="minorHAnsi"/>
                <w:bCs/>
              </w:rPr>
            </w:pPr>
            <w:r>
              <w:rPr>
                <w:rFonts w:asciiTheme="minorHAnsi" w:hAnsiTheme="minorHAnsi"/>
                <w:bCs/>
              </w:rPr>
              <w:t>P</w:t>
            </w:r>
          </w:p>
        </w:tc>
        <w:tc>
          <w:tcPr>
            <w:tcW w:w="2430" w:type="dxa"/>
          </w:tcPr>
          <w:p w:rsidR="00153DDB" w:rsidRPr="00FF5201" w:rsidRDefault="00420496" w:rsidP="00420496">
            <w:pPr>
              <w:rPr>
                <w:i/>
              </w:rPr>
            </w:pPr>
            <w:r w:rsidRPr="00420496">
              <w:rPr>
                <w:i/>
              </w:rPr>
              <w:t>219274</w:t>
            </w:r>
          </w:p>
        </w:tc>
      </w:tr>
      <w:tr w:rsidR="00420496" w:rsidRPr="00FF5201" w:rsidTr="00420496">
        <w:trPr>
          <w:cantSplit/>
        </w:trPr>
        <w:tc>
          <w:tcPr>
            <w:tcW w:w="900" w:type="dxa"/>
          </w:tcPr>
          <w:p w:rsidR="00420496" w:rsidRPr="00FF5201" w:rsidRDefault="00420496" w:rsidP="00420496">
            <w:pPr>
              <w:rPr>
                <w:i/>
              </w:rPr>
            </w:pPr>
            <w:r>
              <w:rPr>
                <w:i/>
              </w:rPr>
              <w:lastRenderedPageBreak/>
              <w:t>17.</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sp_Select_Modules_By_Job_Code</w:t>
            </w:r>
            <w:proofErr w:type="spellEnd"/>
            <w:r w:rsidRPr="00420496">
              <w:rPr>
                <w:rFonts w:asciiTheme="minorHAnsi" w:hAnsiTheme="minorHAnsi"/>
                <w:bCs/>
              </w:rPr>
              <w:t>]</w:t>
            </w:r>
          </w:p>
          <w:p w:rsidR="00420496" w:rsidRDefault="00420496" w:rsidP="00420496">
            <w:pPr>
              <w:rPr>
                <w:rFonts w:asciiTheme="minorHAnsi" w:hAnsiTheme="minorHAnsi"/>
                <w:bCs/>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sp_Select_Modules_By_Job_Code</w:t>
            </w:r>
            <w:proofErr w:type="spellEnd"/>
            <w:r>
              <w:rPr>
                <w:rFonts w:ascii="Consolas" w:hAnsi="Consolas" w:cs="Consolas"/>
                <w:color w:val="008080"/>
                <w:sz w:val="19"/>
                <w:szCs w:val="19"/>
              </w:rPr>
              <w:t>]</w:t>
            </w: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nvcEmpIDin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420496" w:rsidRDefault="00420496" w:rsidP="00420496">
            <w:pPr>
              <w:overflowPunct/>
              <w:textAlignment w:val="auto"/>
              <w:rPr>
                <w:rFonts w:ascii="Consolas" w:hAnsi="Consolas" w:cs="Consolas"/>
                <w:sz w:val="19"/>
                <w:szCs w:val="19"/>
              </w:rPr>
            </w:pPr>
          </w:p>
          <w:p w:rsidR="00420496" w:rsidRDefault="00420496" w:rsidP="00420496">
            <w:pPr>
              <w:overflowPunct/>
              <w:textAlignment w:val="auto"/>
              <w:rPr>
                <w:rFonts w:ascii="Consolas" w:hAnsi="Consolas" w:cs="Consolas"/>
                <w:sz w:val="19"/>
                <w:szCs w:val="19"/>
              </w:rPr>
            </w:pPr>
            <w:r>
              <w:rPr>
                <w:rFonts w:ascii="Consolas" w:hAnsi="Consolas" w:cs="Consolas"/>
                <w:color w:val="0000FF"/>
                <w:sz w:val="19"/>
                <w:szCs w:val="19"/>
              </w:rPr>
              <w:t>GO</w:t>
            </w:r>
          </w:p>
          <w:p w:rsidR="00420496" w:rsidRDefault="00420496" w:rsidP="00420496">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sidRPr="00420496">
              <w:rPr>
                <w:rFonts w:asciiTheme="minorHAnsi" w:hAnsiTheme="minorHAnsi"/>
                <w:bCs/>
              </w:rPr>
              <w:t>Details for given Module and logged in user</w:t>
            </w:r>
          </w:p>
          <w:p w:rsidR="00420496" w:rsidRDefault="00420496" w:rsidP="00420496">
            <w:pPr>
              <w:rPr>
                <w:rFonts w:asciiTheme="minorHAnsi" w:hAnsiTheme="minorHAnsi"/>
                <w:bCs/>
              </w:rPr>
            </w:pPr>
            <w:r w:rsidRPr="00420496">
              <w:rPr>
                <w:rFonts w:asciiTheme="minorHAnsi" w:hAnsiTheme="minorHAnsi"/>
                <w:bCs/>
              </w:rPr>
              <w:t>Module</w:t>
            </w:r>
            <w:r w:rsidRPr="00420496">
              <w:rPr>
                <w:rFonts w:asciiTheme="minorHAnsi" w:hAnsiTheme="minorHAnsi"/>
                <w:bCs/>
              </w:rPr>
              <w:tab/>
            </w:r>
            <w:r>
              <w:rPr>
                <w:rFonts w:asciiTheme="minorHAnsi" w:hAnsiTheme="minorHAnsi"/>
                <w:bCs/>
              </w:rPr>
              <w:t xml:space="preserve">and </w:t>
            </w:r>
            <w:r w:rsidRPr="00420496">
              <w:rPr>
                <w:rFonts w:asciiTheme="minorHAnsi" w:hAnsiTheme="minorHAnsi"/>
                <w:bCs/>
              </w:rPr>
              <w:t>Module</w:t>
            </w:r>
            <w:r>
              <w:rPr>
                <w:rFonts w:asciiTheme="minorHAnsi" w:hAnsiTheme="minorHAnsi"/>
                <w:bCs/>
              </w:rPr>
              <w:t xml:space="preserve"> </w:t>
            </w:r>
            <w:r w:rsidRPr="00420496">
              <w:rPr>
                <w:rFonts w:asciiTheme="minorHAnsi" w:hAnsiTheme="minorHAnsi"/>
                <w:bCs/>
              </w:rPr>
              <w:t>ID</w:t>
            </w:r>
          </w:p>
          <w:p w:rsidR="00420496" w:rsidRPr="00420496" w:rsidRDefault="00420496" w:rsidP="00420496">
            <w:pPr>
              <w:rPr>
                <w:rFonts w:asciiTheme="minorHAnsi" w:hAnsiTheme="minorHAnsi"/>
                <w:bCs/>
              </w:rPr>
            </w:pPr>
          </w:p>
          <w:p w:rsidR="00420496" w:rsidRPr="00420496" w:rsidRDefault="00420496" w:rsidP="00420496">
            <w:pPr>
              <w:rPr>
                <w:rFonts w:asciiTheme="minorHAnsi" w:hAnsiTheme="minorHAnsi"/>
                <w:bCs/>
              </w:rPr>
            </w:pPr>
            <w:r w:rsidRPr="00420496">
              <w:rPr>
                <w:rFonts w:asciiTheme="minorHAnsi" w:hAnsiTheme="minorHAnsi"/>
                <w:bCs/>
              </w:rPr>
              <w:t>CSR</w:t>
            </w:r>
            <w:r w:rsidRPr="00420496">
              <w:rPr>
                <w:rFonts w:asciiTheme="minorHAnsi" w:hAnsiTheme="minorHAnsi"/>
                <w:bCs/>
              </w:rPr>
              <w:tab/>
              <w:t>1</w:t>
            </w:r>
          </w:p>
          <w:p w:rsidR="00420496" w:rsidRPr="00420496" w:rsidRDefault="00420496" w:rsidP="00420496">
            <w:pPr>
              <w:rPr>
                <w:rFonts w:asciiTheme="minorHAnsi" w:hAnsiTheme="minorHAnsi"/>
                <w:bCs/>
              </w:rPr>
            </w:pPr>
            <w:r w:rsidRPr="00420496">
              <w:rPr>
                <w:rFonts w:asciiTheme="minorHAnsi" w:hAnsiTheme="minorHAnsi"/>
                <w:bCs/>
              </w:rPr>
              <w:t>LSA</w:t>
            </w:r>
            <w:r w:rsidRPr="00420496">
              <w:rPr>
                <w:rFonts w:asciiTheme="minorHAnsi" w:hAnsiTheme="minorHAnsi"/>
                <w:bCs/>
              </w:rPr>
              <w:tab/>
              <w:t>4</w:t>
            </w:r>
          </w:p>
          <w:p w:rsidR="00420496" w:rsidRPr="00420496" w:rsidRDefault="00420496" w:rsidP="00420496">
            <w:pPr>
              <w:rPr>
                <w:rFonts w:asciiTheme="minorHAnsi" w:hAnsiTheme="minorHAnsi"/>
                <w:bCs/>
              </w:rPr>
            </w:pPr>
            <w:r w:rsidRPr="00420496">
              <w:rPr>
                <w:rFonts w:asciiTheme="minorHAnsi" w:hAnsiTheme="minorHAnsi"/>
                <w:bCs/>
              </w:rPr>
              <w:t>Quality</w:t>
            </w:r>
            <w:r w:rsidRPr="00420496">
              <w:rPr>
                <w:rFonts w:asciiTheme="minorHAnsi" w:hAnsiTheme="minorHAnsi"/>
                <w:bCs/>
              </w:rPr>
              <w:tab/>
              <w:t>3</w:t>
            </w:r>
          </w:p>
          <w:p w:rsidR="00420496" w:rsidRPr="00420496" w:rsidRDefault="00420496" w:rsidP="00420496">
            <w:pPr>
              <w:rPr>
                <w:rFonts w:asciiTheme="minorHAnsi" w:hAnsiTheme="minorHAnsi"/>
                <w:bCs/>
              </w:rPr>
            </w:pPr>
            <w:r w:rsidRPr="00420496">
              <w:rPr>
                <w:rFonts w:asciiTheme="minorHAnsi" w:hAnsiTheme="minorHAnsi"/>
                <w:bCs/>
              </w:rPr>
              <w:t>Supervisor</w:t>
            </w:r>
            <w:r w:rsidRPr="00420496">
              <w:rPr>
                <w:rFonts w:asciiTheme="minorHAnsi" w:hAnsiTheme="minorHAnsi"/>
                <w:bCs/>
              </w:rPr>
              <w:tab/>
              <w:t>2</w:t>
            </w:r>
          </w:p>
          <w:p w:rsidR="00420496" w:rsidRPr="00420496" w:rsidRDefault="00420496" w:rsidP="00420496">
            <w:pPr>
              <w:rPr>
                <w:rFonts w:asciiTheme="minorHAnsi" w:hAnsiTheme="minorHAnsi"/>
                <w:bCs/>
              </w:rPr>
            </w:pPr>
            <w:r w:rsidRPr="00420496">
              <w:rPr>
                <w:rFonts w:asciiTheme="minorHAnsi" w:hAnsiTheme="minorHAnsi"/>
                <w:bCs/>
              </w:rPr>
              <w:t>Training</w:t>
            </w:r>
            <w:r w:rsidRPr="00420496">
              <w:rPr>
                <w:rFonts w:asciiTheme="minorHAnsi" w:hAnsiTheme="minorHAnsi"/>
                <w:bCs/>
              </w:rPr>
              <w:tab/>
              <w:t>5</w:t>
            </w:r>
          </w:p>
        </w:tc>
        <w:tc>
          <w:tcPr>
            <w:tcW w:w="1260" w:type="dxa"/>
          </w:tcPr>
          <w:p w:rsidR="00420496" w:rsidRPr="00202208" w:rsidRDefault="00420496" w:rsidP="00420496">
            <w:pPr>
              <w:rPr>
                <w:rFonts w:asciiTheme="minorHAnsi" w:hAnsiTheme="minorHAnsi"/>
                <w:bCs/>
              </w:rPr>
            </w:pPr>
          </w:p>
        </w:tc>
        <w:tc>
          <w:tcPr>
            <w:tcW w:w="2430" w:type="dxa"/>
          </w:tcPr>
          <w:p w:rsidR="00420496" w:rsidRPr="00FF5201" w:rsidRDefault="00420496" w:rsidP="00420496">
            <w:pPr>
              <w:rPr>
                <w:i/>
              </w:rPr>
            </w:pPr>
          </w:p>
        </w:tc>
      </w:tr>
      <w:tr w:rsidR="00420496" w:rsidRPr="00FF5201" w:rsidTr="00420496">
        <w:tc>
          <w:tcPr>
            <w:tcW w:w="900" w:type="dxa"/>
          </w:tcPr>
          <w:p w:rsidR="00420496" w:rsidRPr="00FF5201" w:rsidRDefault="00420496" w:rsidP="00420496">
            <w:pPr>
              <w:rPr>
                <w:i/>
              </w:rPr>
            </w:pPr>
            <w:r>
              <w:rPr>
                <w:i/>
              </w:rPr>
              <w:t>17.</w:t>
            </w:r>
            <w:r w:rsidR="00587F0F">
              <w:rPr>
                <w:i/>
              </w:rPr>
              <w:t>3</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00097513" w:rsidRPr="00097513">
              <w:rPr>
                <w:rFonts w:asciiTheme="minorHAnsi" w:hAnsiTheme="minorHAnsi"/>
                <w:bCs/>
              </w:rPr>
              <w:t>[EC].[</w:t>
            </w:r>
            <w:proofErr w:type="spellStart"/>
            <w:r w:rsidR="00097513" w:rsidRPr="00097513">
              <w:rPr>
                <w:rFonts w:asciiTheme="minorHAnsi" w:hAnsiTheme="minorHAnsi"/>
                <w:bCs/>
              </w:rPr>
              <w:t>sp_Select_Sites</w:t>
            </w:r>
            <w:proofErr w:type="spellEnd"/>
            <w:r w:rsidR="00097513" w:rsidRPr="00097513">
              <w:rPr>
                <w:rFonts w:asciiTheme="minorHAnsi" w:hAnsiTheme="minorHAnsi"/>
                <w:bCs/>
              </w:rPr>
              <w:t>]</w:t>
            </w:r>
          </w:p>
          <w:p w:rsidR="00420496" w:rsidRDefault="00420496" w:rsidP="00420496">
            <w:pPr>
              <w:rPr>
                <w:rFonts w:asciiTheme="minorHAnsi" w:hAnsiTheme="minorHAnsi"/>
                <w:bCs/>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sp_Select_Sites</w:t>
            </w:r>
            <w:proofErr w:type="spellEnd"/>
            <w:r>
              <w:rPr>
                <w:rFonts w:ascii="Consolas" w:hAnsi="Consolas" w:cs="Consolas"/>
                <w:color w:val="008080"/>
                <w:sz w:val="19"/>
                <w:szCs w:val="19"/>
              </w:rPr>
              <w: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GO</w:t>
            </w:r>
          </w:p>
          <w:p w:rsidR="00097513" w:rsidRDefault="00097513" w:rsidP="00097513">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Default="00420496" w:rsidP="00420496">
            <w:pPr>
              <w:rPr>
                <w:rFonts w:asciiTheme="minorHAnsi" w:hAnsiTheme="minorHAnsi"/>
                <w:bCs/>
              </w:rPr>
            </w:pPr>
            <w:r>
              <w:rPr>
                <w:rFonts w:asciiTheme="minorHAnsi" w:hAnsiTheme="minorHAnsi"/>
                <w:bCs/>
              </w:rPr>
              <w:t>Return list of Active Sites</w:t>
            </w:r>
          </w:p>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4</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sp_Select_Employees_By_Module_And_Site</w:t>
            </w:r>
            <w:proofErr w:type="spellEnd"/>
            <w:r w:rsidRPr="00420496">
              <w:rPr>
                <w:rFonts w:asciiTheme="minorHAnsi" w:hAnsiTheme="minorHAnsi"/>
                <w:bCs/>
              </w:rPr>
              <w:t>]</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sp_Select_Employees_By_Module_And_Site</w:t>
            </w:r>
            <w:proofErr w:type="spellEnd"/>
            <w:r>
              <w:rPr>
                <w:rFonts w:ascii="Consolas" w:hAnsi="Consolas" w:cs="Consolas"/>
                <w:color w:val="0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intSiteIDin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Default="00E32B45" w:rsidP="00420496">
            <w:pPr>
              <w:rPr>
                <w:rFonts w:asciiTheme="minorHAnsi" w:hAnsiTheme="minorHAnsi"/>
                <w:bCs/>
              </w:rPr>
            </w:pPr>
            <w:r>
              <w:rPr>
                <w:rFonts w:asciiTheme="minorHAnsi" w:hAnsiTheme="minorHAnsi"/>
                <w:bCs/>
              </w:rPr>
              <w:lastRenderedPageBreak/>
              <w:t xml:space="preserve">List Employees by Module and site </w:t>
            </w:r>
          </w:p>
          <w:p w:rsidR="00E32B45" w:rsidRDefault="00E32B45" w:rsidP="00420496">
            <w:pPr>
              <w:rPr>
                <w:rFonts w:asciiTheme="minorHAnsi" w:hAnsiTheme="minorHAnsi"/>
                <w:bCs/>
              </w:rPr>
            </w:pPr>
          </w:p>
          <w:p w:rsidR="00E32B45" w:rsidRPr="00420496" w:rsidRDefault="00E32B45" w:rsidP="00420496">
            <w:pPr>
              <w:rPr>
                <w:rFonts w:asciiTheme="minorHAnsi" w:hAnsiTheme="minorHAnsi"/>
                <w:bCs/>
              </w:rPr>
            </w:pPr>
            <w:r>
              <w:rPr>
                <w:rFonts w:asciiTheme="minorHAnsi" w:hAnsiTheme="minorHAnsi"/>
                <w:bCs/>
              </w:rPr>
              <w:t xml:space="preserve">Return </w:t>
            </w:r>
            <w:proofErr w:type="spellStart"/>
            <w:r>
              <w:rPr>
                <w:rFonts w:asciiTheme="minorHAnsi" w:hAnsiTheme="minorHAnsi"/>
                <w:bCs/>
              </w:rPr>
              <w:t>Emp</w:t>
            </w:r>
            <w:proofErr w:type="spellEnd"/>
            <w:r>
              <w:rPr>
                <w:rFonts w:asciiTheme="minorHAnsi" w:hAnsiTheme="minorHAnsi"/>
                <w:bCs/>
              </w:rPr>
              <w:t xml:space="preserve"> ID and Name</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5</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sp_Select_Programs</w:t>
            </w:r>
            <w:proofErr w:type="spellEnd"/>
            <w:r w:rsidRPr="00420496">
              <w:rPr>
                <w:rFonts w:asciiTheme="minorHAnsi" w:hAnsiTheme="minorHAnsi"/>
                <w:bCs/>
              </w:rPr>
              <w:t>]</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sp_Select_Programs</w:t>
            </w:r>
            <w:proofErr w:type="spellEnd"/>
            <w:r>
              <w:rPr>
                <w:rFonts w:ascii="Consolas" w:hAnsi="Consolas" w:cs="Consolas"/>
                <w:color w:val="0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420496">
            <w:pPr>
              <w:rPr>
                <w:rFonts w:asciiTheme="minorHAnsi" w:hAnsiTheme="minorHAnsi"/>
                <w:bCs/>
              </w:rPr>
            </w:pPr>
            <w:r>
              <w:rPr>
                <w:rFonts w:asciiTheme="minorHAnsi" w:hAnsiTheme="minorHAnsi"/>
                <w:bCs/>
              </w:rPr>
              <w:t>Return list programs and program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6</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sp_Select_Behaviors</w:t>
            </w:r>
            <w:proofErr w:type="spellEnd"/>
            <w:r w:rsidRPr="00420496">
              <w:rPr>
                <w:rFonts w:asciiTheme="minorHAnsi" w:hAnsiTheme="minorHAnsi"/>
                <w:bCs/>
              </w:rPr>
              <w:t>]</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sp_Select_Behaviors</w:t>
            </w:r>
            <w:proofErr w:type="spellEnd"/>
            <w:r>
              <w:rPr>
                <w:rFonts w:ascii="Consolas" w:hAnsi="Consolas" w:cs="Consolas"/>
                <w:color w:val="0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GO</w:t>
            </w:r>
          </w:p>
          <w:p w:rsidR="00E32B45" w:rsidRDefault="00E32B45" w:rsidP="00E32B45">
            <w:pPr>
              <w:overflowPunct/>
              <w:textAlignment w:val="auto"/>
              <w:rPr>
                <w:rFonts w:ascii="Consolas" w:hAnsi="Consolas" w:cs="Consolas"/>
                <w:sz w:val="19"/>
                <w:szCs w:val="19"/>
              </w:rPr>
            </w:pPr>
          </w:p>
          <w:p w:rsidR="00E32B45" w:rsidRPr="0057471C" w:rsidRDefault="00E32B45" w:rsidP="00420496">
            <w:pPr>
              <w:rPr>
                <w:rFonts w:asciiTheme="minorHAnsi" w:hAnsiTheme="minorHAnsi"/>
                <w:bCs/>
              </w:rPr>
            </w:pPr>
          </w:p>
        </w:tc>
        <w:tc>
          <w:tcPr>
            <w:tcW w:w="4500" w:type="dxa"/>
          </w:tcPr>
          <w:p w:rsidR="00420496" w:rsidRPr="00420496" w:rsidRDefault="00E32B45" w:rsidP="00E32B45">
            <w:pPr>
              <w:rPr>
                <w:rFonts w:asciiTheme="minorHAnsi" w:hAnsiTheme="minorHAnsi"/>
                <w:bCs/>
              </w:rPr>
            </w:pPr>
            <w:r>
              <w:rPr>
                <w:rFonts w:asciiTheme="minorHAnsi" w:hAnsiTheme="minorHAnsi"/>
                <w:bCs/>
              </w:rPr>
              <w:t>Return list Behaviors  and Behavior IDs for given Module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7</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sp_Select_CoachingReasons_By_Module</w:t>
            </w:r>
            <w:proofErr w:type="spellEnd"/>
            <w:r w:rsidRPr="00420496">
              <w:rPr>
                <w:rFonts w:asciiTheme="minorHAnsi" w:hAnsiTheme="minorHAnsi"/>
                <w:bCs/>
              </w:rPr>
              <w:t>]</w:t>
            </w:r>
          </w:p>
          <w:p w:rsidR="00E32B45" w:rsidRDefault="00E32B45" w:rsidP="00420496">
            <w:pPr>
              <w:rPr>
                <w:rFonts w:asciiTheme="minorHAnsi" w:hAnsiTheme="minorHAnsi"/>
                <w:bCs/>
              </w:rPr>
            </w:pP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sp_Select_CoachingReasons_By_Module</w:t>
            </w:r>
            <w:proofErr w:type="spellEnd"/>
            <w:r>
              <w:rPr>
                <w:rFonts w:ascii="Consolas" w:hAnsi="Consolas" w:cs="Consolas"/>
                <w:color w:val="0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strSourcein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N'Direct</w:t>
            </w:r>
            <w:proofErr w:type="spellEnd"/>
            <w:r>
              <w:rPr>
                <w:rFonts w:ascii="Consolas" w:hAnsi="Consolas" w:cs="Consolas"/>
                <w:color w:val="FF0000"/>
                <w:sz w:val="19"/>
                <w:szCs w:val="19"/>
              </w:rPr>
              <w:t>'</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isSplReason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splReasonPrty</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strEmpIDin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E32B45" w:rsidRDefault="00E32B45" w:rsidP="00E32B4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strSubmitterIDin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E32B45" w:rsidRDefault="00E32B45" w:rsidP="00E32B45">
            <w:pPr>
              <w:overflowPunct/>
              <w:textAlignment w:val="auto"/>
              <w:rPr>
                <w:rFonts w:ascii="Consolas" w:hAnsi="Consolas" w:cs="Consolas"/>
                <w:sz w:val="19"/>
                <w:szCs w:val="19"/>
              </w:rPr>
            </w:pPr>
          </w:p>
          <w:p w:rsidR="00E32B45" w:rsidRDefault="00E32B45" w:rsidP="00E32B45">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E32B45" w:rsidRPr="0057471C" w:rsidRDefault="00E32B45" w:rsidP="00420496">
            <w:pPr>
              <w:rPr>
                <w:rFonts w:asciiTheme="minorHAnsi" w:hAnsiTheme="minorHAnsi"/>
                <w:bCs/>
              </w:rPr>
            </w:pPr>
          </w:p>
        </w:tc>
        <w:tc>
          <w:tcPr>
            <w:tcW w:w="4500" w:type="dxa"/>
          </w:tcPr>
          <w:p w:rsidR="00420496" w:rsidRPr="00420496" w:rsidRDefault="00BC296E" w:rsidP="00420496">
            <w:pPr>
              <w:rPr>
                <w:rFonts w:asciiTheme="minorHAnsi" w:hAnsiTheme="minorHAnsi"/>
                <w:bCs/>
              </w:rPr>
            </w:pPr>
            <w:r>
              <w:rPr>
                <w:rFonts w:asciiTheme="minorHAnsi" w:hAnsiTheme="minorHAnsi"/>
                <w:bCs/>
              </w:rPr>
              <w:lastRenderedPageBreak/>
              <w:t xml:space="preserve">List of coaching reasons for given </w:t>
            </w:r>
            <w:proofErr w:type="spellStart"/>
            <w:r>
              <w:rPr>
                <w:rFonts w:asciiTheme="minorHAnsi" w:hAnsiTheme="minorHAnsi"/>
                <w:bCs/>
              </w:rPr>
              <w:t>params</w:t>
            </w:r>
            <w:proofErr w:type="spellEnd"/>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8</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sp_Select_Source_By_Module</w:t>
            </w:r>
            <w:proofErr w:type="spellEnd"/>
            <w:r w:rsidRPr="00420496">
              <w:rPr>
                <w:rFonts w:asciiTheme="minorHAnsi" w:hAnsiTheme="minorHAnsi"/>
                <w:bCs/>
              </w:rPr>
              <w:t>]</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sp_Select_Source_By_Module</w:t>
            </w:r>
            <w:proofErr w:type="spellEnd"/>
            <w:r>
              <w:rPr>
                <w:rFonts w:ascii="Consolas" w:hAnsi="Consolas" w:cs="Consolas"/>
                <w:color w:val="0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strSourcein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N'InDirect</w:t>
            </w:r>
            <w:proofErr w:type="spellEnd"/>
            <w:r>
              <w:rPr>
                <w:rFonts w:ascii="Consolas" w:hAnsi="Consolas" w:cs="Consolas"/>
                <w:color w:val="FF0000"/>
                <w:sz w:val="19"/>
                <w:szCs w:val="19"/>
              </w:rPr>
              <w:t>'</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GO</w:t>
            </w:r>
          </w:p>
          <w:p w:rsidR="009462F2" w:rsidRDefault="009462F2" w:rsidP="009462F2">
            <w:pPr>
              <w:overflowPunct/>
              <w:textAlignment w:val="auto"/>
              <w:rPr>
                <w:rFonts w:ascii="Consolas" w:hAnsi="Consolas" w:cs="Consolas"/>
                <w:sz w:val="19"/>
                <w:szCs w:val="19"/>
              </w:rPr>
            </w:pP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 xml:space="preserve">List of Sources by </w:t>
            </w:r>
            <w:proofErr w:type="spellStart"/>
            <w:r>
              <w:rPr>
                <w:rFonts w:asciiTheme="minorHAnsi" w:hAnsiTheme="minorHAnsi"/>
                <w:bCs/>
              </w:rPr>
              <w:t>ModuleID</w:t>
            </w:r>
            <w:proofErr w:type="spellEnd"/>
            <w:r>
              <w:rPr>
                <w:rFonts w:asciiTheme="minorHAnsi" w:hAnsiTheme="minorHAnsi"/>
                <w:bCs/>
              </w:rPr>
              <w:t xml:space="preserve"> and Direct/Indirect</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w:t>
            </w:r>
            <w:r w:rsidR="00587F0F">
              <w:rPr>
                <w:i/>
              </w:rPr>
              <w:t>9</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lastRenderedPageBreak/>
              <w:t>[EC].[</w:t>
            </w:r>
            <w:proofErr w:type="spellStart"/>
            <w:r w:rsidRPr="00420496">
              <w:rPr>
                <w:rFonts w:asciiTheme="minorHAnsi" w:hAnsiTheme="minorHAnsi"/>
                <w:bCs/>
              </w:rPr>
              <w:t>sp_Select_SubCoachingReasons_By_Reason</w:t>
            </w:r>
            <w:proofErr w:type="spellEnd"/>
            <w:r w:rsidRPr="00420496">
              <w:rPr>
                <w:rFonts w:asciiTheme="minorHAnsi" w:hAnsiTheme="minorHAnsi"/>
                <w:bCs/>
              </w:rPr>
              <w:t>]</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sp_Select_SubCoachingReasons_By_Reason</w:t>
            </w:r>
            <w:proofErr w:type="spellEnd"/>
            <w:r>
              <w:rPr>
                <w:rFonts w:ascii="Consolas" w:hAnsi="Consolas" w:cs="Consolas"/>
                <w:color w:val="0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intReasonIDin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strSourcein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N'Direct</w:t>
            </w:r>
            <w:proofErr w:type="spellEnd"/>
            <w:r>
              <w:rPr>
                <w:rFonts w:ascii="Consolas" w:hAnsi="Consolas" w:cs="Consolas"/>
                <w:color w:val="FF0000"/>
                <w:sz w:val="19"/>
                <w:szCs w:val="19"/>
              </w:rPr>
              <w:t>'</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nvcEmpIDin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 xml:space="preserve">List of sub coaching reasons for given </w:t>
            </w:r>
            <w:proofErr w:type="spellStart"/>
            <w:r>
              <w:rPr>
                <w:rFonts w:asciiTheme="minorHAnsi" w:hAnsiTheme="minorHAnsi"/>
                <w:bCs/>
              </w:rPr>
              <w:t>params</w:t>
            </w:r>
            <w:proofErr w:type="spellEnd"/>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0</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sp_Select_CallID_By_Module</w:t>
            </w:r>
            <w:proofErr w:type="spellEnd"/>
            <w:r w:rsidRPr="00420496">
              <w:rPr>
                <w:rFonts w:asciiTheme="minorHAnsi" w:hAnsiTheme="minorHAnsi"/>
                <w:bCs/>
              </w:rPr>
              <w:t>]</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sp_Select_CallID_By_Module</w:t>
            </w:r>
            <w:proofErr w:type="spellEnd"/>
            <w:r>
              <w:rPr>
                <w:rFonts w:ascii="Consolas" w:hAnsi="Consolas" w:cs="Consolas"/>
                <w:color w:val="0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5</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 xml:space="preserve">Return list of Call ID Type and ID Format </w:t>
            </w:r>
            <w:proofErr w:type="spellStart"/>
            <w:r>
              <w:rPr>
                <w:rFonts w:asciiTheme="minorHAnsi" w:hAnsiTheme="minorHAnsi"/>
                <w:bCs/>
              </w:rPr>
              <w:t>fpor</w:t>
            </w:r>
            <w:proofErr w:type="spellEnd"/>
            <w:r>
              <w:rPr>
                <w:rFonts w:asciiTheme="minorHAnsi" w:hAnsiTheme="minorHAnsi"/>
                <w:bCs/>
              </w:rPr>
              <w:t xml:space="preserve"> given combination od </w:t>
            </w:r>
            <w:proofErr w:type="spellStart"/>
            <w:r>
              <w:rPr>
                <w:rFonts w:asciiTheme="minorHAnsi" w:hAnsiTheme="minorHAnsi"/>
                <w:bCs/>
              </w:rPr>
              <w:t>params</w:t>
            </w:r>
            <w:proofErr w:type="spellEnd"/>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1</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sp_Select_Email_Attributes</w:t>
            </w:r>
            <w:proofErr w:type="spellEnd"/>
            <w:r w:rsidRPr="00420496">
              <w:rPr>
                <w:rFonts w:asciiTheme="minorHAnsi" w:hAnsiTheme="minorHAnsi"/>
                <w:bCs/>
              </w:rPr>
              <w:t>]</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lastRenderedPageBreak/>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sp_Select_Email_Attributes</w:t>
            </w:r>
            <w:proofErr w:type="spellEnd"/>
            <w:r>
              <w:rPr>
                <w:rFonts w:ascii="Consolas" w:hAnsi="Consolas" w:cs="Consolas"/>
                <w:color w:val="0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intSourceIDin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223</w:t>
            </w:r>
            <w:r>
              <w:rPr>
                <w:rFonts w:ascii="Consolas" w:hAnsi="Consolas" w:cs="Consolas"/>
                <w:color w:val="8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bitisCSEin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lastRenderedPageBreak/>
              <w:t xml:space="preserve">Return Email attributes for combination of given </w:t>
            </w:r>
            <w:proofErr w:type="spellStart"/>
            <w:r>
              <w:rPr>
                <w:rFonts w:asciiTheme="minorHAnsi" w:hAnsiTheme="minorHAnsi"/>
                <w:bCs/>
              </w:rPr>
              <w:t>params</w:t>
            </w:r>
            <w:proofErr w:type="spellEnd"/>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2</w:t>
            </w:r>
          </w:p>
        </w:tc>
        <w:tc>
          <w:tcPr>
            <w:tcW w:w="3960" w:type="dxa"/>
          </w:tcPr>
          <w:p w:rsidR="00420496" w:rsidRDefault="00420496" w:rsidP="00420496">
            <w:pPr>
              <w:rPr>
                <w:rFonts w:asciiTheme="minorHAnsi" w:hAnsiTheme="minorHAnsi"/>
                <w:bCs/>
              </w:rPr>
            </w:pPr>
            <w:r>
              <w:rPr>
                <w:rFonts w:asciiTheme="minorHAnsi" w:hAnsiTheme="minorHAnsi"/>
                <w:bCs/>
              </w:rPr>
              <w:t xml:space="preserve">Execute SP </w:t>
            </w:r>
            <w:r w:rsidRPr="00420496">
              <w:rPr>
                <w:rFonts w:asciiTheme="minorHAnsi" w:hAnsiTheme="minorHAnsi"/>
                <w:bCs/>
              </w:rPr>
              <w:t>[EC].[</w:t>
            </w:r>
            <w:proofErr w:type="spellStart"/>
            <w:r w:rsidRPr="00420496">
              <w:rPr>
                <w:rFonts w:asciiTheme="minorHAnsi" w:hAnsiTheme="minorHAnsi"/>
                <w:bCs/>
              </w:rPr>
              <w:t>sp_Select_Rec_Employee_Hierarchy</w:t>
            </w:r>
            <w:proofErr w:type="spellEnd"/>
            <w:r w:rsidRPr="00420496">
              <w:rPr>
                <w:rFonts w:asciiTheme="minorHAnsi" w:hAnsiTheme="minorHAnsi"/>
                <w:bCs/>
              </w:rPr>
              <w:t>]</w:t>
            </w:r>
          </w:p>
          <w:p w:rsidR="009462F2" w:rsidRDefault="009462F2" w:rsidP="00420496">
            <w:pPr>
              <w:rPr>
                <w:rFonts w:asciiTheme="minorHAnsi" w:hAnsiTheme="minorHAnsi"/>
                <w:bCs/>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sp_Select_Rec_Employee_Hierarchy</w:t>
            </w:r>
            <w:proofErr w:type="spellEnd"/>
            <w:r>
              <w:rPr>
                <w:rFonts w:ascii="Consolas" w:hAnsi="Consolas" w:cs="Consolas"/>
                <w:color w:val="008080"/>
                <w:sz w:val="19"/>
                <w:szCs w:val="19"/>
              </w:rPr>
              <w:t>]</w:t>
            </w: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employeeId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N'345712'</w:t>
            </w:r>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9462F2" w:rsidRDefault="009462F2" w:rsidP="009462F2">
            <w:pPr>
              <w:overflowPunct/>
              <w:textAlignment w:val="auto"/>
              <w:rPr>
                <w:rFonts w:ascii="Consolas" w:hAnsi="Consolas" w:cs="Consolas"/>
                <w:sz w:val="19"/>
                <w:szCs w:val="19"/>
              </w:rPr>
            </w:pPr>
          </w:p>
          <w:p w:rsidR="009462F2" w:rsidRDefault="009462F2" w:rsidP="009462F2">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9462F2" w:rsidRPr="0057471C" w:rsidRDefault="009462F2" w:rsidP="00420496">
            <w:pPr>
              <w:rPr>
                <w:rFonts w:asciiTheme="minorHAnsi" w:hAnsiTheme="minorHAnsi"/>
                <w:bCs/>
              </w:rPr>
            </w:pPr>
          </w:p>
        </w:tc>
        <w:tc>
          <w:tcPr>
            <w:tcW w:w="4500" w:type="dxa"/>
          </w:tcPr>
          <w:p w:rsidR="00420496" w:rsidRPr="00420496" w:rsidRDefault="009462F2" w:rsidP="00420496">
            <w:pPr>
              <w:rPr>
                <w:rFonts w:asciiTheme="minorHAnsi" w:hAnsiTheme="minorHAnsi"/>
                <w:bCs/>
              </w:rPr>
            </w:pPr>
            <w:r>
              <w:rPr>
                <w:rFonts w:asciiTheme="minorHAnsi" w:hAnsiTheme="minorHAnsi"/>
                <w:bCs/>
              </w:rPr>
              <w:t>Return Employee details for given Employee ID</w:t>
            </w: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097513" w:rsidRPr="00FF5201" w:rsidTr="00C30004">
        <w:trPr>
          <w:trHeight w:val="327"/>
        </w:trPr>
        <w:tc>
          <w:tcPr>
            <w:tcW w:w="900" w:type="dxa"/>
          </w:tcPr>
          <w:p w:rsidR="00097513" w:rsidRDefault="00097513" w:rsidP="00420496">
            <w:pPr>
              <w:rPr>
                <w:i/>
              </w:rPr>
            </w:pPr>
            <w:r>
              <w:rPr>
                <w:i/>
              </w:rPr>
              <w:t>17.1</w:t>
            </w:r>
            <w:r w:rsidR="00587F0F">
              <w:rPr>
                <w:i/>
              </w:rPr>
              <w:t>3</w:t>
            </w:r>
          </w:p>
        </w:tc>
        <w:tc>
          <w:tcPr>
            <w:tcW w:w="3960" w:type="dxa"/>
          </w:tcPr>
          <w:p w:rsidR="00097513" w:rsidRDefault="00097513" w:rsidP="00420496">
            <w:pPr>
              <w:rPr>
                <w:rFonts w:asciiTheme="minorHAnsi" w:hAnsiTheme="minorHAnsi"/>
                <w:bCs/>
              </w:rPr>
            </w:pPr>
            <w:r>
              <w:rPr>
                <w:rFonts w:asciiTheme="minorHAnsi" w:hAnsiTheme="minorHAnsi"/>
                <w:bCs/>
              </w:rPr>
              <w:t>Execute SP</w:t>
            </w:r>
            <w:r>
              <w:rPr>
                <w:rFonts w:asciiTheme="minorHAnsi" w:hAnsiTheme="minorHAnsi"/>
                <w:bCs/>
              </w:rPr>
              <w:t xml:space="preserve"> </w:t>
            </w:r>
            <w:r w:rsidRPr="00097513">
              <w:rPr>
                <w:rFonts w:asciiTheme="minorHAnsi" w:hAnsiTheme="minorHAnsi"/>
                <w:bCs/>
              </w:rPr>
              <w:t>[EC].[</w:t>
            </w:r>
            <w:proofErr w:type="spellStart"/>
            <w:r w:rsidRPr="00097513">
              <w:rPr>
                <w:rFonts w:asciiTheme="minorHAnsi" w:hAnsiTheme="minorHAnsi"/>
                <w:bCs/>
              </w:rPr>
              <w:t>sp_Select_Values_By_Reason</w:t>
            </w:r>
            <w:proofErr w:type="spellEnd"/>
            <w:r w:rsidRPr="00097513">
              <w:rPr>
                <w:rFonts w:asciiTheme="minorHAnsi" w:hAnsiTheme="minorHAnsi"/>
                <w:bCs/>
              </w:rPr>
              <w:t>]</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sp_Select_Values_By_Reason</w:t>
            </w:r>
            <w:proofErr w:type="spellEnd"/>
            <w:r>
              <w:rPr>
                <w:rFonts w:ascii="Consolas" w:hAnsi="Consolas" w:cs="Consolas"/>
                <w:color w:val="0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intReasonIDin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28</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intModuleIDin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097513" w:rsidRDefault="00097513" w:rsidP="00097513">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strSourcein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N'Direct</w:t>
            </w:r>
            <w:proofErr w:type="spellEnd"/>
            <w:r>
              <w:rPr>
                <w:rFonts w:ascii="Consolas" w:hAnsi="Consolas" w:cs="Consolas"/>
                <w:color w:val="FF0000"/>
                <w:sz w:val="19"/>
                <w:szCs w:val="19"/>
              </w:rPr>
              <w:t>'</w:t>
            </w:r>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097513" w:rsidRDefault="00097513" w:rsidP="00097513">
            <w:pPr>
              <w:overflowPunct/>
              <w:textAlignment w:val="auto"/>
              <w:rPr>
                <w:rFonts w:ascii="Consolas" w:hAnsi="Consolas" w:cs="Consolas"/>
                <w:sz w:val="19"/>
                <w:szCs w:val="19"/>
              </w:rPr>
            </w:pPr>
          </w:p>
          <w:p w:rsidR="00097513" w:rsidRDefault="00097513" w:rsidP="00097513">
            <w:pPr>
              <w:overflowPunct/>
              <w:textAlignment w:val="auto"/>
              <w:rPr>
                <w:rFonts w:ascii="Consolas" w:hAnsi="Consolas" w:cs="Consolas"/>
                <w:color w:val="0000FF"/>
                <w:sz w:val="19"/>
                <w:szCs w:val="19"/>
              </w:rPr>
            </w:pPr>
            <w:r>
              <w:rPr>
                <w:rFonts w:ascii="Consolas" w:hAnsi="Consolas" w:cs="Consolas"/>
                <w:color w:val="0000FF"/>
                <w:sz w:val="19"/>
                <w:szCs w:val="19"/>
              </w:rPr>
              <w:lastRenderedPageBreak/>
              <w:t>GO</w:t>
            </w:r>
          </w:p>
          <w:p w:rsidR="00097513" w:rsidRDefault="00097513" w:rsidP="00420496">
            <w:pPr>
              <w:rPr>
                <w:rFonts w:asciiTheme="minorHAnsi" w:hAnsiTheme="minorHAnsi"/>
                <w:bCs/>
              </w:rPr>
            </w:pPr>
          </w:p>
        </w:tc>
        <w:tc>
          <w:tcPr>
            <w:tcW w:w="4500" w:type="dxa"/>
          </w:tcPr>
          <w:p w:rsidR="00097513" w:rsidRDefault="00097513" w:rsidP="00420496">
            <w:pPr>
              <w:rPr>
                <w:rFonts w:asciiTheme="minorHAnsi" w:hAnsiTheme="minorHAnsi"/>
                <w:bCs/>
              </w:rPr>
            </w:pPr>
            <w:r>
              <w:rPr>
                <w:rFonts w:asciiTheme="minorHAnsi" w:hAnsiTheme="minorHAnsi"/>
                <w:bCs/>
              </w:rPr>
              <w:lastRenderedPageBreak/>
              <w:t>Returns the value for the given reason, module and source combination</w:t>
            </w:r>
          </w:p>
        </w:tc>
        <w:tc>
          <w:tcPr>
            <w:tcW w:w="1260" w:type="dxa"/>
          </w:tcPr>
          <w:p w:rsidR="00097513" w:rsidRDefault="00097513" w:rsidP="00420496">
            <w:pPr>
              <w:rPr>
                <w:rFonts w:asciiTheme="minorHAnsi" w:hAnsiTheme="minorHAnsi"/>
                <w:bCs/>
              </w:rPr>
            </w:pPr>
            <w:r>
              <w:rPr>
                <w:rFonts w:asciiTheme="minorHAnsi" w:hAnsiTheme="minorHAnsi"/>
                <w:bCs/>
              </w:rPr>
              <w:t>P</w:t>
            </w:r>
          </w:p>
        </w:tc>
        <w:tc>
          <w:tcPr>
            <w:tcW w:w="2430" w:type="dxa"/>
          </w:tcPr>
          <w:p w:rsidR="00097513" w:rsidRPr="00C30004" w:rsidRDefault="00097513" w:rsidP="00420496">
            <w:pPr>
              <w:overflowPunct/>
              <w:textAlignment w:val="auto"/>
              <w:rPr>
                <w:rStyle w:val="Strong"/>
                <w:rFonts w:ascii="Tahoma" w:hAnsi="Tahoma" w:cs="Tahoma"/>
                <w:b w:val="0"/>
              </w:rPr>
            </w:pPr>
          </w:p>
        </w:tc>
      </w:tr>
      <w:tr w:rsidR="00420496" w:rsidRPr="00FF5201" w:rsidTr="00C30004">
        <w:trPr>
          <w:trHeight w:val="327"/>
        </w:trPr>
        <w:tc>
          <w:tcPr>
            <w:tcW w:w="900" w:type="dxa"/>
          </w:tcPr>
          <w:p w:rsidR="00420496" w:rsidRPr="00FF5201" w:rsidRDefault="00420496" w:rsidP="00420496">
            <w:pPr>
              <w:rPr>
                <w:i/>
              </w:rPr>
            </w:pPr>
            <w:r>
              <w:rPr>
                <w:i/>
              </w:rPr>
              <w:t>17.1</w:t>
            </w:r>
            <w:r w:rsidR="00587F0F">
              <w:rPr>
                <w:i/>
              </w:rPr>
              <w:t>4</w:t>
            </w:r>
          </w:p>
        </w:tc>
        <w:tc>
          <w:tcPr>
            <w:tcW w:w="3960" w:type="dxa"/>
          </w:tcPr>
          <w:p w:rsidR="00420496" w:rsidRDefault="00C30004" w:rsidP="00420496">
            <w:pPr>
              <w:rPr>
                <w:rFonts w:asciiTheme="minorHAnsi" w:hAnsiTheme="minorHAnsi"/>
                <w:bCs/>
              </w:rPr>
            </w:pPr>
            <w:r>
              <w:rPr>
                <w:rFonts w:asciiTheme="minorHAnsi" w:hAnsiTheme="minorHAnsi"/>
                <w:bCs/>
              </w:rPr>
              <w:t>Submit record from UI</w:t>
            </w:r>
            <w:r w:rsidR="00420496">
              <w:rPr>
                <w:rFonts w:asciiTheme="minorHAnsi" w:hAnsiTheme="minorHAnsi"/>
                <w:bCs/>
              </w:rPr>
              <w:t xml:space="preserve"> </w:t>
            </w:r>
          </w:p>
          <w:p w:rsidR="00C30004" w:rsidRDefault="00C30004" w:rsidP="00420496">
            <w:pPr>
              <w:rPr>
                <w:rFonts w:asciiTheme="minorHAnsi" w:hAnsiTheme="minorHAnsi"/>
                <w:bCs/>
              </w:rPr>
            </w:pPr>
            <w:r>
              <w:rPr>
                <w:rFonts w:asciiTheme="minorHAnsi" w:hAnsiTheme="minorHAnsi"/>
                <w:bCs/>
              </w:rPr>
              <w:t xml:space="preserve">Go to </w:t>
            </w:r>
            <w:hyperlink r:id="rId9" w:history="1">
              <w:r w:rsidRPr="008D2350">
                <w:rPr>
                  <w:rStyle w:val="Hyperlink"/>
                  <w:rFonts w:asciiTheme="minorHAnsi" w:hAnsiTheme="minorHAnsi"/>
                  <w:bCs/>
                </w:rPr>
                <w:t>https://f3420-mpmd01.vangent.local/eCoachingLog_Dev/NewSubmission</w:t>
              </w:r>
            </w:hyperlink>
          </w:p>
          <w:p w:rsidR="00C30004" w:rsidRPr="0057471C" w:rsidRDefault="00C30004" w:rsidP="00420496">
            <w:pPr>
              <w:rPr>
                <w:rFonts w:asciiTheme="minorHAnsi" w:hAnsiTheme="minorHAnsi"/>
                <w:bCs/>
              </w:rPr>
            </w:pPr>
          </w:p>
        </w:tc>
        <w:tc>
          <w:tcPr>
            <w:tcW w:w="4500" w:type="dxa"/>
          </w:tcPr>
          <w:p w:rsidR="00420496" w:rsidRPr="00420496" w:rsidRDefault="00C30004" w:rsidP="00420496">
            <w:pPr>
              <w:rPr>
                <w:rFonts w:asciiTheme="minorHAnsi" w:hAnsiTheme="minorHAnsi"/>
                <w:bCs/>
              </w:rPr>
            </w:pPr>
            <w:r>
              <w:rPr>
                <w:rFonts w:asciiTheme="minorHAnsi" w:hAnsiTheme="minorHAnsi"/>
                <w:bCs/>
              </w:rPr>
              <w:t>Submission process should go through the input boxes per requirements and record submitted successfully to DB.</w:t>
            </w:r>
          </w:p>
        </w:tc>
        <w:tc>
          <w:tcPr>
            <w:tcW w:w="1260" w:type="dxa"/>
          </w:tcPr>
          <w:p w:rsidR="00420496" w:rsidRDefault="00C30004" w:rsidP="00420496">
            <w:pPr>
              <w:rPr>
                <w:rFonts w:asciiTheme="minorHAnsi" w:hAnsiTheme="minorHAnsi"/>
                <w:bCs/>
              </w:rPr>
            </w:pPr>
            <w:r>
              <w:rPr>
                <w:rFonts w:asciiTheme="minorHAnsi" w:hAnsiTheme="minorHAnsi"/>
                <w:bCs/>
              </w:rPr>
              <w:t>P</w:t>
            </w:r>
          </w:p>
        </w:tc>
        <w:tc>
          <w:tcPr>
            <w:tcW w:w="2430" w:type="dxa"/>
          </w:tcPr>
          <w:p w:rsidR="00420496" w:rsidRPr="00C30004" w:rsidRDefault="00C30004" w:rsidP="00420496">
            <w:pPr>
              <w:overflowPunct/>
              <w:textAlignment w:val="auto"/>
              <w:rPr>
                <w:b/>
                <w:i/>
              </w:rPr>
            </w:pPr>
            <w:r w:rsidRPr="00C30004">
              <w:rPr>
                <w:rStyle w:val="Strong"/>
                <w:rFonts w:ascii="Tahoma" w:hAnsi="Tahoma" w:cs="Tahoma"/>
                <w:b w:val="0"/>
              </w:rPr>
              <w:t>eCL-298609-131279</w:t>
            </w:r>
          </w:p>
        </w:tc>
      </w:tr>
      <w:tr w:rsidR="00420496" w:rsidRPr="00FF5201" w:rsidTr="00420496">
        <w:tc>
          <w:tcPr>
            <w:tcW w:w="900" w:type="dxa"/>
          </w:tcPr>
          <w:p w:rsidR="00420496" w:rsidRPr="00FF5201" w:rsidRDefault="00420496" w:rsidP="00420496">
            <w:pPr>
              <w:rPr>
                <w:i/>
              </w:rPr>
            </w:pPr>
            <w:r>
              <w:rPr>
                <w:i/>
              </w:rPr>
              <w:t>17.1</w:t>
            </w:r>
            <w:r w:rsidR="00587F0F">
              <w:rPr>
                <w:i/>
              </w:rPr>
              <w:t>5</w:t>
            </w:r>
          </w:p>
        </w:tc>
        <w:tc>
          <w:tcPr>
            <w:tcW w:w="3960" w:type="dxa"/>
          </w:tcPr>
          <w:p w:rsidR="00332F6C" w:rsidRDefault="00332F6C" w:rsidP="00420496">
            <w:pPr>
              <w:rPr>
                <w:rFonts w:asciiTheme="minorHAnsi" w:hAnsiTheme="minorHAnsi"/>
                <w:bCs/>
              </w:rPr>
            </w:pPr>
            <w:r>
              <w:rPr>
                <w:rFonts w:asciiTheme="minorHAnsi" w:hAnsiTheme="minorHAnsi"/>
                <w:bCs/>
              </w:rPr>
              <w:t xml:space="preserve">Submit </w:t>
            </w:r>
            <w:r w:rsidR="00787315">
              <w:rPr>
                <w:rFonts w:asciiTheme="minorHAnsi" w:hAnsiTheme="minorHAnsi"/>
                <w:bCs/>
              </w:rPr>
              <w:t xml:space="preserve">coaching </w:t>
            </w:r>
            <w:r>
              <w:rPr>
                <w:rFonts w:asciiTheme="minorHAnsi" w:hAnsiTheme="minorHAnsi"/>
                <w:bCs/>
              </w:rPr>
              <w:t>record from backend</w:t>
            </w:r>
          </w:p>
          <w:p w:rsidR="00332F6C" w:rsidRDefault="00332F6C" w:rsidP="00420496">
            <w:pPr>
              <w:rPr>
                <w:rFonts w:asciiTheme="minorHAnsi" w:hAnsiTheme="minorHAnsi"/>
                <w:bCs/>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DECLARE</w:t>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return_value</w:t>
            </w:r>
            <w:proofErr w:type="spellEnd"/>
            <w:r w:rsidRPr="00787315">
              <w:rPr>
                <w:rFonts w:ascii="Consolas" w:hAnsi="Consolas" w:cs="Consolas"/>
                <w:color w:val="0000FF"/>
                <w:sz w:val="19"/>
                <w:szCs w:val="19"/>
              </w:rPr>
              <w:t xml:space="preserve"> </w:t>
            </w:r>
            <w:proofErr w:type="spellStart"/>
            <w:r w:rsidRPr="00787315">
              <w:rPr>
                <w:rFonts w:ascii="Consolas" w:hAnsi="Consolas" w:cs="Consolas"/>
                <w:color w:val="0000FF"/>
                <w:sz w:val="19"/>
                <w:szCs w:val="19"/>
              </w:rPr>
              <w:t>int</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nvcNewFormName</w:t>
            </w:r>
            <w:proofErr w:type="spellEnd"/>
            <w:r w:rsidRPr="00787315">
              <w:rPr>
                <w:rFonts w:ascii="Consolas" w:hAnsi="Consolas" w:cs="Consolas"/>
                <w:color w:val="0000FF"/>
                <w:sz w:val="19"/>
                <w:szCs w:val="19"/>
              </w:rPr>
              <w:t xml:space="preserve"> </w:t>
            </w:r>
            <w:proofErr w:type="spellStart"/>
            <w:r w:rsidRPr="00787315">
              <w:rPr>
                <w:rFonts w:ascii="Consolas" w:hAnsi="Consolas" w:cs="Consolas"/>
                <w:color w:val="0000FF"/>
                <w:sz w:val="19"/>
                <w:szCs w:val="19"/>
              </w:rPr>
              <w:t>nvarchar</w:t>
            </w:r>
            <w:proofErr w:type="spellEnd"/>
            <w:r w:rsidRPr="00787315">
              <w:rPr>
                <w:rFonts w:ascii="Consolas" w:hAnsi="Consolas" w:cs="Consolas"/>
                <w:color w:val="0000FF"/>
                <w:sz w:val="19"/>
                <w:szCs w:val="19"/>
              </w:rPr>
              <w:t>(50)</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EXEC</w:t>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return_value</w:t>
            </w:r>
            <w:proofErr w:type="spellEnd"/>
            <w:r w:rsidRPr="00787315">
              <w:rPr>
                <w:rFonts w:ascii="Consolas" w:hAnsi="Consolas" w:cs="Consolas"/>
                <w:color w:val="0000FF"/>
                <w:sz w:val="19"/>
                <w:szCs w:val="19"/>
              </w:rPr>
              <w:t xml:space="preserve"> = [EC].[</w:t>
            </w:r>
            <w:proofErr w:type="spellStart"/>
            <w:r w:rsidRPr="00787315">
              <w:rPr>
                <w:rFonts w:ascii="Consolas" w:hAnsi="Consolas" w:cs="Consolas"/>
                <w:color w:val="0000FF"/>
                <w:sz w:val="19"/>
                <w:szCs w:val="19"/>
              </w:rPr>
              <w:t>sp_InsertInto_Coaching_Log</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nvcEmpID</w:t>
            </w:r>
            <w:proofErr w:type="spellEnd"/>
            <w:r w:rsidRPr="00787315">
              <w:rPr>
                <w:rFonts w:ascii="Consolas" w:hAnsi="Consolas" w:cs="Consolas"/>
                <w:color w:val="0000FF"/>
                <w:sz w:val="19"/>
                <w:szCs w:val="19"/>
              </w:rPr>
              <w:t xml:space="preserve"> = N'217272',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nvcProgramName</w:t>
            </w:r>
            <w:proofErr w:type="spellEnd"/>
            <w:r w:rsidRPr="00787315">
              <w:rPr>
                <w:rFonts w:ascii="Consolas" w:hAnsi="Consolas" w:cs="Consolas"/>
                <w:color w:val="0000FF"/>
                <w:sz w:val="19"/>
                <w:szCs w:val="19"/>
              </w:rPr>
              <w:t xml:space="preserve"> = </w:t>
            </w:r>
            <w:proofErr w:type="spellStart"/>
            <w:r w:rsidRPr="00787315">
              <w:rPr>
                <w:rFonts w:ascii="Consolas" w:hAnsi="Consolas" w:cs="Consolas"/>
                <w:color w:val="0000FF"/>
                <w:sz w:val="19"/>
                <w:szCs w:val="19"/>
              </w:rPr>
              <w:t>N'Marketplace</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intSourceID</w:t>
            </w:r>
            <w:proofErr w:type="spellEnd"/>
            <w:r w:rsidRPr="00787315">
              <w:rPr>
                <w:rFonts w:ascii="Consolas" w:hAnsi="Consolas" w:cs="Consolas"/>
                <w:color w:val="0000FF"/>
                <w:sz w:val="19"/>
                <w:szCs w:val="19"/>
              </w:rPr>
              <w:t xml:space="preserve"> = 107,</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t xml:space="preserve">    @</w:t>
            </w:r>
            <w:proofErr w:type="spellStart"/>
            <w:r w:rsidRPr="00787315">
              <w:rPr>
                <w:rFonts w:ascii="Consolas" w:hAnsi="Consolas" w:cs="Consolas"/>
                <w:color w:val="0000FF"/>
                <w:sz w:val="19"/>
                <w:szCs w:val="19"/>
              </w:rPr>
              <w:t>SiteID</w:t>
            </w:r>
            <w:proofErr w:type="spellEnd"/>
            <w:r w:rsidRPr="00787315">
              <w:rPr>
                <w:rFonts w:ascii="Consolas" w:hAnsi="Consolas" w:cs="Consolas"/>
                <w:color w:val="0000FF"/>
                <w:sz w:val="19"/>
                <w:szCs w:val="19"/>
              </w:rPr>
              <w:t xml:space="preserve"> = 4,</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nvcSubmitterID</w:t>
            </w:r>
            <w:proofErr w:type="spellEnd"/>
            <w:r w:rsidRPr="00787315">
              <w:rPr>
                <w:rFonts w:ascii="Consolas" w:hAnsi="Consolas" w:cs="Consolas"/>
                <w:color w:val="0000FF"/>
                <w:sz w:val="19"/>
                <w:szCs w:val="19"/>
              </w:rPr>
              <w:t xml:space="preserve"> = N'380990',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dtmEventDate</w:t>
            </w:r>
            <w:proofErr w:type="spellEnd"/>
            <w:r w:rsidRPr="00787315">
              <w:rPr>
                <w:rFonts w:ascii="Consolas" w:hAnsi="Consolas" w:cs="Consolas"/>
                <w:color w:val="0000FF"/>
                <w:sz w:val="19"/>
                <w:szCs w:val="19"/>
              </w:rPr>
              <w:t xml:space="preserv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dtmCoachingDate</w:t>
            </w:r>
            <w:proofErr w:type="spellEnd"/>
            <w:r w:rsidRPr="00787315">
              <w:rPr>
                <w:rFonts w:ascii="Consolas" w:hAnsi="Consolas" w:cs="Consolas"/>
                <w:color w:val="0000FF"/>
                <w:sz w:val="19"/>
                <w:szCs w:val="19"/>
              </w:rPr>
              <w:t xml:space="preserv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bitisAvokeID</w:t>
            </w:r>
            <w:proofErr w:type="spellEnd"/>
            <w:r w:rsidRPr="00787315">
              <w:rPr>
                <w:rFonts w:ascii="Consolas" w:hAnsi="Consolas" w:cs="Consolas"/>
                <w:color w:val="0000FF"/>
                <w:sz w:val="19"/>
                <w:szCs w:val="19"/>
              </w:rPr>
              <w:t xml:space="preserv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nvcAvokeID</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bitisNGDActivityID</w:t>
            </w:r>
            <w:proofErr w:type="spellEnd"/>
            <w:r w:rsidRPr="00787315">
              <w:rPr>
                <w:rFonts w:ascii="Consolas" w:hAnsi="Consolas" w:cs="Consolas"/>
                <w:color w:val="0000FF"/>
                <w:sz w:val="19"/>
                <w:szCs w:val="19"/>
              </w:rPr>
              <w:t xml:space="preserv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nvcNGDActivityID</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bitisUCID</w:t>
            </w:r>
            <w:proofErr w:type="spellEnd"/>
            <w:r w:rsidRPr="00787315">
              <w:rPr>
                <w:rFonts w:ascii="Consolas" w:hAnsi="Consolas" w:cs="Consolas"/>
                <w:color w:val="0000FF"/>
                <w:sz w:val="19"/>
                <w:szCs w:val="19"/>
              </w:rPr>
              <w:t xml:space="preserv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nvcUCID</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bitisVerintID</w:t>
            </w:r>
            <w:proofErr w:type="spellEnd"/>
            <w:r w:rsidRPr="00787315">
              <w:rPr>
                <w:rFonts w:ascii="Consolas" w:hAnsi="Consolas" w:cs="Consolas"/>
                <w:color w:val="0000FF"/>
                <w:sz w:val="19"/>
                <w:szCs w:val="19"/>
              </w:rPr>
              <w:t xml:space="preserv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nvcVerintID</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 = 2,</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@nvcSubCoachReasonID1 = N'13',</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@nvcValue1 = </w:t>
            </w:r>
            <w:proofErr w:type="spellStart"/>
            <w:r w:rsidRPr="00787315">
              <w:rPr>
                <w:rFonts w:ascii="Consolas" w:hAnsi="Consolas" w:cs="Consolas"/>
                <w:color w:val="0000FF"/>
                <w:sz w:val="19"/>
                <w:szCs w:val="19"/>
              </w:rPr>
              <w:t>N'Opportunity</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@nvcValue3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@nvcValue4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@nvcValue5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@nvcValue6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@nvcValue7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@nvcValue8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 xml:space="preserve">@intCoachReasonID9 = </w:t>
            </w:r>
            <w:r w:rsidRPr="00787315">
              <w:rPr>
                <w:rFonts w:ascii="Consolas" w:hAnsi="Consolas" w:cs="Consolas"/>
                <w:color w:val="0000FF"/>
                <w:sz w:val="19"/>
                <w:szCs w:val="19"/>
              </w:rPr>
              <w:lastRenderedPageBreak/>
              <w:t>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@nvcValue9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@nvcValue10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@nvcValue11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@intCoachReasonID12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@nvcSubCoachReasonID12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@nvcValue12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nvcDescription</w:t>
            </w:r>
            <w:proofErr w:type="spellEnd"/>
            <w:r w:rsidRPr="00787315">
              <w:rPr>
                <w:rFonts w:ascii="Consolas" w:hAnsi="Consolas" w:cs="Consolas"/>
                <w:color w:val="0000FF"/>
                <w:sz w:val="19"/>
                <w:szCs w:val="19"/>
              </w:rPr>
              <w:t xml:space="preserve"> = </w:t>
            </w:r>
            <w:proofErr w:type="spellStart"/>
            <w:r w:rsidRPr="00787315">
              <w:rPr>
                <w:rFonts w:ascii="Consolas" w:hAnsi="Consolas" w:cs="Consolas"/>
                <w:color w:val="0000FF"/>
                <w:sz w:val="19"/>
                <w:szCs w:val="19"/>
              </w:rPr>
              <w:t>N'Suzy</w:t>
            </w:r>
            <w:proofErr w:type="spellEnd"/>
            <w:r w:rsidRPr="00787315">
              <w:rPr>
                <w:rFonts w:ascii="Consolas" w:hAnsi="Consolas" w:cs="Consolas"/>
                <w:color w:val="0000FF"/>
                <w:sz w:val="19"/>
                <w:szCs w:val="19"/>
              </w:rPr>
              <w:t xml:space="preserve">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nvcCoachingNotes</w:t>
            </w:r>
            <w:proofErr w:type="spellEnd"/>
            <w:r w:rsidRPr="00787315">
              <w:rPr>
                <w:rFonts w:ascii="Consolas" w:hAnsi="Consolas" w:cs="Consolas"/>
                <w:color w:val="0000FF"/>
                <w:sz w:val="19"/>
                <w:szCs w:val="19"/>
              </w:rPr>
              <w:t xml:space="preserve"> = </w:t>
            </w:r>
            <w:proofErr w:type="spellStart"/>
            <w:r w:rsidRPr="00787315">
              <w:rPr>
                <w:rFonts w:ascii="Consolas" w:hAnsi="Consolas" w:cs="Consolas"/>
                <w:color w:val="0000FF"/>
                <w:sz w:val="19"/>
                <w:szCs w:val="19"/>
              </w:rPr>
              <w:t>N'Suzy</w:t>
            </w:r>
            <w:proofErr w:type="spellEnd"/>
            <w:r w:rsidRPr="00787315">
              <w:rPr>
                <w:rFonts w:ascii="Consolas" w:hAnsi="Consolas" w:cs="Consolas"/>
                <w:color w:val="0000FF"/>
                <w:sz w:val="19"/>
                <w:szCs w:val="19"/>
              </w:rPr>
              <w:t xml:space="preserve"> test',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bitisVerified</w:t>
            </w:r>
            <w:proofErr w:type="spellEnd"/>
            <w:r w:rsidRPr="00787315">
              <w:rPr>
                <w:rFonts w:ascii="Consolas" w:hAnsi="Consolas" w:cs="Consolas"/>
                <w:color w:val="0000FF"/>
                <w:sz w:val="19"/>
                <w:szCs w:val="19"/>
              </w:rPr>
              <w:t xml:space="preserve">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dtmSubmittedDate</w:t>
            </w:r>
            <w:proofErr w:type="spellEnd"/>
            <w:r w:rsidRPr="00787315">
              <w:rPr>
                <w:rFonts w:ascii="Consolas" w:hAnsi="Consolas" w:cs="Consolas"/>
                <w:color w:val="0000FF"/>
                <w:sz w:val="19"/>
                <w:szCs w:val="19"/>
              </w:rPr>
              <w:t xml:space="preserv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dtmStartDate</w:t>
            </w:r>
            <w:proofErr w:type="spellEnd"/>
            <w:r w:rsidRPr="00787315">
              <w:rPr>
                <w:rFonts w:ascii="Consolas" w:hAnsi="Consolas" w:cs="Consolas"/>
                <w:color w:val="0000FF"/>
                <w:sz w:val="19"/>
                <w:szCs w:val="19"/>
              </w:rPr>
              <w:t xml:space="preserve"> = N'2018-04-16 00:00:00.000',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dtmSupReviewedAutoDate</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bitisCSE</w:t>
            </w:r>
            <w:proofErr w:type="spellEnd"/>
            <w:r w:rsidRPr="00787315">
              <w:rPr>
                <w:rFonts w:ascii="Consolas" w:hAnsi="Consolas" w:cs="Consolas"/>
                <w:color w:val="0000FF"/>
                <w:sz w:val="19"/>
                <w:szCs w:val="19"/>
              </w:rPr>
              <w:t xml:space="preserve"> = 0,</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dtmMgrReviewManualDate</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dtmMgrReviewAutoDate</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nvcMgrNotes</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bitisCSRAcknowledged</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lastRenderedPageBreak/>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dtmCSRReviewAutoDate</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nvcCSRComments</w:t>
            </w:r>
            <w:proofErr w:type="spellEnd"/>
            <w:r w:rsidRPr="00787315">
              <w:rPr>
                <w:rFonts w:ascii="Consolas" w:hAnsi="Consolas" w:cs="Consolas"/>
                <w:color w:val="0000FF"/>
                <w:sz w:val="19"/>
                <w:szCs w:val="19"/>
              </w:rPr>
              <w:t xml:space="preserve"> = NULL,</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bitEmailSent</w:t>
            </w:r>
            <w:proofErr w:type="spellEnd"/>
            <w:r w:rsidRPr="00787315">
              <w:rPr>
                <w:rFonts w:ascii="Consolas" w:hAnsi="Consolas" w:cs="Consolas"/>
                <w:color w:val="0000FF"/>
                <w:sz w:val="19"/>
                <w:szCs w:val="19"/>
              </w:rPr>
              <w:t xml:space="preserve">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ModuleID</w:t>
            </w:r>
            <w:proofErr w:type="spellEnd"/>
            <w:r w:rsidRPr="00787315">
              <w:rPr>
                <w:rFonts w:ascii="Consolas" w:hAnsi="Consolas" w:cs="Consolas"/>
                <w:color w:val="0000FF"/>
                <w:sz w:val="19"/>
                <w:szCs w:val="19"/>
              </w:rPr>
              <w:t xml:space="preserve"> = 1,</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Behaviour</w:t>
            </w:r>
            <w:proofErr w:type="spellEnd"/>
            <w:r w:rsidRPr="00787315">
              <w:rPr>
                <w:rFonts w:ascii="Consolas" w:hAnsi="Consolas" w:cs="Consolas"/>
                <w:color w:val="0000FF"/>
                <w:sz w:val="19"/>
                <w:szCs w:val="19"/>
              </w:rPr>
              <w:t xml:space="preserve"> = </w:t>
            </w:r>
            <w:proofErr w:type="spellStart"/>
            <w:r w:rsidRPr="00787315">
              <w:rPr>
                <w:rFonts w:ascii="Consolas" w:hAnsi="Consolas" w:cs="Consolas"/>
                <w:color w:val="0000FF"/>
                <w:sz w:val="19"/>
                <w:szCs w:val="19"/>
              </w:rPr>
              <w:t>N'Other</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ab/>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nvcNewFormName</w:t>
            </w:r>
            <w:proofErr w:type="spellEnd"/>
            <w:r w:rsidRPr="00787315">
              <w:rPr>
                <w:rFonts w:ascii="Consolas" w:hAnsi="Consolas" w:cs="Consolas"/>
                <w:color w:val="0000FF"/>
                <w:sz w:val="19"/>
                <w:szCs w:val="19"/>
              </w:rPr>
              <w:t xml:space="preserve"> = @</w:t>
            </w:r>
            <w:proofErr w:type="spellStart"/>
            <w:r w:rsidRPr="00787315">
              <w:rPr>
                <w:rFonts w:ascii="Consolas" w:hAnsi="Consolas" w:cs="Consolas"/>
                <w:color w:val="0000FF"/>
                <w:sz w:val="19"/>
                <w:szCs w:val="19"/>
              </w:rPr>
              <w:t>nvcNewFormName</w:t>
            </w:r>
            <w:proofErr w:type="spellEnd"/>
            <w:r w:rsidRPr="00787315">
              <w:rPr>
                <w:rFonts w:ascii="Consolas" w:hAnsi="Consolas" w:cs="Consolas"/>
                <w:color w:val="0000FF"/>
                <w:sz w:val="19"/>
                <w:szCs w:val="19"/>
              </w:rPr>
              <w:t xml:space="preserve"> OUTPUT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w:t>
            </w:r>
            <w:proofErr w:type="spellStart"/>
            <w:r w:rsidRPr="00787315">
              <w:rPr>
                <w:rFonts w:ascii="Consolas" w:hAnsi="Consolas" w:cs="Consolas"/>
                <w:color w:val="0000FF"/>
                <w:sz w:val="19"/>
                <w:szCs w:val="19"/>
              </w:rPr>
              <w:t>nvcNewFormName</w:t>
            </w:r>
            <w:proofErr w:type="spellEnd"/>
            <w:r w:rsidRPr="00787315">
              <w:rPr>
                <w:rFonts w:ascii="Consolas" w:hAnsi="Consolas" w:cs="Consolas"/>
                <w:color w:val="0000FF"/>
                <w:sz w:val="19"/>
                <w:szCs w:val="19"/>
              </w:rPr>
              <w:t xml:space="preserve"> as N'@</w:t>
            </w:r>
            <w:proofErr w:type="spellStart"/>
            <w:r w:rsidRPr="00787315">
              <w:rPr>
                <w:rFonts w:ascii="Consolas" w:hAnsi="Consolas" w:cs="Consolas"/>
                <w:color w:val="0000FF"/>
                <w:sz w:val="19"/>
                <w:szCs w:val="19"/>
              </w:rPr>
              <w:t>nvcNewFormName</w:t>
            </w:r>
            <w:proofErr w:type="spellEnd"/>
            <w:r w:rsidRPr="00787315">
              <w:rPr>
                <w:rFonts w:ascii="Consolas" w:hAnsi="Consolas" w:cs="Consolas"/>
                <w:color w:val="0000FF"/>
                <w:sz w:val="19"/>
                <w:szCs w:val="19"/>
              </w:rPr>
              <w:t>'</w:t>
            </w:r>
          </w:p>
          <w:p w:rsidR="00787315" w:rsidRPr="00787315" w:rsidRDefault="00787315" w:rsidP="00787315">
            <w:pPr>
              <w:overflowPunct/>
              <w:textAlignment w:val="auto"/>
              <w:rPr>
                <w:rFonts w:ascii="Consolas" w:hAnsi="Consolas" w:cs="Consolas"/>
                <w:color w:val="0000FF"/>
                <w:sz w:val="19"/>
                <w:szCs w:val="19"/>
              </w:rPr>
            </w:pPr>
          </w:p>
          <w:p w:rsidR="00787315" w:rsidRPr="00787315" w:rsidRDefault="00787315" w:rsidP="00787315">
            <w:pPr>
              <w:overflowPunct/>
              <w:textAlignment w:val="auto"/>
              <w:rPr>
                <w:rFonts w:ascii="Consolas" w:hAnsi="Consolas" w:cs="Consolas"/>
                <w:color w:val="0000FF"/>
                <w:sz w:val="19"/>
                <w:szCs w:val="19"/>
              </w:rPr>
            </w:pPr>
            <w:r w:rsidRPr="00787315">
              <w:rPr>
                <w:rFonts w:ascii="Consolas" w:hAnsi="Consolas" w:cs="Consolas"/>
                <w:color w:val="0000FF"/>
                <w:sz w:val="19"/>
                <w:szCs w:val="19"/>
              </w:rPr>
              <w:t>SELECT</w:t>
            </w:r>
            <w:r w:rsidRPr="00787315">
              <w:rPr>
                <w:rFonts w:ascii="Consolas" w:hAnsi="Consolas" w:cs="Consolas"/>
                <w:color w:val="0000FF"/>
                <w:sz w:val="19"/>
                <w:szCs w:val="19"/>
              </w:rPr>
              <w:tab/>
              <w:t>'Return Value' = @</w:t>
            </w:r>
            <w:proofErr w:type="spellStart"/>
            <w:r w:rsidRPr="00787315">
              <w:rPr>
                <w:rFonts w:ascii="Consolas" w:hAnsi="Consolas" w:cs="Consolas"/>
                <w:color w:val="0000FF"/>
                <w:sz w:val="19"/>
                <w:szCs w:val="19"/>
              </w:rPr>
              <w:t>return_value</w:t>
            </w:r>
            <w:proofErr w:type="spellEnd"/>
          </w:p>
          <w:p w:rsidR="00787315" w:rsidRPr="00787315" w:rsidRDefault="00787315" w:rsidP="00787315">
            <w:pPr>
              <w:overflowPunct/>
              <w:textAlignment w:val="auto"/>
              <w:rPr>
                <w:rFonts w:ascii="Consolas" w:hAnsi="Consolas" w:cs="Consolas"/>
                <w:color w:val="0000FF"/>
                <w:sz w:val="19"/>
                <w:szCs w:val="19"/>
              </w:rPr>
            </w:pPr>
          </w:p>
          <w:p w:rsidR="00420496" w:rsidRPr="0057471C" w:rsidRDefault="00787315" w:rsidP="00787315">
            <w:pPr>
              <w:rPr>
                <w:rFonts w:asciiTheme="minorHAnsi" w:hAnsiTheme="minorHAnsi"/>
                <w:bCs/>
              </w:rPr>
            </w:pPr>
            <w:r w:rsidRPr="00787315">
              <w:rPr>
                <w:rFonts w:ascii="Consolas" w:hAnsi="Consolas" w:cs="Consolas"/>
                <w:color w:val="0000FF"/>
                <w:sz w:val="19"/>
                <w:szCs w:val="19"/>
              </w:rPr>
              <w:t>GO</w:t>
            </w:r>
            <w:r w:rsidR="00420496">
              <w:rPr>
                <w:rFonts w:asciiTheme="minorHAnsi" w:hAnsiTheme="minorHAnsi"/>
                <w:bCs/>
              </w:rPr>
              <w:t xml:space="preserve"> </w:t>
            </w:r>
          </w:p>
        </w:tc>
        <w:tc>
          <w:tcPr>
            <w:tcW w:w="4500" w:type="dxa"/>
          </w:tcPr>
          <w:p w:rsidR="00420496" w:rsidRPr="00420496" w:rsidRDefault="00787315" w:rsidP="00420496">
            <w:pPr>
              <w:rPr>
                <w:rFonts w:asciiTheme="minorHAnsi" w:hAnsiTheme="minorHAnsi"/>
                <w:bCs/>
              </w:rPr>
            </w:pPr>
            <w:r>
              <w:rPr>
                <w:rFonts w:asciiTheme="minorHAnsi" w:hAnsiTheme="minorHAnsi"/>
                <w:bCs/>
              </w:rPr>
              <w:lastRenderedPageBreak/>
              <w:t>Should create a coaching log with correct attributes.</w:t>
            </w:r>
          </w:p>
        </w:tc>
        <w:tc>
          <w:tcPr>
            <w:tcW w:w="1260" w:type="dxa"/>
          </w:tcPr>
          <w:p w:rsidR="00420496" w:rsidRDefault="00420496" w:rsidP="00420496">
            <w:pPr>
              <w:rPr>
                <w:rFonts w:asciiTheme="minorHAnsi" w:hAnsiTheme="minorHAnsi"/>
                <w:bCs/>
              </w:rPr>
            </w:pPr>
          </w:p>
        </w:tc>
        <w:tc>
          <w:tcPr>
            <w:tcW w:w="2430" w:type="dxa"/>
          </w:tcPr>
          <w:p w:rsidR="00420496" w:rsidRPr="00332F6C" w:rsidRDefault="00787315" w:rsidP="00420496">
            <w:pPr>
              <w:overflowPunct/>
              <w:textAlignment w:val="auto"/>
              <w:rPr>
                <w:b/>
                <w:i/>
              </w:rPr>
            </w:pPr>
            <w:r w:rsidRPr="00787315">
              <w:rPr>
                <w:rStyle w:val="Strong"/>
                <w:rFonts w:ascii="Tahoma" w:hAnsi="Tahoma" w:cs="Tahoma"/>
                <w:b w:val="0"/>
              </w:rPr>
              <w:t>eCL-217272-131290</w:t>
            </w:r>
          </w:p>
        </w:tc>
      </w:tr>
      <w:tr w:rsidR="00420496" w:rsidRPr="00FF5201" w:rsidTr="00420496">
        <w:tc>
          <w:tcPr>
            <w:tcW w:w="900" w:type="dxa"/>
          </w:tcPr>
          <w:p w:rsidR="00420496" w:rsidRPr="00FF5201" w:rsidRDefault="00420496" w:rsidP="00420496">
            <w:pPr>
              <w:rPr>
                <w:i/>
              </w:rPr>
            </w:pPr>
            <w:r>
              <w:rPr>
                <w:i/>
              </w:rPr>
              <w:lastRenderedPageBreak/>
              <w:t>17.1</w:t>
            </w:r>
            <w:r w:rsidR="00587F0F">
              <w:rPr>
                <w:i/>
              </w:rPr>
              <w:t>6</w:t>
            </w:r>
          </w:p>
        </w:tc>
        <w:tc>
          <w:tcPr>
            <w:tcW w:w="3960" w:type="dxa"/>
          </w:tcPr>
          <w:p w:rsidR="00420496" w:rsidRPr="0057471C" w:rsidRDefault="00420496" w:rsidP="00420496">
            <w:pPr>
              <w:rPr>
                <w:rFonts w:asciiTheme="minorHAnsi" w:hAnsiTheme="minorHAnsi"/>
                <w:bCs/>
              </w:rPr>
            </w:pPr>
            <w:r>
              <w:rPr>
                <w:rFonts w:asciiTheme="minorHAnsi" w:hAnsiTheme="minorHAnsi"/>
                <w:bCs/>
              </w:rPr>
              <w:t xml:space="preserve">Execute SP </w:t>
            </w:r>
          </w:p>
        </w:tc>
        <w:tc>
          <w:tcPr>
            <w:tcW w:w="4500" w:type="dxa"/>
          </w:tcPr>
          <w:p w:rsidR="00420496" w:rsidRPr="00420496" w:rsidRDefault="00420496" w:rsidP="00420496">
            <w:pPr>
              <w:rPr>
                <w:rFonts w:asciiTheme="minorHAnsi" w:hAnsiTheme="minorHAnsi"/>
                <w:bCs/>
              </w:rPr>
            </w:pPr>
          </w:p>
        </w:tc>
        <w:tc>
          <w:tcPr>
            <w:tcW w:w="1260" w:type="dxa"/>
          </w:tcPr>
          <w:p w:rsidR="00420496" w:rsidRDefault="00420496" w:rsidP="00420496">
            <w:pPr>
              <w:rPr>
                <w:rFonts w:asciiTheme="minorHAnsi" w:hAnsiTheme="minorHAnsi"/>
                <w:bCs/>
              </w:rPr>
            </w:pPr>
          </w:p>
        </w:tc>
        <w:tc>
          <w:tcPr>
            <w:tcW w:w="2430" w:type="dxa"/>
          </w:tcPr>
          <w:p w:rsidR="00420496" w:rsidRPr="00FF5201" w:rsidRDefault="00420496" w:rsidP="00420496">
            <w:pPr>
              <w:overflowPunct/>
              <w:textAlignment w:val="auto"/>
              <w:rPr>
                <w:i/>
              </w:rPr>
            </w:pPr>
          </w:p>
        </w:tc>
      </w:tr>
      <w:tr w:rsidR="00420496" w:rsidRPr="00FF5201" w:rsidTr="00420496">
        <w:tc>
          <w:tcPr>
            <w:tcW w:w="900" w:type="dxa"/>
          </w:tcPr>
          <w:p w:rsidR="00420496" w:rsidRPr="00FF5201" w:rsidRDefault="00420496" w:rsidP="00420496">
            <w:pPr>
              <w:rPr>
                <w:i/>
              </w:rPr>
            </w:pPr>
            <w:r>
              <w:rPr>
                <w:i/>
              </w:rPr>
              <w:t>17.1</w:t>
            </w:r>
            <w:r w:rsidR="00587F0F">
              <w:rPr>
                <w:i/>
              </w:rPr>
              <w:t>7</w:t>
            </w:r>
          </w:p>
        </w:tc>
        <w:tc>
          <w:tcPr>
            <w:tcW w:w="3960" w:type="dxa"/>
          </w:tcPr>
          <w:p w:rsidR="00787315" w:rsidRDefault="00787315" w:rsidP="00787315">
            <w:pPr>
              <w:rPr>
                <w:rFonts w:asciiTheme="minorHAnsi" w:hAnsiTheme="minorHAnsi"/>
                <w:bCs/>
              </w:rPr>
            </w:pPr>
            <w:r>
              <w:rPr>
                <w:rFonts w:asciiTheme="minorHAnsi" w:hAnsiTheme="minorHAnsi"/>
                <w:bCs/>
              </w:rPr>
              <w:t xml:space="preserve">Submit </w:t>
            </w:r>
            <w:r>
              <w:rPr>
                <w:rFonts w:asciiTheme="minorHAnsi" w:hAnsiTheme="minorHAnsi"/>
                <w:bCs/>
              </w:rPr>
              <w:t>warning</w:t>
            </w:r>
            <w:r>
              <w:rPr>
                <w:rFonts w:asciiTheme="minorHAnsi" w:hAnsiTheme="minorHAnsi"/>
                <w:bCs/>
              </w:rPr>
              <w:t xml:space="preserve"> record from backend</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isDup</w:t>
            </w:r>
            <w:proofErr w:type="spellEnd"/>
            <w:r>
              <w:rPr>
                <w:rFonts w:ascii="Consolas" w:hAnsi="Consolas" w:cs="Consolas"/>
                <w:sz w:val="19"/>
                <w:szCs w:val="19"/>
              </w:rPr>
              <w:t xml:space="preserve"> </w:t>
            </w:r>
            <w:r>
              <w:rPr>
                <w:rFonts w:ascii="Consolas" w:hAnsi="Consolas" w:cs="Consolas"/>
                <w:color w:val="0000FF"/>
                <w:sz w:val="19"/>
                <w:szCs w:val="19"/>
              </w:rPr>
              <w:t>bit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nvcNewFormName</w:t>
            </w:r>
            <w:proofErr w:type="spellEnd"/>
            <w:r>
              <w:rPr>
                <w:rFonts w:ascii="Consolas" w:hAnsi="Consolas" w:cs="Consolas"/>
                <w:sz w:val="19"/>
                <w:szCs w:val="19"/>
              </w:rPr>
              <w:t xml:space="preserve"> </w:t>
            </w:r>
            <w:proofErr w:type="spellStart"/>
            <w:r>
              <w:rPr>
                <w:rFonts w:ascii="Consolas" w:hAnsi="Consolas" w:cs="Consolas"/>
                <w:color w:val="0000FF"/>
                <w:sz w:val="19"/>
                <w:szCs w:val="19"/>
              </w:rPr>
              <w:t>nvarchar</w:t>
            </w:r>
            <w:proofErr w:type="spellEnd"/>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EXEC</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sp_InsertInto_Warning_Log</w:t>
            </w:r>
            <w:proofErr w:type="spellEnd"/>
            <w:r>
              <w:rPr>
                <w:rFonts w:ascii="Consolas" w:hAnsi="Consolas" w:cs="Consolas"/>
                <w:color w:val="0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N'217272'</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nvcProgramName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N'Marketplace</w:t>
            </w:r>
            <w:proofErr w:type="spellEnd"/>
            <w:r>
              <w:rPr>
                <w:rFonts w:ascii="Consolas" w:hAnsi="Consolas" w:cs="Consolas"/>
                <w:color w:val="FF0000"/>
                <w:sz w:val="19"/>
                <w:szCs w:val="19"/>
              </w:rPr>
              <w: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SiteID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nvcSubmitterID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N'380990'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dtmEventDate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@intCoachReasonID1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29</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@nvcSubCoachReasonID1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N'95'</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dtmSubmittedDate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N'2018-04-16 00:00:00.000'</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ModuleID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nvcBehavior</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N'Other</w:t>
            </w:r>
            <w:proofErr w:type="spellEnd"/>
            <w:r>
              <w:rPr>
                <w:rFonts w:ascii="Consolas" w:hAnsi="Consolas" w:cs="Consolas"/>
                <w:color w:val="FF0000"/>
                <w:sz w:val="19"/>
                <w:szCs w:val="19"/>
              </w:rPr>
              <w: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isDup</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isDup</w:t>
            </w:r>
            <w:proofErr w:type="spellEnd"/>
            <w:r>
              <w:rPr>
                <w:rFonts w:ascii="Consolas" w:hAnsi="Consolas" w:cs="Consolas"/>
                <w:sz w:val="19"/>
                <w:szCs w:val="19"/>
              </w:rPr>
              <w:t xml:space="preserve"> </w:t>
            </w:r>
            <w:r>
              <w:rPr>
                <w:rFonts w:ascii="Consolas" w:hAnsi="Consolas" w:cs="Consolas"/>
                <w:color w:val="0000FF"/>
                <w:sz w:val="19"/>
                <w:szCs w:val="19"/>
              </w:rPr>
              <w:t>OUTPUT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nvcNewFormName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nvcNewFormName</w:t>
            </w:r>
            <w:proofErr w:type="spellEnd"/>
            <w:r>
              <w:rPr>
                <w:rFonts w:ascii="Consolas" w:hAnsi="Consolas" w:cs="Consolas"/>
                <w:sz w:val="19"/>
                <w:szCs w:val="19"/>
              </w:rPr>
              <w:t xml:space="preserve"> </w:t>
            </w:r>
            <w:r>
              <w:rPr>
                <w:rFonts w:ascii="Consolas" w:hAnsi="Consolas" w:cs="Consolas"/>
                <w:color w:val="0000FF"/>
                <w:sz w:val="19"/>
                <w:szCs w:val="19"/>
              </w:rPr>
              <w:t>OUTPUT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isDup</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isDup</w:t>
            </w:r>
            <w:proofErr w:type="spellEnd"/>
            <w:r>
              <w:rPr>
                <w:rFonts w:ascii="Consolas" w:hAnsi="Consolas" w:cs="Consolas"/>
                <w:color w:val="FF0000"/>
                <w:sz w:val="19"/>
                <w:szCs w:val="19"/>
              </w:rPr>
              <w:t>'</w:t>
            </w:r>
            <w:r>
              <w:rPr>
                <w:rFonts w:ascii="Consolas" w:hAnsi="Consolas" w:cs="Consolas"/>
                <w:color w:val="808080"/>
                <w:sz w:val="19"/>
                <w:szCs w:val="19"/>
              </w:rPr>
              <w:t>,</w:t>
            </w:r>
          </w:p>
          <w:p w:rsidR="00787315" w:rsidRDefault="00787315" w:rsidP="00787315">
            <w:pPr>
              <w:overflowPunct/>
              <w:textAlignment w:val="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w:t>
            </w:r>
            <w:proofErr w:type="spellStart"/>
            <w:r>
              <w:rPr>
                <w:rFonts w:ascii="Consolas" w:hAnsi="Consolas" w:cs="Consolas"/>
                <w:color w:val="008080"/>
                <w:sz w:val="19"/>
                <w:szCs w:val="19"/>
              </w:rPr>
              <w:t>nvcNewFormName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w:t>
            </w:r>
            <w:proofErr w:type="spellStart"/>
            <w:r>
              <w:rPr>
                <w:rFonts w:ascii="Consolas" w:hAnsi="Consolas" w:cs="Consolas"/>
                <w:color w:val="FF0000"/>
                <w:sz w:val="19"/>
                <w:szCs w:val="19"/>
              </w:rPr>
              <w:t>nvcNewFormName</w:t>
            </w:r>
            <w:proofErr w:type="spellEnd"/>
            <w:r>
              <w:rPr>
                <w:rFonts w:ascii="Consolas" w:hAnsi="Consolas" w:cs="Consolas"/>
                <w:color w:val="FF0000"/>
                <w:sz w:val="19"/>
                <w:szCs w:val="19"/>
              </w:rPr>
              <w:t>'</w:t>
            </w:r>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ab/>
            </w:r>
            <w:r>
              <w:rPr>
                <w:rFonts w:ascii="Consolas" w:hAnsi="Consolas" w:cs="Consolas"/>
                <w:color w:val="FF0000"/>
                <w:sz w:val="19"/>
                <w:szCs w:val="19"/>
              </w:rPr>
              <w:t>'Return Value'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return_value</w:t>
            </w:r>
            <w:proofErr w:type="spellEnd"/>
          </w:p>
          <w:p w:rsidR="00787315" w:rsidRDefault="00787315" w:rsidP="00787315">
            <w:pPr>
              <w:overflowPunct/>
              <w:textAlignment w:val="auto"/>
              <w:rPr>
                <w:rFonts w:ascii="Consolas" w:hAnsi="Consolas" w:cs="Consolas"/>
                <w:sz w:val="19"/>
                <w:szCs w:val="19"/>
              </w:rPr>
            </w:pPr>
          </w:p>
          <w:p w:rsidR="00787315" w:rsidRDefault="00787315" w:rsidP="00787315">
            <w:pPr>
              <w:overflowPunct/>
              <w:textAlignment w:val="auto"/>
              <w:rPr>
                <w:rFonts w:ascii="Consolas" w:hAnsi="Consolas" w:cs="Consolas"/>
                <w:sz w:val="19"/>
                <w:szCs w:val="19"/>
              </w:rPr>
            </w:pPr>
            <w:r>
              <w:rPr>
                <w:rFonts w:ascii="Consolas" w:hAnsi="Consolas" w:cs="Consolas"/>
                <w:color w:val="0000FF"/>
                <w:sz w:val="19"/>
                <w:szCs w:val="19"/>
              </w:rPr>
              <w:t>GO</w:t>
            </w:r>
          </w:p>
          <w:p w:rsidR="00787315" w:rsidRDefault="00787315" w:rsidP="00787315">
            <w:pPr>
              <w:overflowPunct/>
              <w:textAlignment w:val="auto"/>
              <w:rPr>
                <w:rFonts w:ascii="Consolas" w:hAnsi="Consolas" w:cs="Consolas"/>
                <w:sz w:val="19"/>
                <w:szCs w:val="19"/>
              </w:rPr>
            </w:pPr>
          </w:p>
          <w:p w:rsidR="00420496" w:rsidRPr="0057471C" w:rsidRDefault="00420496" w:rsidP="00420496">
            <w:pPr>
              <w:rPr>
                <w:rFonts w:asciiTheme="minorHAnsi" w:hAnsiTheme="minorHAnsi"/>
                <w:bCs/>
              </w:rPr>
            </w:pPr>
          </w:p>
        </w:tc>
        <w:tc>
          <w:tcPr>
            <w:tcW w:w="4500" w:type="dxa"/>
          </w:tcPr>
          <w:p w:rsidR="00420496" w:rsidRPr="00420496" w:rsidRDefault="00787315" w:rsidP="007D763F">
            <w:pPr>
              <w:rPr>
                <w:rFonts w:asciiTheme="minorHAnsi" w:hAnsiTheme="minorHAnsi"/>
                <w:bCs/>
              </w:rPr>
            </w:pPr>
            <w:r>
              <w:rPr>
                <w:rFonts w:asciiTheme="minorHAnsi" w:hAnsiTheme="minorHAnsi"/>
                <w:bCs/>
              </w:rPr>
              <w:lastRenderedPageBreak/>
              <w:t xml:space="preserve">Should create a </w:t>
            </w:r>
            <w:r w:rsidR="007D763F">
              <w:rPr>
                <w:rFonts w:asciiTheme="minorHAnsi" w:hAnsiTheme="minorHAnsi"/>
                <w:bCs/>
              </w:rPr>
              <w:t xml:space="preserve">warning </w:t>
            </w:r>
            <w:r>
              <w:rPr>
                <w:rFonts w:asciiTheme="minorHAnsi" w:hAnsiTheme="minorHAnsi"/>
                <w:bCs/>
              </w:rPr>
              <w:t>log with correct attributes.</w:t>
            </w:r>
          </w:p>
        </w:tc>
        <w:tc>
          <w:tcPr>
            <w:tcW w:w="1260" w:type="dxa"/>
          </w:tcPr>
          <w:p w:rsidR="00420496" w:rsidRDefault="00787315" w:rsidP="00420496">
            <w:pPr>
              <w:rPr>
                <w:rFonts w:asciiTheme="minorHAnsi" w:hAnsiTheme="minorHAnsi"/>
                <w:bCs/>
              </w:rPr>
            </w:pPr>
            <w:r>
              <w:rPr>
                <w:rFonts w:asciiTheme="minorHAnsi" w:hAnsiTheme="minorHAnsi"/>
                <w:bCs/>
              </w:rPr>
              <w:t>P</w:t>
            </w:r>
          </w:p>
        </w:tc>
        <w:tc>
          <w:tcPr>
            <w:tcW w:w="2430" w:type="dxa"/>
          </w:tcPr>
          <w:p w:rsidR="00420496" w:rsidRPr="00FF5201" w:rsidRDefault="00787315" w:rsidP="00420496">
            <w:pPr>
              <w:overflowPunct/>
              <w:textAlignment w:val="auto"/>
              <w:rPr>
                <w:i/>
              </w:rPr>
            </w:pPr>
            <w:r w:rsidRPr="00787315">
              <w:rPr>
                <w:i/>
              </w:rPr>
              <w:t>eCL-217272-5503</w:t>
            </w:r>
          </w:p>
        </w:tc>
      </w:tr>
    </w:tbl>
    <w:p w:rsidR="00153DDB" w:rsidRPr="00CB6582" w:rsidRDefault="00153DDB" w:rsidP="00CB6582">
      <w:pPr>
        <w:rPr>
          <w:u w:val="single"/>
        </w:rPr>
      </w:pPr>
      <w:bookmarkStart w:id="49" w:name="_GoBack"/>
      <w:bookmarkEnd w:id="49"/>
    </w:p>
    <w:sectPr w:rsidR="00153DDB" w:rsidRPr="00CB6582"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632E" w:rsidRDefault="0034632E">
      <w:r>
        <w:separator/>
      </w:r>
    </w:p>
  </w:endnote>
  <w:endnote w:type="continuationSeparator" w:id="0">
    <w:p w:rsidR="0034632E" w:rsidRDefault="00346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496" w:rsidRDefault="00420496" w:rsidP="00E355DE">
    <w:pPr>
      <w:pStyle w:val="CommentText"/>
      <w:tabs>
        <w:tab w:val="right" w:pos="10080"/>
      </w:tabs>
      <w:rPr>
        <w:noProof/>
        <w:sz w:val="18"/>
        <w:szCs w:val="18"/>
      </w:rPr>
    </w:pPr>
    <w:r>
      <w:rPr>
        <w:b/>
        <w:sz w:val="18"/>
      </w:rPr>
      <w:t>GDIT, INC. PROPRIETARY</w:t>
    </w:r>
    <w:r>
      <w:rPr>
        <w:b/>
        <w:sz w:val="18"/>
      </w:rPr>
      <w:tab/>
    </w:r>
  </w:p>
  <w:p w:rsidR="00420496" w:rsidRDefault="00420496" w:rsidP="00E355DE">
    <w:pPr>
      <w:tabs>
        <w:tab w:val="right" w:pos="10080"/>
      </w:tabs>
      <w:rPr>
        <w:sz w:val="18"/>
      </w:rPr>
    </w:pPr>
    <w:r>
      <w:rPr>
        <w:sz w:val="18"/>
      </w:rPr>
      <w:t>Copyrighted Material of GDIT, Inc.</w:t>
    </w:r>
    <w:r>
      <w:rPr>
        <w:sz w:val="18"/>
      </w:rPr>
      <w:tab/>
      <w:t xml:space="preserve">                      Created 06/24/14</w:t>
    </w:r>
  </w:p>
  <w:p w:rsidR="00420496" w:rsidRDefault="00420496"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587F0F">
      <w:rPr>
        <w:rStyle w:val="PageNumber"/>
        <w:noProof/>
        <w:sz w:val="18"/>
        <w:szCs w:val="18"/>
      </w:rPr>
      <w:t>165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587F0F">
      <w:rPr>
        <w:rStyle w:val="PageNumber"/>
        <w:noProof/>
        <w:sz w:val="18"/>
        <w:szCs w:val="18"/>
      </w:rPr>
      <w:t>166</w:t>
    </w:r>
    <w:r>
      <w:rPr>
        <w:rStyle w:val="PageNumber"/>
        <w:sz w:val="18"/>
        <w:szCs w:val="18"/>
      </w:rPr>
      <w:fldChar w:fldCharType="end"/>
    </w:r>
  </w:p>
  <w:p w:rsidR="00420496" w:rsidRDefault="00420496"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496" w:rsidRDefault="00420496">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632E" w:rsidRDefault="0034632E">
      <w:r>
        <w:separator/>
      </w:r>
    </w:p>
  </w:footnote>
  <w:footnote w:type="continuationSeparator" w:id="0">
    <w:p w:rsidR="0034632E" w:rsidRDefault="003463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496" w:rsidRPr="00971190" w:rsidRDefault="00420496"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D5DB8"/>
    <w:multiLevelType w:val="hybridMultilevel"/>
    <w:tmpl w:val="53A8B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B2EB5"/>
    <w:multiLevelType w:val="hybridMultilevel"/>
    <w:tmpl w:val="4A4E07AA"/>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9D31C50"/>
    <w:multiLevelType w:val="hybridMultilevel"/>
    <w:tmpl w:val="27A40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41926"/>
    <w:multiLevelType w:val="hybridMultilevel"/>
    <w:tmpl w:val="C3D6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0D4B5E"/>
    <w:multiLevelType w:val="hybridMultilevel"/>
    <w:tmpl w:val="6B8444E2"/>
    <w:lvl w:ilvl="0" w:tplc="C8422464">
      <w:start w:val="1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C936A1"/>
    <w:multiLevelType w:val="hybridMultilevel"/>
    <w:tmpl w:val="37DC7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FC59E7"/>
    <w:multiLevelType w:val="multilevel"/>
    <w:tmpl w:val="6C7663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8921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7D91800"/>
    <w:multiLevelType w:val="hybridMultilevel"/>
    <w:tmpl w:val="70108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DF03DD"/>
    <w:multiLevelType w:val="hybridMultilevel"/>
    <w:tmpl w:val="B7D84FFE"/>
    <w:lvl w:ilvl="0" w:tplc="6B143F38">
      <w:start w:val="1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891CA6"/>
    <w:multiLevelType w:val="hybridMultilevel"/>
    <w:tmpl w:val="8BA85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A535AD"/>
    <w:multiLevelType w:val="multilevel"/>
    <w:tmpl w:val="B8B213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3" w15:restartNumberingAfterBreak="0">
    <w:nsid w:val="78EA08AB"/>
    <w:multiLevelType w:val="hybridMultilevel"/>
    <w:tmpl w:val="234EC3D4"/>
    <w:lvl w:ilvl="0" w:tplc="39FC09F4">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1"/>
  </w:num>
  <w:num w:numId="5">
    <w:abstractNumId w:val="6"/>
  </w:num>
  <w:num w:numId="6">
    <w:abstractNumId w:val="13"/>
  </w:num>
  <w:num w:numId="7">
    <w:abstractNumId w:val="4"/>
  </w:num>
  <w:num w:numId="8">
    <w:abstractNumId w:val="10"/>
  </w:num>
  <w:num w:numId="9">
    <w:abstractNumId w:val="8"/>
  </w:num>
  <w:num w:numId="10">
    <w:abstractNumId w:val="3"/>
  </w:num>
  <w:num w:numId="11">
    <w:abstractNumId w:val="5"/>
  </w:num>
  <w:num w:numId="12">
    <w:abstractNumId w:val="2"/>
  </w:num>
  <w:num w:numId="13">
    <w:abstractNumId w:val="11"/>
  </w:num>
  <w:num w:numId="1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3C1C"/>
    <w:rsid w:val="0002439B"/>
    <w:rsid w:val="00047171"/>
    <w:rsid w:val="00051C7A"/>
    <w:rsid w:val="000564F5"/>
    <w:rsid w:val="00062F11"/>
    <w:rsid w:val="00064AFB"/>
    <w:rsid w:val="00074567"/>
    <w:rsid w:val="00077F18"/>
    <w:rsid w:val="000942CD"/>
    <w:rsid w:val="00097513"/>
    <w:rsid w:val="000A49BE"/>
    <w:rsid w:val="000A59A6"/>
    <w:rsid w:val="000C6863"/>
    <w:rsid w:val="000C77AD"/>
    <w:rsid w:val="000D0FE6"/>
    <w:rsid w:val="000E653A"/>
    <w:rsid w:val="000F1604"/>
    <w:rsid w:val="000F213B"/>
    <w:rsid w:val="000F2E7C"/>
    <w:rsid w:val="000F67BF"/>
    <w:rsid w:val="000F763C"/>
    <w:rsid w:val="001012F3"/>
    <w:rsid w:val="0010402C"/>
    <w:rsid w:val="0011024B"/>
    <w:rsid w:val="001114CE"/>
    <w:rsid w:val="00114DDF"/>
    <w:rsid w:val="001174BB"/>
    <w:rsid w:val="00121A51"/>
    <w:rsid w:val="0012582B"/>
    <w:rsid w:val="001327B7"/>
    <w:rsid w:val="001329CA"/>
    <w:rsid w:val="00134D86"/>
    <w:rsid w:val="00143F3F"/>
    <w:rsid w:val="00147E06"/>
    <w:rsid w:val="001512EF"/>
    <w:rsid w:val="00153DDB"/>
    <w:rsid w:val="00155271"/>
    <w:rsid w:val="00161AF0"/>
    <w:rsid w:val="0016480D"/>
    <w:rsid w:val="001713C7"/>
    <w:rsid w:val="00176839"/>
    <w:rsid w:val="00182078"/>
    <w:rsid w:val="00183724"/>
    <w:rsid w:val="00190A0E"/>
    <w:rsid w:val="00191C95"/>
    <w:rsid w:val="00194104"/>
    <w:rsid w:val="0019714B"/>
    <w:rsid w:val="001A1525"/>
    <w:rsid w:val="001B7136"/>
    <w:rsid w:val="001C4951"/>
    <w:rsid w:val="001C6B74"/>
    <w:rsid w:val="001C6F80"/>
    <w:rsid w:val="001C7A86"/>
    <w:rsid w:val="001E3A92"/>
    <w:rsid w:val="001F6728"/>
    <w:rsid w:val="00202208"/>
    <w:rsid w:val="00207E86"/>
    <w:rsid w:val="002113F0"/>
    <w:rsid w:val="0021502C"/>
    <w:rsid w:val="00222943"/>
    <w:rsid w:val="0022516D"/>
    <w:rsid w:val="00225DBF"/>
    <w:rsid w:val="0024013E"/>
    <w:rsid w:val="002413AF"/>
    <w:rsid w:val="00244CD5"/>
    <w:rsid w:val="0025549F"/>
    <w:rsid w:val="00256204"/>
    <w:rsid w:val="002571DC"/>
    <w:rsid w:val="002602E4"/>
    <w:rsid w:val="00262FE8"/>
    <w:rsid w:val="00276D76"/>
    <w:rsid w:val="00283C91"/>
    <w:rsid w:val="00290579"/>
    <w:rsid w:val="002971C5"/>
    <w:rsid w:val="002B735D"/>
    <w:rsid w:val="002C2735"/>
    <w:rsid w:val="002C5851"/>
    <w:rsid w:val="002C6ECD"/>
    <w:rsid w:val="002D1CAF"/>
    <w:rsid w:val="002E0D78"/>
    <w:rsid w:val="002E54A5"/>
    <w:rsid w:val="00300E08"/>
    <w:rsid w:val="003025A2"/>
    <w:rsid w:val="00303085"/>
    <w:rsid w:val="003163A5"/>
    <w:rsid w:val="00326512"/>
    <w:rsid w:val="00332441"/>
    <w:rsid w:val="00332F6C"/>
    <w:rsid w:val="003429D5"/>
    <w:rsid w:val="00346003"/>
    <w:rsid w:val="0034632E"/>
    <w:rsid w:val="0034645E"/>
    <w:rsid w:val="00360E24"/>
    <w:rsid w:val="00365D3E"/>
    <w:rsid w:val="0037186B"/>
    <w:rsid w:val="00372D89"/>
    <w:rsid w:val="0037625F"/>
    <w:rsid w:val="00384A13"/>
    <w:rsid w:val="003852E4"/>
    <w:rsid w:val="00386695"/>
    <w:rsid w:val="00387C34"/>
    <w:rsid w:val="003900B6"/>
    <w:rsid w:val="00395378"/>
    <w:rsid w:val="003A747E"/>
    <w:rsid w:val="003C0C67"/>
    <w:rsid w:val="003D2222"/>
    <w:rsid w:val="003D474D"/>
    <w:rsid w:val="003E2F19"/>
    <w:rsid w:val="003E5357"/>
    <w:rsid w:val="003F23C0"/>
    <w:rsid w:val="00406119"/>
    <w:rsid w:val="004066F2"/>
    <w:rsid w:val="00406A78"/>
    <w:rsid w:val="00410E87"/>
    <w:rsid w:val="00414327"/>
    <w:rsid w:val="00415725"/>
    <w:rsid w:val="004166CD"/>
    <w:rsid w:val="00417C51"/>
    <w:rsid w:val="00420496"/>
    <w:rsid w:val="00420AF2"/>
    <w:rsid w:val="00422505"/>
    <w:rsid w:val="004259FE"/>
    <w:rsid w:val="004271C8"/>
    <w:rsid w:val="00427B54"/>
    <w:rsid w:val="00434F23"/>
    <w:rsid w:val="00436C2F"/>
    <w:rsid w:val="00437BBC"/>
    <w:rsid w:val="00444DE2"/>
    <w:rsid w:val="0045194D"/>
    <w:rsid w:val="00465046"/>
    <w:rsid w:val="00467905"/>
    <w:rsid w:val="00467F9D"/>
    <w:rsid w:val="00475DA8"/>
    <w:rsid w:val="004804CF"/>
    <w:rsid w:val="004821D4"/>
    <w:rsid w:val="0048399A"/>
    <w:rsid w:val="0048484B"/>
    <w:rsid w:val="00490772"/>
    <w:rsid w:val="00494D81"/>
    <w:rsid w:val="004B14FC"/>
    <w:rsid w:val="004B3EB3"/>
    <w:rsid w:val="004C129D"/>
    <w:rsid w:val="004C3FE0"/>
    <w:rsid w:val="004C556A"/>
    <w:rsid w:val="004D1CE4"/>
    <w:rsid w:val="004E3542"/>
    <w:rsid w:val="004E6347"/>
    <w:rsid w:val="004F0F09"/>
    <w:rsid w:val="004F5C38"/>
    <w:rsid w:val="004F6B8D"/>
    <w:rsid w:val="005007C5"/>
    <w:rsid w:val="00502C81"/>
    <w:rsid w:val="0051732A"/>
    <w:rsid w:val="00525F09"/>
    <w:rsid w:val="00532DD8"/>
    <w:rsid w:val="00534A8B"/>
    <w:rsid w:val="00534D07"/>
    <w:rsid w:val="00543451"/>
    <w:rsid w:val="00544715"/>
    <w:rsid w:val="0054748D"/>
    <w:rsid w:val="0055316C"/>
    <w:rsid w:val="005556C0"/>
    <w:rsid w:val="005621E5"/>
    <w:rsid w:val="00564929"/>
    <w:rsid w:val="00566C47"/>
    <w:rsid w:val="0057471C"/>
    <w:rsid w:val="00580D3A"/>
    <w:rsid w:val="00583933"/>
    <w:rsid w:val="005840D6"/>
    <w:rsid w:val="00587F0F"/>
    <w:rsid w:val="00590320"/>
    <w:rsid w:val="0059185F"/>
    <w:rsid w:val="005931AD"/>
    <w:rsid w:val="0059333C"/>
    <w:rsid w:val="00597DF0"/>
    <w:rsid w:val="005A137C"/>
    <w:rsid w:val="005A2001"/>
    <w:rsid w:val="005A2AE3"/>
    <w:rsid w:val="005A320C"/>
    <w:rsid w:val="005B10C8"/>
    <w:rsid w:val="005B18A2"/>
    <w:rsid w:val="005B3E15"/>
    <w:rsid w:val="005B5351"/>
    <w:rsid w:val="005C4BC3"/>
    <w:rsid w:val="005E064F"/>
    <w:rsid w:val="005E084A"/>
    <w:rsid w:val="005E2B5D"/>
    <w:rsid w:val="005F2AB8"/>
    <w:rsid w:val="005F5200"/>
    <w:rsid w:val="005F54C7"/>
    <w:rsid w:val="005F6856"/>
    <w:rsid w:val="00602F10"/>
    <w:rsid w:val="00616B67"/>
    <w:rsid w:val="00616F9C"/>
    <w:rsid w:val="006176EC"/>
    <w:rsid w:val="0062030B"/>
    <w:rsid w:val="006279F4"/>
    <w:rsid w:val="00631D05"/>
    <w:rsid w:val="00637CD5"/>
    <w:rsid w:val="006406B7"/>
    <w:rsid w:val="0065249A"/>
    <w:rsid w:val="00652B61"/>
    <w:rsid w:val="00656101"/>
    <w:rsid w:val="006571BE"/>
    <w:rsid w:val="00664E0D"/>
    <w:rsid w:val="00672422"/>
    <w:rsid w:val="0067773C"/>
    <w:rsid w:val="00685100"/>
    <w:rsid w:val="00687F2C"/>
    <w:rsid w:val="006A02FC"/>
    <w:rsid w:val="006C3BD7"/>
    <w:rsid w:val="006C7581"/>
    <w:rsid w:val="006D0898"/>
    <w:rsid w:val="006D48F6"/>
    <w:rsid w:val="006E017F"/>
    <w:rsid w:val="006F0141"/>
    <w:rsid w:val="006F2CF5"/>
    <w:rsid w:val="00700C64"/>
    <w:rsid w:val="00701939"/>
    <w:rsid w:val="007021BE"/>
    <w:rsid w:val="00702816"/>
    <w:rsid w:val="00704D51"/>
    <w:rsid w:val="007266EB"/>
    <w:rsid w:val="00726AEA"/>
    <w:rsid w:val="00730992"/>
    <w:rsid w:val="007324A2"/>
    <w:rsid w:val="0073729C"/>
    <w:rsid w:val="007416FA"/>
    <w:rsid w:val="00742772"/>
    <w:rsid w:val="00742F81"/>
    <w:rsid w:val="00744722"/>
    <w:rsid w:val="00747B54"/>
    <w:rsid w:val="0076457A"/>
    <w:rsid w:val="00772A29"/>
    <w:rsid w:val="00777133"/>
    <w:rsid w:val="00781F79"/>
    <w:rsid w:val="00782C28"/>
    <w:rsid w:val="00783644"/>
    <w:rsid w:val="00783912"/>
    <w:rsid w:val="00785673"/>
    <w:rsid w:val="00787315"/>
    <w:rsid w:val="00795AC4"/>
    <w:rsid w:val="007A1BE8"/>
    <w:rsid w:val="007A7982"/>
    <w:rsid w:val="007B5114"/>
    <w:rsid w:val="007C2873"/>
    <w:rsid w:val="007C442B"/>
    <w:rsid w:val="007C58FE"/>
    <w:rsid w:val="007D763F"/>
    <w:rsid w:val="007E16FB"/>
    <w:rsid w:val="007E3BE6"/>
    <w:rsid w:val="007F54E1"/>
    <w:rsid w:val="00830C5F"/>
    <w:rsid w:val="00840BC5"/>
    <w:rsid w:val="00841C92"/>
    <w:rsid w:val="00842F0E"/>
    <w:rsid w:val="00860A3C"/>
    <w:rsid w:val="0086173B"/>
    <w:rsid w:val="00861CC3"/>
    <w:rsid w:val="008646B4"/>
    <w:rsid w:val="00871F07"/>
    <w:rsid w:val="00875BD1"/>
    <w:rsid w:val="00880872"/>
    <w:rsid w:val="00880A6C"/>
    <w:rsid w:val="008814CA"/>
    <w:rsid w:val="00881586"/>
    <w:rsid w:val="00887D1D"/>
    <w:rsid w:val="00891C62"/>
    <w:rsid w:val="008A449A"/>
    <w:rsid w:val="008A52CE"/>
    <w:rsid w:val="008A64E9"/>
    <w:rsid w:val="008B349A"/>
    <w:rsid w:val="008B4F8F"/>
    <w:rsid w:val="008B7975"/>
    <w:rsid w:val="008C717D"/>
    <w:rsid w:val="008C79AA"/>
    <w:rsid w:val="008D7F68"/>
    <w:rsid w:val="008E09F8"/>
    <w:rsid w:val="008E219C"/>
    <w:rsid w:val="008E5833"/>
    <w:rsid w:val="008E6DCE"/>
    <w:rsid w:val="008F249A"/>
    <w:rsid w:val="008F5CC6"/>
    <w:rsid w:val="008F63A4"/>
    <w:rsid w:val="00900B5E"/>
    <w:rsid w:val="00903D21"/>
    <w:rsid w:val="00924846"/>
    <w:rsid w:val="00930976"/>
    <w:rsid w:val="0093605A"/>
    <w:rsid w:val="00943E15"/>
    <w:rsid w:val="009462F2"/>
    <w:rsid w:val="0094753E"/>
    <w:rsid w:val="009619FD"/>
    <w:rsid w:val="00966994"/>
    <w:rsid w:val="00971190"/>
    <w:rsid w:val="00972487"/>
    <w:rsid w:val="00982DD9"/>
    <w:rsid w:val="00984550"/>
    <w:rsid w:val="00985F97"/>
    <w:rsid w:val="00986B11"/>
    <w:rsid w:val="0099414E"/>
    <w:rsid w:val="009A281E"/>
    <w:rsid w:val="009A3891"/>
    <w:rsid w:val="009A46B6"/>
    <w:rsid w:val="009B1208"/>
    <w:rsid w:val="009B5322"/>
    <w:rsid w:val="009C419D"/>
    <w:rsid w:val="009C5A4C"/>
    <w:rsid w:val="009C6478"/>
    <w:rsid w:val="009C7953"/>
    <w:rsid w:val="009E63B5"/>
    <w:rsid w:val="009F7960"/>
    <w:rsid w:val="00A04243"/>
    <w:rsid w:val="00A134DE"/>
    <w:rsid w:val="00A31CC1"/>
    <w:rsid w:val="00A354AD"/>
    <w:rsid w:val="00A56473"/>
    <w:rsid w:val="00A57CDF"/>
    <w:rsid w:val="00A61F3D"/>
    <w:rsid w:val="00A64ADF"/>
    <w:rsid w:val="00A64F51"/>
    <w:rsid w:val="00A65ABA"/>
    <w:rsid w:val="00A71F38"/>
    <w:rsid w:val="00A72EF0"/>
    <w:rsid w:val="00A8781B"/>
    <w:rsid w:val="00A92311"/>
    <w:rsid w:val="00AA3543"/>
    <w:rsid w:val="00AB090E"/>
    <w:rsid w:val="00AB3480"/>
    <w:rsid w:val="00AB374B"/>
    <w:rsid w:val="00AB71A9"/>
    <w:rsid w:val="00AC3A8C"/>
    <w:rsid w:val="00AD0A3B"/>
    <w:rsid w:val="00AD2286"/>
    <w:rsid w:val="00AD2D30"/>
    <w:rsid w:val="00AD6A42"/>
    <w:rsid w:val="00AE33A4"/>
    <w:rsid w:val="00AE42F7"/>
    <w:rsid w:val="00AF0932"/>
    <w:rsid w:val="00AF6C05"/>
    <w:rsid w:val="00B00BAA"/>
    <w:rsid w:val="00B04667"/>
    <w:rsid w:val="00B070D9"/>
    <w:rsid w:val="00B178F4"/>
    <w:rsid w:val="00B2702E"/>
    <w:rsid w:val="00B34ABE"/>
    <w:rsid w:val="00B40BC4"/>
    <w:rsid w:val="00B4190B"/>
    <w:rsid w:val="00B42AD7"/>
    <w:rsid w:val="00B439FD"/>
    <w:rsid w:val="00B459CF"/>
    <w:rsid w:val="00B46189"/>
    <w:rsid w:val="00B47A04"/>
    <w:rsid w:val="00B513B0"/>
    <w:rsid w:val="00B54F3A"/>
    <w:rsid w:val="00B626CD"/>
    <w:rsid w:val="00B65C8B"/>
    <w:rsid w:val="00B65CB5"/>
    <w:rsid w:val="00B65FD2"/>
    <w:rsid w:val="00B710F6"/>
    <w:rsid w:val="00B748B9"/>
    <w:rsid w:val="00B765D7"/>
    <w:rsid w:val="00B81043"/>
    <w:rsid w:val="00B820E0"/>
    <w:rsid w:val="00B849EA"/>
    <w:rsid w:val="00B85C0A"/>
    <w:rsid w:val="00B86E1A"/>
    <w:rsid w:val="00B9195D"/>
    <w:rsid w:val="00B94A3B"/>
    <w:rsid w:val="00BB1729"/>
    <w:rsid w:val="00BB176E"/>
    <w:rsid w:val="00BB1B08"/>
    <w:rsid w:val="00BC296E"/>
    <w:rsid w:val="00BC2A77"/>
    <w:rsid w:val="00BC356C"/>
    <w:rsid w:val="00BD0303"/>
    <w:rsid w:val="00BD0C5C"/>
    <w:rsid w:val="00BD706A"/>
    <w:rsid w:val="00BD786D"/>
    <w:rsid w:val="00BE17A2"/>
    <w:rsid w:val="00BE1EA2"/>
    <w:rsid w:val="00BE22D2"/>
    <w:rsid w:val="00C00795"/>
    <w:rsid w:val="00C16F89"/>
    <w:rsid w:val="00C17395"/>
    <w:rsid w:val="00C30004"/>
    <w:rsid w:val="00C436FC"/>
    <w:rsid w:val="00C51B5F"/>
    <w:rsid w:val="00C51FB2"/>
    <w:rsid w:val="00C651EA"/>
    <w:rsid w:val="00C77A84"/>
    <w:rsid w:val="00C80036"/>
    <w:rsid w:val="00C82602"/>
    <w:rsid w:val="00C8699E"/>
    <w:rsid w:val="00C97A50"/>
    <w:rsid w:val="00CA2F20"/>
    <w:rsid w:val="00CB0552"/>
    <w:rsid w:val="00CB6582"/>
    <w:rsid w:val="00CC0C59"/>
    <w:rsid w:val="00CC18A4"/>
    <w:rsid w:val="00CD1BE8"/>
    <w:rsid w:val="00CD6B1F"/>
    <w:rsid w:val="00CE4282"/>
    <w:rsid w:val="00CF5224"/>
    <w:rsid w:val="00CF7CDF"/>
    <w:rsid w:val="00D000E6"/>
    <w:rsid w:val="00D005CA"/>
    <w:rsid w:val="00D01041"/>
    <w:rsid w:val="00D054DB"/>
    <w:rsid w:val="00D0661A"/>
    <w:rsid w:val="00D109FD"/>
    <w:rsid w:val="00D12914"/>
    <w:rsid w:val="00D14E2D"/>
    <w:rsid w:val="00D345DA"/>
    <w:rsid w:val="00D35870"/>
    <w:rsid w:val="00D4127A"/>
    <w:rsid w:val="00D42E8A"/>
    <w:rsid w:val="00D46D40"/>
    <w:rsid w:val="00D477E3"/>
    <w:rsid w:val="00D51268"/>
    <w:rsid w:val="00D64553"/>
    <w:rsid w:val="00D66D02"/>
    <w:rsid w:val="00D67DBB"/>
    <w:rsid w:val="00DA2C3C"/>
    <w:rsid w:val="00DA439F"/>
    <w:rsid w:val="00DA4B8E"/>
    <w:rsid w:val="00DA6AE7"/>
    <w:rsid w:val="00DB042F"/>
    <w:rsid w:val="00DC56CA"/>
    <w:rsid w:val="00DD0597"/>
    <w:rsid w:val="00DD6328"/>
    <w:rsid w:val="00DE46A7"/>
    <w:rsid w:val="00DF145D"/>
    <w:rsid w:val="00DF7E67"/>
    <w:rsid w:val="00E02B8D"/>
    <w:rsid w:val="00E106D5"/>
    <w:rsid w:val="00E143E7"/>
    <w:rsid w:val="00E20F39"/>
    <w:rsid w:val="00E2182A"/>
    <w:rsid w:val="00E30C75"/>
    <w:rsid w:val="00E32B45"/>
    <w:rsid w:val="00E355DE"/>
    <w:rsid w:val="00E40498"/>
    <w:rsid w:val="00E433E3"/>
    <w:rsid w:val="00E54D7A"/>
    <w:rsid w:val="00E6412F"/>
    <w:rsid w:val="00E6688C"/>
    <w:rsid w:val="00E809F0"/>
    <w:rsid w:val="00E80DF1"/>
    <w:rsid w:val="00E83B80"/>
    <w:rsid w:val="00E863DB"/>
    <w:rsid w:val="00E95713"/>
    <w:rsid w:val="00E974F3"/>
    <w:rsid w:val="00EB638C"/>
    <w:rsid w:val="00EC47AD"/>
    <w:rsid w:val="00EE22DF"/>
    <w:rsid w:val="00EE374A"/>
    <w:rsid w:val="00EF3985"/>
    <w:rsid w:val="00F063BD"/>
    <w:rsid w:val="00F126FD"/>
    <w:rsid w:val="00F131F6"/>
    <w:rsid w:val="00F13992"/>
    <w:rsid w:val="00F27739"/>
    <w:rsid w:val="00F31CE7"/>
    <w:rsid w:val="00F32DCC"/>
    <w:rsid w:val="00F34465"/>
    <w:rsid w:val="00F35460"/>
    <w:rsid w:val="00F4376A"/>
    <w:rsid w:val="00F46562"/>
    <w:rsid w:val="00F4789E"/>
    <w:rsid w:val="00F5106E"/>
    <w:rsid w:val="00F540F0"/>
    <w:rsid w:val="00F56B1D"/>
    <w:rsid w:val="00F575DD"/>
    <w:rsid w:val="00F66049"/>
    <w:rsid w:val="00F765BC"/>
    <w:rsid w:val="00F80741"/>
    <w:rsid w:val="00F87F5D"/>
    <w:rsid w:val="00F92766"/>
    <w:rsid w:val="00FA695B"/>
    <w:rsid w:val="00FB0D88"/>
    <w:rsid w:val="00FB2CBC"/>
    <w:rsid w:val="00FB65CF"/>
    <w:rsid w:val="00FC3E0A"/>
    <w:rsid w:val="00FC439A"/>
    <w:rsid w:val="00FC6752"/>
    <w:rsid w:val="00FD6A9C"/>
    <w:rsid w:val="00FD7153"/>
    <w:rsid w:val="00FE0CFB"/>
    <w:rsid w:val="00FE137F"/>
    <w:rsid w:val="00FE5E0D"/>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79D874-D539-4A89-8B62-6C7E0817F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 w:type="character" w:customStyle="1" w:styleId="f2027">
    <w:name w:val="f2027"/>
    <w:basedOn w:val="DefaultParagraphFont"/>
    <w:rsid w:val="006A02FC"/>
  </w:style>
  <w:style w:type="paragraph" w:styleId="NormalWeb">
    <w:name w:val="Normal (Web)"/>
    <w:basedOn w:val="Normal"/>
    <w:uiPriority w:val="99"/>
    <w:unhideWhenUsed/>
    <w:rsid w:val="003025A2"/>
    <w:pPr>
      <w:overflowPunct/>
      <w:autoSpaceDE/>
      <w:autoSpaceDN/>
      <w:adjustRightInd/>
      <w:spacing w:line="360" w:lineRule="atLeast"/>
      <w:textAlignment w:val="auto"/>
    </w:pPr>
    <w:rPr>
      <w:sz w:val="24"/>
      <w:szCs w:val="24"/>
    </w:rPr>
  </w:style>
  <w:style w:type="character" w:customStyle="1" w:styleId="info-text2">
    <w:name w:val="info-text2"/>
    <w:basedOn w:val="DefaultParagraphFont"/>
    <w:rsid w:val="00DF145D"/>
  </w:style>
  <w:style w:type="character" w:styleId="Strong">
    <w:name w:val="Strong"/>
    <w:basedOn w:val="DefaultParagraphFont"/>
    <w:uiPriority w:val="22"/>
    <w:qFormat/>
    <w:rsid w:val="00C300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186791783">
      <w:bodyDiv w:val="1"/>
      <w:marLeft w:val="0"/>
      <w:marRight w:val="0"/>
      <w:marTop w:val="0"/>
      <w:marBottom w:val="0"/>
      <w:divBdr>
        <w:top w:val="none" w:sz="0" w:space="0" w:color="auto"/>
        <w:left w:val="none" w:sz="0" w:space="0" w:color="auto"/>
        <w:bottom w:val="none" w:sz="0" w:space="0" w:color="auto"/>
        <w:right w:val="none" w:sz="0" w:space="0" w:color="auto"/>
      </w:divBdr>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1940680321">
      <w:bodyDiv w:val="1"/>
      <w:marLeft w:val="0"/>
      <w:marRight w:val="0"/>
      <w:marTop w:val="0"/>
      <w:marBottom w:val="0"/>
      <w:divBdr>
        <w:top w:val="none" w:sz="0" w:space="0" w:color="auto"/>
        <w:left w:val="none" w:sz="0" w:space="0" w:color="auto"/>
        <w:bottom w:val="none" w:sz="0" w:space="0" w:color="auto"/>
        <w:right w:val="none" w:sz="0" w:space="0" w:color="auto"/>
      </w:divBdr>
    </w:div>
    <w:div w:id="2034458628">
      <w:bodyDiv w:val="1"/>
      <w:marLeft w:val="0"/>
      <w:marRight w:val="0"/>
      <w:marTop w:val="0"/>
      <w:marBottom w:val="0"/>
      <w:divBdr>
        <w:top w:val="none" w:sz="0" w:space="0" w:color="auto"/>
        <w:left w:val="none" w:sz="0" w:space="0" w:color="auto"/>
        <w:bottom w:val="none" w:sz="0" w:space="0" w:color="auto"/>
        <w:right w:val="none" w:sz="0" w:space="0" w:color="auto"/>
      </w:divBdr>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f3420-mpmd01.vangent.local/eCoachingLog_Dev/NewSubmi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1EB79C-6C39-47EA-9CBD-F03E35CE2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4004</TotalTime>
  <Pages>1</Pages>
  <Words>16913</Words>
  <Characters>96407</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113094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Burke</dc:creator>
  <cp:keywords/>
  <dc:description/>
  <cp:lastModifiedBy>Palacherla, Susmitha C (NONUS)</cp:lastModifiedBy>
  <cp:revision>5</cp:revision>
  <cp:lastPrinted>2008-03-17T22:13:00Z</cp:lastPrinted>
  <dcterms:created xsi:type="dcterms:W3CDTF">2014-08-04T14:17:00Z</dcterms:created>
  <dcterms:modified xsi:type="dcterms:W3CDTF">2018-04-17T21:33:00Z</dcterms:modified>
</cp:coreProperties>
</file>
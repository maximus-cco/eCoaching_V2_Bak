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111586">
        <w:rPr>
          <w:noProof/>
          <w:color w:val="000000"/>
          <w:sz w:val="18"/>
          <w:szCs w:val="18"/>
        </w:rPr>
        <w:t>March 17, 2020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03/03/2017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0072B6">
            <w:r>
              <w:t xml:space="preserve">TFS 5756 - </w:t>
            </w:r>
            <w:r w:rsidRPr="007E1486">
              <w:t>Admin tool access for job</w:t>
            </w:r>
            <w:r w:rsidR="00057766">
              <w:t xml:space="preserve"> </w:t>
            </w:r>
            <w:r w:rsidRPr="007E1486">
              <w:t>code WPPM50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E1486" w:rsidP="004F5C38">
            <w:r>
              <w:t>Susmitha Palacherla</w:t>
            </w:r>
          </w:p>
        </w:tc>
      </w:tr>
      <w:tr w:rsidR="00040EDB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04/11/2017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40EDB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0072B6">
            <w:r>
              <w:t xml:space="preserve">TFS 6246 – Admin Tool access for Mark Hackman (job code </w:t>
            </w:r>
            <w:r w:rsidRPr="00040EDB">
              <w:t>WPSM13)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40EDB" w:rsidRDefault="00040EDB" w:rsidP="004F5C38">
            <w:r>
              <w:t>Susmitha Palacherla</w:t>
            </w:r>
          </w:p>
        </w:tc>
      </w:tr>
      <w:tr w:rsidR="0066465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06/30/2017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 xml:space="preserve">TFS 7152 – Allow for inactivation of Completed logs  in Admin Tool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64656" w:rsidRDefault="00664656" w:rsidP="00664656">
            <w:r>
              <w:t>Susmitha Palacherla</w:t>
            </w:r>
          </w:p>
        </w:tc>
      </w:tr>
      <w:tr w:rsidR="0057177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09/22/2017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8.0 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 xml:space="preserve">TFS 8363 - </w:t>
            </w:r>
            <w:r w:rsidRPr="0057177F">
              <w:t>Set up admin tool access for new Program team members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177F" w:rsidRDefault="0057177F" w:rsidP="00664656">
            <w:r>
              <w:t>Susmitha Palacherla</w:t>
            </w:r>
          </w:p>
        </w:tc>
      </w:tr>
      <w:tr w:rsidR="003D5A1D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C45C60" w:rsidP="00664656">
            <w:r>
              <w:t>01/</w:t>
            </w:r>
            <w:r w:rsidR="003D5A1D">
              <w:t>04/2018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9.0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TFS 7856 – Encryption of sensitive data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D5A1D" w:rsidRDefault="003D5A1D" w:rsidP="00664656">
            <w:r>
              <w:t>Susmitha Palacherla</w:t>
            </w:r>
          </w:p>
        </w:tc>
      </w:tr>
      <w:tr w:rsidR="002E40C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04/30/2018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10.0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 w:rsidRPr="002E40C3">
              <w:t>TFS 10823 – Admin Tool access for Scott Potter (job code WPSM12)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E40C3" w:rsidRDefault="002E40C3" w:rsidP="00664656">
            <w:r>
              <w:t>Susmitha Palacherla</w:t>
            </w:r>
          </w:p>
        </w:tc>
      </w:tr>
      <w:tr w:rsidR="00EE6EE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10/29/2018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11.0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Pr="002E40C3" w:rsidRDefault="00EE6EE3" w:rsidP="00EE6EE3">
            <w:r>
              <w:t xml:space="preserve">TFS 12473 - </w:t>
            </w:r>
            <w:r w:rsidRPr="002E40C3">
              <w:t xml:space="preserve">Admin Tool access for </w:t>
            </w:r>
            <w:r>
              <w:t>Mark Hackman (job code WPSM14</w:t>
            </w:r>
            <w:r w:rsidRPr="002E40C3">
              <w:t>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E6EE3" w:rsidRDefault="00EE6EE3" w:rsidP="00664656">
            <w:r>
              <w:t>Susmitha Palacherla</w:t>
            </w:r>
          </w:p>
        </w:tc>
      </w:tr>
      <w:tr w:rsidR="00B41260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04/04/2019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12.0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EE6EE3">
            <w:r>
              <w:t>TFS 13333 – Reporting updates for Quality Now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41260" w:rsidRDefault="00B41260" w:rsidP="00664656">
            <w:r>
              <w:t>Susmitha Palacherla</w:t>
            </w:r>
          </w:p>
        </w:tc>
      </w:tr>
      <w:tr w:rsidR="00111586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03/16/2020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13.0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111586">
            <w:r>
              <w:t>TFS 16529 – Support using MaxCorp EmpID as LanIds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11586" w:rsidRDefault="00111586" w:rsidP="00664656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4D5794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5" w:name="_GoBack"/>
          <w:bookmarkEnd w:id="15"/>
          <w:r w:rsidR="004D5794" w:rsidRPr="006879EC">
            <w:rPr>
              <w:rStyle w:val="Hyperlink"/>
              <w:noProof/>
            </w:rPr>
            <w:fldChar w:fldCharType="begin"/>
          </w:r>
          <w:r w:rsidR="004D5794" w:rsidRPr="006879EC">
            <w:rPr>
              <w:rStyle w:val="Hyperlink"/>
              <w:noProof/>
            </w:rPr>
            <w:instrText xml:space="preserve"> </w:instrText>
          </w:r>
          <w:r w:rsidR="004D5794">
            <w:rPr>
              <w:noProof/>
            </w:rPr>
            <w:instrText>HYPERLINK \l "_Toc35333987"</w:instrText>
          </w:r>
          <w:r w:rsidR="004D5794" w:rsidRPr="006879EC">
            <w:rPr>
              <w:rStyle w:val="Hyperlink"/>
              <w:noProof/>
            </w:rPr>
            <w:instrText xml:space="preserve"> </w:instrText>
          </w:r>
          <w:r w:rsidR="004D5794" w:rsidRPr="006879EC">
            <w:rPr>
              <w:rStyle w:val="Hyperlink"/>
              <w:noProof/>
            </w:rPr>
          </w:r>
          <w:r w:rsidR="004D5794" w:rsidRPr="006879EC">
            <w:rPr>
              <w:rStyle w:val="Hyperlink"/>
              <w:noProof/>
            </w:rPr>
            <w:fldChar w:fldCharType="separate"/>
          </w:r>
          <w:r w:rsidR="004D5794" w:rsidRPr="006879EC">
            <w:rPr>
              <w:rStyle w:val="Hyperlink"/>
              <w:noProof/>
            </w:rPr>
            <w:t>1.</w:t>
          </w:r>
          <w:r w:rsidR="004D5794"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="004D5794" w:rsidRPr="006879EC">
            <w:rPr>
              <w:rStyle w:val="Hyperlink"/>
              <w:noProof/>
            </w:rPr>
            <w:t>TFS 1709 Admin Tool setup</w:t>
          </w:r>
          <w:r w:rsidR="004D5794">
            <w:rPr>
              <w:noProof/>
              <w:webHidden/>
            </w:rPr>
            <w:tab/>
          </w:r>
          <w:r w:rsidR="004D5794">
            <w:rPr>
              <w:noProof/>
              <w:webHidden/>
            </w:rPr>
            <w:fldChar w:fldCharType="begin"/>
          </w:r>
          <w:r w:rsidR="004D5794">
            <w:rPr>
              <w:noProof/>
              <w:webHidden/>
            </w:rPr>
            <w:instrText xml:space="preserve"> PAGEREF _Toc35333987 \h </w:instrText>
          </w:r>
          <w:r w:rsidR="004D5794">
            <w:rPr>
              <w:noProof/>
              <w:webHidden/>
            </w:rPr>
          </w:r>
          <w:r w:rsidR="004D5794">
            <w:rPr>
              <w:noProof/>
              <w:webHidden/>
            </w:rPr>
            <w:fldChar w:fldCharType="separate"/>
          </w:r>
          <w:r w:rsidR="004D5794">
            <w:rPr>
              <w:noProof/>
              <w:webHidden/>
            </w:rPr>
            <w:t>4</w:t>
          </w:r>
          <w:r w:rsidR="004D5794">
            <w:rPr>
              <w:noProof/>
              <w:webHidden/>
            </w:rPr>
            <w:fldChar w:fldCharType="end"/>
          </w:r>
          <w:r w:rsidR="004D5794" w:rsidRPr="006879EC">
            <w:rPr>
              <w:rStyle w:val="Hyperlink"/>
              <w:noProof/>
            </w:rPr>
            <w:fldChar w:fldCharType="end"/>
          </w:r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88" w:history="1">
            <w:r w:rsidRPr="006879E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89" w:history="1">
            <w:r w:rsidRPr="006879E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0" w:history="1">
            <w:r w:rsidRPr="006879E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1" w:history="1">
            <w:r w:rsidRPr="006879E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5756 Admin tool access for jobcode WPPM50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2" w:history="1">
            <w:r w:rsidRPr="006879E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6246 – Admin Tool access for Mark Hackman (job code WPSM13)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3" w:history="1">
            <w:r w:rsidRPr="006879E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7152 Allow inactivation of completed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4" w:history="1">
            <w:r w:rsidRPr="006879E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8363 – Set up admin tool access for new Program team members (job code WPPM11)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5" w:history="1">
            <w:r w:rsidRPr="006879EC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7856 Encryption of sensitive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6" w:history="1">
            <w:r w:rsidRPr="006879EC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10823 – Admin Tool access for Scott Potter (job code WPSM12)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7" w:history="1">
            <w:r w:rsidRPr="006879EC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12473 – Admin Tool access for Mark Hackman (job code WPSM14)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8" w:history="1">
            <w:r w:rsidRPr="006879EC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13333 – Reporting updates for quality Now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794" w:rsidRDefault="004D5794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333999" w:history="1">
            <w:r w:rsidRPr="006879EC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879EC">
              <w:rPr>
                <w:rStyle w:val="Hyperlink"/>
                <w:noProof/>
              </w:rPr>
              <w:t>TFS 16529 – Support using MaxCorp EmpID as LanIds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35333987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35333988"/>
      <w:r>
        <w:t>TFS 3441 Change Functionality in eCL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B83652"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lastRenderedPageBreak/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 xml:space="preserve">e status in Hierarchy table to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lastRenderedPageBreak/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B83652"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B83652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B83652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Reassign Coaching Emp Logs in pending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lastRenderedPageBreak/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B83652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lastRenderedPageBreak/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B83652"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</w:t>
            </w:r>
            <w:r>
              <w:rPr>
                <w:rFonts w:ascii="Courier New" w:hAnsi="Courier New" w:cs="Courier New"/>
                <w:noProof/>
              </w:rPr>
              <w:lastRenderedPageBreak/>
              <w:t>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B83652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</w:t>
            </w:r>
            <w:r>
              <w:rPr>
                <w:rFonts w:ascii="Courier New" w:hAnsi="Courier New" w:cs="Courier New"/>
                <w:noProof/>
              </w:rPr>
              <w:lastRenderedPageBreak/>
              <w:t>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35333989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35333990"/>
      <w:r>
        <w:t>TFS 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7E1486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7E1486">
            <w:r>
              <w:t>Description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7E1486">
            <w:r>
              <w:t>Change Request</w:t>
            </w:r>
          </w:p>
        </w:tc>
      </w:tr>
      <w:tr w:rsidR="00DF043B" w:rsidTr="007E1486">
        <w:trPr>
          <w:trHeight w:val="125"/>
        </w:trPr>
        <w:tc>
          <w:tcPr>
            <w:tcW w:w="2549" w:type="dxa"/>
          </w:tcPr>
          <w:p w:rsidR="00DF043B" w:rsidRDefault="00DF043B" w:rsidP="007E1486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7E1486">
            <w:r>
              <w:t>Updating recipients for reminders.</w:t>
            </w:r>
          </w:p>
          <w:p w:rsidR="00DF043B" w:rsidRDefault="00DF043B" w:rsidP="007E1486">
            <w:r>
              <w:t>Realized that the reminder count is 2 per reviewer/status, so reminder attributes will need to be reset on reassign of logs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7E1486">
            <w:r>
              <w:t xml:space="preserve">eCoaching_Dev database on vrivfssdbt02\scord01,1437 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7E1486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Code doc</w:t>
            </w:r>
          </w:p>
        </w:tc>
        <w:tc>
          <w:tcPr>
            <w:tcW w:w="10455" w:type="dxa"/>
          </w:tcPr>
          <w:p w:rsidR="00DF043B" w:rsidRDefault="00DF043B" w:rsidP="007E1486">
            <w:r w:rsidRPr="00477F6F">
              <w:t>CCO_eCoaching_Admin_Tool_Create.sql</w:t>
            </w:r>
          </w:p>
          <w:p w:rsidR="00DF043B" w:rsidRDefault="00DF043B" w:rsidP="007E1486"/>
        </w:tc>
      </w:tr>
      <w:tr w:rsidR="00DF043B" w:rsidTr="007E1486">
        <w:tc>
          <w:tcPr>
            <w:tcW w:w="2549" w:type="dxa"/>
          </w:tcPr>
          <w:p w:rsidR="00DF043B" w:rsidRDefault="00DF043B" w:rsidP="007E1486">
            <w:r>
              <w:t>Notes</w:t>
            </w:r>
          </w:p>
        </w:tc>
        <w:tc>
          <w:tcPr>
            <w:tcW w:w="10455" w:type="dxa"/>
          </w:tcPr>
          <w:p w:rsidR="00DF043B" w:rsidRDefault="00DF043B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7E1486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7E1486">
        <w:trPr>
          <w:cantSplit/>
        </w:trPr>
        <w:tc>
          <w:tcPr>
            <w:tcW w:w="90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7E1486"/>
        </w:tc>
        <w:tc>
          <w:tcPr>
            <w:tcW w:w="4500" w:type="dxa"/>
          </w:tcPr>
          <w:p w:rsidR="00DF043B" w:rsidRDefault="00DF043B" w:rsidP="007E1486"/>
        </w:tc>
        <w:tc>
          <w:tcPr>
            <w:tcW w:w="1260" w:type="dxa"/>
          </w:tcPr>
          <w:p w:rsidR="00DF043B" w:rsidRDefault="00DF043B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7E1486" w:rsidRPr="004F5C38" w:rsidRDefault="007E1486" w:rsidP="007E1486">
      <w:pPr>
        <w:pStyle w:val="Heading2"/>
        <w:numPr>
          <w:ilvl w:val="0"/>
          <w:numId w:val="2"/>
        </w:numPr>
      </w:pPr>
      <w:bookmarkStart w:id="20" w:name="_Toc35333991"/>
      <w:r>
        <w:t xml:space="preserve">TFS 5756 </w:t>
      </w:r>
      <w:r w:rsidRPr="007E1486">
        <w:t>Admin tool access for jobcode WPPM50</w:t>
      </w:r>
      <w:bookmarkEnd w:id="20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E1486" w:rsidTr="007E1486">
        <w:trPr>
          <w:tblHeader/>
        </w:trPr>
        <w:tc>
          <w:tcPr>
            <w:tcW w:w="2549" w:type="dxa"/>
            <w:shd w:val="solid" w:color="auto" w:fill="000000"/>
          </w:tcPr>
          <w:p w:rsidR="007E1486" w:rsidRDefault="007E1486" w:rsidP="007E14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E1486" w:rsidRDefault="007E1486" w:rsidP="007E1486">
            <w:r>
              <w:t>Description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Change Type</w:t>
            </w:r>
          </w:p>
        </w:tc>
        <w:tc>
          <w:tcPr>
            <w:tcW w:w="10455" w:type="dxa"/>
          </w:tcPr>
          <w:p w:rsidR="007E1486" w:rsidRDefault="007E1486" w:rsidP="007E1486">
            <w:r>
              <w:t>Change Request</w:t>
            </w:r>
          </w:p>
        </w:tc>
      </w:tr>
      <w:tr w:rsidR="007E1486" w:rsidTr="007E1486">
        <w:trPr>
          <w:trHeight w:val="125"/>
        </w:trPr>
        <w:tc>
          <w:tcPr>
            <w:tcW w:w="2549" w:type="dxa"/>
          </w:tcPr>
          <w:p w:rsidR="007E1486" w:rsidRDefault="007E1486" w:rsidP="007E1486">
            <w:r>
              <w:t>Change Description</w:t>
            </w:r>
          </w:p>
        </w:tc>
        <w:tc>
          <w:tcPr>
            <w:tcW w:w="10455" w:type="dxa"/>
          </w:tcPr>
          <w:p w:rsidR="007E1486" w:rsidRDefault="007E1486" w:rsidP="007E1486">
            <w:r>
              <w:t>Program has requested to grant admin tool access to staff with job code WPPM50.</w:t>
            </w:r>
          </w:p>
          <w:p w:rsidR="007E1486" w:rsidRDefault="007E1486" w:rsidP="007E1486">
            <w:r>
              <w:t>(access level similar to WACS50/60)</w:t>
            </w:r>
          </w:p>
          <w:p w:rsidR="007E1486" w:rsidRDefault="007E1486" w:rsidP="007E1486"/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Test Environment</w:t>
            </w:r>
          </w:p>
        </w:tc>
        <w:tc>
          <w:tcPr>
            <w:tcW w:w="10455" w:type="dxa"/>
          </w:tcPr>
          <w:p w:rsidR="007E1486" w:rsidRDefault="007E1486" w:rsidP="007E1486">
            <w:r>
              <w:t xml:space="preserve">eCoaching_Dev database on vrivfssdbt02\scord01,1437 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 Modules created/updated</w:t>
            </w:r>
          </w:p>
        </w:tc>
        <w:tc>
          <w:tcPr>
            <w:tcW w:w="10455" w:type="dxa"/>
          </w:tcPr>
          <w:p w:rsidR="007E1486" w:rsidRPr="007E1486" w:rsidRDefault="007E1486" w:rsidP="007E1486">
            <w:r w:rsidRPr="007E1486">
              <w:t>Added rows to tables</w:t>
            </w:r>
          </w:p>
          <w:p w:rsidR="007E1486" w:rsidRDefault="007E1486" w:rsidP="007E1486">
            <w:r>
              <w:t>Table [EC].[AT_Module_Access]</w:t>
            </w:r>
          </w:p>
          <w:p w:rsidR="007E1486" w:rsidRDefault="007E1486" w:rsidP="007E1486">
            <w:r>
              <w:t>Table [EC].[AT_Role_Access]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Code/Data doc</w:t>
            </w:r>
          </w:p>
        </w:tc>
        <w:tc>
          <w:tcPr>
            <w:tcW w:w="10455" w:type="dxa"/>
          </w:tcPr>
          <w:p w:rsidR="007E1486" w:rsidRDefault="007E1486" w:rsidP="007E1486">
            <w:r w:rsidRPr="007E1486">
              <w:t>CCO_eCoaching_AT_Dimension_Table_Data.xlsx</w:t>
            </w:r>
          </w:p>
        </w:tc>
      </w:tr>
      <w:tr w:rsidR="007E1486" w:rsidTr="007E1486">
        <w:tc>
          <w:tcPr>
            <w:tcW w:w="2549" w:type="dxa"/>
          </w:tcPr>
          <w:p w:rsidR="007E1486" w:rsidRDefault="007E1486" w:rsidP="007E1486">
            <w:r>
              <w:t>Notes</w:t>
            </w:r>
          </w:p>
        </w:tc>
        <w:tc>
          <w:tcPr>
            <w:tcW w:w="10455" w:type="dxa"/>
          </w:tcPr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[eCoachingDev].[EC].[Employee_Hierarchy]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Emp_Job_Code = 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--,Emp_Job_Description = 'Manager, Program'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emp_id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[EmpJobCode]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--and userid = '345712'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'WACS60'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--DECLARE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@return_value = [EC].[sp_AT_Populate_User]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--SELECT</w:t>
            </w:r>
            <w:r>
              <w:rPr>
                <w:rFonts w:ascii="Courier New" w:hAnsi="Courier New" w:cs="Courier New"/>
                <w:noProof/>
                <w:color w:val="008000"/>
              </w:rPr>
              <w:tab/>
              <w:t>'Return Value' =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--**************</w:t>
            </w:r>
          </w:p>
          <w:p w:rsidR="007E1486" w:rsidRPr="00871F07" w:rsidRDefault="007E1486" w:rsidP="007E1486"/>
        </w:tc>
      </w:tr>
    </w:tbl>
    <w:p w:rsidR="007E1486" w:rsidRPr="00871F07" w:rsidRDefault="007E1486" w:rsidP="007E148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E1486" w:rsidRPr="00FF5201" w:rsidTr="007E14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RESULTS</w:t>
            </w:r>
          </w:p>
          <w:p w:rsidR="007E1486" w:rsidRPr="00FF5201" w:rsidRDefault="007E1486" w:rsidP="007E14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E1486" w:rsidRPr="00FF5201" w:rsidRDefault="007E1486" w:rsidP="007E1486">
            <w:pPr>
              <w:rPr>
                <w:i/>
              </w:rPr>
            </w:pPr>
            <w:r w:rsidRPr="00FF5201">
              <w:t>COMMENTS</w:t>
            </w:r>
          </w:p>
        </w:tc>
      </w:tr>
      <w:tr w:rsidR="007E1486" w:rsidRPr="00FF5201" w:rsidTr="007E1486"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users are added to User table after running AT_populate_User sp</w:t>
            </w:r>
          </w:p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11 users should be returned </w:t>
            </w:r>
          </w:p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(10 actual WPPM50 users and one my record updated for testing)</w:t>
            </w:r>
          </w:p>
        </w:tc>
        <w:tc>
          <w:tcPr>
            <w:tcW w:w="126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7E1486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7E1486" w:rsidRDefault="007E1486" w:rsidP="007E148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that User Role Links are created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102 role for users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Check Role access table 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7E1486" w:rsidRDefault="007E1486" w:rsidP="007E148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CoachingUser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Module access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'WPPM50'</w:t>
            </w:r>
          </w:p>
        </w:tc>
        <w:tc>
          <w:tcPr>
            <w:tcW w:w="4500" w:type="dxa"/>
          </w:tcPr>
          <w:p w:rsid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CSR 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  <w:tc>
          <w:tcPr>
            <w:tcW w:w="1260" w:type="dxa"/>
          </w:tcPr>
          <w:p w:rsid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7E1486" w:rsidRPr="00FF5201" w:rsidTr="007E1486">
        <w:trPr>
          <w:cantSplit/>
        </w:trPr>
        <w:tc>
          <w:tcPr>
            <w:tcW w:w="90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E1486" w:rsidRP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E1486" w:rsidRDefault="007E1486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E1486" w:rsidRPr="00BF0D72" w:rsidRDefault="007E1486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entitlement for users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N'juan.chalarca'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B4D57" w:rsidRDefault="002B4D57" w:rsidP="002B4D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EntitlementId</w:t>
            </w:r>
            <w:r w:rsidRPr="002B4D57">
              <w:rPr>
                <w:rFonts w:asciiTheme="minorHAnsi" w:hAnsiTheme="minorHAnsi"/>
                <w:bCs/>
              </w:rPr>
              <w:tab/>
              <w:t>EntitlementDescription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201</w:t>
            </w:r>
            <w:r w:rsidRPr="002B4D57">
              <w:rPr>
                <w:rFonts w:asciiTheme="minorHAnsi" w:hAnsiTheme="minorHAnsi"/>
                <w:bCs/>
              </w:rPr>
              <w:tab/>
              <w:t>EmployeeLog-SearchForInactivate</w:t>
            </w:r>
          </w:p>
          <w:p w:rsidR="002B4D57" w:rsidRPr="002B4D57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202</w:t>
            </w:r>
            <w:r w:rsidRPr="002B4D57">
              <w:rPr>
                <w:rFonts w:asciiTheme="minorHAnsi" w:hAnsiTheme="minorHAnsi"/>
                <w:bCs/>
              </w:rPr>
              <w:tab/>
              <w:t>EmployeeLog-SearchForReassign</w:t>
            </w:r>
          </w:p>
          <w:p w:rsidR="002B4D57" w:rsidRPr="007E1486" w:rsidRDefault="002B4D57" w:rsidP="002B4D57">
            <w:pPr>
              <w:rPr>
                <w:rFonts w:asciiTheme="minorHAnsi" w:hAnsiTheme="minorHAnsi"/>
                <w:bCs/>
              </w:rPr>
            </w:pPr>
            <w:r w:rsidRPr="002B4D57">
              <w:rPr>
                <w:rFonts w:asciiTheme="minorHAnsi" w:hAnsiTheme="minorHAnsi"/>
                <w:bCs/>
              </w:rPr>
              <w:t>204</w:t>
            </w:r>
            <w:r w:rsidRPr="002B4D57">
              <w:rPr>
                <w:rFonts w:asciiTheme="minorHAnsi" w:hAnsiTheme="minorHAnsi"/>
                <w:bCs/>
              </w:rPr>
              <w:tab/>
              <w:t>ManageCoachingLogs</w:t>
            </w:r>
          </w:p>
        </w:tc>
        <w:tc>
          <w:tcPr>
            <w:tcW w:w="12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9F6F93" w:rsidRPr="00FF5201" w:rsidTr="007E1486">
        <w:trPr>
          <w:cantSplit/>
        </w:trPr>
        <w:tc>
          <w:tcPr>
            <w:tcW w:w="90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access from UI</w:t>
            </w:r>
          </w:p>
          <w:p w:rsidR="009F6F93" w:rsidRDefault="00111586" w:rsidP="009F6F93">
            <w:pPr>
              <w:rPr>
                <w:rFonts w:asciiTheme="minorHAnsi" w:hAnsiTheme="minorHAnsi"/>
                <w:bCs/>
              </w:rPr>
            </w:pPr>
            <w:hyperlink r:id="rId8" w:history="1">
              <w:r w:rsidR="009F6F93" w:rsidRPr="002607E8">
                <w:rPr>
                  <w:rStyle w:val="Hyperlink"/>
                  <w:rFonts w:asciiTheme="minorHAnsi" w:hAnsiTheme="minorHAnsi"/>
                  <w:bCs/>
                </w:rPr>
                <w:t>https://f3420-mpmd01.vangent.local/eclAdmin_dev/</w:t>
              </w:r>
            </w:hyperlink>
          </w:p>
          <w:p w:rsidR="009F6F93" w:rsidRDefault="009F6F93" w:rsidP="009F6F93">
            <w:pPr>
              <w:rPr>
                <w:rFonts w:asciiTheme="minorHAnsi" w:hAnsiTheme="minorHAnsi"/>
                <w:bCs/>
              </w:rPr>
            </w:pP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Admin tool home page with option to manage logs</w:t>
            </w:r>
          </w:p>
        </w:tc>
        <w:tc>
          <w:tcPr>
            <w:tcW w:w="1260" w:type="dxa"/>
          </w:tcPr>
          <w:p w:rsidR="009F6F93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F6F93" w:rsidRPr="00BF0D72" w:rsidRDefault="009F6F93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2B4D57" w:rsidRDefault="009F6F93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Inactivate logs</w:t>
            </w:r>
          </w:p>
          <w:p w:rsidR="009F6F93" w:rsidRPr="007E1486" w:rsidRDefault="009F6F93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inactivated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eCL-cortnie.wright-52139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functionality from UI</w:t>
            </w:r>
          </w:p>
          <w:p w:rsidR="00E777E7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Reassign logs</w:t>
            </w:r>
          </w:p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E777E7" w:rsidP="00E777E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Log should be reassigned successfully</w:t>
            </w:r>
          </w:p>
        </w:tc>
        <w:tc>
          <w:tcPr>
            <w:tcW w:w="1260" w:type="dxa"/>
          </w:tcPr>
          <w:p w:rsidR="002B4D57" w:rsidRDefault="00E777E7" w:rsidP="007E14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B4D57" w:rsidRPr="00BF0D72" w:rsidRDefault="00E777E7" w:rsidP="007E1486">
            <w:pPr>
              <w:rPr>
                <w:rFonts w:asciiTheme="minorHAnsi" w:hAnsiTheme="minorHAnsi"/>
                <w:bCs/>
              </w:rPr>
            </w:pPr>
            <w:r w:rsidRPr="00E777E7">
              <w:rPr>
                <w:rFonts w:asciiTheme="minorHAnsi" w:hAnsiTheme="minorHAnsi"/>
                <w:bCs/>
              </w:rPr>
              <w:t>eCL-pushpanand.mandal-54756</w:t>
            </w:r>
          </w:p>
        </w:tc>
      </w:tr>
      <w:tr w:rsidR="002B4D57" w:rsidRPr="00FF5201" w:rsidTr="007E1486">
        <w:trPr>
          <w:cantSplit/>
        </w:trPr>
        <w:tc>
          <w:tcPr>
            <w:tcW w:w="90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B4D57" w:rsidRPr="007E1486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B4D57" w:rsidRDefault="002B4D57" w:rsidP="007E14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B4D57" w:rsidRPr="00BF0D72" w:rsidRDefault="002B4D57" w:rsidP="007E1486">
            <w:pPr>
              <w:rPr>
                <w:rFonts w:asciiTheme="minorHAnsi" w:hAnsiTheme="minorHAnsi"/>
                <w:bCs/>
              </w:rPr>
            </w:pPr>
          </w:p>
        </w:tc>
      </w:tr>
    </w:tbl>
    <w:p w:rsidR="007E1486" w:rsidRDefault="007E1486" w:rsidP="007E1486"/>
    <w:p w:rsidR="007E1486" w:rsidRDefault="007E1486" w:rsidP="007E1486"/>
    <w:p w:rsidR="007E1486" w:rsidRDefault="007E1486" w:rsidP="007E1486">
      <w:pPr>
        <w:overflowPunct/>
        <w:textAlignment w:val="auto"/>
        <w:rPr>
          <w:rFonts w:ascii="Courier New" w:hAnsi="Courier New" w:cs="Courier New"/>
          <w:noProof/>
        </w:rPr>
      </w:pPr>
    </w:p>
    <w:p w:rsidR="00040EDB" w:rsidRPr="004F5C38" w:rsidRDefault="00040EDB" w:rsidP="00040EDB">
      <w:pPr>
        <w:pStyle w:val="Heading2"/>
        <w:numPr>
          <w:ilvl w:val="0"/>
          <w:numId w:val="2"/>
        </w:numPr>
      </w:pPr>
      <w:bookmarkStart w:id="21" w:name="_Toc35333992"/>
      <w:r>
        <w:t xml:space="preserve">TFS 6246 – Admin Tool access for Mark Hackman (job code </w:t>
      </w:r>
      <w:r w:rsidRPr="00040EDB">
        <w:t>WPSM13)</w:t>
      </w:r>
      <w:bookmarkEnd w:id="2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40EDB" w:rsidTr="00664656">
        <w:trPr>
          <w:tblHeader/>
        </w:trPr>
        <w:tc>
          <w:tcPr>
            <w:tcW w:w="2549" w:type="dxa"/>
            <w:shd w:val="solid" w:color="auto" w:fill="000000"/>
          </w:tcPr>
          <w:p w:rsidR="00040EDB" w:rsidRDefault="00040EDB" w:rsidP="0066465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40EDB" w:rsidRDefault="00040EDB" w:rsidP="00664656">
            <w:r>
              <w:t>Description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Change Type</w:t>
            </w:r>
          </w:p>
        </w:tc>
        <w:tc>
          <w:tcPr>
            <w:tcW w:w="10455" w:type="dxa"/>
          </w:tcPr>
          <w:p w:rsidR="00040EDB" w:rsidRDefault="00040EDB" w:rsidP="00664656">
            <w:r>
              <w:t>Change Request</w:t>
            </w:r>
          </w:p>
        </w:tc>
      </w:tr>
      <w:tr w:rsidR="00040EDB" w:rsidTr="00664656">
        <w:trPr>
          <w:trHeight w:val="125"/>
        </w:trPr>
        <w:tc>
          <w:tcPr>
            <w:tcW w:w="2549" w:type="dxa"/>
          </w:tcPr>
          <w:p w:rsidR="00040EDB" w:rsidRDefault="00040EDB" w:rsidP="00664656">
            <w:r>
              <w:t>Change Description</w:t>
            </w:r>
          </w:p>
        </w:tc>
        <w:tc>
          <w:tcPr>
            <w:tcW w:w="10455" w:type="dxa"/>
          </w:tcPr>
          <w:p w:rsidR="00040EDB" w:rsidRDefault="00040EDB" w:rsidP="00040EDB">
            <w:r>
              <w:t>Setup admin tool access to Mark Hackman = job code WPSM13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Test Environment</w:t>
            </w:r>
          </w:p>
        </w:tc>
        <w:tc>
          <w:tcPr>
            <w:tcW w:w="10455" w:type="dxa"/>
          </w:tcPr>
          <w:p w:rsidR="00040EDB" w:rsidRDefault="00040EDB" w:rsidP="00664656">
            <w:r>
              <w:t xml:space="preserve">eCoaching_Dev database on vrivfssdbt02\scord01,1437 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Modules created/updated</w:t>
            </w:r>
          </w:p>
        </w:tc>
        <w:tc>
          <w:tcPr>
            <w:tcW w:w="10455" w:type="dxa"/>
          </w:tcPr>
          <w:p w:rsidR="00040EDB" w:rsidRDefault="00040EDB" w:rsidP="00664656">
            <w:r>
              <w:t>Table [EC].[AT_User]</w:t>
            </w:r>
          </w:p>
          <w:p w:rsidR="00040EDB" w:rsidRDefault="00040EDB" w:rsidP="00664656">
            <w:r>
              <w:t>Table [EC].[AT_User_Role_Link]</w:t>
            </w:r>
          </w:p>
          <w:p w:rsidR="00040EDB" w:rsidRDefault="00040EDB" w:rsidP="00664656">
            <w:r>
              <w:t>Table [EC].[AT_Role_Access]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Code doc</w:t>
            </w:r>
          </w:p>
        </w:tc>
        <w:tc>
          <w:tcPr>
            <w:tcW w:w="10455" w:type="dxa"/>
          </w:tcPr>
          <w:p w:rsidR="00040EDB" w:rsidRDefault="00040EDB" w:rsidP="00664656">
            <w:r w:rsidRPr="00477F6F">
              <w:t>CCO_eCoaching_Admin_Tool_Create.sql</w:t>
            </w:r>
          </w:p>
          <w:p w:rsidR="00040EDB" w:rsidRDefault="00040EDB" w:rsidP="00664656">
            <w:r w:rsidRPr="00477F6F">
              <w:t>CCO_eCoaching_AT_Dimension_Table_Data.xlsx</w:t>
            </w:r>
          </w:p>
        </w:tc>
      </w:tr>
      <w:tr w:rsidR="00040EDB" w:rsidTr="00664656">
        <w:tc>
          <w:tcPr>
            <w:tcW w:w="2549" w:type="dxa"/>
          </w:tcPr>
          <w:p w:rsidR="00040EDB" w:rsidRDefault="00040EDB" w:rsidP="00664656">
            <w:r>
              <w:t>Notes</w:t>
            </w:r>
          </w:p>
        </w:tc>
        <w:tc>
          <w:tcPr>
            <w:tcW w:w="10455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Pr="00871F07" w:rsidRDefault="00040EDB" w:rsidP="00664656"/>
        </w:tc>
      </w:tr>
    </w:tbl>
    <w:p w:rsidR="00040EDB" w:rsidRPr="00871F07" w:rsidRDefault="00040EDB" w:rsidP="00040ED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40EDB" w:rsidRPr="00FF5201" w:rsidTr="00664656">
        <w:trPr>
          <w:cantSplit/>
          <w:tblHeader/>
        </w:trPr>
        <w:tc>
          <w:tcPr>
            <w:tcW w:w="9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RESULTS</w:t>
            </w:r>
          </w:p>
          <w:p w:rsidR="00040EDB" w:rsidRPr="00FF5201" w:rsidRDefault="00040EDB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40EDB" w:rsidRPr="00FF5201" w:rsidRDefault="00040EDB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 FROM [EC].[AT_User]</w:t>
            </w:r>
          </w:p>
          <w:p w:rsidR="00040EDB" w:rsidRDefault="00040EDB" w:rsidP="00664656">
            <w:r>
              <w:t>WHERE [UserId]='343549'</w:t>
            </w:r>
          </w:p>
          <w:p w:rsidR="00040EDB" w:rsidRDefault="00040EDB" w:rsidP="00664656">
            <w:r>
              <w:t>GO</w:t>
            </w:r>
          </w:p>
          <w:p w:rsidR="00040EDB" w:rsidRDefault="00040EDB" w:rsidP="00664656"/>
        </w:tc>
        <w:tc>
          <w:tcPr>
            <w:tcW w:w="4500" w:type="dxa"/>
          </w:tcPr>
          <w:p w:rsidR="00040EDB" w:rsidRDefault="00040EDB" w:rsidP="00040EDB">
            <w:r>
              <w:t>Rows returned for Mark SHOULD HAVE Active = 1</w:t>
            </w:r>
          </w:p>
          <w:p w:rsidR="00040EDB" w:rsidRDefault="00040EDB" w:rsidP="00040EDB">
            <w:r>
              <w:t xml:space="preserve"> </w:t>
            </w:r>
          </w:p>
        </w:tc>
        <w:tc>
          <w:tcPr>
            <w:tcW w:w="1260" w:type="dxa"/>
          </w:tcPr>
          <w:p w:rsidR="00040EDB" w:rsidRPr="00202208" w:rsidRDefault="00040EDB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[EC].[AT_User_Role_Link]</w:t>
            </w:r>
          </w:p>
          <w:p w:rsidR="00040EDB" w:rsidRDefault="00040EDB" w:rsidP="00664656">
            <w:r>
              <w:t>WHERE [UserId]in ('343549','408246')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040EDB" w:rsidRDefault="00040EDB" w:rsidP="00664656">
            <w:r>
              <w:t>SELECT * FROM [EC].[AT_Role_Access]</w:t>
            </w:r>
          </w:p>
          <w:p w:rsidR="00040EDB" w:rsidRDefault="00040EDB" w:rsidP="00664656">
            <w:r>
              <w:t>WHERE JobCode = 'WACQ13'</w:t>
            </w:r>
          </w:p>
        </w:tc>
        <w:tc>
          <w:tcPr>
            <w:tcW w:w="4500" w:type="dxa"/>
          </w:tcPr>
          <w:p w:rsidR="00040EDB" w:rsidRDefault="00040EDB" w:rsidP="00664656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6.4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entitlements for users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Default="00040EDB" w:rsidP="00664656">
            <w:r>
              <w:t xml:space="preserve"> </w:t>
            </w:r>
          </w:p>
          <w:p w:rsidR="00040EDB" w:rsidRDefault="00040EDB" w:rsidP="00664656">
            <w:r>
              <w:t>Repeat test for second user</w:t>
            </w:r>
          </w:p>
          <w:p w:rsidR="00040EDB" w:rsidRDefault="00040EDB" w:rsidP="00664656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040EDB" w:rsidRDefault="00040EDB" w:rsidP="00664656">
            <w:r>
              <w:t>Should return all rows as defined in role entitlement table and user role link table</w:t>
            </w:r>
          </w:p>
          <w:p w:rsidR="00040EDB" w:rsidRDefault="00040EDB" w:rsidP="00664656"/>
          <w:p w:rsidR="00040EDB" w:rsidRDefault="00040EDB" w:rsidP="00664656">
            <w:r>
              <w:t>EntitlementId</w:t>
            </w:r>
            <w:r>
              <w:tab/>
              <w:t>EntitlementDescription</w:t>
            </w:r>
          </w:p>
          <w:p w:rsidR="00040EDB" w:rsidRDefault="00040EDB" w:rsidP="00664656">
            <w:r>
              <w:t>201</w:t>
            </w:r>
            <w:r>
              <w:tab/>
              <w:t>EmployeeLog-SearchForInactivate</w:t>
            </w:r>
          </w:p>
          <w:p w:rsidR="00040EDB" w:rsidRDefault="00040EDB" w:rsidP="00664656">
            <w:r>
              <w:t>202</w:t>
            </w:r>
            <w:r>
              <w:tab/>
              <w:t>EmployeeLog-SearchForReassign</w:t>
            </w:r>
          </w:p>
          <w:p w:rsidR="00040EDB" w:rsidRDefault="00040EDB" w:rsidP="00664656">
            <w:r>
              <w:t>203</w:t>
            </w:r>
            <w:r>
              <w:tab/>
              <w:t>EmployeeLog-SearchForReactivate</w:t>
            </w:r>
          </w:p>
          <w:p w:rsidR="00040EDB" w:rsidRDefault="00040EDB" w:rsidP="00664656">
            <w:r>
              <w:t>204</w:t>
            </w:r>
            <w:r>
              <w:tab/>
              <w:t>ManageCoachingLogs</w:t>
            </w:r>
          </w:p>
          <w:p w:rsidR="00040EDB" w:rsidRDefault="00040EDB" w:rsidP="00664656">
            <w:r>
              <w:t>205</w:t>
            </w:r>
            <w:r>
              <w:tab/>
              <w:t>ManageWarningLogs</w:t>
            </w:r>
          </w:p>
          <w:p w:rsidR="00040EDB" w:rsidRDefault="00040EDB" w:rsidP="00664656">
            <w:r>
              <w:t>206</w:t>
            </w:r>
            <w:r>
              <w:tab/>
              <w:t>ReactivateCoachingLogs</w:t>
            </w:r>
          </w:p>
          <w:p w:rsidR="00040EDB" w:rsidRDefault="00040EDB" w:rsidP="00664656">
            <w:r>
              <w:t>207</w:t>
            </w:r>
            <w:r>
              <w:tab/>
              <w:t>ReactivateWarningLogs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N'Mark.Hackman'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40EDB" w:rsidRDefault="00040EDB" w:rsidP="00040E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>
            <w:r>
              <w:t>ModuleId</w:t>
            </w:r>
            <w:r>
              <w:tab/>
              <w:t>Module</w:t>
            </w:r>
          </w:p>
          <w:p w:rsidR="00040EDB" w:rsidRDefault="00040EDB" w:rsidP="00664656">
            <w:r>
              <w:t>1</w:t>
            </w:r>
            <w:r>
              <w:tab/>
              <w:t>CSR</w:t>
            </w:r>
          </w:p>
          <w:p w:rsidR="00040EDB" w:rsidRDefault="00040EDB" w:rsidP="00664656">
            <w:r>
              <w:t>4</w:t>
            </w:r>
            <w:r>
              <w:tab/>
              <w:t>LSA</w:t>
            </w:r>
          </w:p>
          <w:p w:rsidR="00040EDB" w:rsidRDefault="00040EDB" w:rsidP="00664656">
            <w:r>
              <w:t>3</w:t>
            </w:r>
            <w:r>
              <w:tab/>
              <w:t>Quality</w:t>
            </w:r>
          </w:p>
          <w:p w:rsidR="00040EDB" w:rsidRDefault="00040EDB" w:rsidP="00664656">
            <w:r>
              <w:t>2</w:t>
            </w:r>
            <w:r>
              <w:tab/>
              <w:t>Supervisor</w:t>
            </w:r>
          </w:p>
          <w:p w:rsidR="00040EDB" w:rsidRPr="00F03F7A" w:rsidRDefault="00040EDB" w:rsidP="00664656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r>
              <w:rPr>
                <w:rFonts w:asciiTheme="minorHAnsi" w:hAnsiTheme="minorHAnsi"/>
                <w:bCs/>
              </w:rPr>
              <w:lastRenderedPageBreak/>
              <w:t>6.6</w:t>
            </w:r>
          </w:p>
        </w:tc>
        <w:tc>
          <w:tcPr>
            <w:tcW w:w="3960" w:type="dxa"/>
          </w:tcPr>
          <w:p w:rsidR="00040EDB" w:rsidRDefault="00040EDB" w:rsidP="00664656">
            <w:r>
              <w:t>Check roles by user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40EDB" w:rsidRDefault="00040EDB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40EDB" w:rsidRPr="00F03F7A" w:rsidRDefault="00040EDB" w:rsidP="00664656"/>
        </w:tc>
        <w:tc>
          <w:tcPr>
            <w:tcW w:w="4500" w:type="dxa"/>
          </w:tcPr>
          <w:p w:rsidR="00040EDB" w:rsidRDefault="00040EDB" w:rsidP="00664656">
            <w:r>
              <w:t>UserId</w:t>
            </w:r>
            <w:r>
              <w:tab/>
              <w:t>RoleDescription</w:t>
            </w:r>
          </w:p>
          <w:p w:rsidR="00040EDB" w:rsidRDefault="00040EDB" w:rsidP="00664656">
            <w:r>
              <w:t>408246</w:t>
            </w:r>
            <w:r>
              <w:tab/>
              <w:t>CoachingAdmin</w:t>
            </w:r>
          </w:p>
          <w:p w:rsidR="00040EDB" w:rsidRDefault="00040EDB" w:rsidP="00664656">
            <w:r>
              <w:t>408246</w:t>
            </w:r>
            <w:r>
              <w:tab/>
              <w:t>WarningAdmin</w:t>
            </w:r>
          </w:p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r>
              <w:t>P</w:t>
            </w: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Pr="00F03F7A" w:rsidRDefault="00040EDB" w:rsidP="0066465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040EDB" w:rsidRPr="00FF5201" w:rsidTr="00664656">
        <w:trPr>
          <w:cantSplit/>
        </w:trPr>
        <w:tc>
          <w:tcPr>
            <w:tcW w:w="90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40EDB" w:rsidRDefault="00040EDB" w:rsidP="00664656"/>
        </w:tc>
        <w:tc>
          <w:tcPr>
            <w:tcW w:w="4500" w:type="dxa"/>
          </w:tcPr>
          <w:p w:rsidR="00040EDB" w:rsidRDefault="00040EDB" w:rsidP="00664656"/>
        </w:tc>
        <w:tc>
          <w:tcPr>
            <w:tcW w:w="1260" w:type="dxa"/>
          </w:tcPr>
          <w:p w:rsidR="00040EDB" w:rsidRDefault="00040EDB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40EDB" w:rsidRPr="00BF0D72" w:rsidRDefault="00040EDB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664656" w:rsidRPr="00966499" w:rsidRDefault="00664656" w:rsidP="00664656">
      <w:pPr>
        <w:pStyle w:val="Heading2"/>
        <w:numPr>
          <w:ilvl w:val="0"/>
          <w:numId w:val="2"/>
        </w:numPr>
      </w:pPr>
      <w:bookmarkStart w:id="22" w:name="_Toc35333993"/>
      <w:r>
        <w:t>TFS 7152 Allow inactivation of completed logs</w:t>
      </w:r>
      <w:bookmarkEnd w:id="22"/>
    </w:p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664656" w:rsidTr="00664656">
        <w:trPr>
          <w:tblHeader/>
        </w:trPr>
        <w:tc>
          <w:tcPr>
            <w:tcW w:w="1890" w:type="dxa"/>
            <w:shd w:val="solid" w:color="auto" w:fill="000000"/>
          </w:tcPr>
          <w:p w:rsidR="00664656" w:rsidRDefault="00664656" w:rsidP="00664656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664656" w:rsidRDefault="00664656" w:rsidP="00664656">
            <w:r>
              <w:t>Description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Change Type</w:t>
            </w:r>
          </w:p>
        </w:tc>
        <w:tc>
          <w:tcPr>
            <w:tcW w:w="11114" w:type="dxa"/>
          </w:tcPr>
          <w:p w:rsidR="00664656" w:rsidRDefault="00664656" w:rsidP="00664656">
            <w:r>
              <w:t>Change Request</w:t>
            </w:r>
          </w:p>
        </w:tc>
      </w:tr>
      <w:tr w:rsidR="00664656" w:rsidTr="00664656">
        <w:trPr>
          <w:trHeight w:val="125"/>
        </w:trPr>
        <w:tc>
          <w:tcPr>
            <w:tcW w:w="1890" w:type="dxa"/>
          </w:tcPr>
          <w:p w:rsidR="00664656" w:rsidRDefault="00664656" w:rsidP="00664656">
            <w:r>
              <w:t>Change Description</w:t>
            </w:r>
          </w:p>
        </w:tc>
        <w:tc>
          <w:tcPr>
            <w:tcW w:w="11114" w:type="dxa"/>
          </w:tcPr>
          <w:p w:rsidR="00664656" w:rsidRDefault="00664656" w:rsidP="002E7B05">
            <w:r w:rsidRPr="006064EF">
              <w:rPr>
                <w:rFonts w:ascii="Courier New" w:hAnsi="Courier New" w:cs="Courier New"/>
                <w:noProof/>
              </w:rPr>
              <w:t xml:space="preserve">Change functionality for </w:t>
            </w:r>
            <w:r w:rsidR="002E7B05">
              <w:rPr>
                <w:rFonts w:ascii="Courier New" w:hAnsi="Courier New" w:cs="Courier New"/>
                <w:noProof/>
              </w:rPr>
              <w:t>completed logs to be inactivated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Test Environment</w:t>
            </w:r>
          </w:p>
        </w:tc>
        <w:tc>
          <w:tcPr>
            <w:tcW w:w="11114" w:type="dxa"/>
          </w:tcPr>
          <w:p w:rsidR="00664656" w:rsidRDefault="00664656" w:rsidP="00664656">
            <w:r>
              <w:t xml:space="preserve">eCoaching_Dev database on vrivfssdbt02\scord01,1437 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Modules created/updated</w:t>
            </w:r>
          </w:p>
        </w:tc>
        <w:tc>
          <w:tcPr>
            <w:tcW w:w="11114" w:type="dxa"/>
          </w:tcPr>
          <w:p w:rsidR="00664656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Code doc</w:t>
            </w:r>
          </w:p>
        </w:tc>
        <w:tc>
          <w:tcPr>
            <w:tcW w:w="11114" w:type="dxa"/>
          </w:tcPr>
          <w:p w:rsidR="002E7B05" w:rsidRDefault="002E7B05" w:rsidP="00664656">
            <w:r w:rsidRPr="002E7B05">
              <w:t>sp_AT_Select_Employees_Coaching_Inactivation_Reactivation.sq</w:t>
            </w:r>
            <w:r>
              <w:t>l</w:t>
            </w:r>
          </w:p>
          <w:p w:rsidR="00664656" w:rsidRDefault="002E7B05" w:rsidP="002E7B05">
            <w:r w:rsidRPr="002E7B05">
              <w:t>sp_AT_Select_Logs_Inactivation_Reactivation.sql</w:t>
            </w:r>
          </w:p>
        </w:tc>
      </w:tr>
      <w:tr w:rsidR="00664656" w:rsidTr="00664656">
        <w:tc>
          <w:tcPr>
            <w:tcW w:w="1890" w:type="dxa"/>
          </w:tcPr>
          <w:p w:rsidR="00664656" w:rsidRDefault="00664656" w:rsidP="00664656">
            <w:r>
              <w:t>Notes</w:t>
            </w:r>
          </w:p>
        </w:tc>
        <w:tc>
          <w:tcPr>
            <w:tcW w:w="11114" w:type="dxa"/>
          </w:tcPr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Only completed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--order by eh.Emp_Name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Everything besides completed and inactive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Except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eh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96180" w:rsidRDefault="001439B9" w:rsidP="001439B9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--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and</w:t>
            </w:r>
            <w:r w:rsidR="00C96180">
              <w:rPr>
                <w:rFonts w:ascii="Courier New" w:hAnsi="Courier New" w:cs="Courier New"/>
                <w:noProof/>
              </w:rPr>
              <w:t xml:space="preserve"> eh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96180">
              <w:rPr>
                <w:rFonts w:ascii="Courier New" w:hAnsi="Courier New" w:cs="Courier New"/>
                <w:noProof/>
              </w:rPr>
              <w:t xml:space="preserve">Emp_Job_Code </w:t>
            </w:r>
            <w:r w:rsidR="00C96180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C96180">
              <w:rPr>
                <w:rFonts w:ascii="Courier New" w:hAnsi="Courier New" w:cs="Courier New"/>
                <w:noProof/>
              </w:rPr>
              <w:t xml:space="preserve"> </w:t>
            </w:r>
            <w:r w:rsidR="00C96180"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664656" w:rsidRDefault="00C96180" w:rsidP="00C9618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64656" w:rsidRPr="00A062EF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64656" w:rsidRDefault="00A062EF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--WHERE (Fact.StatusID = 1 AND Fact.SubmittedDate &gt; DATEADD(MM,-4, GETDATE()))</w:t>
            </w: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 ec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'246641'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DATEADD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MM</w:t>
            </w:r>
            <w:r>
              <w:rPr>
                <w:rFonts w:ascii="Courier New" w:hAnsi="Courier New" w:cs="Courier New"/>
                <w:noProof/>
                <w:color w:val="808080"/>
              </w:rPr>
              <w:t>,-</w:t>
            </w:r>
            <w:r>
              <w:rPr>
                <w:rFonts w:ascii="Courier New" w:hAnsi="Courier New" w:cs="Courier New"/>
                <w:noProof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A062EF">
              <w:rPr>
                <w:rFonts w:ascii="Courier New" w:hAnsi="Courier New" w:cs="Courier New"/>
                <w:noProof/>
                <w:color w:val="008000"/>
              </w:rPr>
              <w:t>-********************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Pr="00A062EF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D6BAD" w:rsidRDefault="006D6BAD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D6BAD" w:rsidRDefault="006D6BAD" w:rsidP="006D6B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64656" w:rsidRPr="00871F07" w:rsidRDefault="00664656" w:rsidP="00664656"/>
        </w:tc>
      </w:tr>
      <w:tr w:rsidR="00664656" w:rsidTr="00664656">
        <w:tc>
          <w:tcPr>
            <w:tcW w:w="1890" w:type="dxa"/>
          </w:tcPr>
          <w:p w:rsidR="00664656" w:rsidRDefault="00664656" w:rsidP="00664656"/>
        </w:tc>
        <w:tc>
          <w:tcPr>
            <w:tcW w:w="11114" w:type="dxa"/>
          </w:tcPr>
          <w:p w:rsidR="00664656" w:rsidRDefault="00664656" w:rsidP="006646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664656" w:rsidRDefault="00664656" w:rsidP="0066465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05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430"/>
      </w:tblGrid>
      <w:tr w:rsidR="00664656" w:rsidRPr="00FF5201" w:rsidTr="00B83652">
        <w:trPr>
          <w:cantSplit/>
          <w:tblHeader/>
        </w:trPr>
        <w:tc>
          <w:tcPr>
            <w:tcW w:w="9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tcBorders>
              <w:bottom w:val="single" w:sz="6" w:space="0" w:color="auto"/>
            </w:tcBorders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RESULTS</w:t>
            </w:r>
          </w:p>
          <w:p w:rsidR="00664656" w:rsidRPr="00FF5201" w:rsidRDefault="00664656" w:rsidP="0066465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430" w:type="dxa"/>
            <w:shd w:val="clear" w:color="auto" w:fill="A6A6A6"/>
          </w:tcPr>
          <w:p w:rsidR="00664656" w:rsidRPr="00FF5201" w:rsidRDefault="00664656" w:rsidP="00664656">
            <w:pPr>
              <w:rPr>
                <w:i/>
              </w:rPr>
            </w:pPr>
            <w:r w:rsidRPr="00FF5201">
              <w:t>COMMENTS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C96180" w:rsidRDefault="00C96180" w:rsidP="00C9618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Find an active Employee with Completed logs </w:t>
            </w:r>
          </w:p>
          <w:p w:rsidR="00664656" w:rsidRDefault="00664656" w:rsidP="006646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64656" w:rsidRDefault="00664656" w:rsidP="00664656">
            <w:r>
              <w:t xml:space="preserve"> Appear in drop down</w:t>
            </w:r>
            <w:r w:rsidR="00C96180">
              <w:t xml:space="preserve"> in admin tool</w:t>
            </w:r>
            <w:r w:rsidR="00A062EF">
              <w:t xml:space="preserve"> for coaching admin only and only users who have completed logs in last 3 months.</w:t>
            </w:r>
          </w:p>
          <w:p w:rsidR="00A062EF" w:rsidRDefault="00A062EF" w:rsidP="00664656"/>
          <w:p w:rsidR="00664656" w:rsidRDefault="00A062EF" w:rsidP="00664656">
            <w:r w:rsidRPr="00A062EF">
              <w:t>Crystal.Alexander</w:t>
            </w:r>
            <w:r>
              <w:t xml:space="preserve"> should appear in dropdown</w:t>
            </w:r>
          </w:p>
          <w:p w:rsidR="00A062EF" w:rsidRDefault="00A062EF" w:rsidP="00664656">
            <w:r>
              <w:t>Lili.huamg should not appear although she has completed logs only (they are older than 3 months)</w:t>
            </w:r>
          </w:p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r w:rsidRPr="00F354D4">
              <w:t>246641</w:t>
            </w:r>
          </w:p>
          <w:p w:rsidR="00C96180" w:rsidRPr="00BF0D72" w:rsidRDefault="00F354D4" w:rsidP="00F354D4">
            <w:pPr>
              <w:rPr>
                <w:rFonts w:asciiTheme="minorHAnsi" w:hAnsiTheme="minorHAnsi"/>
                <w:bCs/>
              </w:rPr>
            </w:pPr>
            <w:r w:rsidRPr="00A062EF">
              <w:t>Crystal.Alexander</w:t>
            </w:r>
          </w:p>
        </w:tc>
      </w:tr>
      <w:tr w:rsidR="00664656" w:rsidRPr="00FF5201" w:rsidTr="00B83652">
        <w:trPr>
          <w:cantSplit/>
        </w:trPr>
        <w:tc>
          <w:tcPr>
            <w:tcW w:w="900" w:type="dxa"/>
          </w:tcPr>
          <w:p w:rsidR="00664656" w:rsidRDefault="00C96180" w:rsidP="00664656">
            <w:r>
              <w:rPr>
                <w:rFonts w:asciiTheme="minorHAnsi" w:hAnsiTheme="minorHAnsi"/>
                <w:bCs/>
              </w:rPr>
              <w:t>7</w:t>
            </w:r>
            <w:r w:rsidR="00664656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664656" w:rsidRDefault="00C96180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Look at the logs returned for the employee </w:t>
            </w:r>
          </w:p>
        </w:tc>
        <w:tc>
          <w:tcPr>
            <w:tcW w:w="4500" w:type="dxa"/>
            <w:tcBorders>
              <w:bottom w:val="single" w:sz="8" w:space="0" w:color="auto"/>
            </w:tcBorders>
          </w:tcPr>
          <w:p w:rsidR="00664656" w:rsidRDefault="00C96180" w:rsidP="00664656">
            <w:r>
              <w:t>Completed logs should be displayed</w:t>
            </w:r>
            <w:r w:rsidR="00A062EF">
              <w:t xml:space="preserve"> only if submitted within last 3 months</w:t>
            </w:r>
          </w:p>
          <w:p w:rsidR="00A062EF" w:rsidRDefault="00A062EF" w:rsidP="00664656"/>
          <w:p w:rsidR="00A062EF" w:rsidRDefault="00A062EF" w:rsidP="00664656">
            <w:r w:rsidRPr="00A062EF">
              <w:t>eCL-Crystal.Alexander-66857</w:t>
            </w:r>
          </w:p>
          <w:p w:rsidR="00664656" w:rsidRDefault="00664656" w:rsidP="00664656"/>
          <w:p w:rsidR="00664656" w:rsidRDefault="00664656" w:rsidP="00664656"/>
        </w:tc>
        <w:tc>
          <w:tcPr>
            <w:tcW w:w="1260" w:type="dxa"/>
          </w:tcPr>
          <w:p w:rsidR="00664656" w:rsidRDefault="0066465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64656" w:rsidRPr="00202208" w:rsidRDefault="00664656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5E4E98" w:rsidRPr="00BF0D72" w:rsidRDefault="005E4E98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coaching admin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664656">
            <w:r>
              <w:t>Completed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  <w:p w:rsidR="00F354D4" w:rsidRDefault="00F354D4" w:rsidP="00F354D4">
            <w:r>
              <w:t>eCL-charles.derusso-66949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226363</w:t>
            </w:r>
          </w:p>
          <w:p w:rsidR="00F354D4" w:rsidRDefault="00F354D4" w:rsidP="00F354D4">
            <w:pPr>
              <w:rPr>
                <w:rFonts w:asciiTheme="minorHAnsi" w:hAnsiTheme="minorHAnsi"/>
                <w:bCs/>
              </w:rPr>
            </w:pPr>
            <w:r w:rsidRPr="00F354D4">
              <w:rPr>
                <w:rFonts w:asciiTheme="minorHAnsi" w:hAnsiTheme="minorHAnsi"/>
                <w:bCs/>
              </w:rPr>
              <w:t>charles.derusso</w:t>
            </w:r>
          </w:p>
          <w:p w:rsidR="00F354D4" w:rsidRPr="00BF0D72" w:rsidRDefault="00F354D4" w:rsidP="00F354D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Phoenix</w:t>
            </w:r>
          </w:p>
        </w:tc>
      </w:tr>
      <w:tr w:rsidR="00F354D4" w:rsidRPr="00FF5201" w:rsidTr="00B83652">
        <w:trPr>
          <w:cantSplit/>
        </w:trPr>
        <w:tc>
          <w:tcPr>
            <w:tcW w:w="900" w:type="dxa"/>
          </w:tcPr>
          <w:p w:rsidR="00F354D4" w:rsidRDefault="00AE11B8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7.4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F354D4" w:rsidRDefault="00F354D4" w:rsidP="00F354D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Logs returned for Charles as non coaching admin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N'Victor.Hernandez'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N'226363'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354D4" w:rsidRDefault="00F354D4" w:rsidP="00F354D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354D4" w:rsidRDefault="00F354D4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54D4" w:rsidRDefault="00F354D4" w:rsidP="00F354D4">
            <w:r>
              <w:t>Completed not returned</w:t>
            </w:r>
          </w:p>
          <w:p w:rsidR="00F354D4" w:rsidRDefault="00F354D4" w:rsidP="00F354D4">
            <w:r>
              <w:t>eCL-charles.derusso-66955</w:t>
            </w:r>
          </w:p>
          <w:p w:rsidR="00F354D4" w:rsidRDefault="00F354D4" w:rsidP="00F354D4">
            <w:r>
              <w:t>eCL-charles.derusso-66952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F354D4" w:rsidRDefault="00F354D4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Default="002315C6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Phx (siteid 4 mgrs)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Victor.Hernandez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Pilar.Gomez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2315C6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theresa.rufrano</w:t>
            </w:r>
          </w:p>
          <w:p w:rsidR="002315C6" w:rsidRPr="00BF0D72" w:rsidRDefault="002315C6" w:rsidP="002315C6">
            <w:pPr>
              <w:rPr>
                <w:rFonts w:asciiTheme="minorHAnsi" w:hAnsiTheme="minorHAnsi"/>
                <w:bCs/>
              </w:rPr>
            </w:pPr>
            <w:r w:rsidRPr="002315C6">
              <w:rPr>
                <w:rFonts w:asciiTheme="minorHAnsi" w:hAnsiTheme="minorHAnsi"/>
                <w:bCs/>
              </w:rPr>
              <w:t>tony.hernandez</w:t>
            </w: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a completed log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1439B9" w:rsidP="00664656">
            <w:r>
              <w:t>Should inactivate successfully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1439B9" w:rsidRPr="00FF5201" w:rsidTr="00B83652">
        <w:trPr>
          <w:cantSplit/>
        </w:trPr>
        <w:tc>
          <w:tcPr>
            <w:tcW w:w="900" w:type="dxa"/>
          </w:tcPr>
          <w:p w:rsidR="001439B9" w:rsidRDefault="001439B9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  <w:r w:rsidR="00AE11B8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1439B9" w:rsidRDefault="001439B9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a</w:t>
            </w:r>
            <w:r w:rsidR="005B7163">
              <w:rPr>
                <w:rFonts w:ascii="Calibri" w:hAnsi="Calibri"/>
                <w:color w:val="000000"/>
                <w:sz w:val="22"/>
                <w:szCs w:val="22"/>
              </w:rPr>
              <w:t>n inactive log with lastknownstatus 2</w:t>
            </w: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39B9" w:rsidRDefault="005B7163" w:rsidP="00664656">
            <w:r>
              <w:t>Should be activated and back in Completed status</w:t>
            </w:r>
          </w:p>
        </w:tc>
        <w:tc>
          <w:tcPr>
            <w:tcW w:w="1260" w:type="dxa"/>
            <w:tcBorders>
              <w:left w:val="single" w:sz="8" w:space="0" w:color="auto"/>
            </w:tcBorders>
          </w:tcPr>
          <w:p w:rsidR="001439B9" w:rsidRDefault="005B7163" w:rsidP="006646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430" w:type="dxa"/>
          </w:tcPr>
          <w:p w:rsidR="001439B9" w:rsidRPr="00BF0D72" w:rsidRDefault="001439B9" w:rsidP="00664656">
            <w:pPr>
              <w:rPr>
                <w:rFonts w:asciiTheme="minorHAnsi" w:hAnsiTheme="minorHAnsi"/>
                <w:bCs/>
              </w:rPr>
            </w:pPr>
          </w:p>
        </w:tc>
      </w:tr>
      <w:tr w:rsidR="00A062EF" w:rsidRPr="00FF5201" w:rsidTr="00B83652">
        <w:trPr>
          <w:cantSplit/>
        </w:trPr>
        <w:tc>
          <w:tcPr>
            <w:tcW w:w="900" w:type="dxa"/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 w:themeFill="background1"/>
            <w:vAlign w:val="center"/>
          </w:tcPr>
          <w:p w:rsidR="00A062EF" w:rsidRDefault="00A062EF" w:rsidP="006646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062EF" w:rsidRDefault="00A062EF" w:rsidP="00664656"/>
        </w:tc>
        <w:tc>
          <w:tcPr>
            <w:tcW w:w="1260" w:type="dxa"/>
            <w:tcBorders>
              <w:left w:val="single" w:sz="8" w:space="0" w:color="auto"/>
            </w:tcBorders>
          </w:tcPr>
          <w:p w:rsidR="00A062EF" w:rsidRDefault="00A062EF" w:rsidP="006646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430" w:type="dxa"/>
          </w:tcPr>
          <w:p w:rsidR="00F354D4" w:rsidRPr="005E4E98" w:rsidRDefault="00F354D4" w:rsidP="00664656">
            <w:pPr>
              <w:rPr>
                <w:rFonts w:asciiTheme="minorHAnsi" w:hAnsiTheme="minorHAnsi"/>
                <w:bCs/>
              </w:rPr>
            </w:pPr>
          </w:p>
        </w:tc>
      </w:tr>
    </w:tbl>
    <w:p w:rsidR="00664656" w:rsidRDefault="00664656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Default="0057177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57177F" w:rsidRPr="004F5C38" w:rsidRDefault="0057177F" w:rsidP="0057177F">
      <w:pPr>
        <w:pStyle w:val="Heading2"/>
        <w:numPr>
          <w:ilvl w:val="0"/>
          <w:numId w:val="2"/>
        </w:numPr>
      </w:pPr>
      <w:bookmarkStart w:id="23" w:name="_Toc35333994"/>
      <w:r>
        <w:t xml:space="preserve">TFS 8363 – </w:t>
      </w:r>
      <w:r w:rsidRPr="0057177F">
        <w:t xml:space="preserve">Set up admin tool access for new Program team members </w:t>
      </w:r>
      <w:r>
        <w:t xml:space="preserve">(job code </w:t>
      </w:r>
      <w:r w:rsidRPr="00040EDB">
        <w:t>WP</w:t>
      </w:r>
      <w:r>
        <w:t>PM11</w:t>
      </w:r>
      <w:r w:rsidRPr="00040EDB">
        <w:t>)</w:t>
      </w:r>
      <w:bookmarkEnd w:id="23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177F" w:rsidTr="003D5A1D">
        <w:trPr>
          <w:tblHeader/>
        </w:trPr>
        <w:tc>
          <w:tcPr>
            <w:tcW w:w="2549" w:type="dxa"/>
            <w:shd w:val="solid" w:color="auto" w:fill="000000"/>
          </w:tcPr>
          <w:p w:rsidR="0057177F" w:rsidRDefault="0057177F" w:rsidP="003D5A1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177F" w:rsidRDefault="0057177F" w:rsidP="003D5A1D">
            <w:r>
              <w:t>Description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Change Type</w:t>
            </w:r>
          </w:p>
        </w:tc>
        <w:tc>
          <w:tcPr>
            <w:tcW w:w="10455" w:type="dxa"/>
          </w:tcPr>
          <w:p w:rsidR="0057177F" w:rsidRDefault="0057177F" w:rsidP="003D5A1D">
            <w:r>
              <w:t>Change Request</w:t>
            </w:r>
          </w:p>
        </w:tc>
      </w:tr>
      <w:tr w:rsidR="0057177F" w:rsidTr="003D5A1D">
        <w:trPr>
          <w:trHeight w:val="125"/>
        </w:trPr>
        <w:tc>
          <w:tcPr>
            <w:tcW w:w="2549" w:type="dxa"/>
          </w:tcPr>
          <w:p w:rsidR="0057177F" w:rsidRDefault="0057177F" w:rsidP="003D5A1D">
            <w:r>
              <w:t>Change Description</w:t>
            </w:r>
          </w:p>
        </w:tc>
        <w:tc>
          <w:tcPr>
            <w:tcW w:w="10455" w:type="dxa"/>
          </w:tcPr>
          <w:p w:rsidR="0057177F" w:rsidRDefault="0057177F" w:rsidP="003D5A1D">
            <w:r>
              <w:t>Setup admin tool access to Mark Hackman = job code WPSM13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Test Environment</w:t>
            </w:r>
          </w:p>
        </w:tc>
        <w:tc>
          <w:tcPr>
            <w:tcW w:w="10455" w:type="dxa"/>
          </w:tcPr>
          <w:p w:rsidR="0057177F" w:rsidRDefault="0057177F" w:rsidP="0057177F">
            <w:r>
              <w:t>eCoaching_Dev database on F3420-ECLDBD01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Modules created/updated</w:t>
            </w:r>
          </w:p>
        </w:tc>
        <w:tc>
          <w:tcPr>
            <w:tcW w:w="10455" w:type="dxa"/>
          </w:tcPr>
          <w:p w:rsidR="0057177F" w:rsidRDefault="0057177F" w:rsidP="003D5A1D">
            <w:r>
              <w:t>Table [EC].[AT_User]</w:t>
            </w:r>
          </w:p>
          <w:p w:rsidR="0057177F" w:rsidRDefault="0057177F" w:rsidP="003D5A1D">
            <w:r>
              <w:t>Table [EC].[AT_User_Role_Link]</w:t>
            </w:r>
          </w:p>
          <w:p w:rsidR="0057177F" w:rsidRDefault="0057177F" w:rsidP="003D5A1D">
            <w:r>
              <w:t>Table [EC].[AT_Role_Access]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Code doc</w:t>
            </w:r>
          </w:p>
        </w:tc>
        <w:tc>
          <w:tcPr>
            <w:tcW w:w="10455" w:type="dxa"/>
          </w:tcPr>
          <w:p w:rsidR="0057177F" w:rsidRDefault="0057177F" w:rsidP="003D5A1D">
            <w:r w:rsidRPr="00477F6F">
              <w:t>CCO_eCoaching_Admin_Tool_Create.sql</w:t>
            </w:r>
          </w:p>
          <w:p w:rsidR="0057177F" w:rsidRDefault="0057177F" w:rsidP="003D5A1D">
            <w:r w:rsidRPr="00477F6F">
              <w:t>CCO_eCoaching_AT_Dimension_Table_Data.xlsx</w:t>
            </w:r>
          </w:p>
        </w:tc>
      </w:tr>
      <w:tr w:rsidR="0057177F" w:rsidTr="003D5A1D">
        <w:tc>
          <w:tcPr>
            <w:tcW w:w="2549" w:type="dxa"/>
          </w:tcPr>
          <w:p w:rsidR="0057177F" w:rsidRDefault="0057177F" w:rsidP="003D5A1D">
            <w:r>
              <w:t>Notes</w:t>
            </w:r>
          </w:p>
        </w:tc>
        <w:tc>
          <w:tcPr>
            <w:tcW w:w="10455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Pr="00871F07" w:rsidRDefault="0057177F" w:rsidP="003D5A1D"/>
        </w:tc>
      </w:tr>
    </w:tbl>
    <w:p w:rsidR="0057177F" w:rsidRPr="00871F07" w:rsidRDefault="0057177F" w:rsidP="005717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177F" w:rsidRPr="00FF5201" w:rsidTr="003D5A1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RESULTS</w:t>
            </w:r>
          </w:p>
          <w:p w:rsidR="0057177F" w:rsidRPr="00FF5201" w:rsidRDefault="0057177F" w:rsidP="003D5A1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177F" w:rsidRPr="00FF5201" w:rsidRDefault="0057177F" w:rsidP="003D5A1D">
            <w:pPr>
              <w:rPr>
                <w:i/>
              </w:rPr>
            </w:pPr>
            <w:r w:rsidRPr="00FF5201">
              <w:t>COMMENTS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Rows returned for both users SHOULD HAVE Active = 1</w:t>
            </w:r>
          </w:p>
          <w:p w:rsidR="0057177F" w:rsidRDefault="0057177F" w:rsidP="003D5A1D">
            <w:r>
              <w:t xml:space="preserve"> </w:t>
            </w:r>
          </w:p>
        </w:tc>
        <w:tc>
          <w:tcPr>
            <w:tcW w:w="1260" w:type="dxa"/>
          </w:tcPr>
          <w:p w:rsidR="0057177F" w:rsidRPr="00202208" w:rsidRDefault="0057177F" w:rsidP="003D5A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[AT_User_Role_Link]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[UserId]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'333386'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'397938'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2 rows with the roleids for coaching admin and warning admin  101, 103,106 and 107 returned for each user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333386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101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103</w:t>
            </w:r>
          </w:p>
          <w:p w:rsidR="0057177F" w:rsidRPr="0057177F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106</w:t>
            </w:r>
          </w:p>
          <w:p w:rsidR="0057177F" w:rsidRPr="00BF0D72" w:rsidRDefault="0057177F" w:rsidP="0057177F">
            <w:pPr>
              <w:rPr>
                <w:rFonts w:asciiTheme="minorHAnsi" w:hAnsiTheme="minorHAnsi"/>
                <w:bCs/>
              </w:rPr>
            </w:pPr>
            <w:r w:rsidRPr="0057177F">
              <w:rPr>
                <w:rFonts w:asciiTheme="minorHAnsi" w:hAnsiTheme="minorHAnsi"/>
                <w:bCs/>
              </w:rPr>
              <w:t>397938</w:t>
            </w:r>
            <w:r w:rsidRPr="0057177F">
              <w:rPr>
                <w:rFonts w:asciiTheme="minorHAnsi" w:hAnsiTheme="minorHAnsi"/>
                <w:bCs/>
              </w:rPr>
              <w:tab/>
              <w:t>107</w:t>
            </w: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[AT_Role_Access]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JobCode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'WPPM11'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57177F">
            <w:r>
              <w:t>4 rows returned for the job code WPPM11 for each of the roles 101, 103,106 and 107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8.4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entitlements for users</w:t>
            </w: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[sp_AT_Check_Entitlements]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7177F" w:rsidRDefault="0057177F" w:rsidP="003D5A1D">
            <w:r>
              <w:t xml:space="preserve"> </w:t>
            </w:r>
          </w:p>
          <w:p w:rsidR="0057177F" w:rsidRDefault="0057177F" w:rsidP="003D5A1D">
            <w:r>
              <w:t>Repeat test for second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Default="0057177F" w:rsidP="003D5A1D"/>
        </w:tc>
        <w:tc>
          <w:tcPr>
            <w:tcW w:w="4500" w:type="dxa"/>
          </w:tcPr>
          <w:p w:rsidR="0057177F" w:rsidRDefault="0057177F" w:rsidP="003D5A1D">
            <w:r>
              <w:t>Should return all rows as defined in role entitlement table and user role link table</w:t>
            </w:r>
          </w:p>
          <w:p w:rsidR="0057177F" w:rsidRDefault="0057177F" w:rsidP="003D5A1D"/>
          <w:p w:rsidR="0057177F" w:rsidRDefault="0057177F" w:rsidP="0057177F">
            <w:r>
              <w:t>EntitlementId</w:t>
            </w:r>
            <w:r>
              <w:tab/>
              <w:t>EntitlementDescription</w:t>
            </w:r>
          </w:p>
          <w:p w:rsidR="0057177F" w:rsidRDefault="0057177F" w:rsidP="0057177F">
            <w:r>
              <w:t>201</w:t>
            </w:r>
            <w:r>
              <w:tab/>
              <w:t>EmployeeLog-SearchForInactivate</w:t>
            </w:r>
          </w:p>
          <w:p w:rsidR="0057177F" w:rsidRDefault="0057177F" w:rsidP="0057177F">
            <w:r>
              <w:t>202</w:t>
            </w:r>
            <w:r>
              <w:tab/>
              <w:t>EmployeeLog-SearchForReassign</w:t>
            </w:r>
          </w:p>
          <w:p w:rsidR="0057177F" w:rsidRDefault="0057177F" w:rsidP="0057177F">
            <w:r>
              <w:t>203</w:t>
            </w:r>
            <w:r>
              <w:tab/>
              <w:t>EmployeeLog-SearchForReactivate</w:t>
            </w:r>
          </w:p>
          <w:p w:rsidR="0057177F" w:rsidRDefault="0057177F" w:rsidP="0057177F">
            <w:r>
              <w:t>204</w:t>
            </w:r>
            <w:r>
              <w:tab/>
              <w:t>ManageCoachingLogs</w:t>
            </w:r>
          </w:p>
          <w:p w:rsidR="0057177F" w:rsidRDefault="0057177F" w:rsidP="0057177F">
            <w:r>
              <w:t>205</w:t>
            </w:r>
            <w:r>
              <w:tab/>
              <w:t>ManageWarningLogs</w:t>
            </w:r>
          </w:p>
          <w:p w:rsidR="0057177F" w:rsidRDefault="0057177F" w:rsidP="0057177F">
            <w:r>
              <w:t>206</w:t>
            </w:r>
            <w:r>
              <w:tab/>
              <w:t>ReactivateCoachingLogs</w:t>
            </w:r>
          </w:p>
          <w:p w:rsidR="0057177F" w:rsidRDefault="0057177F" w:rsidP="0057177F">
            <w:r>
              <w:t>207</w:t>
            </w:r>
            <w:r>
              <w:tab/>
              <w:t>ReactivateWarningLogs</w:t>
            </w:r>
          </w:p>
          <w:p w:rsidR="0057177F" w:rsidRDefault="0057177F" w:rsidP="0057177F">
            <w:r>
              <w:t>209</w:t>
            </w:r>
            <w:r>
              <w:tab/>
              <w:t>Reports</w:t>
            </w:r>
          </w:p>
          <w:p w:rsidR="0057177F" w:rsidRDefault="0057177F" w:rsidP="0057177F">
            <w:r>
              <w:t>210</w:t>
            </w:r>
            <w:r>
              <w:tab/>
              <w:t>Report-RunCoachingSummary</w:t>
            </w:r>
          </w:p>
          <w:p w:rsidR="0057177F" w:rsidRDefault="0057177F" w:rsidP="0057177F">
            <w:r>
              <w:t>211</w:t>
            </w:r>
            <w:r>
              <w:tab/>
              <w:t>Report-RunWarningSummary</w:t>
            </w:r>
          </w:p>
          <w:p w:rsidR="0057177F" w:rsidRDefault="0057177F" w:rsidP="0057177F">
            <w:r>
              <w:t>212</w:t>
            </w:r>
            <w:r>
              <w:tab/>
              <w:t>Report-RunHierarchySummary</w:t>
            </w:r>
          </w:p>
          <w:p w:rsidR="0057177F" w:rsidRDefault="0057177F" w:rsidP="0057177F">
            <w:r>
              <w:t>213</w:t>
            </w:r>
            <w:r>
              <w:tab/>
              <w:t>Report-RunAdminActivitySummary</w:t>
            </w:r>
          </w:p>
          <w:p w:rsidR="0057177F" w:rsidRDefault="0057177F" w:rsidP="0057177F">
            <w:r>
              <w:t>215</w:t>
            </w:r>
            <w:r>
              <w:tab/>
              <w:t>Users</w:t>
            </w:r>
          </w:p>
          <w:p w:rsidR="0057177F" w:rsidRDefault="0057177F" w:rsidP="0057177F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57177F" w:rsidRDefault="0057177F" w:rsidP="003D5A1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t>8.5</w:t>
            </w:r>
          </w:p>
        </w:tc>
        <w:tc>
          <w:tcPr>
            <w:tcW w:w="3960" w:type="dxa"/>
          </w:tcPr>
          <w:p w:rsidR="0057177F" w:rsidRDefault="0057177F" w:rsidP="003D5A1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[sp_AT_Select_Modules_By_LanID]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N'shelly.encke'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7177F" w:rsidRDefault="0057177F" w:rsidP="0057177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7177F" w:rsidRDefault="004C6ED6" w:rsidP="003D5A1D">
            <w:pPr>
              <w:overflowPunct/>
              <w:textAlignment w:val="auto"/>
            </w:pPr>
            <w:r>
              <w:t xml:space="preserve">Repeat for 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Sara.Stonecipher</w:t>
            </w:r>
          </w:p>
          <w:p w:rsidR="004C6ED6" w:rsidRPr="00F03F7A" w:rsidRDefault="004C6ED6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>
            <w:r>
              <w:t>ModuleId</w:t>
            </w:r>
            <w:r>
              <w:tab/>
              <w:t>Module</w:t>
            </w:r>
          </w:p>
          <w:p w:rsidR="0057177F" w:rsidRDefault="0057177F" w:rsidP="003D5A1D">
            <w:r>
              <w:t>1</w:t>
            </w:r>
            <w:r>
              <w:tab/>
              <w:t>CSR</w:t>
            </w:r>
          </w:p>
          <w:p w:rsidR="0057177F" w:rsidRDefault="0057177F" w:rsidP="003D5A1D">
            <w:r>
              <w:t>4</w:t>
            </w:r>
            <w:r>
              <w:tab/>
              <w:t>LSA</w:t>
            </w:r>
          </w:p>
          <w:p w:rsidR="0057177F" w:rsidRDefault="0057177F" w:rsidP="003D5A1D">
            <w:r>
              <w:t>3</w:t>
            </w:r>
            <w:r>
              <w:tab/>
              <w:t>Quality</w:t>
            </w:r>
          </w:p>
          <w:p w:rsidR="0057177F" w:rsidRDefault="0057177F" w:rsidP="003D5A1D">
            <w:r>
              <w:t>2</w:t>
            </w:r>
            <w:r>
              <w:tab/>
              <w:t>Supervisor</w:t>
            </w:r>
          </w:p>
          <w:p w:rsidR="0057177F" w:rsidRPr="00F03F7A" w:rsidRDefault="0057177F" w:rsidP="003D5A1D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r>
              <w:rPr>
                <w:rFonts w:asciiTheme="minorHAnsi" w:hAnsiTheme="minorHAnsi"/>
                <w:bCs/>
              </w:rPr>
              <w:lastRenderedPageBreak/>
              <w:t>8.6</w:t>
            </w:r>
          </w:p>
        </w:tc>
        <w:tc>
          <w:tcPr>
            <w:tcW w:w="3960" w:type="dxa"/>
          </w:tcPr>
          <w:p w:rsidR="0057177F" w:rsidRDefault="0057177F" w:rsidP="003D5A1D">
            <w:r>
              <w:t>Check roles by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C6ED6" w:rsidRDefault="004C6ED6" w:rsidP="004C6ED6">
            <w:r>
              <w:t>Repeat test for second user</w:t>
            </w:r>
          </w:p>
          <w:p w:rsidR="004C6ED6" w:rsidRDefault="004C6ED6" w:rsidP="004C6ED6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shelly.encke</w:t>
            </w:r>
          </w:p>
          <w:p w:rsidR="0057177F" w:rsidRPr="00F03F7A" w:rsidRDefault="0057177F" w:rsidP="003D5A1D"/>
        </w:tc>
        <w:tc>
          <w:tcPr>
            <w:tcW w:w="4500" w:type="dxa"/>
          </w:tcPr>
          <w:p w:rsidR="004C6ED6" w:rsidRDefault="004C6ED6" w:rsidP="004C6ED6">
            <w:r>
              <w:t>UserId</w:t>
            </w:r>
            <w:r>
              <w:tab/>
              <w:t>RoleDescription</w:t>
            </w:r>
          </w:p>
          <w:p w:rsidR="004C6ED6" w:rsidRDefault="004C6ED6" w:rsidP="004C6ED6">
            <w:r>
              <w:t>397938</w:t>
            </w:r>
            <w:r>
              <w:tab/>
              <w:t>CoachingAdmin</w:t>
            </w:r>
          </w:p>
          <w:p w:rsidR="004C6ED6" w:rsidRDefault="004C6ED6" w:rsidP="004C6ED6">
            <w:r>
              <w:t>397938</w:t>
            </w:r>
            <w:r>
              <w:tab/>
              <w:t>WarningAdmin</w:t>
            </w:r>
          </w:p>
          <w:p w:rsidR="004C6ED6" w:rsidRDefault="004C6ED6" w:rsidP="004C6ED6">
            <w:r>
              <w:t>397938</w:t>
            </w:r>
            <w:r>
              <w:tab/>
              <w:t>ReportCoachingAdmin</w:t>
            </w:r>
          </w:p>
          <w:p w:rsidR="0057177F" w:rsidRDefault="004C6ED6" w:rsidP="004C6ED6">
            <w:r>
              <w:t>397938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57177F" w:rsidRDefault="0057177F" w:rsidP="003D5A1D">
            <w:r>
              <w:t>P</w:t>
            </w: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Pr="00F03F7A" w:rsidRDefault="0057177F" w:rsidP="003D5A1D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  <w:tr w:rsidR="0057177F" w:rsidRPr="00FF5201" w:rsidTr="003D5A1D">
        <w:trPr>
          <w:cantSplit/>
        </w:trPr>
        <w:tc>
          <w:tcPr>
            <w:tcW w:w="90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7177F" w:rsidRDefault="0057177F" w:rsidP="003D5A1D"/>
        </w:tc>
        <w:tc>
          <w:tcPr>
            <w:tcW w:w="4500" w:type="dxa"/>
          </w:tcPr>
          <w:p w:rsidR="0057177F" w:rsidRDefault="0057177F" w:rsidP="003D5A1D"/>
        </w:tc>
        <w:tc>
          <w:tcPr>
            <w:tcW w:w="1260" w:type="dxa"/>
          </w:tcPr>
          <w:p w:rsidR="0057177F" w:rsidRDefault="0057177F" w:rsidP="003D5A1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7177F" w:rsidRPr="00BF0D72" w:rsidRDefault="0057177F" w:rsidP="003D5A1D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8E0D33">
      <w:pPr>
        <w:pStyle w:val="Heading2"/>
        <w:numPr>
          <w:ilvl w:val="0"/>
          <w:numId w:val="2"/>
        </w:numPr>
      </w:pPr>
      <w:bookmarkStart w:id="24" w:name="_Toc35333995"/>
      <w:r>
        <w:t>TFS 7856 Encryption of sensitive data</w:t>
      </w:r>
      <w:bookmarkEnd w:id="24"/>
    </w:p>
    <w:p w:rsidR="008E0D33" w:rsidRPr="008E0D33" w:rsidRDefault="008E0D33" w:rsidP="008E0D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0D33" w:rsidTr="00C45C60">
        <w:trPr>
          <w:tblHeader/>
        </w:trPr>
        <w:tc>
          <w:tcPr>
            <w:tcW w:w="2549" w:type="dxa"/>
            <w:shd w:val="solid" w:color="auto" w:fill="000000"/>
          </w:tcPr>
          <w:p w:rsidR="008E0D33" w:rsidRDefault="008E0D33" w:rsidP="00C45C6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E0D33" w:rsidRDefault="008E0D33" w:rsidP="00C45C60">
            <w:r>
              <w:t>Description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Change Type</w:t>
            </w:r>
          </w:p>
        </w:tc>
        <w:tc>
          <w:tcPr>
            <w:tcW w:w="10455" w:type="dxa"/>
          </w:tcPr>
          <w:p w:rsidR="008E0D33" w:rsidRDefault="008E0D33" w:rsidP="00C45C60">
            <w:r>
              <w:t>Change Request</w:t>
            </w:r>
          </w:p>
        </w:tc>
      </w:tr>
      <w:tr w:rsidR="008E0D33" w:rsidTr="00C45C60">
        <w:trPr>
          <w:trHeight w:val="125"/>
        </w:trPr>
        <w:tc>
          <w:tcPr>
            <w:tcW w:w="2549" w:type="dxa"/>
          </w:tcPr>
          <w:p w:rsidR="008E0D33" w:rsidRDefault="008E0D33" w:rsidP="00C45C60">
            <w:r>
              <w:t>Change Description</w:t>
            </w:r>
          </w:p>
        </w:tc>
        <w:tc>
          <w:tcPr>
            <w:tcW w:w="10455" w:type="dxa"/>
          </w:tcPr>
          <w:p w:rsidR="008E0D33" w:rsidRDefault="008E0D33" w:rsidP="00C45C60">
            <w:r>
              <w:t>Encryption of sensitive data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Test Environment</w:t>
            </w:r>
          </w:p>
        </w:tc>
        <w:tc>
          <w:tcPr>
            <w:tcW w:w="10455" w:type="dxa"/>
          </w:tcPr>
          <w:p w:rsidR="008E0D33" w:rsidRDefault="008E0D33" w:rsidP="008E0D33">
            <w:r>
              <w:t>eCoachingDev database on f3420-ecldbd01</w:t>
            </w:r>
          </w:p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Code Modules created/updated</w:t>
            </w:r>
          </w:p>
        </w:tc>
        <w:tc>
          <w:tcPr>
            <w:tcW w:w="10455" w:type="dxa"/>
          </w:tcPr>
          <w:p w:rsidR="008E0D33" w:rsidRDefault="008E0D33" w:rsidP="00C45C60"/>
        </w:tc>
      </w:tr>
      <w:tr w:rsidR="008E0D33" w:rsidTr="00C45C60">
        <w:tc>
          <w:tcPr>
            <w:tcW w:w="2549" w:type="dxa"/>
          </w:tcPr>
          <w:p w:rsidR="008E0D33" w:rsidRDefault="008E0D33" w:rsidP="00C45C60">
            <w:r>
              <w:t>Notes</w:t>
            </w:r>
          </w:p>
        </w:tc>
        <w:tc>
          <w:tcPr>
            <w:tcW w:w="10455" w:type="dxa"/>
          </w:tcPr>
          <w:p w:rsidR="008E0D33" w:rsidRPr="00212770" w:rsidRDefault="008E0D33" w:rsidP="00C45C6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lastRenderedPageBreak/>
              <w:t>        @comment = N'asfdasdf',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212770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Pr="00871F07" w:rsidRDefault="008E0D33" w:rsidP="00C45C60"/>
        </w:tc>
      </w:tr>
    </w:tbl>
    <w:p w:rsidR="008E0D33" w:rsidRPr="00871F07" w:rsidRDefault="008E0D33" w:rsidP="008E0D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E0D33" w:rsidRPr="00FF5201" w:rsidTr="00C45C60">
        <w:trPr>
          <w:cantSplit/>
          <w:tblHeader/>
        </w:trPr>
        <w:tc>
          <w:tcPr>
            <w:tcW w:w="9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RESULTS</w:t>
            </w:r>
          </w:p>
          <w:p w:rsidR="008E0D33" w:rsidRPr="00FF5201" w:rsidRDefault="008E0D33" w:rsidP="00C45C6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E0D33" w:rsidRPr="00FF5201" w:rsidRDefault="008E0D33" w:rsidP="00C45C60">
            <w:pPr>
              <w:rPr>
                <w:i/>
              </w:rPr>
            </w:pPr>
            <w:r w:rsidRPr="00FF5201">
              <w:t>COMMENTS</w:t>
            </w: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</w:p>
        </w:tc>
        <w:tc>
          <w:tcPr>
            <w:tcW w:w="3960" w:type="dxa"/>
          </w:tcPr>
          <w:p w:rsidR="008E0D33" w:rsidRDefault="008E0D33" w:rsidP="00C45C60">
            <w:r>
              <w:t xml:space="preserve">User </w:t>
            </w:r>
            <w:r w:rsidR="008F3EAA">
              <w:t xml:space="preserve">names </w:t>
            </w:r>
            <w:r>
              <w:t>are encrypted in table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E0D33" w:rsidRDefault="008E0D33" w:rsidP="00C45C60"/>
          <w:p w:rsidR="008E0D33" w:rsidRDefault="0030171D" w:rsidP="00C45C60">
            <w:r>
              <w:t>Sql for comparing old values</w:t>
            </w:r>
          </w:p>
          <w:p w:rsidR="0030171D" w:rsidRDefault="0030171D" w:rsidP="0030171D">
            <w:r>
              <w:t xml:space="preserve">Select UserLanID_Drop AS [Original LanID], </w:t>
            </w:r>
          </w:p>
          <w:p w:rsidR="0030171D" w:rsidRDefault="0030171D" w:rsidP="0030171D">
            <w:r>
              <w:t>CONVERT(nvarchar(30),DecryptByKey(UserLanID)) AS [Decrypted LanID],</w:t>
            </w:r>
          </w:p>
          <w:p w:rsidR="0030171D" w:rsidRDefault="0030171D" w:rsidP="0030171D">
            <w:r>
              <w:t xml:space="preserve">UserName_Drop AS [Original Name], </w:t>
            </w:r>
          </w:p>
          <w:p w:rsidR="0030171D" w:rsidRDefault="0030171D" w:rsidP="0030171D">
            <w:r>
              <w:t>CONVERT(nvarchar(50),DecryptByKey(UserName)) AS [Decrypted Name]</w:t>
            </w:r>
          </w:p>
          <w:p w:rsidR="0030171D" w:rsidRDefault="0030171D" w:rsidP="0030171D">
            <w:r>
              <w:t>FROM EC.AT_User</w:t>
            </w:r>
          </w:p>
        </w:tc>
        <w:tc>
          <w:tcPr>
            <w:tcW w:w="4500" w:type="dxa"/>
          </w:tcPr>
          <w:p w:rsidR="0030171D" w:rsidRDefault="0030171D" w:rsidP="0030171D">
            <w:r>
              <w:t xml:space="preserve">Column(s) Encrypted </w:t>
            </w:r>
          </w:p>
          <w:p w:rsidR="0030171D" w:rsidRDefault="0030171D" w:rsidP="0030171D">
            <w:r>
              <w:t xml:space="preserve">UserName </w:t>
            </w:r>
          </w:p>
          <w:p w:rsidR="008E0D33" w:rsidRDefault="0030171D" w:rsidP="0030171D">
            <w:r>
              <w:t>UserLanID</w:t>
            </w:r>
          </w:p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entitlements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694C24" w:rsidRDefault="008E0D33" w:rsidP="00C45C6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Pr="00F03F7A" w:rsidRDefault="008E0D33" w:rsidP="00C45C60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Modules by Type for user 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Pr="00F03F7A" w:rsidRDefault="008E0D33" w:rsidP="00C45C60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3F4EC8" w:rsidRDefault="003F4EC8" w:rsidP="003F4EC8">
            <w:pPr>
              <w:overflowPunct/>
              <w:textAlignment w:val="auto"/>
            </w:pPr>
            <w:r>
              <w:t>ModuleId</w:t>
            </w:r>
            <w:r>
              <w:tab/>
              <w:t>Module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1</w:t>
            </w:r>
            <w:r>
              <w:tab/>
              <w:t>CSR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4</w:t>
            </w:r>
            <w:r>
              <w:tab/>
              <w:t>LSA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3</w:t>
            </w:r>
            <w:r>
              <w:tab/>
              <w:t>Quality</w:t>
            </w:r>
          </w:p>
          <w:p w:rsidR="003F4EC8" w:rsidRDefault="003F4EC8" w:rsidP="003F4EC8">
            <w:pPr>
              <w:overflowPunct/>
              <w:textAlignment w:val="auto"/>
            </w:pPr>
            <w:r>
              <w:t>2</w:t>
            </w:r>
            <w:r>
              <w:tab/>
              <w:t>Supervisor</w:t>
            </w:r>
          </w:p>
          <w:p w:rsidR="008E0D33" w:rsidRDefault="003F4EC8" w:rsidP="003F4EC8">
            <w:pPr>
              <w:overflowPunct/>
              <w:textAlignment w:val="auto"/>
            </w:pPr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t>9.</w:t>
            </w:r>
            <w:r w:rsidR="0030171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8E0D33" w:rsidP="00C45C60">
            <w:r>
              <w:t>Check roles by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3F4EC8" w:rsidRDefault="003F4EC8" w:rsidP="003F4EC8">
            <w:r>
              <w:t>UserId</w:t>
            </w:r>
            <w:r>
              <w:tab/>
              <w:t>RoleDescription</w:t>
            </w:r>
          </w:p>
          <w:p w:rsidR="003F4EC8" w:rsidRDefault="003F4EC8" w:rsidP="003F4EC8">
            <w:r>
              <w:t>345712</w:t>
            </w:r>
            <w:r>
              <w:tab/>
              <w:t>CoachingAdmin</w:t>
            </w:r>
          </w:p>
          <w:p w:rsidR="003F4EC8" w:rsidRDefault="003F4EC8" w:rsidP="003F4EC8">
            <w:r>
              <w:t>345712</w:t>
            </w:r>
            <w:r>
              <w:tab/>
              <w:t>WarningAdmin</w:t>
            </w:r>
          </w:p>
          <w:p w:rsidR="003F4EC8" w:rsidRDefault="003F4EC8" w:rsidP="003F4EC8">
            <w:r>
              <w:t>345712</w:t>
            </w:r>
            <w:r>
              <w:tab/>
              <w:t>ReportWarningAdmin</w:t>
            </w:r>
          </w:p>
          <w:p w:rsidR="003F4EC8" w:rsidRDefault="003F4EC8" w:rsidP="003F4EC8">
            <w:r>
              <w:t>345712</w:t>
            </w:r>
            <w:r>
              <w:tab/>
              <w:t>ReportCoachingCSRUser</w:t>
            </w:r>
          </w:p>
          <w:p w:rsidR="008E0D33" w:rsidRDefault="003F4EC8" w:rsidP="003F4EC8">
            <w:r>
              <w:t>345712</w:t>
            </w:r>
            <w:r>
              <w:tab/>
              <w:t>ACLAdmin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user list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[sp_AT_Select_Employees_Coaching_Inactivation_Reactivation]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0171D" w:rsidRDefault="0030171D" w:rsidP="0030171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All employees with active coaching logs at all sites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30171D">
            <w:r>
              <w:rPr>
                <w:rFonts w:asciiTheme="minorHAnsi" w:hAnsiTheme="minorHAnsi"/>
                <w:bCs/>
              </w:rPr>
              <w:lastRenderedPageBreak/>
              <w:t>9.</w:t>
            </w:r>
            <w:r w:rsidR="0030171D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8E0D33" w:rsidRDefault="008E0D33" w:rsidP="00C45C60">
            <w:r>
              <w:t>Inactivate logs for user</w:t>
            </w:r>
          </w:p>
          <w:p w:rsidR="0030171D" w:rsidRPr="0030171D" w:rsidRDefault="0030171D" w:rsidP="0030171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30171D">
            <w:r>
              <w:t>Repeat for combinations of parameters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Active logs for user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30171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9.7</w:t>
            </w:r>
          </w:p>
        </w:tc>
        <w:tc>
          <w:tcPr>
            <w:tcW w:w="3960" w:type="dxa"/>
          </w:tcPr>
          <w:p w:rsidR="003F4EC8" w:rsidRDefault="003F4EC8" w:rsidP="00C45C60">
            <w:r>
              <w:t>Inactivate log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IdsTableType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65841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[sp_AT_Coaching_Inactivation_Reactivation]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N'Sara.Stonecipher'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@tableIds1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@intReasonId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@strReasonOther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@strComments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@returnMessage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3F4EC8" w:rsidRDefault="003F4EC8" w:rsidP="00C45C60"/>
        </w:tc>
        <w:tc>
          <w:tcPr>
            <w:tcW w:w="4500" w:type="dxa"/>
          </w:tcPr>
          <w:p w:rsidR="003F4EC8" w:rsidRDefault="003F4EC8" w:rsidP="00C45C60">
            <w:r w:rsidRPr="003F4EC8">
              <w:t>sp_AT_Coaching_Inactivation_Reactivation completed successfully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3F4EC8" w:rsidP="00C45C60">
            <w:r>
              <w:rPr>
                <w:rFonts w:asciiTheme="minorHAnsi" w:hAnsiTheme="minorHAnsi"/>
                <w:bCs/>
              </w:rPr>
              <w:lastRenderedPageBreak/>
              <w:t>9.8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inactivate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[AT_Coaching_Inactivate_Reactivate_Audit]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65841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Log returned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3F4EC8" w:rsidRPr="00FF5201" w:rsidTr="00C45C60">
        <w:trPr>
          <w:cantSplit/>
        </w:trPr>
        <w:tc>
          <w:tcPr>
            <w:tcW w:w="900" w:type="dxa"/>
          </w:tcPr>
          <w:p w:rsidR="003F4EC8" w:rsidRDefault="003F4EC8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9.9</w:t>
            </w:r>
          </w:p>
        </w:tc>
        <w:tc>
          <w:tcPr>
            <w:tcW w:w="3960" w:type="dxa"/>
          </w:tcPr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t xml:space="preserve">Select Employees for warning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[sp_AT_Select_Employees_Warning_Inactivation_Reactivation]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/>
        </w:tc>
        <w:tc>
          <w:tcPr>
            <w:tcW w:w="4500" w:type="dxa"/>
          </w:tcPr>
          <w:p w:rsidR="003F4EC8" w:rsidRDefault="003F4EC8" w:rsidP="00C45C60">
            <w:r>
              <w:t>Users with active warning logs returned</w:t>
            </w:r>
          </w:p>
        </w:tc>
        <w:tc>
          <w:tcPr>
            <w:tcW w:w="1260" w:type="dxa"/>
          </w:tcPr>
          <w:p w:rsidR="003F4EC8" w:rsidRDefault="003F4EC8" w:rsidP="00C45C60"/>
        </w:tc>
        <w:tc>
          <w:tcPr>
            <w:tcW w:w="2880" w:type="dxa"/>
          </w:tcPr>
          <w:p w:rsidR="003F4EC8" w:rsidRPr="00BF0D72" w:rsidRDefault="003F4EC8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0</w:t>
            </w:r>
          </w:p>
        </w:tc>
        <w:tc>
          <w:tcPr>
            <w:tcW w:w="3960" w:type="dxa"/>
          </w:tcPr>
          <w:p w:rsidR="008E0D33" w:rsidRDefault="003F4EC8" w:rsidP="00C45C60">
            <w:r>
              <w:t>Select warning logs for user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N'Warning'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N'Inactivate'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N'279304'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F4EC8" w:rsidRDefault="003F4EC8" w:rsidP="003F4EC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F4EC8" w:rsidRPr="00F03F7A" w:rsidRDefault="003F4EC8" w:rsidP="00C45C60"/>
        </w:tc>
        <w:tc>
          <w:tcPr>
            <w:tcW w:w="4500" w:type="dxa"/>
          </w:tcPr>
          <w:p w:rsidR="008E0D33" w:rsidRDefault="003F4EC8" w:rsidP="00C45C60">
            <w:r>
              <w:t>Logs returned.</w:t>
            </w:r>
          </w:p>
        </w:tc>
        <w:tc>
          <w:tcPr>
            <w:tcW w:w="1260" w:type="dxa"/>
          </w:tcPr>
          <w:p w:rsidR="008E0D33" w:rsidRDefault="008E0D33" w:rsidP="00C45C60"/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user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3F4EC8" w:rsidP="00C45C60">
            <w:r>
              <w:t>Users with logs for reactivation</w:t>
            </w:r>
          </w:p>
        </w:tc>
        <w:tc>
          <w:tcPr>
            <w:tcW w:w="1260" w:type="dxa"/>
          </w:tcPr>
          <w:p w:rsidR="008E0D33" w:rsidRDefault="008E0D33" w:rsidP="00C45C60">
            <w: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  <w:r w:rsidR="003F4EC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Pr="00202208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3F4EC8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Default="008E0D33" w:rsidP="00C45C60">
            <w:r>
              <w:t>Reactivate logs for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SYMMETRIC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[CoachingKey]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DECRYPTION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CERTIFICATE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[CoachingCert]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[sp_AT_Select_Logs_Inactivation_Reactivation]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@strTypein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N'Coaching'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@strActionin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N'Reactivate'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@strEmployeein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N'216933'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</w:t>
            </w:r>
            <w:r w:rsidR="0071267D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Default="0071267D" w:rsidP="00C45C60">
            <w:r>
              <w:t>Reassign From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[sp_AT_Select_ReassignFrom_Users]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Pr="00F03F7A" w:rsidRDefault="0071267D" w:rsidP="00C45C60"/>
        </w:tc>
        <w:tc>
          <w:tcPr>
            <w:tcW w:w="4500" w:type="dxa"/>
          </w:tcPr>
          <w:p w:rsidR="008E0D33" w:rsidRDefault="0071267D" w:rsidP="00C45C60">
            <w:r>
              <w:t>List of users to reassign logs from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9.15</w:t>
            </w:r>
          </w:p>
        </w:tc>
        <w:tc>
          <w:tcPr>
            <w:tcW w:w="3960" w:type="dxa"/>
          </w:tcPr>
          <w:p w:rsidR="008E0D33" w:rsidRDefault="0071267D" w:rsidP="00C45C60">
            <w:pPr>
              <w:overflowPunct/>
              <w:textAlignment w:val="auto"/>
            </w:pPr>
            <w:r>
              <w:t>Reassign To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[sp_AT_Select_ReassignTo_Users]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@strRequesterin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@strFromUserIdin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N'335034'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@intModuleIdin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@intStatusIdin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6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Pr="00F03F7A" w:rsidRDefault="0071267D" w:rsidP="00C45C60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8E0D33" w:rsidRDefault="0071267D" w:rsidP="0071267D">
            <w:r>
              <w:t>List of users to reassign logs to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9.16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reason list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9.17</w:t>
            </w:r>
          </w:p>
        </w:tc>
        <w:tc>
          <w:tcPr>
            <w:tcW w:w="3960" w:type="dxa"/>
          </w:tcPr>
          <w:p w:rsidR="008E0D33" w:rsidRDefault="008E0D33" w:rsidP="00C45C60">
            <w:r>
              <w:t>Reassign logs for user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E0D33" w:rsidRDefault="008E0D33" w:rsidP="00C45C60"/>
          <w:p w:rsidR="008E0D33" w:rsidRDefault="008E0D33" w:rsidP="00C45C60">
            <w:r>
              <w:t>Repeat for combinations of parameters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c>
          <w:tcPr>
            <w:tcW w:w="900" w:type="dxa"/>
          </w:tcPr>
          <w:p w:rsidR="008E0D33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9.18</w:t>
            </w:r>
          </w:p>
        </w:tc>
        <w:tc>
          <w:tcPr>
            <w:tcW w:w="3960" w:type="dxa"/>
          </w:tcPr>
          <w:p w:rsidR="008E0D33" w:rsidRDefault="008E0D33" w:rsidP="00C45C60">
            <w:r>
              <w:t>Audit record for reassign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71267D" w:rsidRDefault="008E0D33" w:rsidP="0071267D">
            <w:pPr>
              <w:overflowPunct/>
              <w:textAlignment w:val="auto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71267D">
              <w:rPr>
                <w:rFonts w:ascii="Consolas" w:hAnsi="Consolas" w:cs="Consolas"/>
                <w:sz w:val="19"/>
                <w:szCs w:val="19"/>
              </w:rPr>
              <w:t>55373</w:t>
            </w:r>
            <w:r w:rsidR="0071267D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E0D33" w:rsidRDefault="008E0D33" w:rsidP="00C45C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8E0D33" w:rsidRDefault="008E0D33" w:rsidP="00C45C60"/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/>
        </w:tc>
        <w:tc>
          <w:tcPr>
            <w:tcW w:w="126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9.19</w:t>
            </w:r>
          </w:p>
        </w:tc>
        <w:tc>
          <w:tcPr>
            <w:tcW w:w="3960" w:type="dxa"/>
          </w:tcPr>
          <w:p w:rsidR="0071267D" w:rsidRDefault="0071267D" w:rsidP="00C45C60">
            <w:r>
              <w:t>Roles by user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[sp_AT_Select_Roles_By_User]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C45C60"/>
        </w:tc>
        <w:tc>
          <w:tcPr>
            <w:tcW w:w="4500" w:type="dxa"/>
          </w:tcPr>
          <w:p w:rsidR="0071267D" w:rsidRDefault="0071267D" w:rsidP="0071267D">
            <w:r>
              <w:lastRenderedPageBreak/>
              <w:t>UserId</w:t>
            </w:r>
            <w:r>
              <w:tab/>
              <w:t>RoleDescription</w:t>
            </w:r>
          </w:p>
          <w:p w:rsidR="0071267D" w:rsidRDefault="0071267D" w:rsidP="0071267D">
            <w:r>
              <w:t>500306</w:t>
            </w:r>
            <w:r>
              <w:tab/>
              <w:t>CoachingAdmin</w:t>
            </w:r>
          </w:p>
          <w:p w:rsidR="0071267D" w:rsidRDefault="0071267D" w:rsidP="0071267D">
            <w:r>
              <w:lastRenderedPageBreak/>
              <w:t>500306</w:t>
            </w:r>
            <w:r>
              <w:tab/>
              <w:t>WarningAdmin</w:t>
            </w:r>
          </w:p>
          <w:p w:rsidR="0071267D" w:rsidRDefault="0071267D" w:rsidP="0071267D">
            <w:r>
              <w:t>500306</w:t>
            </w:r>
            <w:r>
              <w:tab/>
              <w:t>ReportCoachingAdmin</w:t>
            </w:r>
          </w:p>
          <w:p w:rsidR="0071267D" w:rsidRDefault="0071267D" w:rsidP="0071267D">
            <w:r>
              <w:t>500306</w:t>
            </w:r>
            <w:r>
              <w:tab/>
              <w:t>ReportWarningAdmin</w:t>
            </w:r>
          </w:p>
          <w:p w:rsidR="0071267D" w:rsidRDefault="0071267D" w:rsidP="0071267D">
            <w:r>
              <w:t>500306</w:t>
            </w:r>
            <w:r>
              <w:tab/>
              <w:t>ACLAdmin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9.20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agent role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[sp_Check_AgentRole]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@nvcRole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168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71267D" w:rsidRPr="00FF5201" w:rsidTr="00C45C60">
        <w:tc>
          <w:tcPr>
            <w:tcW w:w="900" w:type="dxa"/>
          </w:tcPr>
          <w:p w:rsidR="0071267D" w:rsidRDefault="0071267D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9.21 </w:t>
            </w:r>
          </w:p>
        </w:tc>
        <w:tc>
          <w:tcPr>
            <w:tcW w:w="3960" w:type="dxa"/>
          </w:tcPr>
          <w:p w:rsidR="0071267D" w:rsidRDefault="0071267D" w:rsidP="00C45C60">
            <w:r>
              <w:t>Check app role</w:t>
            </w:r>
          </w:p>
          <w:p w:rsidR="0071267D" w:rsidRDefault="0071267D" w:rsidP="00C45C60"/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[sp_Check_AppRole]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@nvcLANID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N'johneric.tiongson'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1267D" w:rsidRDefault="0071267D" w:rsidP="0071267D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1267D" w:rsidRDefault="0071267D" w:rsidP="0071267D"/>
        </w:tc>
        <w:tc>
          <w:tcPr>
            <w:tcW w:w="4500" w:type="dxa"/>
          </w:tcPr>
          <w:p w:rsidR="0071267D" w:rsidRDefault="0071267D" w:rsidP="0071267D">
            <w:r>
              <w:t>Y</w:t>
            </w:r>
          </w:p>
        </w:tc>
        <w:tc>
          <w:tcPr>
            <w:tcW w:w="1260" w:type="dxa"/>
          </w:tcPr>
          <w:p w:rsidR="0071267D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267D" w:rsidRPr="00BF0D72" w:rsidRDefault="0071267D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C96584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9.22</w:t>
            </w:r>
          </w:p>
        </w:tc>
        <w:tc>
          <w:tcPr>
            <w:tcW w:w="3960" w:type="dxa"/>
          </w:tcPr>
          <w:p w:rsidR="008E0D33" w:rsidRDefault="008E0D33" w:rsidP="00C45C60">
            <w:r>
              <w:t>Sup dashboard</w:t>
            </w:r>
          </w:p>
          <w:p w:rsidR="008E0D33" w:rsidRPr="00F03F7A" w:rsidRDefault="008E0D33" w:rsidP="00C45C60"/>
        </w:tc>
        <w:tc>
          <w:tcPr>
            <w:tcW w:w="4500" w:type="dxa"/>
          </w:tcPr>
          <w:p w:rsidR="008E0D33" w:rsidRDefault="008E0D33" w:rsidP="00C45C60">
            <w:r>
              <w:t xml:space="preserve">Pending log -  original owner – No </w:t>
            </w:r>
          </w:p>
          <w:p w:rsidR="008E0D33" w:rsidRDefault="008E0D33" w:rsidP="00C45C60">
            <w:r>
              <w:t>Pending log - reassigned owner –  Yes</w:t>
            </w:r>
          </w:p>
          <w:p w:rsidR="008E0D33" w:rsidRDefault="008E0D33" w:rsidP="00C45C60">
            <w:r>
              <w:t>Completed log - original owner – Yes</w:t>
            </w:r>
          </w:p>
          <w:p w:rsidR="008E0D33" w:rsidRDefault="008E0D33" w:rsidP="00C45C60">
            <w:r>
              <w:t>Completed log - reassigned owner –  Yes</w:t>
            </w:r>
          </w:p>
          <w:p w:rsidR="008E0D33" w:rsidRDefault="008E0D33" w:rsidP="00C45C60"/>
          <w:p w:rsidR="008E0D33" w:rsidRDefault="008E0D33" w:rsidP="00C45C60"/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  <w:trHeight w:val="300"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Mgr Dashboard</w:t>
            </w:r>
          </w:p>
        </w:tc>
        <w:tc>
          <w:tcPr>
            <w:tcW w:w="4500" w:type="dxa"/>
          </w:tcPr>
          <w:p w:rsidR="008E0D33" w:rsidRDefault="008E0D33" w:rsidP="00C45C60">
            <w:r>
              <w:t>Pending log – Yes with reassigned sup as owner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Review Page</w:t>
            </w:r>
          </w:p>
        </w:tc>
        <w:tc>
          <w:tcPr>
            <w:tcW w:w="4500" w:type="dxa"/>
          </w:tcPr>
          <w:p w:rsidR="008E0D33" w:rsidRDefault="008E0D33" w:rsidP="00C45C60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  <w:tr w:rsidR="008E0D33" w:rsidRPr="00FF5201" w:rsidTr="00C45C60">
        <w:trPr>
          <w:cantSplit/>
        </w:trPr>
        <w:tc>
          <w:tcPr>
            <w:tcW w:w="900" w:type="dxa"/>
          </w:tcPr>
          <w:p w:rsidR="008E0D33" w:rsidRDefault="008E0D33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  <w:r w:rsidR="00C9658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8E0D33" w:rsidRPr="00F03F7A" w:rsidRDefault="008E0D33" w:rsidP="00C45C60">
            <w:r>
              <w:t>Select logs for reassign when LCS</w:t>
            </w:r>
          </w:p>
        </w:tc>
        <w:tc>
          <w:tcPr>
            <w:tcW w:w="4500" w:type="dxa"/>
          </w:tcPr>
          <w:p w:rsidR="008E0D33" w:rsidRDefault="008E0D33" w:rsidP="00C45C60">
            <w:r>
              <w:t xml:space="preserve">Display reviewing manager name </w:t>
            </w:r>
          </w:p>
        </w:tc>
        <w:tc>
          <w:tcPr>
            <w:tcW w:w="1260" w:type="dxa"/>
          </w:tcPr>
          <w:p w:rsidR="008E0D33" w:rsidRDefault="00456C12" w:rsidP="00C45C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E0D33" w:rsidRPr="00BF0D72" w:rsidRDefault="008E0D33" w:rsidP="00C45C60">
            <w:pPr>
              <w:rPr>
                <w:rFonts w:asciiTheme="minorHAnsi" w:hAnsiTheme="minorHAnsi"/>
                <w:bCs/>
              </w:rPr>
            </w:pPr>
          </w:p>
        </w:tc>
      </w:tr>
    </w:tbl>
    <w:p w:rsidR="008E0D33" w:rsidRDefault="008E0D33" w:rsidP="008E0D33"/>
    <w:p w:rsidR="008E0D33" w:rsidRDefault="008E0D33" w:rsidP="008E0D33"/>
    <w:p w:rsidR="008E0D33" w:rsidRDefault="008E0D33" w:rsidP="008E0D33"/>
    <w:p w:rsidR="00266B7C" w:rsidRPr="00FC2B10" w:rsidRDefault="00FC2B10" w:rsidP="00FC2B10">
      <w:pPr>
        <w:pStyle w:val="Heading2"/>
        <w:numPr>
          <w:ilvl w:val="0"/>
          <w:numId w:val="2"/>
        </w:numPr>
      </w:pPr>
      <w:bookmarkStart w:id="25" w:name="_Toc35333996"/>
      <w:r>
        <w:t>TFS 10823</w:t>
      </w:r>
      <w:r w:rsidR="00266B7C" w:rsidRPr="00FC2B10">
        <w:t xml:space="preserve"> – Admin Tool access for Scott Potter (job code WPSM12)</w:t>
      </w:r>
      <w:bookmarkEnd w:id="2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66B7C" w:rsidTr="00266B7C">
        <w:trPr>
          <w:tblHeader/>
        </w:trPr>
        <w:tc>
          <w:tcPr>
            <w:tcW w:w="2549" w:type="dxa"/>
            <w:shd w:val="solid" w:color="auto" w:fill="000000"/>
          </w:tcPr>
          <w:p w:rsidR="00266B7C" w:rsidRDefault="00266B7C" w:rsidP="00266B7C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66B7C" w:rsidRDefault="00266B7C" w:rsidP="00266B7C">
            <w:r>
              <w:t>Description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Change Type</w:t>
            </w:r>
          </w:p>
        </w:tc>
        <w:tc>
          <w:tcPr>
            <w:tcW w:w="10455" w:type="dxa"/>
          </w:tcPr>
          <w:p w:rsidR="00266B7C" w:rsidRDefault="00266B7C" w:rsidP="00266B7C">
            <w:r>
              <w:t>Change Request</w:t>
            </w:r>
          </w:p>
        </w:tc>
      </w:tr>
      <w:tr w:rsidR="00266B7C" w:rsidTr="00266B7C">
        <w:trPr>
          <w:trHeight w:val="125"/>
        </w:trPr>
        <w:tc>
          <w:tcPr>
            <w:tcW w:w="2549" w:type="dxa"/>
          </w:tcPr>
          <w:p w:rsidR="00266B7C" w:rsidRDefault="00266B7C" w:rsidP="00266B7C">
            <w:r>
              <w:t>Change Description</w:t>
            </w:r>
          </w:p>
        </w:tc>
        <w:tc>
          <w:tcPr>
            <w:tcW w:w="10455" w:type="dxa"/>
          </w:tcPr>
          <w:p w:rsidR="00266B7C" w:rsidRDefault="00266B7C" w:rsidP="00266B7C">
            <w:r>
              <w:t>Setup admin tool access to Scott Potter = job code WPSM12 (Switch out WACQ13 with WPSM12)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Test Environment</w:t>
            </w:r>
          </w:p>
        </w:tc>
        <w:tc>
          <w:tcPr>
            <w:tcW w:w="10455" w:type="dxa"/>
          </w:tcPr>
          <w:p w:rsidR="00266B7C" w:rsidRDefault="00266B7C" w:rsidP="00266B7C">
            <w:r>
              <w:t>eCoachingDev database on f3420-ecldbd01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Modules created/updated</w:t>
            </w:r>
          </w:p>
        </w:tc>
        <w:tc>
          <w:tcPr>
            <w:tcW w:w="10455" w:type="dxa"/>
          </w:tcPr>
          <w:p w:rsidR="00266B7C" w:rsidRDefault="00266B7C" w:rsidP="00266B7C">
            <w:r>
              <w:t>Table [EC].[AT_User]</w:t>
            </w:r>
          </w:p>
          <w:p w:rsidR="00266B7C" w:rsidRDefault="00266B7C" w:rsidP="00266B7C">
            <w:r>
              <w:t>Table [EC].[AT_User_Role_Link]</w:t>
            </w:r>
          </w:p>
          <w:p w:rsidR="00266B7C" w:rsidRDefault="00266B7C" w:rsidP="00266B7C">
            <w:r>
              <w:t>Table [EC].[AT_Role_Access]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Code doc</w:t>
            </w:r>
          </w:p>
        </w:tc>
        <w:tc>
          <w:tcPr>
            <w:tcW w:w="10455" w:type="dxa"/>
          </w:tcPr>
          <w:p w:rsidR="00266B7C" w:rsidRDefault="00266B7C" w:rsidP="00266B7C">
            <w:r w:rsidRPr="00477F6F">
              <w:t>CCO_eCoaching_Admin_Tool_Create.sql</w:t>
            </w:r>
          </w:p>
          <w:p w:rsidR="00266B7C" w:rsidRDefault="00266B7C" w:rsidP="00266B7C">
            <w:r w:rsidRPr="00477F6F">
              <w:t>CCO_eCoaching_AT_Dimension_Table_Data.xlsx</w:t>
            </w:r>
          </w:p>
        </w:tc>
      </w:tr>
      <w:tr w:rsidR="00266B7C" w:rsidTr="00266B7C">
        <w:tc>
          <w:tcPr>
            <w:tcW w:w="2549" w:type="dxa"/>
          </w:tcPr>
          <w:p w:rsidR="00266B7C" w:rsidRDefault="00266B7C" w:rsidP="00266B7C">
            <w:r>
              <w:t>Notes</w:t>
            </w:r>
          </w:p>
        </w:tc>
        <w:tc>
          <w:tcPr>
            <w:tcW w:w="10455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Pr="00871F07" w:rsidRDefault="00266B7C" w:rsidP="00266B7C"/>
        </w:tc>
      </w:tr>
    </w:tbl>
    <w:p w:rsidR="00266B7C" w:rsidRPr="00871F07" w:rsidRDefault="00266B7C" w:rsidP="00266B7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66B7C" w:rsidRPr="00FF5201" w:rsidTr="00266B7C">
        <w:trPr>
          <w:cantSplit/>
          <w:tblHeader/>
        </w:trPr>
        <w:tc>
          <w:tcPr>
            <w:tcW w:w="9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RESULTS</w:t>
            </w:r>
          </w:p>
          <w:p w:rsidR="00266B7C" w:rsidRPr="00FF5201" w:rsidRDefault="00266B7C" w:rsidP="00266B7C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66B7C" w:rsidRPr="00FF5201" w:rsidRDefault="00266B7C" w:rsidP="00266B7C">
            <w:pPr>
              <w:rPr>
                <w:i/>
              </w:rPr>
            </w:pPr>
            <w:r w:rsidRPr="00FF5201">
              <w:t>COMMENTS</w:t>
            </w: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EC.AT_User</w:t>
            </w:r>
          </w:p>
          <w:p w:rsidR="00266B7C" w:rsidRDefault="00266B7C" w:rsidP="00266B7C">
            <w:r>
              <w:t>where UserId = '408246'</w:t>
            </w:r>
          </w:p>
        </w:tc>
        <w:tc>
          <w:tcPr>
            <w:tcW w:w="4500" w:type="dxa"/>
          </w:tcPr>
          <w:p w:rsidR="00266B7C" w:rsidRDefault="00266B7C" w:rsidP="00266B7C">
            <w:r>
              <w:t>Rows returned for 408246 SHOULD HAVE Active = 1</w:t>
            </w:r>
            <w:r w:rsidR="00ED05D8">
              <w:t xml:space="preserve"> and jobcode </w:t>
            </w:r>
            <w:r w:rsidR="00ED05D8" w:rsidRPr="00ED05D8">
              <w:t>WPSM12</w:t>
            </w:r>
          </w:p>
          <w:p w:rsidR="00266B7C" w:rsidRDefault="00266B7C" w:rsidP="00266B7C">
            <w:r>
              <w:t xml:space="preserve"> </w:t>
            </w:r>
          </w:p>
        </w:tc>
        <w:tc>
          <w:tcPr>
            <w:tcW w:w="1260" w:type="dxa"/>
          </w:tcPr>
          <w:p w:rsidR="00266B7C" w:rsidRPr="00202208" w:rsidRDefault="00266B7C" w:rsidP="00266B7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10.2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[EC].[AT_User_Role_Link]</w:t>
            </w:r>
          </w:p>
          <w:p w:rsidR="00266B7C" w:rsidRDefault="00266B7C" w:rsidP="00266B7C">
            <w:r>
              <w:t>WHERE [UserId]= '408246'</w:t>
            </w:r>
          </w:p>
        </w:tc>
        <w:tc>
          <w:tcPr>
            <w:tcW w:w="4500" w:type="dxa"/>
          </w:tcPr>
          <w:p w:rsidR="00266B7C" w:rsidRDefault="00BA60B2" w:rsidP="00266B7C">
            <w:r>
              <w:t xml:space="preserve">4 </w:t>
            </w:r>
            <w:r w:rsidR="00266B7C">
              <w:t xml:space="preserve">rows </w:t>
            </w:r>
          </w:p>
          <w:p w:rsidR="00266B7C" w:rsidRDefault="00266B7C" w:rsidP="00266B7C">
            <w:r>
              <w:t>101</w:t>
            </w:r>
          </w:p>
          <w:p w:rsidR="00266B7C" w:rsidRDefault="00266B7C" w:rsidP="00266B7C">
            <w:r>
              <w:t>103</w:t>
            </w:r>
          </w:p>
          <w:p w:rsidR="00266B7C" w:rsidRDefault="00266B7C" w:rsidP="00266B7C">
            <w:r>
              <w:t>106</w:t>
            </w:r>
          </w:p>
          <w:p w:rsidR="00266B7C" w:rsidRDefault="00266B7C" w:rsidP="00266B7C">
            <w:r>
              <w:t>107</w:t>
            </w:r>
          </w:p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10.3</w:t>
            </w:r>
          </w:p>
        </w:tc>
        <w:tc>
          <w:tcPr>
            <w:tcW w:w="3960" w:type="dxa"/>
          </w:tcPr>
          <w:p w:rsidR="00266B7C" w:rsidRDefault="00266B7C" w:rsidP="00266B7C">
            <w:r>
              <w:t>SELECT * FROM [EC].[AT_Role_Access]</w:t>
            </w:r>
          </w:p>
          <w:p w:rsidR="00266B7C" w:rsidRDefault="00266B7C" w:rsidP="00266B7C">
            <w:r>
              <w:t>WHERE JobCode = 'WPSM12'</w:t>
            </w:r>
          </w:p>
        </w:tc>
        <w:tc>
          <w:tcPr>
            <w:tcW w:w="4500" w:type="dxa"/>
          </w:tcPr>
          <w:p w:rsidR="00266B7C" w:rsidRDefault="00BA60B2" w:rsidP="00266B7C">
            <w:r>
              <w:t>4</w:t>
            </w:r>
            <w:r w:rsidR="00266B7C">
              <w:t xml:space="preserve"> rows </w:t>
            </w:r>
            <w:r w:rsidR="00ED05D8">
              <w:t>returned for the job code WPSM12</w:t>
            </w:r>
            <w:r w:rsidR="00266B7C">
              <w:t xml:space="preserve"> fo</w:t>
            </w:r>
            <w:r>
              <w:t>r each of the roles 101 and 103, 106, 107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10.4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entitlements for users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Default="00266B7C" w:rsidP="00266B7C">
            <w:r>
              <w:t xml:space="preserve"> </w:t>
            </w:r>
          </w:p>
          <w:p w:rsidR="00266B7C" w:rsidRDefault="00266B7C" w:rsidP="00266B7C"/>
        </w:tc>
        <w:tc>
          <w:tcPr>
            <w:tcW w:w="4500" w:type="dxa"/>
          </w:tcPr>
          <w:p w:rsidR="00266B7C" w:rsidRDefault="00266B7C" w:rsidP="00266B7C">
            <w:r>
              <w:t>Should return all rows as defined in role entitlement table and user role link table</w:t>
            </w:r>
          </w:p>
          <w:p w:rsidR="00266B7C" w:rsidRDefault="00266B7C" w:rsidP="00266B7C"/>
          <w:p w:rsidR="00266B7C" w:rsidRDefault="00266B7C" w:rsidP="00266B7C">
            <w:r>
              <w:t>EntitlementId</w:t>
            </w:r>
            <w:r>
              <w:tab/>
              <w:t>EntitlementDescription</w:t>
            </w:r>
          </w:p>
          <w:p w:rsidR="00266B7C" w:rsidRDefault="00266B7C" w:rsidP="00266B7C">
            <w:r>
              <w:t>201</w:t>
            </w:r>
            <w:r>
              <w:tab/>
              <w:t>EmployeeLog-SearchForInactivate</w:t>
            </w:r>
          </w:p>
          <w:p w:rsidR="00266B7C" w:rsidRDefault="00266B7C" w:rsidP="00266B7C">
            <w:r>
              <w:t>202</w:t>
            </w:r>
            <w:r>
              <w:tab/>
              <w:t>EmployeeLog-SearchForReassign</w:t>
            </w:r>
          </w:p>
          <w:p w:rsidR="00266B7C" w:rsidRDefault="00266B7C" w:rsidP="00266B7C">
            <w:r>
              <w:t>203</w:t>
            </w:r>
            <w:r>
              <w:tab/>
              <w:t>EmployeeLog-SearchForReactivate</w:t>
            </w:r>
          </w:p>
          <w:p w:rsidR="00266B7C" w:rsidRDefault="00266B7C" w:rsidP="00266B7C">
            <w:r>
              <w:t>204</w:t>
            </w:r>
            <w:r>
              <w:tab/>
              <w:t>ManageCoachingLogs</w:t>
            </w:r>
          </w:p>
          <w:p w:rsidR="00266B7C" w:rsidRDefault="00266B7C" w:rsidP="00266B7C">
            <w:r>
              <w:t>205</w:t>
            </w:r>
            <w:r>
              <w:tab/>
              <w:t>ManageWarningLogs</w:t>
            </w:r>
          </w:p>
          <w:p w:rsidR="00266B7C" w:rsidRDefault="00266B7C" w:rsidP="00266B7C">
            <w:r>
              <w:t>206</w:t>
            </w:r>
            <w:r>
              <w:tab/>
              <w:t>ReactivateCoachingLogs</w:t>
            </w:r>
          </w:p>
          <w:p w:rsidR="00266B7C" w:rsidRDefault="00266B7C" w:rsidP="00266B7C">
            <w:r>
              <w:t>207</w:t>
            </w:r>
            <w:r>
              <w:tab/>
              <w:t>ReactivateWarningLogs</w:t>
            </w:r>
          </w:p>
          <w:p w:rsidR="00ED05D8" w:rsidRDefault="00ED05D8" w:rsidP="00ED05D8">
            <w:r>
              <w:t>209</w:t>
            </w:r>
            <w:r>
              <w:tab/>
              <w:t>Reports</w:t>
            </w:r>
          </w:p>
          <w:p w:rsidR="00ED05D8" w:rsidRDefault="00ED05D8" w:rsidP="00ED05D8">
            <w:r>
              <w:t>210</w:t>
            </w:r>
            <w:r>
              <w:tab/>
              <w:t>Report-RunCoachingSummary</w:t>
            </w:r>
          </w:p>
          <w:p w:rsidR="00ED05D8" w:rsidRDefault="00ED05D8" w:rsidP="00ED05D8">
            <w:r>
              <w:t>211</w:t>
            </w:r>
            <w:r>
              <w:tab/>
              <w:t>Report-RunWarningSummary</w:t>
            </w:r>
          </w:p>
          <w:p w:rsidR="00ED05D8" w:rsidRDefault="00ED05D8" w:rsidP="00ED05D8">
            <w:r>
              <w:t>212</w:t>
            </w:r>
            <w:r>
              <w:tab/>
              <w:t>Report-RunHierarchySummary</w:t>
            </w:r>
          </w:p>
          <w:p w:rsidR="00ED05D8" w:rsidRDefault="00ED05D8" w:rsidP="00ED05D8">
            <w:r>
              <w:t>213</w:t>
            </w:r>
            <w:r>
              <w:tab/>
              <w:t>Report-RunAdminActivitySummary</w:t>
            </w:r>
          </w:p>
          <w:p w:rsidR="00ED05D8" w:rsidRDefault="00ED05D8" w:rsidP="00ED05D8">
            <w:r>
              <w:t>215</w:t>
            </w:r>
            <w:r>
              <w:tab/>
              <w:t>Users</w:t>
            </w:r>
          </w:p>
          <w:p w:rsidR="00266B7C" w:rsidRDefault="00ED05D8" w:rsidP="00ED05D8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266B7C" w:rsidRDefault="00266B7C" w:rsidP="00266B7C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t>10.5</w:t>
            </w:r>
          </w:p>
        </w:tc>
        <w:tc>
          <w:tcPr>
            <w:tcW w:w="3960" w:type="dxa"/>
          </w:tcPr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BA60B2">
              <w:rPr>
                <w:rFonts w:ascii="Courier New" w:hAnsi="Courier New" w:cs="Courier New"/>
                <w:noProof/>
                <w:color w:val="FF0000"/>
              </w:rPr>
              <w:t>scott.potter</w:t>
            </w:r>
            <w:r w:rsidR="00ED05D8">
              <w:rPr>
                <w:rFonts w:ascii="Courier New" w:hAnsi="Courier New" w:cs="Courier New"/>
                <w:noProof/>
                <w:color w:val="FF0000"/>
              </w:rPr>
              <w:t>’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>
            <w:r>
              <w:t>ModuleId</w:t>
            </w:r>
            <w:r>
              <w:tab/>
              <w:t>Module</w:t>
            </w:r>
          </w:p>
          <w:p w:rsidR="00266B7C" w:rsidRDefault="00266B7C" w:rsidP="00266B7C">
            <w:r>
              <w:t>1</w:t>
            </w:r>
            <w:r>
              <w:tab/>
              <w:t>CSR</w:t>
            </w:r>
          </w:p>
          <w:p w:rsidR="00266B7C" w:rsidRDefault="00266B7C" w:rsidP="00266B7C">
            <w:r>
              <w:t>4</w:t>
            </w:r>
            <w:r>
              <w:tab/>
              <w:t>LSA</w:t>
            </w:r>
          </w:p>
          <w:p w:rsidR="00266B7C" w:rsidRDefault="00266B7C" w:rsidP="00266B7C">
            <w:r>
              <w:t>3</w:t>
            </w:r>
            <w:r>
              <w:tab/>
              <w:t>Quality</w:t>
            </w:r>
          </w:p>
          <w:p w:rsidR="00266B7C" w:rsidRDefault="00266B7C" w:rsidP="00266B7C">
            <w:r>
              <w:t>2</w:t>
            </w:r>
            <w:r>
              <w:tab/>
              <w:t>Supervisor</w:t>
            </w:r>
          </w:p>
          <w:p w:rsidR="00266B7C" w:rsidRPr="00F03F7A" w:rsidRDefault="00266B7C" w:rsidP="00266B7C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r>
              <w:rPr>
                <w:rFonts w:asciiTheme="minorHAnsi" w:hAnsiTheme="minorHAnsi"/>
                <w:bCs/>
              </w:rPr>
              <w:lastRenderedPageBreak/>
              <w:t>10.6</w:t>
            </w:r>
          </w:p>
        </w:tc>
        <w:tc>
          <w:tcPr>
            <w:tcW w:w="3960" w:type="dxa"/>
          </w:tcPr>
          <w:p w:rsidR="00266B7C" w:rsidRDefault="00266B7C" w:rsidP="00266B7C">
            <w:r>
              <w:t>Check roles by user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66B7C" w:rsidRDefault="00266B7C" w:rsidP="00266B7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66B7C" w:rsidRPr="00F03F7A" w:rsidRDefault="00266B7C" w:rsidP="00266B7C"/>
        </w:tc>
        <w:tc>
          <w:tcPr>
            <w:tcW w:w="4500" w:type="dxa"/>
          </w:tcPr>
          <w:p w:rsidR="00ED05D8" w:rsidRDefault="00ED05D8" w:rsidP="00ED05D8">
            <w:r>
              <w:t>408246</w:t>
            </w:r>
          </w:p>
          <w:p w:rsidR="00ED05D8" w:rsidRDefault="00ED05D8" w:rsidP="00ED05D8">
            <w:r>
              <w:t>CoachingAdmin</w:t>
            </w:r>
          </w:p>
          <w:p w:rsidR="00ED05D8" w:rsidRDefault="00ED05D8" w:rsidP="00ED05D8">
            <w:r>
              <w:t>WarningAdmin</w:t>
            </w:r>
          </w:p>
          <w:p w:rsidR="00ED05D8" w:rsidRDefault="00ED05D8" w:rsidP="00ED05D8">
            <w:r>
              <w:t>ReportCoachingAdmin</w:t>
            </w:r>
          </w:p>
          <w:p w:rsidR="00266B7C" w:rsidRDefault="00ED05D8" w:rsidP="00ED05D8">
            <w:r>
              <w:t>ReportWarningAdmin</w:t>
            </w:r>
          </w:p>
        </w:tc>
        <w:tc>
          <w:tcPr>
            <w:tcW w:w="1260" w:type="dxa"/>
          </w:tcPr>
          <w:p w:rsidR="00266B7C" w:rsidRDefault="00266B7C" w:rsidP="00266B7C">
            <w:r>
              <w:t>P</w:t>
            </w: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Pr="00F03F7A" w:rsidRDefault="00266B7C" w:rsidP="00266B7C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  <w:tr w:rsidR="00266B7C" w:rsidRPr="00FF5201" w:rsidTr="00266B7C">
        <w:trPr>
          <w:cantSplit/>
        </w:trPr>
        <w:tc>
          <w:tcPr>
            <w:tcW w:w="90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66B7C" w:rsidRDefault="00266B7C" w:rsidP="00266B7C"/>
        </w:tc>
        <w:tc>
          <w:tcPr>
            <w:tcW w:w="4500" w:type="dxa"/>
          </w:tcPr>
          <w:p w:rsidR="00266B7C" w:rsidRDefault="00266B7C" w:rsidP="00266B7C"/>
        </w:tc>
        <w:tc>
          <w:tcPr>
            <w:tcW w:w="1260" w:type="dxa"/>
          </w:tcPr>
          <w:p w:rsidR="00266B7C" w:rsidRDefault="00266B7C" w:rsidP="00266B7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6B7C" w:rsidRPr="00BF0D72" w:rsidRDefault="00266B7C" w:rsidP="00266B7C">
            <w:pPr>
              <w:rPr>
                <w:rFonts w:asciiTheme="minorHAnsi" w:hAnsiTheme="minorHAnsi"/>
                <w:bCs/>
              </w:rPr>
            </w:pPr>
          </w:p>
        </w:tc>
      </w:tr>
    </w:tbl>
    <w:p w:rsidR="00266B7C" w:rsidRDefault="00266B7C" w:rsidP="00266B7C">
      <w:pPr>
        <w:overflowPunct/>
        <w:textAlignment w:val="auto"/>
        <w:rPr>
          <w:rFonts w:ascii="Courier New" w:hAnsi="Courier New" w:cs="Courier New"/>
          <w:noProof/>
        </w:rPr>
      </w:pPr>
    </w:p>
    <w:p w:rsidR="008E0D33" w:rsidRDefault="008E0D3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Pr="004F5C38" w:rsidRDefault="00EE6EE3" w:rsidP="00EE6EE3">
      <w:pPr>
        <w:pStyle w:val="Heading2"/>
        <w:numPr>
          <w:ilvl w:val="0"/>
          <w:numId w:val="2"/>
        </w:numPr>
      </w:pPr>
      <w:bookmarkStart w:id="26" w:name="_Toc35333997"/>
      <w:r>
        <w:t>TFS 12473 – Admin Tool access for Mark Hackman (job code WPSM14</w:t>
      </w:r>
      <w:r w:rsidRPr="00040EDB">
        <w:t>)</w:t>
      </w:r>
      <w:bookmarkEnd w:id="2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E6EE3" w:rsidTr="00EE6EE3">
        <w:trPr>
          <w:tblHeader/>
        </w:trPr>
        <w:tc>
          <w:tcPr>
            <w:tcW w:w="2549" w:type="dxa"/>
            <w:shd w:val="solid" w:color="auto" w:fill="000000"/>
          </w:tcPr>
          <w:p w:rsidR="00EE6EE3" w:rsidRDefault="00EE6EE3" w:rsidP="00EE6E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E6EE3" w:rsidRDefault="00EE6EE3" w:rsidP="00EE6EE3">
            <w:r>
              <w:t>Description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Change Type</w:t>
            </w:r>
          </w:p>
        </w:tc>
        <w:tc>
          <w:tcPr>
            <w:tcW w:w="10455" w:type="dxa"/>
          </w:tcPr>
          <w:p w:rsidR="00EE6EE3" w:rsidRDefault="00EE6EE3" w:rsidP="00EE6EE3">
            <w:r>
              <w:t>Change Request</w:t>
            </w:r>
          </w:p>
        </w:tc>
      </w:tr>
      <w:tr w:rsidR="00EE6EE3" w:rsidTr="00EE6EE3">
        <w:trPr>
          <w:trHeight w:val="125"/>
        </w:trPr>
        <w:tc>
          <w:tcPr>
            <w:tcW w:w="2549" w:type="dxa"/>
          </w:tcPr>
          <w:p w:rsidR="00EE6EE3" w:rsidRDefault="00EE6EE3" w:rsidP="00EE6EE3">
            <w:r>
              <w:t>Change Description</w:t>
            </w:r>
          </w:p>
        </w:tc>
        <w:tc>
          <w:tcPr>
            <w:tcW w:w="10455" w:type="dxa"/>
          </w:tcPr>
          <w:p w:rsidR="00EE6EE3" w:rsidRDefault="00EE6EE3" w:rsidP="00EE6EE3">
            <w:r>
              <w:t>Setup admin tool access to Scott Potter = job code WPSM14 (Switch out WPSM12 with WPSM14)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Test Environment</w:t>
            </w:r>
          </w:p>
        </w:tc>
        <w:tc>
          <w:tcPr>
            <w:tcW w:w="10455" w:type="dxa"/>
          </w:tcPr>
          <w:p w:rsidR="00EE6EE3" w:rsidRDefault="00EE6EE3" w:rsidP="00EE6EE3">
            <w:r>
              <w:t>eCoachingDev database on f3420-ecldbd01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Modules created/updated</w:t>
            </w:r>
          </w:p>
        </w:tc>
        <w:tc>
          <w:tcPr>
            <w:tcW w:w="10455" w:type="dxa"/>
          </w:tcPr>
          <w:p w:rsidR="00EE6EE3" w:rsidRDefault="00EE6EE3" w:rsidP="00EE6EE3">
            <w:r>
              <w:t>Table [EC].[AT_User]</w:t>
            </w:r>
          </w:p>
          <w:p w:rsidR="00EE6EE3" w:rsidRDefault="00EE6EE3" w:rsidP="00EE6EE3">
            <w:r>
              <w:t>Table [EC].[AT_User_Role_Link]</w:t>
            </w:r>
          </w:p>
          <w:p w:rsidR="00EE6EE3" w:rsidRDefault="00EE6EE3" w:rsidP="00EE6EE3">
            <w:r>
              <w:t>Table [EC].[AT_Role_Access]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Code doc</w:t>
            </w:r>
          </w:p>
        </w:tc>
        <w:tc>
          <w:tcPr>
            <w:tcW w:w="10455" w:type="dxa"/>
          </w:tcPr>
          <w:p w:rsidR="00EE6EE3" w:rsidRDefault="00EE6EE3" w:rsidP="00EE6EE3">
            <w:r w:rsidRPr="00477F6F">
              <w:t>CCO_eCoaching_Admin_Tool_Create.sql</w:t>
            </w:r>
          </w:p>
          <w:p w:rsidR="00EE6EE3" w:rsidRDefault="00EE6EE3" w:rsidP="00EE6EE3">
            <w:r w:rsidRPr="00477F6F">
              <w:t>CCO_eCoaching_AT_Dimension_Table_Data.xlsx</w:t>
            </w:r>
          </w:p>
        </w:tc>
      </w:tr>
      <w:tr w:rsidR="00EE6EE3" w:rsidTr="00EE6EE3">
        <w:tc>
          <w:tcPr>
            <w:tcW w:w="2549" w:type="dxa"/>
          </w:tcPr>
          <w:p w:rsidR="00EE6EE3" w:rsidRDefault="00EE6EE3" w:rsidP="00EE6EE3">
            <w:r>
              <w:t>Notes</w:t>
            </w:r>
          </w:p>
        </w:tc>
        <w:tc>
          <w:tcPr>
            <w:tcW w:w="10455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871F07" w:rsidRDefault="00EE6EE3" w:rsidP="00EE6EE3"/>
        </w:tc>
      </w:tr>
    </w:tbl>
    <w:p w:rsidR="00EE6EE3" w:rsidRPr="00871F07" w:rsidRDefault="00EE6EE3" w:rsidP="00EE6EE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E6EE3" w:rsidRPr="00FF5201" w:rsidTr="00EE6E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RESULTS</w:t>
            </w:r>
          </w:p>
          <w:p w:rsidR="00EE6EE3" w:rsidRPr="00FF5201" w:rsidRDefault="00EE6EE3" w:rsidP="00EE6E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E6EE3" w:rsidRPr="00FF5201" w:rsidRDefault="00EE6EE3" w:rsidP="00EE6EE3">
            <w:pPr>
              <w:rPr>
                <w:i/>
              </w:rPr>
            </w:pPr>
            <w:r w:rsidRPr="00FF5201">
              <w:t>COMMENTS</w:t>
            </w: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 FROM [EC].[AT_User]</w:t>
            </w:r>
          </w:p>
          <w:p w:rsidR="00EE6EE3" w:rsidRDefault="00EE6EE3" w:rsidP="00EE6EE3">
            <w:r>
              <w:t>WHERE [UserId]='343549'</w:t>
            </w:r>
          </w:p>
          <w:p w:rsidR="00EE6EE3" w:rsidRDefault="00EE6EE3" w:rsidP="00EE6EE3">
            <w:r>
              <w:t>GO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Row returned should have Active = 1 and empjobcode = </w:t>
            </w:r>
            <w:r w:rsidRPr="00EE6EE3">
              <w:t>WPSM14</w:t>
            </w:r>
          </w:p>
          <w:p w:rsidR="00EE6EE3" w:rsidRDefault="00EE6EE3" w:rsidP="00EE6EE3">
            <w:r>
              <w:t xml:space="preserve"> </w:t>
            </w:r>
          </w:p>
        </w:tc>
        <w:tc>
          <w:tcPr>
            <w:tcW w:w="1260" w:type="dxa"/>
          </w:tcPr>
          <w:p w:rsidR="00EE6EE3" w:rsidRPr="00202208" w:rsidRDefault="00EE6EE3" w:rsidP="00EE6E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11.2</w:t>
            </w:r>
          </w:p>
        </w:tc>
        <w:tc>
          <w:tcPr>
            <w:tcW w:w="3960" w:type="dxa"/>
          </w:tcPr>
          <w:p w:rsidR="00EE6EE3" w:rsidRPr="00EE6EE3" w:rsidRDefault="00EE6EE3" w:rsidP="00EE6EE3">
            <w:r w:rsidRPr="00EE6EE3">
              <w:t>select * from [EC].[AT_User_Role_Link]</w:t>
            </w:r>
          </w:p>
          <w:p w:rsidR="00EE6EE3" w:rsidRDefault="00EE6EE3" w:rsidP="00EE6EE3">
            <w:r w:rsidRPr="00EE6EE3">
              <w:t>where UserId = '343549'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 xml:space="preserve">4 rows </w:t>
            </w:r>
          </w:p>
          <w:p w:rsidR="00EE6EE3" w:rsidRDefault="00EE6EE3" w:rsidP="00EE6EE3">
            <w:r>
              <w:t>UserId</w:t>
            </w:r>
            <w:r>
              <w:tab/>
              <w:t>RoleId</w:t>
            </w:r>
          </w:p>
          <w:p w:rsidR="00EE6EE3" w:rsidRDefault="00EE6EE3" w:rsidP="00EE6EE3">
            <w:r>
              <w:t>343549</w:t>
            </w:r>
            <w:r>
              <w:tab/>
              <w:t>101</w:t>
            </w:r>
          </w:p>
          <w:p w:rsidR="00EE6EE3" w:rsidRDefault="00EE6EE3" w:rsidP="00EE6EE3">
            <w:r>
              <w:t>343549</w:t>
            </w:r>
            <w:r>
              <w:tab/>
              <w:t>103</w:t>
            </w:r>
          </w:p>
          <w:p w:rsidR="00EE6EE3" w:rsidRDefault="00EE6EE3" w:rsidP="00EE6EE3">
            <w:r>
              <w:t>343549</w:t>
            </w:r>
            <w:r>
              <w:tab/>
              <w:t>106</w:t>
            </w:r>
          </w:p>
          <w:p w:rsidR="00EE6EE3" w:rsidRDefault="00EE6EE3" w:rsidP="00EE6EE3">
            <w:r>
              <w:t>343549</w:t>
            </w:r>
            <w:r>
              <w:tab/>
              <w:t>107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3960" w:type="dxa"/>
          </w:tcPr>
          <w:p w:rsidR="00EE6EE3" w:rsidRDefault="00EE6EE3" w:rsidP="00EE6EE3">
            <w:r>
              <w:t>SELECT * FROM [EC].[AT_Role_Access]</w:t>
            </w:r>
          </w:p>
          <w:p w:rsidR="00EE6EE3" w:rsidRDefault="00EE6EE3" w:rsidP="00EE6EE3">
            <w:r>
              <w:t>WHERE JobCode = '</w:t>
            </w:r>
            <w:r w:rsidRPr="00EE6EE3">
              <w:t>WPSM14</w:t>
            </w:r>
            <w:r>
              <w:t>'</w:t>
            </w:r>
          </w:p>
        </w:tc>
        <w:tc>
          <w:tcPr>
            <w:tcW w:w="4500" w:type="dxa"/>
          </w:tcPr>
          <w:p w:rsidR="00EE6EE3" w:rsidRDefault="00EE6EE3" w:rsidP="00EE6EE3">
            <w:r>
              <w:t>2 rows returned for the job code WPSM13 for each of the roles 101 and 103.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11.4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entitlements for users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r>
              <w:t xml:space="preserve"> </w:t>
            </w:r>
          </w:p>
          <w:p w:rsidR="00EE6EE3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Should return all rows as defined in role entitlement table and user role link table</w:t>
            </w:r>
          </w:p>
          <w:p w:rsidR="00EE6EE3" w:rsidRDefault="00EE6EE3" w:rsidP="00EE6EE3"/>
          <w:p w:rsidR="00EE6EE3" w:rsidRDefault="00EE6EE3" w:rsidP="00EE6EE3">
            <w:r>
              <w:t>EntitlementId</w:t>
            </w:r>
            <w:r>
              <w:tab/>
              <w:t>EntitlementDescription</w:t>
            </w:r>
          </w:p>
          <w:p w:rsidR="00EE6EE3" w:rsidRDefault="00EE6EE3" w:rsidP="00EE6EE3">
            <w:r>
              <w:t>201</w:t>
            </w:r>
            <w:r>
              <w:tab/>
              <w:t>EmployeeLog-SearchForInactivate</w:t>
            </w:r>
          </w:p>
          <w:p w:rsidR="00EE6EE3" w:rsidRDefault="00EE6EE3" w:rsidP="00EE6EE3">
            <w:r>
              <w:t>202</w:t>
            </w:r>
            <w:r>
              <w:tab/>
              <w:t>EmployeeLog-SearchForReassign</w:t>
            </w:r>
          </w:p>
          <w:p w:rsidR="00EE6EE3" w:rsidRDefault="00EE6EE3" w:rsidP="00EE6EE3">
            <w:r>
              <w:t>203</w:t>
            </w:r>
            <w:r>
              <w:tab/>
              <w:t>EmployeeLog-SearchForReactivate</w:t>
            </w:r>
          </w:p>
          <w:p w:rsidR="00EE6EE3" w:rsidRDefault="00EE6EE3" w:rsidP="00EE6EE3">
            <w:r>
              <w:t>204</w:t>
            </w:r>
            <w:r>
              <w:tab/>
              <w:t>ManageCoachingLogs</w:t>
            </w:r>
          </w:p>
          <w:p w:rsidR="00EE6EE3" w:rsidRDefault="00EE6EE3" w:rsidP="00EE6EE3">
            <w:r>
              <w:t>205</w:t>
            </w:r>
            <w:r>
              <w:tab/>
              <w:t>ManageWarningLogs</w:t>
            </w:r>
          </w:p>
          <w:p w:rsidR="00EE6EE3" w:rsidRDefault="00EE6EE3" w:rsidP="00EE6EE3">
            <w:r>
              <w:t>206</w:t>
            </w:r>
            <w:r>
              <w:tab/>
              <w:t>ReactivateCoachingLogs</w:t>
            </w:r>
          </w:p>
          <w:p w:rsidR="00EE6EE3" w:rsidRDefault="00EE6EE3" w:rsidP="00EE6EE3">
            <w:r>
              <w:t>207</w:t>
            </w:r>
            <w:r>
              <w:tab/>
              <w:t>ReactivateWarningLogs</w:t>
            </w:r>
          </w:p>
          <w:p w:rsidR="00EE6EE3" w:rsidRDefault="00EE6EE3" w:rsidP="00EE6EE3">
            <w:r>
              <w:t>209</w:t>
            </w:r>
            <w:r>
              <w:tab/>
              <w:t>Reports</w:t>
            </w:r>
          </w:p>
          <w:p w:rsidR="00EE6EE3" w:rsidRDefault="00EE6EE3" w:rsidP="00EE6EE3">
            <w:r>
              <w:t>210</w:t>
            </w:r>
            <w:r>
              <w:tab/>
              <w:t>Report-RunCoachingSummary</w:t>
            </w:r>
          </w:p>
          <w:p w:rsidR="00EE6EE3" w:rsidRDefault="00EE6EE3" w:rsidP="00EE6EE3">
            <w:r>
              <w:t>211</w:t>
            </w:r>
            <w:r>
              <w:tab/>
              <w:t>Report-RunWarningSummary</w:t>
            </w:r>
          </w:p>
          <w:p w:rsidR="00EE6EE3" w:rsidRDefault="00EE6EE3" w:rsidP="00EE6EE3">
            <w:r>
              <w:t>212</w:t>
            </w:r>
            <w:r>
              <w:tab/>
              <w:t>Report-RunHierarchySummary</w:t>
            </w:r>
          </w:p>
          <w:p w:rsidR="00EE6EE3" w:rsidRDefault="00EE6EE3" w:rsidP="00EE6EE3">
            <w:r>
              <w:t>213</w:t>
            </w:r>
            <w:r>
              <w:tab/>
              <w:t>Report-RunAdminActivitySummary</w:t>
            </w:r>
          </w:p>
          <w:p w:rsidR="00EE6EE3" w:rsidRDefault="00EE6EE3" w:rsidP="00EE6EE3">
            <w:r>
              <w:t>215</w:t>
            </w:r>
            <w:r>
              <w:tab/>
              <w:t>Users</w:t>
            </w:r>
          </w:p>
          <w:p w:rsidR="00EE6EE3" w:rsidRDefault="00EE6EE3" w:rsidP="00EE6EE3">
            <w:r>
              <w:t>216</w:t>
            </w:r>
            <w:r>
              <w:tab/>
              <w:t>User-eCoachingAccessControlList</w:t>
            </w:r>
          </w:p>
        </w:tc>
        <w:tc>
          <w:tcPr>
            <w:tcW w:w="1260" w:type="dxa"/>
          </w:tcPr>
          <w:p w:rsidR="00EE6EE3" w:rsidRDefault="00EE6EE3" w:rsidP="00EE6EE3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t>11.5</w:t>
            </w:r>
          </w:p>
        </w:tc>
        <w:tc>
          <w:tcPr>
            <w:tcW w:w="3960" w:type="dxa"/>
          </w:tcPr>
          <w:p w:rsidR="00EE6EE3" w:rsidRDefault="00EE6EE3" w:rsidP="00EE6EE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[EC].[sp_AT_Select_Modules_By_LanID]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N'Mark.Hackman',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@strTypein = N'Coaching'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Return_Value = @return_value</w:t>
            </w:r>
          </w:p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>
            <w:r>
              <w:t>ModuleId</w:t>
            </w:r>
            <w:r>
              <w:tab/>
              <w:t>Module</w:t>
            </w:r>
          </w:p>
          <w:p w:rsidR="00EE6EE3" w:rsidRDefault="00EE6EE3" w:rsidP="00EE6EE3">
            <w:r>
              <w:t>1</w:t>
            </w:r>
            <w:r>
              <w:tab/>
              <w:t>CSR</w:t>
            </w:r>
          </w:p>
          <w:p w:rsidR="00EE6EE3" w:rsidRDefault="00EE6EE3" w:rsidP="00EE6EE3">
            <w:r>
              <w:t>4</w:t>
            </w:r>
            <w:r>
              <w:tab/>
              <w:t>LSA</w:t>
            </w:r>
          </w:p>
          <w:p w:rsidR="00EE6EE3" w:rsidRDefault="00EE6EE3" w:rsidP="00EE6EE3">
            <w:r>
              <w:t>3</w:t>
            </w:r>
            <w:r>
              <w:tab/>
              <w:t>Quality</w:t>
            </w:r>
          </w:p>
          <w:p w:rsidR="00EE6EE3" w:rsidRDefault="00EE6EE3" w:rsidP="00EE6EE3">
            <w:r>
              <w:t>2</w:t>
            </w:r>
            <w:r>
              <w:tab/>
              <w:t>Supervisor</w:t>
            </w:r>
          </w:p>
          <w:p w:rsidR="00EE6EE3" w:rsidRPr="00F03F7A" w:rsidRDefault="00EE6EE3" w:rsidP="00EE6EE3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r>
              <w:rPr>
                <w:rFonts w:asciiTheme="minorHAnsi" w:hAnsiTheme="minorHAnsi"/>
                <w:bCs/>
              </w:rPr>
              <w:lastRenderedPageBreak/>
              <w:t>11.6</w:t>
            </w:r>
          </w:p>
        </w:tc>
        <w:tc>
          <w:tcPr>
            <w:tcW w:w="3960" w:type="dxa"/>
          </w:tcPr>
          <w:p w:rsidR="00EE6EE3" w:rsidRDefault="00EE6EE3" w:rsidP="00EE6EE3">
            <w:r>
              <w:t>Check roles by user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[EC].[sp_AT_Select_Roles_By_User]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EE6EE3" w:rsidRPr="00EE6EE3" w:rsidRDefault="00EE6EE3" w:rsidP="00EE6EE3">
            <w:pPr>
              <w:overflowPunct/>
              <w:textAlignment w:val="auto"/>
            </w:pPr>
          </w:p>
          <w:p w:rsidR="00EE6EE3" w:rsidRPr="00EE6EE3" w:rsidRDefault="00EE6EE3" w:rsidP="00EE6EE3">
            <w:pPr>
              <w:overflowPunct/>
              <w:textAlignment w:val="auto"/>
            </w:pPr>
            <w:r w:rsidRPr="00EE6EE3">
              <w:t>GO</w:t>
            </w:r>
          </w:p>
          <w:p w:rsidR="00EE6EE3" w:rsidRDefault="00EE6EE3" w:rsidP="00EE6EE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EE6EE3" w:rsidRPr="00F03F7A" w:rsidRDefault="00EE6EE3" w:rsidP="00EE6EE3"/>
        </w:tc>
        <w:tc>
          <w:tcPr>
            <w:tcW w:w="4500" w:type="dxa"/>
          </w:tcPr>
          <w:p w:rsidR="00EE6EE3" w:rsidRDefault="00EE6EE3" w:rsidP="00EE6EE3">
            <w:r>
              <w:t>UserId</w:t>
            </w:r>
            <w:r>
              <w:tab/>
              <w:t>RoleDescription</w:t>
            </w:r>
          </w:p>
          <w:p w:rsidR="00EE6EE3" w:rsidRDefault="00EE6EE3" w:rsidP="00EE6EE3">
            <w:r>
              <w:t>343549</w:t>
            </w:r>
            <w:r>
              <w:tab/>
              <w:t>CoachingAdmin</w:t>
            </w:r>
          </w:p>
          <w:p w:rsidR="00EE6EE3" w:rsidRDefault="00EE6EE3" w:rsidP="00EE6EE3">
            <w:r>
              <w:t>343549</w:t>
            </w:r>
            <w:r>
              <w:tab/>
              <w:t>WarningAdmin</w:t>
            </w:r>
          </w:p>
          <w:p w:rsidR="00EE6EE3" w:rsidRDefault="00EE6EE3" w:rsidP="00EE6EE3">
            <w:r>
              <w:t>343549</w:t>
            </w:r>
            <w:r>
              <w:tab/>
              <w:t>ReportCoachingAdmin</w:t>
            </w:r>
          </w:p>
          <w:p w:rsidR="00EE6EE3" w:rsidRDefault="00EE6EE3" w:rsidP="00EE6EE3">
            <w:r>
              <w:t>343549</w:t>
            </w:r>
            <w:r>
              <w:tab/>
              <w:t>ReportWarningAdmin</w:t>
            </w:r>
          </w:p>
        </w:tc>
        <w:tc>
          <w:tcPr>
            <w:tcW w:w="1260" w:type="dxa"/>
          </w:tcPr>
          <w:p w:rsidR="00EE6EE3" w:rsidRDefault="00EE6EE3" w:rsidP="00EE6EE3">
            <w:r>
              <w:t>P</w:t>
            </w: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Pr="00F03F7A" w:rsidRDefault="00EE6EE3" w:rsidP="00EE6EE3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  <w:tr w:rsidR="00EE6EE3" w:rsidRPr="00FF5201" w:rsidTr="00EE6EE3">
        <w:trPr>
          <w:cantSplit/>
        </w:trPr>
        <w:tc>
          <w:tcPr>
            <w:tcW w:w="90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E6EE3" w:rsidRDefault="00EE6EE3" w:rsidP="00EE6EE3"/>
        </w:tc>
        <w:tc>
          <w:tcPr>
            <w:tcW w:w="4500" w:type="dxa"/>
          </w:tcPr>
          <w:p w:rsidR="00EE6EE3" w:rsidRDefault="00EE6EE3" w:rsidP="00EE6EE3"/>
        </w:tc>
        <w:tc>
          <w:tcPr>
            <w:tcW w:w="1260" w:type="dxa"/>
          </w:tcPr>
          <w:p w:rsidR="00EE6EE3" w:rsidRDefault="00EE6EE3" w:rsidP="00EE6E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E6EE3" w:rsidRPr="00BF0D72" w:rsidRDefault="00EE6EE3" w:rsidP="00EE6EE3">
            <w:pPr>
              <w:rPr>
                <w:rFonts w:asciiTheme="minorHAnsi" w:hAnsiTheme="minorHAnsi"/>
                <w:bCs/>
              </w:rPr>
            </w:pPr>
          </w:p>
        </w:tc>
      </w:tr>
    </w:tbl>
    <w:p w:rsidR="00EE6EE3" w:rsidRDefault="00EE6EE3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EE6EE3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Pr="004F5C38" w:rsidRDefault="00B41260" w:rsidP="00B41260">
      <w:pPr>
        <w:pStyle w:val="Heading2"/>
        <w:numPr>
          <w:ilvl w:val="0"/>
          <w:numId w:val="2"/>
        </w:numPr>
      </w:pPr>
      <w:bookmarkStart w:id="27" w:name="_Toc35333998"/>
      <w:r>
        <w:t>TFS 13333 – Reporting updates for quality Now</w:t>
      </w:r>
      <w:bookmarkEnd w:id="2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41260" w:rsidTr="00111586">
        <w:trPr>
          <w:tblHeader/>
        </w:trPr>
        <w:tc>
          <w:tcPr>
            <w:tcW w:w="2549" w:type="dxa"/>
            <w:shd w:val="solid" w:color="auto" w:fill="000000"/>
          </w:tcPr>
          <w:p w:rsidR="00B41260" w:rsidRDefault="00B41260" w:rsidP="00111586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41260" w:rsidRDefault="00B41260" w:rsidP="00111586">
            <w:r>
              <w:t>Description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Change Type</w:t>
            </w:r>
          </w:p>
        </w:tc>
        <w:tc>
          <w:tcPr>
            <w:tcW w:w="10455" w:type="dxa"/>
          </w:tcPr>
          <w:p w:rsidR="00B41260" w:rsidRDefault="00B41260" w:rsidP="00111586">
            <w:r>
              <w:t>Change Request</w:t>
            </w:r>
          </w:p>
        </w:tc>
      </w:tr>
      <w:tr w:rsidR="00B41260" w:rsidTr="00111586">
        <w:trPr>
          <w:trHeight w:val="125"/>
        </w:trPr>
        <w:tc>
          <w:tcPr>
            <w:tcW w:w="2549" w:type="dxa"/>
          </w:tcPr>
          <w:p w:rsidR="00B41260" w:rsidRDefault="00B41260" w:rsidP="00111586">
            <w:r>
              <w:t>Change Description</w:t>
            </w:r>
          </w:p>
        </w:tc>
        <w:tc>
          <w:tcPr>
            <w:tcW w:w="10455" w:type="dxa"/>
          </w:tcPr>
          <w:p w:rsidR="00B41260" w:rsidRDefault="00B41260" w:rsidP="00B41260">
            <w:r>
              <w:t>Setup entitlements for QN Coaching Summary Report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Test Environment</w:t>
            </w:r>
          </w:p>
        </w:tc>
        <w:tc>
          <w:tcPr>
            <w:tcW w:w="10455" w:type="dxa"/>
          </w:tcPr>
          <w:p w:rsidR="00B41260" w:rsidRDefault="00B41260" w:rsidP="00111586">
            <w:r>
              <w:t>eCoachingDev database on f3420-ecldbd01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Code Modules created/updated</w:t>
            </w:r>
          </w:p>
        </w:tc>
        <w:tc>
          <w:tcPr>
            <w:tcW w:w="10455" w:type="dxa"/>
          </w:tcPr>
          <w:p w:rsidR="00B41260" w:rsidRPr="00B41260" w:rsidRDefault="00B41260" w:rsidP="00B41260">
            <w:pPr>
              <w:overflowPunct/>
              <w:textAlignment w:val="auto"/>
            </w:pPr>
            <w:r>
              <w:t>Table</w:t>
            </w:r>
            <w:r w:rsidRPr="00B41260">
              <w:t xml:space="preserve"> [EC].[AT_Entitlement]</w:t>
            </w:r>
          </w:p>
          <w:p w:rsidR="00B41260" w:rsidRDefault="00B41260" w:rsidP="00B41260">
            <w:pPr>
              <w:overflowPunct/>
              <w:textAlignment w:val="auto"/>
            </w:pPr>
            <w:r>
              <w:t xml:space="preserve">Table </w:t>
            </w:r>
            <w:r w:rsidRPr="00B41260">
              <w:t>[EC].[AT_Role_Entitlement_Link]</w:t>
            </w:r>
            <w:r>
              <w:t xml:space="preserve"> 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Code doc</w:t>
            </w:r>
          </w:p>
        </w:tc>
        <w:tc>
          <w:tcPr>
            <w:tcW w:w="10455" w:type="dxa"/>
          </w:tcPr>
          <w:p w:rsidR="00B41260" w:rsidRDefault="00B41260" w:rsidP="00111586">
            <w:r w:rsidRPr="00477F6F">
              <w:t>CCO_eCoaching_AT_Dimension_Table_Data.xlsx</w:t>
            </w:r>
          </w:p>
        </w:tc>
      </w:tr>
      <w:tr w:rsidR="00B41260" w:rsidTr="00111586">
        <w:tc>
          <w:tcPr>
            <w:tcW w:w="2549" w:type="dxa"/>
          </w:tcPr>
          <w:p w:rsidR="00B41260" w:rsidRDefault="00B41260" w:rsidP="00111586">
            <w:r>
              <w:t>Notes</w:t>
            </w:r>
          </w:p>
        </w:tc>
        <w:tc>
          <w:tcPr>
            <w:tcW w:w="10455" w:type="dxa"/>
          </w:tcPr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871F07" w:rsidRDefault="00B41260" w:rsidP="00111586"/>
        </w:tc>
      </w:tr>
    </w:tbl>
    <w:p w:rsidR="00B41260" w:rsidRPr="00871F07" w:rsidRDefault="00B41260" w:rsidP="00B4126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41260" w:rsidRPr="00FF5201" w:rsidTr="00111586">
        <w:trPr>
          <w:cantSplit/>
          <w:tblHeader/>
        </w:trPr>
        <w:tc>
          <w:tcPr>
            <w:tcW w:w="90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RESULTS</w:t>
            </w:r>
          </w:p>
          <w:p w:rsidR="00B41260" w:rsidRPr="00FF5201" w:rsidRDefault="00B41260" w:rsidP="00111586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41260" w:rsidRPr="00FF5201" w:rsidRDefault="00B41260" w:rsidP="00111586">
            <w:pPr>
              <w:rPr>
                <w:i/>
              </w:rPr>
            </w:pPr>
            <w:r w:rsidRPr="00FF5201">
              <w:t>COMMENTS</w:t>
            </w: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[AT_Entitlement]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[EntitlementDescription]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'Report-RunCoachingSummaryQN'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>217</w:t>
            </w:r>
          </w:p>
          <w:p w:rsidR="00B41260" w:rsidRDefault="00B41260" w:rsidP="00111586">
            <w:r>
              <w:t xml:space="preserve"> </w:t>
            </w:r>
          </w:p>
        </w:tc>
        <w:tc>
          <w:tcPr>
            <w:tcW w:w="1260" w:type="dxa"/>
          </w:tcPr>
          <w:p w:rsidR="00B41260" w:rsidRPr="00202208" w:rsidRDefault="00B41260" w:rsidP="0011158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lastRenderedPageBreak/>
              <w:t>12.2</w:t>
            </w:r>
          </w:p>
        </w:tc>
        <w:tc>
          <w:tcPr>
            <w:tcW w:w="3960" w:type="dxa"/>
          </w:tcPr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[AT_Role_Entitlement_Link]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[EntitlementId]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217</w:t>
            </w:r>
          </w:p>
          <w:p w:rsidR="00B41260" w:rsidRDefault="00B41260" w:rsidP="00B41260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 xml:space="preserve">6 rows </w:t>
            </w:r>
          </w:p>
          <w:p w:rsidR="00B41260" w:rsidRDefault="00B41260" w:rsidP="00B41260">
            <w:r>
              <w:t>RoleId</w:t>
            </w:r>
            <w:r>
              <w:tab/>
              <w:t>EntitlementId</w:t>
            </w:r>
          </w:p>
          <w:p w:rsidR="00B41260" w:rsidRDefault="00B41260" w:rsidP="00B41260">
            <w:r>
              <w:t>106</w:t>
            </w:r>
            <w:r>
              <w:tab/>
              <w:t>217</w:t>
            </w:r>
          </w:p>
          <w:p w:rsidR="00B41260" w:rsidRDefault="00B41260" w:rsidP="00B41260">
            <w:r>
              <w:t>108</w:t>
            </w:r>
            <w:r>
              <w:tab/>
              <w:t>217</w:t>
            </w:r>
          </w:p>
          <w:p w:rsidR="00B41260" w:rsidRDefault="00B41260" w:rsidP="00B41260">
            <w:r>
              <w:t>110</w:t>
            </w:r>
            <w:r>
              <w:tab/>
              <w:t>217</w:t>
            </w:r>
          </w:p>
          <w:p w:rsidR="00B41260" w:rsidRDefault="00B41260" w:rsidP="00B41260">
            <w:r>
              <w:t>112</w:t>
            </w:r>
            <w:r>
              <w:tab/>
              <w:t>217</w:t>
            </w:r>
          </w:p>
          <w:p w:rsidR="00B41260" w:rsidRDefault="00B41260" w:rsidP="00B41260">
            <w:r>
              <w:t>114</w:t>
            </w:r>
            <w:r>
              <w:tab/>
              <w:t>217</w:t>
            </w:r>
          </w:p>
          <w:p w:rsidR="00B41260" w:rsidRDefault="00B41260" w:rsidP="00B41260">
            <w:r>
              <w:t>116</w:t>
            </w:r>
            <w:r>
              <w:tab/>
              <w:t>217</w:t>
            </w:r>
          </w:p>
        </w:tc>
        <w:tc>
          <w:tcPr>
            <w:tcW w:w="1260" w:type="dxa"/>
          </w:tcPr>
          <w:p w:rsidR="00B41260" w:rsidRDefault="00B41260" w:rsidP="0011158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B41260">
            <w:r>
              <w:rPr>
                <w:rFonts w:asciiTheme="minorHAnsi" w:hAnsiTheme="minorHAnsi"/>
                <w:bCs/>
              </w:rPr>
              <w:t>12.3</w:t>
            </w:r>
          </w:p>
        </w:tc>
        <w:tc>
          <w:tcPr>
            <w:tcW w:w="3960" w:type="dxa"/>
          </w:tcPr>
          <w:p w:rsidR="00B41260" w:rsidRDefault="00B41260" w:rsidP="00111586">
            <w:r>
              <w:t>Check entitlements for users</w:t>
            </w:r>
          </w:p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Default="00B41260" w:rsidP="0011158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DECLARE</w:t>
            </w:r>
            <w:r w:rsidRPr="00EE6EE3">
              <w:tab/>
              <w:t>@return_value int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EXEC</w:t>
            </w:r>
            <w:r w:rsidRPr="00EE6EE3">
              <w:tab/>
              <w:t>@return_value = [EC].[sp_AT_Check_Entitlements]</w:t>
            </w: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ab/>
            </w:r>
            <w:r w:rsidRPr="00EE6EE3">
              <w:tab/>
              <w:t>@nvcEmpLanIDin = N'mark.hackman'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SELECT</w:t>
            </w:r>
            <w:r w:rsidRPr="00EE6EE3">
              <w:tab/>
              <w:t>'Return Value' = @return_value</w:t>
            </w:r>
          </w:p>
          <w:p w:rsidR="00B41260" w:rsidRPr="00EE6EE3" w:rsidRDefault="00B41260" w:rsidP="00111586">
            <w:pPr>
              <w:overflowPunct/>
              <w:textAlignment w:val="auto"/>
            </w:pPr>
          </w:p>
          <w:p w:rsidR="00B41260" w:rsidRPr="00EE6EE3" w:rsidRDefault="00B41260" w:rsidP="00111586">
            <w:pPr>
              <w:overflowPunct/>
              <w:textAlignment w:val="auto"/>
            </w:pPr>
            <w:r w:rsidRPr="00EE6EE3">
              <w:t>GO</w:t>
            </w:r>
          </w:p>
          <w:p w:rsidR="00B41260" w:rsidRDefault="00B41260" w:rsidP="00111586">
            <w:r>
              <w:t xml:space="preserve"> </w:t>
            </w:r>
          </w:p>
          <w:p w:rsidR="00B41260" w:rsidRDefault="00B41260" w:rsidP="00111586"/>
        </w:tc>
        <w:tc>
          <w:tcPr>
            <w:tcW w:w="4500" w:type="dxa"/>
          </w:tcPr>
          <w:p w:rsidR="00B41260" w:rsidRDefault="00B41260" w:rsidP="00111586">
            <w:r>
              <w:t>Should return all rows as defined in role entitlement table and user role link table</w:t>
            </w:r>
          </w:p>
          <w:p w:rsidR="00B41260" w:rsidRDefault="00B41260" w:rsidP="00111586"/>
          <w:p w:rsidR="00B41260" w:rsidRDefault="00B41260" w:rsidP="00111586">
            <w:r>
              <w:t>EntitlementId</w:t>
            </w:r>
            <w:r>
              <w:tab/>
              <w:t>EntitlementDescription</w:t>
            </w:r>
          </w:p>
          <w:p w:rsidR="00B41260" w:rsidRDefault="00B41260" w:rsidP="00111586">
            <w:r>
              <w:t>201</w:t>
            </w:r>
            <w:r>
              <w:tab/>
              <w:t>EmployeeLog-SearchForInactivate</w:t>
            </w:r>
          </w:p>
          <w:p w:rsidR="00B41260" w:rsidRDefault="00B41260" w:rsidP="00111586">
            <w:r>
              <w:t>202</w:t>
            </w:r>
            <w:r>
              <w:tab/>
              <w:t>EmployeeLog-SearchForReassign</w:t>
            </w:r>
          </w:p>
          <w:p w:rsidR="00B41260" w:rsidRDefault="00B41260" w:rsidP="00111586">
            <w:r>
              <w:t>203</w:t>
            </w:r>
            <w:r>
              <w:tab/>
              <w:t>EmployeeLog-SearchForReactivate</w:t>
            </w:r>
          </w:p>
          <w:p w:rsidR="00B41260" w:rsidRDefault="00B41260" w:rsidP="00111586">
            <w:r>
              <w:t>204</w:t>
            </w:r>
            <w:r>
              <w:tab/>
              <w:t>ManageCoachingLogs</w:t>
            </w:r>
          </w:p>
          <w:p w:rsidR="00B41260" w:rsidRDefault="00B41260" w:rsidP="00111586">
            <w:r>
              <w:t>205</w:t>
            </w:r>
            <w:r>
              <w:tab/>
              <w:t>ManageWarningLogs</w:t>
            </w:r>
          </w:p>
          <w:p w:rsidR="00B41260" w:rsidRDefault="00B41260" w:rsidP="00111586">
            <w:r>
              <w:t>206</w:t>
            </w:r>
            <w:r>
              <w:tab/>
              <w:t>ReactivateCoachingLogs</w:t>
            </w:r>
          </w:p>
          <w:p w:rsidR="00B41260" w:rsidRDefault="00B41260" w:rsidP="00111586">
            <w:r>
              <w:t>207</w:t>
            </w:r>
            <w:r>
              <w:tab/>
              <w:t>ReactivateWarningLogs</w:t>
            </w:r>
          </w:p>
          <w:p w:rsidR="00B41260" w:rsidRDefault="00B41260" w:rsidP="00111586">
            <w:r>
              <w:t>209</w:t>
            </w:r>
            <w:r>
              <w:tab/>
              <w:t>Reports</w:t>
            </w:r>
          </w:p>
          <w:p w:rsidR="00B41260" w:rsidRDefault="00B41260" w:rsidP="00111586">
            <w:r>
              <w:t>210</w:t>
            </w:r>
            <w:r>
              <w:tab/>
              <w:t>Report-RunCoachingSummary</w:t>
            </w:r>
          </w:p>
          <w:p w:rsidR="00B41260" w:rsidRDefault="00B41260" w:rsidP="00111586">
            <w:r>
              <w:t>211</w:t>
            </w:r>
            <w:r>
              <w:tab/>
              <w:t>Report-RunWarningSummary</w:t>
            </w:r>
          </w:p>
          <w:p w:rsidR="00B41260" w:rsidRDefault="00B41260" w:rsidP="00111586">
            <w:r>
              <w:t>212</w:t>
            </w:r>
            <w:r>
              <w:tab/>
              <w:t>Report-RunHierarchySummary</w:t>
            </w:r>
          </w:p>
          <w:p w:rsidR="00B41260" w:rsidRDefault="00B41260" w:rsidP="00111586">
            <w:r>
              <w:t>213</w:t>
            </w:r>
            <w:r>
              <w:tab/>
              <w:t>Report-RunAdminActivitySummary</w:t>
            </w:r>
          </w:p>
          <w:p w:rsidR="00B41260" w:rsidRDefault="00B41260" w:rsidP="00111586">
            <w:r>
              <w:t>215</w:t>
            </w:r>
            <w:r>
              <w:tab/>
              <w:t>Users</w:t>
            </w:r>
          </w:p>
          <w:p w:rsidR="00B41260" w:rsidRDefault="00B41260" w:rsidP="00111586">
            <w:r>
              <w:t>216</w:t>
            </w:r>
            <w:r>
              <w:tab/>
              <w:t>User-eCoachingAccessControlList</w:t>
            </w:r>
          </w:p>
          <w:p w:rsidR="00B41260" w:rsidRDefault="00B41260" w:rsidP="00B41260">
            <w:r>
              <w:t>217        Report-RunCoachingSummaryQN</w:t>
            </w:r>
          </w:p>
        </w:tc>
        <w:tc>
          <w:tcPr>
            <w:tcW w:w="1260" w:type="dxa"/>
          </w:tcPr>
          <w:p w:rsidR="00B41260" w:rsidRDefault="00B41260" w:rsidP="00111586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Pr="00F03F7A" w:rsidRDefault="00B41260" w:rsidP="0011158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B41260" w:rsidRDefault="00B41260" w:rsidP="00111586"/>
        </w:tc>
        <w:tc>
          <w:tcPr>
            <w:tcW w:w="126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  <w:tr w:rsidR="00B41260" w:rsidRPr="00FF5201" w:rsidTr="00111586">
        <w:trPr>
          <w:cantSplit/>
        </w:trPr>
        <w:tc>
          <w:tcPr>
            <w:tcW w:w="90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B41260" w:rsidRDefault="00B41260" w:rsidP="00111586"/>
        </w:tc>
        <w:tc>
          <w:tcPr>
            <w:tcW w:w="4500" w:type="dxa"/>
          </w:tcPr>
          <w:p w:rsidR="00B41260" w:rsidRDefault="00B41260" w:rsidP="00111586"/>
        </w:tc>
        <w:tc>
          <w:tcPr>
            <w:tcW w:w="1260" w:type="dxa"/>
          </w:tcPr>
          <w:p w:rsidR="00B41260" w:rsidRDefault="00B41260" w:rsidP="0011158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B41260" w:rsidRPr="00BF0D72" w:rsidRDefault="00B41260" w:rsidP="00111586">
            <w:pPr>
              <w:rPr>
                <w:rFonts w:asciiTheme="minorHAnsi" w:hAnsiTheme="minorHAnsi"/>
                <w:bCs/>
              </w:rPr>
            </w:pPr>
          </w:p>
        </w:tc>
      </w:tr>
    </w:tbl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3A5707" w:rsidRPr="004F5C38" w:rsidRDefault="004D5794" w:rsidP="003A5707">
      <w:pPr>
        <w:pStyle w:val="Heading2"/>
        <w:numPr>
          <w:ilvl w:val="0"/>
          <w:numId w:val="2"/>
        </w:numPr>
      </w:pPr>
      <w:bookmarkStart w:id="28" w:name="_Toc35333999"/>
      <w:r>
        <w:t>TFS 16529 – Support using MaxCorp EmpID as LanIds</w:t>
      </w:r>
      <w:bookmarkEnd w:id="2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A5707" w:rsidTr="00544098">
        <w:trPr>
          <w:tblHeader/>
        </w:trPr>
        <w:tc>
          <w:tcPr>
            <w:tcW w:w="2549" w:type="dxa"/>
            <w:shd w:val="solid" w:color="auto" w:fill="000000"/>
          </w:tcPr>
          <w:p w:rsidR="003A5707" w:rsidRDefault="003A5707" w:rsidP="0054409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A5707" w:rsidRDefault="003A5707" w:rsidP="00544098">
            <w:r>
              <w:t>Description</w:t>
            </w:r>
          </w:p>
        </w:tc>
      </w:tr>
      <w:tr w:rsidR="003A5707" w:rsidTr="00544098">
        <w:tc>
          <w:tcPr>
            <w:tcW w:w="2549" w:type="dxa"/>
          </w:tcPr>
          <w:p w:rsidR="003A5707" w:rsidRDefault="003A5707" w:rsidP="00544098">
            <w:r>
              <w:t>Change Type</w:t>
            </w:r>
          </w:p>
        </w:tc>
        <w:tc>
          <w:tcPr>
            <w:tcW w:w="10455" w:type="dxa"/>
          </w:tcPr>
          <w:p w:rsidR="003A5707" w:rsidRDefault="003A5707" w:rsidP="00544098">
            <w:r>
              <w:t>Change Request</w:t>
            </w:r>
          </w:p>
        </w:tc>
      </w:tr>
      <w:tr w:rsidR="003A5707" w:rsidTr="00544098">
        <w:trPr>
          <w:trHeight w:val="125"/>
        </w:trPr>
        <w:tc>
          <w:tcPr>
            <w:tcW w:w="2549" w:type="dxa"/>
          </w:tcPr>
          <w:p w:rsidR="003A5707" w:rsidRDefault="003A5707" w:rsidP="00544098">
            <w:r>
              <w:t>Change Description</w:t>
            </w:r>
          </w:p>
        </w:tc>
        <w:tc>
          <w:tcPr>
            <w:tcW w:w="10455" w:type="dxa"/>
          </w:tcPr>
          <w:p w:rsidR="003A5707" w:rsidRDefault="004D5794" w:rsidP="00544098">
            <w:r>
              <w:t>If Employee record has maxcorp employee id as lanid,update AT_user table with that value</w:t>
            </w:r>
          </w:p>
        </w:tc>
      </w:tr>
      <w:tr w:rsidR="003A5707" w:rsidTr="00544098">
        <w:tc>
          <w:tcPr>
            <w:tcW w:w="2549" w:type="dxa"/>
          </w:tcPr>
          <w:p w:rsidR="003A5707" w:rsidRDefault="003A5707" w:rsidP="00544098">
            <w:r>
              <w:t>Test Environment</w:t>
            </w:r>
          </w:p>
        </w:tc>
        <w:tc>
          <w:tcPr>
            <w:tcW w:w="10455" w:type="dxa"/>
          </w:tcPr>
          <w:p w:rsidR="003A5707" w:rsidRDefault="003A5707" w:rsidP="00544098">
            <w:r>
              <w:t>eCoachingDev database on f3420-ecldbd01</w:t>
            </w:r>
          </w:p>
        </w:tc>
      </w:tr>
      <w:tr w:rsidR="003A5707" w:rsidTr="00544098">
        <w:tc>
          <w:tcPr>
            <w:tcW w:w="2549" w:type="dxa"/>
          </w:tcPr>
          <w:p w:rsidR="003A5707" w:rsidRDefault="003A5707" w:rsidP="00544098">
            <w:r>
              <w:t>Code Modules created/updated</w:t>
            </w:r>
          </w:p>
        </w:tc>
        <w:tc>
          <w:tcPr>
            <w:tcW w:w="10455" w:type="dxa"/>
          </w:tcPr>
          <w:p w:rsidR="003A5707" w:rsidRDefault="004D5794" w:rsidP="00544098">
            <w:r w:rsidRPr="004D5794">
              <w:t>sp_AT_Populate_User</w:t>
            </w:r>
          </w:p>
        </w:tc>
      </w:tr>
      <w:tr w:rsidR="003A5707" w:rsidTr="00544098">
        <w:tc>
          <w:tcPr>
            <w:tcW w:w="2549" w:type="dxa"/>
          </w:tcPr>
          <w:p w:rsidR="003A5707" w:rsidRDefault="003A5707" w:rsidP="00544098">
            <w:r>
              <w:t>Code doc</w:t>
            </w:r>
          </w:p>
        </w:tc>
        <w:tc>
          <w:tcPr>
            <w:tcW w:w="10455" w:type="dxa"/>
          </w:tcPr>
          <w:p w:rsidR="003A5707" w:rsidRDefault="004D5794" w:rsidP="00544098">
            <w:r w:rsidRPr="004D5794">
              <w:t>sp_AT_Populate_User.sql</w:t>
            </w:r>
          </w:p>
        </w:tc>
      </w:tr>
      <w:tr w:rsidR="003A5707" w:rsidTr="00544098">
        <w:tc>
          <w:tcPr>
            <w:tcW w:w="2549" w:type="dxa"/>
          </w:tcPr>
          <w:p w:rsidR="003A5707" w:rsidRDefault="003A5707" w:rsidP="00544098">
            <w:r>
              <w:lastRenderedPageBreak/>
              <w:t>Notes</w:t>
            </w:r>
          </w:p>
        </w:tc>
        <w:tc>
          <w:tcPr>
            <w:tcW w:w="10455" w:type="dxa"/>
          </w:tcPr>
          <w:p w:rsidR="003A5707" w:rsidRDefault="003A5707" w:rsidP="0054409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A5707" w:rsidRPr="00871F07" w:rsidRDefault="003A5707" w:rsidP="00544098"/>
        </w:tc>
      </w:tr>
    </w:tbl>
    <w:p w:rsidR="003A5707" w:rsidRPr="00871F07" w:rsidRDefault="003A5707" w:rsidP="003A57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A5707" w:rsidRPr="00FF5201" w:rsidTr="00544098">
        <w:trPr>
          <w:cantSplit/>
          <w:tblHeader/>
        </w:trPr>
        <w:tc>
          <w:tcPr>
            <w:tcW w:w="900" w:type="dxa"/>
            <w:shd w:val="clear" w:color="auto" w:fill="A6A6A6"/>
          </w:tcPr>
          <w:p w:rsidR="003A5707" w:rsidRPr="00FF5201" w:rsidRDefault="003A5707" w:rsidP="0054409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A5707" w:rsidRPr="00FF5201" w:rsidRDefault="003A5707" w:rsidP="0054409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A5707" w:rsidRPr="00FF5201" w:rsidRDefault="003A5707" w:rsidP="0054409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A5707" w:rsidRPr="00FF5201" w:rsidRDefault="003A5707" w:rsidP="00544098">
            <w:pPr>
              <w:rPr>
                <w:i/>
              </w:rPr>
            </w:pPr>
            <w:r w:rsidRPr="00FF5201">
              <w:t>RESULTS</w:t>
            </w:r>
          </w:p>
          <w:p w:rsidR="003A5707" w:rsidRPr="00FF5201" w:rsidRDefault="003A5707" w:rsidP="0054409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A5707" w:rsidRPr="00FF5201" w:rsidRDefault="003A5707" w:rsidP="00544098">
            <w:pPr>
              <w:rPr>
                <w:i/>
              </w:rPr>
            </w:pPr>
            <w:r w:rsidRPr="00FF5201">
              <w:t>COMMENTS</w:t>
            </w:r>
          </w:p>
        </w:tc>
      </w:tr>
      <w:tr w:rsidR="003A5707" w:rsidRPr="00FF5201" w:rsidTr="00544098">
        <w:trPr>
          <w:cantSplit/>
        </w:trPr>
        <w:tc>
          <w:tcPr>
            <w:tcW w:w="900" w:type="dxa"/>
          </w:tcPr>
          <w:p w:rsidR="003A5707" w:rsidRDefault="004D5794" w:rsidP="005440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3A5707" w:rsidRDefault="004D5794" w:rsidP="00544098">
            <w:r>
              <w:t>Run employee load with Maxcorp empID as LanID</w:t>
            </w:r>
          </w:p>
        </w:tc>
        <w:tc>
          <w:tcPr>
            <w:tcW w:w="4500" w:type="dxa"/>
          </w:tcPr>
          <w:p w:rsidR="003A5707" w:rsidRDefault="004D5794" w:rsidP="00544098">
            <w:r>
              <w:t>New Maxcorp emp ID in employee hierarchy and AT_User tables</w:t>
            </w:r>
          </w:p>
        </w:tc>
        <w:tc>
          <w:tcPr>
            <w:tcW w:w="1260" w:type="dxa"/>
          </w:tcPr>
          <w:p w:rsidR="003A5707" w:rsidRPr="00202208" w:rsidRDefault="004D5794" w:rsidP="0054409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D5794" w:rsidRPr="004D5794" w:rsidRDefault="004D5794" w:rsidP="004D5794">
            <w:pPr>
              <w:rPr>
                <w:rFonts w:asciiTheme="minorHAnsi" w:hAnsiTheme="minorHAnsi"/>
                <w:bCs/>
              </w:rPr>
            </w:pPr>
            <w:r w:rsidRPr="004D5794">
              <w:rPr>
                <w:rFonts w:asciiTheme="minorHAnsi" w:hAnsiTheme="minorHAnsi"/>
                <w:bCs/>
              </w:rPr>
              <w:t>236464</w:t>
            </w:r>
          </w:p>
          <w:p w:rsidR="003A5707" w:rsidRPr="00BF0D72" w:rsidRDefault="004D5794" w:rsidP="004D5794">
            <w:pPr>
              <w:rPr>
                <w:rFonts w:asciiTheme="minorHAnsi" w:hAnsiTheme="minorHAnsi"/>
                <w:bCs/>
              </w:rPr>
            </w:pPr>
            <w:r w:rsidRPr="004D5794">
              <w:rPr>
                <w:rFonts w:asciiTheme="minorHAnsi" w:hAnsiTheme="minorHAnsi"/>
                <w:bCs/>
              </w:rPr>
              <w:t>236691</w:t>
            </w:r>
          </w:p>
        </w:tc>
      </w:tr>
      <w:tr w:rsidR="003A5707" w:rsidRPr="00FF5201" w:rsidTr="00544098">
        <w:trPr>
          <w:cantSplit/>
        </w:trPr>
        <w:tc>
          <w:tcPr>
            <w:tcW w:w="900" w:type="dxa"/>
          </w:tcPr>
          <w:p w:rsidR="003A5707" w:rsidRDefault="004D5794" w:rsidP="00544098"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D5794" w:rsidRDefault="004D5794" w:rsidP="00544098">
            <w:r>
              <w:t xml:space="preserve">Launch </w:t>
            </w:r>
            <w:hyperlink r:id="rId9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3A5707" w:rsidRDefault="004D5794" w:rsidP="00544098">
            <w:r>
              <w:t>And run Coaching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3A5707" w:rsidRDefault="004D5794" w:rsidP="00544098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3A5707" w:rsidRDefault="004D5794" w:rsidP="00544098">
            <w:r>
              <w:t>P</w:t>
            </w:r>
          </w:p>
        </w:tc>
        <w:tc>
          <w:tcPr>
            <w:tcW w:w="2880" w:type="dxa"/>
          </w:tcPr>
          <w:p w:rsidR="003A5707" w:rsidRPr="00BF0D72" w:rsidRDefault="003A5707" w:rsidP="00544098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544098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0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 xml:space="preserve">And </w:t>
            </w:r>
            <w:r>
              <w:t>run Warning</w:t>
            </w:r>
            <w:r>
              <w:t xml:space="preserve">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544098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</w:t>
            </w: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1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 xml:space="preserve">And </w:t>
            </w:r>
            <w:r>
              <w:t>run Employee</w:t>
            </w:r>
            <w:r>
              <w:t xml:space="preserve">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544098">
        <w:trPr>
          <w:cantSplit/>
        </w:trPr>
        <w:tc>
          <w:tcPr>
            <w:tcW w:w="900" w:type="dxa"/>
          </w:tcPr>
          <w:p w:rsidR="004D5794" w:rsidRDefault="004D5794" w:rsidP="004D5794">
            <w:r>
              <w:rPr>
                <w:rFonts w:asciiTheme="minorHAnsi" w:hAnsiTheme="minorHAnsi"/>
                <w:bCs/>
              </w:rPr>
              <w:t>13.</w:t>
            </w:r>
            <w:r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2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Default="004D5794" w:rsidP="004D5794">
            <w:r>
              <w:t xml:space="preserve">And </w:t>
            </w:r>
            <w:r>
              <w:t>run Admin</w:t>
            </w:r>
            <w:r>
              <w:t xml:space="preserve"> report from Reports</w:t>
            </w:r>
            <w:r w:rsidRPr="004D5794">
              <w:t>/</w:t>
            </w:r>
          </w:p>
        </w:tc>
        <w:tc>
          <w:tcPr>
            <w:tcW w:w="4500" w:type="dxa"/>
          </w:tcPr>
          <w:p w:rsidR="004D5794" w:rsidRDefault="004D5794" w:rsidP="004D5794">
            <w:r>
              <w:t>All Report parameters displayed and populated correctly and Report Output as expected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3A5707" w:rsidRPr="00FF5201" w:rsidTr="004D5794">
        <w:trPr>
          <w:cantSplit/>
          <w:trHeight w:val="65"/>
        </w:trPr>
        <w:tc>
          <w:tcPr>
            <w:tcW w:w="900" w:type="dxa"/>
          </w:tcPr>
          <w:p w:rsidR="003A5707" w:rsidRDefault="004D5794" w:rsidP="00544098">
            <w:r>
              <w:rPr>
                <w:rFonts w:asciiTheme="minorHAnsi" w:hAnsiTheme="minorHAnsi"/>
                <w:bCs/>
              </w:rPr>
              <w:t>13.</w:t>
            </w:r>
            <w:r w:rsidR="003A5707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3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3A5707" w:rsidRPr="00F03F7A" w:rsidRDefault="004D5794" w:rsidP="004D5794">
            <w:r>
              <w:t xml:space="preserve">And </w:t>
            </w:r>
            <w:r>
              <w:t>Inactivate a log from manage employee Logs</w:t>
            </w:r>
          </w:p>
        </w:tc>
        <w:tc>
          <w:tcPr>
            <w:tcW w:w="4500" w:type="dxa"/>
          </w:tcPr>
          <w:p w:rsidR="003A5707" w:rsidRDefault="004D5794" w:rsidP="00544098">
            <w:r>
              <w:t>Log Inactivated successfully</w:t>
            </w:r>
          </w:p>
        </w:tc>
        <w:tc>
          <w:tcPr>
            <w:tcW w:w="1260" w:type="dxa"/>
          </w:tcPr>
          <w:p w:rsidR="003A5707" w:rsidRDefault="004D5794" w:rsidP="00544098">
            <w:r>
              <w:t>P</w:t>
            </w:r>
          </w:p>
        </w:tc>
        <w:tc>
          <w:tcPr>
            <w:tcW w:w="2880" w:type="dxa"/>
          </w:tcPr>
          <w:p w:rsidR="003A5707" w:rsidRPr="00BF0D72" w:rsidRDefault="003A5707" w:rsidP="00544098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544098">
        <w:trPr>
          <w:cantSplit/>
        </w:trPr>
        <w:tc>
          <w:tcPr>
            <w:tcW w:w="900" w:type="dxa"/>
          </w:tcPr>
          <w:p w:rsidR="004D5794" w:rsidRDefault="004D5794" w:rsidP="004D57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13.7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4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Pr="00F03F7A" w:rsidRDefault="004D5794" w:rsidP="004D5794">
            <w:r>
              <w:t xml:space="preserve">And </w:t>
            </w:r>
            <w:r>
              <w:t>Re</w:t>
            </w:r>
            <w:r>
              <w:t>activate a log from manage employee Logs</w:t>
            </w:r>
          </w:p>
        </w:tc>
        <w:tc>
          <w:tcPr>
            <w:tcW w:w="4500" w:type="dxa"/>
          </w:tcPr>
          <w:p w:rsidR="004D5794" w:rsidRDefault="004D5794" w:rsidP="004D5794">
            <w:r>
              <w:t>Log Re</w:t>
            </w:r>
            <w:r>
              <w:t>activated successfully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  <w:tr w:rsidR="004D5794" w:rsidRPr="00FF5201" w:rsidTr="00544098">
        <w:trPr>
          <w:cantSplit/>
        </w:trPr>
        <w:tc>
          <w:tcPr>
            <w:tcW w:w="900" w:type="dxa"/>
          </w:tcPr>
          <w:p w:rsidR="004D5794" w:rsidRDefault="004D5794" w:rsidP="004D579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13.8</w:t>
            </w:r>
          </w:p>
        </w:tc>
        <w:tc>
          <w:tcPr>
            <w:tcW w:w="3960" w:type="dxa"/>
          </w:tcPr>
          <w:p w:rsidR="004D5794" w:rsidRDefault="004D5794" w:rsidP="004D5794">
            <w:r>
              <w:t xml:space="preserve">Launch </w:t>
            </w:r>
            <w:hyperlink r:id="rId15" w:history="1">
              <w:r w:rsidRPr="00617F77">
                <w:rPr>
                  <w:rStyle w:val="Hyperlink"/>
                </w:rPr>
                <w:t>https://f3420-mpmd01/eclAdmin_dev</w:t>
              </w:r>
            </w:hyperlink>
          </w:p>
          <w:p w:rsidR="004D5794" w:rsidRPr="00F03F7A" w:rsidRDefault="004D5794" w:rsidP="004D5794">
            <w:r>
              <w:t xml:space="preserve">And </w:t>
            </w:r>
            <w:r>
              <w:t>Reassign</w:t>
            </w:r>
            <w:r>
              <w:t xml:space="preserve"> a log from manage employee Logs</w:t>
            </w:r>
          </w:p>
        </w:tc>
        <w:tc>
          <w:tcPr>
            <w:tcW w:w="4500" w:type="dxa"/>
          </w:tcPr>
          <w:p w:rsidR="004D5794" w:rsidRDefault="004D5794" w:rsidP="004D5794">
            <w:r>
              <w:t>Log Reassigned</w:t>
            </w:r>
            <w:r>
              <w:t xml:space="preserve"> successfully</w:t>
            </w:r>
          </w:p>
        </w:tc>
        <w:tc>
          <w:tcPr>
            <w:tcW w:w="1260" w:type="dxa"/>
          </w:tcPr>
          <w:p w:rsidR="004D5794" w:rsidRDefault="004D5794" w:rsidP="004D5794">
            <w:r>
              <w:t>P</w:t>
            </w:r>
          </w:p>
        </w:tc>
        <w:tc>
          <w:tcPr>
            <w:tcW w:w="2880" w:type="dxa"/>
          </w:tcPr>
          <w:p w:rsidR="004D5794" w:rsidRPr="00BF0D72" w:rsidRDefault="004D5794" w:rsidP="004D5794">
            <w:pPr>
              <w:rPr>
                <w:rFonts w:asciiTheme="minorHAnsi" w:hAnsiTheme="minorHAnsi"/>
                <w:bCs/>
              </w:rPr>
            </w:pPr>
          </w:p>
        </w:tc>
      </w:tr>
    </w:tbl>
    <w:p w:rsidR="003A5707" w:rsidRDefault="003A5707" w:rsidP="003A5707">
      <w:pPr>
        <w:overflowPunct/>
        <w:textAlignment w:val="auto"/>
        <w:rPr>
          <w:rFonts w:ascii="Courier New" w:hAnsi="Courier New" w:cs="Courier New"/>
          <w:noProof/>
        </w:rPr>
      </w:pPr>
    </w:p>
    <w:p w:rsidR="00B41260" w:rsidRDefault="00B41260" w:rsidP="00B41260">
      <w:pPr>
        <w:overflowPunct/>
        <w:textAlignment w:val="auto"/>
        <w:rPr>
          <w:rFonts w:ascii="Courier New" w:hAnsi="Courier New" w:cs="Courier New"/>
          <w:noProof/>
        </w:rPr>
      </w:pPr>
    </w:p>
    <w:p w:rsidR="00EE6EE3" w:rsidRDefault="00EE6EE3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EE6EE3" w:rsidSect="001439B9">
      <w:headerReference w:type="default" r:id="rId16"/>
      <w:footerReference w:type="default" r:id="rId17"/>
      <w:footerReference w:type="first" r:id="rId18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180" w:rsidRDefault="00535180">
      <w:r>
        <w:separator/>
      </w:r>
    </w:p>
  </w:endnote>
  <w:endnote w:type="continuationSeparator" w:id="0">
    <w:p w:rsidR="00535180" w:rsidRDefault="00535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586" w:rsidRDefault="00111586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111586" w:rsidRDefault="00111586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111586" w:rsidRDefault="00111586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4D5794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4D5794">
      <w:rPr>
        <w:rStyle w:val="PageNumber"/>
        <w:noProof/>
        <w:sz w:val="18"/>
        <w:szCs w:val="18"/>
      </w:rPr>
      <w:t>69</w:t>
    </w:r>
    <w:r>
      <w:rPr>
        <w:rStyle w:val="PageNumber"/>
        <w:sz w:val="18"/>
        <w:szCs w:val="18"/>
      </w:rPr>
      <w:fldChar w:fldCharType="end"/>
    </w:r>
  </w:p>
  <w:p w:rsidR="00111586" w:rsidRDefault="00111586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586" w:rsidRDefault="00111586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180" w:rsidRDefault="00535180">
      <w:r>
        <w:separator/>
      </w:r>
    </w:p>
  </w:footnote>
  <w:footnote w:type="continuationSeparator" w:id="0">
    <w:p w:rsidR="00535180" w:rsidRDefault="00535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586" w:rsidRPr="00971190" w:rsidRDefault="00111586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D3097"/>
    <w:multiLevelType w:val="hybridMultilevel"/>
    <w:tmpl w:val="DEBC7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6D748E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4014B"/>
    <w:multiLevelType w:val="hybridMultilevel"/>
    <w:tmpl w:val="1FD465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2" w15:restartNumberingAfterBreak="0">
    <w:nsid w:val="388921D8"/>
    <w:multiLevelType w:val="hybridMultilevel"/>
    <w:tmpl w:val="A5401A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537D23"/>
    <w:multiLevelType w:val="hybridMultilevel"/>
    <w:tmpl w:val="800A61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A2289E"/>
    <w:multiLevelType w:val="hybridMultilevel"/>
    <w:tmpl w:val="AA5876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50471"/>
    <w:multiLevelType w:val="hybridMultilevel"/>
    <w:tmpl w:val="BDD4E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DB770F"/>
    <w:multiLevelType w:val="hybridMultilevel"/>
    <w:tmpl w:val="6E88B7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D300EE9"/>
    <w:multiLevelType w:val="hybridMultilevel"/>
    <w:tmpl w:val="A816E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543C3E"/>
    <w:multiLevelType w:val="hybridMultilevel"/>
    <w:tmpl w:val="B4662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11"/>
  </w:num>
  <w:num w:numId="5">
    <w:abstractNumId w:val="1"/>
  </w:num>
  <w:num w:numId="6">
    <w:abstractNumId w:val="8"/>
  </w:num>
  <w:num w:numId="7">
    <w:abstractNumId w:val="14"/>
  </w:num>
  <w:num w:numId="8">
    <w:abstractNumId w:val="2"/>
  </w:num>
  <w:num w:numId="9">
    <w:abstractNumId w:val="23"/>
  </w:num>
  <w:num w:numId="10">
    <w:abstractNumId w:val="3"/>
  </w:num>
  <w:num w:numId="11">
    <w:abstractNumId w:val="4"/>
  </w:num>
  <w:num w:numId="12">
    <w:abstractNumId w:val="5"/>
  </w:num>
  <w:num w:numId="13">
    <w:abstractNumId w:val="24"/>
  </w:num>
  <w:num w:numId="14">
    <w:abstractNumId w:val="9"/>
  </w:num>
  <w:num w:numId="15">
    <w:abstractNumId w:val="16"/>
  </w:num>
  <w:num w:numId="16">
    <w:abstractNumId w:val="0"/>
  </w:num>
  <w:num w:numId="17">
    <w:abstractNumId w:val="7"/>
  </w:num>
  <w:num w:numId="18">
    <w:abstractNumId w:val="13"/>
  </w:num>
  <w:num w:numId="19">
    <w:abstractNumId w:val="6"/>
  </w:num>
  <w:num w:numId="20">
    <w:abstractNumId w:val="22"/>
  </w:num>
  <w:num w:numId="21">
    <w:abstractNumId w:val="15"/>
  </w:num>
  <w:num w:numId="22">
    <w:abstractNumId w:val="18"/>
  </w:num>
  <w:num w:numId="23">
    <w:abstractNumId w:val="10"/>
  </w:num>
  <w:num w:numId="24">
    <w:abstractNumId w:val="21"/>
  </w:num>
  <w:num w:numId="25">
    <w:abstractNumId w:val="2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0EDB"/>
    <w:rsid w:val="00047171"/>
    <w:rsid w:val="00057766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11586"/>
    <w:rsid w:val="0012394E"/>
    <w:rsid w:val="001329CA"/>
    <w:rsid w:val="00134D86"/>
    <w:rsid w:val="001439B9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5865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315C6"/>
    <w:rsid w:val="0024467F"/>
    <w:rsid w:val="00250B53"/>
    <w:rsid w:val="002558C2"/>
    <w:rsid w:val="00256204"/>
    <w:rsid w:val="00266B7C"/>
    <w:rsid w:val="00283C91"/>
    <w:rsid w:val="002971C5"/>
    <w:rsid w:val="002B4D57"/>
    <w:rsid w:val="002C2735"/>
    <w:rsid w:val="002C6ECD"/>
    <w:rsid w:val="002D484D"/>
    <w:rsid w:val="002E0C8D"/>
    <w:rsid w:val="002E2B0B"/>
    <w:rsid w:val="002E40C3"/>
    <w:rsid w:val="002E54A5"/>
    <w:rsid w:val="002E7B05"/>
    <w:rsid w:val="0030171D"/>
    <w:rsid w:val="00303085"/>
    <w:rsid w:val="00303FBA"/>
    <w:rsid w:val="0032023E"/>
    <w:rsid w:val="00326512"/>
    <w:rsid w:val="00332441"/>
    <w:rsid w:val="0033395C"/>
    <w:rsid w:val="0035654E"/>
    <w:rsid w:val="00365BCD"/>
    <w:rsid w:val="003801D0"/>
    <w:rsid w:val="00380389"/>
    <w:rsid w:val="003852E4"/>
    <w:rsid w:val="00386695"/>
    <w:rsid w:val="00387C34"/>
    <w:rsid w:val="00395378"/>
    <w:rsid w:val="003953CA"/>
    <w:rsid w:val="003A5707"/>
    <w:rsid w:val="003D42D4"/>
    <w:rsid w:val="003D5A1D"/>
    <w:rsid w:val="003D6583"/>
    <w:rsid w:val="003E13B8"/>
    <w:rsid w:val="003E2F19"/>
    <w:rsid w:val="003E5296"/>
    <w:rsid w:val="003E68A4"/>
    <w:rsid w:val="003F4EC8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56C12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C6ED6"/>
    <w:rsid w:val="004D1CE4"/>
    <w:rsid w:val="004D5794"/>
    <w:rsid w:val="004E1514"/>
    <w:rsid w:val="004E3074"/>
    <w:rsid w:val="004E6347"/>
    <w:rsid w:val="004E718D"/>
    <w:rsid w:val="004F5C38"/>
    <w:rsid w:val="004F6B8D"/>
    <w:rsid w:val="00503C5B"/>
    <w:rsid w:val="0051732A"/>
    <w:rsid w:val="00525F09"/>
    <w:rsid w:val="005304EB"/>
    <w:rsid w:val="00532DD8"/>
    <w:rsid w:val="00534A8B"/>
    <w:rsid w:val="00535180"/>
    <w:rsid w:val="00536AC1"/>
    <w:rsid w:val="005372C1"/>
    <w:rsid w:val="00543451"/>
    <w:rsid w:val="00544715"/>
    <w:rsid w:val="0055067A"/>
    <w:rsid w:val="005621E5"/>
    <w:rsid w:val="00564929"/>
    <w:rsid w:val="00566C47"/>
    <w:rsid w:val="0057177F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B7163"/>
    <w:rsid w:val="005C4BC3"/>
    <w:rsid w:val="005C555C"/>
    <w:rsid w:val="005E084A"/>
    <w:rsid w:val="005E2B5D"/>
    <w:rsid w:val="005E4E98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64656"/>
    <w:rsid w:val="00672422"/>
    <w:rsid w:val="006937AC"/>
    <w:rsid w:val="00694C24"/>
    <w:rsid w:val="0069772E"/>
    <w:rsid w:val="006B0BEB"/>
    <w:rsid w:val="006C6296"/>
    <w:rsid w:val="006D48F6"/>
    <w:rsid w:val="006D6BAD"/>
    <w:rsid w:val="006F03F7"/>
    <w:rsid w:val="006F2CF5"/>
    <w:rsid w:val="00700C64"/>
    <w:rsid w:val="00704D51"/>
    <w:rsid w:val="0071267D"/>
    <w:rsid w:val="007201BB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486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0D33"/>
    <w:rsid w:val="008E6DCE"/>
    <w:rsid w:val="008F249A"/>
    <w:rsid w:val="008F3498"/>
    <w:rsid w:val="008F3EAA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6F93"/>
    <w:rsid w:val="009F7083"/>
    <w:rsid w:val="00A04243"/>
    <w:rsid w:val="00A062EF"/>
    <w:rsid w:val="00A101E9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11B8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260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3652"/>
    <w:rsid w:val="00B849EA"/>
    <w:rsid w:val="00B85C0A"/>
    <w:rsid w:val="00B86E1A"/>
    <w:rsid w:val="00B9195D"/>
    <w:rsid w:val="00B9260E"/>
    <w:rsid w:val="00B93FBF"/>
    <w:rsid w:val="00B94A3B"/>
    <w:rsid w:val="00BA60B2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45C60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6180"/>
    <w:rsid w:val="00C96584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06ED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1768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7E7"/>
    <w:rsid w:val="00E77D1D"/>
    <w:rsid w:val="00E80DF1"/>
    <w:rsid w:val="00E83B80"/>
    <w:rsid w:val="00E863DB"/>
    <w:rsid w:val="00E95713"/>
    <w:rsid w:val="00E974F3"/>
    <w:rsid w:val="00EB3020"/>
    <w:rsid w:val="00EC27C8"/>
    <w:rsid w:val="00ED05D8"/>
    <w:rsid w:val="00EE19BF"/>
    <w:rsid w:val="00EE6EE3"/>
    <w:rsid w:val="00EF5FB2"/>
    <w:rsid w:val="00F03F7A"/>
    <w:rsid w:val="00F07808"/>
    <w:rsid w:val="00F131F6"/>
    <w:rsid w:val="00F13992"/>
    <w:rsid w:val="00F31CE7"/>
    <w:rsid w:val="00F34465"/>
    <w:rsid w:val="00F35460"/>
    <w:rsid w:val="00F354D4"/>
    <w:rsid w:val="00F36525"/>
    <w:rsid w:val="00F436E9"/>
    <w:rsid w:val="00F52AA4"/>
    <w:rsid w:val="00F542F0"/>
    <w:rsid w:val="00F66049"/>
    <w:rsid w:val="00F80741"/>
    <w:rsid w:val="00F819EA"/>
    <w:rsid w:val="00F87F5D"/>
    <w:rsid w:val="00F9006E"/>
    <w:rsid w:val="00F95E35"/>
    <w:rsid w:val="00FA695B"/>
    <w:rsid w:val="00FB0D88"/>
    <w:rsid w:val="00FB2CBC"/>
    <w:rsid w:val="00FB65CF"/>
    <w:rsid w:val="00FC2B10"/>
    <w:rsid w:val="00FC439A"/>
    <w:rsid w:val="00FC5B73"/>
    <w:rsid w:val="00FD190E"/>
    <w:rsid w:val="00FD6A9C"/>
    <w:rsid w:val="00FD6E0A"/>
    <w:rsid w:val="00FE0CFB"/>
    <w:rsid w:val="00FE137F"/>
    <w:rsid w:val="00FE1A3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1F8C41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7E148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3420-mpmd01.vangent.local/eclAdmin_dev/" TargetMode="External"/><Relationship Id="rId13" Type="http://schemas.openxmlformats.org/officeDocument/2006/relationships/hyperlink" Target="https://f3420-mpmd01/eclAdmin_dev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3420-mpmd01/eclAdmin_dev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3420-mpmd01/eclAdmin_de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3420-mpmd01/eclAdmin_dev" TargetMode="External"/><Relationship Id="rId10" Type="http://schemas.openxmlformats.org/officeDocument/2006/relationships/hyperlink" Target="https://f3420-mpmd01/eclAdmin_de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3420-mpmd01/eclAdmin_dev" TargetMode="External"/><Relationship Id="rId14" Type="http://schemas.openxmlformats.org/officeDocument/2006/relationships/hyperlink" Target="https://f3420-mpmd01/eclAdmin_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32AC7-DD0B-4887-9C98-0EA4EAE65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8223</Words>
  <Characters>46874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154</cp:revision>
  <cp:lastPrinted>2008-03-17T22:13:00Z</cp:lastPrinted>
  <dcterms:created xsi:type="dcterms:W3CDTF">2014-06-24T20:40:00Z</dcterms:created>
  <dcterms:modified xsi:type="dcterms:W3CDTF">2020-03-17T14:39:00Z</dcterms:modified>
</cp:coreProperties>
</file>
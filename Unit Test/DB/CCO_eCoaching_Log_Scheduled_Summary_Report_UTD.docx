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E41B0D">
        <w:rPr>
          <w:b/>
          <w:color w:val="000000"/>
          <w:sz w:val="40"/>
          <w:szCs w:val="40"/>
        </w:rPr>
        <w:t>DB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C17395" w:rsidRPr="00C17395" w:rsidRDefault="00E41B0D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Scheduled Reports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F0621">
        <w:rPr>
          <w:noProof/>
          <w:color w:val="000000"/>
          <w:sz w:val="18"/>
          <w:szCs w:val="18"/>
        </w:rPr>
        <w:t>April 4,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405"/>
        <w:gridCol w:w="1844"/>
      </w:tblGrid>
      <w:tr w:rsidR="00C17395" w:rsidRPr="001114CE" w:rsidTr="00E41B0D">
        <w:trPr>
          <w:trHeight w:val="453"/>
          <w:tblHeader/>
        </w:trPr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10/10/2017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41B0D" w:rsidP="004F5C38">
            <w:r>
              <w:t>TFS 6066 – Set up Coaching summary Reports-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03/22/2018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1C3C4C">
            <w:r>
              <w:t>TFS 7854</w:t>
            </w:r>
            <w:r w:rsidR="004E16A3">
              <w:t xml:space="preserve"> and 7856</w:t>
            </w:r>
            <w:r>
              <w:t xml:space="preserve"> – File encryption and use Encrypted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B29FC" w:rsidP="004F5C38">
            <w:r>
              <w:t>Susmitha Palacherla</w:t>
            </w:r>
          </w:p>
        </w:tc>
      </w:tr>
      <w:tr w:rsidR="00AF0621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4/4/2018</w:t>
            </w:r>
          </w:p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 xml:space="preserve">TFS 10524 Move apps away from E Drive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F0621" w:rsidRPr="00E76E87" w:rsidRDefault="00AF0621" w:rsidP="00AF0621">
            <w:r>
              <w:t>Susmitha Palacherla</w:t>
            </w:r>
          </w:p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371550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1550" w:rsidRDefault="00371550" w:rsidP="004F5C38"/>
        </w:tc>
      </w:tr>
      <w:tr w:rsidR="00D975CC" w:rsidRPr="001114CE" w:rsidTr="00E41B0D">
        <w:tc>
          <w:tcPr>
            <w:tcW w:w="11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9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371550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975CC" w:rsidRDefault="00D975CC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AF0621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8271" w:history="1">
            <w:r w:rsidR="00AF0621" w:rsidRPr="009664B1">
              <w:rPr>
                <w:rStyle w:val="Hyperlink"/>
                <w:noProof/>
              </w:rPr>
              <w:t>1.0</w:t>
            </w:r>
            <w:r w:rsidR="00AF06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0621" w:rsidRPr="009664B1">
              <w:rPr>
                <w:rStyle w:val="Hyperlink"/>
                <w:noProof/>
              </w:rPr>
              <w:t>TFS 6066- Coaching Summary Reports</w:t>
            </w:r>
            <w:r w:rsidR="00AF0621">
              <w:rPr>
                <w:noProof/>
                <w:webHidden/>
              </w:rPr>
              <w:tab/>
            </w:r>
            <w:r w:rsidR="00AF0621">
              <w:rPr>
                <w:noProof/>
                <w:webHidden/>
              </w:rPr>
              <w:fldChar w:fldCharType="begin"/>
            </w:r>
            <w:r w:rsidR="00AF0621">
              <w:rPr>
                <w:noProof/>
                <w:webHidden/>
              </w:rPr>
              <w:instrText xml:space="preserve"> PAGEREF _Toc510618271 \h </w:instrText>
            </w:r>
            <w:r w:rsidR="00AF0621">
              <w:rPr>
                <w:noProof/>
                <w:webHidden/>
              </w:rPr>
            </w:r>
            <w:r w:rsidR="00AF0621">
              <w:rPr>
                <w:noProof/>
                <w:webHidden/>
              </w:rPr>
              <w:fldChar w:fldCharType="separate"/>
            </w:r>
            <w:r w:rsidR="00AF0621">
              <w:rPr>
                <w:noProof/>
                <w:webHidden/>
              </w:rPr>
              <w:t>4</w:t>
            </w:r>
            <w:r w:rsidR="00AF0621">
              <w:rPr>
                <w:noProof/>
                <w:webHidden/>
              </w:rPr>
              <w:fldChar w:fldCharType="end"/>
            </w:r>
          </w:hyperlink>
        </w:p>
        <w:p w:rsidR="00AF0621" w:rsidRDefault="00AF062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8272" w:history="1">
            <w:r w:rsidRPr="009664B1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64B1">
              <w:rPr>
                <w:rStyle w:val="Hyperlink"/>
                <w:noProof/>
              </w:rPr>
              <w:t>TFS 7854 – File encryption and use Encrypted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21" w:rsidRDefault="00AF062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8273" w:history="1">
            <w:r w:rsidRPr="009664B1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64B1">
              <w:rPr>
                <w:rStyle w:val="Hyperlink"/>
                <w:noProof/>
              </w:rPr>
              <w:t>TFS 10524 Move apps away from E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Pr="007966F6" w:rsidRDefault="00E41B0D" w:rsidP="00E042DA">
      <w:pPr>
        <w:pStyle w:val="Heading2"/>
        <w:numPr>
          <w:ilvl w:val="0"/>
          <w:numId w:val="3"/>
        </w:numPr>
      </w:pPr>
      <w:bookmarkStart w:id="16" w:name="_Toc391395339"/>
      <w:bookmarkStart w:id="17" w:name="_Toc510618271"/>
      <w:r>
        <w:t>TFS 6066- Coaching Summary Reports</w:t>
      </w:r>
      <w:bookmarkEnd w:id="17"/>
    </w:p>
    <w:bookmarkEnd w:id="16"/>
    <w:p w:rsidR="004F5C38" w:rsidRPr="007966F6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RPr="007966F6" w:rsidTr="00FC1ABC">
        <w:trPr>
          <w:tblHeader/>
        </w:trPr>
        <w:tc>
          <w:tcPr>
            <w:tcW w:w="2549" w:type="dxa"/>
            <w:shd w:val="solid" w:color="auto" w:fill="000000"/>
          </w:tcPr>
          <w:p w:rsidR="00871F07" w:rsidRPr="007966F6" w:rsidRDefault="00871F07" w:rsidP="004F5C38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Pr="007966F6" w:rsidRDefault="00871F07" w:rsidP="004F5C38">
            <w:r w:rsidRPr="007966F6">
              <w:t>Description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/>
        </w:tc>
        <w:tc>
          <w:tcPr>
            <w:tcW w:w="10455" w:type="dxa"/>
          </w:tcPr>
          <w:p w:rsidR="00871F07" w:rsidRPr="007966F6" w:rsidRDefault="00871F07" w:rsidP="004F5C38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Description</w:t>
            </w:r>
          </w:p>
        </w:tc>
        <w:tc>
          <w:tcPr>
            <w:tcW w:w="10455" w:type="dxa"/>
          </w:tcPr>
          <w:p w:rsidR="00871F07" w:rsidRPr="007966F6" w:rsidRDefault="00D975CC" w:rsidP="00E41B0D">
            <w:r w:rsidRPr="007966F6">
              <w:t xml:space="preserve">This document is used to document the test cases for the </w:t>
            </w:r>
            <w:r w:rsidR="00E41B0D">
              <w:t>Coaching Summary report generation</w:t>
            </w:r>
          </w:p>
        </w:tc>
      </w:tr>
      <w:tr w:rsidR="00871F07" w:rsidRPr="007966F6" w:rsidTr="00FC1ABC">
        <w:tc>
          <w:tcPr>
            <w:tcW w:w="2549" w:type="dxa"/>
          </w:tcPr>
          <w:p w:rsidR="00871F07" w:rsidRPr="007966F6" w:rsidRDefault="00871F07" w:rsidP="004F5C38">
            <w:r w:rsidRPr="007966F6">
              <w:t>Test Environment</w:t>
            </w:r>
          </w:p>
        </w:tc>
        <w:tc>
          <w:tcPr>
            <w:tcW w:w="10455" w:type="dxa"/>
          </w:tcPr>
          <w:p w:rsidR="00871F07" w:rsidRPr="007966F6" w:rsidRDefault="005B29FC" w:rsidP="00D975CC">
            <w:proofErr w:type="spellStart"/>
            <w:r>
              <w:t>eCoaching</w:t>
            </w:r>
            <w:r w:rsidR="00871F07" w:rsidRPr="007966F6">
              <w:t>Dev</w:t>
            </w:r>
            <w:proofErr w:type="spellEnd"/>
            <w:r w:rsidR="00871F07" w:rsidRPr="007966F6">
              <w:t xml:space="preserve"> database on </w:t>
            </w:r>
            <w:r w:rsidR="00D975CC" w:rsidRPr="007966F6">
              <w:t>f3420-ecldbd01</w:t>
            </w:r>
            <w:r w:rsidR="00871F07" w:rsidRPr="007966F6">
              <w:t xml:space="preserve"> </w:t>
            </w:r>
          </w:p>
        </w:tc>
      </w:tr>
      <w:tr w:rsidR="00871F07" w:rsidRPr="007966F6" w:rsidTr="00D975CC">
        <w:trPr>
          <w:trHeight w:val="467"/>
        </w:trPr>
        <w:tc>
          <w:tcPr>
            <w:tcW w:w="2549" w:type="dxa"/>
          </w:tcPr>
          <w:p w:rsidR="00871F07" w:rsidRPr="007966F6" w:rsidRDefault="00D975CC" w:rsidP="004F5C38">
            <w:r w:rsidRPr="007966F6">
              <w:t>SSIS Package</w:t>
            </w:r>
          </w:p>
        </w:tc>
        <w:tc>
          <w:tcPr>
            <w:tcW w:w="10455" w:type="dxa"/>
          </w:tcPr>
          <w:p w:rsidR="00871F07" w:rsidRPr="007966F6" w:rsidRDefault="00E76E87" w:rsidP="004F5C38">
            <w:r w:rsidRPr="007966F6">
              <w:t xml:space="preserve">Package - </w:t>
            </w:r>
            <w:proofErr w:type="spellStart"/>
            <w:r w:rsidR="00E41B0D" w:rsidRPr="00E41B0D">
              <w:t>CoachingSummaryReport.dtsx</w:t>
            </w:r>
            <w:proofErr w:type="spellEnd"/>
          </w:p>
          <w:p w:rsidR="00E76E87" w:rsidRPr="007966F6" w:rsidRDefault="00E76E87" w:rsidP="00E76E87"/>
        </w:tc>
      </w:tr>
      <w:tr w:rsidR="00871F07" w:rsidRPr="007966F6" w:rsidTr="00FC1ABC">
        <w:tc>
          <w:tcPr>
            <w:tcW w:w="2549" w:type="dxa"/>
          </w:tcPr>
          <w:p w:rsidR="00871F07" w:rsidRPr="007966F6" w:rsidRDefault="008D5359" w:rsidP="004F5C38">
            <w:r>
              <w:t xml:space="preserve">Output </w:t>
            </w:r>
            <w:r w:rsidR="00D975CC" w:rsidRPr="007966F6">
              <w:t>File Staging directories</w:t>
            </w:r>
          </w:p>
        </w:tc>
        <w:tc>
          <w:tcPr>
            <w:tcW w:w="10455" w:type="dxa"/>
          </w:tcPr>
          <w:p w:rsidR="00871F07" w:rsidRDefault="008D5359" w:rsidP="004F5C38">
            <w:r>
              <w:t xml:space="preserve">Dev - </w:t>
            </w:r>
            <w:hyperlink r:id="rId8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8D5359" w:rsidRPr="007966F6" w:rsidRDefault="008D5359" w:rsidP="008D5359">
            <w:r>
              <w:t>Test - \\f3420-ecldbt</w:t>
            </w:r>
            <w:r w:rsidRPr="007966F6">
              <w:t>01\data\Coaching\</w:t>
            </w:r>
            <w:r>
              <w:t>Reports</w:t>
            </w:r>
            <w:r w:rsidRPr="007966F6">
              <w:t>\</w:t>
            </w:r>
          </w:p>
          <w:p w:rsidR="008D5359" w:rsidRPr="00CD4169" w:rsidRDefault="008D5359" w:rsidP="008D5359">
            <w:r>
              <w:t xml:space="preserve">Prod - </w:t>
            </w:r>
            <w:r w:rsidRPr="001401AA">
              <w:t>\\F3420-MWBP11\Reports</w:t>
            </w:r>
            <w:r w:rsidRPr="00CD4169">
              <w:t>\e</w:t>
            </w:r>
            <w:r>
              <w:t>CL</w:t>
            </w:r>
            <w:r w:rsidRPr="00CD4169">
              <w:t>_</w:t>
            </w:r>
            <w:r>
              <w:t>R</w:t>
            </w:r>
            <w:r w:rsidRPr="00CD4169">
              <w:t>eports\</w:t>
            </w:r>
          </w:p>
          <w:p w:rsidR="00D975CC" w:rsidRPr="007966F6" w:rsidRDefault="00D975CC" w:rsidP="004F5C38"/>
        </w:tc>
      </w:tr>
      <w:tr w:rsidR="00D975CC" w:rsidRPr="007966F6" w:rsidTr="00FC1ABC">
        <w:tc>
          <w:tcPr>
            <w:tcW w:w="2549" w:type="dxa"/>
          </w:tcPr>
          <w:p w:rsidR="00D975CC" w:rsidRPr="007966F6" w:rsidRDefault="00D975CC" w:rsidP="004F5C38">
            <w:r w:rsidRPr="007966F6">
              <w:t>Source Files</w:t>
            </w:r>
          </w:p>
        </w:tc>
        <w:tc>
          <w:tcPr>
            <w:tcW w:w="10455" w:type="dxa"/>
          </w:tcPr>
          <w:p w:rsidR="00D975CC" w:rsidRPr="007966F6" w:rsidRDefault="00EF4A01" w:rsidP="00D975CC">
            <w:r>
              <w:t>NA</w:t>
            </w:r>
          </w:p>
        </w:tc>
      </w:tr>
    </w:tbl>
    <w:p w:rsidR="00871F07" w:rsidRPr="007966F6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7966F6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RESULTS</w:t>
            </w:r>
          </w:p>
          <w:p w:rsidR="00871F07" w:rsidRPr="007966F6" w:rsidRDefault="00871F07" w:rsidP="004F5C38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7966F6" w:rsidRDefault="00871F07" w:rsidP="004F5C38">
            <w:pPr>
              <w:rPr>
                <w:i/>
              </w:rPr>
            </w:pPr>
            <w:r w:rsidRPr="007966F6">
              <w:t>COMMENTS</w:t>
            </w:r>
          </w:p>
        </w:tc>
      </w:tr>
      <w:tr w:rsidR="00871F07" w:rsidRPr="007966F6" w:rsidTr="00FC1ABC">
        <w:trPr>
          <w:cantSplit/>
        </w:trPr>
        <w:tc>
          <w:tcPr>
            <w:tcW w:w="900" w:type="dxa"/>
          </w:tcPr>
          <w:p w:rsidR="00871F07" w:rsidRPr="007966F6" w:rsidRDefault="0091144F" w:rsidP="004F5C38">
            <w:pPr>
              <w:rPr>
                <w:i/>
              </w:rPr>
            </w:pPr>
            <w:r w:rsidRPr="007966F6">
              <w:rPr>
                <w:bCs/>
              </w:rPr>
              <w:t>1.1</w:t>
            </w:r>
          </w:p>
        </w:tc>
        <w:tc>
          <w:tcPr>
            <w:tcW w:w="3960" w:type="dxa"/>
          </w:tcPr>
          <w:p w:rsidR="004F5C38" w:rsidRPr="007966F6" w:rsidRDefault="004B51A6" w:rsidP="00E76E87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="004F5C38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871F07" w:rsidRPr="007966F6" w:rsidRDefault="004B51A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 w:rsidR="00EF4A01"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871F07" w:rsidRPr="007966F6" w:rsidRDefault="007966F6" w:rsidP="004F5C38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871F07" w:rsidRPr="007966F6" w:rsidRDefault="00871F07" w:rsidP="004F5C38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i/>
              </w:rPr>
            </w:pPr>
            <w:r w:rsidRPr="007966F6">
              <w:rPr>
                <w:bCs/>
              </w:rPr>
              <w:t>1.2</w:t>
            </w:r>
          </w:p>
        </w:tc>
        <w:tc>
          <w:tcPr>
            <w:tcW w:w="3960" w:type="dxa"/>
          </w:tcPr>
          <w:p w:rsidR="007966F6" w:rsidRDefault="007966F6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 w:rsidR="00EF4A01">
              <w:rPr>
                <w:bCs/>
              </w:rPr>
              <w:t xml:space="preserve">job with default date </w:t>
            </w:r>
            <w:proofErr w:type="spellStart"/>
            <w:r w:rsidR="00EF4A01">
              <w:rPr>
                <w:bCs/>
              </w:rPr>
              <w:t>config</w:t>
            </w:r>
            <w:proofErr w:type="spellEnd"/>
            <w:r w:rsidR="00EF4A01">
              <w:rPr>
                <w:bCs/>
              </w:rPr>
              <w:t xml:space="preserve"> </w:t>
            </w:r>
            <w:proofErr w:type="spellStart"/>
            <w:r w:rsidR="00EF4A01">
              <w:rPr>
                <w:bCs/>
              </w:rPr>
              <w:t>params</w:t>
            </w:r>
            <w:proofErr w:type="spellEnd"/>
          </w:p>
          <w:p w:rsidR="00EF4A01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Adhoc</w:t>
            </w:r>
            <w:proofErr w:type="spellEnd"/>
            <w:r>
              <w:rPr>
                <w:bCs/>
              </w:rPr>
              <w:t xml:space="preserve"> = 0)</w:t>
            </w:r>
          </w:p>
        </w:tc>
        <w:tc>
          <w:tcPr>
            <w:tcW w:w="4500" w:type="dxa"/>
          </w:tcPr>
          <w:p w:rsidR="007966F6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1.3</w:t>
            </w:r>
          </w:p>
        </w:tc>
        <w:tc>
          <w:tcPr>
            <w:tcW w:w="3960" w:type="dxa"/>
          </w:tcPr>
          <w:p w:rsidR="00EF4A01" w:rsidRDefault="00EF4A01" w:rsidP="00EF4A01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 xml:space="preserve">job with custom date </w:t>
            </w:r>
            <w:proofErr w:type="spellStart"/>
            <w:r>
              <w:rPr>
                <w:bCs/>
              </w:rPr>
              <w:t>config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params</w:t>
            </w:r>
            <w:proofErr w:type="spellEnd"/>
          </w:p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Adhoc</w:t>
            </w:r>
            <w:proofErr w:type="spellEnd"/>
            <w:r>
              <w:rPr>
                <w:bCs/>
              </w:rPr>
              <w:t xml:space="preserve"> = 1)</w:t>
            </w:r>
          </w:p>
        </w:tc>
        <w:tc>
          <w:tcPr>
            <w:tcW w:w="4500" w:type="dxa"/>
          </w:tcPr>
          <w:p w:rsidR="007966F6" w:rsidRPr="007966F6" w:rsidRDefault="00EF4A01" w:rsidP="00EF4A01">
            <w:pPr>
              <w:rPr>
                <w:bCs/>
              </w:rPr>
            </w:pPr>
            <w:r>
              <w:rPr>
                <w:bCs/>
              </w:rPr>
              <w:t xml:space="preserve">Reports should be generated for date range specified by begin and end date in </w:t>
            </w:r>
            <w:proofErr w:type="spellStart"/>
            <w:r>
              <w:rPr>
                <w:bCs/>
              </w:rPr>
              <w:t>config</w:t>
            </w:r>
            <w:proofErr w:type="spellEnd"/>
            <w:r>
              <w:rPr>
                <w:bCs/>
              </w:rPr>
              <w:t xml:space="preserve"> file.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 xml:space="preserve">1.4 </w:t>
            </w:r>
          </w:p>
        </w:tc>
        <w:tc>
          <w:tcPr>
            <w:tcW w:w="3960" w:type="dxa"/>
          </w:tcPr>
          <w:p w:rsid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7966F6" w:rsidRDefault="00EF4A01" w:rsidP="007966F6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EF4A01" w:rsidRPr="007966F6" w:rsidRDefault="00EF4A01" w:rsidP="007966F6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 w:rsidRPr="007966F6">
              <w:rPr>
                <w:bCs/>
              </w:rPr>
              <w:t>1.5</w:t>
            </w:r>
          </w:p>
        </w:tc>
        <w:tc>
          <w:tcPr>
            <w:tcW w:w="3960" w:type="dxa"/>
          </w:tcPr>
          <w:p w:rsidR="007966F6" w:rsidRPr="007966F6" w:rsidRDefault="00EF4A01" w:rsidP="007966F6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="007966F6"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7966F6" w:rsidRDefault="00580899" w:rsidP="007966F6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80899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</w:tc>
        <w:tc>
          <w:tcPr>
            <w:tcW w:w="1260" w:type="dxa"/>
          </w:tcPr>
          <w:p w:rsidR="007966F6" w:rsidRDefault="007966F6" w:rsidP="007966F6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7966F6" w:rsidRPr="007966F6" w:rsidRDefault="007966F6" w:rsidP="007966F6">
            <w:pPr>
              <w:rPr>
                <w:bCs/>
              </w:rPr>
            </w:pP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33438C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  <w:tr w:rsidR="007966F6" w:rsidRPr="007966F6" w:rsidTr="00FC1ABC">
        <w:trPr>
          <w:cantSplit/>
        </w:trPr>
        <w:tc>
          <w:tcPr>
            <w:tcW w:w="900" w:type="dxa"/>
          </w:tcPr>
          <w:p w:rsidR="007966F6" w:rsidRPr="007966F6" w:rsidRDefault="007966F6" w:rsidP="007966F6">
            <w:pPr>
              <w:rPr>
                <w:bCs/>
              </w:rPr>
            </w:pPr>
            <w:r>
              <w:rPr>
                <w:bCs/>
              </w:rPr>
              <w:t>1.8</w:t>
            </w:r>
          </w:p>
        </w:tc>
        <w:tc>
          <w:tcPr>
            <w:tcW w:w="3960" w:type="dxa"/>
          </w:tcPr>
          <w:p w:rsidR="007966F6" w:rsidRPr="007966F6" w:rsidRDefault="00580899" w:rsidP="007966F6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7966F6" w:rsidRPr="007966F6" w:rsidRDefault="00580899" w:rsidP="00580899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7966F6" w:rsidRDefault="00580899" w:rsidP="007966F6">
            <w:r>
              <w:rPr>
                <w:bCs/>
              </w:rPr>
              <w:t>*</w:t>
            </w:r>
          </w:p>
        </w:tc>
        <w:tc>
          <w:tcPr>
            <w:tcW w:w="2880" w:type="dxa"/>
          </w:tcPr>
          <w:p w:rsidR="007966F6" w:rsidRPr="007966F6" w:rsidRDefault="00580899" w:rsidP="007966F6">
            <w:pPr>
              <w:rPr>
                <w:bCs/>
              </w:rPr>
            </w:pPr>
            <w:r>
              <w:rPr>
                <w:bCs/>
              </w:rPr>
              <w:t>Pending Testing</w:t>
            </w: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5B29FC" w:rsidRDefault="005B29FC" w:rsidP="00871F07"/>
    <w:p w:rsidR="005B29FC" w:rsidRDefault="005B29FC" w:rsidP="00871F07"/>
    <w:p w:rsidR="005B29FC" w:rsidRDefault="005B29FC" w:rsidP="00871F07"/>
    <w:p w:rsidR="005B29FC" w:rsidRDefault="005B29FC" w:rsidP="00871F07"/>
    <w:p w:rsidR="005B29FC" w:rsidRPr="007966F6" w:rsidRDefault="005B29FC" w:rsidP="005B29FC">
      <w:pPr>
        <w:pStyle w:val="Heading2"/>
        <w:numPr>
          <w:ilvl w:val="0"/>
          <w:numId w:val="3"/>
        </w:numPr>
      </w:pPr>
      <w:bookmarkStart w:id="18" w:name="_Toc510618272"/>
      <w:r>
        <w:t>TFS 7854 – File encryption and use Encrypted data</w:t>
      </w:r>
      <w:bookmarkEnd w:id="18"/>
    </w:p>
    <w:p w:rsidR="005B29FC" w:rsidRPr="007966F6" w:rsidRDefault="005B29FC" w:rsidP="005B29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29FC" w:rsidRPr="007966F6" w:rsidTr="0006307D">
        <w:trPr>
          <w:tblHeader/>
        </w:trPr>
        <w:tc>
          <w:tcPr>
            <w:tcW w:w="2549" w:type="dxa"/>
            <w:shd w:val="solid" w:color="auto" w:fill="000000"/>
          </w:tcPr>
          <w:p w:rsidR="005B29FC" w:rsidRPr="007966F6" w:rsidRDefault="005B29FC" w:rsidP="0006307D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5B29FC" w:rsidRPr="007966F6" w:rsidRDefault="005B29FC" w:rsidP="0006307D">
            <w:r w:rsidRPr="007966F6">
              <w:t>Description</w:t>
            </w:r>
          </w:p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/>
        </w:tc>
        <w:tc>
          <w:tcPr>
            <w:tcW w:w="10455" w:type="dxa"/>
          </w:tcPr>
          <w:p w:rsidR="005B29FC" w:rsidRPr="007966F6" w:rsidRDefault="005B29FC" w:rsidP="0006307D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Description</w:t>
            </w:r>
          </w:p>
        </w:tc>
        <w:tc>
          <w:tcPr>
            <w:tcW w:w="10455" w:type="dxa"/>
          </w:tcPr>
          <w:p w:rsidR="005B29FC" w:rsidRPr="007966F6" w:rsidRDefault="005B29FC" w:rsidP="0006307D">
            <w:r w:rsidRPr="007966F6">
              <w:t xml:space="preserve">This document is used to document the test cases for the </w:t>
            </w:r>
            <w:r>
              <w:t>Coaching Summary report generation</w:t>
            </w:r>
          </w:p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Test Environment</w:t>
            </w:r>
          </w:p>
        </w:tc>
        <w:tc>
          <w:tcPr>
            <w:tcW w:w="10455" w:type="dxa"/>
          </w:tcPr>
          <w:p w:rsidR="005B29FC" w:rsidRPr="007966F6" w:rsidRDefault="005B29FC" w:rsidP="0006307D">
            <w:proofErr w:type="spellStart"/>
            <w:r>
              <w:t>eCoaching</w:t>
            </w:r>
            <w:r w:rsidRPr="007966F6">
              <w:t>Dev</w:t>
            </w:r>
            <w:proofErr w:type="spellEnd"/>
            <w:r w:rsidRPr="007966F6">
              <w:t xml:space="preserve"> database on f3420-ecldbd01 </w:t>
            </w:r>
          </w:p>
        </w:tc>
      </w:tr>
      <w:tr w:rsidR="005B29FC" w:rsidRPr="007966F6" w:rsidTr="0006307D">
        <w:trPr>
          <w:trHeight w:val="467"/>
        </w:trPr>
        <w:tc>
          <w:tcPr>
            <w:tcW w:w="2549" w:type="dxa"/>
          </w:tcPr>
          <w:p w:rsidR="005B29FC" w:rsidRPr="007966F6" w:rsidRDefault="005B29FC" w:rsidP="0006307D">
            <w:r w:rsidRPr="007966F6">
              <w:t>SSIS Package</w:t>
            </w:r>
          </w:p>
        </w:tc>
        <w:tc>
          <w:tcPr>
            <w:tcW w:w="10455" w:type="dxa"/>
          </w:tcPr>
          <w:p w:rsidR="005B29FC" w:rsidRPr="007966F6" w:rsidRDefault="005B29FC" w:rsidP="0006307D">
            <w:r w:rsidRPr="007966F6">
              <w:t xml:space="preserve">Package - </w:t>
            </w:r>
            <w:proofErr w:type="spellStart"/>
            <w:r w:rsidRPr="00E41B0D">
              <w:t>CoachingSummaryReport.dtsx</w:t>
            </w:r>
            <w:proofErr w:type="spellEnd"/>
          </w:p>
          <w:p w:rsidR="005B29FC" w:rsidRPr="007966F6" w:rsidRDefault="005B29FC" w:rsidP="0006307D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>
              <w:t xml:space="preserve">Output </w:t>
            </w:r>
            <w:r w:rsidRPr="007966F6">
              <w:t>File Staging directories</w:t>
            </w:r>
          </w:p>
        </w:tc>
        <w:tc>
          <w:tcPr>
            <w:tcW w:w="10455" w:type="dxa"/>
          </w:tcPr>
          <w:p w:rsidR="005B29FC" w:rsidRDefault="005B29FC" w:rsidP="0006307D">
            <w:r>
              <w:t xml:space="preserve">Dev - </w:t>
            </w:r>
            <w:hyperlink r:id="rId9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5B29FC" w:rsidRPr="007966F6" w:rsidRDefault="005B29FC" w:rsidP="005B29FC"/>
        </w:tc>
      </w:tr>
      <w:tr w:rsidR="005B29FC" w:rsidRPr="007966F6" w:rsidTr="0006307D">
        <w:tc>
          <w:tcPr>
            <w:tcW w:w="2549" w:type="dxa"/>
          </w:tcPr>
          <w:p w:rsidR="005B29FC" w:rsidRPr="007966F6" w:rsidRDefault="005B29FC" w:rsidP="0006307D">
            <w:r w:rsidRPr="007966F6">
              <w:t>Source Files</w:t>
            </w:r>
          </w:p>
        </w:tc>
        <w:tc>
          <w:tcPr>
            <w:tcW w:w="10455" w:type="dxa"/>
          </w:tcPr>
          <w:p w:rsidR="005B29FC" w:rsidRPr="007966F6" w:rsidRDefault="005B29FC" w:rsidP="0006307D">
            <w:r>
              <w:t>NA</w:t>
            </w:r>
          </w:p>
        </w:tc>
      </w:tr>
    </w:tbl>
    <w:p w:rsidR="005B29FC" w:rsidRPr="007966F6" w:rsidRDefault="005B29FC" w:rsidP="005B29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29FC" w:rsidRPr="007966F6" w:rsidTr="0006307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RESULTS</w:t>
            </w:r>
          </w:p>
          <w:p w:rsidR="005B29FC" w:rsidRPr="007966F6" w:rsidRDefault="005B29FC" w:rsidP="0006307D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5B29FC" w:rsidRPr="007966F6" w:rsidRDefault="005B29FC" w:rsidP="0006307D">
            <w:pPr>
              <w:rPr>
                <w:i/>
              </w:rPr>
            </w:pPr>
            <w:r w:rsidRPr="007966F6">
              <w:t>COMMENTS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06307D">
            <w:pPr>
              <w:rPr>
                <w:i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1</w:t>
            </w:r>
          </w:p>
        </w:tc>
        <w:tc>
          <w:tcPr>
            <w:tcW w:w="3960" w:type="dxa"/>
          </w:tcPr>
          <w:p w:rsidR="005B29FC" w:rsidRPr="007966F6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5B29FC" w:rsidRPr="007966F6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Ran on 12/12/2017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06307D">
            <w:pPr>
              <w:rPr>
                <w:i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2</w:t>
            </w:r>
          </w:p>
        </w:tc>
        <w:tc>
          <w:tcPr>
            <w:tcW w:w="3960" w:type="dxa"/>
          </w:tcPr>
          <w:p w:rsidR="005B29FC" w:rsidRDefault="005B29FC" w:rsidP="0006307D">
            <w:pPr>
              <w:rPr>
                <w:bCs/>
              </w:rPr>
            </w:pPr>
            <w:r w:rsidRPr="007966F6">
              <w:rPr>
                <w:bCs/>
              </w:rPr>
              <w:t xml:space="preserve">Run </w:t>
            </w:r>
            <w:r>
              <w:rPr>
                <w:bCs/>
              </w:rPr>
              <w:t xml:space="preserve">job with default date </w:t>
            </w:r>
            <w:proofErr w:type="spellStart"/>
            <w:r>
              <w:rPr>
                <w:bCs/>
              </w:rPr>
              <w:t>config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params</w:t>
            </w:r>
            <w:proofErr w:type="spellEnd"/>
          </w:p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Adhoc</w:t>
            </w:r>
            <w:proofErr w:type="spellEnd"/>
            <w:r>
              <w:rPr>
                <w:bCs/>
              </w:rPr>
              <w:t xml:space="preserve"> = 0)</w:t>
            </w:r>
          </w:p>
        </w:tc>
        <w:tc>
          <w:tcPr>
            <w:tcW w:w="450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 xml:space="preserve">Reports should be generated for previous calendar month </w:t>
            </w:r>
          </w:p>
        </w:tc>
        <w:tc>
          <w:tcPr>
            <w:tcW w:w="1260" w:type="dxa"/>
          </w:tcPr>
          <w:p w:rsidR="005B29FC" w:rsidRDefault="005B29FC" w:rsidP="0006307D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06307D">
            <w:pPr>
              <w:rPr>
                <w:bCs/>
              </w:rPr>
            </w:pPr>
            <w:r>
              <w:rPr>
                <w:bCs/>
              </w:rPr>
              <w:t>Reports generated for November 2017</w:t>
            </w: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3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Force failure in Quality module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noProof/>
              </w:rPr>
              <w:t>Repeat test for 1 or 2 more Modules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Should receive failure notification indicating job failed during Quality Report.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 xml:space="preserve">Failure notification should indicate correct Module </w:t>
            </w: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 xml:space="preserve">4 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</w:t>
            </w:r>
            <w:r w:rsidRPr="007966F6">
              <w:rPr>
                <w:bCs/>
              </w:rPr>
              <w:t>5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data within each Module report</w:t>
            </w:r>
            <w:r w:rsidRPr="007966F6">
              <w:rPr>
                <w:noProof/>
              </w:rPr>
              <w:t xml:space="preserve"> 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Form names</w:t>
            </w:r>
          </w:p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Check Name values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Should match sql from backend</w:t>
            </w:r>
          </w:p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For Module, date range and no inactive logs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Formnames should use empID</w:t>
            </w:r>
          </w:p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Emp, Sup andMgr Names should show correct decrypted values.</w:t>
            </w:r>
          </w:p>
          <w:p w:rsidR="005B29FC" w:rsidRPr="007966F6" w:rsidRDefault="005B29FC" w:rsidP="005B29FC">
            <w:pPr>
              <w:rPr>
                <w:bCs/>
              </w:rPr>
            </w:pPr>
          </w:p>
        </w:tc>
        <w:tc>
          <w:tcPr>
            <w:tcW w:w="1260" w:type="dxa"/>
          </w:tcPr>
          <w:p w:rsidR="005B29FC" w:rsidRDefault="005B29FC" w:rsidP="005B29FC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5B29FC" w:rsidRDefault="005B29FC" w:rsidP="005B29FC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3960" w:type="dxa"/>
          </w:tcPr>
          <w:p w:rsidR="005B29FC" w:rsidRPr="007966F6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5B29FC" w:rsidRPr="007966F6" w:rsidRDefault="005B29FC" w:rsidP="005B29FC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5B29FC" w:rsidRDefault="005B29FC" w:rsidP="005B29FC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  <w:tr w:rsidR="005B29FC" w:rsidRPr="007966F6" w:rsidTr="0006307D">
        <w:trPr>
          <w:cantSplit/>
        </w:trPr>
        <w:tc>
          <w:tcPr>
            <w:tcW w:w="9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3960" w:type="dxa"/>
          </w:tcPr>
          <w:p w:rsidR="005B29FC" w:rsidRDefault="005B29FC" w:rsidP="005B29FC">
            <w:pPr>
              <w:rPr>
                <w:noProof/>
              </w:rPr>
            </w:pPr>
            <w:r>
              <w:rPr>
                <w:noProof/>
              </w:rPr>
              <w:t>Verify report Decryption</w:t>
            </w:r>
          </w:p>
        </w:tc>
        <w:tc>
          <w:tcPr>
            <w:tcW w:w="4500" w:type="dxa"/>
          </w:tcPr>
          <w:p w:rsidR="005B29FC" w:rsidRDefault="005B29FC" w:rsidP="005B29FC">
            <w:pPr>
              <w:rPr>
                <w:bCs/>
              </w:rPr>
            </w:pPr>
            <w:r>
              <w:rPr>
                <w:bCs/>
              </w:rPr>
              <w:t>Reports should decrypt correctly</w:t>
            </w:r>
          </w:p>
        </w:tc>
        <w:tc>
          <w:tcPr>
            <w:tcW w:w="1260" w:type="dxa"/>
          </w:tcPr>
          <w:p w:rsidR="005B29FC" w:rsidRDefault="005B29FC" w:rsidP="005B29FC">
            <w:pPr>
              <w:rPr>
                <w:bCs/>
              </w:rPr>
            </w:pPr>
          </w:p>
        </w:tc>
        <w:tc>
          <w:tcPr>
            <w:tcW w:w="2880" w:type="dxa"/>
          </w:tcPr>
          <w:p w:rsidR="005B29FC" w:rsidRPr="007966F6" w:rsidRDefault="005B29FC" w:rsidP="005B29FC">
            <w:pPr>
              <w:rPr>
                <w:bCs/>
              </w:rPr>
            </w:pPr>
          </w:p>
        </w:tc>
      </w:tr>
    </w:tbl>
    <w:p w:rsidR="002E6036" w:rsidRDefault="002E6036" w:rsidP="00871F07"/>
    <w:p w:rsidR="002E6036" w:rsidRDefault="002E6036" w:rsidP="00871F07"/>
    <w:p w:rsidR="002E6036" w:rsidRDefault="002E6036" w:rsidP="00871F07"/>
    <w:p w:rsidR="00724F40" w:rsidRPr="00871F07" w:rsidRDefault="00724F40" w:rsidP="00724F40"/>
    <w:p w:rsidR="00AF0621" w:rsidRPr="007966F6" w:rsidRDefault="00AF0621" w:rsidP="00C155E1">
      <w:pPr>
        <w:pStyle w:val="Heading2"/>
        <w:numPr>
          <w:ilvl w:val="0"/>
          <w:numId w:val="3"/>
        </w:numPr>
      </w:pPr>
      <w:bookmarkStart w:id="19" w:name="_Toc510618273"/>
      <w:r>
        <w:t xml:space="preserve">TFS </w:t>
      </w:r>
      <w:r>
        <w:t>10524 Move apps away from E Drive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0621" w:rsidRPr="007966F6" w:rsidTr="00E11FE9">
        <w:trPr>
          <w:tblHeader/>
        </w:trPr>
        <w:tc>
          <w:tcPr>
            <w:tcW w:w="2549" w:type="dxa"/>
            <w:shd w:val="solid" w:color="auto" w:fill="000000"/>
          </w:tcPr>
          <w:p w:rsidR="00AF0621" w:rsidRPr="007966F6" w:rsidRDefault="00AF0621" w:rsidP="00E11FE9">
            <w:r w:rsidRPr="007966F6">
              <w:t>Item</w:t>
            </w:r>
          </w:p>
        </w:tc>
        <w:tc>
          <w:tcPr>
            <w:tcW w:w="10455" w:type="dxa"/>
            <w:shd w:val="solid" w:color="auto" w:fill="000000"/>
          </w:tcPr>
          <w:p w:rsidR="00AF0621" w:rsidRPr="007966F6" w:rsidRDefault="00AF0621" w:rsidP="00E11FE9">
            <w:r w:rsidRPr="007966F6">
              <w:t>Description</w:t>
            </w:r>
          </w:p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/>
        </w:tc>
        <w:tc>
          <w:tcPr>
            <w:tcW w:w="10455" w:type="dxa"/>
          </w:tcPr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Description</w:t>
            </w:r>
          </w:p>
        </w:tc>
        <w:tc>
          <w:tcPr>
            <w:tcW w:w="10455" w:type="dxa"/>
          </w:tcPr>
          <w:p w:rsidR="00AF0621" w:rsidRPr="007966F6" w:rsidRDefault="00AF0621" w:rsidP="00E11FE9">
            <w:r w:rsidRPr="007966F6">
              <w:t xml:space="preserve">This document is used to document the test cases for the </w:t>
            </w:r>
            <w:r>
              <w:t>Coaching Summary report generation</w:t>
            </w:r>
          </w:p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Test Environment</w:t>
            </w:r>
          </w:p>
        </w:tc>
        <w:tc>
          <w:tcPr>
            <w:tcW w:w="10455" w:type="dxa"/>
          </w:tcPr>
          <w:p w:rsidR="00AF0621" w:rsidRPr="007966F6" w:rsidRDefault="00AF0621" w:rsidP="00E11FE9">
            <w:proofErr w:type="spellStart"/>
            <w:r>
              <w:t>eCoaching</w:t>
            </w:r>
            <w:r w:rsidRPr="007966F6">
              <w:t>Dev</w:t>
            </w:r>
            <w:proofErr w:type="spellEnd"/>
            <w:r w:rsidRPr="007966F6">
              <w:t xml:space="preserve"> database on f3420-ecldbd01 </w:t>
            </w:r>
          </w:p>
        </w:tc>
      </w:tr>
      <w:tr w:rsidR="00AF0621" w:rsidRPr="007966F6" w:rsidTr="00E11FE9">
        <w:trPr>
          <w:trHeight w:val="467"/>
        </w:trPr>
        <w:tc>
          <w:tcPr>
            <w:tcW w:w="2549" w:type="dxa"/>
          </w:tcPr>
          <w:p w:rsidR="00AF0621" w:rsidRPr="007966F6" w:rsidRDefault="00AF0621" w:rsidP="00E11FE9">
            <w:r w:rsidRPr="007966F6">
              <w:t>SSIS Package</w:t>
            </w:r>
          </w:p>
        </w:tc>
        <w:tc>
          <w:tcPr>
            <w:tcW w:w="10455" w:type="dxa"/>
          </w:tcPr>
          <w:p w:rsidR="00AF0621" w:rsidRPr="007966F6" w:rsidRDefault="00AF0621" w:rsidP="00E11FE9">
            <w:r w:rsidRPr="007966F6">
              <w:t xml:space="preserve">Package - </w:t>
            </w:r>
            <w:proofErr w:type="spellStart"/>
            <w:r w:rsidRPr="00E41B0D">
              <w:t>CoachingSummaryReport.dtsx</w:t>
            </w:r>
            <w:proofErr w:type="spellEnd"/>
          </w:p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>
              <w:t xml:space="preserve">Output </w:t>
            </w:r>
            <w:r w:rsidRPr="007966F6">
              <w:t>File Staging directories</w:t>
            </w:r>
          </w:p>
        </w:tc>
        <w:tc>
          <w:tcPr>
            <w:tcW w:w="10455" w:type="dxa"/>
          </w:tcPr>
          <w:p w:rsidR="00AF0621" w:rsidRDefault="00AF0621" w:rsidP="00E11FE9">
            <w:r>
              <w:t xml:space="preserve">Dev - </w:t>
            </w:r>
            <w:hyperlink r:id="rId10" w:history="1">
              <w:r w:rsidRPr="008D79B0">
                <w:rPr>
                  <w:rStyle w:val="Hyperlink"/>
                </w:rPr>
                <w:t>\\f3420-ecldbd01\data\Coaching\Reports\</w:t>
              </w:r>
            </w:hyperlink>
          </w:p>
          <w:p w:rsidR="00AF0621" w:rsidRPr="007966F6" w:rsidRDefault="00AF0621" w:rsidP="00E11FE9"/>
        </w:tc>
      </w:tr>
      <w:tr w:rsidR="00AF0621" w:rsidRPr="007966F6" w:rsidTr="00E11FE9">
        <w:tc>
          <w:tcPr>
            <w:tcW w:w="2549" w:type="dxa"/>
          </w:tcPr>
          <w:p w:rsidR="00AF0621" w:rsidRPr="007966F6" w:rsidRDefault="00AF0621" w:rsidP="00E11FE9">
            <w:r w:rsidRPr="007966F6">
              <w:t>Source Files</w:t>
            </w:r>
          </w:p>
        </w:tc>
        <w:tc>
          <w:tcPr>
            <w:tcW w:w="10455" w:type="dxa"/>
          </w:tcPr>
          <w:p w:rsidR="00AF0621" w:rsidRPr="007966F6" w:rsidRDefault="00AF0621" w:rsidP="00E11FE9">
            <w:r>
              <w:t>NA</w:t>
            </w:r>
          </w:p>
        </w:tc>
      </w:tr>
    </w:tbl>
    <w:p w:rsidR="00AF0621" w:rsidRPr="007966F6" w:rsidRDefault="00AF0621" w:rsidP="00AF062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0621" w:rsidRPr="007966F6" w:rsidTr="00E11F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TEST#</w:t>
            </w:r>
          </w:p>
        </w:tc>
        <w:tc>
          <w:tcPr>
            <w:tcW w:w="396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ACTION</w:t>
            </w:r>
          </w:p>
        </w:tc>
        <w:tc>
          <w:tcPr>
            <w:tcW w:w="450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RESULTS</w:t>
            </w:r>
          </w:p>
          <w:p w:rsidR="00AF0621" w:rsidRPr="007966F6" w:rsidRDefault="00AF0621" w:rsidP="00E11FE9">
            <w:pPr>
              <w:rPr>
                <w:i/>
              </w:rPr>
            </w:pPr>
            <w:r w:rsidRPr="007966F6">
              <w:t>P/F/I</w:t>
            </w:r>
          </w:p>
        </w:tc>
        <w:tc>
          <w:tcPr>
            <w:tcW w:w="2880" w:type="dxa"/>
            <w:shd w:val="clear" w:color="auto" w:fill="A6A6A6"/>
          </w:tcPr>
          <w:p w:rsidR="00AF0621" w:rsidRPr="007966F6" w:rsidRDefault="00AF0621" w:rsidP="00E11FE9">
            <w:pPr>
              <w:rPr>
                <w:i/>
              </w:rPr>
            </w:pPr>
            <w:r w:rsidRPr="007966F6">
              <w:t>COMMENTS</w:t>
            </w: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i/>
              </w:rPr>
            </w:pPr>
            <w:r>
              <w:rPr>
                <w:bCs/>
              </w:rPr>
              <w:t>3.</w:t>
            </w:r>
            <w:r w:rsidRPr="007966F6">
              <w:rPr>
                <w:bCs/>
              </w:rPr>
              <w:t>1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bCs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 w:rsidRPr="007966F6">
              <w:rPr>
                <w:bCs/>
              </w:rPr>
              <w:t xml:space="preserve">Job should run successfully and </w:t>
            </w:r>
            <w:r>
              <w:rPr>
                <w:bCs/>
              </w:rPr>
              <w:t>generate 5 Reports</w:t>
            </w:r>
          </w:p>
        </w:tc>
        <w:tc>
          <w:tcPr>
            <w:tcW w:w="126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AF0621">
            <w:pPr>
              <w:rPr>
                <w:bCs/>
              </w:rPr>
            </w:pPr>
            <w:r>
              <w:rPr>
                <w:bCs/>
              </w:rPr>
              <w:t xml:space="preserve">Ran on </w:t>
            </w:r>
            <w:r>
              <w:rPr>
                <w:bCs/>
              </w:rPr>
              <w:t>4/4/2018</w:t>
            </w: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Completion Notification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Email should show Month Name, YYY in subject and Show report location in message body</w:t>
            </w:r>
          </w:p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Correctly formatted</w:t>
            </w:r>
          </w:p>
        </w:tc>
        <w:tc>
          <w:tcPr>
            <w:tcW w:w="1260" w:type="dxa"/>
          </w:tcPr>
          <w:p w:rsidR="00AF0621" w:rsidRDefault="00AF0621" w:rsidP="00E11FE9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3.3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Check for use of config file by job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noProof/>
              </w:rPr>
            </w:pPr>
            <w:r>
              <w:rPr>
                <w:bCs/>
              </w:rPr>
              <w:t xml:space="preserve">Job should run successfully using </w:t>
            </w:r>
            <w:proofErr w:type="spellStart"/>
            <w:r>
              <w:rPr>
                <w:bCs/>
              </w:rPr>
              <w:t>config</w:t>
            </w:r>
            <w:proofErr w:type="spellEnd"/>
            <w:r>
              <w:rPr>
                <w:bCs/>
              </w:rPr>
              <w:t xml:space="preserve"> file from new G drive</w:t>
            </w:r>
          </w:p>
          <w:p w:rsidR="00AF0621" w:rsidRPr="007966F6" w:rsidRDefault="00AF0621" w:rsidP="00E11FE9">
            <w:pPr>
              <w:rPr>
                <w:bCs/>
              </w:rPr>
            </w:pPr>
          </w:p>
        </w:tc>
        <w:tc>
          <w:tcPr>
            <w:tcW w:w="1260" w:type="dxa"/>
          </w:tcPr>
          <w:p w:rsidR="00AF0621" w:rsidRDefault="00AF0621" w:rsidP="00E11FE9">
            <w:r w:rsidRPr="007F7D7D"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reports are encrypted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Reports should save in Encrypted form to Reports folder</w:t>
            </w:r>
          </w:p>
        </w:tc>
        <w:tc>
          <w:tcPr>
            <w:tcW w:w="1260" w:type="dxa"/>
          </w:tcPr>
          <w:p w:rsidR="00AF0621" w:rsidRDefault="00AF0621" w:rsidP="00E11FE9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3.5</w:t>
            </w:r>
          </w:p>
        </w:tc>
        <w:tc>
          <w:tcPr>
            <w:tcW w:w="3960" w:type="dxa"/>
          </w:tcPr>
          <w:p w:rsidR="00AF0621" w:rsidRPr="007966F6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a copy of encrypted report is backed up</w:t>
            </w:r>
          </w:p>
        </w:tc>
        <w:tc>
          <w:tcPr>
            <w:tcW w:w="4500" w:type="dxa"/>
          </w:tcPr>
          <w:p w:rsidR="00AF0621" w:rsidRPr="007966F6" w:rsidRDefault="00AF0621" w:rsidP="00E11FE9">
            <w:pPr>
              <w:rPr>
                <w:bCs/>
              </w:rPr>
            </w:pPr>
            <w:r>
              <w:rPr>
                <w:bCs/>
              </w:rPr>
              <w:t>Check for a copy of encrypted reports to be available in backup folder.</w:t>
            </w:r>
          </w:p>
        </w:tc>
        <w:tc>
          <w:tcPr>
            <w:tcW w:w="1260" w:type="dxa"/>
          </w:tcPr>
          <w:p w:rsidR="00AF0621" w:rsidRDefault="00AF0621" w:rsidP="00E11FE9"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  <w:tr w:rsidR="00AF0621" w:rsidRPr="007966F6" w:rsidTr="00E11FE9">
        <w:trPr>
          <w:cantSplit/>
        </w:trPr>
        <w:tc>
          <w:tcPr>
            <w:tcW w:w="9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3960" w:type="dxa"/>
          </w:tcPr>
          <w:p w:rsidR="00AF0621" w:rsidRDefault="00AF0621" w:rsidP="00E11FE9">
            <w:pPr>
              <w:rPr>
                <w:noProof/>
              </w:rPr>
            </w:pPr>
            <w:r>
              <w:rPr>
                <w:noProof/>
              </w:rPr>
              <w:t>Verify report Decryption</w:t>
            </w:r>
          </w:p>
        </w:tc>
        <w:tc>
          <w:tcPr>
            <w:tcW w:w="4500" w:type="dxa"/>
          </w:tcPr>
          <w:p w:rsidR="00AF0621" w:rsidRDefault="00AF0621" w:rsidP="00E11FE9">
            <w:pPr>
              <w:rPr>
                <w:bCs/>
              </w:rPr>
            </w:pPr>
            <w:r>
              <w:rPr>
                <w:bCs/>
              </w:rPr>
              <w:t>Reports should decrypt correctly</w:t>
            </w:r>
          </w:p>
        </w:tc>
        <w:tc>
          <w:tcPr>
            <w:tcW w:w="1260" w:type="dxa"/>
          </w:tcPr>
          <w:p w:rsidR="00AF0621" w:rsidRDefault="00AF0621" w:rsidP="00E11FE9">
            <w:pPr>
              <w:rPr>
                <w:bCs/>
              </w:rPr>
            </w:pPr>
          </w:p>
        </w:tc>
        <w:tc>
          <w:tcPr>
            <w:tcW w:w="2880" w:type="dxa"/>
          </w:tcPr>
          <w:p w:rsidR="00AF0621" w:rsidRPr="007966F6" w:rsidRDefault="00AF0621" w:rsidP="00E11FE9">
            <w:pPr>
              <w:rPr>
                <w:bCs/>
              </w:rPr>
            </w:pPr>
          </w:p>
        </w:tc>
      </w:tr>
    </w:tbl>
    <w:p w:rsidR="008B717B" w:rsidRPr="00871F07" w:rsidRDefault="008B717B" w:rsidP="00871F07"/>
    <w:sectPr w:rsidR="008B717B" w:rsidRPr="00871F07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C1C" w:rsidRDefault="00116C1C">
      <w:r>
        <w:separator/>
      </w:r>
    </w:p>
  </w:endnote>
  <w:endnote w:type="continuationSeparator" w:id="0">
    <w:p w:rsidR="00116C1C" w:rsidRDefault="0011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Default="004B51A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B51A6" w:rsidRDefault="004B51A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4B51A6" w:rsidRDefault="004B51A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F0621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F0621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4B51A6" w:rsidRDefault="004B51A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Default="004B51A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C1C" w:rsidRDefault="00116C1C">
      <w:r>
        <w:separator/>
      </w:r>
    </w:p>
  </w:footnote>
  <w:footnote w:type="continuationSeparator" w:id="0">
    <w:p w:rsidR="00116C1C" w:rsidRDefault="00116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1A6" w:rsidRPr="00971190" w:rsidRDefault="004B51A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69CACCDE"/>
    <w:lvl w:ilvl="0" w:tplc="2D8015DA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4D4A"/>
    <w:rsid w:val="00015561"/>
    <w:rsid w:val="00017C2D"/>
    <w:rsid w:val="00020AEF"/>
    <w:rsid w:val="0002439B"/>
    <w:rsid w:val="00027D98"/>
    <w:rsid w:val="00047171"/>
    <w:rsid w:val="00074567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6C1C"/>
    <w:rsid w:val="001329CA"/>
    <w:rsid w:val="00134D86"/>
    <w:rsid w:val="00143F3F"/>
    <w:rsid w:val="00147E06"/>
    <w:rsid w:val="00150D05"/>
    <w:rsid w:val="001512EF"/>
    <w:rsid w:val="00155271"/>
    <w:rsid w:val="00161AF0"/>
    <w:rsid w:val="001631AD"/>
    <w:rsid w:val="0016480D"/>
    <w:rsid w:val="00182078"/>
    <w:rsid w:val="00191C95"/>
    <w:rsid w:val="00194104"/>
    <w:rsid w:val="0019737A"/>
    <w:rsid w:val="001A4171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86026"/>
    <w:rsid w:val="002971C5"/>
    <w:rsid w:val="002A004F"/>
    <w:rsid w:val="002C2735"/>
    <w:rsid w:val="002C6ECD"/>
    <w:rsid w:val="002E54A5"/>
    <w:rsid w:val="002E6036"/>
    <w:rsid w:val="00303085"/>
    <w:rsid w:val="0030602C"/>
    <w:rsid w:val="003222D6"/>
    <w:rsid w:val="00326512"/>
    <w:rsid w:val="00332441"/>
    <w:rsid w:val="0033438C"/>
    <w:rsid w:val="00371550"/>
    <w:rsid w:val="003852E4"/>
    <w:rsid w:val="00386695"/>
    <w:rsid w:val="00387C34"/>
    <w:rsid w:val="00395378"/>
    <w:rsid w:val="003A5C8F"/>
    <w:rsid w:val="003E2F19"/>
    <w:rsid w:val="00406A78"/>
    <w:rsid w:val="00410E87"/>
    <w:rsid w:val="004166CD"/>
    <w:rsid w:val="00420AF2"/>
    <w:rsid w:val="00422505"/>
    <w:rsid w:val="004259FE"/>
    <w:rsid w:val="00427B54"/>
    <w:rsid w:val="00446A6F"/>
    <w:rsid w:val="00465046"/>
    <w:rsid w:val="00467905"/>
    <w:rsid w:val="00467F9D"/>
    <w:rsid w:val="00475DA8"/>
    <w:rsid w:val="0048399A"/>
    <w:rsid w:val="0048484B"/>
    <w:rsid w:val="004B51A6"/>
    <w:rsid w:val="004C3FE0"/>
    <w:rsid w:val="004D1CE4"/>
    <w:rsid w:val="004E16A3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0899"/>
    <w:rsid w:val="005837A9"/>
    <w:rsid w:val="00590320"/>
    <w:rsid w:val="0059185F"/>
    <w:rsid w:val="0059333C"/>
    <w:rsid w:val="00597DF0"/>
    <w:rsid w:val="005A2AE3"/>
    <w:rsid w:val="005B10C8"/>
    <w:rsid w:val="005B29FC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62A5B"/>
    <w:rsid w:val="00670BAD"/>
    <w:rsid w:val="00672422"/>
    <w:rsid w:val="006D48F6"/>
    <w:rsid w:val="006F2CF5"/>
    <w:rsid w:val="00700C64"/>
    <w:rsid w:val="00704D51"/>
    <w:rsid w:val="00724F40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966F6"/>
    <w:rsid w:val="007A15DB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3004B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5359"/>
    <w:rsid w:val="008D7F68"/>
    <w:rsid w:val="008E09F8"/>
    <w:rsid w:val="008E6DCE"/>
    <w:rsid w:val="008F249A"/>
    <w:rsid w:val="008F5CC6"/>
    <w:rsid w:val="008F63A4"/>
    <w:rsid w:val="00903D21"/>
    <w:rsid w:val="0091144F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F7083"/>
    <w:rsid w:val="00A04243"/>
    <w:rsid w:val="00A062E9"/>
    <w:rsid w:val="00A279BD"/>
    <w:rsid w:val="00A31CC1"/>
    <w:rsid w:val="00A354AD"/>
    <w:rsid w:val="00A51666"/>
    <w:rsid w:val="00A56473"/>
    <w:rsid w:val="00A57CDF"/>
    <w:rsid w:val="00A6092C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621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626CD"/>
    <w:rsid w:val="00B748B9"/>
    <w:rsid w:val="00B77410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05FBE"/>
    <w:rsid w:val="00C16F89"/>
    <w:rsid w:val="00C17395"/>
    <w:rsid w:val="00C23182"/>
    <w:rsid w:val="00C26D2B"/>
    <w:rsid w:val="00C41AB7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75CC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41B0D"/>
    <w:rsid w:val="00E65414"/>
    <w:rsid w:val="00E76E87"/>
    <w:rsid w:val="00E80DF1"/>
    <w:rsid w:val="00E83B80"/>
    <w:rsid w:val="00E863DB"/>
    <w:rsid w:val="00E95713"/>
    <w:rsid w:val="00E974F3"/>
    <w:rsid w:val="00EA45AE"/>
    <w:rsid w:val="00EC18BC"/>
    <w:rsid w:val="00EE1C4B"/>
    <w:rsid w:val="00EF4A01"/>
    <w:rsid w:val="00F131F6"/>
    <w:rsid w:val="00F13992"/>
    <w:rsid w:val="00F2763C"/>
    <w:rsid w:val="00F31CE7"/>
    <w:rsid w:val="00F34465"/>
    <w:rsid w:val="00F35460"/>
    <w:rsid w:val="00F47FD8"/>
    <w:rsid w:val="00F51FDA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d01\data\Coaching\Reports\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\\f3420-ecldbd01\data\Coaching\Reports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d01\data\Coaching\Reports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AEDC-14D4-4010-96CB-A5E2E935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8</cp:revision>
  <cp:lastPrinted>2008-03-17T22:13:00Z</cp:lastPrinted>
  <dcterms:created xsi:type="dcterms:W3CDTF">2017-10-11T15:33:00Z</dcterms:created>
  <dcterms:modified xsi:type="dcterms:W3CDTF">2018-04-04T19:15:00Z</dcterms:modified>
</cp:coreProperties>
</file>
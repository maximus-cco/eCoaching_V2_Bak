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1B46BD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Quality Now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C34FB">
        <w:rPr>
          <w:noProof/>
          <w:color w:val="000000"/>
          <w:sz w:val="18"/>
          <w:szCs w:val="18"/>
        </w:rPr>
        <w:t>August 15,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BA6356" w:rsidP="00CD0D35">
            <w:r>
              <w:t>06/03/2019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BA6356">
            <w:r>
              <w:t>TFS</w:t>
            </w:r>
            <w:r w:rsidR="00E76E87" w:rsidRPr="00E76E87">
              <w:t xml:space="preserve"> </w:t>
            </w:r>
            <w:r w:rsidR="00F436E9">
              <w:t>–</w:t>
            </w:r>
            <w:r w:rsidR="00E76E87" w:rsidRPr="00E76E87">
              <w:t xml:space="preserve"> </w:t>
            </w:r>
            <w:r w:rsidR="001B46BD">
              <w:t>1</w:t>
            </w:r>
            <w:r w:rsidR="00BA6356">
              <w:t>4555</w:t>
            </w:r>
            <w:r>
              <w:t xml:space="preserve"> </w:t>
            </w:r>
            <w:r w:rsidR="00BA6356" w:rsidRPr="00BA6356">
              <w:t xml:space="preserve">Fix bug with updates to </w:t>
            </w:r>
            <w:proofErr w:type="spellStart"/>
            <w:r w:rsidR="00BA6356" w:rsidRPr="00BA6356">
              <w:t>QNStrengthsOpportunities</w:t>
            </w:r>
            <w:proofErr w:type="spellEnd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06/11/2019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5C3FC2">
            <w:r>
              <w:t xml:space="preserve">TFS – 14631 </w:t>
            </w:r>
            <w:r w:rsidRPr="004D197B">
              <w:t>New logic for handling multiple Strengths and Opportunities texts for QN batch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D197B" w:rsidP="004F5C38">
            <w:r>
              <w:t>Susmitha Palacherla</w:t>
            </w:r>
          </w:p>
        </w:tc>
      </w:tr>
      <w:tr w:rsidR="00A358BF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08/07/2019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 w:rsidRPr="007B5363">
              <w:t>TFS 15058 – Changes to QN Evaluations for September 1st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358BF" w:rsidRPr="00E76E87" w:rsidRDefault="007B5363" w:rsidP="00A358BF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A32A09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0072B6"/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7B5363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2087" w:history="1">
            <w:r w:rsidR="007B5363" w:rsidRPr="00C66A49">
              <w:rPr>
                <w:rStyle w:val="Hyperlink"/>
                <w:noProof/>
              </w:rPr>
              <w:t>1.</w:t>
            </w:r>
            <w:r w:rsidR="007B5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5363" w:rsidRPr="00C66A49">
              <w:rPr>
                <w:rStyle w:val="Hyperlink"/>
                <w:noProof/>
              </w:rPr>
              <w:t>TFS 14555 Fix bug with updates to QNStrengthsOpportunities</w:t>
            </w:r>
            <w:r w:rsidR="007B5363">
              <w:rPr>
                <w:noProof/>
                <w:webHidden/>
              </w:rPr>
              <w:tab/>
            </w:r>
            <w:r w:rsidR="007B5363">
              <w:rPr>
                <w:noProof/>
                <w:webHidden/>
              </w:rPr>
              <w:fldChar w:fldCharType="begin"/>
            </w:r>
            <w:r w:rsidR="007B5363">
              <w:rPr>
                <w:noProof/>
                <w:webHidden/>
              </w:rPr>
              <w:instrText xml:space="preserve"> PAGEREF _Toc16092087 \h </w:instrText>
            </w:r>
            <w:r w:rsidR="007B5363">
              <w:rPr>
                <w:noProof/>
                <w:webHidden/>
              </w:rPr>
            </w:r>
            <w:r w:rsidR="007B5363">
              <w:rPr>
                <w:noProof/>
                <w:webHidden/>
              </w:rPr>
              <w:fldChar w:fldCharType="separate"/>
            </w:r>
            <w:r w:rsidR="007B5363">
              <w:rPr>
                <w:noProof/>
                <w:webHidden/>
              </w:rPr>
              <w:t>4</w:t>
            </w:r>
            <w:r w:rsidR="007B5363">
              <w:rPr>
                <w:noProof/>
                <w:webHidden/>
              </w:rPr>
              <w:fldChar w:fldCharType="end"/>
            </w:r>
          </w:hyperlink>
        </w:p>
        <w:p w:rsidR="007B5363" w:rsidRDefault="003A25D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92088" w:history="1">
            <w:r w:rsidR="007B5363" w:rsidRPr="00C66A49">
              <w:rPr>
                <w:rStyle w:val="Hyperlink"/>
                <w:noProof/>
              </w:rPr>
              <w:t>2.</w:t>
            </w:r>
            <w:r w:rsidR="007B5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5363" w:rsidRPr="00C66A49">
              <w:rPr>
                <w:rStyle w:val="Hyperlink"/>
                <w:noProof/>
              </w:rPr>
              <w:t>TFS 14631 New logic for handling multiple Strengths and Opportunities texts for QN batch</w:t>
            </w:r>
            <w:r w:rsidR="007B5363">
              <w:rPr>
                <w:noProof/>
                <w:webHidden/>
              </w:rPr>
              <w:tab/>
            </w:r>
            <w:r w:rsidR="007B5363">
              <w:rPr>
                <w:noProof/>
                <w:webHidden/>
              </w:rPr>
              <w:fldChar w:fldCharType="begin"/>
            </w:r>
            <w:r w:rsidR="007B5363">
              <w:rPr>
                <w:noProof/>
                <w:webHidden/>
              </w:rPr>
              <w:instrText xml:space="preserve"> PAGEREF _Toc16092088 \h </w:instrText>
            </w:r>
            <w:r w:rsidR="007B5363">
              <w:rPr>
                <w:noProof/>
                <w:webHidden/>
              </w:rPr>
            </w:r>
            <w:r w:rsidR="007B5363">
              <w:rPr>
                <w:noProof/>
                <w:webHidden/>
              </w:rPr>
              <w:fldChar w:fldCharType="separate"/>
            </w:r>
            <w:r w:rsidR="007B5363">
              <w:rPr>
                <w:noProof/>
                <w:webHidden/>
              </w:rPr>
              <w:t>8</w:t>
            </w:r>
            <w:r w:rsidR="007B5363">
              <w:rPr>
                <w:noProof/>
                <w:webHidden/>
              </w:rPr>
              <w:fldChar w:fldCharType="end"/>
            </w:r>
          </w:hyperlink>
        </w:p>
        <w:p w:rsidR="007B5363" w:rsidRDefault="003A25D2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092089" w:history="1">
            <w:r w:rsidR="007B5363" w:rsidRPr="00C66A49">
              <w:rPr>
                <w:rStyle w:val="Hyperlink"/>
                <w:noProof/>
              </w:rPr>
              <w:t>3.</w:t>
            </w:r>
            <w:r w:rsidR="007B53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B5363" w:rsidRPr="00C66A49">
              <w:rPr>
                <w:rStyle w:val="Hyperlink"/>
                <w:noProof/>
              </w:rPr>
              <w:t>TFS 15058 – Changes to QN Evaluations for September 1st</w:t>
            </w:r>
            <w:r w:rsidR="007B5363">
              <w:rPr>
                <w:noProof/>
                <w:webHidden/>
              </w:rPr>
              <w:tab/>
            </w:r>
            <w:r w:rsidR="007B5363">
              <w:rPr>
                <w:noProof/>
                <w:webHidden/>
              </w:rPr>
              <w:fldChar w:fldCharType="begin"/>
            </w:r>
            <w:r w:rsidR="007B5363">
              <w:rPr>
                <w:noProof/>
                <w:webHidden/>
              </w:rPr>
              <w:instrText xml:space="preserve"> PAGEREF _Toc16092089 \h </w:instrText>
            </w:r>
            <w:r w:rsidR="007B5363">
              <w:rPr>
                <w:noProof/>
                <w:webHidden/>
              </w:rPr>
            </w:r>
            <w:r w:rsidR="007B5363">
              <w:rPr>
                <w:noProof/>
                <w:webHidden/>
              </w:rPr>
              <w:fldChar w:fldCharType="separate"/>
            </w:r>
            <w:r w:rsidR="007B5363">
              <w:rPr>
                <w:noProof/>
                <w:webHidden/>
              </w:rPr>
              <w:t>11</w:t>
            </w:r>
            <w:r w:rsidR="007B5363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BA6356">
      <w:pPr>
        <w:pStyle w:val="Heading2"/>
        <w:numPr>
          <w:ilvl w:val="0"/>
          <w:numId w:val="2"/>
        </w:numPr>
      </w:pPr>
      <w:bookmarkStart w:id="15" w:name="_Toc16092087"/>
      <w:r>
        <w:t>TFS</w:t>
      </w:r>
      <w:r w:rsidR="005C3FC2">
        <w:t xml:space="preserve"> </w:t>
      </w:r>
      <w:r w:rsidR="001B46BD">
        <w:t>1</w:t>
      </w:r>
      <w:r w:rsidR="00BA6356">
        <w:t>4555</w:t>
      </w:r>
      <w:r w:rsidR="00CD0D35">
        <w:t xml:space="preserve"> </w:t>
      </w:r>
      <w:r w:rsidR="00BA6356" w:rsidRPr="00BA6356">
        <w:t xml:space="preserve">Fix bug with updates to </w:t>
      </w:r>
      <w:proofErr w:type="spellStart"/>
      <w:r w:rsidR="00BA6356" w:rsidRPr="00BA6356">
        <w:t>QNStrengthsOpportunities</w:t>
      </w:r>
      <w:bookmarkEnd w:id="15"/>
      <w:proofErr w:type="spellEnd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D197B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D197B">
            <w:r>
              <w:t>Description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Change Type</w:t>
            </w:r>
          </w:p>
        </w:tc>
        <w:tc>
          <w:tcPr>
            <w:tcW w:w="10455" w:type="dxa"/>
          </w:tcPr>
          <w:p w:rsidR="00FF130B" w:rsidRDefault="00C76D75" w:rsidP="004D197B">
            <w:r>
              <w:t>Problem Report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D197B">
            <w:r>
              <w:t>Change Description</w:t>
            </w:r>
          </w:p>
        </w:tc>
        <w:tc>
          <w:tcPr>
            <w:tcW w:w="10455" w:type="dxa"/>
          </w:tcPr>
          <w:p w:rsidR="00FF130B" w:rsidRDefault="001B46BD" w:rsidP="00CD0D35">
            <w:r>
              <w:t>New Quality Now Load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Test Environment</w:t>
            </w:r>
          </w:p>
        </w:tc>
        <w:tc>
          <w:tcPr>
            <w:tcW w:w="10455" w:type="dxa"/>
          </w:tcPr>
          <w:p w:rsidR="00FF130B" w:rsidRDefault="001B46BD" w:rsidP="001B46BD">
            <w:proofErr w:type="spellStart"/>
            <w:r>
              <w:t>eCoaching</w:t>
            </w:r>
            <w:r w:rsidR="00FF130B">
              <w:t>Dev</w:t>
            </w:r>
            <w:proofErr w:type="spellEnd"/>
            <w:r w:rsidR="00FF130B">
              <w:t xml:space="preserve"> database on </w:t>
            </w:r>
            <w:r>
              <w:t>F3420-ECLDBD01</w:t>
            </w:r>
            <w:r w:rsidR="00FF130B">
              <w:t xml:space="preserve"> </w:t>
            </w:r>
          </w:p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Modules created/updated</w:t>
            </w:r>
          </w:p>
        </w:tc>
        <w:tc>
          <w:tcPr>
            <w:tcW w:w="10455" w:type="dxa"/>
          </w:tcPr>
          <w:p w:rsidR="00FF130B" w:rsidRDefault="00FF130B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Code doc</w:t>
            </w:r>
          </w:p>
        </w:tc>
        <w:tc>
          <w:tcPr>
            <w:tcW w:w="10455" w:type="dxa"/>
          </w:tcPr>
          <w:p w:rsidR="007D6262" w:rsidRDefault="007D6262" w:rsidP="001B46BD"/>
        </w:tc>
      </w:tr>
      <w:tr w:rsidR="00FF130B" w:rsidTr="004D197B">
        <w:tc>
          <w:tcPr>
            <w:tcW w:w="2549" w:type="dxa"/>
          </w:tcPr>
          <w:p w:rsidR="00FF130B" w:rsidRDefault="00FF130B" w:rsidP="004D197B">
            <w:r>
              <w:t>Notes</w:t>
            </w:r>
          </w:p>
        </w:tc>
        <w:tc>
          <w:tcPr>
            <w:tcW w:w="10455" w:type="dxa"/>
          </w:tcPr>
          <w:p w:rsidR="007D6262" w:rsidRDefault="007D6262" w:rsidP="004D197B"/>
          <w:p w:rsidR="004E1514" w:rsidRDefault="004E1514" w:rsidP="004D197B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3D5EC9">
              <w:t xml:space="preserve"> </w:t>
            </w:r>
            <w:r w:rsidR="003D5EC9" w:rsidRPr="003D5EC9">
              <w:rPr>
                <w:rFonts w:ascii="Courier New" w:hAnsi="Courier New" w:cs="Courier New"/>
                <w:noProof/>
                <w:color w:val="008000"/>
              </w:rPr>
              <w:t>Quality_Now_FileList</w:t>
            </w:r>
            <w:r>
              <w:rPr>
                <w:rFonts w:ascii="Courier New" w:hAnsi="Courier New" w:cs="Courier New"/>
                <w:noProof/>
                <w:color w:val="008000"/>
              </w:rPr>
              <w:t>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[EC].[Quality_Now_Coaching_Stage]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 where [QNBatchID] = ''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 xml:space="preserve">select * from ec.Coaching_Log_Reason where CoachingID = 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from ec.Coaching_Log_Quality_Now_Evaluations where [QNBatchID] = ''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SELECT *   FROM [EC].[Quality_Now_Coaching_Rejected] where Date_Rejected &gt; '2019-03-05 00:16:15.880'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 where [QNBatchID] = '111111'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--delete from ec.Coaching_Log_Reason where [CoachingID] = 156785</w:t>
            </w:r>
          </w:p>
          <w:p w:rsidR="003D5EC9" w:rsidRPr="003D5EC9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[EC].[Quality_Now_Coaching_Stage]</w:t>
            </w:r>
          </w:p>
          <w:p w:rsidR="004E1514" w:rsidRDefault="003D5EC9" w:rsidP="003D5EC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D5EC9">
              <w:rPr>
                <w:rFonts w:ascii="Courier New" w:hAnsi="Courier New" w:cs="Courier New"/>
                <w:noProof/>
                <w:color w:val="0000FF"/>
              </w:rPr>
              <w:t>--truncate table [EC].[Quality_Now_Coaching_Rejected]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695471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'245885'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N'eCL-aaron.larson-695471'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4E1514" w:rsidP="004D197B"/>
          <w:p w:rsidR="00FF130B" w:rsidRPr="00871F07" w:rsidRDefault="007D6262" w:rsidP="004D197B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FF130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FF130B" w:rsidRPr="00FF5201" w:rsidRDefault="00FF130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D197B">
        <w:trPr>
          <w:cantSplit/>
        </w:trPr>
        <w:tc>
          <w:tcPr>
            <w:tcW w:w="900" w:type="dxa"/>
          </w:tcPr>
          <w:p w:rsidR="008546B5" w:rsidRDefault="00BA6356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8546B5" w:rsidRDefault="003D5EC9" w:rsidP="00CD0D35">
            <w:r>
              <w:t xml:space="preserve">Run sql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8546B5" w:rsidRDefault="003D5EC9" w:rsidP="007D6262">
            <w:r>
              <w:t>File should Load successfully</w:t>
            </w:r>
          </w:p>
        </w:tc>
        <w:tc>
          <w:tcPr>
            <w:tcW w:w="1677" w:type="dxa"/>
          </w:tcPr>
          <w:p w:rsidR="008546B5" w:rsidRPr="00202208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3D5EC9" w:rsidRDefault="003D5EC9" w:rsidP="003D5EC9">
            <w:r>
              <w:t>Test File list table</w:t>
            </w:r>
          </w:p>
        </w:tc>
        <w:tc>
          <w:tcPr>
            <w:tcW w:w="4500" w:type="dxa"/>
          </w:tcPr>
          <w:p w:rsidR="003D5EC9" w:rsidRDefault="002552B6" w:rsidP="003D5EC9">
            <w:r>
              <w:t xml:space="preserve">Counts  loaded </w:t>
            </w:r>
            <w:r w:rsidR="003D5EC9">
              <w:t>correctly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3D5EC9" w:rsidRPr="00FF5201" w:rsidTr="004D197B">
        <w:trPr>
          <w:cantSplit/>
        </w:trPr>
        <w:tc>
          <w:tcPr>
            <w:tcW w:w="900" w:type="dxa"/>
          </w:tcPr>
          <w:p w:rsidR="003D5EC9" w:rsidRDefault="00BA6356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3D5EC9" w:rsidRDefault="003D5EC9" w:rsidP="003D5EC9">
            <w:r>
              <w:t xml:space="preserve">Check decrypted file </w:t>
            </w:r>
          </w:p>
        </w:tc>
        <w:tc>
          <w:tcPr>
            <w:tcW w:w="4500" w:type="dxa"/>
          </w:tcPr>
          <w:p w:rsidR="003D5EC9" w:rsidRDefault="003D5EC9" w:rsidP="003D5EC9">
            <w:r>
              <w:t>Should be deleted</w:t>
            </w:r>
          </w:p>
        </w:tc>
        <w:tc>
          <w:tcPr>
            <w:tcW w:w="1677" w:type="dxa"/>
          </w:tcPr>
          <w:p w:rsidR="003D5EC9" w:rsidRDefault="004D197B" w:rsidP="003D5E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980" w:type="dxa"/>
          </w:tcPr>
          <w:p w:rsidR="003D5EC9" w:rsidRPr="00BF0D72" w:rsidRDefault="003D5EC9" w:rsidP="003D5EC9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A32A09"/>
        </w:tc>
        <w:tc>
          <w:tcPr>
            <w:tcW w:w="3960" w:type="dxa"/>
          </w:tcPr>
          <w:p w:rsidR="00BA6356" w:rsidRDefault="00BA6356" w:rsidP="007D6262">
            <w:r>
              <w:t>Load</w:t>
            </w:r>
          </w:p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 w:rsidP="00A32A09">
            <w:r>
              <w:t>4a.</w:t>
            </w:r>
          </w:p>
        </w:tc>
        <w:tc>
          <w:tcPr>
            <w:tcW w:w="3960" w:type="dxa"/>
          </w:tcPr>
          <w:p w:rsidR="00DB6742" w:rsidRDefault="003D5EC9" w:rsidP="007D6262">
            <w:r>
              <w:t>Check Coaching_Log table</w:t>
            </w:r>
          </w:p>
        </w:tc>
        <w:tc>
          <w:tcPr>
            <w:tcW w:w="4500" w:type="dxa"/>
          </w:tcPr>
          <w:p w:rsidR="00DB6742" w:rsidRDefault="003D5EC9" w:rsidP="007D6262">
            <w:r>
              <w:t>1 eCL should be created for every batch of evaluations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Pr="004D197B" w:rsidRDefault="00BA6356" w:rsidP="00BA6356">
            <w:r w:rsidRPr="004D197B">
              <w:t xml:space="preserve">4b. </w:t>
            </w:r>
          </w:p>
        </w:tc>
        <w:tc>
          <w:tcPr>
            <w:tcW w:w="3960" w:type="dxa"/>
          </w:tcPr>
          <w:p w:rsidR="00BA6356" w:rsidRPr="004D197B" w:rsidRDefault="00BA6356" w:rsidP="00BA6356">
            <w:r w:rsidRPr="004D197B">
              <w:t>Check updates to Coaching_Log table</w:t>
            </w:r>
          </w:p>
        </w:tc>
        <w:tc>
          <w:tcPr>
            <w:tcW w:w="4500" w:type="dxa"/>
          </w:tcPr>
          <w:p w:rsidR="00BA6356" w:rsidRPr="004D197B" w:rsidRDefault="00BA6356" w:rsidP="00BA6356">
            <w:proofErr w:type="spellStart"/>
            <w:r w:rsidRPr="004D197B">
              <w:t>QNStrengthsOpportunities</w:t>
            </w:r>
            <w:proofErr w:type="spellEnd"/>
            <w:r w:rsidRPr="004D197B">
              <w:t xml:space="preserve"> should be updated if changed even if initially NULL</w:t>
            </w:r>
          </w:p>
        </w:tc>
        <w:tc>
          <w:tcPr>
            <w:tcW w:w="1677" w:type="dxa"/>
          </w:tcPr>
          <w:p w:rsidR="00BA6356" w:rsidRPr="004D197B" w:rsidRDefault="00BA6356" w:rsidP="00BA6356">
            <w:r w:rsidRPr="004D197B">
              <w:t>P</w:t>
            </w:r>
          </w:p>
        </w:tc>
        <w:tc>
          <w:tcPr>
            <w:tcW w:w="1980" w:type="dxa"/>
          </w:tcPr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QN0000000143</w:t>
            </w:r>
          </w:p>
          <w:p w:rsidR="00BA6356" w:rsidRPr="004D197B" w:rsidRDefault="00BA6356" w:rsidP="00BA6356">
            <w:pPr>
              <w:rPr>
                <w:rFonts w:asciiTheme="minorHAnsi" w:hAnsiTheme="minorHAnsi"/>
                <w:bCs/>
              </w:rPr>
            </w:pPr>
            <w:r w:rsidRPr="004D197B">
              <w:rPr>
                <w:rFonts w:asciiTheme="minorHAnsi" w:hAnsiTheme="minorHAnsi"/>
                <w:bCs/>
              </w:rPr>
              <w:t>Updated form NULL to * Joshua is very pleasant and patient with callers. He uses polite phrases to set up gaps and keeps them aware of the actions he is taking to resolve the issue.* Joshua is becoming proficient at navigating NGD and locating appropriate scripts to find the resolutions. He reads directly from scripting and does not provide irrelevant information.* Joshua would benefit from increasing the energy in his calls. On all calls he has a very pleasant tone, but sounds sleepy. This would increase his trust and rapport with callers.</w:t>
            </w: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5a.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All evaluations for batch need to be inserted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lastRenderedPageBreak/>
              <w:t>5b.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updates to Evaluations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existing batch that comes in as inactive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ecl should be inactivated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7.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BA6356" w:rsidRDefault="00BA6356" w:rsidP="00BA6356">
            <w:r>
              <w:t>Corresponding values need to be updated</w:t>
            </w:r>
          </w:p>
          <w:p w:rsidR="00BA6356" w:rsidRPr="00F03F7A" w:rsidRDefault="00BA6356" w:rsidP="00BA6356"/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8.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BA6356" w:rsidRDefault="00BA6356" w:rsidP="00BA6356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9.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site for ecl</w:t>
            </w:r>
          </w:p>
        </w:tc>
        <w:tc>
          <w:tcPr>
            <w:tcW w:w="4500" w:type="dxa"/>
          </w:tcPr>
          <w:p w:rsidR="00BA6356" w:rsidRDefault="00BA6356" w:rsidP="00BA6356">
            <w:r>
              <w:t>From Employee record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10.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source</w:t>
            </w:r>
          </w:p>
        </w:tc>
        <w:tc>
          <w:tcPr>
            <w:tcW w:w="4500" w:type="dxa"/>
          </w:tcPr>
          <w:p w:rsidR="00BA6356" w:rsidRDefault="00BA6356" w:rsidP="00BA6356">
            <w:r>
              <w:t>235/236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status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Supervisor Review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12.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submitter on parent ecl</w:t>
            </w:r>
          </w:p>
        </w:tc>
        <w:tc>
          <w:tcPr>
            <w:tcW w:w="4500" w:type="dxa"/>
          </w:tcPr>
          <w:p w:rsidR="00BA6356" w:rsidRDefault="00BA6356" w:rsidP="00BA6356">
            <w:r>
              <w:t>999999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Check Module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delivery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14.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Evaluation details in Evaluations table</w:t>
            </w:r>
          </w:p>
          <w:p w:rsidR="00BA6356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57 for CSR Module/58 for Quality Module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15.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Sub Coaching Reason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42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16.</w:t>
            </w:r>
          </w:p>
        </w:tc>
        <w:tc>
          <w:tcPr>
            <w:tcW w:w="3960" w:type="dxa"/>
          </w:tcPr>
          <w:p w:rsidR="00BA6356" w:rsidRDefault="00BA6356" w:rsidP="00BA6356">
            <w:r>
              <w:t>Check Value in Coaching Log Reason table</w:t>
            </w:r>
          </w:p>
        </w:tc>
        <w:tc>
          <w:tcPr>
            <w:tcW w:w="4500" w:type="dxa"/>
          </w:tcPr>
          <w:p w:rsidR="00BA6356" w:rsidRDefault="00BA6356" w:rsidP="00BA6356">
            <w:r>
              <w:t>NA</w:t>
            </w:r>
          </w:p>
        </w:tc>
        <w:tc>
          <w:tcPr>
            <w:tcW w:w="1677" w:type="dxa"/>
          </w:tcPr>
          <w:p w:rsidR="00BA6356" w:rsidRDefault="00BA6356" w:rsidP="00BA6356">
            <w:r w:rsidRPr="00121FAC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2552B6" w:rsidP="007D6262"/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2552B6" w:rsidRPr="00FF5201" w:rsidTr="004D197B">
        <w:trPr>
          <w:cantSplit/>
        </w:trPr>
        <w:tc>
          <w:tcPr>
            <w:tcW w:w="900" w:type="dxa"/>
          </w:tcPr>
          <w:p w:rsidR="002552B6" w:rsidRDefault="002552B6"/>
        </w:tc>
        <w:tc>
          <w:tcPr>
            <w:tcW w:w="3960" w:type="dxa"/>
          </w:tcPr>
          <w:p w:rsidR="002552B6" w:rsidRDefault="00593121" w:rsidP="007D6262">
            <w:r>
              <w:t>Notification</w:t>
            </w:r>
          </w:p>
        </w:tc>
        <w:tc>
          <w:tcPr>
            <w:tcW w:w="4500" w:type="dxa"/>
          </w:tcPr>
          <w:p w:rsidR="002552B6" w:rsidRDefault="002552B6" w:rsidP="007D6262"/>
        </w:tc>
        <w:tc>
          <w:tcPr>
            <w:tcW w:w="1677" w:type="dxa"/>
          </w:tcPr>
          <w:p w:rsidR="002552B6" w:rsidRDefault="002552B6"/>
        </w:tc>
        <w:tc>
          <w:tcPr>
            <w:tcW w:w="1980" w:type="dxa"/>
          </w:tcPr>
          <w:p w:rsidR="002552B6" w:rsidRPr="00BF0D72" w:rsidRDefault="002552B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D197B">
        <w:trPr>
          <w:cantSplit/>
        </w:trPr>
        <w:tc>
          <w:tcPr>
            <w:tcW w:w="900" w:type="dxa"/>
          </w:tcPr>
          <w:p w:rsidR="00DB6742" w:rsidRDefault="00BA6356">
            <w:r>
              <w:t>1.</w:t>
            </w:r>
          </w:p>
        </w:tc>
        <w:tc>
          <w:tcPr>
            <w:tcW w:w="3960" w:type="dxa"/>
          </w:tcPr>
          <w:p w:rsidR="00DB6742" w:rsidRDefault="00DB6742" w:rsidP="007D6262">
            <w:r>
              <w:t>Test Notification</w:t>
            </w:r>
            <w:r w:rsidR="002552B6">
              <w:t xml:space="preserve"> selection</w:t>
            </w:r>
          </w:p>
        </w:tc>
        <w:tc>
          <w:tcPr>
            <w:tcW w:w="4500" w:type="dxa"/>
          </w:tcPr>
          <w:p w:rsidR="00DB6742" w:rsidRDefault="00593121" w:rsidP="007D6262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DB6742" w:rsidRDefault="00BA6356">
            <w:r>
              <w:t>NA- Not tested for this TFS</w:t>
            </w:r>
          </w:p>
        </w:tc>
        <w:tc>
          <w:tcPr>
            <w:tcW w:w="19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delivery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Test Notification update attributes</w:t>
            </w:r>
          </w:p>
        </w:tc>
        <w:tc>
          <w:tcPr>
            <w:tcW w:w="4500" w:type="dxa"/>
          </w:tcPr>
          <w:p w:rsidR="00BA6356" w:rsidRDefault="00BA6356" w:rsidP="00BA6356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BA6356" w:rsidRDefault="00BA6356" w:rsidP="00BA6356">
            <w:r w:rsidRPr="00AB01E0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/>
        </w:tc>
        <w:tc>
          <w:tcPr>
            <w:tcW w:w="3960" w:type="dxa"/>
          </w:tcPr>
          <w:p w:rsidR="00BA6356" w:rsidRDefault="00BA6356" w:rsidP="007D6262"/>
        </w:tc>
        <w:tc>
          <w:tcPr>
            <w:tcW w:w="4500" w:type="dxa"/>
          </w:tcPr>
          <w:p w:rsidR="00BA6356" w:rsidRDefault="00BA6356" w:rsidP="007D6262"/>
        </w:tc>
        <w:tc>
          <w:tcPr>
            <w:tcW w:w="1677" w:type="dxa"/>
          </w:tcPr>
          <w:p w:rsidR="00BA6356" w:rsidRDefault="00BA6356"/>
        </w:tc>
        <w:tc>
          <w:tcPr>
            <w:tcW w:w="1980" w:type="dxa"/>
          </w:tcPr>
          <w:p w:rsidR="00BA6356" w:rsidRPr="00BF0D72" w:rsidRDefault="00BA6356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593121" w:rsidRPr="00FF5201" w:rsidTr="004D197B">
        <w:trPr>
          <w:cantSplit/>
        </w:trPr>
        <w:tc>
          <w:tcPr>
            <w:tcW w:w="900" w:type="dxa"/>
          </w:tcPr>
          <w:p w:rsidR="00593121" w:rsidRDefault="00593121"/>
        </w:tc>
        <w:tc>
          <w:tcPr>
            <w:tcW w:w="3960" w:type="dxa"/>
          </w:tcPr>
          <w:p w:rsidR="00593121" w:rsidRDefault="00593121" w:rsidP="00BA6356"/>
        </w:tc>
        <w:tc>
          <w:tcPr>
            <w:tcW w:w="4500" w:type="dxa"/>
          </w:tcPr>
          <w:p w:rsidR="00593121" w:rsidRDefault="00593121" w:rsidP="007D6262"/>
        </w:tc>
        <w:tc>
          <w:tcPr>
            <w:tcW w:w="1677" w:type="dxa"/>
          </w:tcPr>
          <w:p w:rsidR="00593121" w:rsidRDefault="00593121"/>
        </w:tc>
        <w:tc>
          <w:tcPr>
            <w:tcW w:w="1980" w:type="dxa"/>
          </w:tcPr>
          <w:p w:rsidR="00593121" w:rsidRPr="00BF0D72" w:rsidRDefault="00593121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/>
        </w:tc>
        <w:tc>
          <w:tcPr>
            <w:tcW w:w="3960" w:type="dxa"/>
          </w:tcPr>
          <w:p w:rsidR="00E66C84" w:rsidRDefault="00C94CDD" w:rsidP="004D197B">
            <w:r>
              <w:t xml:space="preserve">Dashboards </w:t>
            </w:r>
            <w:r w:rsidR="00E66C84">
              <w:t>Review and Update</w:t>
            </w:r>
          </w:p>
        </w:tc>
        <w:tc>
          <w:tcPr>
            <w:tcW w:w="4500" w:type="dxa"/>
          </w:tcPr>
          <w:p w:rsidR="00E66C84" w:rsidRDefault="00E66C84" w:rsidP="004D197B"/>
        </w:tc>
        <w:tc>
          <w:tcPr>
            <w:tcW w:w="1677" w:type="dxa"/>
          </w:tcPr>
          <w:p w:rsidR="00E66C84" w:rsidRDefault="00E66C84"/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1.</w:t>
            </w:r>
          </w:p>
        </w:tc>
        <w:tc>
          <w:tcPr>
            <w:tcW w:w="3960" w:type="dxa"/>
          </w:tcPr>
          <w:p w:rsidR="00BA6356" w:rsidRDefault="00BA6356" w:rsidP="00BA6356">
            <w:r>
              <w:t xml:space="preserve">Log review </w:t>
            </w:r>
          </w:p>
          <w:p w:rsidR="00BA6356" w:rsidRPr="00F03F7A" w:rsidRDefault="00BA6356" w:rsidP="00BA6356"/>
        </w:tc>
        <w:tc>
          <w:tcPr>
            <w:tcW w:w="4500" w:type="dxa"/>
          </w:tcPr>
          <w:p w:rsidR="00BA6356" w:rsidRDefault="00BA6356" w:rsidP="00BA6356">
            <w:r>
              <w:t>Display</w:t>
            </w:r>
          </w:p>
          <w:p w:rsidR="00BA6356" w:rsidRDefault="00BA6356" w:rsidP="00BA6356">
            <w:proofErr w:type="spellStart"/>
            <w:r>
              <w:t>isIQSQN</w:t>
            </w:r>
            <w:proofErr w:type="spellEnd"/>
            <w:r>
              <w:t>=1</w:t>
            </w:r>
          </w:p>
          <w:p w:rsidR="00BA6356" w:rsidRDefault="00BA6356" w:rsidP="00BA6356">
            <w:proofErr w:type="spellStart"/>
            <w:r>
              <w:t>QNBatchID</w:t>
            </w:r>
            <w:proofErr w:type="spellEnd"/>
          </w:p>
          <w:p w:rsidR="00BA6356" w:rsidRDefault="00BA6356" w:rsidP="00BA6356">
            <w:proofErr w:type="spellStart"/>
            <w:r>
              <w:t>QNStrengthsOpportunities</w:t>
            </w:r>
            <w:proofErr w:type="spellEnd"/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2.</w:t>
            </w:r>
          </w:p>
        </w:tc>
        <w:tc>
          <w:tcPr>
            <w:tcW w:w="3960" w:type="dxa"/>
          </w:tcPr>
          <w:p w:rsidR="00BA6356" w:rsidRDefault="00BA6356" w:rsidP="00BA6356">
            <w:r>
              <w:t>Review page details</w:t>
            </w:r>
          </w:p>
        </w:tc>
        <w:tc>
          <w:tcPr>
            <w:tcW w:w="4500" w:type="dxa"/>
          </w:tcPr>
          <w:p w:rsidR="00BA6356" w:rsidRDefault="00BA6356" w:rsidP="00BA6356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r>
              <w:t>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Log review Reasons</w:t>
            </w:r>
          </w:p>
        </w:tc>
        <w:tc>
          <w:tcPr>
            <w:tcW w:w="4500" w:type="dxa"/>
          </w:tcPr>
          <w:p w:rsidR="00BA6356" w:rsidRDefault="00BA6356" w:rsidP="00BA6356">
            <w:r>
              <w:t>Display ‘’ for Value</w:t>
            </w:r>
          </w:p>
        </w:tc>
        <w:tc>
          <w:tcPr>
            <w:tcW w:w="1677" w:type="dxa"/>
          </w:tcPr>
          <w:p w:rsidR="00BA6356" w:rsidRDefault="00BA6356" w:rsidP="00BA6356">
            <w:r w:rsidRPr="00F541E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5C555C" w:rsidRPr="00FF5201" w:rsidTr="004D197B">
        <w:trPr>
          <w:cantSplit/>
        </w:trPr>
        <w:tc>
          <w:tcPr>
            <w:tcW w:w="900" w:type="dxa"/>
          </w:tcPr>
          <w:p w:rsidR="005C555C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677" w:type="dxa"/>
          </w:tcPr>
          <w:p w:rsidR="005C555C" w:rsidRPr="00202208" w:rsidRDefault="005C555C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E66C84">
            <w:r>
              <w:t>Dashboard Export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Historical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Director Export</w:t>
            </w:r>
          </w:p>
        </w:tc>
        <w:tc>
          <w:tcPr>
            <w:tcW w:w="4500" w:type="dxa"/>
          </w:tcPr>
          <w:p w:rsidR="00BA6356" w:rsidRDefault="00BA6356" w:rsidP="00BA6356">
            <w:r>
              <w:t>Return separate list for export with additional fields</w:t>
            </w:r>
          </w:p>
        </w:tc>
        <w:tc>
          <w:tcPr>
            <w:tcW w:w="1677" w:type="dxa"/>
          </w:tcPr>
          <w:p w:rsidR="00BA6356" w:rsidRDefault="00BA6356" w:rsidP="00BA6356">
            <w:r w:rsidRPr="0028484D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E66C84" w:rsidP="007D6262"/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E66C84" w:rsidRPr="00FF5201" w:rsidTr="004D197B">
        <w:trPr>
          <w:cantSplit/>
        </w:trPr>
        <w:tc>
          <w:tcPr>
            <w:tcW w:w="900" w:type="dxa"/>
          </w:tcPr>
          <w:p w:rsidR="00E66C84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66C84" w:rsidRPr="00F03F7A" w:rsidRDefault="00AF79ED" w:rsidP="007D6262">
            <w:r>
              <w:t>Workflow</w:t>
            </w:r>
          </w:p>
        </w:tc>
        <w:tc>
          <w:tcPr>
            <w:tcW w:w="4500" w:type="dxa"/>
          </w:tcPr>
          <w:p w:rsidR="00E66C84" w:rsidRDefault="00E66C84" w:rsidP="007D6262"/>
        </w:tc>
        <w:tc>
          <w:tcPr>
            <w:tcW w:w="1677" w:type="dxa"/>
          </w:tcPr>
          <w:p w:rsidR="00E66C84" w:rsidRPr="00202208" w:rsidRDefault="00E66C84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E66C84" w:rsidRPr="00BF0D72" w:rsidRDefault="00E66C84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Initial</w:t>
            </w:r>
          </w:p>
        </w:tc>
        <w:tc>
          <w:tcPr>
            <w:tcW w:w="4500" w:type="dxa"/>
          </w:tcPr>
          <w:p w:rsidR="00BA6356" w:rsidRDefault="00BA6356" w:rsidP="00BA6356">
            <w:r>
              <w:t>Supervisors My pending section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>After sup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Pending employee Review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  <w:tr w:rsidR="00BA6356" w:rsidRPr="00FF5201" w:rsidTr="004D197B">
        <w:trPr>
          <w:cantSplit/>
        </w:trPr>
        <w:tc>
          <w:tcPr>
            <w:tcW w:w="900" w:type="dxa"/>
          </w:tcPr>
          <w:p w:rsidR="00BA6356" w:rsidRDefault="00BA6356" w:rsidP="00BA6356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BA6356" w:rsidRPr="00F03F7A" w:rsidRDefault="00BA6356" w:rsidP="00BA6356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BA6356" w:rsidRDefault="00BA6356" w:rsidP="00BA6356">
            <w:r>
              <w:t>Completed</w:t>
            </w:r>
          </w:p>
        </w:tc>
        <w:tc>
          <w:tcPr>
            <w:tcW w:w="1677" w:type="dxa"/>
          </w:tcPr>
          <w:p w:rsidR="00BA6356" w:rsidRDefault="00BA6356" w:rsidP="00BA6356">
            <w:r w:rsidRPr="003B0221">
              <w:t>NA- Not tested for this TFS</w:t>
            </w:r>
          </w:p>
        </w:tc>
        <w:tc>
          <w:tcPr>
            <w:tcW w:w="1980" w:type="dxa"/>
          </w:tcPr>
          <w:p w:rsidR="00BA6356" w:rsidRPr="00BF0D72" w:rsidRDefault="00BA6356" w:rsidP="00BA6356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4D197B" w:rsidRPr="004F5C38" w:rsidRDefault="004D197B" w:rsidP="004D197B">
      <w:pPr>
        <w:pStyle w:val="Heading2"/>
        <w:numPr>
          <w:ilvl w:val="0"/>
          <w:numId w:val="2"/>
        </w:numPr>
      </w:pPr>
      <w:bookmarkStart w:id="16" w:name="_Toc16092088"/>
      <w:r>
        <w:t xml:space="preserve">TFS 14631 </w:t>
      </w:r>
      <w:r w:rsidRPr="004D197B">
        <w:t>New logic for handling multiple Strengths and Opportunities texts for QN batch</w:t>
      </w:r>
      <w:bookmarkEnd w:id="16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D197B" w:rsidTr="004D197B">
        <w:trPr>
          <w:tblHeader/>
        </w:trPr>
        <w:tc>
          <w:tcPr>
            <w:tcW w:w="2549" w:type="dxa"/>
            <w:shd w:val="solid" w:color="auto" w:fill="000000"/>
          </w:tcPr>
          <w:p w:rsidR="004D197B" w:rsidRDefault="004D197B" w:rsidP="004D197B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D197B" w:rsidRDefault="004D197B" w:rsidP="004D197B">
            <w:r>
              <w:t>Description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Change Type</w:t>
            </w:r>
          </w:p>
        </w:tc>
        <w:tc>
          <w:tcPr>
            <w:tcW w:w="10455" w:type="dxa"/>
          </w:tcPr>
          <w:p w:rsidR="004D197B" w:rsidRDefault="004D197B" w:rsidP="004D197B">
            <w:r>
              <w:t>Change request</w:t>
            </w:r>
          </w:p>
        </w:tc>
      </w:tr>
      <w:tr w:rsidR="004D197B" w:rsidTr="004D197B">
        <w:trPr>
          <w:trHeight w:val="125"/>
        </w:trPr>
        <w:tc>
          <w:tcPr>
            <w:tcW w:w="2549" w:type="dxa"/>
          </w:tcPr>
          <w:p w:rsidR="004D197B" w:rsidRDefault="004D197B" w:rsidP="004D197B">
            <w:r>
              <w:t>Change Description</w:t>
            </w:r>
          </w:p>
        </w:tc>
        <w:tc>
          <w:tcPr>
            <w:tcW w:w="10455" w:type="dxa"/>
          </w:tcPr>
          <w:p w:rsidR="004D197B" w:rsidRDefault="004D197B" w:rsidP="004D197B">
            <w:r w:rsidRPr="004D197B">
              <w:t>A change was requested to the QN load process on the ecl</w:t>
            </w:r>
            <w:r>
              <w:t xml:space="preserve"> </w:t>
            </w:r>
            <w:r w:rsidRPr="004D197B">
              <w:t>side If a batch is received with more than one Strengths and</w:t>
            </w:r>
            <w:r>
              <w:t xml:space="preserve"> </w:t>
            </w:r>
            <w:r w:rsidRPr="004D197B">
              <w:t>summaries value, it is currently being rejected as non-distinct parent record</w:t>
            </w:r>
            <w:r>
              <w:t xml:space="preserve"> </w:t>
            </w:r>
            <w:r w:rsidRPr="004D197B">
              <w:t>values will generate 2 ecls. Mark has requested that in such cases we pick the text from</w:t>
            </w:r>
            <w:r>
              <w:t xml:space="preserve"> </w:t>
            </w:r>
            <w:r w:rsidRPr="004D197B">
              <w:t>the latest evaluation for a batch.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Test Environment</w:t>
            </w:r>
          </w:p>
        </w:tc>
        <w:tc>
          <w:tcPr>
            <w:tcW w:w="10455" w:type="dxa"/>
          </w:tcPr>
          <w:p w:rsidR="004D197B" w:rsidRDefault="004D197B" w:rsidP="004D197B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Modules created/updated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Code doc</w:t>
            </w:r>
          </w:p>
        </w:tc>
        <w:tc>
          <w:tcPr>
            <w:tcW w:w="10455" w:type="dxa"/>
          </w:tcPr>
          <w:p w:rsidR="004D197B" w:rsidRDefault="004D197B" w:rsidP="004D197B"/>
        </w:tc>
      </w:tr>
      <w:tr w:rsidR="004D197B" w:rsidTr="004D197B">
        <w:tc>
          <w:tcPr>
            <w:tcW w:w="2549" w:type="dxa"/>
          </w:tcPr>
          <w:p w:rsidR="004D197B" w:rsidRDefault="004D197B" w:rsidP="004D197B">
            <w:r>
              <w:t>Notes</w:t>
            </w:r>
          </w:p>
        </w:tc>
        <w:tc>
          <w:tcPr>
            <w:tcW w:w="10455" w:type="dxa"/>
          </w:tcPr>
          <w:p w:rsidR="004D197B" w:rsidRDefault="004D197B" w:rsidP="004D197B">
            <w:r>
              <w:t>Load the files and check the following:</w:t>
            </w:r>
          </w:p>
          <w:p w:rsidR="004D197B" w:rsidRDefault="004D197B" w:rsidP="004D197B">
            <w:r>
              <w:t>Prepare file with 5 test batches</w:t>
            </w: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'QN0000000069'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all </w:t>
            </w:r>
            <w:proofErr w:type="spellStart"/>
            <w:r w:rsidR="00DF50B3">
              <w:t>Evals</w:t>
            </w:r>
            <w:proofErr w:type="spellEnd"/>
            <w:r w:rsidR="00DF50B3">
              <w:t>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'QN0000000096'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</w:t>
            </w:r>
            <w:proofErr w:type="spellStart"/>
            <w:r w:rsidR="00DF50B3">
              <w:t>evals</w:t>
            </w:r>
            <w:proofErr w:type="spellEnd"/>
            <w:r w:rsidR="00DF50B3">
              <w:t>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'QN0000000179'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third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Default="004D197B" w:rsidP="004D197B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'QN0000000189'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DF50B3">
              <w:t xml:space="preserve">Have </w:t>
            </w:r>
            <w:r w:rsidR="00DF50B3" w:rsidRPr="004D197B">
              <w:t>Strengths and Opportunities</w:t>
            </w:r>
            <w:r w:rsidR="00DF50B3">
              <w:t xml:space="preserve"> populated for 2 </w:t>
            </w:r>
            <w:proofErr w:type="spellStart"/>
            <w:r w:rsidR="00DF50B3">
              <w:t>evals</w:t>
            </w:r>
            <w:proofErr w:type="spellEnd"/>
            <w:r w:rsidR="00DF50B3">
              <w:t>. The one with later Eval date should be used.</w:t>
            </w:r>
          </w:p>
          <w:p w:rsidR="00DF50B3" w:rsidRDefault="00DF50B3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DF50B3" w:rsidRDefault="004D197B" w:rsidP="00DF50B3">
            <w:pPr>
              <w:overflowPunct/>
              <w:textAlignment w:val="auto"/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'QN0000000229'</w:t>
            </w:r>
            <w:r w:rsidR="00DF50B3">
              <w:rPr>
                <w:rFonts w:ascii="Consolas" w:hAnsi="Consolas" w:cs="Consolas"/>
                <w:color w:val="FF0000"/>
                <w:sz w:val="19"/>
                <w:szCs w:val="19"/>
              </w:rPr>
              <w:t xml:space="preserve">- </w:t>
            </w:r>
            <w:r w:rsidR="00DF50B3" w:rsidRPr="004D197B">
              <w:t>Strengths and Opportunities</w:t>
            </w:r>
            <w:r w:rsidR="00DF50B3">
              <w:t xml:space="preserve"> NULL for record having max Eval date in batch. </w:t>
            </w:r>
            <w:r w:rsidR="00DF50B3" w:rsidRPr="004D197B">
              <w:t>Strengths and Opportunities</w:t>
            </w:r>
            <w:r w:rsidR="00DF50B3">
              <w:t xml:space="preserve">    populated in first evaluation.</w:t>
            </w:r>
          </w:p>
          <w:p w:rsidR="004D197B" w:rsidRDefault="004D197B" w:rsidP="004D197B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</w:p>
          <w:p w:rsidR="004D197B" w:rsidRPr="00871F07" w:rsidRDefault="004D197B" w:rsidP="004D197B"/>
        </w:tc>
      </w:tr>
      <w:tr w:rsidR="00DF50B3" w:rsidTr="004D197B">
        <w:tc>
          <w:tcPr>
            <w:tcW w:w="2549" w:type="dxa"/>
          </w:tcPr>
          <w:p w:rsidR="00DF50B3" w:rsidRDefault="00DF50B3" w:rsidP="004D197B"/>
        </w:tc>
        <w:tc>
          <w:tcPr>
            <w:tcW w:w="10455" w:type="dxa"/>
          </w:tcPr>
          <w:p w:rsidR="00DF50B3" w:rsidRDefault="00DF50B3" w:rsidP="004D197B"/>
        </w:tc>
      </w:tr>
    </w:tbl>
    <w:p w:rsidR="004D197B" w:rsidRPr="00871F07" w:rsidRDefault="004D197B" w:rsidP="004D197B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4D197B" w:rsidRPr="00FF5201" w:rsidTr="004D197B">
        <w:trPr>
          <w:cantSplit/>
          <w:tblHeader/>
        </w:trPr>
        <w:tc>
          <w:tcPr>
            <w:tcW w:w="9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RESULTS</w:t>
            </w:r>
          </w:p>
          <w:p w:rsidR="004D197B" w:rsidRPr="00FF5201" w:rsidRDefault="004D197B" w:rsidP="004D197B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4D197B" w:rsidRPr="00FF5201" w:rsidRDefault="004D197B" w:rsidP="004D197B">
            <w:pPr>
              <w:rPr>
                <w:i/>
              </w:rPr>
            </w:pPr>
            <w:r w:rsidRPr="00FF5201">
              <w:t>COMMENTS</w:t>
            </w: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Run sql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4D197B" w:rsidRDefault="004D197B" w:rsidP="004D197B">
            <w:r>
              <w:t>File should Load successfully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File list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Counts  loaded correctly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Check decrypted file </w:t>
            </w:r>
          </w:p>
        </w:tc>
        <w:tc>
          <w:tcPr>
            <w:tcW w:w="4500" w:type="dxa"/>
          </w:tcPr>
          <w:p w:rsidR="004D197B" w:rsidRDefault="004D197B" w:rsidP="004D197B">
            <w:r>
              <w:t>Should be deleted</w:t>
            </w:r>
          </w:p>
        </w:tc>
        <w:tc>
          <w:tcPr>
            <w:tcW w:w="1677" w:type="dxa"/>
          </w:tcPr>
          <w:p w:rsidR="004D197B" w:rsidRDefault="004D197B" w:rsidP="004D197B">
            <w:r w:rsidRPr="00A43A02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Load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>4a.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Coaching_Log table</w:t>
            </w:r>
          </w:p>
        </w:tc>
        <w:tc>
          <w:tcPr>
            <w:tcW w:w="4500" w:type="dxa"/>
          </w:tcPr>
          <w:p w:rsidR="004D197B" w:rsidRPr="00B40DA5" w:rsidRDefault="00DF50B3" w:rsidP="004D197B">
            <w:r w:rsidRPr="00B40DA5">
              <w:t>5 batches created.</w:t>
            </w:r>
          </w:p>
          <w:p w:rsidR="00DF50B3" w:rsidRPr="00B40DA5" w:rsidRDefault="00DF50B3" w:rsidP="004D197B">
            <w:r w:rsidRPr="00B40DA5">
              <w:t>None rejected due to having multiple Strengths and Opportunities.</w:t>
            </w:r>
          </w:p>
          <w:p w:rsidR="00DF50B3" w:rsidRPr="00B40DA5" w:rsidRDefault="00DF50B3" w:rsidP="004D197B">
            <w:r w:rsidRPr="00B40DA5">
              <w:t>Where Multiple values, later one used.</w:t>
            </w:r>
          </w:p>
          <w:p w:rsidR="00DF50B3" w:rsidRPr="00B40DA5" w:rsidRDefault="00DF50B3" w:rsidP="004D197B">
            <w:r w:rsidRPr="00B40DA5">
              <w:t xml:space="preserve">If last </w:t>
            </w:r>
            <w:proofErr w:type="spellStart"/>
            <w:r w:rsidRPr="00B40DA5">
              <w:t>eval</w:t>
            </w:r>
            <w:proofErr w:type="spellEnd"/>
            <w:r w:rsidRPr="00B40DA5">
              <w:t xml:space="preserve"> has NULL value, other value used.</w:t>
            </w:r>
          </w:p>
        </w:tc>
        <w:tc>
          <w:tcPr>
            <w:tcW w:w="1677" w:type="dxa"/>
          </w:tcPr>
          <w:p w:rsidR="004D197B" w:rsidRPr="00B40DA5" w:rsidRDefault="00DF50B3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Pr="00B40DA5" w:rsidRDefault="004D197B" w:rsidP="004D197B">
            <w:r w:rsidRPr="00B40DA5">
              <w:t xml:space="preserve">4b. </w:t>
            </w:r>
          </w:p>
        </w:tc>
        <w:tc>
          <w:tcPr>
            <w:tcW w:w="3960" w:type="dxa"/>
          </w:tcPr>
          <w:p w:rsidR="004D197B" w:rsidRPr="00B40DA5" w:rsidRDefault="004D197B" w:rsidP="004D197B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4D197B" w:rsidRPr="00B40DA5" w:rsidRDefault="004D197B" w:rsidP="004D197B">
            <w:proofErr w:type="spellStart"/>
            <w:r w:rsidRPr="00B40DA5">
              <w:t>QNStrengthsOpportunities</w:t>
            </w:r>
            <w:proofErr w:type="spellEnd"/>
            <w:r w:rsidRPr="00B40DA5">
              <w:t xml:space="preserve"> should be updated if changed even if initially NULL</w:t>
            </w:r>
          </w:p>
          <w:p w:rsidR="00DF50B3" w:rsidRPr="00B40DA5" w:rsidRDefault="00DF50B3" w:rsidP="004D197B">
            <w:r w:rsidRPr="00B40DA5">
              <w:t>If previously had value should update to latest value from file</w:t>
            </w:r>
          </w:p>
        </w:tc>
        <w:tc>
          <w:tcPr>
            <w:tcW w:w="1677" w:type="dxa"/>
          </w:tcPr>
          <w:p w:rsidR="004D197B" w:rsidRPr="00B40DA5" w:rsidRDefault="004D197B" w:rsidP="004D197B">
            <w:r w:rsidRPr="00B40DA5">
              <w:t>P</w:t>
            </w:r>
          </w:p>
        </w:tc>
        <w:tc>
          <w:tcPr>
            <w:tcW w:w="1980" w:type="dxa"/>
          </w:tcPr>
          <w:p w:rsidR="004D197B" w:rsidRPr="00C76D75" w:rsidRDefault="004D197B" w:rsidP="004D197B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5a.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All evaluations for batch need to be inserted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5b.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updates to Evaluations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existing batch that comes in as inactive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ecl should be inactivated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7.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4D197B" w:rsidRDefault="004D197B" w:rsidP="004D197B">
            <w:r>
              <w:t>Corresponding values need to be updated</w:t>
            </w:r>
          </w:p>
          <w:p w:rsidR="004D197B" w:rsidRPr="00F03F7A" w:rsidRDefault="004D197B" w:rsidP="004D197B"/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8.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4D197B" w:rsidRDefault="004D197B" w:rsidP="004D197B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9.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site for ecl</w:t>
            </w:r>
          </w:p>
        </w:tc>
        <w:tc>
          <w:tcPr>
            <w:tcW w:w="4500" w:type="dxa"/>
          </w:tcPr>
          <w:p w:rsidR="004D197B" w:rsidRDefault="004D197B" w:rsidP="004D197B">
            <w:r>
              <w:t>From Employee record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10.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source</w:t>
            </w:r>
          </w:p>
        </w:tc>
        <w:tc>
          <w:tcPr>
            <w:tcW w:w="4500" w:type="dxa"/>
          </w:tcPr>
          <w:p w:rsidR="004D197B" w:rsidRDefault="004D197B" w:rsidP="004D197B">
            <w:r>
              <w:t>235/236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status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Supervisor Review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12.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submitter on parent ecl</w:t>
            </w:r>
          </w:p>
        </w:tc>
        <w:tc>
          <w:tcPr>
            <w:tcW w:w="4500" w:type="dxa"/>
          </w:tcPr>
          <w:p w:rsidR="004D197B" w:rsidRDefault="004D197B" w:rsidP="004D197B">
            <w:r>
              <w:t>999999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Check Module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delivery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14.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Evaluation details in Evaluations table</w:t>
            </w:r>
          </w:p>
          <w:p w:rsidR="004D197B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57 for CSR Module/58 for Quality Module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15.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Sub Coaching Reason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42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16.</w:t>
            </w:r>
          </w:p>
        </w:tc>
        <w:tc>
          <w:tcPr>
            <w:tcW w:w="3960" w:type="dxa"/>
          </w:tcPr>
          <w:p w:rsidR="004D197B" w:rsidRDefault="004D197B" w:rsidP="004D197B">
            <w:r>
              <w:t>Check Value in Coaching Log Reason table</w:t>
            </w:r>
          </w:p>
        </w:tc>
        <w:tc>
          <w:tcPr>
            <w:tcW w:w="4500" w:type="dxa"/>
          </w:tcPr>
          <w:p w:rsidR="004D197B" w:rsidRDefault="004D197B" w:rsidP="004D197B">
            <w:r>
              <w:t>NA</w:t>
            </w:r>
          </w:p>
        </w:tc>
        <w:tc>
          <w:tcPr>
            <w:tcW w:w="1677" w:type="dxa"/>
          </w:tcPr>
          <w:p w:rsidR="004D197B" w:rsidRDefault="004D197B" w:rsidP="004D197B">
            <w:r w:rsidRPr="00121FAC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Notification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>Test Notification selection</w:t>
            </w:r>
          </w:p>
        </w:tc>
        <w:tc>
          <w:tcPr>
            <w:tcW w:w="4500" w:type="dxa"/>
          </w:tcPr>
          <w:p w:rsidR="004D197B" w:rsidRDefault="004D197B" w:rsidP="004D197B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4D197B" w:rsidRDefault="004D197B" w:rsidP="004D197B">
            <w:r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delivery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Test Notification update attributes</w:t>
            </w:r>
          </w:p>
        </w:tc>
        <w:tc>
          <w:tcPr>
            <w:tcW w:w="4500" w:type="dxa"/>
          </w:tcPr>
          <w:p w:rsidR="004D197B" w:rsidRDefault="004D197B" w:rsidP="004D197B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4D197B" w:rsidRDefault="004D197B" w:rsidP="004D197B">
            <w:r w:rsidRPr="00AB01E0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/>
        </w:tc>
        <w:tc>
          <w:tcPr>
            <w:tcW w:w="3960" w:type="dxa"/>
          </w:tcPr>
          <w:p w:rsidR="004D197B" w:rsidRDefault="004D197B" w:rsidP="004D197B">
            <w:r>
              <w:t>Dashboards Review and Update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Default="004D197B" w:rsidP="004D197B"/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1.</w:t>
            </w:r>
          </w:p>
        </w:tc>
        <w:tc>
          <w:tcPr>
            <w:tcW w:w="3960" w:type="dxa"/>
          </w:tcPr>
          <w:p w:rsidR="004D197B" w:rsidRDefault="004D197B" w:rsidP="004D197B">
            <w:r>
              <w:t xml:space="preserve">Log review </w:t>
            </w:r>
          </w:p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>
            <w:r>
              <w:t>Display</w:t>
            </w:r>
          </w:p>
          <w:p w:rsidR="004D197B" w:rsidRDefault="004D197B" w:rsidP="004D197B">
            <w:proofErr w:type="spellStart"/>
            <w:r>
              <w:t>isIQSQN</w:t>
            </w:r>
            <w:proofErr w:type="spellEnd"/>
            <w:r>
              <w:t>=1</w:t>
            </w:r>
          </w:p>
          <w:p w:rsidR="004D197B" w:rsidRDefault="004D197B" w:rsidP="004D197B">
            <w:proofErr w:type="spellStart"/>
            <w:r>
              <w:t>QNBatchID</w:t>
            </w:r>
            <w:proofErr w:type="spellEnd"/>
          </w:p>
          <w:p w:rsidR="004D197B" w:rsidRDefault="004D197B" w:rsidP="004D197B">
            <w:proofErr w:type="spellStart"/>
            <w:r>
              <w:t>QNStrengthsOpportunities</w:t>
            </w:r>
            <w:proofErr w:type="spellEnd"/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lastRenderedPageBreak/>
              <w:t>2.</w:t>
            </w:r>
          </w:p>
        </w:tc>
        <w:tc>
          <w:tcPr>
            <w:tcW w:w="3960" w:type="dxa"/>
          </w:tcPr>
          <w:p w:rsidR="004D197B" w:rsidRDefault="004D197B" w:rsidP="004D197B">
            <w:r>
              <w:t>Review page details</w:t>
            </w:r>
          </w:p>
        </w:tc>
        <w:tc>
          <w:tcPr>
            <w:tcW w:w="4500" w:type="dxa"/>
          </w:tcPr>
          <w:p w:rsidR="004D197B" w:rsidRDefault="004D197B" w:rsidP="004D197B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r>
              <w:t>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Log review Reasons</w:t>
            </w:r>
          </w:p>
        </w:tc>
        <w:tc>
          <w:tcPr>
            <w:tcW w:w="4500" w:type="dxa"/>
          </w:tcPr>
          <w:p w:rsidR="004D197B" w:rsidRDefault="004D197B" w:rsidP="004D197B">
            <w:r>
              <w:t>Display ‘’ for Value</w:t>
            </w:r>
          </w:p>
        </w:tc>
        <w:tc>
          <w:tcPr>
            <w:tcW w:w="1677" w:type="dxa"/>
          </w:tcPr>
          <w:p w:rsidR="004D197B" w:rsidRDefault="004D197B" w:rsidP="004D197B">
            <w:r w:rsidRPr="00F541E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Dashboard Export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Historical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Director Export</w:t>
            </w:r>
          </w:p>
        </w:tc>
        <w:tc>
          <w:tcPr>
            <w:tcW w:w="4500" w:type="dxa"/>
          </w:tcPr>
          <w:p w:rsidR="004D197B" w:rsidRDefault="004D197B" w:rsidP="004D197B">
            <w:r>
              <w:t>Return separate list for export with additional fields</w:t>
            </w:r>
          </w:p>
        </w:tc>
        <w:tc>
          <w:tcPr>
            <w:tcW w:w="1677" w:type="dxa"/>
          </w:tcPr>
          <w:p w:rsidR="004D197B" w:rsidRDefault="004D197B" w:rsidP="004D197B">
            <w:r w:rsidRPr="0028484D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/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D197B" w:rsidRPr="00F03F7A" w:rsidRDefault="004D197B" w:rsidP="004D197B">
            <w:r>
              <w:t>Workflow</w:t>
            </w:r>
          </w:p>
        </w:tc>
        <w:tc>
          <w:tcPr>
            <w:tcW w:w="4500" w:type="dxa"/>
          </w:tcPr>
          <w:p w:rsidR="004D197B" w:rsidRDefault="004D197B" w:rsidP="004D197B"/>
        </w:tc>
        <w:tc>
          <w:tcPr>
            <w:tcW w:w="1677" w:type="dxa"/>
          </w:tcPr>
          <w:p w:rsidR="004D197B" w:rsidRPr="00202208" w:rsidRDefault="004D197B" w:rsidP="004D197B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Initial</w:t>
            </w:r>
          </w:p>
        </w:tc>
        <w:tc>
          <w:tcPr>
            <w:tcW w:w="4500" w:type="dxa"/>
          </w:tcPr>
          <w:p w:rsidR="004D197B" w:rsidRDefault="004D197B" w:rsidP="004D197B">
            <w:r>
              <w:t>Supervisors My pending section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>After sup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Pending employee Review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  <w:tr w:rsidR="004D197B" w:rsidRPr="00FF5201" w:rsidTr="004D197B">
        <w:trPr>
          <w:cantSplit/>
        </w:trPr>
        <w:tc>
          <w:tcPr>
            <w:tcW w:w="900" w:type="dxa"/>
          </w:tcPr>
          <w:p w:rsidR="004D197B" w:rsidRDefault="004D197B" w:rsidP="004D197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D197B" w:rsidRPr="00F03F7A" w:rsidRDefault="004D197B" w:rsidP="004D197B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4D197B" w:rsidRDefault="004D197B" w:rsidP="004D197B">
            <w:r>
              <w:t>Completed</w:t>
            </w:r>
          </w:p>
        </w:tc>
        <w:tc>
          <w:tcPr>
            <w:tcW w:w="1677" w:type="dxa"/>
          </w:tcPr>
          <w:p w:rsidR="004D197B" w:rsidRDefault="004D197B" w:rsidP="004D197B">
            <w:r w:rsidRPr="003B0221">
              <w:t>NA- Not tested for this TFS</w:t>
            </w:r>
          </w:p>
        </w:tc>
        <w:tc>
          <w:tcPr>
            <w:tcW w:w="1980" w:type="dxa"/>
          </w:tcPr>
          <w:p w:rsidR="004D197B" w:rsidRPr="00BF0D72" w:rsidRDefault="004D197B" w:rsidP="004D197B">
            <w:pPr>
              <w:rPr>
                <w:rFonts w:asciiTheme="minorHAnsi" w:hAnsiTheme="minorHAnsi"/>
                <w:bCs/>
              </w:rPr>
            </w:pPr>
          </w:p>
        </w:tc>
      </w:tr>
    </w:tbl>
    <w:p w:rsidR="004D197B" w:rsidRDefault="004D197B" w:rsidP="004D197B"/>
    <w:p w:rsidR="004D197B" w:rsidRDefault="004D197B" w:rsidP="004D197B"/>
    <w:p w:rsidR="007B5363" w:rsidRPr="004F5C38" w:rsidRDefault="007B5363" w:rsidP="007B5363">
      <w:pPr>
        <w:pStyle w:val="Heading2"/>
        <w:numPr>
          <w:ilvl w:val="0"/>
          <w:numId w:val="2"/>
        </w:numPr>
      </w:pPr>
      <w:bookmarkStart w:id="17" w:name="_Toc16092089"/>
      <w:r>
        <w:t>TFS 1</w:t>
      </w:r>
      <w:r w:rsidRPr="007B5363">
        <w:t>5058 – Changes to QN Evaluations for September 1st</w:t>
      </w:r>
      <w:bookmarkEnd w:id="1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B5363" w:rsidTr="00C40ABD">
        <w:trPr>
          <w:tblHeader/>
        </w:trPr>
        <w:tc>
          <w:tcPr>
            <w:tcW w:w="2549" w:type="dxa"/>
            <w:shd w:val="solid" w:color="auto" w:fill="000000"/>
          </w:tcPr>
          <w:p w:rsidR="007B5363" w:rsidRDefault="007B5363" w:rsidP="00C40AB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B5363" w:rsidRDefault="007B5363" w:rsidP="00C40ABD">
            <w:r>
              <w:t>Description</w:t>
            </w:r>
          </w:p>
        </w:tc>
      </w:tr>
      <w:tr w:rsidR="007B5363" w:rsidTr="00C40ABD">
        <w:tc>
          <w:tcPr>
            <w:tcW w:w="2549" w:type="dxa"/>
          </w:tcPr>
          <w:p w:rsidR="007B5363" w:rsidRDefault="007B5363" w:rsidP="00C40ABD">
            <w:r>
              <w:t>Change Type</w:t>
            </w:r>
          </w:p>
        </w:tc>
        <w:tc>
          <w:tcPr>
            <w:tcW w:w="10455" w:type="dxa"/>
          </w:tcPr>
          <w:p w:rsidR="007B5363" w:rsidRDefault="007B5363" w:rsidP="00C40ABD">
            <w:r>
              <w:t>Change request</w:t>
            </w:r>
          </w:p>
        </w:tc>
      </w:tr>
      <w:tr w:rsidR="007B5363" w:rsidTr="00C40ABD">
        <w:trPr>
          <w:trHeight w:val="125"/>
        </w:trPr>
        <w:tc>
          <w:tcPr>
            <w:tcW w:w="2549" w:type="dxa"/>
          </w:tcPr>
          <w:p w:rsidR="007B5363" w:rsidRDefault="007B5363" w:rsidP="00C40ABD">
            <w:r>
              <w:t>Change Description</w:t>
            </w:r>
          </w:p>
        </w:tc>
        <w:tc>
          <w:tcPr>
            <w:tcW w:w="10455" w:type="dxa"/>
          </w:tcPr>
          <w:p w:rsidR="007B5363" w:rsidRDefault="007B5363" w:rsidP="00C40ABD">
            <w:r w:rsidRPr="007B5363">
              <w:t>Updated to change data type for Customer Temp Start and End to nvarchar</w:t>
            </w:r>
            <w:r>
              <w:t>(30)</w:t>
            </w:r>
          </w:p>
        </w:tc>
      </w:tr>
      <w:tr w:rsidR="007B5363" w:rsidTr="00C40ABD">
        <w:tc>
          <w:tcPr>
            <w:tcW w:w="2549" w:type="dxa"/>
          </w:tcPr>
          <w:p w:rsidR="007B5363" w:rsidRDefault="007B5363" w:rsidP="00C40ABD">
            <w:r>
              <w:t>Test Environment</w:t>
            </w:r>
          </w:p>
        </w:tc>
        <w:tc>
          <w:tcPr>
            <w:tcW w:w="10455" w:type="dxa"/>
          </w:tcPr>
          <w:p w:rsidR="007B5363" w:rsidRDefault="007B5363" w:rsidP="00C40ABD">
            <w:proofErr w:type="spellStart"/>
            <w:r>
              <w:t>eCoachingDev</w:t>
            </w:r>
            <w:proofErr w:type="spellEnd"/>
            <w:r>
              <w:t xml:space="preserve"> database on F3420-ECLDBD01 </w:t>
            </w:r>
          </w:p>
        </w:tc>
      </w:tr>
      <w:tr w:rsidR="007B5363" w:rsidTr="00C40ABD">
        <w:tc>
          <w:tcPr>
            <w:tcW w:w="2549" w:type="dxa"/>
          </w:tcPr>
          <w:p w:rsidR="007B5363" w:rsidRDefault="007B5363" w:rsidP="00C40ABD">
            <w:r>
              <w:t>Code Modules created/updated</w:t>
            </w:r>
          </w:p>
        </w:tc>
        <w:tc>
          <w:tcPr>
            <w:tcW w:w="10455" w:type="dxa"/>
          </w:tcPr>
          <w:p w:rsidR="007B5363" w:rsidRDefault="007B5363" w:rsidP="00C40ABD"/>
        </w:tc>
      </w:tr>
      <w:tr w:rsidR="007B5363" w:rsidTr="00C40ABD">
        <w:tc>
          <w:tcPr>
            <w:tcW w:w="2549" w:type="dxa"/>
          </w:tcPr>
          <w:p w:rsidR="007B5363" w:rsidRDefault="007B5363" w:rsidP="00C40ABD">
            <w:r>
              <w:t>Code doc</w:t>
            </w:r>
          </w:p>
        </w:tc>
        <w:tc>
          <w:tcPr>
            <w:tcW w:w="10455" w:type="dxa"/>
          </w:tcPr>
          <w:p w:rsidR="007B5363" w:rsidRDefault="007B5363" w:rsidP="00C40ABD"/>
        </w:tc>
      </w:tr>
      <w:tr w:rsidR="007B5363" w:rsidTr="00C40ABD">
        <w:tc>
          <w:tcPr>
            <w:tcW w:w="2549" w:type="dxa"/>
          </w:tcPr>
          <w:p w:rsidR="007B5363" w:rsidRDefault="007B5363" w:rsidP="00C40ABD">
            <w:r>
              <w:t>Notes</w:t>
            </w:r>
          </w:p>
        </w:tc>
        <w:tc>
          <w:tcPr>
            <w:tcW w:w="10455" w:type="dxa"/>
          </w:tcPr>
          <w:p w:rsidR="007B5363" w:rsidRDefault="007B5363" w:rsidP="00C40ABD">
            <w:r>
              <w:t>Load the files and check the following:</w:t>
            </w:r>
          </w:p>
          <w:p w:rsidR="007B5363" w:rsidRDefault="00FC34FB" w:rsidP="00C40ABD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 w:rsidRPr="00FC34FB">
              <w:rPr>
                <w:rFonts w:ascii="Consolas" w:hAnsi="Consolas" w:cs="Consolas"/>
                <w:color w:val="FF0000"/>
                <w:sz w:val="19"/>
                <w:szCs w:val="19"/>
              </w:rPr>
              <w:t>Dev_eCL_IQS_QN_Scorecard_20190815.csv.zip.encrypt</w:t>
            </w:r>
          </w:p>
          <w:p w:rsidR="007B5363" w:rsidRPr="00871F07" w:rsidRDefault="007B5363" w:rsidP="00C40ABD"/>
        </w:tc>
      </w:tr>
      <w:tr w:rsidR="007B5363" w:rsidTr="00C40ABD">
        <w:tc>
          <w:tcPr>
            <w:tcW w:w="2549" w:type="dxa"/>
          </w:tcPr>
          <w:p w:rsidR="007B5363" w:rsidRDefault="007B5363" w:rsidP="00C40ABD"/>
        </w:tc>
        <w:tc>
          <w:tcPr>
            <w:tcW w:w="10455" w:type="dxa"/>
          </w:tcPr>
          <w:p w:rsidR="007B5363" w:rsidRDefault="007B5363" w:rsidP="00C40ABD"/>
        </w:tc>
      </w:tr>
    </w:tbl>
    <w:p w:rsidR="007B5363" w:rsidRPr="00871F07" w:rsidRDefault="007B5363" w:rsidP="007B5363"/>
    <w:tbl>
      <w:tblPr>
        <w:tblW w:w="13017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677"/>
        <w:gridCol w:w="1980"/>
      </w:tblGrid>
      <w:tr w:rsidR="007B5363" w:rsidRPr="00FF5201" w:rsidTr="00C40ABD">
        <w:trPr>
          <w:cantSplit/>
          <w:tblHeader/>
        </w:trPr>
        <w:tc>
          <w:tcPr>
            <w:tcW w:w="900" w:type="dxa"/>
            <w:shd w:val="clear" w:color="auto" w:fill="A6A6A6"/>
          </w:tcPr>
          <w:p w:rsidR="007B5363" w:rsidRPr="00FF5201" w:rsidRDefault="007B5363" w:rsidP="00C40AB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B5363" w:rsidRPr="00FF5201" w:rsidRDefault="007B5363" w:rsidP="00C40AB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B5363" w:rsidRPr="00FF5201" w:rsidRDefault="007B5363" w:rsidP="00C40AB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677" w:type="dxa"/>
            <w:shd w:val="clear" w:color="auto" w:fill="A6A6A6"/>
          </w:tcPr>
          <w:p w:rsidR="007B5363" w:rsidRPr="00FF5201" w:rsidRDefault="007B5363" w:rsidP="00C40ABD">
            <w:pPr>
              <w:rPr>
                <w:i/>
              </w:rPr>
            </w:pPr>
            <w:r w:rsidRPr="00FF5201">
              <w:t>RESULTS</w:t>
            </w:r>
          </w:p>
          <w:p w:rsidR="007B5363" w:rsidRPr="00FF5201" w:rsidRDefault="007B5363" w:rsidP="00C40AB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980" w:type="dxa"/>
            <w:shd w:val="clear" w:color="auto" w:fill="A6A6A6"/>
          </w:tcPr>
          <w:p w:rsidR="007B5363" w:rsidRPr="00FF5201" w:rsidRDefault="007B5363" w:rsidP="00C40ABD">
            <w:pPr>
              <w:rPr>
                <w:i/>
              </w:rPr>
            </w:pPr>
            <w:r w:rsidRPr="00FF5201">
              <w:t>COMMENTS</w:t>
            </w: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Default="007B5363" w:rsidP="00C40ABD">
            <w:r>
              <w:t xml:space="preserve">Run sql agent job </w:t>
            </w:r>
            <w:proofErr w:type="spellStart"/>
            <w:r>
              <w:t>CoachingQualityNowLoad</w:t>
            </w:r>
            <w:proofErr w:type="spellEnd"/>
          </w:p>
        </w:tc>
        <w:tc>
          <w:tcPr>
            <w:tcW w:w="4500" w:type="dxa"/>
          </w:tcPr>
          <w:p w:rsidR="007B5363" w:rsidRDefault="007B5363" w:rsidP="00C40ABD">
            <w:r>
              <w:t>File should Load successfully</w:t>
            </w:r>
          </w:p>
        </w:tc>
        <w:tc>
          <w:tcPr>
            <w:tcW w:w="1677" w:type="dxa"/>
          </w:tcPr>
          <w:p w:rsidR="007B5363" w:rsidRDefault="00A862F5" w:rsidP="00C40ABD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Default="007B5363" w:rsidP="00C40ABD">
            <w:r>
              <w:t>Test File list table</w:t>
            </w:r>
          </w:p>
        </w:tc>
        <w:tc>
          <w:tcPr>
            <w:tcW w:w="4500" w:type="dxa"/>
          </w:tcPr>
          <w:p w:rsidR="007B5363" w:rsidRDefault="007B5363" w:rsidP="00C40ABD">
            <w:r>
              <w:t>Counts  loaded correctly</w:t>
            </w:r>
          </w:p>
        </w:tc>
        <w:tc>
          <w:tcPr>
            <w:tcW w:w="1677" w:type="dxa"/>
          </w:tcPr>
          <w:p w:rsidR="007B5363" w:rsidRDefault="00A862F5" w:rsidP="00C40ABD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7B5363" w:rsidRDefault="007B5363" w:rsidP="00C40ABD">
            <w:r>
              <w:t xml:space="preserve">Check decrypted file </w:t>
            </w:r>
          </w:p>
        </w:tc>
        <w:tc>
          <w:tcPr>
            <w:tcW w:w="4500" w:type="dxa"/>
          </w:tcPr>
          <w:p w:rsidR="007B5363" w:rsidRDefault="007B5363" w:rsidP="00C40ABD">
            <w:r>
              <w:t>Should be deleted</w:t>
            </w:r>
          </w:p>
        </w:tc>
        <w:tc>
          <w:tcPr>
            <w:tcW w:w="1677" w:type="dxa"/>
          </w:tcPr>
          <w:p w:rsidR="007B5363" w:rsidRDefault="00A862F5" w:rsidP="00C40ABD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/>
        </w:tc>
        <w:tc>
          <w:tcPr>
            <w:tcW w:w="3960" w:type="dxa"/>
          </w:tcPr>
          <w:p w:rsidR="007B5363" w:rsidRDefault="007B5363" w:rsidP="00C40ABD">
            <w:r>
              <w:t>Load</w:t>
            </w:r>
          </w:p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Default="007B5363" w:rsidP="00C40ABD"/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Pr="00B40DA5" w:rsidRDefault="007B5363" w:rsidP="00C40ABD">
            <w:r w:rsidRPr="00B40DA5">
              <w:t>4a.</w:t>
            </w:r>
          </w:p>
        </w:tc>
        <w:tc>
          <w:tcPr>
            <w:tcW w:w="3960" w:type="dxa"/>
          </w:tcPr>
          <w:p w:rsidR="007B5363" w:rsidRPr="00B40DA5" w:rsidRDefault="007B5363" w:rsidP="00C40ABD">
            <w:r w:rsidRPr="00B40DA5">
              <w:t>Check Coaching_Log table</w:t>
            </w:r>
          </w:p>
        </w:tc>
        <w:tc>
          <w:tcPr>
            <w:tcW w:w="4500" w:type="dxa"/>
          </w:tcPr>
          <w:p w:rsidR="007B5363" w:rsidRPr="00B40DA5" w:rsidRDefault="007B5363" w:rsidP="00C40ABD"/>
        </w:tc>
        <w:tc>
          <w:tcPr>
            <w:tcW w:w="1677" w:type="dxa"/>
          </w:tcPr>
          <w:p w:rsidR="007B5363" w:rsidRPr="00B40DA5" w:rsidRDefault="00A862F5" w:rsidP="00C40ABD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Pr="00B40DA5" w:rsidRDefault="007B5363" w:rsidP="00C40ABD">
            <w:r w:rsidRPr="00B40DA5">
              <w:t xml:space="preserve">4b. </w:t>
            </w:r>
          </w:p>
        </w:tc>
        <w:tc>
          <w:tcPr>
            <w:tcW w:w="3960" w:type="dxa"/>
          </w:tcPr>
          <w:p w:rsidR="007B5363" w:rsidRPr="00B40DA5" w:rsidRDefault="007B5363" w:rsidP="00C40ABD">
            <w:r w:rsidRPr="00B40DA5">
              <w:t>Check updates to Coaching_Log table</w:t>
            </w:r>
          </w:p>
        </w:tc>
        <w:tc>
          <w:tcPr>
            <w:tcW w:w="4500" w:type="dxa"/>
          </w:tcPr>
          <w:p w:rsidR="007B5363" w:rsidRPr="00B40DA5" w:rsidRDefault="007B5363" w:rsidP="00C40ABD"/>
        </w:tc>
        <w:tc>
          <w:tcPr>
            <w:tcW w:w="1677" w:type="dxa"/>
          </w:tcPr>
          <w:p w:rsidR="007B5363" w:rsidRPr="00B40DA5" w:rsidRDefault="007B5363" w:rsidP="00C40ABD">
            <w:r w:rsidRPr="00A43A02">
              <w:t>NA- Not tested for this TFS</w:t>
            </w:r>
          </w:p>
        </w:tc>
        <w:tc>
          <w:tcPr>
            <w:tcW w:w="1980" w:type="dxa"/>
          </w:tcPr>
          <w:p w:rsidR="007B5363" w:rsidRPr="00C76D75" w:rsidRDefault="007B5363" w:rsidP="00C40ABD">
            <w:pPr>
              <w:rPr>
                <w:rFonts w:asciiTheme="minorHAnsi" w:hAnsiTheme="minorHAnsi"/>
                <w:bCs/>
                <w:highlight w:val="yellow"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5a.</w:t>
            </w:r>
          </w:p>
        </w:tc>
        <w:tc>
          <w:tcPr>
            <w:tcW w:w="3960" w:type="dxa"/>
          </w:tcPr>
          <w:p w:rsidR="007B5363" w:rsidRDefault="007B5363" w:rsidP="00C40ABD">
            <w:r>
              <w:t>Check Evaluations table</w:t>
            </w:r>
          </w:p>
        </w:tc>
        <w:tc>
          <w:tcPr>
            <w:tcW w:w="4500" w:type="dxa"/>
          </w:tcPr>
          <w:p w:rsidR="007B5363" w:rsidRDefault="007B5363" w:rsidP="007B5363">
            <w:r>
              <w:t>All evaluations inserted successfully with the new values for Customer temp start and end showing</w:t>
            </w:r>
          </w:p>
        </w:tc>
        <w:tc>
          <w:tcPr>
            <w:tcW w:w="1677" w:type="dxa"/>
          </w:tcPr>
          <w:p w:rsidR="007B5363" w:rsidRDefault="00A862F5" w:rsidP="00C40ABD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5b.</w:t>
            </w:r>
          </w:p>
        </w:tc>
        <w:tc>
          <w:tcPr>
            <w:tcW w:w="3960" w:type="dxa"/>
          </w:tcPr>
          <w:p w:rsidR="007B5363" w:rsidRDefault="007B5363" w:rsidP="00C40ABD">
            <w:r>
              <w:t>Check updates to Evaluations table</w:t>
            </w:r>
          </w:p>
        </w:tc>
        <w:tc>
          <w:tcPr>
            <w:tcW w:w="4500" w:type="dxa"/>
          </w:tcPr>
          <w:p w:rsidR="007B5363" w:rsidRDefault="007B5363" w:rsidP="00C40ABD">
            <w:r>
              <w:t xml:space="preserve">Changed values need to be updated. </w:t>
            </w:r>
            <w:proofErr w:type="spellStart"/>
            <w:r w:rsidRPr="00BA6356">
              <w:t>Last_Updated_date</w:t>
            </w:r>
            <w:proofErr w:type="spellEnd"/>
            <w:r>
              <w:t xml:space="preserve"> should be updated to </w:t>
            </w:r>
            <w:proofErr w:type="spellStart"/>
            <w:r>
              <w:t>DateTime</w:t>
            </w:r>
            <w:proofErr w:type="spellEnd"/>
            <w:r>
              <w:t xml:space="preserve"> of actual update.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6.</w:t>
            </w:r>
          </w:p>
        </w:tc>
        <w:tc>
          <w:tcPr>
            <w:tcW w:w="3960" w:type="dxa"/>
          </w:tcPr>
          <w:p w:rsidR="007B5363" w:rsidRDefault="007B5363" w:rsidP="00C40ABD">
            <w:r>
              <w:t>Check existing batch that comes in as inactive</w:t>
            </w:r>
          </w:p>
        </w:tc>
        <w:tc>
          <w:tcPr>
            <w:tcW w:w="4500" w:type="dxa"/>
          </w:tcPr>
          <w:p w:rsidR="007B5363" w:rsidRDefault="007B5363" w:rsidP="00C40ABD">
            <w:r>
              <w:t>Corresponding ecl should be inactivated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7.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Check existing batch that comes in as Active with updatable attribute updated</w:t>
            </w:r>
          </w:p>
        </w:tc>
        <w:tc>
          <w:tcPr>
            <w:tcW w:w="4500" w:type="dxa"/>
          </w:tcPr>
          <w:p w:rsidR="007B5363" w:rsidRDefault="007B5363" w:rsidP="00C40ABD">
            <w:r>
              <w:t>Corresponding values need to be updated</w:t>
            </w:r>
          </w:p>
          <w:p w:rsidR="007B5363" w:rsidRPr="00F03F7A" w:rsidRDefault="007B5363" w:rsidP="00C40ABD"/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8.</w:t>
            </w:r>
          </w:p>
        </w:tc>
        <w:tc>
          <w:tcPr>
            <w:tcW w:w="3960" w:type="dxa"/>
          </w:tcPr>
          <w:p w:rsidR="007B5363" w:rsidRDefault="007B5363" w:rsidP="00C40ABD">
            <w:r>
              <w:t>Check behavior of an active batch of evaluations with existing inactive ecl</w:t>
            </w:r>
          </w:p>
        </w:tc>
        <w:tc>
          <w:tcPr>
            <w:tcW w:w="4500" w:type="dxa"/>
          </w:tcPr>
          <w:p w:rsidR="007B5363" w:rsidRDefault="007B5363" w:rsidP="00C40ABD">
            <w:r>
              <w:t>New ecl needs to be created for same batch number and detail records inserted accordingly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9.</w:t>
            </w:r>
          </w:p>
        </w:tc>
        <w:tc>
          <w:tcPr>
            <w:tcW w:w="3960" w:type="dxa"/>
          </w:tcPr>
          <w:p w:rsidR="007B5363" w:rsidRDefault="007B5363" w:rsidP="00C40ABD">
            <w:r>
              <w:t>Check site for ecl</w:t>
            </w:r>
          </w:p>
        </w:tc>
        <w:tc>
          <w:tcPr>
            <w:tcW w:w="4500" w:type="dxa"/>
          </w:tcPr>
          <w:p w:rsidR="007B5363" w:rsidRDefault="007B5363" w:rsidP="00C40ABD">
            <w:r>
              <w:t>From Employee record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10.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Check source</w:t>
            </w:r>
          </w:p>
        </w:tc>
        <w:tc>
          <w:tcPr>
            <w:tcW w:w="4500" w:type="dxa"/>
          </w:tcPr>
          <w:p w:rsidR="007B5363" w:rsidRDefault="007B5363" w:rsidP="00C40ABD">
            <w:r>
              <w:t>235/236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11.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Check status</w:t>
            </w:r>
          </w:p>
        </w:tc>
        <w:tc>
          <w:tcPr>
            <w:tcW w:w="4500" w:type="dxa"/>
          </w:tcPr>
          <w:p w:rsidR="007B5363" w:rsidRDefault="007B5363" w:rsidP="00C40ABD">
            <w:r>
              <w:t>Pending Supervisor Review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12.</w:t>
            </w:r>
          </w:p>
        </w:tc>
        <w:tc>
          <w:tcPr>
            <w:tcW w:w="3960" w:type="dxa"/>
          </w:tcPr>
          <w:p w:rsidR="007B5363" w:rsidRDefault="007B5363" w:rsidP="00C40ABD">
            <w:r>
              <w:t>Check submitter on parent ecl</w:t>
            </w:r>
          </w:p>
        </w:tc>
        <w:tc>
          <w:tcPr>
            <w:tcW w:w="4500" w:type="dxa"/>
          </w:tcPr>
          <w:p w:rsidR="007B5363" w:rsidRDefault="007B5363" w:rsidP="00C40ABD">
            <w:r>
              <w:t>999999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13.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Check Module</w:t>
            </w:r>
          </w:p>
        </w:tc>
        <w:tc>
          <w:tcPr>
            <w:tcW w:w="4500" w:type="dxa"/>
          </w:tcPr>
          <w:p w:rsidR="007B5363" w:rsidRDefault="007B5363" w:rsidP="00C40ABD">
            <w:r>
              <w:t>Email delivery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14.</w:t>
            </w:r>
          </w:p>
        </w:tc>
        <w:tc>
          <w:tcPr>
            <w:tcW w:w="3960" w:type="dxa"/>
          </w:tcPr>
          <w:p w:rsidR="007B5363" w:rsidRDefault="007B5363" w:rsidP="00C40ABD">
            <w:r>
              <w:t>Check Evaluation details in Evaluations table</w:t>
            </w:r>
          </w:p>
          <w:p w:rsidR="007B5363" w:rsidRDefault="007B5363" w:rsidP="00C40ABD"/>
        </w:tc>
        <w:tc>
          <w:tcPr>
            <w:tcW w:w="4500" w:type="dxa"/>
          </w:tcPr>
          <w:p w:rsidR="007B5363" w:rsidRDefault="007B5363" w:rsidP="00C40ABD">
            <w:r>
              <w:t>57 for CSR Module/58 for Quality Module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15.</w:t>
            </w:r>
          </w:p>
        </w:tc>
        <w:tc>
          <w:tcPr>
            <w:tcW w:w="3960" w:type="dxa"/>
          </w:tcPr>
          <w:p w:rsidR="007B5363" w:rsidRDefault="007B5363" w:rsidP="00C40ABD">
            <w:r>
              <w:t>Check Sub Coaching Reason in Coaching Log Reason table</w:t>
            </w:r>
          </w:p>
        </w:tc>
        <w:tc>
          <w:tcPr>
            <w:tcW w:w="4500" w:type="dxa"/>
          </w:tcPr>
          <w:p w:rsidR="007B5363" w:rsidRDefault="007B5363" w:rsidP="00C40ABD">
            <w:r>
              <w:t>42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16.</w:t>
            </w:r>
          </w:p>
        </w:tc>
        <w:tc>
          <w:tcPr>
            <w:tcW w:w="3960" w:type="dxa"/>
          </w:tcPr>
          <w:p w:rsidR="007B5363" w:rsidRDefault="007B5363" w:rsidP="00C40ABD">
            <w:r>
              <w:t>Check Value in Coaching Log Reason table</w:t>
            </w:r>
          </w:p>
        </w:tc>
        <w:tc>
          <w:tcPr>
            <w:tcW w:w="4500" w:type="dxa"/>
          </w:tcPr>
          <w:p w:rsidR="007B5363" w:rsidRDefault="007B5363" w:rsidP="00C40ABD">
            <w:r>
              <w:t>NA</w:t>
            </w:r>
          </w:p>
        </w:tc>
        <w:tc>
          <w:tcPr>
            <w:tcW w:w="1677" w:type="dxa"/>
          </w:tcPr>
          <w:p w:rsidR="007B5363" w:rsidRDefault="007B5363" w:rsidP="00C40ABD">
            <w:r w:rsidRPr="00121FAC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/>
        </w:tc>
        <w:tc>
          <w:tcPr>
            <w:tcW w:w="3960" w:type="dxa"/>
          </w:tcPr>
          <w:p w:rsidR="007B5363" w:rsidRDefault="007B5363" w:rsidP="00C40ABD"/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Default="007B5363" w:rsidP="00C40ABD"/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/>
        </w:tc>
        <w:tc>
          <w:tcPr>
            <w:tcW w:w="3960" w:type="dxa"/>
          </w:tcPr>
          <w:p w:rsidR="007B5363" w:rsidRDefault="007B5363" w:rsidP="00C40ABD"/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Default="007B5363" w:rsidP="00C40ABD"/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/>
        </w:tc>
        <w:tc>
          <w:tcPr>
            <w:tcW w:w="3960" w:type="dxa"/>
          </w:tcPr>
          <w:p w:rsidR="007B5363" w:rsidRDefault="007B5363" w:rsidP="00C40ABD"/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Default="007B5363" w:rsidP="00C40ABD"/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/>
        </w:tc>
        <w:tc>
          <w:tcPr>
            <w:tcW w:w="3960" w:type="dxa"/>
          </w:tcPr>
          <w:p w:rsidR="007B5363" w:rsidRDefault="007B5363" w:rsidP="00C40ABD">
            <w:r>
              <w:t>Notification</w:t>
            </w:r>
          </w:p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Default="007B5363" w:rsidP="00C40ABD"/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lastRenderedPageBreak/>
              <w:t>1.</w:t>
            </w:r>
          </w:p>
        </w:tc>
        <w:tc>
          <w:tcPr>
            <w:tcW w:w="3960" w:type="dxa"/>
          </w:tcPr>
          <w:p w:rsidR="007B5363" w:rsidRDefault="007B5363" w:rsidP="00C40ABD">
            <w:r>
              <w:t>Test Notification selection</w:t>
            </w:r>
          </w:p>
        </w:tc>
        <w:tc>
          <w:tcPr>
            <w:tcW w:w="4500" w:type="dxa"/>
          </w:tcPr>
          <w:p w:rsidR="007B5363" w:rsidRDefault="007B5363" w:rsidP="00C40ABD">
            <w:r>
              <w:t>Records should be flagged for notification for regular pending Sup review attributes</w:t>
            </w:r>
          </w:p>
        </w:tc>
        <w:tc>
          <w:tcPr>
            <w:tcW w:w="1677" w:type="dxa"/>
          </w:tcPr>
          <w:p w:rsidR="007B5363" w:rsidRDefault="007B5363" w:rsidP="00C40ABD">
            <w:r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2.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Test Notification delivery</w:t>
            </w:r>
          </w:p>
        </w:tc>
        <w:tc>
          <w:tcPr>
            <w:tcW w:w="4500" w:type="dxa"/>
          </w:tcPr>
          <w:p w:rsidR="007B5363" w:rsidRDefault="007B5363" w:rsidP="00C40ABD">
            <w:r>
              <w:t>Email should be delivered successfully in correct format and to intended recipients</w:t>
            </w:r>
          </w:p>
        </w:tc>
        <w:tc>
          <w:tcPr>
            <w:tcW w:w="1677" w:type="dxa"/>
          </w:tcPr>
          <w:p w:rsidR="007B5363" w:rsidRDefault="007B5363" w:rsidP="00C40ABD">
            <w:r w:rsidRPr="00AB01E0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3.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Test Notification update attributes</w:t>
            </w:r>
          </w:p>
        </w:tc>
        <w:tc>
          <w:tcPr>
            <w:tcW w:w="4500" w:type="dxa"/>
          </w:tcPr>
          <w:p w:rsidR="007B5363" w:rsidRDefault="007B5363" w:rsidP="00C40ABD">
            <w:r>
              <w:t>EmailSent flag set to 1 after Email delivery and notification date set</w:t>
            </w:r>
          </w:p>
        </w:tc>
        <w:tc>
          <w:tcPr>
            <w:tcW w:w="1677" w:type="dxa"/>
          </w:tcPr>
          <w:p w:rsidR="007B5363" w:rsidRDefault="007B5363" w:rsidP="00C40ABD">
            <w:r w:rsidRPr="00AB01E0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/>
        </w:tc>
        <w:tc>
          <w:tcPr>
            <w:tcW w:w="3960" w:type="dxa"/>
          </w:tcPr>
          <w:p w:rsidR="007B5363" w:rsidRDefault="007B5363" w:rsidP="00C40ABD"/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Default="007B5363" w:rsidP="00C40ABD"/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/>
        </w:tc>
        <w:tc>
          <w:tcPr>
            <w:tcW w:w="3960" w:type="dxa"/>
          </w:tcPr>
          <w:p w:rsidR="007B5363" w:rsidRDefault="007B5363" w:rsidP="00C40ABD"/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Default="007B5363" w:rsidP="00C40ABD"/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/>
        </w:tc>
        <w:tc>
          <w:tcPr>
            <w:tcW w:w="3960" w:type="dxa"/>
          </w:tcPr>
          <w:p w:rsidR="007B5363" w:rsidRDefault="007B5363" w:rsidP="00C40ABD">
            <w:r>
              <w:t>Dashboards Review and Update</w:t>
            </w:r>
          </w:p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Default="007B5363" w:rsidP="00C40ABD"/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1.</w:t>
            </w:r>
          </w:p>
        </w:tc>
        <w:tc>
          <w:tcPr>
            <w:tcW w:w="3960" w:type="dxa"/>
          </w:tcPr>
          <w:p w:rsidR="007B5363" w:rsidRDefault="007B5363" w:rsidP="00C40ABD">
            <w:r>
              <w:t xml:space="preserve">Log review </w:t>
            </w:r>
          </w:p>
          <w:p w:rsidR="007B5363" w:rsidRPr="00F03F7A" w:rsidRDefault="007B5363" w:rsidP="00C40ABD"/>
        </w:tc>
        <w:tc>
          <w:tcPr>
            <w:tcW w:w="4500" w:type="dxa"/>
          </w:tcPr>
          <w:p w:rsidR="007B5363" w:rsidRDefault="007B5363" w:rsidP="00C40ABD">
            <w:r>
              <w:t>Display</w:t>
            </w:r>
          </w:p>
          <w:p w:rsidR="007B5363" w:rsidRDefault="007B5363" w:rsidP="00C40ABD">
            <w:proofErr w:type="spellStart"/>
            <w:r>
              <w:t>isIQSQN</w:t>
            </w:r>
            <w:proofErr w:type="spellEnd"/>
            <w:r>
              <w:t>=1</w:t>
            </w:r>
          </w:p>
          <w:p w:rsidR="007B5363" w:rsidRDefault="007B5363" w:rsidP="00C40ABD">
            <w:proofErr w:type="spellStart"/>
            <w:r>
              <w:t>QNBatchID</w:t>
            </w:r>
            <w:proofErr w:type="spellEnd"/>
          </w:p>
          <w:p w:rsidR="007B5363" w:rsidRDefault="007B5363" w:rsidP="00C40ABD">
            <w:proofErr w:type="spellStart"/>
            <w:r>
              <w:t>QNStrengthsOpportunities</w:t>
            </w:r>
            <w:proofErr w:type="spellEnd"/>
          </w:p>
        </w:tc>
        <w:tc>
          <w:tcPr>
            <w:tcW w:w="1677" w:type="dxa"/>
          </w:tcPr>
          <w:p w:rsidR="007B5363" w:rsidRDefault="00A862F5" w:rsidP="00C40ABD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2.</w:t>
            </w:r>
          </w:p>
        </w:tc>
        <w:tc>
          <w:tcPr>
            <w:tcW w:w="3960" w:type="dxa"/>
          </w:tcPr>
          <w:p w:rsidR="007B5363" w:rsidRDefault="00FC34FB" w:rsidP="00C40ABD">
            <w:r>
              <w:t>Log Review (QN)</w:t>
            </w:r>
            <w:bookmarkStart w:id="18" w:name="_GoBack"/>
            <w:bookmarkEnd w:id="18"/>
          </w:p>
        </w:tc>
        <w:tc>
          <w:tcPr>
            <w:tcW w:w="4500" w:type="dxa"/>
          </w:tcPr>
          <w:p w:rsidR="007B5363" w:rsidRDefault="007B5363" w:rsidP="00C40ABD">
            <w:r>
              <w:t xml:space="preserve">Show additional details of </w:t>
            </w:r>
            <w:proofErr w:type="spellStart"/>
            <w:r>
              <w:t>evals</w:t>
            </w:r>
            <w:proofErr w:type="spellEnd"/>
            <w:r>
              <w:t xml:space="preserve"> from evaluations table</w:t>
            </w:r>
          </w:p>
          <w:p w:rsidR="007B5363" w:rsidRDefault="007B5363" w:rsidP="00C40ABD"/>
        </w:tc>
        <w:tc>
          <w:tcPr>
            <w:tcW w:w="1677" w:type="dxa"/>
          </w:tcPr>
          <w:p w:rsidR="007B5363" w:rsidRDefault="00A862F5" w:rsidP="00C40ABD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r>
              <w:t>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Log review Reasons</w:t>
            </w:r>
          </w:p>
        </w:tc>
        <w:tc>
          <w:tcPr>
            <w:tcW w:w="4500" w:type="dxa"/>
          </w:tcPr>
          <w:p w:rsidR="007B5363" w:rsidRDefault="007B5363" w:rsidP="00C40ABD">
            <w:r>
              <w:t>Display ‘’ for Value</w:t>
            </w:r>
          </w:p>
        </w:tc>
        <w:tc>
          <w:tcPr>
            <w:tcW w:w="1677" w:type="dxa"/>
          </w:tcPr>
          <w:p w:rsidR="007B5363" w:rsidRDefault="00A862F5" w:rsidP="00C40ABD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C40ABD"/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Pr="00202208" w:rsidRDefault="007B5363" w:rsidP="00C40AB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C40ABD">
            <w:r>
              <w:t>Dashboard Export</w:t>
            </w:r>
          </w:p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Pr="00202208" w:rsidRDefault="007B5363" w:rsidP="00C40AB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Historical</w:t>
            </w:r>
          </w:p>
        </w:tc>
        <w:tc>
          <w:tcPr>
            <w:tcW w:w="4500" w:type="dxa"/>
          </w:tcPr>
          <w:p w:rsidR="007B5363" w:rsidRDefault="007B5363" w:rsidP="00C40ABD">
            <w:r>
              <w:t>Return separate list for export with additional fields</w:t>
            </w:r>
          </w:p>
        </w:tc>
        <w:tc>
          <w:tcPr>
            <w:tcW w:w="1677" w:type="dxa"/>
          </w:tcPr>
          <w:p w:rsidR="007B5363" w:rsidRDefault="00A862F5" w:rsidP="00C40ABD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Director Export</w:t>
            </w:r>
          </w:p>
        </w:tc>
        <w:tc>
          <w:tcPr>
            <w:tcW w:w="4500" w:type="dxa"/>
          </w:tcPr>
          <w:p w:rsidR="007B5363" w:rsidRDefault="007B5363" w:rsidP="00C40ABD">
            <w:r>
              <w:t>Return separate list for export with additional fields</w:t>
            </w:r>
          </w:p>
        </w:tc>
        <w:tc>
          <w:tcPr>
            <w:tcW w:w="1677" w:type="dxa"/>
          </w:tcPr>
          <w:p w:rsidR="007B5363" w:rsidRDefault="00A862F5" w:rsidP="00C40ABD">
            <w:r>
              <w:t>P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C40ABD"/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Pr="00202208" w:rsidRDefault="007B5363" w:rsidP="00C40AB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7B5363" w:rsidRPr="00F03F7A" w:rsidRDefault="007B5363" w:rsidP="00C40ABD">
            <w:r>
              <w:t>Workflow</w:t>
            </w:r>
          </w:p>
        </w:tc>
        <w:tc>
          <w:tcPr>
            <w:tcW w:w="4500" w:type="dxa"/>
          </w:tcPr>
          <w:p w:rsidR="007B5363" w:rsidRDefault="007B5363" w:rsidP="00C40ABD"/>
        </w:tc>
        <w:tc>
          <w:tcPr>
            <w:tcW w:w="1677" w:type="dxa"/>
          </w:tcPr>
          <w:p w:rsidR="007B5363" w:rsidRPr="00202208" w:rsidRDefault="007B5363" w:rsidP="00C40AB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Initial</w:t>
            </w:r>
          </w:p>
        </w:tc>
        <w:tc>
          <w:tcPr>
            <w:tcW w:w="4500" w:type="dxa"/>
          </w:tcPr>
          <w:p w:rsidR="007B5363" w:rsidRDefault="007B5363" w:rsidP="00C40ABD">
            <w:r>
              <w:t>Supervisors My pending section</w:t>
            </w:r>
          </w:p>
        </w:tc>
        <w:tc>
          <w:tcPr>
            <w:tcW w:w="1677" w:type="dxa"/>
          </w:tcPr>
          <w:p w:rsidR="007B5363" w:rsidRDefault="007B5363" w:rsidP="00C40ABD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>After sup Review</w:t>
            </w:r>
          </w:p>
        </w:tc>
        <w:tc>
          <w:tcPr>
            <w:tcW w:w="4500" w:type="dxa"/>
          </w:tcPr>
          <w:p w:rsidR="007B5363" w:rsidRDefault="007B5363" w:rsidP="00C40ABD">
            <w:r>
              <w:t>Pending employee Review</w:t>
            </w:r>
          </w:p>
        </w:tc>
        <w:tc>
          <w:tcPr>
            <w:tcW w:w="1677" w:type="dxa"/>
          </w:tcPr>
          <w:p w:rsidR="007B5363" w:rsidRDefault="007B5363" w:rsidP="00C40ABD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  <w:tr w:rsidR="007B5363" w:rsidRPr="00FF5201" w:rsidTr="00C40ABD">
        <w:trPr>
          <w:cantSplit/>
        </w:trPr>
        <w:tc>
          <w:tcPr>
            <w:tcW w:w="900" w:type="dxa"/>
          </w:tcPr>
          <w:p w:rsidR="007B5363" w:rsidRDefault="007B5363" w:rsidP="00C40AB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7B5363" w:rsidRPr="00F03F7A" w:rsidRDefault="007B5363" w:rsidP="00C40ABD">
            <w:r>
              <w:t xml:space="preserve">After </w:t>
            </w:r>
            <w:proofErr w:type="spellStart"/>
            <w:r>
              <w:t>emp</w:t>
            </w:r>
            <w:proofErr w:type="spellEnd"/>
            <w:r>
              <w:t xml:space="preserve"> review</w:t>
            </w:r>
          </w:p>
        </w:tc>
        <w:tc>
          <w:tcPr>
            <w:tcW w:w="4500" w:type="dxa"/>
          </w:tcPr>
          <w:p w:rsidR="007B5363" w:rsidRDefault="007B5363" w:rsidP="00C40ABD">
            <w:r>
              <w:t>Completed</w:t>
            </w:r>
          </w:p>
        </w:tc>
        <w:tc>
          <w:tcPr>
            <w:tcW w:w="1677" w:type="dxa"/>
          </w:tcPr>
          <w:p w:rsidR="007B5363" w:rsidRDefault="007B5363" w:rsidP="00C40ABD">
            <w:r w:rsidRPr="003B0221">
              <w:t>NA- Not tested for this TFS</w:t>
            </w:r>
          </w:p>
        </w:tc>
        <w:tc>
          <w:tcPr>
            <w:tcW w:w="1980" w:type="dxa"/>
          </w:tcPr>
          <w:p w:rsidR="007B5363" w:rsidRPr="00BF0D72" w:rsidRDefault="007B5363" w:rsidP="00C40ABD">
            <w:pPr>
              <w:rPr>
                <w:rFonts w:asciiTheme="minorHAnsi" w:hAnsiTheme="minorHAnsi"/>
                <w:bCs/>
              </w:rPr>
            </w:pPr>
          </w:p>
        </w:tc>
      </w:tr>
    </w:tbl>
    <w:p w:rsidR="007B5363" w:rsidRDefault="007B5363" w:rsidP="007B5363"/>
    <w:p w:rsidR="007B5363" w:rsidRDefault="007B5363" w:rsidP="007B5363"/>
    <w:p w:rsidR="007B5363" w:rsidRDefault="007B5363" w:rsidP="007B5363"/>
    <w:p w:rsidR="005C3FC2" w:rsidRDefault="005C3FC2" w:rsidP="00FF130B"/>
    <w:sectPr w:rsidR="005C3FC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5D2" w:rsidRDefault="003A25D2">
      <w:r>
        <w:separator/>
      </w:r>
    </w:p>
  </w:endnote>
  <w:endnote w:type="continuationSeparator" w:id="0">
    <w:p w:rsidR="003A25D2" w:rsidRDefault="003A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7B" w:rsidRDefault="004D197B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4D197B" w:rsidRDefault="004D197B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4D197B" w:rsidRDefault="004D197B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C34FB">
      <w:rPr>
        <w:rStyle w:val="PageNumber"/>
        <w:noProof/>
        <w:sz w:val="18"/>
        <w:szCs w:val="18"/>
      </w:rPr>
      <w:t>12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C34FB">
      <w:rPr>
        <w:rStyle w:val="PageNumber"/>
        <w:noProof/>
        <w:sz w:val="18"/>
        <w:szCs w:val="18"/>
      </w:rPr>
      <w:t>13</w:t>
    </w:r>
    <w:r>
      <w:rPr>
        <w:rStyle w:val="PageNumber"/>
        <w:sz w:val="18"/>
        <w:szCs w:val="18"/>
      </w:rPr>
      <w:fldChar w:fldCharType="end"/>
    </w:r>
  </w:p>
  <w:p w:rsidR="004D197B" w:rsidRDefault="004D197B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7B" w:rsidRDefault="004D197B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5D2" w:rsidRDefault="003A25D2">
      <w:r>
        <w:separator/>
      </w:r>
    </w:p>
  </w:footnote>
  <w:footnote w:type="continuationSeparator" w:id="0">
    <w:p w:rsidR="003A25D2" w:rsidRDefault="003A2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97B" w:rsidRPr="00971190" w:rsidRDefault="004D197B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C38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723CB"/>
    <w:multiLevelType w:val="hybridMultilevel"/>
    <w:tmpl w:val="2BCCBF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E3117B"/>
    <w:multiLevelType w:val="hybridMultilevel"/>
    <w:tmpl w:val="ABA67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388921D8"/>
    <w:multiLevelType w:val="hybridMultilevel"/>
    <w:tmpl w:val="7AF0D9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EBE32EC"/>
    <w:multiLevelType w:val="hybridMultilevel"/>
    <w:tmpl w:val="DC6A6C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1"/>
  </w:num>
  <w:num w:numId="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57969"/>
    <w:rsid w:val="00071B05"/>
    <w:rsid w:val="00074567"/>
    <w:rsid w:val="000968A4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29D8"/>
    <w:rsid w:val="00143F3F"/>
    <w:rsid w:val="00147E06"/>
    <w:rsid w:val="001512EF"/>
    <w:rsid w:val="00155271"/>
    <w:rsid w:val="00161AF0"/>
    <w:rsid w:val="0016480D"/>
    <w:rsid w:val="00182078"/>
    <w:rsid w:val="00184D61"/>
    <w:rsid w:val="00191C95"/>
    <w:rsid w:val="00194104"/>
    <w:rsid w:val="001A1A1D"/>
    <w:rsid w:val="001B46BD"/>
    <w:rsid w:val="001B7136"/>
    <w:rsid w:val="001C6F80"/>
    <w:rsid w:val="001C70D1"/>
    <w:rsid w:val="001C7A86"/>
    <w:rsid w:val="001E3A92"/>
    <w:rsid w:val="001F17BE"/>
    <w:rsid w:val="001F6728"/>
    <w:rsid w:val="00202208"/>
    <w:rsid w:val="00207E86"/>
    <w:rsid w:val="002113F0"/>
    <w:rsid w:val="0021502C"/>
    <w:rsid w:val="00222943"/>
    <w:rsid w:val="002552B6"/>
    <w:rsid w:val="002558C2"/>
    <w:rsid w:val="00256204"/>
    <w:rsid w:val="00283C91"/>
    <w:rsid w:val="002971C5"/>
    <w:rsid w:val="002C2735"/>
    <w:rsid w:val="002C6ECD"/>
    <w:rsid w:val="002D484D"/>
    <w:rsid w:val="002E54A5"/>
    <w:rsid w:val="00303085"/>
    <w:rsid w:val="00326512"/>
    <w:rsid w:val="00332441"/>
    <w:rsid w:val="00365BCD"/>
    <w:rsid w:val="003852E4"/>
    <w:rsid w:val="00386695"/>
    <w:rsid w:val="00387C34"/>
    <w:rsid w:val="00395378"/>
    <w:rsid w:val="003A25D2"/>
    <w:rsid w:val="003C062C"/>
    <w:rsid w:val="003D5EC9"/>
    <w:rsid w:val="003E2F19"/>
    <w:rsid w:val="00402A33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BD4"/>
    <w:rsid w:val="00467F9D"/>
    <w:rsid w:val="00475DA8"/>
    <w:rsid w:val="00476C00"/>
    <w:rsid w:val="0048399A"/>
    <w:rsid w:val="0048484B"/>
    <w:rsid w:val="004A3D80"/>
    <w:rsid w:val="004C3FE0"/>
    <w:rsid w:val="004D197B"/>
    <w:rsid w:val="004D1CE4"/>
    <w:rsid w:val="004E1514"/>
    <w:rsid w:val="004E3074"/>
    <w:rsid w:val="004E4F2C"/>
    <w:rsid w:val="004E593F"/>
    <w:rsid w:val="004E6347"/>
    <w:rsid w:val="004E718D"/>
    <w:rsid w:val="004F4BEE"/>
    <w:rsid w:val="004F5C38"/>
    <w:rsid w:val="004F6B8D"/>
    <w:rsid w:val="005144F5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74E75"/>
    <w:rsid w:val="005839DA"/>
    <w:rsid w:val="00590320"/>
    <w:rsid w:val="0059185F"/>
    <w:rsid w:val="00593121"/>
    <w:rsid w:val="0059333C"/>
    <w:rsid w:val="00597DF0"/>
    <w:rsid w:val="005A2AE3"/>
    <w:rsid w:val="005B10C8"/>
    <w:rsid w:val="005B5351"/>
    <w:rsid w:val="005C3FC2"/>
    <w:rsid w:val="005C4BC3"/>
    <w:rsid w:val="005C555C"/>
    <w:rsid w:val="005E084A"/>
    <w:rsid w:val="005E2B5D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937AC"/>
    <w:rsid w:val="006B0BEB"/>
    <w:rsid w:val="006D48F6"/>
    <w:rsid w:val="006F03F7"/>
    <w:rsid w:val="006F2CF5"/>
    <w:rsid w:val="00700C64"/>
    <w:rsid w:val="00704D51"/>
    <w:rsid w:val="007266EB"/>
    <w:rsid w:val="00726AEA"/>
    <w:rsid w:val="007324A2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13E4"/>
    <w:rsid w:val="007A1BE8"/>
    <w:rsid w:val="007A7982"/>
    <w:rsid w:val="007B213E"/>
    <w:rsid w:val="007B5114"/>
    <w:rsid w:val="007B5363"/>
    <w:rsid w:val="007C442B"/>
    <w:rsid w:val="007C58FE"/>
    <w:rsid w:val="007D6262"/>
    <w:rsid w:val="007E16FB"/>
    <w:rsid w:val="007E3BE6"/>
    <w:rsid w:val="00823381"/>
    <w:rsid w:val="00830C5F"/>
    <w:rsid w:val="0083406F"/>
    <w:rsid w:val="00841C92"/>
    <w:rsid w:val="008461A5"/>
    <w:rsid w:val="008546B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3498"/>
    <w:rsid w:val="008F5CC6"/>
    <w:rsid w:val="008F63A4"/>
    <w:rsid w:val="00903D21"/>
    <w:rsid w:val="00924846"/>
    <w:rsid w:val="00930976"/>
    <w:rsid w:val="0093605A"/>
    <w:rsid w:val="00943E15"/>
    <w:rsid w:val="0094753E"/>
    <w:rsid w:val="00960111"/>
    <w:rsid w:val="009619FD"/>
    <w:rsid w:val="00966994"/>
    <w:rsid w:val="00971190"/>
    <w:rsid w:val="00984550"/>
    <w:rsid w:val="00986B11"/>
    <w:rsid w:val="0099414E"/>
    <w:rsid w:val="009A281E"/>
    <w:rsid w:val="009A5969"/>
    <w:rsid w:val="009B1208"/>
    <w:rsid w:val="009B1840"/>
    <w:rsid w:val="009B5322"/>
    <w:rsid w:val="009B601F"/>
    <w:rsid w:val="009C419D"/>
    <w:rsid w:val="009C5A4C"/>
    <w:rsid w:val="009C6478"/>
    <w:rsid w:val="009F7083"/>
    <w:rsid w:val="00A04243"/>
    <w:rsid w:val="00A1625A"/>
    <w:rsid w:val="00A31CC1"/>
    <w:rsid w:val="00A32A09"/>
    <w:rsid w:val="00A354AD"/>
    <w:rsid w:val="00A358BF"/>
    <w:rsid w:val="00A4501E"/>
    <w:rsid w:val="00A56473"/>
    <w:rsid w:val="00A57CDF"/>
    <w:rsid w:val="00A61F3D"/>
    <w:rsid w:val="00A64ADF"/>
    <w:rsid w:val="00A64F51"/>
    <w:rsid w:val="00A7333B"/>
    <w:rsid w:val="00A862F5"/>
    <w:rsid w:val="00A8781B"/>
    <w:rsid w:val="00A92311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1AE1"/>
    <w:rsid w:val="00AF6C05"/>
    <w:rsid w:val="00AF79ED"/>
    <w:rsid w:val="00B00BAA"/>
    <w:rsid w:val="00B04667"/>
    <w:rsid w:val="00B178F4"/>
    <w:rsid w:val="00B21A9A"/>
    <w:rsid w:val="00B2377C"/>
    <w:rsid w:val="00B26211"/>
    <w:rsid w:val="00B34ABE"/>
    <w:rsid w:val="00B40BC4"/>
    <w:rsid w:val="00B40DA5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75993"/>
    <w:rsid w:val="00B81043"/>
    <w:rsid w:val="00B849EA"/>
    <w:rsid w:val="00B85C0A"/>
    <w:rsid w:val="00B86E1A"/>
    <w:rsid w:val="00B9195D"/>
    <w:rsid w:val="00B9260E"/>
    <w:rsid w:val="00B94A3B"/>
    <w:rsid w:val="00BA6356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4DBD"/>
    <w:rsid w:val="00C436FC"/>
    <w:rsid w:val="00C51B5F"/>
    <w:rsid w:val="00C51FB2"/>
    <w:rsid w:val="00C651EA"/>
    <w:rsid w:val="00C76D75"/>
    <w:rsid w:val="00C80036"/>
    <w:rsid w:val="00C82602"/>
    <w:rsid w:val="00C8699E"/>
    <w:rsid w:val="00C94CDD"/>
    <w:rsid w:val="00C97A50"/>
    <w:rsid w:val="00CA2F2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6D40"/>
    <w:rsid w:val="00D51268"/>
    <w:rsid w:val="00D6631A"/>
    <w:rsid w:val="00D66D02"/>
    <w:rsid w:val="00DA2C3C"/>
    <w:rsid w:val="00DA439F"/>
    <w:rsid w:val="00DB042F"/>
    <w:rsid w:val="00DB6742"/>
    <w:rsid w:val="00DC56CA"/>
    <w:rsid w:val="00DD0597"/>
    <w:rsid w:val="00DD1D0B"/>
    <w:rsid w:val="00DD4EA3"/>
    <w:rsid w:val="00DE0FD6"/>
    <w:rsid w:val="00DE46A7"/>
    <w:rsid w:val="00DF50B3"/>
    <w:rsid w:val="00DF7E67"/>
    <w:rsid w:val="00E0642E"/>
    <w:rsid w:val="00E106D5"/>
    <w:rsid w:val="00E143E7"/>
    <w:rsid w:val="00E2182A"/>
    <w:rsid w:val="00E30C75"/>
    <w:rsid w:val="00E355DE"/>
    <w:rsid w:val="00E40498"/>
    <w:rsid w:val="00E5760C"/>
    <w:rsid w:val="00E66C84"/>
    <w:rsid w:val="00E76E87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66049"/>
    <w:rsid w:val="00F80741"/>
    <w:rsid w:val="00F87F5D"/>
    <w:rsid w:val="00FA695B"/>
    <w:rsid w:val="00FB0D88"/>
    <w:rsid w:val="00FB2CBC"/>
    <w:rsid w:val="00FB65CF"/>
    <w:rsid w:val="00FC34FB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0F41528-02B3-4F0E-BCFC-A9E9B3BB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2425F-6449-447E-BA7A-D5339D1A8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13</Pages>
  <Words>2141</Words>
  <Characters>12205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17</cp:revision>
  <cp:lastPrinted>2008-03-17T22:13:00Z</cp:lastPrinted>
  <dcterms:created xsi:type="dcterms:W3CDTF">2019-03-19T17:15:00Z</dcterms:created>
  <dcterms:modified xsi:type="dcterms:W3CDTF">2019-08-15T12:59:00Z</dcterms:modified>
</cp:coreProperties>
</file>
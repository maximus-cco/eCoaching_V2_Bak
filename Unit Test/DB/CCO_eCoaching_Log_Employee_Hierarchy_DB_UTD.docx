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C85F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59EBDD38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8929F1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3BEDDE7E" w14:textId="77777777" w:rsidR="00B54F3A" w:rsidRPr="001114CE" w:rsidRDefault="00B54F3A" w:rsidP="00B54F3A"/>
    <w:p w14:paraId="2F7D56E6" w14:textId="77777777" w:rsidR="00B54F3A" w:rsidRPr="001114CE" w:rsidRDefault="00B54F3A" w:rsidP="00B54F3A"/>
    <w:p w14:paraId="767B8833" w14:textId="77777777" w:rsidR="00B54F3A" w:rsidRPr="001114CE" w:rsidRDefault="00B54F3A" w:rsidP="00B54F3A"/>
    <w:p w14:paraId="7C24F3C6" w14:textId="77777777" w:rsidR="00B54F3A" w:rsidRPr="001114CE" w:rsidRDefault="00B54F3A" w:rsidP="00B54F3A"/>
    <w:p w14:paraId="30A8FED2" w14:textId="77777777" w:rsidR="00B54F3A" w:rsidRPr="001114CE" w:rsidRDefault="00B54F3A" w:rsidP="00B54F3A"/>
    <w:p w14:paraId="5E449CEC" w14:textId="77777777" w:rsidR="00B54F3A" w:rsidRPr="001114CE" w:rsidRDefault="00B54F3A" w:rsidP="00B54F3A"/>
    <w:p w14:paraId="0944F363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539D4CA" w14:textId="77777777" w:rsidR="009505D4" w:rsidRPr="00F433AF" w:rsidRDefault="009505D4" w:rsidP="009505D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6A5093A" w14:textId="77777777" w:rsidR="009505D4" w:rsidRPr="00F433AF" w:rsidRDefault="009505D4" w:rsidP="009505D4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Employee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14:paraId="045FA042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393C19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675BD5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DEE1231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113CBC3E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20E5337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A9B43C3" w14:textId="77777777" w:rsidR="00B54F3A" w:rsidRPr="001114CE" w:rsidRDefault="00B54F3A" w:rsidP="00B54F3A"/>
    <w:p w14:paraId="1183876E" w14:textId="77777777" w:rsidR="00B54F3A" w:rsidRPr="001114CE" w:rsidRDefault="00B54F3A" w:rsidP="00B54F3A"/>
    <w:p w14:paraId="7DEF3689" w14:textId="77777777" w:rsidR="00B54F3A" w:rsidRPr="001114CE" w:rsidRDefault="00B54F3A" w:rsidP="00B54F3A"/>
    <w:p w14:paraId="5D0C3315" w14:textId="77777777" w:rsidR="00B54F3A" w:rsidRPr="001114CE" w:rsidRDefault="00B54F3A" w:rsidP="00B54F3A"/>
    <w:p w14:paraId="38109CA6" w14:textId="77777777" w:rsidR="00B54F3A" w:rsidRPr="001114CE" w:rsidRDefault="00B54F3A" w:rsidP="00B54F3A"/>
    <w:p w14:paraId="705654FC" w14:textId="77777777" w:rsidR="00B54F3A" w:rsidRPr="001114CE" w:rsidRDefault="00B54F3A" w:rsidP="00B54F3A"/>
    <w:p w14:paraId="3B0728BB" w14:textId="77777777" w:rsidR="00B54F3A" w:rsidRPr="001114CE" w:rsidRDefault="00971190" w:rsidP="00B54F3A">
      <w:r w:rsidRPr="001114CE">
        <w:br w:type="page"/>
      </w:r>
    </w:p>
    <w:p w14:paraId="1CB2580A" w14:textId="77777777" w:rsidR="00B54F3A" w:rsidRPr="001114CE" w:rsidRDefault="00B54F3A" w:rsidP="00B54F3A"/>
    <w:p w14:paraId="00E843C4" w14:textId="77777777" w:rsidR="00B54F3A" w:rsidRPr="001114CE" w:rsidRDefault="00B54F3A" w:rsidP="00B54F3A"/>
    <w:p w14:paraId="697C584B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625427E3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8048"/>
        <w:gridCol w:w="1844"/>
      </w:tblGrid>
      <w:tr w:rsidR="00C17395" w:rsidRPr="001114CE" w14:paraId="098F4DDD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18B1152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F24592B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07DB36C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158DFD2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4840A6C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AAD134" w14:textId="77777777" w:rsidR="00C17395" w:rsidRPr="00E76E87" w:rsidRDefault="00E76E87" w:rsidP="004F5C38">
            <w:r w:rsidRPr="00E76E87">
              <w:t>06/30/2014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28A165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C44993" w14:textId="77777777" w:rsidR="00C17395" w:rsidRPr="00E76E87" w:rsidRDefault="00E76E87" w:rsidP="004F5C38">
            <w:r w:rsidRPr="00E76E87">
              <w:t xml:space="preserve">SCR </w:t>
            </w:r>
            <w:r w:rsidR="002E6036">
              <w:t>–</w:t>
            </w:r>
            <w:r w:rsidRPr="00E76E87">
              <w:t xml:space="preserve"> 12892</w:t>
            </w:r>
            <w:r w:rsidR="002E6036">
              <w:t xml:space="preserve"> - </w:t>
            </w:r>
            <w:r w:rsidR="002E6036" w:rsidRPr="00E76E87">
              <w:t>move updates for Migrated Users above the employee ID To table Update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477AD8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1D71BE7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34B1939" w14:textId="77777777" w:rsidR="00C17395" w:rsidRPr="00E76E87" w:rsidRDefault="002E6036" w:rsidP="004F5C38">
            <w:r>
              <w:t>07/25/2014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13A65B" w14:textId="77777777" w:rsidR="00C17395" w:rsidRPr="00E76E87" w:rsidRDefault="002E6036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E1B445" w14:textId="77777777" w:rsidR="00C17395" w:rsidRPr="00E76E87" w:rsidRDefault="002E6036" w:rsidP="001C3C4C">
            <w:r>
              <w:t>SCR – 128</w:t>
            </w:r>
            <w:r w:rsidR="001C3C4C">
              <w:t>93</w:t>
            </w:r>
            <w:r>
              <w:t xml:space="preserve"> – Fix Employee ID To Lan ID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4CD9248" w14:textId="77777777" w:rsidR="00C17395" w:rsidRPr="00E76E87" w:rsidRDefault="002E6036" w:rsidP="004F5C38">
            <w:r>
              <w:t>Susmitha Palacherla</w:t>
            </w:r>
          </w:p>
        </w:tc>
      </w:tr>
      <w:tr w:rsidR="00C17395" w:rsidRPr="001114CE" w14:paraId="5594CD9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A544DC" w14:textId="77777777" w:rsidR="00C17395" w:rsidRPr="00E76E87" w:rsidRDefault="00B46A97" w:rsidP="004F5C38">
            <w:r>
              <w:t>11/6/2014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4F6D08" w14:textId="77777777" w:rsidR="00C17395" w:rsidRPr="00E76E87" w:rsidRDefault="00B46A97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16C630" w14:textId="77777777" w:rsidR="00C17395" w:rsidRPr="00E76E87" w:rsidRDefault="00B46A97" w:rsidP="004F5C38">
            <w:r>
              <w:t>SCR – 13759 – Handle apostrophes in Names and Email Addresses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BE0A10" w14:textId="77777777" w:rsidR="00C17395" w:rsidRPr="00E76E87" w:rsidRDefault="00B46A97" w:rsidP="004F5C38">
            <w:r>
              <w:t>Susmitha Palacherla</w:t>
            </w:r>
          </w:p>
        </w:tc>
      </w:tr>
      <w:tr w:rsidR="00C17395" w:rsidRPr="001114CE" w14:paraId="695B75A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9F3800" w14:textId="77777777" w:rsidR="00C17395" w:rsidRPr="00E76E87" w:rsidRDefault="008C0BA0" w:rsidP="004F5C38">
            <w:r>
              <w:t>09/03/2015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34294D" w14:textId="77777777" w:rsidR="00C17395" w:rsidRPr="00E76E87" w:rsidRDefault="008C0BA0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212586" w14:textId="77777777" w:rsidR="00C17395" w:rsidRPr="00E76E87" w:rsidRDefault="008C0BA0" w:rsidP="004F5C38">
            <w:r>
              <w:t>TFS – 641 – Trim leading and Trailing spaces in Employee and Supervisor Ids in feeds.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A94226" w14:textId="77777777" w:rsidR="00C17395" w:rsidRPr="00E76E87" w:rsidRDefault="008C0BA0" w:rsidP="004F5C38">
            <w:r>
              <w:t>Susmitha Palacherla</w:t>
            </w:r>
          </w:p>
        </w:tc>
      </w:tr>
      <w:tr w:rsidR="00C17395" w:rsidRPr="001114CE" w14:paraId="1B4C2FB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BE9828" w14:textId="77777777" w:rsidR="00C17395" w:rsidRPr="00E76E87" w:rsidRDefault="008B717B" w:rsidP="004F5C38">
            <w:r>
              <w:t>05/18/2016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E031B6" w14:textId="77777777" w:rsidR="00C17395" w:rsidRPr="00E76E87" w:rsidRDefault="008B717B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004A3" w14:textId="77777777" w:rsidR="00C17395" w:rsidRPr="00E76E87" w:rsidRDefault="008B717B" w:rsidP="004F5C38">
            <w:r>
              <w:t>TFS</w:t>
            </w:r>
            <w:r w:rsidR="000A2678">
              <w:t xml:space="preserve"> - </w:t>
            </w:r>
            <w:r>
              <w:t xml:space="preserve"> 2332 – Supplementary file for HR Employees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1E9BCE" w14:textId="77777777" w:rsidR="00C17395" w:rsidRPr="00E76E87" w:rsidRDefault="008B717B" w:rsidP="004F5C38">
            <w:r>
              <w:t>Susmitha Palacherla</w:t>
            </w:r>
          </w:p>
        </w:tc>
      </w:tr>
      <w:tr w:rsidR="00371550" w:rsidRPr="001114CE" w14:paraId="28E8839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CE4489" w14:textId="77777777" w:rsidR="00371550" w:rsidRDefault="00371550" w:rsidP="004F5C38">
            <w:r>
              <w:t>03/22/2017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280E32" w14:textId="77777777" w:rsidR="00371550" w:rsidRDefault="00371550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B54027" w14:textId="77777777" w:rsidR="00371550" w:rsidRDefault="00371550" w:rsidP="00371550">
            <w:r>
              <w:t xml:space="preserve">TFS - 6011 – </w:t>
            </w:r>
            <w:r w:rsidR="00724F40">
              <w:rPr>
                <w:rFonts w:ascii="Times New Roman (PCL6)" w:hAnsi="Times New Roman (PCL6)"/>
              </w:rPr>
              <w:t>Support Reused numeric part of Employee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6ABD2E" w14:textId="77777777" w:rsidR="00371550" w:rsidRDefault="00371550" w:rsidP="004F5C38">
            <w:r>
              <w:t>Susmitha Palacherla</w:t>
            </w:r>
          </w:p>
        </w:tc>
      </w:tr>
      <w:tr w:rsidR="009577EE" w:rsidRPr="001114CE" w14:paraId="4B11879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0C6D86" w14:textId="77777777" w:rsidR="009577EE" w:rsidRDefault="009577EE" w:rsidP="004F5C38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2A6B1" w14:textId="77777777" w:rsidR="009577EE" w:rsidRDefault="009577EE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519543" w14:textId="77777777" w:rsidR="009577EE" w:rsidRDefault="009577EE" w:rsidP="00371550">
            <w:r>
              <w:t xml:space="preserve">TFS 8228 - </w:t>
            </w:r>
            <w:r w:rsidRPr="009577EE">
              <w:t>Revised logic for supporting Re-used Ids and additional attributes in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817B0" w14:textId="77777777" w:rsidR="009577EE" w:rsidRDefault="009577EE" w:rsidP="004F5C38">
            <w:r>
              <w:t>Susmitha Palacherla</w:t>
            </w:r>
          </w:p>
        </w:tc>
      </w:tr>
      <w:tr w:rsidR="00973322" w:rsidRPr="001114CE" w14:paraId="141F3F9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A8B7EB9" w14:textId="77777777" w:rsidR="00973322" w:rsidRDefault="00973322" w:rsidP="004F5C38">
            <w:r>
              <w:t>04/04/2018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897B5D" w14:textId="77777777" w:rsidR="00973322" w:rsidRDefault="00973322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4E77E0" w14:textId="77777777" w:rsidR="00973322" w:rsidRDefault="00973322" w:rsidP="00371550">
            <w:r>
              <w:t xml:space="preserve">TFS 10524 – Move apps away from </w:t>
            </w:r>
            <w:r w:rsidR="00590540">
              <w:t xml:space="preserve">E </w:t>
            </w:r>
            <w:r>
              <w:t>Drive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59A518" w14:textId="77777777" w:rsidR="00973322" w:rsidRDefault="00973322" w:rsidP="004F5C38">
            <w:r>
              <w:t>Susmitha Palacherla</w:t>
            </w:r>
          </w:p>
        </w:tc>
      </w:tr>
      <w:tr w:rsidR="00D62A38" w:rsidRPr="001114CE" w14:paraId="45FCB14D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DD774B3" w14:textId="77777777" w:rsidR="00D62A38" w:rsidRDefault="00D62A38" w:rsidP="004F5C38">
            <w:r>
              <w:t>10/22/2018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4BFA3" w14:textId="77777777" w:rsidR="00D62A38" w:rsidRDefault="00D62A38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588410" w14:textId="77777777" w:rsidR="00D62A38" w:rsidRDefault="00D62A38" w:rsidP="00371550">
            <w:r>
              <w:t xml:space="preserve">TFS 12438 - </w:t>
            </w:r>
            <w:r w:rsidRPr="00D62A38">
              <w:t>Accom</w:t>
            </w:r>
            <w:r>
              <w:t>m</w:t>
            </w:r>
            <w:r w:rsidRPr="00D62A38">
              <w:t>odate middle name long values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2CF4E53" w14:textId="77777777" w:rsidR="00D62A38" w:rsidRDefault="00D62A38" w:rsidP="004F5C38">
            <w:r>
              <w:t>Susmitha Palacherla</w:t>
            </w:r>
          </w:p>
        </w:tc>
      </w:tr>
      <w:tr w:rsidR="00DE4289" w:rsidRPr="001114CE" w14:paraId="3EA4FA8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2AA713" w14:textId="77777777" w:rsidR="00DE4289" w:rsidRDefault="00DE4289" w:rsidP="004F5C38">
            <w:r>
              <w:t>12/21/2018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583E0D" w14:textId="77777777" w:rsidR="00DE4289" w:rsidRDefault="00DE4289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512A66" w14:textId="77777777" w:rsidR="00DE4289" w:rsidRDefault="00DE4289" w:rsidP="00E91824">
            <w:r w:rsidRPr="00DE4289">
              <w:t>TFS 13074 - Cross check employees on Leave against Aspect data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1D4754E" w14:textId="77777777" w:rsidR="00DE4289" w:rsidRDefault="00DE4289" w:rsidP="004F5C38">
            <w:r>
              <w:t>Susmitha Palacherla</w:t>
            </w:r>
          </w:p>
        </w:tc>
      </w:tr>
      <w:tr w:rsidR="00E91824" w:rsidRPr="001114CE" w14:paraId="4D4A14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2C6BBB" w14:textId="77777777" w:rsidR="00E91824" w:rsidRDefault="00E91824" w:rsidP="004F5C38">
            <w:r>
              <w:t>01/08/2019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52DB87A" w14:textId="77777777" w:rsidR="00E91824" w:rsidRDefault="00E91824" w:rsidP="004F5C38">
            <w:r>
              <w:t>11</w:t>
            </w:r>
            <w:r w:rsidR="007D608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0B0E76" w14:textId="77777777" w:rsidR="00E91824" w:rsidRPr="00DE4289" w:rsidRDefault="00E91824" w:rsidP="00DE4289">
            <w:r>
              <w:t xml:space="preserve">TFS 13168 - </w:t>
            </w:r>
            <w:r w:rsidRPr="00E91824">
              <w:t>eCL side changes to accommodate Workday integrated Employee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36C5AC" w14:textId="77777777" w:rsidR="00E91824" w:rsidRDefault="00E91824" w:rsidP="004F5C38">
            <w:r>
              <w:t>Susmitha Palacherla</w:t>
            </w:r>
          </w:p>
        </w:tc>
      </w:tr>
      <w:tr w:rsidR="007D6088" w:rsidRPr="001114CE" w14:paraId="45B12B2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F7C101" w14:textId="77777777" w:rsidR="007D6088" w:rsidRDefault="007D6088" w:rsidP="004F5C38">
            <w:r>
              <w:t>04/29/2019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B41078" w14:textId="77777777" w:rsidR="007D6088" w:rsidRDefault="007D6088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AE87B8C" w14:textId="77777777" w:rsidR="007D6088" w:rsidRDefault="007D6088" w:rsidP="00DE4289">
            <w:r>
              <w:t>TFS 14249 – Update Employee Hierarchy Load Process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3D88D4B" w14:textId="77777777" w:rsidR="007D6088" w:rsidRDefault="007D6088" w:rsidP="004F5C38">
            <w:r>
              <w:t>Susmitha Palacherla</w:t>
            </w:r>
          </w:p>
        </w:tc>
      </w:tr>
      <w:tr w:rsidR="003A30E2" w:rsidRPr="001114CE" w14:paraId="3158687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D10D6C" w14:textId="77777777" w:rsidR="003A30E2" w:rsidRDefault="003A30E2" w:rsidP="004F5C38">
            <w:r>
              <w:t>06/07/2019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FCC00D" w14:textId="77777777" w:rsidR="003A30E2" w:rsidRDefault="003A30E2" w:rsidP="004F5C38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608810" w14:textId="77777777" w:rsidR="003A30E2" w:rsidRDefault="003A30E2" w:rsidP="00DE4289">
            <w:r>
              <w:t>TFS 13777 – Conversion to Maximus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50C9BF" w14:textId="77777777" w:rsidR="003A30E2" w:rsidRDefault="003A30E2" w:rsidP="004F5C38">
            <w:r>
              <w:t>Susmitha Palacherla</w:t>
            </w:r>
          </w:p>
        </w:tc>
      </w:tr>
      <w:tr w:rsidR="00CB11A4" w:rsidRPr="001114CE" w14:paraId="0A8F9DE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ADAE40" w14:textId="77777777" w:rsidR="00CB11A4" w:rsidRPr="00E76E87" w:rsidRDefault="00CB11A4" w:rsidP="00CB11A4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02861F" w14:textId="77777777" w:rsidR="00CB11A4" w:rsidRPr="00E76E87" w:rsidRDefault="00441ABB" w:rsidP="00CB11A4">
            <w:r>
              <w:t>1</w:t>
            </w:r>
            <w:r w:rsidR="00CB11A4"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4E027EE" w14:textId="77777777" w:rsidR="00CB11A4" w:rsidRPr="00E76E87" w:rsidRDefault="00CB11A4" w:rsidP="00CB11A4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68B90A" w14:textId="77777777" w:rsidR="00CB11A4" w:rsidRPr="00E76E87" w:rsidRDefault="00CB11A4" w:rsidP="00CB11A4">
            <w:r>
              <w:t>Susmitha Palacherla</w:t>
            </w:r>
          </w:p>
        </w:tc>
      </w:tr>
      <w:tr w:rsidR="00A73F29" w:rsidRPr="001114CE" w14:paraId="37CEF8E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4A6920" w14:textId="66CA2DF1" w:rsidR="00A73F29" w:rsidRDefault="00A73F29" w:rsidP="00A73F29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AFC4EB" w14:textId="1BD3E551" w:rsidR="00A73F29" w:rsidRDefault="00A73F29" w:rsidP="00A73F29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225279" w14:textId="4574A4AE" w:rsidR="00A73F29" w:rsidRPr="00D9260B" w:rsidRDefault="00A73F29" w:rsidP="00A73F29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1C2C366" w14:textId="26DE7CC8" w:rsidR="00A73F29" w:rsidRDefault="00A73F29" w:rsidP="00A73F29">
            <w:r>
              <w:t>Susmitha Palacherla</w:t>
            </w:r>
          </w:p>
        </w:tc>
      </w:tr>
      <w:tr w:rsidR="00407A74" w:rsidRPr="001114CE" w14:paraId="5F7D7A3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9B2009" w14:textId="60AC2D68" w:rsidR="00407A74" w:rsidRDefault="00407A74" w:rsidP="00A73F29">
            <w:r>
              <w:t>6/21/2021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28AF4B" w14:textId="599C7E51" w:rsidR="00407A74" w:rsidRDefault="00407A74" w:rsidP="00A73F29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D9A8A9" w14:textId="6B2EB687" w:rsidR="00407A74" w:rsidRPr="000F48E3" w:rsidRDefault="00407A74" w:rsidP="00A73F29">
            <w:r w:rsidRPr="00407A74">
              <w:t>TFS 21713  - Revise stored procedures causing deadlocks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C28421E" w14:textId="7A844699" w:rsidR="00407A74" w:rsidRDefault="00407A74" w:rsidP="00A73F29">
            <w:r>
              <w:t>Susmitha Palacherla</w:t>
            </w:r>
          </w:p>
        </w:tc>
      </w:tr>
      <w:tr w:rsidR="00B07531" w:rsidRPr="001114CE" w14:paraId="460A942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52D6A3" w14:textId="4B00D04B" w:rsidR="00B07531" w:rsidRDefault="00B07531" w:rsidP="00A73F29">
            <w:r>
              <w:t>9/23/2021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00E73B" w14:textId="237CE240" w:rsidR="00B07531" w:rsidRDefault="00B07531" w:rsidP="00A73F29">
            <w:r>
              <w:t>17.0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B3AF3B" w14:textId="08DFA990" w:rsidR="00B07531" w:rsidRPr="00407A74" w:rsidRDefault="00B07531" w:rsidP="00A73F29">
            <w:r w:rsidRPr="00B07531">
              <w:t>Handle duplicates in PS file from IQS -  TFS 23042 - 09/22/2021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B563A62" w14:textId="29A5491D" w:rsidR="00B07531" w:rsidRDefault="00B07531" w:rsidP="00A73F29">
            <w:r>
              <w:t>Susmitha Palacherla</w:t>
            </w:r>
          </w:p>
        </w:tc>
      </w:tr>
      <w:tr w:rsidR="00C064A9" w:rsidRPr="001114CE" w14:paraId="4377206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2EE854" w14:textId="0BC5B1BC" w:rsidR="00C064A9" w:rsidRDefault="00C064A9" w:rsidP="00A73F29">
            <w:r>
              <w:t>7/22/2022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793ADA5" w14:textId="0EFCB801" w:rsidR="00C064A9" w:rsidRDefault="00C064A9" w:rsidP="00A73F29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793F39" w14:textId="4D657AD3" w:rsidR="00C064A9" w:rsidRPr="00B07531" w:rsidRDefault="00C064A9" w:rsidP="00A73F29">
            <w:r w:rsidRPr="00C064A9">
              <w:t>TFS 24924 - Report access for Early Work Life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17B54F6" w14:textId="62241B1A" w:rsidR="00C064A9" w:rsidRDefault="00C064A9" w:rsidP="00A73F29">
            <w:r>
              <w:t>Susmitha Palacherla</w:t>
            </w:r>
          </w:p>
        </w:tc>
      </w:tr>
      <w:tr w:rsidR="00A41679" w:rsidRPr="001114CE" w14:paraId="5A696F39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E23054" w14:textId="25E5FF53" w:rsidR="00A41679" w:rsidRDefault="00A41679" w:rsidP="00A73F29">
            <w:r>
              <w:t>10/24/2022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964F94E" w14:textId="6BAF631A" w:rsidR="00A41679" w:rsidRDefault="00A41679" w:rsidP="00A73F29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1BD20BE" w14:textId="03F963A7" w:rsidR="00A41679" w:rsidRPr="00C064A9" w:rsidRDefault="00A41679" w:rsidP="00A73F29">
            <w:r w:rsidRPr="00A41679">
              <w:t>TFS 25490 - Employee Load into eCL Failing due to lengthy Email Address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F9DF915" w14:textId="02C2EF80" w:rsidR="00A41679" w:rsidRDefault="00A41679" w:rsidP="00A73F29">
            <w:r>
              <w:t>Susmitha Palacherla</w:t>
            </w:r>
          </w:p>
        </w:tc>
      </w:tr>
      <w:tr w:rsidR="007B4EC9" w:rsidRPr="001114CE" w14:paraId="6F4C14D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750B3B" w14:textId="4D31FE22" w:rsidR="007B4EC9" w:rsidRDefault="007B4EC9" w:rsidP="00A73F29">
            <w:r>
              <w:t>03/08/2023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3CA75C" w14:textId="00301A8B" w:rsidR="007B4EC9" w:rsidRDefault="007B4EC9" w:rsidP="00A73F29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ED2E7E" w14:textId="6716E8CA" w:rsidR="007B4EC9" w:rsidRPr="00A41679" w:rsidRDefault="007B4EC9" w:rsidP="00A73F29">
            <w:r w:rsidRPr="007B4EC9">
              <w:t>TFS 26268 - Logs for</w:t>
            </w:r>
            <w:ins w:id="15" w:author="Palacherla, Susmitha C" w:date="2023-03-08T08:55:00Z">
              <w:r>
                <w:t xml:space="preserve"> </w:t>
              </w:r>
            </w:ins>
            <w:del w:id="16" w:author="Palacherla, Susmitha C" w:date="2023-03-08T08:55:00Z">
              <w:r w:rsidRPr="007B4EC9" w:rsidDel="007B4EC9">
                <w:delText xml:space="preserve"> an </w:delText>
              </w:r>
            </w:del>
            <w:r w:rsidRPr="007B4EC9">
              <w:t>Employee</w:t>
            </w:r>
            <w:ins w:id="17" w:author="Palacherla, Susmitha C" w:date="2023-03-08T08:55:00Z">
              <w:r>
                <w:t>s</w:t>
              </w:r>
            </w:ins>
            <w:r w:rsidRPr="007B4EC9">
              <w:t xml:space="preserve"> </w:t>
            </w:r>
            <w:del w:id="18" w:author="Palacherla, Susmitha C" w:date="2023-03-08T08:55:00Z">
              <w:r w:rsidRPr="007B4EC9" w:rsidDel="007B4EC9">
                <w:delText xml:space="preserve">having </w:delText>
              </w:r>
            </w:del>
            <w:ins w:id="19" w:author="Palacherla, Susmitha C" w:date="2023-03-08T08:55:00Z">
              <w:r>
                <w:t xml:space="preserve">with </w:t>
              </w:r>
              <w:r w:rsidRPr="007B4EC9">
                <w:t>‘EA’</w:t>
              </w:r>
              <w:r w:rsidRPr="007B4EC9">
                <w:t xml:space="preserve"> </w:t>
              </w:r>
            </w:ins>
            <w:r w:rsidRPr="007B4EC9">
              <w:t xml:space="preserve">Aspect status </w:t>
            </w:r>
            <w:del w:id="20" w:author="Palacherla, Susmitha C" w:date="2023-03-08T08:55:00Z">
              <w:r w:rsidRPr="007B4EC9" w:rsidDel="007B4EC9">
                <w:delText xml:space="preserve">‘EA’ </w:delText>
              </w:r>
            </w:del>
            <w:r w:rsidRPr="007B4EC9">
              <w:t>not getting Inactivated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1D68D8" w14:textId="53D86083" w:rsidR="007B4EC9" w:rsidRDefault="007B4EC9" w:rsidP="00A73F29">
            <w:r>
              <w:t>Susmitha Palacherla</w:t>
            </w:r>
          </w:p>
        </w:tc>
      </w:tr>
    </w:tbl>
    <w:p w14:paraId="42A9AEFD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02AAF45C" w14:textId="77777777" w:rsidR="00B54F3A" w:rsidRPr="001114CE" w:rsidRDefault="00971190" w:rsidP="00B54F3A">
      <w:r w:rsidRPr="001114CE">
        <w:br w:type="page"/>
      </w:r>
    </w:p>
    <w:p w14:paraId="736D15BB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AE79C80" w14:textId="77777777" w:rsidR="004F5C38" w:rsidRDefault="004F5C38">
          <w:pPr>
            <w:pStyle w:val="TOCHeading"/>
          </w:pPr>
          <w:r>
            <w:t>Contents</w:t>
          </w:r>
        </w:p>
        <w:p w14:paraId="2A938192" w14:textId="5BF04B13" w:rsidR="00ED4BDA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27238" w:history="1">
            <w:r w:rsidR="00ED4BDA" w:rsidRPr="00482D28">
              <w:rPr>
                <w:rStyle w:val="Hyperlink"/>
                <w:noProof/>
              </w:rPr>
              <w:t>SSIS – Employee_Hierarchy</w:t>
            </w:r>
            <w:r w:rsidR="00ED4BDA">
              <w:rPr>
                <w:noProof/>
                <w:webHidden/>
              </w:rPr>
              <w:tab/>
            </w:r>
            <w:r w:rsidR="00ED4BDA">
              <w:rPr>
                <w:noProof/>
                <w:webHidden/>
              </w:rPr>
              <w:fldChar w:fldCharType="begin"/>
            </w:r>
            <w:r w:rsidR="00ED4BDA">
              <w:rPr>
                <w:noProof/>
                <w:webHidden/>
              </w:rPr>
              <w:instrText xml:space="preserve"> PAGEREF _Toc68427238 \h </w:instrText>
            </w:r>
            <w:r w:rsidR="00ED4BDA">
              <w:rPr>
                <w:noProof/>
                <w:webHidden/>
              </w:rPr>
            </w:r>
            <w:r w:rsidR="00ED4BDA">
              <w:rPr>
                <w:noProof/>
                <w:webHidden/>
              </w:rPr>
              <w:fldChar w:fldCharType="separate"/>
            </w:r>
            <w:r w:rsidR="00ED4BDA">
              <w:rPr>
                <w:noProof/>
                <w:webHidden/>
              </w:rPr>
              <w:t>3</w:t>
            </w:r>
            <w:r w:rsidR="00ED4BDA">
              <w:rPr>
                <w:noProof/>
                <w:webHidden/>
              </w:rPr>
              <w:fldChar w:fldCharType="end"/>
            </w:r>
          </w:hyperlink>
        </w:p>
        <w:p w14:paraId="557C55CD" w14:textId="77DE7602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1DF488BE" w14:textId="77777777" w:rsidR="00534A8B" w:rsidRPr="00FC37DA" w:rsidRDefault="00534A8B" w:rsidP="00534A8B">
      <w:pPr>
        <w:rPr>
          <w:sz w:val="18"/>
        </w:rPr>
      </w:pPr>
    </w:p>
    <w:p w14:paraId="492EB0BF" w14:textId="77777777" w:rsidR="00534A8B" w:rsidRDefault="00534A8B" w:rsidP="00534A8B"/>
    <w:p w14:paraId="1F3F736B" w14:textId="77777777" w:rsidR="00202208" w:rsidRDefault="00202208" w:rsidP="00534A8B"/>
    <w:p w14:paraId="603B9627" w14:textId="77777777" w:rsidR="00202208" w:rsidRDefault="00202208" w:rsidP="00534A8B"/>
    <w:p w14:paraId="68FC3E8A" w14:textId="77777777" w:rsidR="00202208" w:rsidRDefault="00202208" w:rsidP="00534A8B"/>
    <w:p w14:paraId="2FF8354F" w14:textId="77777777" w:rsidR="00202208" w:rsidRDefault="00202208" w:rsidP="00534A8B"/>
    <w:p w14:paraId="6021F73B" w14:textId="77777777" w:rsidR="00202208" w:rsidRDefault="00202208" w:rsidP="00534A8B"/>
    <w:p w14:paraId="121682FB" w14:textId="77777777" w:rsidR="00202208" w:rsidRDefault="00202208" w:rsidP="00534A8B"/>
    <w:p w14:paraId="04AB83EB" w14:textId="77777777" w:rsidR="00202208" w:rsidRDefault="00202208" w:rsidP="00534A8B"/>
    <w:p w14:paraId="42F092B5" w14:textId="77777777" w:rsidR="00202208" w:rsidRDefault="00202208" w:rsidP="00534A8B"/>
    <w:p w14:paraId="2238F668" w14:textId="77777777" w:rsidR="00202208" w:rsidRDefault="00202208" w:rsidP="00534A8B"/>
    <w:p w14:paraId="7E51C6A6" w14:textId="77777777" w:rsidR="00202208" w:rsidRDefault="00202208" w:rsidP="00534A8B"/>
    <w:p w14:paraId="223ECA77" w14:textId="77777777" w:rsidR="00202208" w:rsidRDefault="00202208" w:rsidP="00534A8B"/>
    <w:p w14:paraId="5DE9E9F5" w14:textId="77777777" w:rsidR="00202208" w:rsidRDefault="00202208" w:rsidP="00534A8B"/>
    <w:p w14:paraId="71C134B7" w14:textId="77777777" w:rsidR="00202208" w:rsidRDefault="00202208" w:rsidP="00534A8B"/>
    <w:p w14:paraId="1C105315" w14:textId="77777777" w:rsidR="00202208" w:rsidRDefault="00202208" w:rsidP="00534A8B"/>
    <w:p w14:paraId="3950172F" w14:textId="77777777" w:rsidR="00202208" w:rsidRDefault="00202208" w:rsidP="00534A8B"/>
    <w:p w14:paraId="509635A6" w14:textId="5D46C82E" w:rsidR="00202208" w:rsidRDefault="00202208" w:rsidP="00534A8B"/>
    <w:p w14:paraId="7F7A76BB" w14:textId="1829E4F6" w:rsidR="00407A74" w:rsidRDefault="00407A74" w:rsidP="00534A8B"/>
    <w:p w14:paraId="1A41831E" w14:textId="5E4FCFE4" w:rsidR="00407A74" w:rsidRDefault="00407A74" w:rsidP="00534A8B"/>
    <w:p w14:paraId="36E74E4C" w14:textId="62B385BC" w:rsidR="00407A74" w:rsidRDefault="00407A74" w:rsidP="00534A8B"/>
    <w:p w14:paraId="1C1E6C1E" w14:textId="5626872D" w:rsidR="00407A74" w:rsidRDefault="00407A74" w:rsidP="00534A8B"/>
    <w:p w14:paraId="1F1C9FBE" w14:textId="2829000F" w:rsidR="00407A74" w:rsidRDefault="00407A74" w:rsidP="00534A8B"/>
    <w:p w14:paraId="47F41697" w14:textId="7A138235" w:rsidR="00407A74" w:rsidRDefault="00407A74" w:rsidP="00534A8B"/>
    <w:p w14:paraId="597725E9" w14:textId="4AF642D2" w:rsidR="00407A74" w:rsidRDefault="00407A74" w:rsidP="00534A8B"/>
    <w:p w14:paraId="646E50B2" w14:textId="771AB7C5" w:rsidR="00407A74" w:rsidRDefault="00407A74" w:rsidP="00534A8B"/>
    <w:p w14:paraId="5708EB1D" w14:textId="0C309CC4" w:rsidR="00407A74" w:rsidRDefault="00407A74" w:rsidP="00534A8B"/>
    <w:p w14:paraId="3FFACDE4" w14:textId="13B970A2" w:rsidR="00407A74" w:rsidRDefault="00407A74" w:rsidP="00534A8B"/>
    <w:p w14:paraId="4C22B14C" w14:textId="69F87E28" w:rsidR="00407A74" w:rsidRDefault="00407A74" w:rsidP="00534A8B"/>
    <w:p w14:paraId="7D0CC4A8" w14:textId="6DE15218" w:rsidR="00407A74" w:rsidRDefault="00407A74" w:rsidP="00534A8B"/>
    <w:p w14:paraId="781766AA" w14:textId="34CA8304" w:rsidR="00407A74" w:rsidRDefault="00407A74" w:rsidP="00534A8B"/>
    <w:p w14:paraId="581102A6" w14:textId="1F9F7E1D" w:rsidR="00407A74" w:rsidRDefault="00407A74" w:rsidP="00534A8B"/>
    <w:p w14:paraId="44B5CFEA" w14:textId="0DF61263" w:rsidR="00407A74" w:rsidRDefault="00407A74" w:rsidP="00534A8B"/>
    <w:p w14:paraId="342C134B" w14:textId="77777777" w:rsidR="00407A74" w:rsidRDefault="00407A74" w:rsidP="00534A8B"/>
    <w:p w14:paraId="2D94F766" w14:textId="77777777" w:rsidR="00202208" w:rsidRDefault="00202208" w:rsidP="00534A8B"/>
    <w:p w14:paraId="40F4A961" w14:textId="7FC74B32" w:rsidR="00A73F29" w:rsidRDefault="00A73F29" w:rsidP="00A73F29">
      <w:pPr>
        <w:pStyle w:val="Heading2"/>
      </w:pPr>
      <w:bookmarkStart w:id="21" w:name="_Toc51161890"/>
      <w:bookmarkStart w:id="22" w:name="_Toc68268875"/>
      <w:bookmarkStart w:id="23" w:name="_Toc68427238"/>
      <w:r>
        <w:t xml:space="preserve">SSIS – </w:t>
      </w:r>
      <w:bookmarkEnd w:id="21"/>
      <w:bookmarkEnd w:id="22"/>
      <w:r>
        <w:t>Employee_Hierarchy</w:t>
      </w:r>
      <w:bookmarkEnd w:id="23"/>
    </w:p>
    <w:p w14:paraId="0512CC94" w14:textId="77777777" w:rsidR="00A73F29" w:rsidRPr="006674A0" w:rsidRDefault="00A73F29" w:rsidP="00A73F29"/>
    <w:p w14:paraId="3D3EF12E" w14:textId="77777777" w:rsidR="00A73F29" w:rsidRPr="006674A0" w:rsidRDefault="00A73F29" w:rsidP="00A73F29">
      <w:pPr>
        <w:pStyle w:val="Heading4"/>
        <w:ind w:left="720"/>
        <w:rPr>
          <w:b w:val="0"/>
        </w:rPr>
      </w:pPr>
      <w:r w:rsidRPr="006674A0">
        <w:rPr>
          <w:b w:val="0"/>
        </w:rPr>
        <w:t>Project Name: CCO eCoaching</w:t>
      </w:r>
    </w:p>
    <w:p w14:paraId="32B73A05" w14:textId="5DA15002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>Unit Identifier: Employee_Hierarchy</w:t>
      </w:r>
      <w:r w:rsidRPr="006674A0">
        <w:rPr>
          <w:b w:val="0"/>
        </w:rPr>
        <w:t>.dtsx</w:t>
      </w:r>
    </w:p>
    <w:p w14:paraId="3A399028" w14:textId="4832A560" w:rsidR="00A73F29" w:rsidRPr="006674A0" w:rsidRDefault="00A73F29" w:rsidP="00A73F29">
      <w:pPr>
        <w:pStyle w:val="Heading4"/>
        <w:ind w:left="720"/>
        <w:rPr>
          <w:b w:val="0"/>
        </w:rPr>
      </w:pPr>
      <w:r>
        <w:rPr>
          <w:b w:val="0"/>
        </w:rPr>
        <w:t>Test Case identifier: EHL</w:t>
      </w:r>
    </w:p>
    <w:p w14:paraId="4D5C2D2A" w14:textId="77777777" w:rsidR="00A73F29" w:rsidRDefault="00A73F29" w:rsidP="00A73F2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73F29" w14:paraId="65E54A6E" w14:textId="77777777" w:rsidTr="000602B2">
        <w:trPr>
          <w:tblHeader/>
        </w:trPr>
        <w:tc>
          <w:tcPr>
            <w:tcW w:w="2549" w:type="dxa"/>
            <w:shd w:val="solid" w:color="auto" w:fill="000000"/>
          </w:tcPr>
          <w:p w14:paraId="643D8DE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2879DB7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73F29" w14:paraId="0D2B3369" w14:textId="77777777" w:rsidTr="000602B2">
        <w:tc>
          <w:tcPr>
            <w:tcW w:w="2549" w:type="dxa"/>
          </w:tcPr>
          <w:p w14:paraId="286554E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5275D2F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73F29" w14:paraId="4D5E917D" w14:textId="77777777" w:rsidTr="000602B2">
        <w:trPr>
          <w:trHeight w:val="125"/>
        </w:trPr>
        <w:tc>
          <w:tcPr>
            <w:tcW w:w="2549" w:type="dxa"/>
          </w:tcPr>
          <w:p w14:paraId="4D600947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7850C33A" w14:textId="2C844081" w:rsidR="00A73F29" w:rsidRPr="007F16A4" w:rsidRDefault="007B4EC9" w:rsidP="000602B2">
            <w:pPr>
              <w:rPr>
                <w:sz w:val="22"/>
                <w:szCs w:val="22"/>
              </w:rPr>
            </w:pPr>
            <w:ins w:id="24" w:author="Palacherla, Susmitha C" w:date="2023-03-08T08:55:00Z">
              <w:r w:rsidRPr="007B4EC9">
                <w:t>TFS 26268 - Logs for</w:t>
              </w:r>
              <w:r>
                <w:t xml:space="preserve"> </w:t>
              </w:r>
              <w:r w:rsidRPr="007B4EC9">
                <w:t>Employee</w:t>
              </w:r>
              <w:r>
                <w:t>s</w:t>
              </w:r>
              <w:r w:rsidRPr="007B4EC9">
                <w:t xml:space="preserve"> </w:t>
              </w:r>
              <w:r>
                <w:t xml:space="preserve">with </w:t>
              </w:r>
              <w:r w:rsidRPr="007B4EC9">
                <w:t>‘EA’</w:t>
              </w:r>
              <w:r w:rsidRPr="007B4EC9">
                <w:t xml:space="preserve"> </w:t>
              </w:r>
              <w:r w:rsidRPr="007B4EC9">
                <w:t>Aspect status not getting Inactivated</w:t>
              </w:r>
            </w:ins>
            <w:del w:id="25" w:author="Palacherla, Susmitha C" w:date="2023-03-08T08:55:00Z">
              <w:r w:rsidRPr="007B4EC9" w:rsidDel="007B4EC9">
                <w:delText>TFS 26268 - Logs for an Employee having Aspect status ‘EA’ not getting Inactivated</w:delText>
              </w:r>
            </w:del>
          </w:p>
        </w:tc>
      </w:tr>
      <w:tr w:rsidR="00A73F29" w14:paraId="3F65F1B0" w14:textId="77777777" w:rsidTr="000602B2">
        <w:tc>
          <w:tcPr>
            <w:tcW w:w="2549" w:type="dxa"/>
          </w:tcPr>
          <w:p w14:paraId="40004758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65BDDA20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</w:p>
        </w:tc>
      </w:tr>
      <w:tr w:rsidR="00A73F29" w14:paraId="3E708B00" w14:textId="77777777" w:rsidTr="000602B2">
        <w:tc>
          <w:tcPr>
            <w:tcW w:w="2549" w:type="dxa"/>
          </w:tcPr>
          <w:p w14:paraId="44F5D4A3" w14:textId="77777777" w:rsidR="00A73F29" w:rsidRPr="007F16A4" w:rsidRDefault="00A73F29" w:rsidP="000602B2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50EA0FE4" w14:textId="02714F0C" w:rsidR="00A73F29" w:rsidRPr="007F16A4" w:rsidRDefault="00C064A9" w:rsidP="000602B2">
            <w:pPr>
              <w:overflowPunct/>
              <w:textAlignment w:val="auto"/>
              <w:rPr>
                <w:sz w:val="22"/>
                <w:szCs w:val="22"/>
              </w:rPr>
            </w:pPr>
            <w:r w:rsidRPr="00C064A9">
              <w:rPr>
                <w:sz w:val="22"/>
                <w:szCs w:val="22"/>
              </w:rPr>
              <w:t>Employee_Hierarchy.dtsx</w:t>
            </w:r>
          </w:p>
        </w:tc>
      </w:tr>
      <w:tr w:rsidR="00A73F29" w14:paraId="64B6FE54" w14:textId="77777777" w:rsidTr="000602B2">
        <w:tc>
          <w:tcPr>
            <w:tcW w:w="2549" w:type="dxa"/>
          </w:tcPr>
          <w:p w14:paraId="7E914B6C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270778E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14:paraId="08481DFC" w14:textId="77777777" w:rsidTr="000602B2">
        <w:tc>
          <w:tcPr>
            <w:tcW w:w="2549" w:type="dxa"/>
          </w:tcPr>
          <w:p w14:paraId="5B47BB60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Files Loaded</w:t>
            </w:r>
          </w:p>
        </w:tc>
        <w:tc>
          <w:tcPr>
            <w:tcW w:w="10455" w:type="dxa"/>
          </w:tcPr>
          <w:p w14:paraId="3D3729B7" w14:textId="5F7F0DFC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</w:tbl>
    <w:p w14:paraId="51B3117B" w14:textId="77777777" w:rsidR="00A73F29" w:rsidRPr="00CC7A70" w:rsidRDefault="00A73F29" w:rsidP="00CC7A70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73F29" w:rsidRPr="00231CAA" w14:paraId="6753CCE5" w14:textId="77777777" w:rsidTr="000602B2">
        <w:tc>
          <w:tcPr>
            <w:tcW w:w="1170" w:type="dxa"/>
            <w:shd w:val="solid" w:color="auto" w:fill="000000"/>
          </w:tcPr>
          <w:p w14:paraId="5DB279B8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22F4601D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1417EAF7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749DC29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633E47C2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0602B2" w:rsidRPr="00231CAA" w14:paraId="58F5B77A" w14:textId="77777777" w:rsidTr="000602B2">
        <w:tc>
          <w:tcPr>
            <w:tcW w:w="1170" w:type="dxa"/>
            <w:shd w:val="solid" w:color="auto" w:fill="000000"/>
          </w:tcPr>
          <w:p w14:paraId="308B0B9D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614946D9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532FD13E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6C7B0C44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47927740" w14:textId="77777777" w:rsidR="000602B2" w:rsidRPr="00CC7A70" w:rsidRDefault="000602B2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7B4EC9" w:rsidRPr="00231CAA" w14:paraId="6AA3667E" w14:textId="77777777" w:rsidTr="000602B2">
        <w:trPr>
          <w:trHeight w:val="395"/>
        </w:trPr>
        <w:tc>
          <w:tcPr>
            <w:tcW w:w="1170" w:type="dxa"/>
          </w:tcPr>
          <w:p w14:paraId="2FD52CCC" w14:textId="53CE4A59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EHL-1.0</w:t>
            </w:r>
          </w:p>
        </w:tc>
        <w:tc>
          <w:tcPr>
            <w:tcW w:w="4973" w:type="dxa"/>
          </w:tcPr>
          <w:p w14:paraId="20245FB5" w14:textId="78576A46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Run Load SQL Agent Job CoachingEmployeeHierarchyLoad</w:t>
            </w:r>
          </w:p>
        </w:tc>
        <w:tc>
          <w:tcPr>
            <w:tcW w:w="4275" w:type="dxa"/>
          </w:tcPr>
          <w:p w14:paraId="2E78752D" w14:textId="54CA0244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or invalid files or complete successfully as described in test cases 1.1 through 1.4</w:t>
            </w:r>
          </w:p>
        </w:tc>
        <w:tc>
          <w:tcPr>
            <w:tcW w:w="1192" w:type="dxa"/>
          </w:tcPr>
          <w:p w14:paraId="5E3411B1" w14:textId="28486094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E97A50C" w14:textId="7BADD40C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091A4A" w:rsidRPr="00231CAA" w14:paraId="085EEBA5" w14:textId="77777777" w:rsidTr="000602B2">
        <w:trPr>
          <w:trHeight w:val="395"/>
        </w:trPr>
        <w:tc>
          <w:tcPr>
            <w:tcW w:w="1170" w:type="dxa"/>
          </w:tcPr>
          <w:p w14:paraId="14E84ADB" w14:textId="00F05AAE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EHL-1.1</w:t>
            </w:r>
          </w:p>
        </w:tc>
        <w:tc>
          <w:tcPr>
            <w:tcW w:w="4973" w:type="dxa"/>
          </w:tcPr>
          <w:p w14:paraId="59735A5F" w14:textId="480E1C15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Empty Aspect file and HR file and run job</w:t>
            </w:r>
          </w:p>
          <w:p w14:paraId="2E8C68FC" w14:textId="24C165A2" w:rsidR="00091A4A" w:rsidRPr="00CC7A70" w:rsidRDefault="00091A4A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5BA45294" w14:textId="5B0D37F8" w:rsidR="00091A4A" w:rsidRPr="00CC7A70" w:rsidRDefault="00091A4A" w:rsidP="00091A4A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Aspect file</w:t>
            </w:r>
          </w:p>
        </w:tc>
        <w:tc>
          <w:tcPr>
            <w:tcW w:w="1192" w:type="dxa"/>
          </w:tcPr>
          <w:p w14:paraId="4A00D919" w14:textId="75BAF094" w:rsidR="00091A4A" w:rsidRPr="00CC7A70" w:rsidRDefault="00407A74" w:rsidP="00091A4A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D956C0D" w14:textId="2089D5C0" w:rsidR="00091A4A" w:rsidRPr="00CC7A70" w:rsidRDefault="00407A74" w:rsidP="00CC7A7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651E3173" w14:textId="77777777" w:rsidTr="000602B2">
        <w:tc>
          <w:tcPr>
            <w:tcW w:w="1170" w:type="dxa"/>
          </w:tcPr>
          <w:p w14:paraId="2C2FCAD4" w14:textId="0EBB6A43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EHL-1.2</w:t>
            </w:r>
          </w:p>
        </w:tc>
        <w:tc>
          <w:tcPr>
            <w:tcW w:w="4973" w:type="dxa"/>
          </w:tcPr>
          <w:p w14:paraId="301DFE2E" w14:textId="4B4F2024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a good Aspect file and HR file but no PS employee file and run job</w:t>
            </w:r>
          </w:p>
          <w:p w14:paraId="4084E6DB" w14:textId="6B94ECD9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4599301B" w14:textId="1765AD78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missing PS Employee file</w:t>
            </w:r>
          </w:p>
        </w:tc>
        <w:tc>
          <w:tcPr>
            <w:tcW w:w="1192" w:type="dxa"/>
          </w:tcPr>
          <w:p w14:paraId="20D75FC4" w14:textId="72F34A4A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81A186" w14:textId="7A75F81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31A34AC0" w14:textId="77777777" w:rsidTr="000602B2">
        <w:tc>
          <w:tcPr>
            <w:tcW w:w="1170" w:type="dxa"/>
          </w:tcPr>
          <w:p w14:paraId="4FCCC861" w14:textId="55E3C22C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EHL-1.3</w:t>
            </w:r>
          </w:p>
        </w:tc>
        <w:tc>
          <w:tcPr>
            <w:tcW w:w="4973" w:type="dxa"/>
          </w:tcPr>
          <w:p w14:paraId="1209ABF1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PS Employee file, good Aspect file and empty HR file and run job</w:t>
            </w:r>
          </w:p>
          <w:p w14:paraId="7E301843" w14:textId="1F01B30F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1FB92E" w14:textId="0859C770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stop processing and send notification alerting of empty HR file</w:t>
            </w:r>
          </w:p>
        </w:tc>
        <w:tc>
          <w:tcPr>
            <w:tcW w:w="1192" w:type="dxa"/>
          </w:tcPr>
          <w:p w14:paraId="5A0FD07B" w14:textId="25D04F9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BBDF66C" w14:textId="438AB683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234F86B0" w14:textId="77777777" w:rsidTr="000602B2">
        <w:tc>
          <w:tcPr>
            <w:tcW w:w="1170" w:type="dxa"/>
          </w:tcPr>
          <w:p w14:paraId="2AD4232E" w14:textId="36E83E1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EHL-1.4</w:t>
            </w:r>
          </w:p>
        </w:tc>
        <w:tc>
          <w:tcPr>
            <w:tcW w:w="4973" w:type="dxa"/>
          </w:tcPr>
          <w:p w14:paraId="27565E2D" w14:textId="7716E5A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good PS Employee file</w:t>
            </w:r>
            <w:r>
              <w:rPr>
                <w:noProof/>
              </w:rPr>
              <w:t xml:space="preserve"> with one or more duplicates</w:t>
            </w:r>
            <w:r w:rsidRPr="00CC7A70">
              <w:rPr>
                <w:noProof/>
              </w:rPr>
              <w:t>, good Aspect file and good HR file and run job</w:t>
            </w:r>
          </w:p>
        </w:tc>
        <w:tc>
          <w:tcPr>
            <w:tcW w:w="4275" w:type="dxa"/>
          </w:tcPr>
          <w:p w14:paraId="0FE72F63" w14:textId="6C1B12F0" w:rsidR="00C064A9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complete successfully</w:t>
            </w:r>
            <w:r>
              <w:rPr>
                <w:noProof/>
              </w:rPr>
              <w:t xml:space="preserve"> loading the duplicate row(s) based on predetermined sort criteria </w:t>
            </w:r>
          </w:p>
          <w:p w14:paraId="37679C3F" w14:textId="1A18681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(start date, lanid and job code)</w:t>
            </w:r>
          </w:p>
        </w:tc>
        <w:tc>
          <w:tcPr>
            <w:tcW w:w="1192" w:type="dxa"/>
          </w:tcPr>
          <w:p w14:paraId="1CE1E3B2" w14:textId="64C2E245" w:rsidR="00C064A9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0E8F018" w14:textId="7FD0157E" w:rsidR="00C064A9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B4EC9" w:rsidRPr="00231CAA" w14:paraId="1A31BF5E" w14:textId="77777777" w:rsidTr="000602B2">
        <w:tc>
          <w:tcPr>
            <w:tcW w:w="1170" w:type="dxa"/>
          </w:tcPr>
          <w:p w14:paraId="79836D4F" w14:textId="231B734F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>
              <w:rPr>
                <w:noProof/>
              </w:rPr>
              <w:t>5</w:t>
            </w:r>
          </w:p>
        </w:tc>
        <w:tc>
          <w:tcPr>
            <w:tcW w:w="4973" w:type="dxa"/>
          </w:tcPr>
          <w:p w14:paraId="42057AD7" w14:textId="34B69FB0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Stage good PS Employee file, good Aspect file and good HR file and run job</w:t>
            </w:r>
            <w:r>
              <w:rPr>
                <w:noProof/>
              </w:rPr>
              <w:t xml:space="preserve"> and good ELS Employee file</w:t>
            </w:r>
          </w:p>
        </w:tc>
        <w:tc>
          <w:tcPr>
            <w:tcW w:w="4275" w:type="dxa"/>
          </w:tcPr>
          <w:p w14:paraId="67466FC8" w14:textId="008FADF7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Job should complete successfully</w:t>
            </w:r>
          </w:p>
        </w:tc>
        <w:tc>
          <w:tcPr>
            <w:tcW w:w="1192" w:type="dxa"/>
          </w:tcPr>
          <w:p w14:paraId="143B3828" w14:textId="56ACB8BC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EE60A9B" w14:textId="3B37DF2F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B4EC9" w:rsidRPr="00231CAA" w14:paraId="0E56354F" w14:textId="77777777" w:rsidTr="000602B2">
        <w:tc>
          <w:tcPr>
            <w:tcW w:w="1170" w:type="dxa"/>
          </w:tcPr>
          <w:p w14:paraId="3C82BFE8" w14:textId="3B0D4494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>
              <w:rPr>
                <w:noProof/>
              </w:rPr>
              <w:t>6</w:t>
            </w:r>
          </w:p>
        </w:tc>
        <w:tc>
          <w:tcPr>
            <w:tcW w:w="4973" w:type="dxa"/>
          </w:tcPr>
          <w:p w14:paraId="7F08EC23" w14:textId="77777777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Backup Folder</w:t>
            </w:r>
          </w:p>
          <w:p w14:paraId="1457F826" w14:textId="60BD8550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$\Coaching\HrInfo\Backups\</w:t>
            </w:r>
          </w:p>
        </w:tc>
        <w:tc>
          <w:tcPr>
            <w:tcW w:w="4275" w:type="dxa"/>
          </w:tcPr>
          <w:p w14:paraId="0DD77FFB" w14:textId="77777777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Loaded files should be backed up</w:t>
            </w:r>
          </w:p>
        </w:tc>
        <w:tc>
          <w:tcPr>
            <w:tcW w:w="1192" w:type="dxa"/>
          </w:tcPr>
          <w:p w14:paraId="1F55802D" w14:textId="6979F493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E22F678" w14:textId="06A897D4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B4EC9" w:rsidRPr="00231CAA" w14:paraId="73E98996" w14:textId="77777777" w:rsidTr="000602B2">
        <w:tc>
          <w:tcPr>
            <w:tcW w:w="1170" w:type="dxa"/>
          </w:tcPr>
          <w:p w14:paraId="1C47D7C4" w14:textId="0CBA0FAD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>
              <w:rPr>
                <w:noProof/>
              </w:rPr>
              <w:t>7</w:t>
            </w:r>
          </w:p>
        </w:tc>
        <w:tc>
          <w:tcPr>
            <w:tcW w:w="4973" w:type="dxa"/>
          </w:tcPr>
          <w:p w14:paraId="0B2D394C" w14:textId="77777777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Decrypt Out Folder</w:t>
            </w:r>
          </w:p>
          <w:p w14:paraId="60FBC9D6" w14:textId="3F02EE90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$\ \Coaching\HrInfo\Decrypt_Out\</w:t>
            </w:r>
          </w:p>
        </w:tc>
        <w:tc>
          <w:tcPr>
            <w:tcW w:w="4275" w:type="dxa"/>
          </w:tcPr>
          <w:p w14:paraId="367AFD8B" w14:textId="77777777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No decrypted files in folder</w:t>
            </w:r>
          </w:p>
        </w:tc>
        <w:tc>
          <w:tcPr>
            <w:tcW w:w="1192" w:type="dxa"/>
          </w:tcPr>
          <w:p w14:paraId="275D9F6E" w14:textId="0CD54D20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DBA01F2" w14:textId="6DFC856F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B4EC9" w:rsidRPr="00231CAA" w14:paraId="37668BED" w14:textId="77777777" w:rsidTr="000602B2">
        <w:tc>
          <w:tcPr>
            <w:tcW w:w="1170" w:type="dxa"/>
          </w:tcPr>
          <w:p w14:paraId="6150362D" w14:textId="410CDD2F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EHL-1.</w:t>
            </w:r>
            <w:r>
              <w:rPr>
                <w:noProof/>
              </w:rPr>
              <w:t>8</w:t>
            </w:r>
          </w:p>
        </w:tc>
        <w:tc>
          <w:tcPr>
            <w:tcW w:w="4973" w:type="dxa"/>
          </w:tcPr>
          <w:p w14:paraId="5D3B51C2" w14:textId="77777777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Check Encrypt out Folder</w:t>
            </w:r>
          </w:p>
          <w:p w14:paraId="47BC7184" w14:textId="47E89DF8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$ \Coaching\HrInfo\Encrypt_Out\</w:t>
            </w:r>
          </w:p>
        </w:tc>
        <w:tc>
          <w:tcPr>
            <w:tcW w:w="4275" w:type="dxa"/>
          </w:tcPr>
          <w:p w14:paraId="325CB3A0" w14:textId="6721193A" w:rsidR="007B4EC9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Files with no date in them remain (will be overwritten with newly arriving files)</w:t>
            </w:r>
          </w:p>
          <w:p w14:paraId="11EE1529" w14:textId="22CFBF25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Files with a date are moved out</w:t>
            </w:r>
          </w:p>
        </w:tc>
        <w:tc>
          <w:tcPr>
            <w:tcW w:w="1192" w:type="dxa"/>
          </w:tcPr>
          <w:p w14:paraId="75AE73AC" w14:textId="0B97F81A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0988D03" w14:textId="6015ABD3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A73F29" w:rsidRPr="00231CAA" w14:paraId="1815D90D" w14:textId="77777777" w:rsidTr="000602B2">
        <w:tc>
          <w:tcPr>
            <w:tcW w:w="1170" w:type="dxa"/>
          </w:tcPr>
          <w:p w14:paraId="7412C2C9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0EC781FF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16D2D98C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1F09565" w14:textId="77777777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5A00CBE" w14:textId="77777777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A73F29" w:rsidRPr="00231CAA" w14:paraId="61D0848D" w14:textId="77777777" w:rsidTr="000602B2">
        <w:tc>
          <w:tcPr>
            <w:tcW w:w="1170" w:type="dxa"/>
          </w:tcPr>
          <w:p w14:paraId="19347D4D" w14:textId="058CB8AC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</w:t>
            </w:r>
            <w:r w:rsidR="00091A4A" w:rsidRPr="00CC7A70">
              <w:rPr>
                <w:noProof/>
              </w:rPr>
              <w:t>0</w:t>
            </w:r>
          </w:p>
        </w:tc>
        <w:tc>
          <w:tcPr>
            <w:tcW w:w="4973" w:type="dxa"/>
          </w:tcPr>
          <w:p w14:paraId="58BE83DB" w14:textId="26BF4AE7" w:rsidR="00A73F29" w:rsidRPr="00CC7A70" w:rsidRDefault="000602B2" w:rsidP="000602B2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Check Employee_Hierarchy table for the following </w:t>
            </w:r>
            <w:r w:rsidR="00091A4A" w:rsidRPr="00CC7A70">
              <w:rPr>
                <w:noProof/>
              </w:rPr>
              <w:t>Attributes</w:t>
            </w:r>
            <w:r w:rsidR="00BD7624" w:rsidRPr="00CC7A70">
              <w:rPr>
                <w:noProof/>
              </w:rPr>
              <w:t xml:space="preserve"> and Behaviors</w:t>
            </w:r>
          </w:p>
        </w:tc>
        <w:tc>
          <w:tcPr>
            <w:tcW w:w="4275" w:type="dxa"/>
          </w:tcPr>
          <w:p w14:paraId="1FD54147" w14:textId="60E543BD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5335F6AA" w14:textId="77BB20C6" w:rsidR="00A73F29" w:rsidRPr="00CC7A70" w:rsidRDefault="00A73F29" w:rsidP="000602B2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5844C899" w14:textId="657940E3" w:rsidR="00A73F29" w:rsidRPr="00CC7A70" w:rsidRDefault="00A73F29" w:rsidP="00CC7A70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C064A9" w:rsidRPr="00231CAA" w14:paraId="3976136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239A" w14:textId="4BFEF81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B75D" w14:textId="79C6CA3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02A3" w14:textId="3DFA9ED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matching on Emp_ID should be updated with values from feed files</w:t>
            </w:r>
          </w:p>
          <w:p w14:paraId="659664B1" w14:textId="6C45E57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Emp_IDs previously not existing in table should be inseerted</w:t>
            </w:r>
          </w:p>
        </w:tc>
        <w:tc>
          <w:tcPr>
            <w:tcW w:w="1192" w:type="dxa"/>
          </w:tcPr>
          <w:p w14:paraId="55A1C885" w14:textId="73ABDC4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A967793" w14:textId="74644E2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BAD555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EF70" w14:textId="3A3D9EA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69D7" w14:textId="38463E0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5E45" w14:textId="0F3ADFF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6E282EFA" w14:textId="674EED1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Preferred name value in PS file. </w:t>
            </w:r>
          </w:p>
          <w:p w14:paraId="3ED3FC5D" w14:textId="2C12C65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Records with no preferred name should use Primary name</w:t>
            </w:r>
          </w:p>
          <w:p w14:paraId="1E6021E4" w14:textId="7053362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6900F7ED" w14:textId="5AA09AC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5341F9A" w14:textId="723549D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B5B67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2194" w14:textId="081FDF1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1A55" w14:textId="706A478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43B5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36E03804" w14:textId="7B06CC0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19D01A7B" w14:textId="56A4601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F948DDD" w14:textId="54874E1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113456E" w14:textId="4208775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B4EC9" w:rsidRPr="00231CAA" w14:paraId="6244233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D75E" w14:textId="15585679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182D" w14:textId="0F91D53E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E0363" w14:textId="77777777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Values are encrypted</w:t>
            </w:r>
          </w:p>
          <w:p w14:paraId="5D94DB7C" w14:textId="77777777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6BF76198" w14:textId="77777777" w:rsidR="007B4EC9" w:rsidRDefault="007B4EC9" w:rsidP="007B4EC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  <w:p w14:paraId="520746D2" w14:textId="2371226F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Email addresses longer than 50 chars should be loaded and saved successfully in table.</w:t>
            </w:r>
          </w:p>
        </w:tc>
        <w:tc>
          <w:tcPr>
            <w:tcW w:w="1192" w:type="dxa"/>
          </w:tcPr>
          <w:p w14:paraId="7C34C346" w14:textId="3A6DA833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343E3B" w14:textId="1BDA919C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5A5674F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ECC2" w14:textId="1A3F7D5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C624" w14:textId="446A901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Emp_Site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09B3" w14:textId="58AABBB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Site values should be based on location value in PS file that are translated as site values</w:t>
            </w:r>
          </w:p>
        </w:tc>
        <w:tc>
          <w:tcPr>
            <w:tcW w:w="1192" w:type="dxa"/>
          </w:tcPr>
          <w:p w14:paraId="77A401D3" w14:textId="515F607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9E6E7C6" w14:textId="1735BE7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8C72422" w14:textId="77777777" w:rsidTr="0068208E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FFFF" w14:textId="10FBE74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6B26E" w14:textId="451303A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E93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0907E2CE" w14:textId="372BECB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0E94BF32" w14:textId="30CBC9F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B77AA24" w14:textId="333C51D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6971AB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0C56" w14:textId="6BCFD86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00CDF" w14:textId="2B6F8F2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9542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Should match value in PS file. </w:t>
            </w:r>
          </w:p>
          <w:p w14:paraId="2CDA8162" w14:textId="2044E80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Existing records should be updated.</w:t>
            </w:r>
          </w:p>
        </w:tc>
        <w:tc>
          <w:tcPr>
            <w:tcW w:w="1192" w:type="dxa"/>
          </w:tcPr>
          <w:p w14:paraId="55A2532F" w14:textId="3D2481D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F5E0FF5" w14:textId="3FA2F4A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26A2D773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FFB2" w14:textId="428340D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321E" w14:textId="23D0C6E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Emp_Program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DCF3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39E8C273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Program is set by Emp_Program value from Aspect file</w:t>
            </w:r>
          </w:p>
          <w:p w14:paraId="3AFFEF6E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If Emp_Program in Aspect file like ‘FFM%’ then Marketplace else Medicare</w:t>
            </w:r>
          </w:p>
          <w:p w14:paraId="5EBAC16A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all others program value from PS file.</w:t>
            </w:r>
          </w:p>
          <w:p w14:paraId="0B149CAB" w14:textId="6D71014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NA for records with no program</w:t>
            </w:r>
          </w:p>
        </w:tc>
        <w:tc>
          <w:tcPr>
            <w:tcW w:w="1192" w:type="dxa"/>
          </w:tcPr>
          <w:p w14:paraId="30CAF196" w14:textId="78F3403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4A2DA6F" w14:textId="4ED6305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0D804545" w14:textId="77777777" w:rsidTr="000602B2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2BD2" w14:textId="29BFF96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F758" w14:textId="7276AF1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Active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8BC5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of Active flag from PS file.</w:t>
            </w:r>
          </w:p>
          <w:p w14:paraId="29D6E5EE" w14:textId="68DF6C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Can be A – Active, T-Terminated , D-Deceased, L-Leave</w:t>
            </w:r>
            <w:r w:rsidRPr="00CC7A70">
              <w:rPr>
                <w:noProof/>
              </w:rPr>
              <w:tab/>
            </w:r>
          </w:p>
        </w:tc>
        <w:tc>
          <w:tcPr>
            <w:tcW w:w="1192" w:type="dxa"/>
          </w:tcPr>
          <w:p w14:paraId="343F91B6" w14:textId="1D49EDD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05C5BA14" w14:textId="168C78D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1811FA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1DCB" w14:textId="20E848E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B14A" w14:textId="107BC86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Hire_Date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34BA" w14:textId="1807A90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the original hire date for the employee from PS file</w:t>
            </w:r>
          </w:p>
        </w:tc>
        <w:tc>
          <w:tcPr>
            <w:tcW w:w="1192" w:type="dxa"/>
          </w:tcPr>
          <w:p w14:paraId="36DAC366" w14:textId="3DD314A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86F567" w14:textId="7B4430A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0BECBD8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013C" w14:textId="78BD327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4469" w14:textId="795BDE5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Start_Date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37A0" w14:textId="76CB645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the most recent start date for the employee from PS file</w:t>
            </w:r>
          </w:p>
        </w:tc>
        <w:tc>
          <w:tcPr>
            <w:tcW w:w="1192" w:type="dxa"/>
          </w:tcPr>
          <w:p w14:paraId="0CBAD9E8" w14:textId="1D54FD1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7465885" w14:textId="05EE4A3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06B0F0E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FC1B" w14:textId="45C6AF3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5B17" w14:textId="3A7EB1DE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End_Date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8E45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Should be open ended for Active employees and those on leave. Should be set to the actual termination date for termed and or deceased employee records.</w:t>
            </w:r>
          </w:p>
          <w:p w14:paraId="71C585E7" w14:textId="729AF3E8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records that fall off the feed should be the date the records are dropped from the feed.</w:t>
            </w:r>
          </w:p>
        </w:tc>
        <w:tc>
          <w:tcPr>
            <w:tcW w:w="1192" w:type="dxa"/>
          </w:tcPr>
          <w:p w14:paraId="41AED532" w14:textId="458AD86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B35B6C1" w14:textId="40EF737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71965CC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22F0" w14:textId="75A35E9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3A8A" w14:textId="5E6499A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720C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employees having job code like ‘WACS0%’</w:t>
            </w:r>
          </w:p>
          <w:p w14:paraId="2DFEAD2D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should be the value from Aspect</w:t>
            </w:r>
          </w:p>
          <w:p w14:paraId="36668272" w14:textId="0703A94A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For all other job codes it should be the value in the PS file.</w:t>
            </w:r>
          </w:p>
        </w:tc>
        <w:tc>
          <w:tcPr>
            <w:tcW w:w="1192" w:type="dxa"/>
          </w:tcPr>
          <w:p w14:paraId="15A71FBD" w14:textId="2D49C00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77964B6" w14:textId="1E13A0F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6BCA10A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081E" w14:textId="177032E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4BE7" w14:textId="3C19690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BB110" w14:textId="00BDDEF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  <w:p w14:paraId="46248BFA" w14:textId="7777777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31AD582" w14:textId="55C6013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77D8DFB" w14:textId="65BC207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8CF363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AD8B8" w14:textId="32D690C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EDC0" w14:textId="6E60DA0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AF99" w14:textId="41DBED1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5CE5A0C" w14:textId="3B75518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861538E" w14:textId="1B4AFEC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0176A582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CEB1" w14:textId="6C7C9AC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6007" w14:textId="4B27ED6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AC9A" w14:textId="70CC250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92B9BC3" w14:textId="46F92AE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9035F95" w14:textId="1A57652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B6A16E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57B6" w14:textId="034B7E0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C9CB" w14:textId="0683534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4113" w14:textId="18B95F2E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777D1E96" w14:textId="20D586A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60B5289" w14:textId="6A9D335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24FBFB9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50A" w14:textId="022E4DA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CC8A" w14:textId="1FEFB6E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7DAE" w14:textId="02B54C7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25A57B37" w14:textId="4B298D4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874C253" w14:textId="56750E2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832C340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E052" w14:textId="4566A0B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EHL-2.19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6189" w14:textId="135BA33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E099" w14:textId="0A148DF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of  Sup_ID populated from PS file </w:t>
            </w:r>
          </w:p>
          <w:p w14:paraId="3936A401" w14:textId="2DB37666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003E8F09" w14:textId="15F81C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7B02097C" w14:textId="4FBA8BC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76C6B784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102" w14:textId="3F2F738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3DC" w14:textId="33014DD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BC2" w14:textId="06A23A9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607DD57" w14:textId="69D6E6B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6C3209B" w14:textId="3D67E61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09E1E4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41A8" w14:textId="1EF85D3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A9DD" w14:textId="4D06F07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Mgr_LanID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6957" w14:textId="0E3E20A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Sup_ID populated from PS file (Encrypted)</w:t>
            </w:r>
          </w:p>
        </w:tc>
        <w:tc>
          <w:tcPr>
            <w:tcW w:w="1192" w:type="dxa"/>
          </w:tcPr>
          <w:p w14:paraId="4B54F137" w14:textId="779CF97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4B6B72E" w14:textId="42E8ED1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AC8FECB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56F9" w14:textId="4209EEF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4561" w14:textId="3726103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Mgr_Email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798D" w14:textId="76326F6A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corresponding to Mgr_ID populated from PS file (Encrypted)</w:t>
            </w:r>
          </w:p>
        </w:tc>
        <w:tc>
          <w:tcPr>
            <w:tcW w:w="1192" w:type="dxa"/>
          </w:tcPr>
          <w:p w14:paraId="4E16CB7F" w14:textId="462D4BF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B89A698" w14:textId="4AFDE79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E0E0177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40EC" w14:textId="39443FB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F91E" w14:textId="19BF229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Mgr_Job_Code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351" w14:textId="5B1765E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64F96ABE" w14:textId="4C3C3B3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F80DF94" w14:textId="40BE5FC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2736E89" w14:textId="77777777" w:rsidTr="00FF04C2">
        <w:trPr>
          <w:trHeight w:val="60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FDC3" w14:textId="5AAD856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lastRenderedPageBreak/>
              <w:t>EHL-2.24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5D8EA" w14:textId="761FF16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Mgr_Job_Description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4FE4" w14:textId="20C9F8D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 xml:space="preserve">Value corresponding to Sup_ID populated from PS file </w:t>
            </w:r>
          </w:p>
        </w:tc>
        <w:tc>
          <w:tcPr>
            <w:tcW w:w="1192" w:type="dxa"/>
          </w:tcPr>
          <w:p w14:paraId="5048B139" w14:textId="12C430D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FC3B7EB" w14:textId="362D2A5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F50740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7882" w14:textId="2AF8BD5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B493" w14:textId="47736A3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SrMgrLvl1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185D" w14:textId="5CC2E79D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</w:t>
            </w:r>
          </w:p>
        </w:tc>
        <w:tc>
          <w:tcPr>
            <w:tcW w:w="1192" w:type="dxa"/>
          </w:tcPr>
          <w:p w14:paraId="6F066628" w14:textId="6BB620AF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89FA33" w14:textId="3132080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F628B19" w14:textId="77777777" w:rsidTr="008F5714">
        <w:trPr>
          <w:trHeight w:val="1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3A44" w14:textId="0FD2CAB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F0A3" w14:textId="7D456C8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SrMgrLvl2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5DF5" w14:textId="69A4AD4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Mgr_ID of Mgr_ID</w:t>
            </w:r>
          </w:p>
        </w:tc>
        <w:tc>
          <w:tcPr>
            <w:tcW w:w="1192" w:type="dxa"/>
          </w:tcPr>
          <w:p w14:paraId="7F0C3114" w14:textId="1C5C06DC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C3CB7F" w14:textId="72703C7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5663191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388E" w14:textId="5B6FC5E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85695" w14:textId="2F2F5E2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SrMgrLvl3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7867" w14:textId="738BF49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Sup_ID of Mgr_ID of Mgr_ID</w:t>
            </w:r>
          </w:p>
        </w:tc>
        <w:tc>
          <w:tcPr>
            <w:tcW w:w="1192" w:type="dxa"/>
          </w:tcPr>
          <w:p w14:paraId="035E054D" w14:textId="7200D8F4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8FE1471" w14:textId="1DC4E56D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56A2E3B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E36C" w14:textId="7ECCDFB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6C12" w14:textId="67E7BD0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AD1A" w14:textId="73D65DAE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value from PS file. W282318</w:t>
            </w:r>
          </w:p>
        </w:tc>
        <w:tc>
          <w:tcPr>
            <w:tcW w:w="1192" w:type="dxa"/>
          </w:tcPr>
          <w:p w14:paraId="284AB1FD" w14:textId="6071A4D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49AEDD5" w14:textId="1EDB3D5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09450C1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B293" w14:textId="3CDD5D9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EHL-2.29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90DC" w14:textId="785A311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Dept_Description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317E" w14:textId="688FE56D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Dept description value from PS file. HCS_HS_CL_CCO Ops-Call-Ctr</w:t>
            </w:r>
          </w:p>
        </w:tc>
        <w:tc>
          <w:tcPr>
            <w:tcW w:w="1192" w:type="dxa"/>
          </w:tcPr>
          <w:p w14:paraId="6991AC6D" w14:textId="0746684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490C2F8" w14:textId="327FEC4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B204D9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78C9" w14:textId="6EE45239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6E04" w14:textId="11D9C5B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Reg_Temp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75BB" w14:textId="078538C2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1745E87" w14:textId="7AD07F22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85B217B" w14:textId="3CBB885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3B3B975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5C303" w14:textId="6F98D68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2F2A" w14:textId="69A5E4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Full_Part_Time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5FBB" w14:textId="3E706F9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1C6A8458" w14:textId="5B57BF43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3D63DDAA" w14:textId="5CD6424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53A1B0A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F50D" w14:textId="5BA7A75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EBC2" w14:textId="1094F7B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4ADE" w14:textId="144BE4FA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Term_Date from PS file for Termed Employees</w:t>
            </w:r>
          </w:p>
        </w:tc>
        <w:tc>
          <w:tcPr>
            <w:tcW w:w="1192" w:type="dxa"/>
          </w:tcPr>
          <w:p w14:paraId="6E27F4DF" w14:textId="5F71EB7B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DEA0122" w14:textId="79B15643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1E23F68E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367D" w14:textId="4A82C2B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0373" w14:textId="1541ACF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FLSA_Status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026E" w14:textId="60EE673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Value from PS File</w:t>
            </w:r>
          </w:p>
        </w:tc>
        <w:tc>
          <w:tcPr>
            <w:tcW w:w="1192" w:type="dxa"/>
          </w:tcPr>
          <w:p w14:paraId="4C222F62" w14:textId="011E4997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568096BF" w14:textId="6AD0EF81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2B9C8B99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5EE7" w14:textId="1573B37B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C266" w14:textId="357A1355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Legacy Emp_ID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969E" w14:textId="7777777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GDIT Employee ID for legacy employees.</w:t>
            </w:r>
          </w:p>
          <w:p w14:paraId="65258DE8" w14:textId="17D9E408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M+ Current Emp_ID for newer employees</w:t>
            </w:r>
          </w:p>
        </w:tc>
        <w:tc>
          <w:tcPr>
            <w:tcW w:w="1192" w:type="dxa"/>
          </w:tcPr>
          <w:p w14:paraId="6CC1E8BA" w14:textId="2FD596F3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60A138A" w14:textId="7132B097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449AC9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26BA" w14:textId="19B6F5A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859C" w14:textId="2E1B5596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PS_Emp_ID_Prefix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9BEB" w14:textId="27AD26E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Complete legacy GDIT Employee ID from PS with alpha prefix</w:t>
            </w:r>
          </w:p>
        </w:tc>
        <w:tc>
          <w:tcPr>
            <w:tcW w:w="1192" w:type="dxa"/>
          </w:tcPr>
          <w:p w14:paraId="435275F0" w14:textId="5B2A5AA5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D8363DC" w14:textId="0EF3462E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C064A9" w:rsidRPr="00231CAA" w14:paraId="6BBAF1B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915A" w14:textId="5441460F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EHL-2.36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DDFE" w14:textId="28A9CD80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Emp_Pri_Name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513C" w14:textId="113D57CC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Encrypted value of employees primary name from PS file</w:t>
            </w:r>
          </w:p>
        </w:tc>
        <w:tc>
          <w:tcPr>
            <w:tcW w:w="1192" w:type="dxa"/>
          </w:tcPr>
          <w:p w14:paraId="670048D4" w14:textId="6A83B2D8" w:rsidR="00C064A9" w:rsidRPr="00CC7A70" w:rsidDel="000662EC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0F6EBA6" w14:textId="5E7DD624" w:rsidR="00C064A9" w:rsidRPr="00CC7A70" w:rsidRDefault="00C064A9" w:rsidP="00C064A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15DB4" w:rsidRPr="00231CAA" w14:paraId="181960F5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F0FE1" w14:textId="77777777" w:rsidR="00115DB4" w:rsidRPr="000A258A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E329" w14:textId="77777777" w:rsidR="00115DB4" w:rsidRDefault="00115DB4" w:rsidP="004E21AB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6D1F" w14:textId="77777777" w:rsidR="00115DB4" w:rsidRDefault="00115DB4" w:rsidP="004E21AB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5E11EDD7" w14:textId="77777777" w:rsidR="00115DB4" w:rsidRPr="007F16A4" w:rsidRDefault="00115DB4" w:rsidP="004E21AB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0DE380E" w14:textId="77777777" w:rsidR="00115DB4" w:rsidRPr="007F16A4" w:rsidRDefault="00115DB4" w:rsidP="004E21AB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EB21B4" w:rsidRPr="00231CAA" w14:paraId="7E87D9B4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1D3" w14:textId="3923FC84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EHL-3.0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D5AF" w14:textId="7CDDA027" w:rsidR="00EB21B4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 w:rsidRPr="00AA54DB">
              <w:rPr>
                <w:bCs/>
              </w:rPr>
              <w:t>Query Employee Hierarchy table for logs with job code like WH%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5FBC" w14:textId="25ABDC0D" w:rsidR="00EB21B4" w:rsidRDefault="00EB21B4" w:rsidP="00EB21B4">
            <w:pPr>
              <w:rPr>
                <w:rFonts w:ascii="Arial" w:hAnsi="Arial" w:cs="Arial"/>
              </w:rPr>
            </w:pPr>
            <w:r>
              <w:rPr>
                <w:bCs/>
              </w:rPr>
              <w:t>The count of Active WH% employees after load should match the HR file.</w:t>
            </w:r>
          </w:p>
        </w:tc>
        <w:tc>
          <w:tcPr>
            <w:tcW w:w="1192" w:type="dxa"/>
          </w:tcPr>
          <w:p w14:paraId="26437BE0" w14:textId="6D5318F3" w:rsidR="00EB21B4" w:rsidRPr="007F16A4" w:rsidRDefault="00EB21B4" w:rsidP="00EB21B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5F40C48" w14:textId="66A832BE" w:rsidR="00EB21B4" w:rsidRPr="007F16A4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t>NA</w:t>
            </w:r>
          </w:p>
        </w:tc>
      </w:tr>
      <w:tr w:rsidR="003D7868" w:rsidRPr="00231CAA" w14:paraId="6F5A343D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CD65" w14:textId="77777777" w:rsidR="003D7868" w:rsidRPr="000A258A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7108" w14:textId="77777777" w:rsidR="003D7868" w:rsidRDefault="003D7868" w:rsidP="003D7868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3BD6" w14:textId="77777777" w:rsidR="003D7868" w:rsidRDefault="003D7868" w:rsidP="003D7868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</w:tcPr>
          <w:p w14:paraId="3FF46B5E" w14:textId="326F83C6" w:rsidR="003D7868" w:rsidRPr="007F16A4" w:rsidRDefault="003D7868" w:rsidP="003D7868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EC7BAE9" w14:textId="5DAF8ADF" w:rsidR="003D7868" w:rsidRPr="007F16A4" w:rsidRDefault="003D7868" w:rsidP="003D7868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</w:p>
        </w:tc>
      </w:tr>
      <w:tr w:rsidR="00407A74" w:rsidRPr="00231CAA" w14:paraId="02385B58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FFD1" w14:textId="4DA8FADE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EHL-4.0</w:t>
            </w:r>
          </w:p>
        </w:tc>
        <w:tc>
          <w:tcPr>
            <w:tcW w:w="4973" w:type="dxa"/>
          </w:tcPr>
          <w:p w14:paraId="0C6CF847" w14:textId="6A1EEC3F" w:rsidR="00407A74" w:rsidRDefault="00407A74" w:rsidP="00407A7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 of CSR_Hierarchy table after load</w:t>
            </w:r>
          </w:p>
        </w:tc>
        <w:tc>
          <w:tcPr>
            <w:tcW w:w="4275" w:type="dxa"/>
          </w:tcPr>
          <w:p w14:paraId="03F066B0" w14:textId="77777777" w:rsidR="00407A74" w:rsidRDefault="00407A74" w:rsidP="00407A74">
            <w:pPr>
              <w:rPr>
                <w:bCs/>
              </w:rPr>
            </w:pPr>
            <w:r>
              <w:rPr>
                <w:bCs/>
              </w:rPr>
              <w:t>Remain unchanged for active records and records with no change to Hierarchy.</w:t>
            </w:r>
          </w:p>
          <w:p w14:paraId="4B7D7F4E" w14:textId="207A68D6" w:rsidR="00407A74" w:rsidRDefault="00407A74" w:rsidP="00407A74">
            <w:pPr>
              <w:rPr>
                <w:rFonts w:ascii="Arial" w:hAnsi="Arial" w:cs="Arial"/>
              </w:rPr>
            </w:pPr>
            <w:r>
              <w:rPr>
                <w:bCs/>
              </w:rPr>
              <w:t xml:space="preserve">End Date is set for records that have a new hierarchy and a new record is inserted with load date as start date. </w:t>
            </w:r>
          </w:p>
        </w:tc>
        <w:tc>
          <w:tcPr>
            <w:tcW w:w="1192" w:type="dxa"/>
          </w:tcPr>
          <w:p w14:paraId="2889A010" w14:textId="3C0CA867" w:rsidR="00407A74" w:rsidRPr="007F16A4" w:rsidRDefault="00407A74" w:rsidP="00407A74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42CE5FA7" w14:textId="7C0E8F73" w:rsidR="00407A74" w:rsidRPr="007F16A4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t>NA</w:t>
            </w:r>
          </w:p>
        </w:tc>
      </w:tr>
      <w:tr w:rsidR="00407A74" w:rsidRPr="00231CAA" w14:paraId="0B66BD5C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1FF" w14:textId="0E5A8C25" w:rsidR="00407A74" w:rsidRPr="000A258A" w:rsidRDefault="00407A74" w:rsidP="00407A7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5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5630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 of Emp_ID_To_lan_ID table after load</w:t>
            </w:r>
          </w:p>
          <w:p w14:paraId="099491DE" w14:textId="77777777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9E82" w14:textId="37D853D4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 w:rsidRPr="00AA54DB">
              <w:rPr>
                <w:noProof/>
              </w:rPr>
              <w:t>End_Date assigned to link records for Termed Users</w:t>
            </w:r>
          </w:p>
          <w:p w14:paraId="36F2013A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new employee records</w:t>
            </w:r>
          </w:p>
          <w:p w14:paraId="29D1DEF6" w14:textId="77777777" w:rsidR="00407A74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employees who have a different value in PS file from exiisting link.</w:t>
            </w:r>
          </w:p>
          <w:p w14:paraId="23ACAE0B" w14:textId="3704E7B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New links are inserted for rehired employees.</w:t>
            </w:r>
          </w:p>
        </w:tc>
        <w:tc>
          <w:tcPr>
            <w:tcW w:w="1192" w:type="dxa"/>
          </w:tcPr>
          <w:p w14:paraId="329D9EE9" w14:textId="60C5052B" w:rsidR="00407A74" w:rsidRPr="00CC7A70" w:rsidRDefault="00407A74" w:rsidP="00407A7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63E60BFC" w14:textId="7C959F24" w:rsidR="00407A74" w:rsidRPr="00CC7A70" w:rsidRDefault="00407A74" w:rsidP="00407A7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7B4EC9" w:rsidRPr="00231CAA" w14:paraId="5A4E5213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1ABB" w14:textId="3A4FE5D6" w:rsidR="007B4EC9" w:rsidRPr="000A258A" w:rsidRDefault="007B4EC9" w:rsidP="007B4EC9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6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</w:tcPr>
          <w:p w14:paraId="30BD6D7F" w14:textId="1B49114C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AT_User Table</w:t>
            </w:r>
          </w:p>
        </w:tc>
        <w:tc>
          <w:tcPr>
            <w:tcW w:w="4275" w:type="dxa"/>
          </w:tcPr>
          <w:p w14:paraId="1633E97C" w14:textId="77777777" w:rsidR="007B4EC9" w:rsidRDefault="007B4EC9" w:rsidP="007B4EC9">
            <w:pPr>
              <w:rPr>
                <w:bCs/>
              </w:rPr>
            </w:pPr>
            <w:r>
              <w:rPr>
                <w:bCs/>
              </w:rPr>
              <w:t>Should insert any new employees for eligible job codes</w:t>
            </w:r>
          </w:p>
          <w:p w14:paraId="510F32F6" w14:textId="77777777" w:rsidR="007B4EC9" w:rsidRDefault="007B4EC9" w:rsidP="007B4EC9">
            <w:pPr>
              <w:rPr>
                <w:noProof/>
              </w:rPr>
            </w:pPr>
            <w:r>
              <w:rPr>
                <w:noProof/>
              </w:rPr>
              <w:t>Inactive employees should have user records inactivated and role links dropped</w:t>
            </w:r>
          </w:p>
          <w:p w14:paraId="6E1E7AD3" w14:textId="640EAABC" w:rsidR="007B4EC9" w:rsidRPr="00CC7A70" w:rsidRDefault="007B4EC9" w:rsidP="007B4EC9">
            <w:pPr>
              <w:rPr>
                <w:noProof/>
              </w:rPr>
            </w:pPr>
            <w:r>
              <w:rPr>
                <w:noProof/>
              </w:rPr>
              <w:t xml:space="preserve">Employees with a new job code that is not eligible should be inactivated similar to inactive </w:t>
            </w:r>
            <w:r>
              <w:rPr>
                <w:noProof/>
              </w:rPr>
              <w:lastRenderedPageBreak/>
              <w:t>employees</w:t>
            </w:r>
          </w:p>
        </w:tc>
        <w:tc>
          <w:tcPr>
            <w:tcW w:w="1192" w:type="dxa"/>
          </w:tcPr>
          <w:p w14:paraId="225ADAC1" w14:textId="2B10C26C" w:rsidR="007B4EC9" w:rsidRPr="00CC7A70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N</w:t>
            </w:r>
          </w:p>
        </w:tc>
        <w:tc>
          <w:tcPr>
            <w:tcW w:w="1440" w:type="dxa"/>
          </w:tcPr>
          <w:p w14:paraId="1286D962" w14:textId="3CFF7E47" w:rsidR="007B4EC9" w:rsidRPr="00CC7A70" w:rsidRDefault="007B4EC9" w:rsidP="007B4EC9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728B37C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9C11" w14:textId="64C2A508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7.0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E0A3" w14:textId="547E6C64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 on extended absence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AA5A" w14:textId="5DBFA7CB" w:rsidR="00EB21B4" w:rsidRPr="00CC7A70" w:rsidRDefault="00EB21B4" w:rsidP="00EB21B4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3B441011" w14:textId="7E7CB466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del w:id="26" w:author="Palacherla, Susmitha C" w:date="2023-03-08T08:56:00Z">
              <w:r w:rsidDel="007B4EC9">
                <w:rPr>
                  <w:noProof/>
                </w:rPr>
                <w:delText>N</w:delText>
              </w:r>
            </w:del>
            <w:ins w:id="27" w:author="Palacherla, Susmitha C" w:date="2023-03-08T08:56:00Z">
              <w:r w:rsidR="007B4EC9">
                <w:rPr>
                  <w:noProof/>
                </w:rPr>
                <w:t>Y</w:t>
              </w:r>
            </w:ins>
          </w:p>
        </w:tc>
        <w:tc>
          <w:tcPr>
            <w:tcW w:w="1440" w:type="dxa"/>
          </w:tcPr>
          <w:p w14:paraId="3D29400E" w14:textId="467EA4E4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del w:id="28" w:author="Palacherla, Susmitha C" w:date="2023-03-08T08:56:00Z">
              <w:r w:rsidDel="007B4EC9">
                <w:rPr>
                  <w:noProof/>
                </w:rPr>
                <w:delText>NA</w:delText>
              </w:r>
            </w:del>
            <w:ins w:id="29" w:author="Palacherla, Susmitha C" w:date="2023-03-08T08:56:00Z">
              <w:r w:rsidR="007B4EC9">
                <w:rPr>
                  <w:noProof/>
                </w:rPr>
                <w:t>Pass</w:t>
              </w:r>
            </w:ins>
          </w:p>
        </w:tc>
      </w:tr>
      <w:tr w:rsidR="00EB21B4" w:rsidRPr="00231CAA" w14:paraId="673DC7E0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745A" w14:textId="7467CF40" w:rsidR="00EB21B4" w:rsidRPr="000A258A" w:rsidRDefault="00EB21B4" w:rsidP="00EB21B4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8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5C8F" w14:textId="0D73C319" w:rsidR="00EB21B4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Coaching_Log table for Inactivated employees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DF2C" w14:textId="653E01DB" w:rsidR="00EB21B4" w:rsidRDefault="00EB21B4" w:rsidP="00EB21B4">
            <w:pPr>
              <w:rPr>
                <w:noProof/>
              </w:rPr>
            </w:pPr>
            <w:r>
              <w:rPr>
                <w:noProof/>
              </w:rPr>
              <w:t>Open logs should be inactivated.</w:t>
            </w:r>
          </w:p>
        </w:tc>
        <w:tc>
          <w:tcPr>
            <w:tcW w:w="1192" w:type="dxa"/>
          </w:tcPr>
          <w:p w14:paraId="6D597353" w14:textId="49A9AD80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BAA16EA" w14:textId="66F54038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4EAF75DB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7623" w14:textId="43CD1B72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9</w:t>
            </w:r>
            <w:r w:rsidRPr="004E546E">
              <w:rPr>
                <w:sz w:val="22"/>
                <w:szCs w:val="22"/>
              </w:rPr>
              <w:t>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096F" w14:textId="41B589C3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Warning log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D6BE" w14:textId="7404BE83" w:rsidR="00EB21B4" w:rsidRPr="00CC7A70" w:rsidRDefault="00EB21B4" w:rsidP="00EB21B4">
            <w:pPr>
              <w:rPr>
                <w:noProof/>
              </w:rPr>
            </w:pPr>
            <w:r w:rsidRPr="009E01B1">
              <w:rPr>
                <w:noProof/>
              </w:rPr>
              <w:t>Warning logs for deceased employees inactivated.</w:t>
            </w:r>
          </w:p>
        </w:tc>
        <w:tc>
          <w:tcPr>
            <w:tcW w:w="1192" w:type="dxa"/>
          </w:tcPr>
          <w:p w14:paraId="6BDA14C2" w14:textId="4599E004" w:rsidR="00EB21B4" w:rsidRPr="00CC7A70" w:rsidDel="000662EC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285B393C" w14:textId="4BB41325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67EFE772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B97B" w14:textId="618C91EE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10.1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7474" w14:textId="65F71089" w:rsidR="00EB21B4" w:rsidRPr="00CC7A70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7EFF" w14:textId="0543325B" w:rsidR="00EB21B4" w:rsidRPr="00CC7A70" w:rsidDel="000662EC" w:rsidRDefault="00EB21B4" w:rsidP="00EB21B4">
            <w:pPr>
              <w:rPr>
                <w:noProof/>
              </w:rPr>
            </w:pPr>
            <w:r>
              <w:rPr>
                <w:noProof/>
              </w:rPr>
              <w:t>Surveys for termed employes are inactivated</w:t>
            </w:r>
          </w:p>
        </w:tc>
        <w:tc>
          <w:tcPr>
            <w:tcW w:w="1192" w:type="dxa"/>
          </w:tcPr>
          <w:p w14:paraId="68BEFC50" w14:textId="3CB5263E" w:rsidR="00EB21B4" w:rsidRPr="00CC7A70" w:rsidDel="000662EC" w:rsidRDefault="00EB21B4" w:rsidP="00EB21B4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01E276B0" w14:textId="79349494" w:rsidR="00EB21B4" w:rsidRPr="00CC7A70" w:rsidRDefault="00EB21B4" w:rsidP="00EB21B4">
            <w:pPr>
              <w:tabs>
                <w:tab w:val="left" w:pos="360"/>
              </w:tabs>
              <w:jc w:val="center"/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EB21B4" w:rsidRPr="00231CAA" w14:paraId="1D26E76F" w14:textId="77777777" w:rsidTr="008F5714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F261" w14:textId="6E4CDF0E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 w:rsidRPr="004E546E">
              <w:rPr>
                <w:sz w:val="22"/>
                <w:szCs w:val="22"/>
              </w:rPr>
              <w:t>EHL-</w:t>
            </w:r>
            <w:r>
              <w:rPr>
                <w:sz w:val="22"/>
                <w:szCs w:val="22"/>
              </w:rPr>
              <w:t>10.2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6EA4" w14:textId="67DB8880" w:rsidR="00EB21B4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Verify contents of survey header table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9014" w14:textId="4FA595AC" w:rsidR="00EB21B4" w:rsidRPr="00231CAA" w:rsidDel="000662EC" w:rsidRDefault="00EB21B4" w:rsidP="00EB21B4">
            <w:pPr>
              <w:rPr>
                <w:rFonts w:ascii="Arial" w:hAnsi="Arial" w:cs="Arial"/>
              </w:rPr>
            </w:pPr>
            <w:r>
              <w:rPr>
                <w:noProof/>
              </w:rPr>
              <w:t xml:space="preserve">Expired surveys are inactivated </w:t>
            </w:r>
            <w:r w:rsidRPr="009E01B1">
              <w:rPr>
                <w:noProof/>
              </w:rPr>
              <w:t>(5 days after creation date)</w:t>
            </w:r>
          </w:p>
        </w:tc>
        <w:tc>
          <w:tcPr>
            <w:tcW w:w="1192" w:type="dxa"/>
          </w:tcPr>
          <w:p w14:paraId="247E048B" w14:textId="180DFF04" w:rsidR="00EB21B4" w:rsidRPr="00231CAA" w:rsidDel="000662EC" w:rsidRDefault="00EB21B4" w:rsidP="00EB21B4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1810198" w14:textId="6198CE9D" w:rsidR="00EB21B4" w:rsidRPr="00231CAA" w:rsidRDefault="00EB21B4" w:rsidP="00EB21B4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7B4EC9" w:rsidRPr="00231CAA" w14:paraId="76EBAB61" w14:textId="77777777" w:rsidTr="007B4EC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ABA17" w14:textId="705966FF" w:rsidR="007B4EC9" w:rsidRPr="00231CAA" w:rsidRDefault="007B4EC9" w:rsidP="007B4EC9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EHL-11.0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DB1F" w14:textId="77777777" w:rsidR="007B4EC9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 xml:space="preserve">Verify contents of </w:t>
            </w:r>
            <w:r w:rsidRPr="00C064A9">
              <w:rPr>
                <w:noProof/>
              </w:rPr>
              <w:t>Historical_Dashboard_ACL</w:t>
            </w:r>
            <w:r>
              <w:rPr>
                <w:noProof/>
              </w:rPr>
              <w:t xml:space="preserve"> Table</w:t>
            </w:r>
          </w:p>
          <w:p w14:paraId="09A1E7B7" w14:textId="227359B2" w:rsidR="007B4EC9" w:rsidRDefault="007B4EC9" w:rsidP="007B4EC9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For ELS Role users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0EE1" w14:textId="77777777" w:rsidR="007B4EC9" w:rsidRDefault="007B4EC9" w:rsidP="007B4EC9">
            <w:pPr>
              <w:rPr>
                <w:noProof/>
              </w:rPr>
            </w:pPr>
            <w:r>
              <w:rPr>
                <w:noProof/>
              </w:rPr>
              <w:t>Users in ELS file should have an open ended record with ELS Role</w:t>
            </w:r>
          </w:p>
          <w:p w14:paraId="3CE700ED" w14:textId="069C0A1B" w:rsidR="007B4EC9" w:rsidRDefault="007B4EC9" w:rsidP="007B4EC9">
            <w:pPr>
              <w:rPr>
                <w:noProof/>
              </w:rPr>
            </w:pPr>
            <w:r>
              <w:rPr>
                <w:noProof/>
              </w:rPr>
              <w:t>Users not in ELS file and previously having open ended ELS Role should be inactivated</w:t>
            </w:r>
          </w:p>
          <w:p w14:paraId="43CC5D74" w14:textId="192B0069" w:rsidR="007B4EC9" w:rsidRDefault="007B4EC9" w:rsidP="007B4EC9">
            <w:pPr>
              <w:rPr>
                <w:noProof/>
              </w:rPr>
            </w:pPr>
            <w:r>
              <w:rPr>
                <w:noProof/>
              </w:rPr>
              <w:t>Users in ELS file and previously having end dated ELS Role should be reactivated</w:t>
            </w:r>
          </w:p>
          <w:p w14:paraId="2B3C4FC1" w14:textId="4487375B" w:rsidR="007B4EC9" w:rsidRDefault="007B4EC9" w:rsidP="007B4EC9">
            <w:pPr>
              <w:rPr>
                <w:noProof/>
              </w:rPr>
            </w:pPr>
            <w:r>
              <w:rPr>
                <w:noProof/>
              </w:rPr>
              <w:t>(Employees being Active in EC.Employee_Hiearchy table and belonging to one of the job codes WACS40, WACS50 or WACS60) is an underlying condition for users to have ELS role.</w:t>
            </w:r>
          </w:p>
          <w:p w14:paraId="2343056A" w14:textId="6C8B73D1" w:rsidR="007B4EC9" w:rsidRDefault="007B4EC9" w:rsidP="007B4EC9">
            <w:pPr>
              <w:rPr>
                <w:noProof/>
              </w:rPr>
            </w:pPr>
          </w:p>
        </w:tc>
        <w:tc>
          <w:tcPr>
            <w:tcW w:w="1192" w:type="dxa"/>
          </w:tcPr>
          <w:p w14:paraId="5D33743F" w14:textId="309C49DA" w:rsidR="007B4EC9" w:rsidRPr="00231CAA" w:rsidDel="000662EC" w:rsidRDefault="007B4EC9" w:rsidP="007B4EC9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N</w:t>
            </w:r>
          </w:p>
        </w:tc>
        <w:tc>
          <w:tcPr>
            <w:tcW w:w="1440" w:type="dxa"/>
          </w:tcPr>
          <w:p w14:paraId="19FF6C55" w14:textId="76CA04C9" w:rsidR="007B4EC9" w:rsidRPr="00231CAA" w:rsidRDefault="007B4EC9" w:rsidP="007B4EC9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NA</w:t>
            </w:r>
          </w:p>
        </w:tc>
      </w:tr>
      <w:tr w:rsidR="009E01B1" w:rsidRPr="00231CAA" w14:paraId="1ABDC25E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9269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AED1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7E9C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C15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43BF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9E01B1" w:rsidRPr="00231CAA" w14:paraId="75AEA155" w14:textId="77777777" w:rsidTr="000602B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4AAA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56A4" w14:textId="77777777" w:rsidR="009E01B1" w:rsidRDefault="009E01B1" w:rsidP="009E01B1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7A739" w14:textId="77777777" w:rsidR="009E01B1" w:rsidRDefault="009E01B1" w:rsidP="009E01B1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00CA" w14:textId="77777777" w:rsidR="009E01B1" w:rsidRPr="00231CAA" w:rsidDel="000662EC" w:rsidRDefault="009E01B1" w:rsidP="009E01B1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F901" w14:textId="77777777" w:rsidR="009E01B1" w:rsidRPr="00231CAA" w:rsidRDefault="009E01B1" w:rsidP="009E01B1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021F96" w:rsidRPr="00231CAA" w14:paraId="23E03547" w14:textId="77777777" w:rsidTr="000602B2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0E42" w14:textId="77777777" w:rsidR="00021F96" w:rsidRPr="00BE7BC2" w:rsidRDefault="00021F96" w:rsidP="00021F96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BB16" w14:textId="77777777" w:rsidR="00021F96" w:rsidRPr="00BE7BC2" w:rsidRDefault="00021F96" w:rsidP="00021F96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6B68A90D" w14:textId="77777777" w:rsidR="00A73F29" w:rsidRPr="00BE7BC2" w:rsidRDefault="00A73F29" w:rsidP="00A73F29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292A43C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576B3B5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5D90A1C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265A878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00FCC456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C04C85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E85CAA7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DBC5E61" w14:textId="77777777" w:rsidR="00A73F29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E7D96CA" w14:textId="77777777" w:rsidR="00A73F29" w:rsidRPr="00BE7BC2" w:rsidRDefault="00A73F29" w:rsidP="00A73F29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73F29" w:rsidRPr="00231CAA" w14:paraId="409976EB" w14:textId="77777777" w:rsidTr="000602B2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3BDE97CA" w14:textId="022D5E57" w:rsidR="00A73F29" w:rsidRPr="00BE7BC2" w:rsidRDefault="00C064A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Tested By </w:t>
            </w:r>
            <w:r w:rsidR="00A73F29"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571EF0E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EECE1A6" w14:textId="6F945D1B" w:rsidR="00A73F29" w:rsidRPr="00BE7BC2" w:rsidRDefault="00A4167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del w:id="30" w:author="Palacherla, Susmitha C" w:date="2023-03-08T08:56:00Z">
              <w:r w:rsidDel="007B4EC9">
                <w:rPr>
                  <w:rFonts w:ascii="Arial" w:hAnsi="Arial" w:cs="Arial"/>
                </w:rPr>
                <w:delText>10/24/2022</w:delText>
              </w:r>
            </w:del>
            <w:ins w:id="31" w:author="Palacherla, Susmitha C" w:date="2023-03-08T08:56:00Z">
              <w:r w:rsidR="007B4EC9">
                <w:rPr>
                  <w:rFonts w:ascii="Arial" w:hAnsi="Arial" w:cs="Arial"/>
                </w:rPr>
                <w:t>03/08/2023</w:t>
              </w:r>
            </w:ins>
          </w:p>
        </w:tc>
      </w:tr>
      <w:tr w:rsidR="00A73F29" w:rsidRPr="00231CAA" w14:paraId="77CBF0CB" w14:textId="77777777" w:rsidTr="000602B2">
        <w:trPr>
          <w:trHeight w:val="458"/>
        </w:trPr>
        <w:tc>
          <w:tcPr>
            <w:tcW w:w="5283" w:type="dxa"/>
          </w:tcPr>
          <w:p w14:paraId="5A73F880" w14:textId="637E35DC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2E112C41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63DB86B6" w14:textId="77777777" w:rsidR="00A73F29" w:rsidRPr="00BE7BC2" w:rsidRDefault="00A73F29" w:rsidP="000602B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46E3D294" w14:textId="77777777" w:rsidR="00202208" w:rsidRDefault="00202208" w:rsidP="00534A8B"/>
    <w:p w14:paraId="2D125F65" w14:textId="77777777" w:rsidR="00202208" w:rsidRDefault="00202208" w:rsidP="00534A8B"/>
    <w:p w14:paraId="34E2612F" w14:textId="77777777" w:rsidR="00202208" w:rsidRDefault="00202208" w:rsidP="00534A8B"/>
    <w:p w14:paraId="6BB72A74" w14:textId="77777777" w:rsidR="00202208" w:rsidRDefault="00202208" w:rsidP="00534A8B"/>
    <w:p w14:paraId="6CE490EF" w14:textId="77777777" w:rsidR="00202208" w:rsidRDefault="00202208" w:rsidP="00534A8B"/>
    <w:p w14:paraId="17991724" w14:textId="77777777" w:rsidR="00202208" w:rsidRDefault="00202208" w:rsidP="00534A8B"/>
    <w:p w14:paraId="67196C5C" w14:textId="77777777" w:rsidR="00202208" w:rsidRDefault="00202208" w:rsidP="00534A8B"/>
    <w:p w14:paraId="555EECAC" w14:textId="77777777" w:rsidR="00202208" w:rsidRDefault="00202208" w:rsidP="00534A8B"/>
    <w:p w14:paraId="35AA67DD" w14:textId="77777777" w:rsidR="00202208" w:rsidRDefault="00202208" w:rsidP="00534A8B"/>
    <w:p w14:paraId="655F59E8" w14:textId="77777777" w:rsidR="00202208" w:rsidRDefault="00202208" w:rsidP="00534A8B"/>
    <w:p w14:paraId="16090435" w14:textId="77777777" w:rsidR="00202208" w:rsidRDefault="00202208" w:rsidP="00534A8B"/>
    <w:p w14:paraId="72F32072" w14:textId="77777777" w:rsidR="00202208" w:rsidRDefault="00202208" w:rsidP="00534A8B"/>
    <w:p w14:paraId="7430A248" w14:textId="77777777" w:rsidR="00202208" w:rsidRDefault="00202208" w:rsidP="00534A8B"/>
    <w:p w14:paraId="08CEA184" w14:textId="77777777" w:rsidR="00202208" w:rsidRDefault="00202208" w:rsidP="00534A8B"/>
    <w:p w14:paraId="7A16F414" w14:textId="77777777" w:rsidR="00202208" w:rsidRDefault="00202208" w:rsidP="00534A8B"/>
    <w:p w14:paraId="5D9EAD22" w14:textId="77777777" w:rsidR="00202208" w:rsidRDefault="00202208" w:rsidP="00534A8B"/>
    <w:p w14:paraId="2B64D396" w14:textId="77777777" w:rsidR="00202208" w:rsidRDefault="00202208" w:rsidP="00534A8B"/>
    <w:sectPr w:rsidR="00202208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E17D9" w14:textId="77777777" w:rsidR="007226F0" w:rsidRDefault="007226F0">
      <w:r>
        <w:separator/>
      </w:r>
    </w:p>
  </w:endnote>
  <w:endnote w:type="continuationSeparator" w:id="0">
    <w:p w14:paraId="68857308" w14:textId="77777777" w:rsidR="007226F0" w:rsidRDefault="00722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451E" w14:textId="77777777" w:rsidR="00B07531" w:rsidRDefault="00B07531" w:rsidP="00CB11A4">
    <w:pPr>
      <w:pStyle w:val="Footertext1"/>
      <w:rPr>
        <w:color w:val="FFFFFF"/>
      </w:rPr>
    </w:pPr>
    <w:r>
      <w:t>This document contains confidential and proprietary information,</w:t>
    </w:r>
  </w:p>
  <w:p w14:paraId="441C7CD9" w14:textId="77777777" w:rsidR="00B07531" w:rsidRDefault="00B07531" w:rsidP="00CB11A4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13EE5F5C" w14:textId="65A3D023" w:rsidR="00B07531" w:rsidRPr="000C47F2" w:rsidRDefault="00B07531" w:rsidP="00CB11A4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7B4EC9">
      <w:rPr>
        <w:noProof/>
      </w:rPr>
      <w:t>3/8/2023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30</w:t>
    </w:r>
    <w:r w:rsidRPr="000C47F2">
      <w:rPr>
        <w:rStyle w:val="PageNumber"/>
      </w:rPr>
      <w:fldChar w:fldCharType="end"/>
    </w:r>
  </w:p>
  <w:p w14:paraId="3ACD0DAF" w14:textId="77777777" w:rsidR="00B07531" w:rsidRDefault="00B0753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C6258" w14:textId="77777777" w:rsidR="00B07531" w:rsidRDefault="00B0753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A067D" w14:textId="77777777" w:rsidR="007226F0" w:rsidRDefault="007226F0">
      <w:r>
        <w:separator/>
      </w:r>
    </w:p>
  </w:footnote>
  <w:footnote w:type="continuationSeparator" w:id="0">
    <w:p w14:paraId="2AAAF41D" w14:textId="77777777" w:rsidR="007226F0" w:rsidRDefault="00722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BBB" w14:textId="77777777" w:rsidR="00B07531" w:rsidRPr="00971190" w:rsidRDefault="00B0753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18B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A126D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5AF7"/>
    <w:multiLevelType w:val="hybridMultilevel"/>
    <w:tmpl w:val="95B84F5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438859">
    <w:abstractNumId w:val="4"/>
  </w:num>
  <w:num w:numId="2" w16cid:durableId="1014768816">
    <w:abstractNumId w:val="6"/>
  </w:num>
  <w:num w:numId="3" w16cid:durableId="927933336">
    <w:abstractNumId w:val="5"/>
  </w:num>
  <w:num w:numId="4" w16cid:durableId="1726105286">
    <w:abstractNumId w:val="1"/>
  </w:num>
  <w:num w:numId="5" w16cid:durableId="1988893557">
    <w:abstractNumId w:val="7"/>
  </w:num>
  <w:num w:numId="6" w16cid:durableId="1723674235">
    <w:abstractNumId w:val="0"/>
  </w:num>
  <w:num w:numId="7" w16cid:durableId="1824354040">
    <w:abstractNumId w:val="2"/>
  </w:num>
  <w:num w:numId="8" w16cid:durableId="656568893">
    <w:abstractNumId w:val="3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15561"/>
    <w:rsid w:val="00017C2D"/>
    <w:rsid w:val="00020AEF"/>
    <w:rsid w:val="00021F96"/>
    <w:rsid w:val="0002439B"/>
    <w:rsid w:val="00027D98"/>
    <w:rsid w:val="00047171"/>
    <w:rsid w:val="000602B2"/>
    <w:rsid w:val="0006092D"/>
    <w:rsid w:val="00074567"/>
    <w:rsid w:val="00091A4A"/>
    <w:rsid w:val="000A2678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15DB4"/>
    <w:rsid w:val="001329CA"/>
    <w:rsid w:val="00134D86"/>
    <w:rsid w:val="00143F3F"/>
    <w:rsid w:val="00147E06"/>
    <w:rsid w:val="00150D05"/>
    <w:rsid w:val="001512EF"/>
    <w:rsid w:val="00151F32"/>
    <w:rsid w:val="00155271"/>
    <w:rsid w:val="00161AF0"/>
    <w:rsid w:val="001631AD"/>
    <w:rsid w:val="0016480D"/>
    <w:rsid w:val="00182078"/>
    <w:rsid w:val="00191C95"/>
    <w:rsid w:val="00194104"/>
    <w:rsid w:val="001A4171"/>
    <w:rsid w:val="001A5ACE"/>
    <w:rsid w:val="001B01CE"/>
    <w:rsid w:val="001B7136"/>
    <w:rsid w:val="001C3C4C"/>
    <w:rsid w:val="001C6F80"/>
    <w:rsid w:val="001C7A86"/>
    <w:rsid w:val="001E3A92"/>
    <w:rsid w:val="001F6728"/>
    <w:rsid w:val="00200F27"/>
    <w:rsid w:val="00202208"/>
    <w:rsid w:val="00207E86"/>
    <w:rsid w:val="002113F0"/>
    <w:rsid w:val="0021502C"/>
    <w:rsid w:val="002172E3"/>
    <w:rsid w:val="00222943"/>
    <w:rsid w:val="002329EA"/>
    <w:rsid w:val="00256204"/>
    <w:rsid w:val="00264150"/>
    <w:rsid w:val="00283C91"/>
    <w:rsid w:val="00286026"/>
    <w:rsid w:val="002967A4"/>
    <w:rsid w:val="002971C5"/>
    <w:rsid w:val="002C2735"/>
    <w:rsid w:val="002C6ECD"/>
    <w:rsid w:val="002C7863"/>
    <w:rsid w:val="002E54A5"/>
    <w:rsid w:val="002E6036"/>
    <w:rsid w:val="00303085"/>
    <w:rsid w:val="0030602C"/>
    <w:rsid w:val="00307515"/>
    <w:rsid w:val="00326512"/>
    <w:rsid w:val="00332441"/>
    <w:rsid w:val="00336960"/>
    <w:rsid w:val="00343C67"/>
    <w:rsid w:val="00371550"/>
    <w:rsid w:val="003852E4"/>
    <w:rsid w:val="00386695"/>
    <w:rsid w:val="00387C34"/>
    <w:rsid w:val="00395378"/>
    <w:rsid w:val="003A30E2"/>
    <w:rsid w:val="003A5C8F"/>
    <w:rsid w:val="003D7868"/>
    <w:rsid w:val="003E2F19"/>
    <w:rsid w:val="00401764"/>
    <w:rsid w:val="00406A78"/>
    <w:rsid w:val="00407A74"/>
    <w:rsid w:val="00410E87"/>
    <w:rsid w:val="004166CD"/>
    <w:rsid w:val="00420AF2"/>
    <w:rsid w:val="00422505"/>
    <w:rsid w:val="004259FE"/>
    <w:rsid w:val="00427B54"/>
    <w:rsid w:val="00441ABB"/>
    <w:rsid w:val="00465046"/>
    <w:rsid w:val="004651D3"/>
    <w:rsid w:val="00467905"/>
    <w:rsid w:val="00467F9D"/>
    <w:rsid w:val="00473892"/>
    <w:rsid w:val="00475DA8"/>
    <w:rsid w:val="0048399A"/>
    <w:rsid w:val="0048484B"/>
    <w:rsid w:val="00484AE5"/>
    <w:rsid w:val="004C3FE0"/>
    <w:rsid w:val="004D1CE4"/>
    <w:rsid w:val="004E21AB"/>
    <w:rsid w:val="004E6347"/>
    <w:rsid w:val="004F5C38"/>
    <w:rsid w:val="004F6B8D"/>
    <w:rsid w:val="005013DF"/>
    <w:rsid w:val="00503FF8"/>
    <w:rsid w:val="0051732A"/>
    <w:rsid w:val="00525F09"/>
    <w:rsid w:val="00532DD8"/>
    <w:rsid w:val="00534A8B"/>
    <w:rsid w:val="00543451"/>
    <w:rsid w:val="00544715"/>
    <w:rsid w:val="005621E5"/>
    <w:rsid w:val="00562976"/>
    <w:rsid w:val="00564929"/>
    <w:rsid w:val="00566C47"/>
    <w:rsid w:val="0057471C"/>
    <w:rsid w:val="00582875"/>
    <w:rsid w:val="005837A9"/>
    <w:rsid w:val="00590320"/>
    <w:rsid w:val="00590540"/>
    <w:rsid w:val="0059185F"/>
    <w:rsid w:val="0059333C"/>
    <w:rsid w:val="00597DF0"/>
    <w:rsid w:val="005A2AE3"/>
    <w:rsid w:val="005B10C8"/>
    <w:rsid w:val="005B1F19"/>
    <w:rsid w:val="005B5351"/>
    <w:rsid w:val="005C4BC3"/>
    <w:rsid w:val="005C5272"/>
    <w:rsid w:val="005E084A"/>
    <w:rsid w:val="005E2B5D"/>
    <w:rsid w:val="005E48BD"/>
    <w:rsid w:val="00612E27"/>
    <w:rsid w:val="0062030B"/>
    <w:rsid w:val="006279F4"/>
    <w:rsid w:val="00631D05"/>
    <w:rsid w:val="00651C68"/>
    <w:rsid w:val="0065249A"/>
    <w:rsid w:val="006571BE"/>
    <w:rsid w:val="00662A5B"/>
    <w:rsid w:val="00670BAD"/>
    <w:rsid w:val="00672422"/>
    <w:rsid w:val="0068208E"/>
    <w:rsid w:val="006A3B68"/>
    <w:rsid w:val="006C131F"/>
    <w:rsid w:val="006D48F6"/>
    <w:rsid w:val="006E588B"/>
    <w:rsid w:val="006F1897"/>
    <w:rsid w:val="006F2CF5"/>
    <w:rsid w:val="007004FB"/>
    <w:rsid w:val="00700C64"/>
    <w:rsid w:val="00704D51"/>
    <w:rsid w:val="00710B7C"/>
    <w:rsid w:val="007226F0"/>
    <w:rsid w:val="00724F40"/>
    <w:rsid w:val="007266EB"/>
    <w:rsid w:val="00726AEA"/>
    <w:rsid w:val="007324A2"/>
    <w:rsid w:val="0073729C"/>
    <w:rsid w:val="007405BC"/>
    <w:rsid w:val="007416FA"/>
    <w:rsid w:val="00744722"/>
    <w:rsid w:val="00747B54"/>
    <w:rsid w:val="0076457A"/>
    <w:rsid w:val="0077266E"/>
    <w:rsid w:val="00772A29"/>
    <w:rsid w:val="00777133"/>
    <w:rsid w:val="00783912"/>
    <w:rsid w:val="00785673"/>
    <w:rsid w:val="00792D99"/>
    <w:rsid w:val="00793682"/>
    <w:rsid w:val="007A15DB"/>
    <w:rsid w:val="007A1BE8"/>
    <w:rsid w:val="007A7982"/>
    <w:rsid w:val="007B4EC9"/>
    <w:rsid w:val="007B5114"/>
    <w:rsid w:val="007C442B"/>
    <w:rsid w:val="007C58FE"/>
    <w:rsid w:val="007D6088"/>
    <w:rsid w:val="007E16FB"/>
    <w:rsid w:val="007E239E"/>
    <w:rsid w:val="007E3BE6"/>
    <w:rsid w:val="007E754A"/>
    <w:rsid w:val="007F05A3"/>
    <w:rsid w:val="00801EC2"/>
    <w:rsid w:val="00817FE9"/>
    <w:rsid w:val="0083004B"/>
    <w:rsid w:val="00830C5F"/>
    <w:rsid w:val="00841C92"/>
    <w:rsid w:val="008461A5"/>
    <w:rsid w:val="0085049A"/>
    <w:rsid w:val="00860A3C"/>
    <w:rsid w:val="00871F07"/>
    <w:rsid w:val="00873FBC"/>
    <w:rsid w:val="00881586"/>
    <w:rsid w:val="00887D1D"/>
    <w:rsid w:val="00891C62"/>
    <w:rsid w:val="008A449A"/>
    <w:rsid w:val="008A52CE"/>
    <w:rsid w:val="008A64E9"/>
    <w:rsid w:val="008B4F8F"/>
    <w:rsid w:val="008B717B"/>
    <w:rsid w:val="008B7975"/>
    <w:rsid w:val="008C0BA0"/>
    <w:rsid w:val="008C717D"/>
    <w:rsid w:val="008D7F68"/>
    <w:rsid w:val="008E09F8"/>
    <w:rsid w:val="008E6DCE"/>
    <w:rsid w:val="008F249A"/>
    <w:rsid w:val="008F5714"/>
    <w:rsid w:val="008F5CC6"/>
    <w:rsid w:val="008F63A4"/>
    <w:rsid w:val="00903D21"/>
    <w:rsid w:val="0091144F"/>
    <w:rsid w:val="009168B5"/>
    <w:rsid w:val="00924846"/>
    <w:rsid w:val="00930976"/>
    <w:rsid w:val="0093605A"/>
    <w:rsid w:val="00943E15"/>
    <w:rsid w:val="0094753E"/>
    <w:rsid w:val="009505D4"/>
    <w:rsid w:val="00954C2A"/>
    <w:rsid w:val="009577EE"/>
    <w:rsid w:val="009619FD"/>
    <w:rsid w:val="00966994"/>
    <w:rsid w:val="00971190"/>
    <w:rsid w:val="00973322"/>
    <w:rsid w:val="00973A09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E01B1"/>
    <w:rsid w:val="009F7083"/>
    <w:rsid w:val="00A04243"/>
    <w:rsid w:val="00A062E9"/>
    <w:rsid w:val="00A279BD"/>
    <w:rsid w:val="00A31CC1"/>
    <w:rsid w:val="00A354AD"/>
    <w:rsid w:val="00A41679"/>
    <w:rsid w:val="00A56473"/>
    <w:rsid w:val="00A57CDF"/>
    <w:rsid w:val="00A6092C"/>
    <w:rsid w:val="00A61F3D"/>
    <w:rsid w:val="00A64ADF"/>
    <w:rsid w:val="00A64F51"/>
    <w:rsid w:val="00A73F29"/>
    <w:rsid w:val="00A8781B"/>
    <w:rsid w:val="00A92311"/>
    <w:rsid w:val="00AA3543"/>
    <w:rsid w:val="00AA54DB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07531"/>
    <w:rsid w:val="00B178F4"/>
    <w:rsid w:val="00B340D0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56B1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A0BFC"/>
    <w:rsid w:val="00BA1F36"/>
    <w:rsid w:val="00BB1729"/>
    <w:rsid w:val="00BB176E"/>
    <w:rsid w:val="00BC2A77"/>
    <w:rsid w:val="00BC356C"/>
    <w:rsid w:val="00BD0303"/>
    <w:rsid w:val="00BD0C5C"/>
    <w:rsid w:val="00BD706A"/>
    <w:rsid w:val="00BD7624"/>
    <w:rsid w:val="00BE17A2"/>
    <w:rsid w:val="00BE1EA2"/>
    <w:rsid w:val="00BF0D72"/>
    <w:rsid w:val="00BF6CA8"/>
    <w:rsid w:val="00C05FBE"/>
    <w:rsid w:val="00C064A9"/>
    <w:rsid w:val="00C16F89"/>
    <w:rsid w:val="00C17395"/>
    <w:rsid w:val="00C23182"/>
    <w:rsid w:val="00C26D2B"/>
    <w:rsid w:val="00C35F04"/>
    <w:rsid w:val="00C41AB7"/>
    <w:rsid w:val="00C436FC"/>
    <w:rsid w:val="00C446B0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B11A4"/>
    <w:rsid w:val="00CC7A70"/>
    <w:rsid w:val="00CD1BE8"/>
    <w:rsid w:val="00CE05DB"/>
    <w:rsid w:val="00CF7CDF"/>
    <w:rsid w:val="00D005CA"/>
    <w:rsid w:val="00D01041"/>
    <w:rsid w:val="00D02C25"/>
    <w:rsid w:val="00D0661A"/>
    <w:rsid w:val="00D345DA"/>
    <w:rsid w:val="00D4127A"/>
    <w:rsid w:val="00D42E8A"/>
    <w:rsid w:val="00D44E76"/>
    <w:rsid w:val="00D46D40"/>
    <w:rsid w:val="00D50F3B"/>
    <w:rsid w:val="00D51268"/>
    <w:rsid w:val="00D62A38"/>
    <w:rsid w:val="00D66D02"/>
    <w:rsid w:val="00D87319"/>
    <w:rsid w:val="00DA2C3C"/>
    <w:rsid w:val="00DA439F"/>
    <w:rsid w:val="00DB042F"/>
    <w:rsid w:val="00DC56CA"/>
    <w:rsid w:val="00DD0597"/>
    <w:rsid w:val="00DD24C2"/>
    <w:rsid w:val="00DE32E1"/>
    <w:rsid w:val="00DE4289"/>
    <w:rsid w:val="00DE46A7"/>
    <w:rsid w:val="00DF4EC9"/>
    <w:rsid w:val="00DF7E67"/>
    <w:rsid w:val="00E042DA"/>
    <w:rsid w:val="00E106D5"/>
    <w:rsid w:val="00E143E7"/>
    <w:rsid w:val="00E2182A"/>
    <w:rsid w:val="00E2525C"/>
    <w:rsid w:val="00E30C75"/>
    <w:rsid w:val="00E355DE"/>
    <w:rsid w:val="00E40498"/>
    <w:rsid w:val="00E57E8E"/>
    <w:rsid w:val="00E65414"/>
    <w:rsid w:val="00E76E87"/>
    <w:rsid w:val="00E80DF1"/>
    <w:rsid w:val="00E83B80"/>
    <w:rsid w:val="00E863DB"/>
    <w:rsid w:val="00E90DCA"/>
    <w:rsid w:val="00E91824"/>
    <w:rsid w:val="00E949AB"/>
    <w:rsid w:val="00E95713"/>
    <w:rsid w:val="00E974F3"/>
    <w:rsid w:val="00EA14FE"/>
    <w:rsid w:val="00EA40B7"/>
    <w:rsid w:val="00EA45AE"/>
    <w:rsid w:val="00EB21B4"/>
    <w:rsid w:val="00EC18BC"/>
    <w:rsid w:val="00ED4BDA"/>
    <w:rsid w:val="00EE1C4B"/>
    <w:rsid w:val="00F131F6"/>
    <w:rsid w:val="00F13992"/>
    <w:rsid w:val="00F31CE7"/>
    <w:rsid w:val="00F34465"/>
    <w:rsid w:val="00F35460"/>
    <w:rsid w:val="00F47FD8"/>
    <w:rsid w:val="00F51FDA"/>
    <w:rsid w:val="00F61D43"/>
    <w:rsid w:val="00F66049"/>
    <w:rsid w:val="00F80741"/>
    <w:rsid w:val="00F87F5D"/>
    <w:rsid w:val="00FA695B"/>
    <w:rsid w:val="00FB0D88"/>
    <w:rsid w:val="00FB2CBC"/>
    <w:rsid w:val="00FB65CF"/>
    <w:rsid w:val="00FC1ABC"/>
    <w:rsid w:val="00FC439A"/>
    <w:rsid w:val="00FC6EAA"/>
    <w:rsid w:val="00FD1CB3"/>
    <w:rsid w:val="00FD6A9C"/>
    <w:rsid w:val="00FE0CFB"/>
    <w:rsid w:val="00FE137F"/>
    <w:rsid w:val="00FF04C2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B0221"/>
  <w15:docId w15:val="{52F2A077-E300-4818-9278-AB19A7CD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Heading2Char">
    <w:name w:val="Heading 2 Char"/>
    <w:basedOn w:val="DefaultParagraphFont"/>
    <w:link w:val="Heading2"/>
    <w:rsid w:val="00D62A38"/>
    <w:rPr>
      <w:b/>
      <w:sz w:val="24"/>
    </w:rPr>
  </w:style>
  <w:style w:type="paragraph" w:customStyle="1" w:styleId="Footertext1">
    <w:name w:val="Footer text 1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CB11A4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Revision">
    <w:name w:val="Revision"/>
    <w:hidden/>
    <w:uiPriority w:val="99"/>
    <w:semiHidden/>
    <w:rsid w:val="007B4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19463-36E9-42AB-AA77-6A5A8189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9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99</cp:revision>
  <cp:lastPrinted>2008-03-17T22:13:00Z</cp:lastPrinted>
  <dcterms:created xsi:type="dcterms:W3CDTF">2014-06-24T20:40:00Z</dcterms:created>
  <dcterms:modified xsi:type="dcterms:W3CDTF">2023-03-08T13:56:00Z</dcterms:modified>
</cp:coreProperties>
</file>
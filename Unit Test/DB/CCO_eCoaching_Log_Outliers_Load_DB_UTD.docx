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0020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0F46C1B7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2882472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28F04317" w14:textId="77777777" w:rsidR="00B54F3A" w:rsidRPr="001114CE" w:rsidRDefault="00B54F3A" w:rsidP="00B54F3A"/>
    <w:p w14:paraId="244A8B5F" w14:textId="77777777" w:rsidR="00B54F3A" w:rsidRPr="001114CE" w:rsidRDefault="00B54F3A" w:rsidP="00B54F3A"/>
    <w:p w14:paraId="5AD16FF6" w14:textId="77777777" w:rsidR="00B54F3A" w:rsidRPr="001114CE" w:rsidRDefault="00B54F3A" w:rsidP="00B54F3A"/>
    <w:p w14:paraId="2FC10FE7" w14:textId="77777777" w:rsidR="00B54F3A" w:rsidRPr="001114CE" w:rsidRDefault="00B54F3A" w:rsidP="00B54F3A"/>
    <w:p w14:paraId="1C8BDB19" w14:textId="77777777" w:rsidR="00B54F3A" w:rsidRPr="001114CE" w:rsidRDefault="00B54F3A" w:rsidP="00B54F3A"/>
    <w:p w14:paraId="3C61212E" w14:textId="77777777" w:rsidR="00B54F3A" w:rsidRPr="001114CE" w:rsidRDefault="00B54F3A" w:rsidP="00B54F3A"/>
    <w:p w14:paraId="7542A60B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8E8E704" w14:textId="77777777" w:rsidR="00193678" w:rsidRPr="00F433AF" w:rsidRDefault="00193678" w:rsidP="00193678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39F33109" w14:textId="77777777" w:rsidR="00193678" w:rsidRPr="00F433AF" w:rsidRDefault="00193678" w:rsidP="00193678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Outliers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41AD030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255A1EC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5C709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E58540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D9D78F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D35D046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44841101" w14:textId="77777777" w:rsidR="00B54F3A" w:rsidRPr="001114CE" w:rsidRDefault="00B54F3A" w:rsidP="00B54F3A"/>
    <w:p w14:paraId="198D2BB5" w14:textId="77777777" w:rsidR="00B54F3A" w:rsidRPr="001114CE" w:rsidRDefault="00B54F3A" w:rsidP="00B54F3A"/>
    <w:p w14:paraId="57D27826" w14:textId="77777777" w:rsidR="00B54F3A" w:rsidRPr="001114CE" w:rsidRDefault="00B54F3A" w:rsidP="00B54F3A"/>
    <w:p w14:paraId="405828E4" w14:textId="77777777" w:rsidR="00B54F3A" w:rsidRPr="001114CE" w:rsidRDefault="00B54F3A" w:rsidP="00B54F3A"/>
    <w:p w14:paraId="11257990" w14:textId="77777777" w:rsidR="00B54F3A" w:rsidRPr="001114CE" w:rsidRDefault="00B54F3A" w:rsidP="00B54F3A"/>
    <w:p w14:paraId="65B54EC5" w14:textId="77777777" w:rsidR="00B54F3A" w:rsidRPr="001114CE" w:rsidRDefault="00B54F3A" w:rsidP="00B54F3A"/>
    <w:p w14:paraId="779BC403" w14:textId="77777777" w:rsidR="00B54F3A" w:rsidRPr="001114CE" w:rsidRDefault="00B54F3A" w:rsidP="00B54F3A"/>
    <w:p w14:paraId="2DBBAF3C" w14:textId="77777777" w:rsidR="00B54F3A" w:rsidRPr="001114CE" w:rsidRDefault="00971190" w:rsidP="00B54F3A">
      <w:r w:rsidRPr="001114CE">
        <w:br w:type="page"/>
      </w:r>
    </w:p>
    <w:p w14:paraId="143E6C4A" w14:textId="77777777" w:rsidR="00B54F3A" w:rsidRPr="001114CE" w:rsidRDefault="00B54F3A" w:rsidP="00B54F3A"/>
    <w:p w14:paraId="39CCFE0B" w14:textId="77777777" w:rsidR="00B54F3A" w:rsidRPr="001114CE" w:rsidRDefault="00B54F3A" w:rsidP="00B54F3A"/>
    <w:p w14:paraId="083AB774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4F9C8D3E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19"/>
        <w:gridCol w:w="999"/>
        <w:gridCol w:w="7842"/>
        <w:gridCol w:w="2007"/>
      </w:tblGrid>
      <w:tr w:rsidR="00C17395" w:rsidRPr="001114CE" w14:paraId="3AEC1C7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3E374E4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7F16A4">
              <w:rPr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80821DA" w14:textId="77777777" w:rsidR="00C17395" w:rsidRPr="007F16A4" w:rsidRDefault="00C1739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B076590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7F16A4">
              <w:rPr>
                <w:sz w:val="22"/>
                <w:szCs w:val="22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5D01616" w14:textId="77777777" w:rsidR="00C17395" w:rsidRPr="007F16A4" w:rsidRDefault="00C17395" w:rsidP="004F5C38">
            <w:pPr>
              <w:rPr>
                <w:i/>
                <w:sz w:val="22"/>
                <w:szCs w:val="22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7F16A4">
              <w:rPr>
                <w:sz w:val="22"/>
                <w:szCs w:val="22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0CE9F0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0DC0BA" w14:textId="77777777" w:rsidR="00C17395" w:rsidRPr="007F16A4" w:rsidRDefault="00F436E9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07/</w:t>
            </w:r>
            <w:r w:rsidR="00616676" w:rsidRPr="007F16A4">
              <w:rPr>
                <w:sz w:val="22"/>
                <w:szCs w:val="22"/>
              </w:rPr>
              <w:t>22</w:t>
            </w:r>
            <w:r w:rsidR="00E76E87" w:rsidRPr="007F16A4">
              <w:rPr>
                <w:sz w:val="22"/>
                <w:szCs w:val="22"/>
              </w:rPr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766D4" w14:textId="77777777" w:rsidR="00C17395" w:rsidRPr="007F16A4" w:rsidRDefault="008461A5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</w:t>
            </w:r>
            <w:r w:rsidR="00E76E87" w:rsidRPr="007F16A4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0A2E4" w14:textId="77777777" w:rsidR="00C17395" w:rsidRPr="007F16A4" w:rsidRDefault="00E76E87" w:rsidP="0061667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SCR </w:t>
            </w:r>
            <w:r w:rsidR="00F436E9" w:rsidRPr="007F16A4">
              <w:rPr>
                <w:sz w:val="22"/>
                <w:szCs w:val="22"/>
              </w:rPr>
              <w:t>–</w:t>
            </w:r>
            <w:r w:rsidRPr="007F16A4">
              <w:rPr>
                <w:sz w:val="22"/>
                <w:szCs w:val="22"/>
              </w:rPr>
              <w:t xml:space="preserve"> </w:t>
            </w:r>
            <w:r w:rsidR="00616676" w:rsidRPr="007F16A4">
              <w:rPr>
                <w:sz w:val="22"/>
                <w:szCs w:val="22"/>
              </w:rPr>
              <w:t>13213 Map Coaching Reason ID To 9</w:t>
            </w:r>
            <w:r w:rsidR="00FD190E" w:rsidRPr="007F16A4">
              <w:rPr>
                <w:sz w:val="22"/>
                <w:szCs w:val="22"/>
              </w:rPr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15D06F" w14:textId="77777777" w:rsidR="00C17395" w:rsidRPr="007F16A4" w:rsidRDefault="00E76E87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355119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5B708E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DDA66A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460D32" w14:textId="77777777" w:rsidR="00C17395" w:rsidRPr="007F16A4" w:rsidRDefault="007913E4" w:rsidP="00D6631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750517" w14:textId="77777777" w:rsidR="00C17395" w:rsidRPr="007F16A4" w:rsidRDefault="007913E4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4526A11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4FDF0C" w14:textId="77777777" w:rsidR="00C17395" w:rsidRPr="007F16A4" w:rsidRDefault="00FF130B" w:rsidP="001C70D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09/2</w:t>
            </w:r>
            <w:r w:rsidR="001C70D1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2C8862" w14:textId="77777777" w:rsidR="00C17395" w:rsidRPr="007F16A4" w:rsidRDefault="00FF130B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78D3DA" w14:textId="77777777" w:rsidR="00C17395" w:rsidRPr="007F16A4" w:rsidRDefault="00FF130B" w:rsidP="001F17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644 – ARC Escalation and Transfer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63F7CE" w14:textId="77777777" w:rsidR="00C17395" w:rsidRPr="007F16A4" w:rsidRDefault="001C70D1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</w:t>
            </w:r>
            <w:r w:rsidR="00FF130B" w:rsidRPr="007F16A4">
              <w:rPr>
                <w:sz w:val="22"/>
                <w:szCs w:val="22"/>
              </w:rPr>
              <w:t>alacherla</w:t>
            </w:r>
          </w:p>
        </w:tc>
      </w:tr>
      <w:tr w:rsidR="00C17395" w:rsidRPr="001114CE" w14:paraId="143150F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FE7738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E30A252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CFEABE" w14:textId="77777777" w:rsidR="00C17395" w:rsidRPr="007F16A4" w:rsidRDefault="00A32A09" w:rsidP="00A32A09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1877 - OMR Low CSAT logs should be viewable by hierarchy manger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6D7BC0" w14:textId="77777777" w:rsidR="00C17395" w:rsidRPr="007F16A4" w:rsidRDefault="00A32A09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C17395" w:rsidRPr="001114CE" w14:paraId="1322F7CF" w14:textId="77777777" w:rsidTr="00E66A8F">
        <w:trPr>
          <w:trHeight w:val="24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FCC464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2/17/2016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6F8EE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488C30B" w14:textId="77777777" w:rsidR="00C17395" w:rsidRPr="007F16A4" w:rsidRDefault="000072B6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1914  -  OMR Short Calls feed with Manager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AF24C9" w14:textId="77777777" w:rsidR="00C17395" w:rsidRPr="007F16A4" w:rsidRDefault="000072B6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645510" w:rsidRPr="001114CE" w14:paraId="7388FBF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8969E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B1D656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7852EB" w14:textId="77777777" w:rsidR="00645510" w:rsidRPr="007F16A4" w:rsidRDefault="00645510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6145 – Breaks feeds with direct coach (Sup review)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11EB9F" w14:textId="77777777" w:rsidR="00645510" w:rsidRPr="007F16A4" w:rsidRDefault="00645510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E66A8F" w:rsidRPr="001114CE" w14:paraId="5A7BC95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371E5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11/17/2017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935011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733D97" w14:textId="77777777" w:rsidR="00E66A8F" w:rsidRPr="007F16A4" w:rsidRDefault="00E66A8F" w:rsidP="000072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8793 - Break feed (BRL/BRN) coaching logs for all non-exempt CCO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0ECA83" w14:textId="77777777" w:rsidR="00E66A8F" w:rsidRPr="007F16A4" w:rsidRDefault="00E66A8F" w:rsidP="004F5C3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33F18" w:rsidRPr="001114CE" w14:paraId="3C5AB0E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E8394A" w14:textId="77777777" w:rsidR="00F33F18" w:rsidRPr="007F16A4" w:rsidRDefault="00F33F18" w:rsidP="008507AA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3/2</w:t>
            </w:r>
            <w:r w:rsidR="008507AA" w:rsidRPr="007F16A4">
              <w:rPr>
                <w:sz w:val="22"/>
                <w:szCs w:val="22"/>
              </w:rPr>
              <w:t>2</w:t>
            </w:r>
            <w:r w:rsidRPr="007F16A4">
              <w:rPr>
                <w:sz w:val="22"/>
                <w:szCs w:val="22"/>
              </w:rP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EAC38B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55C8869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E9E09D" w14:textId="77777777" w:rsidR="00F33F18" w:rsidRPr="007F16A4" w:rsidRDefault="00F33F18" w:rsidP="00F33F1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C66BE" w:rsidRPr="001114CE" w14:paraId="1E2F594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41DE97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05420A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C344CA" w14:textId="77777777" w:rsidR="001C66BE" w:rsidRPr="007F16A4" w:rsidRDefault="001C66BE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10524 Move apps away from E Drive and TFS 10532 drop </w:t>
            </w:r>
            <w:r w:rsidR="003A6291" w:rsidRPr="007F16A4">
              <w:rPr>
                <w:sz w:val="22"/>
                <w:szCs w:val="22"/>
              </w:rPr>
              <w:t>Outliers</w:t>
            </w:r>
            <w:r w:rsidRPr="007F16A4">
              <w:rPr>
                <w:sz w:val="22"/>
                <w:szCs w:val="22"/>
              </w:rPr>
              <w:t xml:space="preserve">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32B3F9" w14:textId="77777777" w:rsidR="001C66BE" w:rsidRPr="007F16A4" w:rsidRDefault="001C66BE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F760B7" w:rsidRPr="001114CE" w14:paraId="50D8CFC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81FD4C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DF1F08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B64841" w14:textId="77777777" w:rsidR="00F760B7" w:rsidRPr="007F16A4" w:rsidRDefault="00F760B7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11451 - New feed file for CSRs who took inappropriate 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FEB0FF" w14:textId="77777777" w:rsidR="00F760B7" w:rsidRPr="007F16A4" w:rsidRDefault="00F760B7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5E1AC4" w:rsidRPr="001114CE" w14:paraId="0BE11CC4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A7AE0E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5/14/2019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CD21BB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3EA30" w14:textId="77777777" w:rsidR="005E1AC4" w:rsidRPr="007F16A4" w:rsidRDefault="005E1AC4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</w:t>
            </w:r>
            <w:r w:rsidR="00721378" w:rsidRPr="007F16A4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14401 – Separate MSR file and source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BF273" w14:textId="77777777" w:rsidR="005E1AC4" w:rsidRPr="007F16A4" w:rsidRDefault="005E1AC4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721378" w:rsidRPr="001114CE" w14:paraId="77284CE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194FC3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7/5/2019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415CD66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75888F" w14:textId="77777777" w:rsidR="00721378" w:rsidRPr="007F16A4" w:rsidRDefault="00721378" w:rsidP="003A6291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14108 - New process for short calls.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4D33A" w14:textId="77777777" w:rsidR="00721378" w:rsidRPr="007F16A4" w:rsidRDefault="00721378" w:rsidP="001C66B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A456A6" w:rsidRPr="001114CE" w14:paraId="215843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A5AD5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1B8A66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994FE9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9B6400" w14:textId="77777777" w:rsidR="00A456A6" w:rsidRPr="007F16A4" w:rsidRDefault="00A456A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676F4B5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1C5DA9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9/16/2020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41FC4E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7902FE" w14:textId="77777777" w:rsidR="001821B6" w:rsidRPr="007F16A4" w:rsidRDefault="001821B6" w:rsidP="001821B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TFS 18154 – Incentive Discrepancy feed changes and document rewrite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074AF21" w14:textId="77777777" w:rsidR="001821B6" w:rsidRPr="007F16A4" w:rsidRDefault="001821B6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29567B9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AA5E50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10/1/2020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F0F9C2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AA410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TFS18789 – Incentives data discrepancy logs for mangers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8D49D6" w14:textId="77777777" w:rsidR="001821B6" w:rsidRPr="007F16A4" w:rsidRDefault="0000075C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A0E06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D062C9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AC0CA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72E451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TFS 18833 -  Expand the site field size in feeds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ADD696" w14:textId="77777777" w:rsidR="001821B6" w:rsidRPr="007F16A4" w:rsidRDefault="007F16A4" w:rsidP="00A456A6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Susmitha Palacherla</w:t>
            </w:r>
          </w:p>
        </w:tc>
      </w:tr>
      <w:tr w:rsidR="00073A1E" w:rsidRPr="001114CE" w14:paraId="3BE902DA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106D80" w14:textId="741B2A56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45B054" w14:textId="31D0787A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</w:t>
            </w:r>
            <w:r w:rsidR="000D5CB7" w:rsidRPr="00B64ADD">
              <w:rPr>
                <w:sz w:val="22"/>
                <w:szCs w:val="22"/>
              </w:rPr>
              <w:t>7</w:t>
            </w:r>
            <w:r w:rsidRPr="00B64ADD">
              <w:rPr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3E6A" w14:textId="55AD7944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892F51" w14:textId="7B12193D" w:rsidR="00073A1E" w:rsidRPr="007F16A4" w:rsidRDefault="00073A1E" w:rsidP="00073A1E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B55FF7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1F4985" w14:textId="64DE12A8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10/7/2021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547BD6" w14:textId="010F44CA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1F98C8" w14:textId="75F40735" w:rsidR="001821B6" w:rsidRPr="00B64ADD" w:rsidRDefault="00B64ADD" w:rsidP="00B64ADD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TFS 23048 - New Written Corr OMR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351AE8" w14:textId="1032C875" w:rsidR="001821B6" w:rsidRPr="00B64ADD" w:rsidRDefault="00B64ADD" w:rsidP="00A456A6">
            <w:pPr>
              <w:rPr>
                <w:sz w:val="22"/>
                <w:szCs w:val="22"/>
              </w:rPr>
            </w:pPr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1821B6" w:rsidRPr="001114CE" w14:paraId="098A0A5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723A4" w14:textId="7080B2DC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02/02/2022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F447D" w14:textId="773176EF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D33745" w14:textId="4C0847B1" w:rsidR="001821B6" w:rsidRPr="00306107" w:rsidRDefault="00306107" w:rsidP="00A456A6">
            <w:pPr>
              <w:rPr>
                <w:sz w:val="22"/>
                <w:szCs w:val="22"/>
              </w:rPr>
            </w:pPr>
            <w:r w:rsidRPr="00306107">
              <w:rPr>
                <w:sz w:val="22"/>
                <w:szCs w:val="22"/>
              </w:rPr>
              <w:t>TFS 23964 - Switch to maxcorp Service Accounts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DFC0CF6" w14:textId="60925BD1" w:rsidR="001821B6" w:rsidRDefault="00306107" w:rsidP="00A456A6">
            <w:r w:rsidRPr="00B64ADD">
              <w:rPr>
                <w:sz w:val="22"/>
                <w:szCs w:val="22"/>
              </w:rPr>
              <w:t>Susmitha Palacherla</w:t>
            </w:r>
          </w:p>
        </w:tc>
      </w:tr>
      <w:tr w:rsidR="002607EE" w:rsidRPr="001114CE" w14:paraId="07EC230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3F94029" w14:textId="5D530EDA" w:rsidR="002607EE" w:rsidRPr="00306107" w:rsidRDefault="002607EE" w:rsidP="002607EE">
            <w:pPr>
              <w:rPr>
                <w:sz w:val="22"/>
                <w:szCs w:val="22"/>
              </w:rPr>
            </w:pPr>
            <w:r>
              <w:t>03/09/2022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1F37FD" w14:textId="0FD66EF2" w:rsidR="002607EE" w:rsidRPr="00306107" w:rsidRDefault="002607EE" w:rsidP="002607EE">
            <w:pPr>
              <w:rPr>
                <w:sz w:val="22"/>
                <w:szCs w:val="22"/>
              </w:rPr>
            </w:pPr>
            <w:r>
              <w:t>20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B3CF9B" w14:textId="49932F65" w:rsidR="002607EE" w:rsidRPr="00306107" w:rsidRDefault="002607EE" w:rsidP="002607EE">
            <w:pPr>
              <w:rPr>
                <w:sz w:val="22"/>
                <w:szCs w:val="22"/>
              </w:rPr>
            </w:pPr>
            <w:r w:rsidRPr="00A2389A">
              <w:t>TFS 23967 - Send alerts if xlsx files staged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306054" w14:textId="2E8E01F8" w:rsidR="002607EE" w:rsidRPr="00B64ADD" w:rsidRDefault="002607EE" w:rsidP="002607EE">
            <w:pPr>
              <w:rPr>
                <w:sz w:val="22"/>
                <w:szCs w:val="22"/>
              </w:rPr>
            </w:pPr>
            <w:r>
              <w:t>Susmitha Palacherla</w:t>
            </w:r>
          </w:p>
        </w:tc>
      </w:tr>
    </w:tbl>
    <w:p w14:paraId="0FBC7931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4C81F363" w14:textId="77777777" w:rsidR="00B54F3A" w:rsidRPr="001114CE" w:rsidRDefault="00971190" w:rsidP="00B54F3A">
      <w:r w:rsidRPr="001114CE">
        <w:br w:type="page"/>
      </w:r>
    </w:p>
    <w:p w14:paraId="30630BB6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C50A6D" w14:textId="77777777" w:rsidR="004F5C38" w:rsidRDefault="004F5C38">
          <w:pPr>
            <w:pStyle w:val="TOCHeading"/>
          </w:pPr>
          <w:r>
            <w:t>Contents</w:t>
          </w:r>
        </w:p>
        <w:p w14:paraId="3C2DD21D" w14:textId="77777777" w:rsidR="004B3948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451" w:history="1">
            <w:r w:rsidR="004B3948" w:rsidRPr="00C20688">
              <w:rPr>
                <w:rStyle w:val="Hyperlink"/>
                <w:noProof/>
              </w:rPr>
              <w:t>SSIS – Outlier_Coaching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_Toc53161451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4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44E26632" w14:textId="77777777" w:rsidR="004B3948" w:rsidRDefault="005B1FB1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452" w:history="1">
            <w:r w:rsidR="004B3948" w:rsidRPr="00C20688">
              <w:rPr>
                <w:rStyle w:val="Hyperlink"/>
                <w:i/>
                <w:iCs/>
                <w:noProof/>
              </w:rPr>
              <w:t>References</w:t>
            </w:r>
            <w:r w:rsidR="004B3948">
              <w:rPr>
                <w:noProof/>
                <w:webHidden/>
              </w:rPr>
              <w:tab/>
            </w:r>
            <w:r w:rsidR="004B3948">
              <w:rPr>
                <w:noProof/>
                <w:webHidden/>
              </w:rPr>
              <w:fldChar w:fldCharType="begin"/>
            </w:r>
            <w:r w:rsidR="004B3948">
              <w:rPr>
                <w:noProof/>
                <w:webHidden/>
              </w:rPr>
              <w:instrText xml:space="preserve"> PAGEREF _Toc53161452 \h </w:instrText>
            </w:r>
            <w:r w:rsidR="004B3948">
              <w:rPr>
                <w:noProof/>
                <w:webHidden/>
              </w:rPr>
            </w:r>
            <w:r w:rsidR="004B3948">
              <w:rPr>
                <w:noProof/>
                <w:webHidden/>
              </w:rPr>
              <w:fldChar w:fldCharType="separate"/>
            </w:r>
            <w:r w:rsidR="004B3948">
              <w:rPr>
                <w:noProof/>
                <w:webHidden/>
              </w:rPr>
              <w:t>7</w:t>
            </w:r>
            <w:r w:rsidR="004B3948">
              <w:rPr>
                <w:noProof/>
                <w:webHidden/>
              </w:rPr>
              <w:fldChar w:fldCharType="end"/>
            </w:r>
          </w:hyperlink>
        </w:p>
        <w:p w14:paraId="3C7766D4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BB0A49D" w14:textId="77777777" w:rsidR="00534A8B" w:rsidRPr="00FC37DA" w:rsidRDefault="00534A8B" w:rsidP="00534A8B">
      <w:pPr>
        <w:rPr>
          <w:sz w:val="18"/>
        </w:rPr>
      </w:pPr>
    </w:p>
    <w:p w14:paraId="52A7ED75" w14:textId="77777777" w:rsidR="00534A8B" w:rsidRDefault="00534A8B" w:rsidP="00534A8B"/>
    <w:p w14:paraId="0F4D73DA" w14:textId="77777777" w:rsidR="00202208" w:rsidRDefault="00202208" w:rsidP="00534A8B"/>
    <w:p w14:paraId="29623D93" w14:textId="77777777" w:rsidR="00202208" w:rsidRDefault="00202208" w:rsidP="00534A8B"/>
    <w:p w14:paraId="38E0FFE7" w14:textId="77777777" w:rsidR="00202208" w:rsidRDefault="00202208" w:rsidP="00534A8B"/>
    <w:p w14:paraId="2AC6100B" w14:textId="77777777" w:rsidR="00202208" w:rsidRDefault="00202208" w:rsidP="00534A8B"/>
    <w:p w14:paraId="0B6248A5" w14:textId="77777777" w:rsidR="00202208" w:rsidRDefault="00202208" w:rsidP="00534A8B"/>
    <w:p w14:paraId="5489A2D4" w14:textId="77777777" w:rsidR="00202208" w:rsidRDefault="00202208" w:rsidP="00534A8B"/>
    <w:p w14:paraId="3F388465" w14:textId="77777777" w:rsidR="00202208" w:rsidRDefault="00202208" w:rsidP="00534A8B"/>
    <w:p w14:paraId="763BE750" w14:textId="77777777" w:rsidR="00202208" w:rsidRDefault="00202208" w:rsidP="00534A8B"/>
    <w:p w14:paraId="7325D2FB" w14:textId="77777777" w:rsidR="004B3948" w:rsidRDefault="004B3948" w:rsidP="00534A8B"/>
    <w:p w14:paraId="0D1BEF2F" w14:textId="77777777" w:rsidR="004B3948" w:rsidRDefault="004B3948" w:rsidP="00534A8B"/>
    <w:p w14:paraId="03B38544" w14:textId="77777777" w:rsidR="004B3948" w:rsidRDefault="004B3948" w:rsidP="00534A8B"/>
    <w:p w14:paraId="190C351B" w14:textId="77777777" w:rsidR="004B3948" w:rsidRDefault="004B3948" w:rsidP="00534A8B"/>
    <w:p w14:paraId="045E1784" w14:textId="77777777" w:rsidR="004B3948" w:rsidRDefault="004B3948" w:rsidP="00534A8B"/>
    <w:p w14:paraId="28B8DA1A" w14:textId="77777777" w:rsidR="004B3948" w:rsidRDefault="004B3948" w:rsidP="00534A8B"/>
    <w:p w14:paraId="5693E54B" w14:textId="77777777" w:rsidR="004B3948" w:rsidRDefault="004B3948" w:rsidP="00534A8B"/>
    <w:p w14:paraId="02D063E3" w14:textId="77777777" w:rsidR="004B3948" w:rsidRDefault="004B3948" w:rsidP="00534A8B"/>
    <w:p w14:paraId="0F94B5B0" w14:textId="77777777" w:rsidR="004B3948" w:rsidRDefault="004B3948" w:rsidP="00534A8B"/>
    <w:p w14:paraId="570AD996" w14:textId="77777777" w:rsidR="004B3948" w:rsidRDefault="004B3948" w:rsidP="00534A8B"/>
    <w:p w14:paraId="564A2642" w14:textId="77777777" w:rsidR="004B3948" w:rsidRDefault="004B3948" w:rsidP="00534A8B"/>
    <w:p w14:paraId="75AA98DA" w14:textId="77777777" w:rsidR="004B3948" w:rsidRDefault="004B3948" w:rsidP="00534A8B"/>
    <w:p w14:paraId="2CB6CC19" w14:textId="77777777" w:rsidR="004B3948" w:rsidRDefault="004B3948" w:rsidP="00534A8B"/>
    <w:p w14:paraId="7BC099F2" w14:textId="77777777" w:rsidR="00202208" w:rsidRDefault="00202208" w:rsidP="00534A8B"/>
    <w:p w14:paraId="26DEC1F7" w14:textId="77777777" w:rsidR="00202208" w:rsidRDefault="00202208" w:rsidP="00534A8B"/>
    <w:p w14:paraId="4AC3EDAE" w14:textId="77777777" w:rsidR="00202208" w:rsidRDefault="00202208" w:rsidP="00534A8B"/>
    <w:p w14:paraId="59821AF4" w14:textId="77777777" w:rsidR="00202208" w:rsidRDefault="00202208" w:rsidP="00534A8B"/>
    <w:p w14:paraId="6F50EE4F" w14:textId="77777777" w:rsidR="00202208" w:rsidRDefault="00202208" w:rsidP="00534A8B"/>
    <w:p w14:paraId="0ED34D94" w14:textId="77777777" w:rsidR="00202208" w:rsidRDefault="00202208" w:rsidP="00534A8B"/>
    <w:p w14:paraId="5B53EA6D" w14:textId="77777777" w:rsidR="00202208" w:rsidRDefault="00202208" w:rsidP="00534A8B"/>
    <w:p w14:paraId="3D553243" w14:textId="77777777" w:rsidR="00202208" w:rsidRDefault="00202208" w:rsidP="00534A8B"/>
    <w:p w14:paraId="087605F1" w14:textId="77777777" w:rsidR="00202208" w:rsidRDefault="00202208" w:rsidP="00534A8B"/>
    <w:p w14:paraId="32CE9A9C" w14:textId="77777777" w:rsidR="00202208" w:rsidRDefault="006674A0" w:rsidP="006674A0">
      <w:pPr>
        <w:pStyle w:val="Heading2"/>
      </w:pPr>
      <w:bookmarkStart w:id="15" w:name="_Toc53161451"/>
      <w:r>
        <w:lastRenderedPageBreak/>
        <w:t>SSIS – Outlier_Coaching</w:t>
      </w:r>
      <w:bookmarkEnd w:id="15"/>
    </w:p>
    <w:p w14:paraId="3B0E2505" w14:textId="77777777" w:rsidR="006674A0" w:rsidRPr="006674A0" w:rsidRDefault="006674A0" w:rsidP="006674A0"/>
    <w:p w14:paraId="28AEFC3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5C0DD9A9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Unit Identifier: Outlier_Coaching.dtsx</w:t>
      </w:r>
    </w:p>
    <w:p w14:paraId="1A641DE2" w14:textId="77777777" w:rsidR="006674A0" w:rsidRPr="006674A0" w:rsidRDefault="006674A0" w:rsidP="006674A0">
      <w:pPr>
        <w:pStyle w:val="Heading4"/>
        <w:ind w:left="720"/>
        <w:rPr>
          <w:b w:val="0"/>
        </w:rPr>
      </w:pPr>
      <w:r w:rsidRPr="006674A0">
        <w:rPr>
          <w:b w:val="0"/>
        </w:rPr>
        <w:t>Test Case identifier: OC</w:t>
      </w:r>
    </w:p>
    <w:p w14:paraId="0DDB39C0" w14:textId="77777777" w:rsidR="00202208" w:rsidRDefault="00202208" w:rsidP="00534A8B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4497" w14:paraId="7C36B4D7" w14:textId="77777777" w:rsidTr="00A22BF2">
        <w:trPr>
          <w:tblHeader/>
        </w:trPr>
        <w:tc>
          <w:tcPr>
            <w:tcW w:w="2549" w:type="dxa"/>
            <w:shd w:val="solid" w:color="auto" w:fill="000000"/>
          </w:tcPr>
          <w:p w14:paraId="2E433BA4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6453C197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073A1E" w14:paraId="4C7000D3" w14:textId="77777777" w:rsidTr="00A22BF2">
        <w:tc>
          <w:tcPr>
            <w:tcW w:w="2549" w:type="dxa"/>
          </w:tcPr>
          <w:p w14:paraId="59C48707" w14:textId="21EA8E37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637CF92C" w14:textId="4F78F765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073A1E" w14:paraId="5D0B4C14" w14:textId="77777777" w:rsidTr="00A22BF2">
        <w:trPr>
          <w:trHeight w:val="125"/>
        </w:trPr>
        <w:tc>
          <w:tcPr>
            <w:tcW w:w="2549" w:type="dxa"/>
          </w:tcPr>
          <w:p w14:paraId="7FDC7172" w14:textId="18CF30A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6F9179A" w14:textId="7C4D287A" w:rsidR="00073A1E" w:rsidRPr="007F16A4" w:rsidRDefault="002607EE" w:rsidP="00073A1E">
            <w:pPr>
              <w:rPr>
                <w:sz w:val="22"/>
                <w:szCs w:val="22"/>
              </w:rPr>
            </w:pPr>
            <w:r w:rsidRPr="00A2389A">
              <w:t>TFS 23967 - Send alerts if xlsx files staged</w:t>
            </w:r>
          </w:p>
        </w:tc>
      </w:tr>
      <w:tr w:rsidR="00073A1E" w14:paraId="730B7872" w14:textId="77777777" w:rsidTr="00A22BF2">
        <w:tc>
          <w:tcPr>
            <w:tcW w:w="2549" w:type="dxa"/>
          </w:tcPr>
          <w:p w14:paraId="15729301" w14:textId="6D44242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77E4AE1" w14:textId="548588FB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073A1E" w14:paraId="11115A8B" w14:textId="77777777" w:rsidTr="00A22BF2">
        <w:tc>
          <w:tcPr>
            <w:tcW w:w="2549" w:type="dxa"/>
          </w:tcPr>
          <w:p w14:paraId="1A189E09" w14:textId="5ADD7C4F" w:rsidR="00073A1E" w:rsidRPr="007F16A4" w:rsidRDefault="00073A1E" w:rsidP="00073A1E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3D73730C" w14:textId="59DB65C3" w:rsidR="00306107" w:rsidRPr="007F16A4" w:rsidRDefault="002607EE" w:rsidP="00B64ADD">
            <w:pPr>
              <w:overflowPunct/>
              <w:textAlignment w:val="auto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Outliers</w:t>
            </w:r>
            <w:r w:rsidRPr="00A2389A">
              <w:rPr>
                <w:sz w:val="22"/>
                <w:szCs w:val="22"/>
              </w:rPr>
              <w:t>_Coaching.dtsx</w:t>
            </w:r>
            <w:r>
              <w:rPr>
                <w:sz w:val="22"/>
                <w:szCs w:val="22"/>
              </w:rPr>
              <w:t xml:space="preserve"> and config file</w:t>
            </w:r>
          </w:p>
        </w:tc>
      </w:tr>
      <w:tr w:rsidR="003B4497" w14:paraId="78A3331B" w14:textId="77777777" w:rsidTr="00A22BF2">
        <w:tc>
          <w:tcPr>
            <w:tcW w:w="2549" w:type="dxa"/>
          </w:tcPr>
          <w:p w14:paraId="61CB4F66" w14:textId="77777777" w:rsidR="003B4497" w:rsidRPr="007F16A4" w:rsidRDefault="003B4497" w:rsidP="00A22BF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14:paraId="4FB1F224" w14:textId="14EE26C4" w:rsidR="003B4497" w:rsidRPr="007F16A4" w:rsidRDefault="003B4497" w:rsidP="00A22BF2">
            <w:pPr>
              <w:rPr>
                <w:sz w:val="22"/>
                <w:szCs w:val="22"/>
              </w:rPr>
            </w:pPr>
          </w:p>
        </w:tc>
      </w:tr>
      <w:tr w:rsidR="0068622B" w14:paraId="4A1BBDF9" w14:textId="77777777" w:rsidTr="00A22BF2">
        <w:tc>
          <w:tcPr>
            <w:tcW w:w="2549" w:type="dxa"/>
          </w:tcPr>
          <w:p w14:paraId="00C935D4" w14:textId="197C77B3" w:rsidR="0068622B" w:rsidRPr="007F16A4" w:rsidRDefault="0068622B" w:rsidP="00A22B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Files used for testing</w:t>
            </w:r>
          </w:p>
        </w:tc>
        <w:tc>
          <w:tcPr>
            <w:tcW w:w="10455" w:type="dxa"/>
          </w:tcPr>
          <w:p w14:paraId="4222BF90" w14:textId="7B1FF70C" w:rsidR="0068622B" w:rsidRPr="007F16A4" w:rsidRDefault="0068622B" w:rsidP="00A22BF2">
            <w:pPr>
              <w:rPr>
                <w:sz w:val="22"/>
                <w:szCs w:val="22"/>
              </w:rPr>
            </w:pPr>
            <w:r w:rsidRPr="0068622B">
              <w:rPr>
                <w:sz w:val="22"/>
                <w:szCs w:val="22"/>
              </w:rPr>
              <w:t>eCL_Outlier_Feed_WCP20211229.xlsx</w:t>
            </w:r>
          </w:p>
        </w:tc>
      </w:tr>
    </w:tbl>
    <w:p w14:paraId="561B963E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6674A0" w:rsidRPr="00231CAA" w14:paraId="11F5EAD3" w14:textId="77777777" w:rsidTr="00185140">
        <w:tc>
          <w:tcPr>
            <w:tcW w:w="1170" w:type="dxa"/>
            <w:shd w:val="solid" w:color="auto" w:fill="000000"/>
          </w:tcPr>
          <w:p w14:paraId="7B5FBAF0" w14:textId="77777777" w:rsidR="006674A0" w:rsidRPr="00BE7BC2" w:rsidRDefault="006674A0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93710A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0D645D2F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5E5791AA" w14:textId="77777777" w:rsidR="006674A0" w:rsidRPr="00BE7BC2" w:rsidRDefault="00061AE4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07C0C6F" w14:textId="77777777" w:rsidR="006674A0" w:rsidRPr="00BE7BC2" w:rsidRDefault="00F82A58" w:rsidP="006674A0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68622B" w:rsidRPr="00231CAA" w14:paraId="29782ACF" w14:textId="77777777" w:rsidTr="00185140">
        <w:trPr>
          <w:trHeight w:val="395"/>
        </w:trPr>
        <w:tc>
          <w:tcPr>
            <w:tcW w:w="1170" w:type="dxa"/>
          </w:tcPr>
          <w:p w14:paraId="223E54BB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OC-1.1</w:t>
            </w:r>
          </w:p>
        </w:tc>
        <w:tc>
          <w:tcPr>
            <w:tcW w:w="4973" w:type="dxa"/>
          </w:tcPr>
          <w:p w14:paraId="4C4546A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 CoachingOutliersLoad</w:t>
            </w:r>
          </w:p>
        </w:tc>
        <w:tc>
          <w:tcPr>
            <w:tcW w:w="4275" w:type="dxa"/>
          </w:tcPr>
          <w:p w14:paraId="18B346E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30B429DE" w14:textId="184213EA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AB6FF98" w14:textId="16F1BDC3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712FEECC" w14:textId="77777777" w:rsidTr="00185140">
        <w:tc>
          <w:tcPr>
            <w:tcW w:w="1170" w:type="dxa"/>
          </w:tcPr>
          <w:p w14:paraId="020F10B5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OC-1.2</w:t>
            </w:r>
          </w:p>
        </w:tc>
        <w:tc>
          <w:tcPr>
            <w:tcW w:w="4973" w:type="dxa"/>
          </w:tcPr>
          <w:p w14:paraId="1700AA80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14:paraId="0F99B39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$\Coaching\Outliers\Backups\</w:t>
            </w:r>
          </w:p>
        </w:tc>
        <w:tc>
          <w:tcPr>
            <w:tcW w:w="4275" w:type="dxa"/>
          </w:tcPr>
          <w:p w14:paraId="168A7B9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14:paraId="59B45FB7" w14:textId="308443A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7C8E617" w14:textId="757A88E4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62990693" w14:textId="77777777" w:rsidTr="00185140">
        <w:tc>
          <w:tcPr>
            <w:tcW w:w="1170" w:type="dxa"/>
          </w:tcPr>
          <w:p w14:paraId="56E8FE6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OC-1.3</w:t>
            </w:r>
          </w:p>
        </w:tc>
        <w:tc>
          <w:tcPr>
            <w:tcW w:w="4973" w:type="dxa"/>
          </w:tcPr>
          <w:p w14:paraId="437547E1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14:paraId="055369FE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\Coaching\Outliers\Decrypt_Out\</w:t>
            </w:r>
          </w:p>
        </w:tc>
        <w:tc>
          <w:tcPr>
            <w:tcW w:w="4275" w:type="dxa"/>
          </w:tcPr>
          <w:p w14:paraId="6C15F449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14:paraId="21498B82" w14:textId="22FF3BF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1D79BECA" w14:textId="536F32C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19C1C25E" w14:textId="77777777" w:rsidTr="00185140">
        <w:tc>
          <w:tcPr>
            <w:tcW w:w="1170" w:type="dxa"/>
          </w:tcPr>
          <w:p w14:paraId="239E2246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OC-1.4</w:t>
            </w:r>
          </w:p>
        </w:tc>
        <w:tc>
          <w:tcPr>
            <w:tcW w:w="4973" w:type="dxa"/>
          </w:tcPr>
          <w:p w14:paraId="0495AE5A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14:paraId="7D4E5AC7" w14:textId="77777777" w:rsidR="0068622B" w:rsidRPr="007F16A4" w:rsidRDefault="0068622B" w:rsidP="0068622B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\Coaching\Outliers\Encrypt_Out\</w:t>
            </w:r>
          </w:p>
        </w:tc>
        <w:tc>
          <w:tcPr>
            <w:tcW w:w="4275" w:type="dxa"/>
          </w:tcPr>
          <w:p w14:paraId="41FD8B50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14:paraId="36D66231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14:paraId="5981BB61" w14:textId="36167640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0FE6050" w14:textId="5C9E83F5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2C09D654" w14:textId="77777777" w:rsidTr="00185140">
        <w:tc>
          <w:tcPr>
            <w:tcW w:w="1170" w:type="dxa"/>
          </w:tcPr>
          <w:p w14:paraId="394A59CE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14:paraId="7463FC8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14:paraId="3ADB3523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69249D3" w14:textId="0B176A4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526C96B" w14:textId="122AB2B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68622B" w:rsidRPr="00231CAA" w14:paraId="6E55ED02" w14:textId="77777777" w:rsidTr="00185140">
        <w:tc>
          <w:tcPr>
            <w:tcW w:w="1170" w:type="dxa"/>
          </w:tcPr>
          <w:p w14:paraId="107020CC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OC-2.1</w:t>
            </w:r>
          </w:p>
        </w:tc>
        <w:tc>
          <w:tcPr>
            <w:tcW w:w="4973" w:type="dxa"/>
          </w:tcPr>
          <w:p w14:paraId="38A6E224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14:paraId="753E431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14:paraId="70A186AD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14:paraId="7FB87E46" w14:textId="2EF0EEA8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3D14521" w14:textId="65BE36FB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68622B" w:rsidRPr="00231CAA" w14:paraId="49D5F94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66C0" w14:textId="77777777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CBDC" w14:textId="77777777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975B" w14:textId="77777777" w:rsidR="0068622B" w:rsidRPr="007F16A4" w:rsidRDefault="0068622B" w:rsidP="0068622B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14:paraId="190C4F22" w14:textId="16D2BB5E" w:rsidR="0068622B" w:rsidRPr="007F16A4" w:rsidRDefault="0068622B" w:rsidP="0068622B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844935D" w14:textId="7513C2F2" w:rsidR="0068622B" w:rsidRPr="007F16A4" w:rsidRDefault="0068622B" w:rsidP="0068622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2EB8E06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FB5F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2D4E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A8E2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NotificationDate should be set to job run time</w:t>
            </w:r>
          </w:p>
        </w:tc>
        <w:tc>
          <w:tcPr>
            <w:tcW w:w="1192" w:type="dxa"/>
          </w:tcPr>
          <w:p w14:paraId="5774ABA3" w14:textId="64B1803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1E96C46" w14:textId="46CB48B4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4060557F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58CC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2AB3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15C3" w14:textId="77777777" w:rsidR="00306107" w:rsidRPr="007F16A4" w:rsidRDefault="00306107" w:rsidP="00306107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5E0D8047" w14:textId="7FB0F66E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6FF049A" w14:textId="42EAE062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64D1CB8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E7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E29F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B46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LoadDatetime and Counts</w:t>
            </w:r>
          </w:p>
        </w:tc>
        <w:tc>
          <w:tcPr>
            <w:tcW w:w="1192" w:type="dxa"/>
          </w:tcPr>
          <w:p w14:paraId="2CF20A48" w14:textId="1B7AEE85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C813B6E" w14:textId="36D5C505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306107" w:rsidRPr="00231CAA" w14:paraId="308F31F3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7281" w14:textId="77777777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A4FD" w14:textId="77777777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6DDB" w14:textId="77777777" w:rsidR="00306107" w:rsidRPr="007F16A4" w:rsidRDefault="00306107" w:rsidP="00306107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FileList table shows rejected logs, should be present with Reject Reason</w:t>
            </w:r>
          </w:p>
        </w:tc>
        <w:tc>
          <w:tcPr>
            <w:tcW w:w="1192" w:type="dxa"/>
          </w:tcPr>
          <w:p w14:paraId="62702C6B" w14:textId="4E5D48FB" w:rsidR="00306107" w:rsidRPr="007F16A4" w:rsidRDefault="00306107" w:rsidP="00306107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464F81D" w14:textId="16A943E8" w:rsidR="00306107" w:rsidRPr="007F16A4" w:rsidRDefault="00306107" w:rsidP="00306107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CEC876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00B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F9E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8D60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14:paraId="776A7047" w14:textId="65B03C7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9625891" w14:textId="28D4A2C8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737546D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FE6A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33F4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CC7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14:paraId="19C5CD3F" w14:textId="39F4DD8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45F9F76" w14:textId="7365AF4B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1A7BDA75" w14:textId="77777777" w:rsidTr="007F16A4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58D4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BC2C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EA0E7" w14:textId="77777777" w:rsidR="00512688" w:rsidRPr="007F16A4" w:rsidRDefault="00512688" w:rsidP="00512688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14:paraId="1D1F8B3F" w14:textId="47BF0E93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E2DB4BF" w14:textId="7B17D951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42CCFD3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87088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37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463B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14:paraId="54772065" w14:textId="5766DEA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922B029" w14:textId="4782C0CA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9926ED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B02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9F63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6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14:paraId="72733866" w14:textId="506BA0BA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94790FF" w14:textId="010C3FA5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0073B1D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E12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C9AB" w14:textId="77777777" w:rsidR="00512688" w:rsidRPr="007F16A4" w:rsidDel="000662EC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94EA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14:paraId="5A87AF25" w14:textId="62B0B9CE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22570BFD" w14:textId="737839F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49FFF99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6EA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A5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472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14:paraId="71F0F802" w14:textId="66F2144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4674CF4" w14:textId="6692E6B9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919F420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049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4D42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9134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14:paraId="2DC74285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plus</w:t>
            </w:r>
          </w:p>
          <w:p w14:paraId="504FBEDC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Based on Employee Job code</w:t>
            </w:r>
          </w:p>
          <w:p w14:paraId="1E59CFE5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('WACS01', 'WACS02', 'WACS03') - 1</w:t>
            </w:r>
          </w:p>
          <w:p w14:paraId="76895317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('WACS40', “WACS50”) - 2</w:t>
            </w:r>
          </w:p>
          <w:p w14:paraId="0D457D77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('WACQ02','WACQ03','WACQ12', 'WACQ13') - 3</w:t>
            </w:r>
          </w:p>
          <w:p w14:paraId="3DEAE51E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('WIHD01','WIHD02','WIHD03','WIHD04', 'WABA11', 'WISA03','WIHD40', 'WPPT40') - 4</w:t>
            </w:r>
          </w:p>
          <w:p w14:paraId="77649426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('WTTR02','WTTI02','WTTR12','WTTR13','WTID13', 'WTTR40', 'WTTR50') - 5</w:t>
            </w:r>
          </w:p>
          <w:p w14:paraId="6894775B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('WABA01','WABA02','WABA03') - 6</w:t>
            </w:r>
          </w:p>
          <w:p w14:paraId="22B3BA26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('WPSM11') - 7</w:t>
            </w:r>
          </w:p>
          <w:p w14:paraId="63F90058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('WMPL02','WMPL03') - 8</w:t>
            </w:r>
          </w:p>
          <w:p w14:paraId="628F272E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('WPPM11') - 9</w:t>
            </w:r>
          </w:p>
        </w:tc>
        <w:tc>
          <w:tcPr>
            <w:tcW w:w="1192" w:type="dxa"/>
          </w:tcPr>
          <w:p w14:paraId="28DEE92D" w14:textId="175AC8AB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0AA4388B" w14:textId="4089BDA1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027F211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6257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80F7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3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14:paraId="1233A63F" w14:textId="453F030B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27D785B" w14:textId="37B35923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2D5A6645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1825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2FA3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7C25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  <w:p w14:paraId="271881EB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IDD </w:t>
            </w:r>
            <w:r w:rsidRPr="007F16A4">
              <w:rPr>
                <w:sz w:val="22"/>
                <w:szCs w:val="22"/>
              </w:rPr>
              <w:sym w:font="Wingdings" w:char="F0E0"/>
            </w:r>
            <w:r w:rsidRPr="007F16A4">
              <w:rPr>
                <w:sz w:val="22"/>
                <w:szCs w:val="22"/>
              </w:rPr>
              <w:t xml:space="preserve"> char(10) which is LF replaced by line break</w:t>
            </w:r>
          </w:p>
          <w:p w14:paraId="723CCC1D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16F7A22" w14:textId="2C716AC2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CAD3F18" w14:textId="67457B22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03973DC2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23C9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AC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7C9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26FC5A5E" w14:textId="42A7D20A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3A239EFE" w14:textId="7A70299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66E6853C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9E4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856F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B27D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14:paraId="624A43F8" w14:textId="48F976A9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61E63C6" w14:textId="2513A92B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203718F1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4A0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B231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A5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14:paraId="3ED27F3A" w14:textId="08BC17AE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2C67ABD0" w14:textId="19A3A19F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0CE56EAD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88E0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lastRenderedPageBreak/>
              <w:t>OC-7.3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E37A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7A96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14:paraId="0F3DC056" w14:textId="7636563A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4F084FAD" w14:textId="4320F9B2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2CA093BB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999E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3A22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E3C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14:paraId="3B46CC25" w14:textId="2A20F52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261271B2" w14:textId="6359DDBA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5E9D804E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2D26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D7D5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4D5BA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07482820" w14:textId="43235026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6380826" w14:textId="2C33A4C2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28953D77" w14:textId="77777777" w:rsidTr="00663558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1CC1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11F3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5817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14:paraId="57B548C4" w14:textId="6207201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60B55BF2" w14:textId="762F63F2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4124E319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BCF3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B08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C096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1DDB28EE" w14:textId="131A25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7BBDF31F" w14:textId="6D1C0518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512688" w:rsidRPr="00231CAA" w14:paraId="75DD3ABB" w14:textId="77777777" w:rsidTr="000D5CB7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1338" w14:textId="77777777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OC-9.1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1CB8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14:paraId="2F017C5C" w14:textId="77777777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B421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14:paraId="6D67469A" w14:textId="77777777" w:rsidR="00512688" w:rsidRPr="007F16A4" w:rsidRDefault="00512688" w:rsidP="00512688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14:paraId="2E0C8260" w14:textId="77777777" w:rsidR="00512688" w:rsidRPr="007F16A4" w:rsidDel="000662EC" w:rsidRDefault="00512688" w:rsidP="00512688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0F25D3D" w14:textId="79001C84" w:rsidR="00512688" w:rsidRPr="007F16A4" w:rsidRDefault="00512688" w:rsidP="00512688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 </w:t>
            </w:r>
          </w:p>
        </w:tc>
        <w:tc>
          <w:tcPr>
            <w:tcW w:w="1440" w:type="dxa"/>
          </w:tcPr>
          <w:p w14:paraId="5CEFC81F" w14:textId="4ACFB27C" w:rsidR="00512688" w:rsidRPr="007F16A4" w:rsidRDefault="00512688" w:rsidP="0051268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CC2AF6" w:rsidRPr="00231CAA" w14:paraId="5DEFA240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003C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D1A5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643C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1B99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B990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68622B" w:rsidRPr="00231CAA" w14:paraId="1F13A534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6264" w14:textId="167130DA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OC-</w:t>
            </w:r>
            <w:r>
              <w:rPr>
                <w:sz w:val="22"/>
                <w:szCs w:val="22"/>
              </w:rPr>
              <w:t>10</w:t>
            </w:r>
            <w:r w:rsidRPr="007F16A4">
              <w:rPr>
                <w:sz w:val="22"/>
                <w:szCs w:val="22"/>
              </w:rPr>
              <w:t>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ACE" w14:textId="50841D3F" w:rsidR="0068622B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an .xlsx file and run load job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20EF" w14:textId="7762D29A" w:rsidR="0068622B" w:rsidRPr="00231CAA" w:rsidDel="000662EC" w:rsidRDefault="0068622B" w:rsidP="006862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email notification should be received alerting that an .xlsx file was staged and cannot be loaded.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1A1D" w14:textId="25364892" w:rsidR="0068622B" w:rsidRPr="00231CAA" w:rsidDel="000662EC" w:rsidRDefault="0068622B" w:rsidP="0068622B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813C" w14:textId="2E8ACECC" w:rsidR="0068622B" w:rsidRPr="00231CAA" w:rsidRDefault="0068622B" w:rsidP="0068622B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CC2AF6" w:rsidRPr="00231CAA" w14:paraId="6B38488E" w14:textId="77777777" w:rsidTr="00185140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7D87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8262" w14:textId="77777777" w:rsidR="00CC2AF6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9104" w14:textId="77777777" w:rsidR="00CC2AF6" w:rsidRPr="00231CAA" w:rsidDel="000662EC" w:rsidRDefault="00CC2AF6" w:rsidP="00CC2AF6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0EC3" w14:textId="77777777" w:rsidR="00CC2AF6" w:rsidRPr="00231CAA" w:rsidDel="000662EC" w:rsidRDefault="00CC2AF6" w:rsidP="00CC2AF6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18A6" w14:textId="77777777" w:rsidR="00CC2AF6" w:rsidRPr="00231CAA" w:rsidRDefault="00CC2AF6" w:rsidP="00CC2AF6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CC2AF6" w:rsidRPr="00231CAA" w14:paraId="34F3F616" w14:textId="77777777" w:rsidTr="00185140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6EE4" w14:textId="77777777" w:rsidR="00CC2AF6" w:rsidRPr="00BE7BC2" w:rsidRDefault="00CC2AF6" w:rsidP="00CC2AF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029D" w14:textId="77777777" w:rsidR="00CC2AF6" w:rsidRPr="00BE7BC2" w:rsidRDefault="004A7575" w:rsidP="00CC2AF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0E34748D" w14:textId="77777777" w:rsidR="006674A0" w:rsidRPr="00BE7BC2" w:rsidRDefault="006674A0" w:rsidP="006674A0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0D67F9F0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8EC2A90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729CB9D" w14:textId="77777777" w:rsidR="00185140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9751A68" w14:textId="77777777" w:rsidR="00185140" w:rsidRPr="00BE7BC2" w:rsidRDefault="0018514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6674A0" w:rsidRPr="00231CAA" w14:paraId="20E90AA3" w14:textId="77777777" w:rsidTr="006674A0">
        <w:trPr>
          <w:trHeight w:val="457"/>
        </w:trPr>
        <w:tc>
          <w:tcPr>
            <w:tcW w:w="5283" w:type="dxa"/>
            <w:vAlign w:val="bottom"/>
          </w:tcPr>
          <w:p w14:paraId="0C82CF7E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15EC1B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7B3AFC2B" w14:textId="57B27BA7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1C93E977" w14:textId="77777777" w:rsidTr="006674A0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2749E35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8A41996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A766F2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6674A0" w:rsidRPr="00231CAA" w14:paraId="5E4A0737" w14:textId="77777777" w:rsidTr="006674A0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1704515" w14:textId="77777777" w:rsidR="006674A0" w:rsidRPr="00BE7BC2" w:rsidRDefault="003B4497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7B172213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41831F06" w14:textId="6C74F149" w:rsidR="006674A0" w:rsidRPr="00BE7BC2" w:rsidRDefault="0068622B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03/09/2022</w:t>
            </w:r>
          </w:p>
        </w:tc>
      </w:tr>
      <w:tr w:rsidR="006674A0" w:rsidRPr="00231CAA" w14:paraId="3046E572" w14:textId="77777777" w:rsidTr="006674A0">
        <w:trPr>
          <w:trHeight w:val="458"/>
        </w:trPr>
        <w:tc>
          <w:tcPr>
            <w:tcW w:w="5283" w:type="dxa"/>
          </w:tcPr>
          <w:p w14:paraId="5903A13F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7B4DC6AC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71CBBE0D" w14:textId="77777777" w:rsidR="006674A0" w:rsidRPr="00BE7BC2" w:rsidRDefault="006674A0" w:rsidP="006674A0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ADD0F79" w14:textId="77777777" w:rsidR="006674A0" w:rsidRDefault="006674A0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A74C40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1625356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C7E778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ABC37FC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1BC6C07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4892C32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D716A7A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30ED53E" w14:textId="77777777" w:rsidR="00FC425F" w:rsidRDefault="00FC425F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B17560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94B6431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C4F9812" w14:textId="77777777" w:rsidR="001821B6" w:rsidRDefault="001821B6" w:rsidP="006674A0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89D682" w14:textId="77777777" w:rsidR="006674A0" w:rsidRPr="001821B6" w:rsidRDefault="006674A0" w:rsidP="001821B6">
      <w:pPr>
        <w:pStyle w:val="Heading2"/>
        <w:rPr>
          <w:rStyle w:val="Emphasis"/>
        </w:rPr>
      </w:pPr>
    </w:p>
    <w:p w14:paraId="66F72F9C" w14:textId="77777777" w:rsidR="00884FB8" w:rsidRPr="001821B6" w:rsidRDefault="00884FB8" w:rsidP="001821B6">
      <w:pPr>
        <w:pStyle w:val="Heading2"/>
        <w:rPr>
          <w:rStyle w:val="Emphasis"/>
        </w:rPr>
      </w:pPr>
      <w:bookmarkStart w:id="16" w:name="_Toc53161452"/>
      <w:r w:rsidRPr="001821B6">
        <w:rPr>
          <w:rStyle w:val="Emphasis"/>
        </w:rPr>
        <w:t>References</w:t>
      </w:r>
      <w:bookmarkEnd w:id="16"/>
    </w:p>
    <w:p w14:paraId="33EA7393" w14:textId="77777777" w:rsidR="001821B6" w:rsidRDefault="001821B6" w:rsidP="006674A0">
      <w:pPr>
        <w:rPr>
          <w:rFonts w:ascii="Arial" w:hAnsi="Arial" w:cs="Arial"/>
        </w:rPr>
      </w:pPr>
    </w:p>
    <w:p w14:paraId="4460AA90" w14:textId="77777777" w:rsidR="001821B6" w:rsidRPr="001821B6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821B6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1821B6" w:rsidRPr="00752FC7" w14:paraId="28D8AB19" w14:textId="77777777" w:rsidTr="00663558">
        <w:tc>
          <w:tcPr>
            <w:tcW w:w="2340" w:type="dxa"/>
            <w:shd w:val="clear" w:color="auto" w:fill="000000"/>
            <w:vAlign w:val="center"/>
          </w:tcPr>
          <w:p w14:paraId="4B7C4030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78B73E29" w14:textId="77777777" w:rsidR="001821B6" w:rsidRPr="00B17067" w:rsidRDefault="001821B6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1821B6" w:rsidRPr="00752FC7" w14:paraId="07F584FC" w14:textId="77777777" w:rsidTr="00663558">
        <w:tc>
          <w:tcPr>
            <w:tcW w:w="2340" w:type="dxa"/>
            <w:shd w:val="clear" w:color="auto" w:fill="auto"/>
          </w:tcPr>
          <w:p w14:paraId="1B28AFD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ACO</w:t>
            </w:r>
          </w:p>
        </w:tc>
        <w:tc>
          <w:tcPr>
            <w:tcW w:w="6300" w:type="dxa"/>
            <w:shd w:val="clear" w:color="auto" w:fill="auto"/>
          </w:tcPr>
          <w:p w14:paraId="02EE386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ACO Escalation</w:t>
            </w:r>
          </w:p>
        </w:tc>
      </w:tr>
      <w:tr w:rsidR="001821B6" w:rsidRPr="00752FC7" w14:paraId="4FD56D07" w14:textId="77777777" w:rsidTr="00663558">
        <w:tc>
          <w:tcPr>
            <w:tcW w:w="2340" w:type="dxa"/>
            <w:shd w:val="clear" w:color="auto" w:fill="auto"/>
          </w:tcPr>
          <w:p w14:paraId="70FB5D4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ACW</w:t>
            </w:r>
          </w:p>
        </w:tc>
        <w:tc>
          <w:tcPr>
            <w:tcW w:w="6300" w:type="dxa"/>
            <w:shd w:val="clear" w:color="auto" w:fill="auto"/>
          </w:tcPr>
          <w:p w14:paraId="7637A5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ACW</w:t>
            </w:r>
          </w:p>
        </w:tc>
      </w:tr>
      <w:tr w:rsidR="001821B6" w:rsidRPr="00752FC7" w14:paraId="31613543" w14:textId="77777777" w:rsidTr="00663558">
        <w:tc>
          <w:tcPr>
            <w:tcW w:w="2340" w:type="dxa"/>
            <w:shd w:val="clear" w:color="auto" w:fill="auto"/>
          </w:tcPr>
          <w:p w14:paraId="49C488A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AHT</w:t>
            </w:r>
          </w:p>
        </w:tc>
        <w:tc>
          <w:tcPr>
            <w:tcW w:w="6300" w:type="dxa"/>
            <w:shd w:val="clear" w:color="auto" w:fill="auto"/>
          </w:tcPr>
          <w:p w14:paraId="13BC143D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AHT</w:t>
            </w:r>
          </w:p>
        </w:tc>
      </w:tr>
      <w:tr w:rsidR="001821B6" w:rsidRPr="00752FC7" w14:paraId="7DF64334" w14:textId="77777777" w:rsidTr="00663558">
        <w:tc>
          <w:tcPr>
            <w:tcW w:w="2340" w:type="dxa"/>
            <w:shd w:val="clear" w:color="auto" w:fill="auto"/>
          </w:tcPr>
          <w:p w14:paraId="794521A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CAN</w:t>
            </w:r>
          </w:p>
        </w:tc>
        <w:tc>
          <w:tcPr>
            <w:tcW w:w="6300" w:type="dxa"/>
            <w:shd w:val="clear" w:color="auto" w:fill="auto"/>
          </w:tcPr>
          <w:p w14:paraId="6C290D7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Cancelled Calls</w:t>
            </w:r>
          </w:p>
        </w:tc>
      </w:tr>
      <w:tr w:rsidR="001821B6" w:rsidRPr="00752FC7" w14:paraId="03C07A08" w14:textId="77777777" w:rsidTr="00663558">
        <w:tc>
          <w:tcPr>
            <w:tcW w:w="2340" w:type="dxa"/>
            <w:shd w:val="clear" w:color="auto" w:fill="auto"/>
          </w:tcPr>
          <w:p w14:paraId="6B7D0BE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DFQ</w:t>
            </w:r>
          </w:p>
        </w:tc>
        <w:tc>
          <w:tcPr>
            <w:tcW w:w="6300" w:type="dxa"/>
            <w:shd w:val="clear" w:color="auto" w:fill="auto"/>
          </w:tcPr>
          <w:p w14:paraId="373EEABF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Default Qualifiers</w:t>
            </w:r>
          </w:p>
        </w:tc>
      </w:tr>
      <w:tr w:rsidR="001821B6" w:rsidRPr="00752FC7" w14:paraId="5D3DF07D" w14:textId="77777777" w:rsidTr="00663558">
        <w:tc>
          <w:tcPr>
            <w:tcW w:w="2340" w:type="dxa"/>
            <w:shd w:val="clear" w:color="auto" w:fill="auto"/>
          </w:tcPr>
          <w:p w14:paraId="0A1633D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IDE</w:t>
            </w:r>
          </w:p>
        </w:tc>
        <w:tc>
          <w:tcPr>
            <w:tcW w:w="6300" w:type="dxa"/>
            <w:shd w:val="clear" w:color="auto" w:fill="auto"/>
          </w:tcPr>
          <w:p w14:paraId="10CE812A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DME Escalation</w:t>
            </w:r>
          </w:p>
        </w:tc>
      </w:tr>
      <w:tr w:rsidR="001821B6" w:rsidRPr="00752FC7" w14:paraId="79942E6F" w14:textId="77777777" w:rsidTr="00663558">
        <w:tc>
          <w:tcPr>
            <w:tcW w:w="2340" w:type="dxa"/>
            <w:shd w:val="clear" w:color="auto" w:fill="auto"/>
          </w:tcPr>
          <w:p w14:paraId="2C3FC92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IEE</w:t>
            </w:r>
          </w:p>
        </w:tc>
        <w:tc>
          <w:tcPr>
            <w:tcW w:w="6300" w:type="dxa"/>
            <w:shd w:val="clear" w:color="auto" w:fill="auto"/>
          </w:tcPr>
          <w:p w14:paraId="26147333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EE/MM Escalation</w:t>
            </w:r>
          </w:p>
        </w:tc>
      </w:tr>
      <w:tr w:rsidR="001821B6" w:rsidRPr="00752FC7" w14:paraId="2F862864" w14:textId="77777777" w:rsidTr="00663558">
        <w:tc>
          <w:tcPr>
            <w:tcW w:w="2340" w:type="dxa"/>
            <w:shd w:val="clear" w:color="auto" w:fill="auto"/>
          </w:tcPr>
          <w:p w14:paraId="44C66065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INF</w:t>
            </w:r>
          </w:p>
        </w:tc>
        <w:tc>
          <w:tcPr>
            <w:tcW w:w="6300" w:type="dxa"/>
            <w:shd w:val="clear" w:color="auto" w:fill="auto"/>
          </w:tcPr>
          <w:p w14:paraId="096CD724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Inappropriate NGD Feedback</w:t>
            </w:r>
          </w:p>
        </w:tc>
      </w:tr>
      <w:tr w:rsidR="001821B6" w:rsidRPr="00752FC7" w14:paraId="56B27F29" w14:textId="77777777" w:rsidTr="00663558">
        <w:tc>
          <w:tcPr>
            <w:tcW w:w="2340" w:type="dxa"/>
            <w:shd w:val="clear" w:color="auto" w:fill="auto"/>
          </w:tcPr>
          <w:p w14:paraId="48C85387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ISG</w:t>
            </w:r>
          </w:p>
        </w:tc>
        <w:tc>
          <w:tcPr>
            <w:tcW w:w="6300" w:type="dxa"/>
            <w:shd w:val="clear" w:color="auto" w:fill="auto"/>
          </w:tcPr>
          <w:p w14:paraId="48393BA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ISG Consults</w:t>
            </w:r>
          </w:p>
        </w:tc>
      </w:tr>
      <w:tr w:rsidR="001821B6" w:rsidRPr="00752FC7" w14:paraId="27839A1A" w14:textId="77777777" w:rsidTr="00663558">
        <w:tc>
          <w:tcPr>
            <w:tcW w:w="2340" w:type="dxa"/>
            <w:shd w:val="clear" w:color="auto" w:fill="auto"/>
          </w:tcPr>
          <w:p w14:paraId="18C52DA6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ISQ</w:t>
            </w:r>
          </w:p>
        </w:tc>
        <w:tc>
          <w:tcPr>
            <w:tcW w:w="6300" w:type="dxa"/>
            <w:shd w:val="clear" w:color="auto" w:fill="auto"/>
          </w:tcPr>
          <w:p w14:paraId="5F750668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Short Calls Inbound</w:t>
            </w:r>
          </w:p>
        </w:tc>
      </w:tr>
      <w:tr w:rsidR="001821B6" w:rsidRPr="00752FC7" w14:paraId="31EDCE54" w14:textId="77777777" w:rsidTr="00663558">
        <w:tc>
          <w:tcPr>
            <w:tcW w:w="2340" w:type="dxa"/>
            <w:shd w:val="clear" w:color="auto" w:fill="auto"/>
          </w:tcPr>
          <w:p w14:paraId="7EBB9482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MSR</w:t>
            </w:r>
          </w:p>
        </w:tc>
        <w:tc>
          <w:tcPr>
            <w:tcW w:w="6300" w:type="dxa"/>
            <w:shd w:val="clear" w:color="auto" w:fill="auto"/>
          </w:tcPr>
          <w:p w14:paraId="7D3D40D9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Monthly Scorecard Review</w:t>
            </w:r>
          </w:p>
        </w:tc>
      </w:tr>
      <w:tr w:rsidR="001821B6" w:rsidRPr="00752FC7" w14:paraId="6B695FCF" w14:textId="77777777" w:rsidTr="00663558">
        <w:tc>
          <w:tcPr>
            <w:tcW w:w="2340" w:type="dxa"/>
            <w:shd w:val="clear" w:color="auto" w:fill="auto"/>
          </w:tcPr>
          <w:p w14:paraId="0B112BF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NIT</w:t>
            </w:r>
          </w:p>
        </w:tc>
        <w:tc>
          <w:tcPr>
            <w:tcW w:w="6300" w:type="dxa"/>
            <w:shd w:val="clear" w:color="auto" w:fill="auto"/>
          </w:tcPr>
          <w:p w14:paraId="2CD1104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NGD Inappropriate Transfer</w:t>
            </w:r>
          </w:p>
        </w:tc>
      </w:tr>
      <w:tr w:rsidR="001821B6" w:rsidRPr="00752FC7" w14:paraId="2C42EC2F" w14:textId="77777777" w:rsidTr="00663558">
        <w:tc>
          <w:tcPr>
            <w:tcW w:w="2340" w:type="dxa"/>
            <w:shd w:val="clear" w:color="auto" w:fill="auto"/>
          </w:tcPr>
          <w:p w14:paraId="448D6C01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OPN</w:t>
            </w:r>
          </w:p>
        </w:tc>
        <w:tc>
          <w:tcPr>
            <w:tcW w:w="6300" w:type="dxa"/>
            <w:shd w:val="clear" w:color="auto" w:fill="auto"/>
          </w:tcPr>
          <w:p w14:paraId="00753A1C" w14:textId="77777777" w:rsidR="001821B6" w:rsidRPr="00B17067" w:rsidRDefault="001821B6" w:rsidP="00663558">
            <w:pPr>
              <w:rPr>
                <w:rFonts w:eastAsia="Calibri"/>
              </w:rPr>
            </w:pPr>
            <w:r w:rsidRPr="00967F21">
              <w:t>OMR: Open Calls</w:t>
            </w:r>
          </w:p>
        </w:tc>
      </w:tr>
      <w:tr w:rsidR="001821B6" w:rsidRPr="00752FC7" w14:paraId="73E50EF7" w14:textId="77777777" w:rsidTr="00663558">
        <w:tc>
          <w:tcPr>
            <w:tcW w:w="2340" w:type="dxa"/>
            <w:shd w:val="clear" w:color="auto" w:fill="auto"/>
          </w:tcPr>
          <w:p w14:paraId="1E6BA0C4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OSC</w:t>
            </w:r>
          </w:p>
        </w:tc>
        <w:tc>
          <w:tcPr>
            <w:tcW w:w="6300" w:type="dxa"/>
            <w:shd w:val="clear" w:color="auto" w:fill="auto"/>
          </w:tcPr>
          <w:p w14:paraId="22034E71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Short Calls Outbound</w:t>
            </w:r>
          </w:p>
        </w:tc>
      </w:tr>
      <w:tr w:rsidR="001821B6" w:rsidRPr="00752FC7" w14:paraId="42DDD2E7" w14:textId="77777777" w:rsidTr="00663558">
        <w:tc>
          <w:tcPr>
            <w:tcW w:w="2340" w:type="dxa"/>
            <w:shd w:val="clear" w:color="auto" w:fill="auto"/>
          </w:tcPr>
          <w:p w14:paraId="357C0DFC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PBH</w:t>
            </w:r>
          </w:p>
        </w:tc>
        <w:tc>
          <w:tcPr>
            <w:tcW w:w="6300" w:type="dxa"/>
            <w:shd w:val="clear" w:color="auto" w:fill="auto"/>
          </w:tcPr>
          <w:p w14:paraId="73313C28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Potential Hardship</w:t>
            </w:r>
          </w:p>
        </w:tc>
      </w:tr>
      <w:tr w:rsidR="001821B6" w:rsidRPr="00752FC7" w14:paraId="3B573760" w14:textId="77777777" w:rsidTr="00663558">
        <w:tc>
          <w:tcPr>
            <w:tcW w:w="2340" w:type="dxa"/>
            <w:shd w:val="clear" w:color="auto" w:fill="auto"/>
          </w:tcPr>
          <w:p w14:paraId="52F0B1DF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RME</w:t>
            </w:r>
          </w:p>
        </w:tc>
        <w:tc>
          <w:tcPr>
            <w:tcW w:w="6300" w:type="dxa"/>
            <w:shd w:val="clear" w:color="auto" w:fill="auto"/>
          </w:tcPr>
          <w:p w14:paraId="76E49C90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Returned MAC Escalation</w:t>
            </w:r>
          </w:p>
        </w:tc>
      </w:tr>
      <w:tr w:rsidR="001821B6" w:rsidRPr="00752FC7" w14:paraId="61FCCF54" w14:textId="77777777" w:rsidTr="00663558">
        <w:tc>
          <w:tcPr>
            <w:tcW w:w="2340" w:type="dxa"/>
            <w:shd w:val="clear" w:color="auto" w:fill="auto"/>
          </w:tcPr>
          <w:p w14:paraId="1BF4297B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SLG</w:t>
            </w:r>
          </w:p>
        </w:tc>
        <w:tc>
          <w:tcPr>
            <w:tcW w:w="6300" w:type="dxa"/>
            <w:shd w:val="clear" w:color="auto" w:fill="auto"/>
          </w:tcPr>
          <w:p w14:paraId="00E811BA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Scripts Logged</w:t>
            </w:r>
          </w:p>
        </w:tc>
      </w:tr>
      <w:tr w:rsidR="001821B6" w:rsidRPr="00752FC7" w14:paraId="3292116A" w14:textId="77777777" w:rsidTr="00663558">
        <w:tc>
          <w:tcPr>
            <w:tcW w:w="2340" w:type="dxa"/>
            <w:shd w:val="clear" w:color="auto" w:fill="auto"/>
          </w:tcPr>
          <w:p w14:paraId="3AAAC3A7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TR2</w:t>
            </w:r>
          </w:p>
        </w:tc>
        <w:tc>
          <w:tcPr>
            <w:tcW w:w="6300" w:type="dxa"/>
            <w:shd w:val="clear" w:color="auto" w:fill="auto"/>
          </w:tcPr>
          <w:p w14:paraId="44209F75" w14:textId="77777777" w:rsidR="001821B6" w:rsidRPr="00B17067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OMR: FFM T2 Transfers</w:t>
            </w:r>
          </w:p>
        </w:tc>
      </w:tr>
      <w:tr w:rsidR="001821B6" w:rsidRPr="00752FC7" w14:paraId="7A716061" w14:textId="77777777" w:rsidTr="00663558">
        <w:tc>
          <w:tcPr>
            <w:tcW w:w="2340" w:type="dxa"/>
            <w:shd w:val="clear" w:color="auto" w:fill="auto"/>
          </w:tcPr>
          <w:p w14:paraId="28B2D50B" w14:textId="77777777" w:rsidR="001821B6" w:rsidRDefault="001821B6" w:rsidP="00663558">
            <w:pPr>
              <w:rPr>
                <w:rFonts w:eastAsia="Calibri"/>
                <w:color w:val="000000"/>
              </w:rPr>
            </w:pPr>
            <w:r w:rsidRPr="00967F21">
              <w:t>TRN</w:t>
            </w:r>
          </w:p>
        </w:tc>
        <w:tc>
          <w:tcPr>
            <w:tcW w:w="6300" w:type="dxa"/>
            <w:shd w:val="clear" w:color="auto" w:fill="auto"/>
          </w:tcPr>
          <w:p w14:paraId="6FA3D00C" w14:textId="77777777" w:rsidR="001821B6" w:rsidRPr="00420D22" w:rsidRDefault="001821B6" w:rsidP="00663558">
            <w:pPr>
              <w:rPr>
                <w:color w:val="000000"/>
              </w:rPr>
            </w:pPr>
            <w:r w:rsidRPr="00967F21">
              <w:t>OMR: Transfers</w:t>
            </w:r>
          </w:p>
        </w:tc>
      </w:tr>
      <w:tr w:rsidR="004428BC" w:rsidRPr="00752FC7" w14:paraId="325C05F8" w14:textId="77777777" w:rsidTr="00663558">
        <w:tc>
          <w:tcPr>
            <w:tcW w:w="2340" w:type="dxa"/>
            <w:shd w:val="clear" w:color="auto" w:fill="auto"/>
          </w:tcPr>
          <w:p w14:paraId="3EA89FE1" w14:textId="698A4800" w:rsidR="004428BC" w:rsidRPr="00967F21" w:rsidRDefault="004428BC" w:rsidP="00663558">
            <w:r>
              <w:t>WCP</w:t>
            </w:r>
          </w:p>
        </w:tc>
        <w:tc>
          <w:tcPr>
            <w:tcW w:w="6300" w:type="dxa"/>
            <w:shd w:val="clear" w:color="auto" w:fill="auto"/>
          </w:tcPr>
          <w:p w14:paraId="660A4092" w14:textId="5D77DA91" w:rsidR="004428BC" w:rsidRPr="00967F21" w:rsidRDefault="004428BC" w:rsidP="00663558">
            <w:r>
              <w:t>OMR - Written Correspondence</w:t>
            </w:r>
          </w:p>
        </w:tc>
      </w:tr>
    </w:tbl>
    <w:p w14:paraId="6A8B6B89" w14:textId="77777777" w:rsidR="001821B6" w:rsidRDefault="001821B6" w:rsidP="006674A0">
      <w:pPr>
        <w:rPr>
          <w:rFonts w:ascii="Arial" w:hAnsi="Arial" w:cs="Arial"/>
        </w:rPr>
      </w:pPr>
    </w:p>
    <w:p w14:paraId="01A9622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Source</w:t>
      </w:r>
    </w:p>
    <w:p w14:paraId="5A283868" w14:textId="77777777" w:rsidR="00884FB8" w:rsidRDefault="004B3948" w:rsidP="00884FB8">
      <w:r>
        <w:t xml:space="preserve">   </w:t>
      </w:r>
      <w:r w:rsidR="00884FB8" w:rsidRPr="00C3636C">
        <w:t xml:space="preserve">The source of the coaching log shall be </w:t>
      </w:r>
      <w:r w:rsidR="00884FB8" w:rsidRPr="004F7F16">
        <w:rPr>
          <w:b/>
        </w:rPr>
        <w:t>OMR</w:t>
      </w:r>
      <w:r w:rsidR="00884FB8">
        <w:t xml:space="preserve"> except where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84FB8" w:rsidRPr="00752FC7" w14:paraId="31318395" w14:textId="77777777" w:rsidTr="00663558">
        <w:tc>
          <w:tcPr>
            <w:tcW w:w="2340" w:type="dxa"/>
            <w:shd w:val="clear" w:color="auto" w:fill="000000"/>
            <w:vAlign w:val="center"/>
          </w:tcPr>
          <w:p w14:paraId="5408C260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14:paraId="6F15C4F3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84FB8" w:rsidRPr="00752FC7" w14:paraId="5351F335" w14:textId="77777777" w:rsidTr="00663558">
        <w:tc>
          <w:tcPr>
            <w:tcW w:w="2340" w:type="dxa"/>
            <w:shd w:val="clear" w:color="auto" w:fill="auto"/>
            <w:vAlign w:val="bottom"/>
          </w:tcPr>
          <w:p w14:paraId="5391B4C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17D14BB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 (London: Internal CCO Reporting)</w:t>
            </w:r>
          </w:p>
        </w:tc>
      </w:tr>
      <w:tr w:rsidR="00884FB8" w:rsidRPr="00752FC7" w14:paraId="0A3CFAD0" w14:textId="77777777" w:rsidTr="00663558">
        <w:tc>
          <w:tcPr>
            <w:tcW w:w="2340" w:type="dxa"/>
            <w:shd w:val="clear" w:color="auto" w:fill="auto"/>
            <w:vAlign w:val="bottom"/>
          </w:tcPr>
          <w:p w14:paraId="09EC28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MSRS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3E02D7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Performance Scorecard</w:t>
            </w:r>
          </w:p>
        </w:tc>
      </w:tr>
      <w:tr w:rsidR="00806D8A" w:rsidRPr="00752FC7" w14:paraId="6EBF000F" w14:textId="77777777" w:rsidTr="00663558">
        <w:tc>
          <w:tcPr>
            <w:tcW w:w="2340" w:type="dxa"/>
            <w:shd w:val="clear" w:color="auto" w:fill="auto"/>
            <w:vAlign w:val="bottom"/>
          </w:tcPr>
          <w:p w14:paraId="606EA31A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0F73F65D" w14:textId="77777777" w:rsidR="00806D8A" w:rsidRDefault="00806D8A" w:rsidP="00663558">
            <w:pPr>
              <w:rPr>
                <w:rFonts w:eastAsia="Calibri"/>
                <w:color w:val="000000"/>
              </w:rPr>
            </w:pPr>
            <w:r w:rsidRPr="00806D8A">
              <w:rPr>
                <w:rFonts w:eastAsia="Calibri"/>
                <w:color w:val="000000"/>
              </w:rPr>
              <w:t>Internal PRM-O (Incentives Team)</w:t>
            </w:r>
          </w:p>
        </w:tc>
      </w:tr>
      <w:tr w:rsidR="004428BC" w:rsidRPr="00752FC7" w14:paraId="46D1B3DA" w14:textId="77777777" w:rsidTr="00663558">
        <w:tc>
          <w:tcPr>
            <w:tcW w:w="2340" w:type="dxa"/>
            <w:shd w:val="clear" w:color="auto" w:fill="auto"/>
            <w:vAlign w:val="bottom"/>
          </w:tcPr>
          <w:p w14:paraId="5306F3C0" w14:textId="1E5AC34A" w:rsidR="004428BC" w:rsidRDefault="004428BC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WCP</w:t>
            </w:r>
          </w:p>
        </w:tc>
        <w:tc>
          <w:tcPr>
            <w:tcW w:w="6300" w:type="dxa"/>
            <w:shd w:val="clear" w:color="auto" w:fill="auto"/>
            <w:vAlign w:val="center"/>
          </w:tcPr>
          <w:p w14:paraId="4CC1EDEE" w14:textId="22DCD851" w:rsidR="004428BC" w:rsidRPr="00806D8A" w:rsidRDefault="004428BC" w:rsidP="004428BC">
            <w:pPr>
              <w:rPr>
                <w:rFonts w:eastAsia="Calibri"/>
                <w:color w:val="000000"/>
              </w:rPr>
            </w:pPr>
            <w:r w:rsidRPr="0036427B">
              <w:rPr>
                <w:iCs/>
                <w:sz w:val="22"/>
                <w:szCs w:val="22"/>
              </w:rPr>
              <w:t>Internal CCO Reporting</w:t>
            </w:r>
          </w:p>
        </w:tc>
      </w:tr>
    </w:tbl>
    <w:p w14:paraId="30723B15" w14:textId="77777777" w:rsidR="00884FB8" w:rsidRDefault="00884FB8" w:rsidP="006674A0">
      <w:pPr>
        <w:rPr>
          <w:rFonts w:ascii="Arial" w:hAnsi="Arial" w:cs="Arial"/>
        </w:rPr>
      </w:pPr>
    </w:p>
    <w:p w14:paraId="29516361" w14:textId="77777777" w:rsidR="00FC425F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FC425F" w:rsidRPr="00FC425F">
        <w:rPr>
          <w:rFonts w:ascii="Arial" w:hAnsi="Arial" w:cs="Arial"/>
          <w:b/>
        </w:rPr>
        <w:t>Status</w:t>
      </w:r>
    </w:p>
    <w:tbl>
      <w:tblPr>
        <w:tblW w:w="906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037"/>
        <w:gridCol w:w="3690"/>
      </w:tblGrid>
      <w:tr w:rsidR="00FC425F" w:rsidRPr="00380BDF" w14:paraId="1545440F" w14:textId="77777777" w:rsidTr="004428BC">
        <w:tc>
          <w:tcPr>
            <w:tcW w:w="2340" w:type="dxa"/>
            <w:shd w:val="clear" w:color="auto" w:fill="000000"/>
            <w:vAlign w:val="center"/>
          </w:tcPr>
          <w:p w14:paraId="325E5668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3037" w:type="dxa"/>
            <w:shd w:val="clear" w:color="auto" w:fill="000000"/>
          </w:tcPr>
          <w:p w14:paraId="6825A946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3690" w:type="dxa"/>
            <w:shd w:val="clear" w:color="auto" w:fill="000000"/>
            <w:vAlign w:val="center"/>
          </w:tcPr>
          <w:p w14:paraId="07DBC5F0" w14:textId="77777777" w:rsidR="00FC425F" w:rsidRPr="00380BDF" w:rsidRDefault="00FC425F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FC425F" w:rsidRPr="00380BDF" w14:paraId="7979A3D0" w14:textId="77777777" w:rsidTr="004428BC">
        <w:tc>
          <w:tcPr>
            <w:tcW w:w="2340" w:type="dxa"/>
            <w:shd w:val="clear" w:color="auto" w:fill="auto"/>
            <w:vAlign w:val="bottom"/>
          </w:tcPr>
          <w:p w14:paraId="1D50ABF3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 w:rsidRPr="009C2F0F">
              <w:rPr>
                <w:rFonts w:eastAsia="Calibri"/>
                <w:color w:val="000000"/>
              </w:rPr>
              <w:lastRenderedPageBreak/>
              <w:t>ACO, ACW, AHT, CAN, DFQ, IDE, IEE, INF, ISG, LCS, NIT, OPN, OSC, RME, SLG, SPI, TR2, TRN</w:t>
            </w:r>
          </w:p>
        </w:tc>
        <w:tc>
          <w:tcPr>
            <w:tcW w:w="3037" w:type="dxa"/>
          </w:tcPr>
          <w:p w14:paraId="3AE13B1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A54CA1" w14:textId="77777777" w:rsidR="00FC425F" w:rsidRPr="00380BD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Manager Review</w:t>
            </w:r>
          </w:p>
        </w:tc>
      </w:tr>
      <w:tr w:rsidR="00FC425F" w:rsidRPr="00380BDF" w14:paraId="273DFDCA" w14:textId="77777777" w:rsidTr="004428BC">
        <w:tc>
          <w:tcPr>
            <w:tcW w:w="2340" w:type="dxa"/>
            <w:shd w:val="clear" w:color="auto" w:fill="auto"/>
            <w:vAlign w:val="bottom"/>
          </w:tcPr>
          <w:p w14:paraId="4A8E4EFC" w14:textId="2BAFBB8E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BRL, BRN, IAE, IAEF, </w:t>
            </w:r>
            <w:r w:rsidRPr="00380BDF">
              <w:rPr>
                <w:rFonts w:eastAsia="Calibri"/>
                <w:color w:val="000000"/>
              </w:rPr>
              <w:t>IAT</w:t>
            </w:r>
            <w:r>
              <w:rPr>
                <w:rFonts w:eastAsia="Calibri"/>
                <w:color w:val="000000"/>
              </w:rPr>
              <w:t xml:space="preserve">, </w:t>
            </w:r>
            <w:r w:rsidRPr="009C2F0F">
              <w:rPr>
                <w:rFonts w:eastAsia="Calibri"/>
                <w:color w:val="000000"/>
              </w:rPr>
              <w:t xml:space="preserve">ISQ, </w:t>
            </w:r>
            <w:r>
              <w:rPr>
                <w:rFonts w:eastAsia="Calibri"/>
                <w:color w:val="000000"/>
              </w:rPr>
              <w:t>PBH</w:t>
            </w:r>
            <w:r w:rsidR="004428BC">
              <w:rPr>
                <w:rFonts w:eastAsia="Calibri"/>
                <w:color w:val="000000"/>
              </w:rPr>
              <w:t>, WCP</w:t>
            </w:r>
          </w:p>
        </w:tc>
        <w:tc>
          <w:tcPr>
            <w:tcW w:w="3037" w:type="dxa"/>
          </w:tcPr>
          <w:p w14:paraId="5078ED17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A2C7980" w14:textId="77777777" w:rsidR="00FC425F" w:rsidRPr="00380BD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41032FF0" w14:textId="77777777" w:rsidTr="004428BC">
        <w:tc>
          <w:tcPr>
            <w:tcW w:w="2340" w:type="dxa"/>
            <w:shd w:val="clear" w:color="auto" w:fill="auto"/>
            <w:vAlign w:val="bottom"/>
          </w:tcPr>
          <w:p w14:paraId="103E0381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MSR,QNB</w:t>
            </w:r>
          </w:p>
        </w:tc>
        <w:tc>
          <w:tcPr>
            <w:tcW w:w="3037" w:type="dxa"/>
          </w:tcPr>
          <w:p w14:paraId="36192C87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CSR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CE0783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1B813322" w14:textId="77777777" w:rsidTr="004428BC">
        <w:tc>
          <w:tcPr>
            <w:tcW w:w="2340" w:type="dxa"/>
            <w:shd w:val="clear" w:color="auto" w:fill="auto"/>
            <w:vAlign w:val="bottom"/>
          </w:tcPr>
          <w:p w14:paraId="3252F410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3369D68A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7E5845F8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Pending Manger Review</w:t>
            </w:r>
          </w:p>
        </w:tc>
      </w:tr>
      <w:tr w:rsidR="00FC425F" w:rsidRPr="00380BDF" w14:paraId="774E38ED" w14:textId="77777777" w:rsidTr="004428BC">
        <w:tc>
          <w:tcPr>
            <w:tcW w:w="2340" w:type="dxa"/>
            <w:shd w:val="clear" w:color="auto" w:fill="auto"/>
            <w:vAlign w:val="bottom"/>
          </w:tcPr>
          <w:p w14:paraId="46935287" w14:textId="77777777" w:rsidR="00FC425F" w:rsidRPr="00CA32DB" w:rsidRDefault="00FC425F" w:rsidP="00663558">
            <w:pPr>
              <w:rPr>
                <w:rFonts w:eastAsia="Calibri"/>
                <w:color w:val="000000"/>
              </w:rPr>
            </w:pPr>
            <w:r w:rsidRPr="00CA32DB">
              <w:rPr>
                <w:rFonts w:eastAsia="Calibri"/>
                <w:color w:val="000000"/>
              </w:rPr>
              <w:t>MSRS, QNB</w:t>
            </w:r>
          </w:p>
        </w:tc>
        <w:tc>
          <w:tcPr>
            <w:tcW w:w="3037" w:type="dxa"/>
          </w:tcPr>
          <w:p w14:paraId="1CD1E135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>Supervisor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3AB971C4" w14:textId="77777777" w:rsidR="00FC425F" w:rsidRPr="00CA32DB" w:rsidRDefault="00FC425F" w:rsidP="00663558">
            <w:pPr>
              <w:rPr>
                <w:rFonts w:eastAsia="Calibri"/>
              </w:rPr>
            </w:pPr>
            <w:r w:rsidRPr="00CA32DB">
              <w:rPr>
                <w:rFonts w:eastAsia="Calibri"/>
              </w:rPr>
              <w:t xml:space="preserve">Pending Acknowledgement </w:t>
            </w:r>
          </w:p>
        </w:tc>
      </w:tr>
      <w:tr w:rsidR="00FC425F" w:rsidRPr="00380BDF" w14:paraId="3A9D1AFF" w14:textId="77777777" w:rsidTr="004428BC">
        <w:tc>
          <w:tcPr>
            <w:tcW w:w="2340" w:type="dxa"/>
            <w:shd w:val="clear" w:color="auto" w:fill="auto"/>
            <w:vAlign w:val="bottom"/>
          </w:tcPr>
          <w:p w14:paraId="0EEADC4E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631247B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4F563E33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Quality Lead Review</w:t>
            </w:r>
          </w:p>
        </w:tc>
      </w:tr>
      <w:tr w:rsidR="00FC425F" w:rsidRPr="00380BDF" w14:paraId="03C4C308" w14:textId="77777777" w:rsidTr="004428BC">
        <w:tc>
          <w:tcPr>
            <w:tcW w:w="2340" w:type="dxa"/>
            <w:shd w:val="clear" w:color="auto" w:fill="auto"/>
            <w:vAlign w:val="bottom"/>
          </w:tcPr>
          <w:p w14:paraId="382174C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BRL, BRN</w:t>
            </w:r>
          </w:p>
        </w:tc>
        <w:tc>
          <w:tcPr>
            <w:tcW w:w="3037" w:type="dxa"/>
          </w:tcPr>
          <w:p w14:paraId="76894BA8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LSA, Training, Analytics, Optimization, Project Admin, Quality Insight, Quality Systems, SWP, TCA, TCA Analyst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C285EAD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Supervisor Review</w:t>
            </w:r>
          </w:p>
        </w:tc>
      </w:tr>
      <w:tr w:rsidR="00FC425F" w:rsidRPr="00380BDF" w14:paraId="78009938" w14:textId="77777777" w:rsidTr="004428BC">
        <w:trPr>
          <w:trHeight w:val="647"/>
        </w:trPr>
        <w:tc>
          <w:tcPr>
            <w:tcW w:w="2340" w:type="dxa"/>
            <w:shd w:val="clear" w:color="auto" w:fill="auto"/>
            <w:vAlign w:val="center"/>
          </w:tcPr>
          <w:p w14:paraId="2E7AB584" w14:textId="77777777" w:rsidR="00FC425F" w:rsidRDefault="00FC425F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3037" w:type="dxa"/>
          </w:tcPr>
          <w:p w14:paraId="349257DB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Supervisor, LSA, Training</w:t>
            </w:r>
            <w:r w:rsidR="004F7F16">
              <w:rPr>
                <w:rFonts w:eastAsia="Calibri"/>
              </w:rPr>
              <w:t>, Quality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6D412A4C" w14:textId="77777777" w:rsidR="00FC425F" w:rsidRDefault="00FC425F" w:rsidP="00663558">
            <w:pPr>
              <w:rPr>
                <w:rFonts w:eastAsia="Calibri"/>
              </w:rPr>
            </w:pPr>
            <w:r>
              <w:rPr>
                <w:rFonts w:eastAsia="Calibri"/>
              </w:rPr>
              <w:t>Pending Employee Review</w:t>
            </w:r>
          </w:p>
        </w:tc>
      </w:tr>
    </w:tbl>
    <w:p w14:paraId="4A030409" w14:textId="77777777" w:rsidR="00FC425F" w:rsidRDefault="00FC425F" w:rsidP="006674A0">
      <w:pPr>
        <w:rPr>
          <w:rFonts w:ascii="Arial" w:hAnsi="Arial" w:cs="Arial"/>
        </w:rPr>
      </w:pPr>
    </w:p>
    <w:p w14:paraId="70BEAF7F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84FB8" w:rsidRPr="00FC425F">
        <w:rPr>
          <w:rFonts w:ascii="Arial" w:hAnsi="Arial" w:cs="Arial"/>
          <w:b/>
        </w:rPr>
        <w:t>Module</w:t>
      </w:r>
    </w:p>
    <w:p w14:paraId="5E5FA05C" w14:textId="77777777" w:rsidR="00884FB8" w:rsidRDefault="004B3948" w:rsidP="00884FB8">
      <w:r>
        <w:t xml:space="preserve">  </w:t>
      </w:r>
      <w:r w:rsidR="00884FB8" w:rsidRPr="00166548">
        <w:t>The eCoaching Log</w:t>
      </w:r>
      <w:r w:rsidR="00884FB8">
        <w:t>s</w:t>
      </w:r>
      <w:r w:rsidR="00884FB8" w:rsidRPr="00166548">
        <w:t xml:space="preserve"> </w:t>
      </w:r>
      <w:r w:rsidR="00884FB8">
        <w:t xml:space="preserve">for OMR </w:t>
      </w:r>
      <w:r w:rsidR="00884FB8" w:rsidRPr="00166548">
        <w:t>will</w:t>
      </w:r>
      <w:r w:rsidR="00884FB8">
        <w:t xml:space="preserve"> be initiated in the Employee/CSR module except as described below: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6"/>
        <w:gridCol w:w="2334"/>
        <w:gridCol w:w="4590"/>
      </w:tblGrid>
      <w:tr w:rsidR="00884FB8" w:rsidRPr="00752FC7" w14:paraId="24F31FEE" w14:textId="77777777" w:rsidTr="00663558">
        <w:tc>
          <w:tcPr>
            <w:tcW w:w="1716" w:type="dxa"/>
            <w:shd w:val="clear" w:color="auto" w:fill="000000"/>
            <w:vAlign w:val="center"/>
          </w:tcPr>
          <w:p w14:paraId="1597C1C4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2334" w:type="dxa"/>
            <w:shd w:val="clear" w:color="auto" w:fill="000000"/>
          </w:tcPr>
          <w:p w14:paraId="79F13598" w14:textId="77777777" w:rsidR="00884FB8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Employee Level</w:t>
            </w:r>
          </w:p>
        </w:tc>
        <w:tc>
          <w:tcPr>
            <w:tcW w:w="4590" w:type="dxa"/>
            <w:shd w:val="clear" w:color="auto" w:fill="000000"/>
            <w:vAlign w:val="center"/>
          </w:tcPr>
          <w:p w14:paraId="35A20DAB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Condition</w:t>
            </w:r>
          </w:p>
        </w:tc>
      </w:tr>
      <w:tr w:rsidR="00884FB8" w:rsidRPr="00752FC7" w14:paraId="7A8C33CE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E1CB9E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BRL/BRN</w:t>
            </w:r>
          </w:p>
        </w:tc>
        <w:tc>
          <w:tcPr>
            <w:tcW w:w="2334" w:type="dxa"/>
            <w:vAlign w:val="center"/>
          </w:tcPr>
          <w:p w14:paraId="4F141DCB" w14:textId="77777777" w:rsidR="00884FB8" w:rsidRPr="00AF780C" w:rsidRDefault="00884FB8" w:rsidP="00663558">
            <w:r w:rsidRPr="00AF780C">
              <w:t>CSR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1C7D6E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WACS01, WACS02 or WACS03</w:t>
            </w:r>
          </w:p>
        </w:tc>
      </w:tr>
      <w:tr w:rsidR="00884FB8" w:rsidRPr="00752FC7" w14:paraId="335A405C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FAC688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44323B09" w14:textId="77777777" w:rsidR="00884FB8" w:rsidRPr="00AF780C" w:rsidRDefault="00884FB8" w:rsidP="00663558">
            <w:r w:rsidRPr="00AF780C">
              <w:t>Quality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560FB33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Quality Module when employee job code is </w:t>
            </w:r>
            <w:r w:rsidRPr="008D1D4E">
              <w:rPr>
                <w:rFonts w:eastAsia="Calibri"/>
                <w:color w:val="000000"/>
              </w:rPr>
              <w:t>WACQ02, WACQ03</w:t>
            </w:r>
            <w:r>
              <w:rPr>
                <w:rFonts w:eastAsia="Calibri"/>
                <w:color w:val="000000"/>
              </w:rPr>
              <w:t xml:space="preserve"> or</w:t>
            </w:r>
            <w:r w:rsidRPr="008D1D4E">
              <w:rPr>
                <w:rFonts w:eastAsia="Calibri"/>
                <w:color w:val="000000"/>
              </w:rPr>
              <w:t xml:space="preserve"> WACQ12.</w:t>
            </w:r>
          </w:p>
        </w:tc>
      </w:tr>
      <w:tr w:rsidR="00884FB8" w:rsidRPr="00752FC7" w14:paraId="4AFD2F98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863CFEE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82CB461" w14:textId="77777777" w:rsidR="00884FB8" w:rsidRPr="00AF780C" w:rsidRDefault="00884FB8" w:rsidP="00663558">
            <w:r w:rsidRPr="00AF780C">
              <w:t>Supervisor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610BBB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  <w:tr w:rsidR="00884FB8" w:rsidRPr="00752FC7" w14:paraId="33F738B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E17C03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35202C" w14:textId="77777777" w:rsidR="00884FB8" w:rsidRPr="00AF780C" w:rsidRDefault="00884FB8" w:rsidP="00663558">
            <w:r w:rsidRPr="00AF780C">
              <w:t>LSA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312001F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</w:t>
            </w:r>
            <w:r w:rsidRPr="006B2DCF">
              <w:t>WIHD01, WIHD02, WIHD03, WIHD04</w:t>
            </w:r>
            <w:r>
              <w:t>, WABA11, WISA03</w:t>
            </w:r>
          </w:p>
        </w:tc>
      </w:tr>
      <w:tr w:rsidR="00884FB8" w:rsidRPr="00752FC7" w14:paraId="20DE012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2E48A1B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337101BC" w14:textId="77777777" w:rsidR="00884FB8" w:rsidRPr="00AF780C" w:rsidRDefault="00884FB8" w:rsidP="00663558">
            <w:r w:rsidRPr="00AF780C">
              <w:t>Training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115C66BC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When employee job code is WTTR02, </w:t>
            </w:r>
            <w:r w:rsidRPr="00A978E7">
              <w:rPr>
                <w:rFonts w:eastAsia="Calibri"/>
                <w:color w:val="000000"/>
              </w:rPr>
              <w:t>WTTI02, WTTR12, WTTR13, WTID13</w:t>
            </w:r>
          </w:p>
        </w:tc>
      </w:tr>
      <w:tr w:rsidR="00884FB8" w:rsidRPr="00752FC7" w14:paraId="20A7FBE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FE0151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52968D04" w14:textId="77777777" w:rsidR="00884FB8" w:rsidRDefault="00884FB8" w:rsidP="00663558">
            <w:r>
              <w:t>Administration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4ACB4FB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WABA01, WABA02, WABA03</w:t>
            </w:r>
          </w:p>
        </w:tc>
      </w:tr>
      <w:tr w:rsidR="00884FB8" w:rsidRPr="00752FC7" w14:paraId="2AA77BFE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67782E3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08924855" w14:textId="77777777" w:rsidR="00884FB8" w:rsidRDefault="00884FB8" w:rsidP="00663558">
            <w:r>
              <w:t>Analytics Reporting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EED8F83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 xml:space="preserve">When employee job code is WPSM11 </w:t>
            </w:r>
          </w:p>
        </w:tc>
      </w:tr>
      <w:tr w:rsidR="00884FB8" w:rsidRPr="00752FC7" w14:paraId="54F1BE1B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764C8C39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71AC5573" w14:textId="77777777" w:rsidR="00884FB8" w:rsidRDefault="00884FB8" w:rsidP="00663558">
            <w:r>
              <w:t>Production Planning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7B570899" w14:textId="77777777" w:rsidR="00884FB8" w:rsidRDefault="00884FB8" w:rsidP="00663558">
            <w:pPr>
              <w:rPr>
                <w:color w:val="000000"/>
              </w:rPr>
            </w:pPr>
            <w:r>
              <w:rPr>
                <w:color w:val="000000"/>
              </w:rPr>
              <w:t>When employee job code is WMPL02, WMPL03</w:t>
            </w:r>
          </w:p>
        </w:tc>
      </w:tr>
      <w:tr w:rsidR="00884FB8" w:rsidRPr="00752FC7" w14:paraId="112A2E66" w14:textId="77777777" w:rsidTr="00663558">
        <w:tc>
          <w:tcPr>
            <w:tcW w:w="1716" w:type="dxa"/>
            <w:vMerge/>
            <w:shd w:val="clear" w:color="auto" w:fill="auto"/>
            <w:vAlign w:val="center"/>
          </w:tcPr>
          <w:p w14:paraId="5916FAA2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6199F71C" w14:textId="77777777" w:rsidR="00884FB8" w:rsidRDefault="00884FB8" w:rsidP="00663558">
            <w:r>
              <w:t>Program Analyst</w:t>
            </w:r>
          </w:p>
        </w:tc>
        <w:tc>
          <w:tcPr>
            <w:tcW w:w="4590" w:type="dxa"/>
            <w:shd w:val="clear" w:color="auto" w:fill="auto"/>
          </w:tcPr>
          <w:p w14:paraId="6AA9DA57" w14:textId="77777777" w:rsidR="00884FB8" w:rsidRDefault="00884FB8" w:rsidP="00663558">
            <w:r>
              <w:t>When employee job code is WPPM11</w:t>
            </w:r>
          </w:p>
        </w:tc>
      </w:tr>
      <w:tr w:rsidR="00884FB8" w:rsidRPr="00837F6B" w14:paraId="48C8D4A5" w14:textId="77777777" w:rsidTr="00663558">
        <w:tc>
          <w:tcPr>
            <w:tcW w:w="1716" w:type="dxa"/>
            <w:vMerge w:val="restart"/>
            <w:shd w:val="clear" w:color="auto" w:fill="auto"/>
            <w:vAlign w:val="center"/>
          </w:tcPr>
          <w:p w14:paraId="1A42BD0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IDD</w:t>
            </w:r>
          </w:p>
        </w:tc>
        <w:tc>
          <w:tcPr>
            <w:tcW w:w="2334" w:type="dxa"/>
          </w:tcPr>
          <w:p w14:paraId="0D5A4AFA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Supervisor</w:t>
            </w:r>
          </w:p>
        </w:tc>
        <w:tc>
          <w:tcPr>
            <w:tcW w:w="4590" w:type="dxa"/>
          </w:tcPr>
          <w:p w14:paraId="5BFB0A59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2D3CDA">
              <w:t>When employee job code is WACS40</w:t>
            </w:r>
            <w:r w:rsidR="0000075C">
              <w:t>, WACS50</w:t>
            </w:r>
          </w:p>
        </w:tc>
      </w:tr>
      <w:tr w:rsidR="00884FB8" w:rsidRPr="00752FC7" w14:paraId="2F135BCC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5B928F63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093B3D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0571B9">
              <w:t>Quality</w:t>
            </w:r>
          </w:p>
        </w:tc>
        <w:tc>
          <w:tcPr>
            <w:tcW w:w="4590" w:type="dxa"/>
          </w:tcPr>
          <w:p w14:paraId="5D660D26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>
              <w:t>W</w:t>
            </w:r>
            <w:r w:rsidRPr="000571B9">
              <w:t>hen employee job code is WACQ13</w:t>
            </w:r>
          </w:p>
        </w:tc>
      </w:tr>
      <w:tr w:rsidR="00884FB8" w:rsidRPr="00752FC7" w14:paraId="2EF1B16D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14B577A8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10BC13A5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LSA</w:t>
            </w:r>
          </w:p>
        </w:tc>
        <w:tc>
          <w:tcPr>
            <w:tcW w:w="4590" w:type="dxa"/>
          </w:tcPr>
          <w:p w14:paraId="1A4A497B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WIHD40, WPPT40</w:t>
            </w:r>
          </w:p>
        </w:tc>
      </w:tr>
      <w:tr w:rsidR="00884FB8" w:rsidRPr="00752FC7" w14:paraId="0B9287BA" w14:textId="77777777" w:rsidTr="00663558">
        <w:tc>
          <w:tcPr>
            <w:tcW w:w="1716" w:type="dxa"/>
            <w:vMerge/>
            <w:shd w:val="clear" w:color="auto" w:fill="auto"/>
            <w:vAlign w:val="bottom"/>
          </w:tcPr>
          <w:p w14:paraId="09306FDA" w14:textId="77777777" w:rsidR="00884FB8" w:rsidRDefault="00884FB8" w:rsidP="00663558">
            <w:pPr>
              <w:rPr>
                <w:rFonts w:eastAsia="Calibri"/>
                <w:color w:val="000000"/>
              </w:rPr>
            </w:pPr>
          </w:p>
        </w:tc>
        <w:tc>
          <w:tcPr>
            <w:tcW w:w="2334" w:type="dxa"/>
          </w:tcPr>
          <w:p w14:paraId="223FBC17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AF780C">
              <w:t>Training</w:t>
            </w:r>
          </w:p>
        </w:tc>
        <w:tc>
          <w:tcPr>
            <w:tcW w:w="4590" w:type="dxa"/>
          </w:tcPr>
          <w:p w14:paraId="021F732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712037">
              <w:t>When employee job code is WTTR40, WTTR50</w:t>
            </w:r>
          </w:p>
        </w:tc>
      </w:tr>
      <w:tr w:rsidR="00884FB8" w:rsidRPr="00752FC7" w14:paraId="27B002CF" w14:textId="77777777" w:rsidTr="00663558">
        <w:tc>
          <w:tcPr>
            <w:tcW w:w="1716" w:type="dxa"/>
            <w:shd w:val="clear" w:color="auto" w:fill="auto"/>
            <w:vAlign w:val="bottom"/>
          </w:tcPr>
          <w:p w14:paraId="0F6DA02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MSRS</w:t>
            </w:r>
          </w:p>
        </w:tc>
        <w:tc>
          <w:tcPr>
            <w:tcW w:w="2334" w:type="dxa"/>
          </w:tcPr>
          <w:p w14:paraId="7BA5976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Supervisor </w:t>
            </w:r>
          </w:p>
        </w:tc>
        <w:tc>
          <w:tcPr>
            <w:tcW w:w="4590" w:type="dxa"/>
          </w:tcPr>
          <w:p w14:paraId="1AAE31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When employee job code is WACS40</w:t>
            </w:r>
          </w:p>
        </w:tc>
      </w:tr>
    </w:tbl>
    <w:p w14:paraId="26687A18" w14:textId="77777777" w:rsidR="00884FB8" w:rsidRDefault="00884FB8" w:rsidP="006674A0">
      <w:pPr>
        <w:rPr>
          <w:rFonts w:ascii="Arial" w:hAnsi="Arial" w:cs="Arial"/>
        </w:rPr>
      </w:pPr>
    </w:p>
    <w:p w14:paraId="1120BBB8" w14:textId="77777777" w:rsidR="00884FB8" w:rsidRDefault="00884FB8" w:rsidP="006674A0">
      <w:pPr>
        <w:rPr>
          <w:rFonts w:ascii="Arial" w:hAnsi="Arial" w:cs="Arial"/>
          <w:b/>
        </w:rPr>
      </w:pPr>
    </w:p>
    <w:p w14:paraId="2FCE42E2" w14:textId="77777777" w:rsidR="00663558" w:rsidRPr="00FC425F" w:rsidRDefault="00663558" w:rsidP="006674A0">
      <w:pPr>
        <w:rPr>
          <w:rFonts w:ascii="Arial" w:hAnsi="Arial" w:cs="Arial"/>
          <w:b/>
        </w:rPr>
      </w:pPr>
    </w:p>
    <w:p w14:paraId="16E8A50E" w14:textId="77777777" w:rsidR="00884FB8" w:rsidRPr="00FC425F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884FB8" w:rsidRPr="00FC425F">
        <w:rPr>
          <w:rFonts w:ascii="Arial" w:hAnsi="Arial" w:cs="Arial"/>
          <w:b/>
        </w:rPr>
        <w:t>Coaching Reasons, SubCoaching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884FB8" w:rsidRPr="00B17067" w14:paraId="61D802F8" w14:textId="77777777" w:rsidTr="00663558">
        <w:tc>
          <w:tcPr>
            <w:tcW w:w="1775" w:type="dxa"/>
            <w:shd w:val="clear" w:color="auto" w:fill="000000"/>
            <w:vAlign w:val="center"/>
          </w:tcPr>
          <w:p w14:paraId="7610D277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14:paraId="7E670AE6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521A1A81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14:paraId="4E77B7EE" w14:textId="77777777" w:rsidR="00884FB8" w:rsidRPr="00B17067" w:rsidRDefault="00884FB8" w:rsidP="00663558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84FB8" w:rsidRPr="00752FC7" w14:paraId="00B8A9B6" w14:textId="77777777" w:rsidTr="00663558">
        <w:tc>
          <w:tcPr>
            <w:tcW w:w="1775" w:type="dxa"/>
            <w:shd w:val="clear" w:color="auto" w:fill="auto"/>
          </w:tcPr>
          <w:p w14:paraId="36F6D84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ACO</w:t>
            </w:r>
          </w:p>
        </w:tc>
        <w:tc>
          <w:tcPr>
            <w:tcW w:w="2072" w:type="dxa"/>
            <w:shd w:val="clear" w:color="auto" w:fill="auto"/>
          </w:tcPr>
          <w:p w14:paraId="36D51D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28EBBA0B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64CF0A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ACO Escalation</w:t>
            </w:r>
          </w:p>
        </w:tc>
      </w:tr>
      <w:tr w:rsidR="00884FB8" w:rsidRPr="00752FC7" w14:paraId="15D3425D" w14:textId="77777777" w:rsidTr="00663558">
        <w:tc>
          <w:tcPr>
            <w:tcW w:w="1775" w:type="dxa"/>
            <w:shd w:val="clear" w:color="auto" w:fill="auto"/>
          </w:tcPr>
          <w:p w14:paraId="47534E6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ACW</w:t>
            </w:r>
          </w:p>
        </w:tc>
        <w:tc>
          <w:tcPr>
            <w:tcW w:w="2072" w:type="dxa"/>
            <w:shd w:val="clear" w:color="auto" w:fill="auto"/>
          </w:tcPr>
          <w:p w14:paraId="61F3DA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1EBD4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D50F4F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ACW</w:t>
            </w:r>
          </w:p>
        </w:tc>
      </w:tr>
      <w:tr w:rsidR="00884FB8" w:rsidRPr="00752FC7" w14:paraId="776F9771" w14:textId="77777777" w:rsidTr="00663558">
        <w:tc>
          <w:tcPr>
            <w:tcW w:w="1775" w:type="dxa"/>
            <w:shd w:val="clear" w:color="auto" w:fill="auto"/>
          </w:tcPr>
          <w:p w14:paraId="64A5A2F4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AHT</w:t>
            </w:r>
          </w:p>
        </w:tc>
        <w:tc>
          <w:tcPr>
            <w:tcW w:w="2072" w:type="dxa"/>
            <w:shd w:val="clear" w:color="auto" w:fill="auto"/>
          </w:tcPr>
          <w:p w14:paraId="41695B2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DBED2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D26755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AHT</w:t>
            </w:r>
          </w:p>
        </w:tc>
      </w:tr>
      <w:tr w:rsidR="00884FB8" w:rsidRPr="00752FC7" w14:paraId="62EC3101" w14:textId="77777777" w:rsidTr="00663558">
        <w:tc>
          <w:tcPr>
            <w:tcW w:w="1775" w:type="dxa"/>
            <w:shd w:val="clear" w:color="auto" w:fill="auto"/>
          </w:tcPr>
          <w:p w14:paraId="0F11B3EE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BRL</w:t>
            </w:r>
          </w:p>
        </w:tc>
        <w:tc>
          <w:tcPr>
            <w:tcW w:w="2072" w:type="dxa"/>
            <w:shd w:val="clear" w:color="auto" w:fill="auto"/>
          </w:tcPr>
          <w:p w14:paraId="353057E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1AA8F35D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8D0456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Break Length</w:t>
            </w:r>
          </w:p>
        </w:tc>
      </w:tr>
      <w:tr w:rsidR="00884FB8" w:rsidRPr="00752FC7" w14:paraId="4EF36E69" w14:textId="77777777" w:rsidTr="00663558">
        <w:tc>
          <w:tcPr>
            <w:tcW w:w="1775" w:type="dxa"/>
            <w:shd w:val="clear" w:color="auto" w:fill="auto"/>
          </w:tcPr>
          <w:p w14:paraId="1A20E4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BRN</w:t>
            </w:r>
          </w:p>
        </w:tc>
        <w:tc>
          <w:tcPr>
            <w:tcW w:w="2072" w:type="dxa"/>
            <w:shd w:val="clear" w:color="auto" w:fill="auto"/>
          </w:tcPr>
          <w:p w14:paraId="7AE82D7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Breaks</w:t>
            </w:r>
          </w:p>
        </w:tc>
        <w:tc>
          <w:tcPr>
            <w:tcW w:w="3189" w:type="dxa"/>
            <w:shd w:val="clear" w:color="auto" w:fill="auto"/>
          </w:tcPr>
          <w:p w14:paraId="382548C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0966FC8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Exceed Number of Breaks</w:t>
            </w:r>
          </w:p>
        </w:tc>
      </w:tr>
      <w:tr w:rsidR="00884FB8" w:rsidRPr="00752FC7" w14:paraId="1D76A28C" w14:textId="77777777" w:rsidTr="00663558">
        <w:tc>
          <w:tcPr>
            <w:tcW w:w="1775" w:type="dxa"/>
            <w:shd w:val="clear" w:color="auto" w:fill="auto"/>
          </w:tcPr>
          <w:p w14:paraId="6BDF8D0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CAN</w:t>
            </w:r>
          </w:p>
        </w:tc>
        <w:tc>
          <w:tcPr>
            <w:tcW w:w="2072" w:type="dxa"/>
            <w:shd w:val="clear" w:color="auto" w:fill="auto"/>
          </w:tcPr>
          <w:p w14:paraId="7A3252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7904C3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5C83A6F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Cancelled Calls</w:t>
            </w:r>
          </w:p>
        </w:tc>
      </w:tr>
      <w:tr w:rsidR="00884FB8" w:rsidRPr="00752FC7" w14:paraId="4EE52B97" w14:textId="77777777" w:rsidTr="00663558">
        <w:tc>
          <w:tcPr>
            <w:tcW w:w="1775" w:type="dxa"/>
            <w:shd w:val="clear" w:color="auto" w:fill="auto"/>
          </w:tcPr>
          <w:p w14:paraId="6B468FD3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DFQ</w:t>
            </w:r>
          </w:p>
        </w:tc>
        <w:tc>
          <w:tcPr>
            <w:tcW w:w="2072" w:type="dxa"/>
            <w:shd w:val="clear" w:color="auto" w:fill="auto"/>
          </w:tcPr>
          <w:p w14:paraId="0D088FF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88739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9C8294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Default Qualifiers</w:t>
            </w:r>
          </w:p>
        </w:tc>
      </w:tr>
      <w:tr w:rsidR="00884FB8" w:rsidRPr="00752FC7" w14:paraId="4AB4EFCC" w14:textId="77777777" w:rsidTr="00663558">
        <w:tc>
          <w:tcPr>
            <w:tcW w:w="1775" w:type="dxa"/>
            <w:shd w:val="clear" w:color="auto" w:fill="auto"/>
          </w:tcPr>
          <w:p w14:paraId="48C617A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</w:t>
            </w:r>
          </w:p>
        </w:tc>
        <w:tc>
          <w:tcPr>
            <w:tcW w:w="2072" w:type="dxa"/>
            <w:shd w:val="clear" w:color="auto" w:fill="auto"/>
          </w:tcPr>
          <w:p w14:paraId="7286F6D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EB7F89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C856C1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</w:t>
            </w:r>
          </w:p>
        </w:tc>
      </w:tr>
      <w:tr w:rsidR="00884FB8" w:rsidRPr="00752FC7" w14:paraId="063E6003" w14:textId="77777777" w:rsidTr="00663558">
        <w:tc>
          <w:tcPr>
            <w:tcW w:w="1775" w:type="dxa"/>
            <w:shd w:val="clear" w:color="auto" w:fill="auto"/>
          </w:tcPr>
          <w:p w14:paraId="1A603C1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IAEF</w:t>
            </w:r>
          </w:p>
        </w:tc>
        <w:tc>
          <w:tcPr>
            <w:tcW w:w="2072" w:type="dxa"/>
            <w:shd w:val="clear" w:color="auto" w:fill="auto"/>
          </w:tcPr>
          <w:p w14:paraId="78EE86D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B8A8D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43166B7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Escalation FFM</w:t>
            </w:r>
          </w:p>
        </w:tc>
      </w:tr>
      <w:tr w:rsidR="00884FB8" w:rsidRPr="00752FC7" w14:paraId="2B090254" w14:textId="77777777" w:rsidTr="00663558">
        <w:tc>
          <w:tcPr>
            <w:tcW w:w="1775" w:type="dxa"/>
            <w:shd w:val="clear" w:color="auto" w:fill="auto"/>
          </w:tcPr>
          <w:p w14:paraId="21F60B4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IAT</w:t>
            </w:r>
          </w:p>
        </w:tc>
        <w:tc>
          <w:tcPr>
            <w:tcW w:w="2072" w:type="dxa"/>
            <w:shd w:val="clear" w:color="auto" w:fill="auto"/>
          </w:tcPr>
          <w:p w14:paraId="771BD23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15BD0D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A676135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ARC Transfers</w:t>
            </w:r>
          </w:p>
        </w:tc>
      </w:tr>
      <w:tr w:rsidR="00884FB8" w:rsidRPr="00752FC7" w14:paraId="1E58AAF6" w14:textId="77777777" w:rsidTr="00663558">
        <w:tc>
          <w:tcPr>
            <w:tcW w:w="1775" w:type="dxa"/>
            <w:shd w:val="clear" w:color="auto" w:fill="auto"/>
          </w:tcPr>
          <w:p w14:paraId="13AB07D1" w14:textId="77777777" w:rsidR="00884FB8" w:rsidRPr="00572313" w:rsidRDefault="00884FB8" w:rsidP="00663558">
            <w:r>
              <w:t>IDD</w:t>
            </w:r>
          </w:p>
        </w:tc>
        <w:tc>
          <w:tcPr>
            <w:tcW w:w="2072" w:type="dxa"/>
            <w:shd w:val="clear" w:color="auto" w:fill="auto"/>
          </w:tcPr>
          <w:p w14:paraId="2357925A" w14:textId="77777777" w:rsidR="00884FB8" w:rsidRPr="00572313" w:rsidRDefault="00884FB8" w:rsidP="00663558"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1964DBA" w14:textId="77777777" w:rsidR="00884FB8" w:rsidRPr="00572313" w:rsidRDefault="00884FB8" w:rsidP="00663558">
            <w:r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2E30B9E7" w14:textId="77777777" w:rsidR="00884FB8" w:rsidRPr="00572313" w:rsidRDefault="00884FB8" w:rsidP="00663558">
            <w:r>
              <w:t>OMR: Incentives Data Discrepancy</w:t>
            </w:r>
          </w:p>
        </w:tc>
      </w:tr>
      <w:tr w:rsidR="00884FB8" w:rsidRPr="00752FC7" w14:paraId="789816D9" w14:textId="77777777" w:rsidTr="00663558">
        <w:tc>
          <w:tcPr>
            <w:tcW w:w="1775" w:type="dxa"/>
            <w:shd w:val="clear" w:color="auto" w:fill="auto"/>
          </w:tcPr>
          <w:p w14:paraId="4AA3634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IDE</w:t>
            </w:r>
          </w:p>
        </w:tc>
        <w:tc>
          <w:tcPr>
            <w:tcW w:w="2072" w:type="dxa"/>
            <w:shd w:val="clear" w:color="auto" w:fill="auto"/>
          </w:tcPr>
          <w:p w14:paraId="79237D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19EA68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1E67363A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DME Escalation</w:t>
            </w:r>
          </w:p>
        </w:tc>
      </w:tr>
      <w:tr w:rsidR="00884FB8" w:rsidRPr="00752FC7" w14:paraId="00F0AE5B" w14:textId="77777777" w:rsidTr="00663558">
        <w:tc>
          <w:tcPr>
            <w:tcW w:w="1775" w:type="dxa"/>
            <w:shd w:val="clear" w:color="auto" w:fill="auto"/>
          </w:tcPr>
          <w:p w14:paraId="7DB1837B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IEE</w:t>
            </w:r>
          </w:p>
        </w:tc>
        <w:tc>
          <w:tcPr>
            <w:tcW w:w="2072" w:type="dxa"/>
            <w:shd w:val="clear" w:color="auto" w:fill="auto"/>
          </w:tcPr>
          <w:p w14:paraId="1E0E01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A526F3C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6781FDC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EE/MM Escalation</w:t>
            </w:r>
          </w:p>
        </w:tc>
      </w:tr>
      <w:tr w:rsidR="00884FB8" w:rsidRPr="00752FC7" w14:paraId="368783F9" w14:textId="77777777" w:rsidTr="00663558">
        <w:tc>
          <w:tcPr>
            <w:tcW w:w="1775" w:type="dxa"/>
            <w:shd w:val="clear" w:color="auto" w:fill="auto"/>
          </w:tcPr>
          <w:p w14:paraId="2C5D995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INF</w:t>
            </w:r>
          </w:p>
        </w:tc>
        <w:tc>
          <w:tcPr>
            <w:tcW w:w="2072" w:type="dxa"/>
            <w:shd w:val="clear" w:color="auto" w:fill="auto"/>
          </w:tcPr>
          <w:p w14:paraId="1DD0BF5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C48D03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4069D119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Inappropriate NGD Feedback</w:t>
            </w:r>
          </w:p>
        </w:tc>
      </w:tr>
      <w:tr w:rsidR="00884FB8" w:rsidRPr="00752FC7" w14:paraId="773174EB" w14:textId="77777777" w:rsidTr="00663558">
        <w:tc>
          <w:tcPr>
            <w:tcW w:w="1775" w:type="dxa"/>
            <w:shd w:val="clear" w:color="auto" w:fill="auto"/>
          </w:tcPr>
          <w:p w14:paraId="07DEC3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ISG</w:t>
            </w:r>
          </w:p>
        </w:tc>
        <w:tc>
          <w:tcPr>
            <w:tcW w:w="2072" w:type="dxa"/>
            <w:shd w:val="clear" w:color="auto" w:fill="auto"/>
          </w:tcPr>
          <w:p w14:paraId="08092E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33713F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304B8C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ISG Consults</w:t>
            </w:r>
          </w:p>
        </w:tc>
      </w:tr>
      <w:tr w:rsidR="00884FB8" w:rsidRPr="00752FC7" w14:paraId="1E8D82AE" w14:textId="77777777" w:rsidTr="00663558">
        <w:tc>
          <w:tcPr>
            <w:tcW w:w="1775" w:type="dxa"/>
            <w:shd w:val="clear" w:color="auto" w:fill="auto"/>
          </w:tcPr>
          <w:p w14:paraId="3F5F584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ISQ</w:t>
            </w:r>
          </w:p>
        </w:tc>
        <w:tc>
          <w:tcPr>
            <w:tcW w:w="2072" w:type="dxa"/>
            <w:shd w:val="clear" w:color="auto" w:fill="auto"/>
          </w:tcPr>
          <w:p w14:paraId="47CA6D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E4A6F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4DE67E7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Inbound</w:t>
            </w:r>
          </w:p>
        </w:tc>
      </w:tr>
      <w:tr w:rsidR="00884FB8" w:rsidRPr="00752FC7" w14:paraId="05341456" w14:textId="77777777" w:rsidTr="00663558">
        <w:tc>
          <w:tcPr>
            <w:tcW w:w="1775" w:type="dxa"/>
            <w:shd w:val="clear" w:color="auto" w:fill="auto"/>
          </w:tcPr>
          <w:p w14:paraId="35DB0795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LCS</w:t>
            </w:r>
          </w:p>
        </w:tc>
        <w:tc>
          <w:tcPr>
            <w:tcW w:w="2072" w:type="dxa"/>
            <w:shd w:val="clear" w:color="auto" w:fill="auto"/>
          </w:tcPr>
          <w:p w14:paraId="2EBEA5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62E8150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C7A91B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Low CSAT</w:t>
            </w:r>
          </w:p>
        </w:tc>
      </w:tr>
      <w:tr w:rsidR="00884FB8" w:rsidRPr="00752FC7" w14:paraId="27A47DB9" w14:textId="77777777" w:rsidTr="00663558">
        <w:tc>
          <w:tcPr>
            <w:tcW w:w="1775" w:type="dxa"/>
            <w:shd w:val="clear" w:color="auto" w:fill="auto"/>
          </w:tcPr>
          <w:p w14:paraId="39FCE36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</w:t>
            </w:r>
          </w:p>
        </w:tc>
        <w:tc>
          <w:tcPr>
            <w:tcW w:w="2072" w:type="dxa"/>
            <w:shd w:val="clear" w:color="auto" w:fill="auto"/>
          </w:tcPr>
          <w:p w14:paraId="35AD078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 xml:space="preserve">Current Coaching Initiatives </w:t>
            </w:r>
          </w:p>
        </w:tc>
        <w:tc>
          <w:tcPr>
            <w:tcW w:w="3189" w:type="dxa"/>
            <w:shd w:val="clear" w:color="auto" w:fill="auto"/>
          </w:tcPr>
          <w:p w14:paraId="4A061AA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673998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3639718F" w14:textId="77777777" w:rsidTr="00663558">
        <w:tc>
          <w:tcPr>
            <w:tcW w:w="1775" w:type="dxa"/>
            <w:shd w:val="clear" w:color="auto" w:fill="auto"/>
          </w:tcPr>
          <w:p w14:paraId="6C77E27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MSRS</w:t>
            </w:r>
          </w:p>
        </w:tc>
        <w:tc>
          <w:tcPr>
            <w:tcW w:w="2072" w:type="dxa"/>
            <w:shd w:val="clear" w:color="auto" w:fill="auto"/>
          </w:tcPr>
          <w:p w14:paraId="4E38F62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Current Coaching Initiatives</w:t>
            </w:r>
          </w:p>
        </w:tc>
        <w:tc>
          <w:tcPr>
            <w:tcW w:w="3189" w:type="dxa"/>
            <w:shd w:val="clear" w:color="auto" w:fill="auto"/>
          </w:tcPr>
          <w:p w14:paraId="7A4741A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Reinforcement</w:t>
            </w:r>
          </w:p>
        </w:tc>
        <w:tc>
          <w:tcPr>
            <w:tcW w:w="3189" w:type="dxa"/>
            <w:shd w:val="clear" w:color="auto" w:fill="auto"/>
          </w:tcPr>
          <w:p w14:paraId="1AAE9290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Other: Specify reason under coaching details.</w:t>
            </w:r>
          </w:p>
        </w:tc>
      </w:tr>
      <w:tr w:rsidR="00884FB8" w:rsidRPr="00752FC7" w14:paraId="7327D557" w14:textId="77777777" w:rsidTr="00663558">
        <w:tc>
          <w:tcPr>
            <w:tcW w:w="1775" w:type="dxa"/>
            <w:shd w:val="clear" w:color="auto" w:fill="auto"/>
          </w:tcPr>
          <w:p w14:paraId="54C64D38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NIT</w:t>
            </w:r>
          </w:p>
        </w:tc>
        <w:tc>
          <w:tcPr>
            <w:tcW w:w="2072" w:type="dxa"/>
            <w:shd w:val="clear" w:color="auto" w:fill="auto"/>
          </w:tcPr>
          <w:p w14:paraId="568D481E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5147A8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DAD0F10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NGD Inappropriate Transfer</w:t>
            </w:r>
          </w:p>
        </w:tc>
      </w:tr>
      <w:tr w:rsidR="00884FB8" w:rsidRPr="00752FC7" w14:paraId="7651FE3B" w14:textId="77777777" w:rsidTr="00663558">
        <w:tc>
          <w:tcPr>
            <w:tcW w:w="1775" w:type="dxa"/>
            <w:shd w:val="clear" w:color="auto" w:fill="auto"/>
          </w:tcPr>
          <w:p w14:paraId="5A30669C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OPN</w:t>
            </w:r>
          </w:p>
        </w:tc>
        <w:tc>
          <w:tcPr>
            <w:tcW w:w="2072" w:type="dxa"/>
            <w:shd w:val="clear" w:color="auto" w:fill="auto"/>
          </w:tcPr>
          <w:p w14:paraId="0DDD603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00BFF26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C2E82D" w14:textId="77777777" w:rsidR="00884FB8" w:rsidRPr="00B17067" w:rsidRDefault="00884FB8" w:rsidP="00663558">
            <w:pPr>
              <w:rPr>
                <w:rFonts w:eastAsia="Calibri"/>
              </w:rPr>
            </w:pPr>
            <w:r w:rsidRPr="00572313">
              <w:t>OMR: Open Calls</w:t>
            </w:r>
          </w:p>
        </w:tc>
      </w:tr>
      <w:tr w:rsidR="00884FB8" w:rsidRPr="00752FC7" w14:paraId="76BB4661" w14:textId="77777777" w:rsidTr="00663558">
        <w:tc>
          <w:tcPr>
            <w:tcW w:w="1775" w:type="dxa"/>
            <w:shd w:val="clear" w:color="auto" w:fill="auto"/>
          </w:tcPr>
          <w:p w14:paraId="42931AB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OSC</w:t>
            </w:r>
          </w:p>
        </w:tc>
        <w:tc>
          <w:tcPr>
            <w:tcW w:w="2072" w:type="dxa"/>
            <w:shd w:val="clear" w:color="auto" w:fill="auto"/>
          </w:tcPr>
          <w:p w14:paraId="2074ACE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71B071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22ECEFE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Short Calls Outbound</w:t>
            </w:r>
          </w:p>
        </w:tc>
      </w:tr>
      <w:tr w:rsidR="00884FB8" w:rsidRPr="00752FC7" w14:paraId="619DBEED" w14:textId="77777777" w:rsidTr="00663558">
        <w:tc>
          <w:tcPr>
            <w:tcW w:w="1775" w:type="dxa"/>
            <w:shd w:val="clear" w:color="auto" w:fill="auto"/>
          </w:tcPr>
          <w:p w14:paraId="0987E78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PBH</w:t>
            </w:r>
          </w:p>
        </w:tc>
        <w:tc>
          <w:tcPr>
            <w:tcW w:w="2072" w:type="dxa"/>
            <w:shd w:val="clear" w:color="auto" w:fill="auto"/>
          </w:tcPr>
          <w:p w14:paraId="3DCB173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34670A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305C57B6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Potential Hardship</w:t>
            </w:r>
          </w:p>
        </w:tc>
      </w:tr>
      <w:tr w:rsidR="00884FB8" w:rsidRPr="00752FC7" w14:paraId="32ECA3A5" w14:textId="77777777" w:rsidTr="00663558">
        <w:tc>
          <w:tcPr>
            <w:tcW w:w="1775" w:type="dxa"/>
            <w:shd w:val="clear" w:color="auto" w:fill="auto"/>
          </w:tcPr>
          <w:p w14:paraId="7BB273D1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RME</w:t>
            </w:r>
          </w:p>
        </w:tc>
        <w:tc>
          <w:tcPr>
            <w:tcW w:w="2072" w:type="dxa"/>
            <w:shd w:val="clear" w:color="auto" w:fill="auto"/>
          </w:tcPr>
          <w:p w14:paraId="0812247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3B0CE54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78C4DA03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Returned MAC Escalation</w:t>
            </w:r>
          </w:p>
        </w:tc>
      </w:tr>
      <w:tr w:rsidR="00884FB8" w:rsidRPr="00752FC7" w14:paraId="7DA526DD" w14:textId="77777777" w:rsidTr="00663558">
        <w:tc>
          <w:tcPr>
            <w:tcW w:w="1775" w:type="dxa"/>
            <w:shd w:val="clear" w:color="auto" w:fill="auto"/>
          </w:tcPr>
          <w:p w14:paraId="3B4EC2D7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SLG</w:t>
            </w:r>
          </w:p>
        </w:tc>
        <w:tc>
          <w:tcPr>
            <w:tcW w:w="2072" w:type="dxa"/>
            <w:shd w:val="clear" w:color="auto" w:fill="auto"/>
          </w:tcPr>
          <w:p w14:paraId="57957A09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1C77937F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32623C0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Scripts Logged</w:t>
            </w:r>
          </w:p>
        </w:tc>
      </w:tr>
      <w:tr w:rsidR="00884FB8" w:rsidRPr="00752FC7" w14:paraId="67936DF0" w14:textId="77777777" w:rsidTr="00663558">
        <w:tc>
          <w:tcPr>
            <w:tcW w:w="1775" w:type="dxa"/>
            <w:shd w:val="clear" w:color="auto" w:fill="auto"/>
          </w:tcPr>
          <w:p w14:paraId="43D0DC14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TR2</w:t>
            </w:r>
          </w:p>
        </w:tc>
        <w:tc>
          <w:tcPr>
            <w:tcW w:w="2072" w:type="dxa"/>
            <w:shd w:val="clear" w:color="auto" w:fill="auto"/>
          </w:tcPr>
          <w:p w14:paraId="3E97C568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5F7CEDF6" w14:textId="77777777" w:rsidR="00884FB8" w:rsidRPr="008E492A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6C1E5A2" w14:textId="77777777" w:rsidR="00884FB8" w:rsidRPr="00B17067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OMR: FFM T2 Transfers</w:t>
            </w:r>
          </w:p>
        </w:tc>
      </w:tr>
      <w:tr w:rsidR="00884FB8" w:rsidRPr="00752FC7" w14:paraId="06A3199A" w14:textId="77777777" w:rsidTr="00663558">
        <w:tc>
          <w:tcPr>
            <w:tcW w:w="1775" w:type="dxa"/>
            <w:shd w:val="clear" w:color="auto" w:fill="auto"/>
          </w:tcPr>
          <w:p w14:paraId="1DED7438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lastRenderedPageBreak/>
              <w:t>TRN</w:t>
            </w:r>
          </w:p>
        </w:tc>
        <w:tc>
          <w:tcPr>
            <w:tcW w:w="2072" w:type="dxa"/>
            <w:shd w:val="clear" w:color="auto" w:fill="auto"/>
          </w:tcPr>
          <w:p w14:paraId="39904EA1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OMR/Exceptions</w:t>
            </w:r>
          </w:p>
        </w:tc>
        <w:tc>
          <w:tcPr>
            <w:tcW w:w="3189" w:type="dxa"/>
            <w:shd w:val="clear" w:color="auto" w:fill="auto"/>
          </w:tcPr>
          <w:p w14:paraId="7025387F" w14:textId="77777777" w:rsidR="00884FB8" w:rsidRDefault="00884FB8" w:rsidP="00663558">
            <w:pPr>
              <w:rPr>
                <w:rFonts w:eastAsia="Calibri"/>
                <w:color w:val="000000"/>
              </w:rPr>
            </w:pPr>
            <w:r w:rsidRPr="00572313">
              <w:t>Research Required</w:t>
            </w:r>
          </w:p>
        </w:tc>
        <w:tc>
          <w:tcPr>
            <w:tcW w:w="3189" w:type="dxa"/>
            <w:shd w:val="clear" w:color="auto" w:fill="auto"/>
          </w:tcPr>
          <w:p w14:paraId="5EF56150" w14:textId="77777777" w:rsidR="00884FB8" w:rsidRPr="00C444F2" w:rsidRDefault="00884FB8" w:rsidP="00663558">
            <w:pPr>
              <w:rPr>
                <w:color w:val="000000"/>
              </w:rPr>
            </w:pPr>
            <w:r w:rsidRPr="00572313">
              <w:t>OMR: Transfers</w:t>
            </w:r>
          </w:p>
        </w:tc>
      </w:tr>
      <w:tr w:rsidR="004428BC" w:rsidRPr="00752FC7" w14:paraId="0BF0A331" w14:textId="77777777" w:rsidTr="00663558">
        <w:tc>
          <w:tcPr>
            <w:tcW w:w="1775" w:type="dxa"/>
            <w:shd w:val="clear" w:color="auto" w:fill="auto"/>
          </w:tcPr>
          <w:p w14:paraId="7D4A478F" w14:textId="20AE0E72" w:rsidR="004428BC" w:rsidRPr="00572313" w:rsidRDefault="004428BC" w:rsidP="00663558">
            <w:r>
              <w:t>WCP</w:t>
            </w:r>
          </w:p>
        </w:tc>
        <w:tc>
          <w:tcPr>
            <w:tcW w:w="2072" w:type="dxa"/>
            <w:shd w:val="clear" w:color="auto" w:fill="auto"/>
          </w:tcPr>
          <w:p w14:paraId="25A839D4" w14:textId="31312A97" w:rsidR="004428BC" w:rsidRPr="00572313" w:rsidRDefault="004428BC" w:rsidP="00663558">
            <w:r w:rsidRPr="004428BC">
              <w:t>CCO Processes and Procedures</w:t>
            </w:r>
          </w:p>
        </w:tc>
        <w:tc>
          <w:tcPr>
            <w:tcW w:w="3189" w:type="dxa"/>
            <w:shd w:val="clear" w:color="auto" w:fill="auto"/>
          </w:tcPr>
          <w:p w14:paraId="41BF3DAD" w14:textId="7BE85429" w:rsidR="004428BC" w:rsidRPr="00572313" w:rsidRDefault="004428BC" w:rsidP="00663558">
            <w:r>
              <w:t>Opportunity</w:t>
            </w:r>
          </w:p>
        </w:tc>
        <w:tc>
          <w:tcPr>
            <w:tcW w:w="3189" w:type="dxa"/>
            <w:shd w:val="clear" w:color="auto" w:fill="auto"/>
          </w:tcPr>
          <w:p w14:paraId="60ADF082" w14:textId="2787E9D9" w:rsidR="004428BC" w:rsidRPr="00572313" w:rsidRDefault="004428BC" w:rsidP="00663558">
            <w:r w:rsidRPr="00572313">
              <w:t>Other: Specify reason under coaching details.</w:t>
            </w:r>
          </w:p>
        </w:tc>
      </w:tr>
    </w:tbl>
    <w:p w14:paraId="3A19CCC3" w14:textId="77777777" w:rsidR="006674A0" w:rsidRDefault="006674A0" w:rsidP="006674A0">
      <w:pPr>
        <w:rPr>
          <w:rFonts w:ascii="Arial" w:hAnsi="Arial" w:cs="Arial"/>
        </w:rPr>
      </w:pPr>
    </w:p>
    <w:p w14:paraId="0AD127F0" w14:textId="77777777" w:rsidR="004B3948" w:rsidRDefault="004B3948" w:rsidP="006674A0">
      <w:pPr>
        <w:rPr>
          <w:rFonts w:ascii="Arial" w:hAnsi="Arial" w:cs="Arial"/>
          <w:b/>
        </w:rPr>
      </w:pPr>
    </w:p>
    <w:p w14:paraId="14F5E686" w14:textId="77777777" w:rsidR="00663558" w:rsidRPr="0031762A" w:rsidRDefault="004B3948" w:rsidP="006674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1762A"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3418"/>
        <w:gridCol w:w="3418"/>
      </w:tblGrid>
      <w:tr w:rsidR="0031762A" w14:paraId="534B4935" w14:textId="77777777" w:rsidTr="0031762A">
        <w:tc>
          <w:tcPr>
            <w:tcW w:w="3417" w:type="dxa"/>
          </w:tcPr>
          <w:p w14:paraId="38996F5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14:paraId="7150E2B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3418" w:type="dxa"/>
          </w:tcPr>
          <w:p w14:paraId="4717B58B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  <w:tc>
          <w:tcPr>
            <w:tcW w:w="3418" w:type="dxa"/>
          </w:tcPr>
          <w:p w14:paraId="739C6E95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Status</w:t>
            </w:r>
          </w:p>
        </w:tc>
      </w:tr>
      <w:tr w:rsidR="0031762A" w14:paraId="217125F9" w14:textId="77777777" w:rsidTr="0031762A">
        <w:tc>
          <w:tcPr>
            <w:tcW w:w="3417" w:type="dxa"/>
          </w:tcPr>
          <w:p w14:paraId="0A44527F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IDD</w:t>
            </w:r>
          </w:p>
        </w:tc>
        <w:tc>
          <w:tcPr>
            <w:tcW w:w="3417" w:type="dxa"/>
          </w:tcPr>
          <w:p w14:paraId="7A1D7640" w14:textId="77777777" w:rsidR="0031762A" w:rsidRDefault="0031762A" w:rsidP="003176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574E6438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3418" w:type="dxa"/>
          </w:tcPr>
          <w:p w14:paraId="756792A1" w14:textId="77777777" w:rsidR="0031762A" w:rsidRDefault="0031762A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1762A" w14:paraId="129DFFC4" w14:textId="77777777" w:rsidTr="0031762A">
        <w:tc>
          <w:tcPr>
            <w:tcW w:w="3417" w:type="dxa"/>
          </w:tcPr>
          <w:p w14:paraId="0CCA8220" w14:textId="57333AF0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BRL</w:t>
            </w:r>
          </w:p>
        </w:tc>
        <w:tc>
          <w:tcPr>
            <w:tcW w:w="3417" w:type="dxa"/>
          </w:tcPr>
          <w:p w14:paraId="4FEEAFBC" w14:textId="3D80B0A4" w:rsidR="0031762A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Sup/QL Review</w:t>
            </w:r>
          </w:p>
        </w:tc>
        <w:tc>
          <w:tcPr>
            <w:tcW w:w="3418" w:type="dxa"/>
          </w:tcPr>
          <w:p w14:paraId="12D89C49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AF05FF5" w14:textId="77777777" w:rsidR="0031762A" w:rsidRDefault="0031762A" w:rsidP="006674A0">
            <w:pPr>
              <w:rPr>
                <w:rFonts w:ascii="Arial" w:hAnsi="Arial" w:cs="Arial"/>
              </w:rPr>
            </w:pPr>
          </w:p>
        </w:tc>
      </w:tr>
      <w:tr w:rsidR="00482951" w14:paraId="08B415D6" w14:textId="77777777" w:rsidTr="0031762A">
        <w:tc>
          <w:tcPr>
            <w:tcW w:w="3417" w:type="dxa"/>
          </w:tcPr>
          <w:p w14:paraId="6F86739E" w14:textId="47F30C1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BRN</w:t>
            </w:r>
          </w:p>
        </w:tc>
        <w:tc>
          <w:tcPr>
            <w:tcW w:w="3417" w:type="dxa"/>
          </w:tcPr>
          <w:p w14:paraId="140E6FE2" w14:textId="4330524A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</w:t>
            </w:r>
            <w:r>
              <w:rPr>
                <w:rFonts w:ascii="Arial" w:hAnsi="Arial" w:cs="Arial"/>
              </w:rPr>
              <w:t>/QL</w:t>
            </w:r>
            <w:r w:rsidRPr="001006F0">
              <w:rPr>
                <w:rFonts w:ascii="Arial" w:hAnsi="Arial" w:cs="Arial"/>
              </w:rPr>
              <w:t xml:space="preserve"> Review</w:t>
            </w:r>
          </w:p>
        </w:tc>
        <w:tc>
          <w:tcPr>
            <w:tcW w:w="3418" w:type="dxa"/>
          </w:tcPr>
          <w:p w14:paraId="08E6F1C5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ED5BCAE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3B2490F1" w14:textId="77777777" w:rsidTr="0031762A">
        <w:tc>
          <w:tcPr>
            <w:tcW w:w="3417" w:type="dxa"/>
          </w:tcPr>
          <w:p w14:paraId="5C77E5E7" w14:textId="3CA6EBDC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</w:t>
            </w:r>
          </w:p>
        </w:tc>
        <w:tc>
          <w:tcPr>
            <w:tcW w:w="3417" w:type="dxa"/>
          </w:tcPr>
          <w:p w14:paraId="7EBBB232" w14:textId="4AE6D59C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01B01BDC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5C29656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1280F73E" w14:textId="77777777" w:rsidTr="0031762A">
        <w:tc>
          <w:tcPr>
            <w:tcW w:w="3417" w:type="dxa"/>
          </w:tcPr>
          <w:p w14:paraId="04D93A95" w14:textId="7910BAA2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IAEF</w:t>
            </w:r>
          </w:p>
        </w:tc>
        <w:tc>
          <w:tcPr>
            <w:tcW w:w="3417" w:type="dxa"/>
          </w:tcPr>
          <w:p w14:paraId="1CA90F1E" w14:textId="149D96DE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1CB5B317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1A42DE2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6C794747" w14:textId="77777777" w:rsidTr="0031762A">
        <w:tc>
          <w:tcPr>
            <w:tcW w:w="3417" w:type="dxa"/>
          </w:tcPr>
          <w:p w14:paraId="7899CB94" w14:textId="1BE47629" w:rsidR="00482951" w:rsidRDefault="00482951" w:rsidP="004829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ISQ</w:t>
            </w:r>
          </w:p>
        </w:tc>
        <w:tc>
          <w:tcPr>
            <w:tcW w:w="3417" w:type="dxa"/>
          </w:tcPr>
          <w:p w14:paraId="3F23F21A" w14:textId="7CB18A47" w:rsidR="00482951" w:rsidRDefault="00482951" w:rsidP="00482951">
            <w:pPr>
              <w:rPr>
                <w:rFonts w:ascii="Arial" w:hAnsi="Arial" w:cs="Arial"/>
              </w:rPr>
            </w:pPr>
            <w:r w:rsidRPr="001006F0"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10B9EF1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5DD790B" w14:textId="77777777" w:rsidR="00482951" w:rsidRDefault="00482951" w:rsidP="00482951">
            <w:pPr>
              <w:rPr>
                <w:rFonts w:ascii="Arial" w:hAnsi="Arial" w:cs="Arial"/>
              </w:rPr>
            </w:pPr>
          </w:p>
        </w:tc>
      </w:tr>
      <w:tr w:rsidR="00482951" w14:paraId="7A9729F6" w14:textId="77777777" w:rsidTr="0031762A">
        <w:tc>
          <w:tcPr>
            <w:tcW w:w="3417" w:type="dxa"/>
          </w:tcPr>
          <w:p w14:paraId="4EC80069" w14:textId="01264930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LCS</w:t>
            </w:r>
          </w:p>
        </w:tc>
        <w:tc>
          <w:tcPr>
            <w:tcW w:w="3417" w:type="dxa"/>
          </w:tcPr>
          <w:p w14:paraId="69C4A1F8" w14:textId="036A2872" w:rsidR="00482951" w:rsidRDefault="00482951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Mgr Review</w:t>
            </w:r>
          </w:p>
        </w:tc>
        <w:tc>
          <w:tcPr>
            <w:tcW w:w="3418" w:type="dxa"/>
          </w:tcPr>
          <w:p w14:paraId="3786A187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2EF8A3D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3731A7C4" w14:textId="77777777" w:rsidTr="0031762A">
        <w:tc>
          <w:tcPr>
            <w:tcW w:w="3417" w:type="dxa"/>
          </w:tcPr>
          <w:p w14:paraId="1431C079" w14:textId="250B1739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WCP</w:t>
            </w:r>
          </w:p>
        </w:tc>
        <w:tc>
          <w:tcPr>
            <w:tcW w:w="3417" w:type="dxa"/>
          </w:tcPr>
          <w:p w14:paraId="53B1B068" w14:textId="357B2EB8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Sup Review</w:t>
            </w:r>
          </w:p>
        </w:tc>
        <w:tc>
          <w:tcPr>
            <w:tcW w:w="3418" w:type="dxa"/>
          </w:tcPr>
          <w:p w14:paraId="62C96670" w14:textId="02CC0B11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 Emp Review</w:t>
            </w:r>
          </w:p>
        </w:tc>
        <w:tc>
          <w:tcPr>
            <w:tcW w:w="3418" w:type="dxa"/>
          </w:tcPr>
          <w:p w14:paraId="636BBCAA" w14:textId="43353E84" w:rsidR="00482951" w:rsidRDefault="004428BC" w:rsidP="00667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482951" w14:paraId="0E098E74" w14:textId="77777777" w:rsidTr="0031762A">
        <w:tc>
          <w:tcPr>
            <w:tcW w:w="3417" w:type="dxa"/>
          </w:tcPr>
          <w:p w14:paraId="06FDD429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52C0E71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4D6E07B1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1129DCD5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6D30E142" w14:textId="77777777" w:rsidTr="0031762A">
        <w:tc>
          <w:tcPr>
            <w:tcW w:w="3417" w:type="dxa"/>
          </w:tcPr>
          <w:p w14:paraId="1FAABF06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746F1C92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65A8139C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7C052A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  <w:tr w:rsidR="00482951" w14:paraId="1691CEE6" w14:textId="77777777" w:rsidTr="0031762A">
        <w:tc>
          <w:tcPr>
            <w:tcW w:w="3417" w:type="dxa"/>
          </w:tcPr>
          <w:p w14:paraId="073E8F33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7" w:type="dxa"/>
          </w:tcPr>
          <w:p w14:paraId="06085280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0851AA1B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  <w:tc>
          <w:tcPr>
            <w:tcW w:w="3418" w:type="dxa"/>
          </w:tcPr>
          <w:p w14:paraId="3FF78ABA" w14:textId="77777777" w:rsidR="00482951" w:rsidRDefault="00482951" w:rsidP="006674A0">
            <w:pPr>
              <w:rPr>
                <w:rFonts w:ascii="Arial" w:hAnsi="Arial" w:cs="Arial"/>
              </w:rPr>
            </w:pPr>
          </w:p>
        </w:tc>
      </w:tr>
    </w:tbl>
    <w:p w14:paraId="5269B9CD" w14:textId="77777777" w:rsidR="00663558" w:rsidRDefault="00663558" w:rsidP="006674A0">
      <w:pPr>
        <w:rPr>
          <w:rFonts w:ascii="Arial" w:hAnsi="Arial" w:cs="Arial"/>
        </w:rPr>
      </w:pPr>
    </w:p>
    <w:p w14:paraId="3D09BEC5" w14:textId="77777777" w:rsidR="00663558" w:rsidRPr="004B3948" w:rsidRDefault="00663558" w:rsidP="006674A0">
      <w:pPr>
        <w:rPr>
          <w:rFonts w:ascii="Arial" w:hAnsi="Arial" w:cs="Arial"/>
          <w:b/>
        </w:rPr>
      </w:pPr>
      <w:r w:rsidRPr="004B3948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663558" w14:paraId="5A406E44" w14:textId="77777777" w:rsidTr="00663558">
        <w:tc>
          <w:tcPr>
            <w:tcW w:w="13670" w:type="dxa"/>
          </w:tcPr>
          <w:p w14:paraId="39E8687A" w14:textId="77777777" w:rsidR="00591632" w:rsidRDefault="00591632" w:rsidP="00663558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23FCF3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A08E9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E14EF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14:paraId="189E6E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110AED7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14:paraId="6B444CB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14:paraId="3640C115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14:paraId="6D3C14F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14:paraId="34FD863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14:paraId="7D12222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14:paraId="3BB5F56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14:paraId="4E9487B3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14:paraId="3326AD9A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14:paraId="6DDEC30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14:paraId="15ED252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14:paraId="45B7572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14:paraId="25977B6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14:paraId="3F656759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14:paraId="303A87C4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14:paraId="50773A27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14:paraId="08FEBCBE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14:paraId="2F9B7EF2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14:paraId="7B61CD0C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14:paraId="72043BF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14:paraId="277D879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14:paraId="15C868E1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14:paraId="446C4738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14:paraId="08F514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14:paraId="3D11CEDD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39D9CF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14:paraId="1965DF20" w14:textId="77777777" w:rsidR="00591632" w:rsidRDefault="00591632" w:rsidP="0059163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742D8B1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3DE19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B04885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7EE6E2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[Outlier_FileList]</w:t>
            </w:r>
          </w:p>
          <w:p w14:paraId="0105C4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5423B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14:paraId="690471D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901FF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2839C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403D4D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0ACD492B" w14:textId="77777777" w:rsidR="00395189" w:rsidRDefault="00395189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7CB770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14:paraId="4B95FBBC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14:paraId="53E7300B" w14:textId="77777777" w:rsidR="00395189" w:rsidRDefault="00395189" w:rsidP="0039518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14:paraId="672AE5A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8C80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14:paraId="12DD98C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14:paraId="5A3A7F4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14:paraId="1131AC1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39A404B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568F57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14:paraId="67C5DDC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14:paraId="2CDA586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7E9FA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C02FB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14:paraId="32F2B1E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14:paraId="23A0D160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14:paraId="6B8D288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21582539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D98CA7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14:paraId="799BC0AB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14:paraId="673B5BF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44696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3A8C5741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14:paraId="34FC335A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A4ADC4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F0C4A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3B49A4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14:paraId="129043D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4386FD46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AF376E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EE37FF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45E724F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14:paraId="4F816D05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3340447D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9049EC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14:paraId="1170CCC3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14:paraId="2F6C0924" w14:textId="77777777" w:rsidR="00663558" w:rsidRDefault="00663558" w:rsidP="00663558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14:paraId="5EA77BAC" w14:textId="77777777" w:rsidR="00663558" w:rsidRDefault="00663558" w:rsidP="00663558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14:paraId="74D31F69" w14:textId="77777777" w:rsidR="00663558" w:rsidRPr="00BE7BC2" w:rsidRDefault="00663558" w:rsidP="006674A0">
      <w:pPr>
        <w:rPr>
          <w:rFonts w:ascii="Arial" w:hAnsi="Arial" w:cs="Arial"/>
        </w:rPr>
      </w:pPr>
    </w:p>
    <w:sectPr w:rsidR="00663558" w:rsidRPr="00BE7B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31FF" w14:textId="77777777" w:rsidR="005B1FB1" w:rsidRDefault="005B1FB1">
      <w:r>
        <w:separator/>
      </w:r>
    </w:p>
  </w:endnote>
  <w:endnote w:type="continuationSeparator" w:id="0">
    <w:p w14:paraId="17C75271" w14:textId="77777777" w:rsidR="005B1FB1" w:rsidRDefault="005B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05DD" w14:textId="77777777" w:rsidR="00B64ADD" w:rsidRDefault="00B64ADD" w:rsidP="00A456A6">
    <w:pPr>
      <w:pStyle w:val="Footertext1"/>
      <w:rPr>
        <w:color w:val="FFFFFF"/>
      </w:rPr>
    </w:pPr>
    <w:r>
      <w:t>This document contains confidential and proprietary information,</w:t>
    </w:r>
  </w:p>
  <w:p w14:paraId="50EFEBAA" w14:textId="77777777" w:rsidR="00B64ADD" w:rsidRDefault="00B64ADD" w:rsidP="00A456A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F30C6AE" w14:textId="6396C1BB" w:rsidR="00B64ADD" w:rsidRPr="000C47F2" w:rsidRDefault="00B64ADD" w:rsidP="00A456A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2607EE">
      <w:rPr>
        <w:noProof/>
      </w:rPr>
      <w:t>3/9/2022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12</w:t>
    </w:r>
    <w:r w:rsidRPr="000C47F2">
      <w:rPr>
        <w:rStyle w:val="PageNumber"/>
      </w:rPr>
      <w:fldChar w:fldCharType="end"/>
    </w:r>
  </w:p>
  <w:p w14:paraId="2D42C699" w14:textId="77777777" w:rsidR="00B64ADD" w:rsidRPr="00A456A6" w:rsidRDefault="00B64ADD" w:rsidP="00A45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36EE" w14:textId="77777777" w:rsidR="00B64ADD" w:rsidRDefault="00B64ADD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14AF" w14:textId="77777777" w:rsidR="005B1FB1" w:rsidRDefault="005B1FB1">
      <w:r>
        <w:separator/>
      </w:r>
    </w:p>
  </w:footnote>
  <w:footnote w:type="continuationSeparator" w:id="0">
    <w:p w14:paraId="2785015C" w14:textId="77777777" w:rsidR="005B1FB1" w:rsidRDefault="005B1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DF27" w14:textId="77777777" w:rsidR="00B64ADD" w:rsidRPr="00971190" w:rsidRDefault="00B64ADD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2EDC2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075C"/>
    <w:rsid w:val="000072B6"/>
    <w:rsid w:val="00015561"/>
    <w:rsid w:val="0002439B"/>
    <w:rsid w:val="00047171"/>
    <w:rsid w:val="00061AE4"/>
    <w:rsid w:val="00073A1E"/>
    <w:rsid w:val="00074567"/>
    <w:rsid w:val="000A59A6"/>
    <w:rsid w:val="000C0A06"/>
    <w:rsid w:val="000D5CB7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3985"/>
    <w:rsid w:val="00134D86"/>
    <w:rsid w:val="00143F3F"/>
    <w:rsid w:val="00147E06"/>
    <w:rsid w:val="001512EF"/>
    <w:rsid w:val="00155271"/>
    <w:rsid w:val="00161AF0"/>
    <w:rsid w:val="0016480D"/>
    <w:rsid w:val="00182078"/>
    <w:rsid w:val="001821B6"/>
    <w:rsid w:val="00184D61"/>
    <w:rsid w:val="00185140"/>
    <w:rsid w:val="00191C95"/>
    <w:rsid w:val="00193678"/>
    <w:rsid w:val="00194104"/>
    <w:rsid w:val="001A1A1D"/>
    <w:rsid w:val="001B7136"/>
    <w:rsid w:val="001C66BE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49CC"/>
    <w:rsid w:val="0021502C"/>
    <w:rsid w:val="00222943"/>
    <w:rsid w:val="002558C2"/>
    <w:rsid w:val="00256204"/>
    <w:rsid w:val="002607EE"/>
    <w:rsid w:val="00283C91"/>
    <w:rsid w:val="002971C5"/>
    <w:rsid w:val="002C2735"/>
    <w:rsid w:val="002C6ECD"/>
    <w:rsid w:val="002D484D"/>
    <w:rsid w:val="002E54A5"/>
    <w:rsid w:val="002F22A7"/>
    <w:rsid w:val="00303085"/>
    <w:rsid w:val="00306107"/>
    <w:rsid w:val="0031762A"/>
    <w:rsid w:val="00326512"/>
    <w:rsid w:val="00332441"/>
    <w:rsid w:val="00354D4A"/>
    <w:rsid w:val="00365BCD"/>
    <w:rsid w:val="00370536"/>
    <w:rsid w:val="003852E4"/>
    <w:rsid w:val="00386695"/>
    <w:rsid w:val="00387C34"/>
    <w:rsid w:val="00395189"/>
    <w:rsid w:val="00395378"/>
    <w:rsid w:val="003A6291"/>
    <w:rsid w:val="003A70A4"/>
    <w:rsid w:val="003B4497"/>
    <w:rsid w:val="003B615D"/>
    <w:rsid w:val="003E2F19"/>
    <w:rsid w:val="003F0916"/>
    <w:rsid w:val="00406A78"/>
    <w:rsid w:val="00410E87"/>
    <w:rsid w:val="0041116E"/>
    <w:rsid w:val="00413920"/>
    <w:rsid w:val="004166CD"/>
    <w:rsid w:val="00420AF2"/>
    <w:rsid w:val="00422505"/>
    <w:rsid w:val="00422C1B"/>
    <w:rsid w:val="004259FE"/>
    <w:rsid w:val="00427B54"/>
    <w:rsid w:val="004428BC"/>
    <w:rsid w:val="00460FA9"/>
    <w:rsid w:val="00465046"/>
    <w:rsid w:val="00467905"/>
    <w:rsid w:val="00467F9D"/>
    <w:rsid w:val="00473B2D"/>
    <w:rsid w:val="00475DA8"/>
    <w:rsid w:val="00476C00"/>
    <w:rsid w:val="00482951"/>
    <w:rsid w:val="0048399A"/>
    <w:rsid w:val="0048478E"/>
    <w:rsid w:val="0048484B"/>
    <w:rsid w:val="004A3D80"/>
    <w:rsid w:val="004A7575"/>
    <w:rsid w:val="004B3948"/>
    <w:rsid w:val="004C2B66"/>
    <w:rsid w:val="004C3FE0"/>
    <w:rsid w:val="004D00D4"/>
    <w:rsid w:val="004D1611"/>
    <w:rsid w:val="004D1CE4"/>
    <w:rsid w:val="004E3074"/>
    <w:rsid w:val="004E6347"/>
    <w:rsid w:val="004F5C38"/>
    <w:rsid w:val="004F6B8D"/>
    <w:rsid w:val="004F7F16"/>
    <w:rsid w:val="00500059"/>
    <w:rsid w:val="005031D0"/>
    <w:rsid w:val="0051268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2DFF"/>
    <w:rsid w:val="005839DA"/>
    <w:rsid w:val="005900EB"/>
    <w:rsid w:val="00590320"/>
    <w:rsid w:val="00591632"/>
    <w:rsid w:val="0059185F"/>
    <w:rsid w:val="0059263D"/>
    <w:rsid w:val="0059333C"/>
    <w:rsid w:val="00597DF0"/>
    <w:rsid w:val="005A2AE3"/>
    <w:rsid w:val="005A6F2D"/>
    <w:rsid w:val="005B10C8"/>
    <w:rsid w:val="005B1FB1"/>
    <w:rsid w:val="005B5351"/>
    <w:rsid w:val="005C4BC3"/>
    <w:rsid w:val="005C555C"/>
    <w:rsid w:val="005E084A"/>
    <w:rsid w:val="005E1AC4"/>
    <w:rsid w:val="005E2B5D"/>
    <w:rsid w:val="005F4DC7"/>
    <w:rsid w:val="00610972"/>
    <w:rsid w:val="00615D0B"/>
    <w:rsid w:val="00616676"/>
    <w:rsid w:val="0062030B"/>
    <w:rsid w:val="006279F4"/>
    <w:rsid w:val="006317EB"/>
    <w:rsid w:val="00631D05"/>
    <w:rsid w:val="00645510"/>
    <w:rsid w:val="0065249A"/>
    <w:rsid w:val="006571BE"/>
    <w:rsid w:val="0066350D"/>
    <w:rsid w:val="00663558"/>
    <w:rsid w:val="006674A0"/>
    <w:rsid w:val="00672422"/>
    <w:rsid w:val="0068622B"/>
    <w:rsid w:val="006937AC"/>
    <w:rsid w:val="006949A2"/>
    <w:rsid w:val="006A1911"/>
    <w:rsid w:val="006B0BEB"/>
    <w:rsid w:val="006B2876"/>
    <w:rsid w:val="006C0EA4"/>
    <w:rsid w:val="006D48F6"/>
    <w:rsid w:val="006F2CF5"/>
    <w:rsid w:val="00700C64"/>
    <w:rsid w:val="00704D51"/>
    <w:rsid w:val="00721378"/>
    <w:rsid w:val="007266EB"/>
    <w:rsid w:val="00726AEA"/>
    <w:rsid w:val="007324A2"/>
    <w:rsid w:val="00732D39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9268B"/>
    <w:rsid w:val="007A1BE8"/>
    <w:rsid w:val="007A7982"/>
    <w:rsid w:val="007B213E"/>
    <w:rsid w:val="007B24FB"/>
    <w:rsid w:val="007B2C24"/>
    <w:rsid w:val="007B5114"/>
    <w:rsid w:val="007C442B"/>
    <w:rsid w:val="007C58FE"/>
    <w:rsid w:val="007D6262"/>
    <w:rsid w:val="007E16FB"/>
    <w:rsid w:val="007E3BE6"/>
    <w:rsid w:val="007F16A4"/>
    <w:rsid w:val="00806D8A"/>
    <w:rsid w:val="00813AAE"/>
    <w:rsid w:val="00821ACF"/>
    <w:rsid w:val="0082628B"/>
    <w:rsid w:val="00830C5F"/>
    <w:rsid w:val="00834545"/>
    <w:rsid w:val="00841C92"/>
    <w:rsid w:val="008461A5"/>
    <w:rsid w:val="008507AA"/>
    <w:rsid w:val="0085310C"/>
    <w:rsid w:val="008546B5"/>
    <w:rsid w:val="00860A3C"/>
    <w:rsid w:val="00871F07"/>
    <w:rsid w:val="00881586"/>
    <w:rsid w:val="00884FB8"/>
    <w:rsid w:val="00887D1D"/>
    <w:rsid w:val="00891C62"/>
    <w:rsid w:val="008A449A"/>
    <w:rsid w:val="008A52CE"/>
    <w:rsid w:val="008A64E9"/>
    <w:rsid w:val="008B4201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0FA8"/>
    <w:rsid w:val="00924846"/>
    <w:rsid w:val="00930976"/>
    <w:rsid w:val="0093605A"/>
    <w:rsid w:val="00943105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587"/>
    <w:rsid w:val="009A281E"/>
    <w:rsid w:val="009A5969"/>
    <w:rsid w:val="009B1208"/>
    <w:rsid w:val="009B1840"/>
    <w:rsid w:val="009B5322"/>
    <w:rsid w:val="009B6272"/>
    <w:rsid w:val="009C419D"/>
    <w:rsid w:val="009C5A4C"/>
    <w:rsid w:val="009C6478"/>
    <w:rsid w:val="009F7083"/>
    <w:rsid w:val="00A04243"/>
    <w:rsid w:val="00A22BF2"/>
    <w:rsid w:val="00A31CC1"/>
    <w:rsid w:val="00A32A09"/>
    <w:rsid w:val="00A354AD"/>
    <w:rsid w:val="00A456A6"/>
    <w:rsid w:val="00A56473"/>
    <w:rsid w:val="00A57CDF"/>
    <w:rsid w:val="00A61F3D"/>
    <w:rsid w:val="00A64ADF"/>
    <w:rsid w:val="00A64F51"/>
    <w:rsid w:val="00A8781B"/>
    <w:rsid w:val="00A92311"/>
    <w:rsid w:val="00AA2D03"/>
    <w:rsid w:val="00AA3543"/>
    <w:rsid w:val="00AB374B"/>
    <w:rsid w:val="00AB71A9"/>
    <w:rsid w:val="00AC002C"/>
    <w:rsid w:val="00AC31EC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61CB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4AD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446D"/>
    <w:rsid w:val="00C16F89"/>
    <w:rsid w:val="00C17395"/>
    <w:rsid w:val="00C24DBD"/>
    <w:rsid w:val="00C327DE"/>
    <w:rsid w:val="00C436FC"/>
    <w:rsid w:val="00C51B5F"/>
    <w:rsid w:val="00C51FB2"/>
    <w:rsid w:val="00C52D3E"/>
    <w:rsid w:val="00C61F24"/>
    <w:rsid w:val="00C651EA"/>
    <w:rsid w:val="00C80036"/>
    <w:rsid w:val="00C82602"/>
    <w:rsid w:val="00C8699E"/>
    <w:rsid w:val="00C91F4A"/>
    <w:rsid w:val="00C97A50"/>
    <w:rsid w:val="00CA2F20"/>
    <w:rsid w:val="00CB0552"/>
    <w:rsid w:val="00CC2AF6"/>
    <w:rsid w:val="00CC688F"/>
    <w:rsid w:val="00CD1BE8"/>
    <w:rsid w:val="00CD1C1B"/>
    <w:rsid w:val="00CF7CDF"/>
    <w:rsid w:val="00D005CA"/>
    <w:rsid w:val="00D01041"/>
    <w:rsid w:val="00D0661A"/>
    <w:rsid w:val="00D17BA8"/>
    <w:rsid w:val="00D345DA"/>
    <w:rsid w:val="00D4127A"/>
    <w:rsid w:val="00D420B3"/>
    <w:rsid w:val="00D42E8A"/>
    <w:rsid w:val="00D46D40"/>
    <w:rsid w:val="00D51268"/>
    <w:rsid w:val="00D6631A"/>
    <w:rsid w:val="00D66D02"/>
    <w:rsid w:val="00D76E7D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06F13"/>
    <w:rsid w:val="00E106D5"/>
    <w:rsid w:val="00E143E7"/>
    <w:rsid w:val="00E2182A"/>
    <w:rsid w:val="00E249B5"/>
    <w:rsid w:val="00E30C75"/>
    <w:rsid w:val="00E355DE"/>
    <w:rsid w:val="00E40498"/>
    <w:rsid w:val="00E66A8F"/>
    <w:rsid w:val="00E76221"/>
    <w:rsid w:val="00E76E87"/>
    <w:rsid w:val="00E80DF1"/>
    <w:rsid w:val="00E8248D"/>
    <w:rsid w:val="00E83B80"/>
    <w:rsid w:val="00E863DB"/>
    <w:rsid w:val="00E95713"/>
    <w:rsid w:val="00E964F7"/>
    <w:rsid w:val="00E974F3"/>
    <w:rsid w:val="00F03F7A"/>
    <w:rsid w:val="00F07808"/>
    <w:rsid w:val="00F131F6"/>
    <w:rsid w:val="00F13992"/>
    <w:rsid w:val="00F21AB3"/>
    <w:rsid w:val="00F26067"/>
    <w:rsid w:val="00F31CE7"/>
    <w:rsid w:val="00F33F18"/>
    <w:rsid w:val="00F34465"/>
    <w:rsid w:val="00F35460"/>
    <w:rsid w:val="00F36525"/>
    <w:rsid w:val="00F436E9"/>
    <w:rsid w:val="00F536C5"/>
    <w:rsid w:val="00F66049"/>
    <w:rsid w:val="00F760B7"/>
    <w:rsid w:val="00F80741"/>
    <w:rsid w:val="00F82A58"/>
    <w:rsid w:val="00F87F5D"/>
    <w:rsid w:val="00FA695B"/>
    <w:rsid w:val="00FB0D88"/>
    <w:rsid w:val="00FB2CBC"/>
    <w:rsid w:val="00FB65CF"/>
    <w:rsid w:val="00FC425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51259"/>
  <w15:docId w15:val="{47CAEAE0-2D56-41D7-8101-E6CAFEB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Spacing">
    <w:name w:val="No Spacing"/>
    <w:uiPriority w:val="1"/>
    <w:qFormat/>
    <w:rsid w:val="00E66A8F"/>
    <w:rPr>
      <w:rFonts w:ascii="Calibri" w:hAnsi="Calibri"/>
      <w:sz w:val="22"/>
      <w:szCs w:val="22"/>
    </w:rPr>
  </w:style>
  <w:style w:type="paragraph" w:customStyle="1" w:styleId="Footertext1">
    <w:name w:val="Footer text 1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A456A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53E-953C-44C5-9EA3-16FE2E2A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Burke</dc:creator>
  <cp:keywords/>
  <dc:description/>
  <cp:lastModifiedBy>Palacherla, Susmitha C</cp:lastModifiedBy>
  <cp:revision>22</cp:revision>
  <cp:lastPrinted>2008-03-17T22:13:00Z</cp:lastPrinted>
  <dcterms:created xsi:type="dcterms:W3CDTF">2020-09-16T20:33:00Z</dcterms:created>
  <dcterms:modified xsi:type="dcterms:W3CDTF">2022-03-09T14:34:00Z</dcterms:modified>
</cp:coreProperties>
</file>
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78235F">
        <w:rPr>
          <w:b/>
          <w:color w:val="000000"/>
          <w:sz w:val="40"/>
          <w:szCs w:val="40"/>
        </w:rPr>
        <w:t>Submission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154F0C">
        <w:rPr>
          <w:noProof/>
          <w:color w:val="000000"/>
          <w:sz w:val="18"/>
          <w:szCs w:val="18"/>
        </w:rPr>
        <w:t>February 18,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0A56D3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</w:p>
          <w:p w:rsidR="000A56D3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31EF7">
              <w:rPr>
                <w:rFonts w:asciiTheme="minorHAnsi" w:hAnsiTheme="minorHAnsi"/>
                <w:i w:val="0"/>
                <w:sz w:val="20"/>
              </w:rPr>
              <w:t>ECUISUB01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31EF7">
              <w:rPr>
                <w:rFonts w:asciiTheme="minorHAnsi" w:hAnsiTheme="minorHAnsi"/>
                <w:i w:val="0"/>
                <w:sz w:val="20"/>
              </w:rPr>
              <w:t>ECUISUB02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2668A7">
              <w:rPr>
                <w:rFonts w:asciiTheme="minorHAnsi" w:hAnsiTheme="minorHAnsi"/>
                <w:i w:val="0"/>
                <w:sz w:val="20"/>
              </w:rPr>
              <w:t>ECUISUB03</w:t>
            </w:r>
          </w:p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A56D3" w:rsidRPr="00566C25" w:rsidRDefault="000A56D3" w:rsidP="0032151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4238CF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Pr="004238CF">
              <w:rPr>
                <w:rFonts w:asciiTheme="minorHAnsi" w:hAnsiTheme="minorHAnsi"/>
                <w:i w:val="0"/>
                <w:sz w:val="20"/>
              </w:rPr>
              <w:t>Updated ECUISUB02</w:t>
            </w:r>
            <w:r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Pr="004238CF">
              <w:rPr>
                <w:rFonts w:asciiTheme="minorHAnsi" w:hAnsiTheme="minorHAnsi"/>
                <w:i w:val="0"/>
                <w:sz w:val="20"/>
              </w:rPr>
              <w:t xml:space="preserve">to reflect ARC as any CSR (WACS*) who has ARC role in </w:t>
            </w:r>
            <w:proofErr w:type="spellStart"/>
            <w:r w:rsidRPr="004238CF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Pr="004238CF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4238C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17667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10/13/2014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E30E6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2E03F4">
              <w:rPr>
                <w:rFonts w:asciiTheme="minorHAnsi" w:hAnsiTheme="minorHAnsi"/>
                <w:i w:val="0"/>
                <w:sz w:val="20"/>
              </w:rPr>
              <w:t xml:space="preserve">P13479 – Create new test case </w:t>
            </w:r>
            <w:r>
              <w:rPr>
                <w:rFonts w:asciiTheme="minorHAnsi" w:hAnsiTheme="minorHAnsi"/>
                <w:i w:val="0"/>
                <w:sz w:val="20"/>
              </w:rPr>
              <w:t>ECUISUB0</w:t>
            </w:r>
            <w:r w:rsidR="00E30E6B">
              <w:rPr>
                <w:rFonts w:asciiTheme="minorHAnsi" w:hAnsiTheme="minorHAnsi"/>
                <w:i w:val="0"/>
                <w:sz w:val="20"/>
              </w:rPr>
              <w:t>4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to test for new Warning </w:t>
            </w:r>
            <w:r>
              <w:rPr>
                <w:rFonts w:asciiTheme="minorHAnsi" w:hAnsiTheme="minorHAnsi"/>
                <w:i w:val="0"/>
                <w:sz w:val="20"/>
              </w:rPr>
              <w:t>question group</w:t>
            </w:r>
            <w:r w:rsidRPr="002E03F4">
              <w:rPr>
                <w:rFonts w:asciiTheme="minorHAnsi" w:hAnsiTheme="minorHAnsi"/>
                <w:i w:val="0"/>
                <w:sz w:val="20"/>
              </w:rPr>
              <w:t xml:space="preserve"> section for SUP and MGR job codes</w:t>
            </w:r>
            <w:r>
              <w:rPr>
                <w:rFonts w:asciiTheme="minorHAnsi" w:hAnsiTheme="minorHAnsi"/>
                <w:i w:val="0"/>
                <w:sz w:val="20"/>
              </w:rPr>
              <w:t xml:space="preserve"> in CSR module where user is part of hierarchy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17667" w:rsidRPr="00566C25" w:rsidRDefault="0091766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971190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AC0552" w:rsidRDefault="005E7EFB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P13833 – Create new test case ECUISUB05 and ECUISUB06 to test for submission page questions resetting when employee selection or CSR Site selection menus are changed after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page is displayed.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71190" w:rsidRPr="00566C25" w:rsidRDefault="005E7EF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AC0552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AC0552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P13</w:t>
            </w:r>
            <w:r>
              <w:rPr>
                <w:rFonts w:asciiTheme="minorHAnsi" w:hAnsiTheme="minorHAnsi"/>
              </w:rPr>
              <w:t>542</w:t>
            </w:r>
            <w:r w:rsidRPr="002E03F4">
              <w:rPr>
                <w:rFonts w:asciiTheme="minorHAnsi" w:hAnsiTheme="minorHAnsi"/>
              </w:rPr>
              <w:t xml:space="preserve"> – Create new test case </w:t>
            </w:r>
            <w:r>
              <w:rPr>
                <w:rFonts w:asciiTheme="minorHAnsi" w:hAnsiTheme="minorHAnsi"/>
              </w:rPr>
              <w:t>ECUISUB07</w:t>
            </w:r>
            <w:r w:rsidRPr="002E03F4">
              <w:rPr>
                <w:rFonts w:asciiTheme="minorHAnsi" w:hAnsiTheme="minorHAnsi"/>
              </w:rPr>
              <w:t xml:space="preserve"> to test for new Warning </w:t>
            </w:r>
            <w:r>
              <w:rPr>
                <w:rFonts w:asciiTheme="minorHAnsi" w:hAnsiTheme="minorHAnsi"/>
              </w:rPr>
              <w:t>question group</w:t>
            </w:r>
            <w:r w:rsidRPr="002E03F4">
              <w:rPr>
                <w:rFonts w:asciiTheme="minorHAnsi" w:hAnsiTheme="minorHAnsi"/>
              </w:rPr>
              <w:t xml:space="preserve"> section for SUP and MGR job codes</w:t>
            </w:r>
            <w:r>
              <w:rPr>
                <w:rFonts w:asciiTheme="minorHAnsi" w:hAnsiTheme="minorHAnsi"/>
              </w:rPr>
              <w:t xml:space="preserve"> in SUP module where user is part of hierarchy</w:t>
            </w:r>
          </w:p>
          <w:p w:rsidR="003D1AA3" w:rsidRDefault="003D1AA3" w:rsidP="003D1AA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Also updated grammar in ECUISUB04 to include missing “is”.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C0552" w:rsidRDefault="00AC055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32151B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12/04/2014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Pr="002E03F4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P13945 – Create new test case ECUISUB08 to test for submission attempt </w:t>
            </w:r>
            <w:r w:rsidRPr="0032151B">
              <w:rPr>
                <w:rFonts w:asciiTheme="minorHAnsi" w:hAnsiTheme="minorHAnsi"/>
              </w:rPr>
              <w:t>without reason/sub-reaso</w:t>
            </w:r>
            <w:r>
              <w:rPr>
                <w:rFonts w:asciiTheme="minorHAnsi" w:hAnsiTheme="minorHAnsi"/>
              </w:rPr>
              <w:t>n selection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2151B" w:rsidRDefault="0032151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6164B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01/15/2015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3F09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P13653 – Create new test case ECUISUB09 to verify that “LSA” appears in submission page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164BC" w:rsidRDefault="006164B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50708A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AC055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02/17/2015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P14323 – Create new test case ECUISUB10 to verify that a user receives an error message when attempting to submit </w:t>
            </w:r>
            <w:r>
              <w:rPr>
                <w:rFonts w:asciiTheme="minorHAnsi" w:hAnsiTheme="minorHAnsi"/>
              </w:rPr>
              <w:lastRenderedPageBreak/>
              <w:t xml:space="preserve">a coaching for </w:t>
            </w:r>
            <w:proofErr w:type="gramStart"/>
            <w:r>
              <w:rPr>
                <w:rFonts w:asciiTheme="minorHAnsi" w:hAnsiTheme="minorHAnsi"/>
              </w:rPr>
              <w:t>themselves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0708A" w:rsidRDefault="0050708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lastRenderedPageBreak/>
              <w:t>Jourdain Augustin</w:t>
            </w:r>
          </w:p>
        </w:tc>
      </w:tr>
      <w:tr w:rsidR="00154F0C" w:rsidRPr="00566C25" w:rsidTr="009619FD">
        <w:trPr>
          <w:ins w:id="15" w:author="Augustin, Jourdain M" w:date="2015-02-18T13:52:00Z"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AC0552">
            <w:pPr>
              <w:pStyle w:val="hdr1"/>
              <w:ind w:left="0"/>
              <w:rPr>
                <w:ins w:id="16" w:author="Augustin, Jourdain M" w:date="2015-02-18T13:52:00Z"/>
                <w:rFonts w:asciiTheme="minorHAnsi" w:hAnsiTheme="minorHAnsi"/>
                <w:i w:val="0"/>
                <w:sz w:val="20"/>
              </w:rPr>
            </w:pPr>
            <w:bookmarkStart w:id="17" w:name="_GoBack" w:colFirst="1" w:colLast="1"/>
            <w:ins w:id="18" w:author="Augustin, Jourdain M" w:date="2015-02-18T13:52:00Z">
              <w:r>
                <w:rPr>
                  <w:rFonts w:asciiTheme="minorHAnsi" w:hAnsiTheme="minorHAnsi"/>
                  <w:i w:val="0"/>
                  <w:sz w:val="20"/>
                </w:rPr>
                <w:lastRenderedPageBreak/>
                <w:t>02/18/2015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50708A">
            <w:pPr>
              <w:rPr>
                <w:ins w:id="19" w:author="Augustin, Jourdain M" w:date="2015-02-18T13:53:00Z"/>
                <w:rFonts w:asciiTheme="minorHAnsi" w:hAnsiTheme="minorHAnsi"/>
              </w:rPr>
            </w:pPr>
            <w:ins w:id="20" w:author="Augustin, Jourdain M" w:date="2015-02-18T13:52:00Z">
              <w:r>
                <w:rPr>
                  <w:rFonts w:asciiTheme="minorHAnsi" w:hAnsiTheme="minorHAnsi"/>
                </w:rPr>
                <w:t xml:space="preserve">P14304 – Create new test case ECUISUB11 </w:t>
              </w:r>
            </w:ins>
            <w:ins w:id="21" w:author="Augustin, Jourdain M" w:date="2015-02-18T14:00:00Z">
              <w:r>
                <w:rPr>
                  <w:rFonts w:asciiTheme="minorHAnsi" w:hAnsiTheme="minorHAnsi"/>
                </w:rPr>
                <w:t>to verify that warning sub reason is no longer multi-select and is dropdown menu</w:t>
              </w:r>
            </w:ins>
            <w:ins w:id="22" w:author="Augustin, Jourdain M" w:date="2015-02-18T13:53:00Z">
              <w:r>
                <w:rPr>
                  <w:rFonts w:asciiTheme="minorHAnsi" w:hAnsiTheme="minorHAnsi"/>
                </w:rPr>
                <w:t>.</w:t>
              </w:r>
            </w:ins>
          </w:p>
          <w:p w:rsidR="00154F0C" w:rsidRDefault="00154F0C" w:rsidP="0050708A">
            <w:pPr>
              <w:rPr>
                <w:ins w:id="23" w:author="Augustin, Jourdain M" w:date="2015-02-18T13:53:00Z"/>
                <w:rFonts w:asciiTheme="minorHAnsi" w:hAnsiTheme="minorHAnsi"/>
              </w:rPr>
            </w:pPr>
            <w:ins w:id="24" w:author="Augustin, Jourdain M" w:date="2015-02-18T13:53:00Z">
              <w:r>
                <w:rPr>
                  <w:rFonts w:asciiTheme="minorHAnsi" w:hAnsiTheme="minorHAnsi"/>
                </w:rPr>
                <w:t xml:space="preserve">Create new test case ECUISUB12 </w:t>
              </w:r>
            </w:ins>
            <w:ins w:id="25" w:author="Augustin, Jourdain M" w:date="2015-02-18T14:00:00Z">
              <w:r>
                <w:rPr>
                  <w:rFonts w:asciiTheme="minorHAnsi" w:hAnsiTheme="minorHAnsi"/>
                </w:rPr>
                <w:t>to verify that duplicate warning submission attempt trigger error message</w:t>
              </w:r>
            </w:ins>
            <w:ins w:id="26" w:author="Augustin, Jourdain M" w:date="2015-02-18T13:53:00Z">
              <w:r>
                <w:rPr>
                  <w:rFonts w:asciiTheme="minorHAnsi" w:hAnsiTheme="minorHAnsi"/>
                </w:rPr>
                <w:t>.</w:t>
              </w:r>
            </w:ins>
          </w:p>
          <w:p w:rsidR="00154F0C" w:rsidRDefault="00154F0C" w:rsidP="0050708A">
            <w:pPr>
              <w:rPr>
                <w:ins w:id="27" w:author="Augustin, Jourdain M" w:date="2015-02-18T13:52:00Z"/>
                <w:rFonts w:asciiTheme="minorHAnsi" w:hAnsiTheme="minorHAnsi"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54F0C" w:rsidRDefault="00154F0C" w:rsidP="001329CA">
            <w:pPr>
              <w:pStyle w:val="hdr1"/>
              <w:ind w:left="0"/>
              <w:rPr>
                <w:ins w:id="28" w:author="Augustin, Jourdain M" w:date="2015-02-18T13:52:00Z"/>
                <w:rFonts w:asciiTheme="minorHAnsi" w:hAnsiTheme="minorHAnsi"/>
                <w:i w:val="0"/>
                <w:sz w:val="20"/>
              </w:rPr>
            </w:pPr>
            <w:ins w:id="29" w:author="Augustin, Jourdain M" w:date="2015-02-18T13:53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bookmarkEnd w:id="17"/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37313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 w:rsidR="0037313D"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3329B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3329B7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32151B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DE7A50">
              <w:rPr>
                <w:rFonts w:asciiTheme="minorHAnsi" w:hAnsiTheme="minorHAnsi"/>
                <w:bCs/>
                <w:szCs w:val="20"/>
              </w:rPr>
              <w:t>that has rights to submit coaching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154F0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796DFE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7E7570">
              <w:rPr>
                <w:rFonts w:asciiTheme="minorHAnsi" w:hAnsiTheme="minorHAnsi"/>
              </w:rPr>
              <w:t>database</w:t>
            </w:r>
            <w:r w:rsidR="00BB176E">
              <w:rPr>
                <w:rFonts w:asciiTheme="minorHAnsi" w:hAnsiTheme="minorHAnsi"/>
              </w:rPr>
              <w:t xml:space="preserve">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7313D" w:rsidRPr="0037313D" w:rsidRDefault="00C80D95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“New Submissions” </w:t>
            </w:r>
            <w:r>
              <w:rPr>
                <w:rFonts w:asciiTheme="minorHAnsi" w:hAnsiTheme="minorHAnsi"/>
                <w:bCs/>
                <w:szCs w:val="20"/>
              </w:rPr>
              <w:t>tab</w:t>
            </w:r>
            <w:r w:rsidR="0037313D">
              <w:rPr>
                <w:rFonts w:asciiTheme="minorHAnsi" w:hAnsiTheme="minorHAnsi"/>
                <w:bCs/>
                <w:szCs w:val="20"/>
              </w:rPr>
              <w:t xml:space="preserve">. </w:t>
            </w:r>
          </w:p>
          <w:p w:rsidR="00C80D95" w:rsidRPr="0057471C" w:rsidRDefault="0037313D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80D95" w:rsidRPr="0057471C" w:rsidRDefault="002D4DBF" w:rsidP="00DE7A5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DE7A50">
              <w:rPr>
                <w:rFonts w:asciiTheme="minorHAnsi" w:hAnsiTheme="minorHAnsi"/>
              </w:rPr>
              <w:t>submission question options are displayed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796DFE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</w:t>
            </w:r>
          </w:p>
        </w:tc>
        <w:tc>
          <w:tcPr>
            <w:tcW w:w="4500" w:type="dxa"/>
          </w:tcPr>
          <w:p w:rsidR="00796DFE" w:rsidRDefault="00C914AC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menu contains modules accessible by the user’s job code</w:t>
            </w:r>
            <w:r w:rsidR="00DE7A50">
              <w:rPr>
                <w:rFonts w:asciiTheme="minorHAnsi" w:hAnsiTheme="minorHAnsi"/>
              </w:rPr>
              <w:t xml:space="preserve"> and module selections display the correct question set.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32151B">
        <w:trPr>
          <w:cantSplit/>
        </w:trPr>
        <w:tc>
          <w:tcPr>
            <w:tcW w:w="900" w:type="dxa"/>
          </w:tcPr>
          <w:p w:rsidR="00C80D95" w:rsidRPr="00FF5201" w:rsidRDefault="00C80D95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7E7570" w:rsidP="009B0B3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submit the coaching</w:t>
            </w:r>
          </w:p>
        </w:tc>
        <w:tc>
          <w:tcPr>
            <w:tcW w:w="4500" w:type="dxa"/>
          </w:tcPr>
          <w:p w:rsidR="007E7570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following:</w:t>
            </w:r>
          </w:p>
          <w:p w:rsidR="002668A7" w:rsidRDefault="002668A7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 menus are populated from database data according to selected module, user job code and Direct/Indirect selection </w:t>
            </w:r>
          </w:p>
          <w:p w:rsidR="009B0B35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Required fields are not allowed to be blank or not selected</w:t>
            </w:r>
          </w:p>
          <w:p w:rsidR="00C87A7F" w:rsidRDefault="00C87A7F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Record Status is updated according to requirements conditions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messages are sent to expected recipients when applicable</w:t>
            </w:r>
          </w:p>
          <w:p w:rsidR="007E7570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record is inserted into database successfully</w:t>
            </w:r>
          </w:p>
          <w:p w:rsidR="007E7570" w:rsidRPr="0057471C" w:rsidRDefault="007E7570" w:rsidP="007E7570">
            <w:pPr>
              <w:pStyle w:val="Header"/>
              <w:numPr>
                <w:ilvl w:val="0"/>
                <w:numId w:val="45"/>
              </w:numPr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Page is returned to module selection</w:t>
            </w:r>
          </w:p>
        </w:tc>
        <w:tc>
          <w:tcPr>
            <w:tcW w:w="1260" w:type="dxa"/>
          </w:tcPr>
          <w:p w:rsidR="00C80D95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A1" w:rsidRPr="00FF5201" w:rsidRDefault="004472A1" w:rsidP="004472A1">
            <w:pPr>
              <w:pStyle w:val="Header"/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32151B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7E757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coaching form questions and select the “Reset Form” button</w:t>
            </w:r>
          </w:p>
        </w:tc>
        <w:tc>
          <w:tcPr>
            <w:tcW w:w="4500" w:type="dxa"/>
          </w:tcPr>
          <w:p w:rsidR="007E7570" w:rsidRPr="0057471C" w:rsidRDefault="007E7570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is returned to module selection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CA10D8" w:rsidRDefault="00CA10D8" w:rsidP="00CA10D8"/>
    <w:p w:rsidR="00CA10D8" w:rsidRPr="00FC37DA" w:rsidRDefault="00CA10D8" w:rsidP="00CA10D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10D8" w:rsidTr="0032151B">
        <w:trPr>
          <w:tblHeader/>
        </w:trPr>
        <w:tc>
          <w:tcPr>
            <w:tcW w:w="2549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CA10D8" w:rsidRDefault="00CA10D8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CA10D8" w:rsidRPr="00566C25" w:rsidRDefault="00CA10D8" w:rsidP="00CA10D8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CA10D8" w:rsidRPr="00566C25" w:rsidRDefault="00CA10D8" w:rsidP="007E7570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7E7570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  <w:tr w:rsidR="00CA10D8" w:rsidTr="0032151B">
        <w:tc>
          <w:tcPr>
            <w:tcW w:w="2549" w:type="dxa"/>
          </w:tcPr>
          <w:p w:rsidR="00CA10D8" w:rsidRPr="00566C25" w:rsidRDefault="00CA10D8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CA10D8" w:rsidRPr="00566C25" w:rsidRDefault="00CA10D8" w:rsidP="0032151B">
            <w:pPr>
              <w:rPr>
                <w:rFonts w:asciiTheme="minorHAnsi" w:hAnsiTheme="minorHAnsi"/>
              </w:rPr>
            </w:pPr>
          </w:p>
        </w:tc>
      </w:tr>
    </w:tbl>
    <w:p w:rsidR="00CA10D8" w:rsidRDefault="00CA10D8" w:rsidP="00CA10D8"/>
    <w:p w:rsidR="007E7570" w:rsidRDefault="007E7570" w:rsidP="007E7570"/>
    <w:p w:rsidR="007E7570" w:rsidRDefault="007E7570" w:rsidP="007E757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7570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 w:rsidR="00231EF7">
              <w:rPr>
                <w:rFonts w:asciiTheme="minorHAnsi" w:hAnsiTheme="minorHAnsi"/>
                <w:bCs/>
                <w:szCs w:val="20"/>
              </w:rPr>
              <w:t xml:space="preserve">a 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231EF7">
              <w:rPr>
                <w:rFonts w:asciiTheme="minorHAnsi" w:hAnsiTheme="minorHAnsi"/>
                <w:bCs/>
                <w:szCs w:val="20"/>
              </w:rPr>
              <w:t>(WACS01, WACS02, WACS03)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E7570" w:rsidRPr="0057471C" w:rsidRDefault="00154F0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7E7570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E7570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 xml:space="preserve">Main page successfully loads with </w:t>
            </w:r>
            <w:r w:rsidR="00231EF7">
              <w:rPr>
                <w:rFonts w:asciiTheme="minorHAnsi" w:hAnsiTheme="minorHAnsi"/>
              </w:rPr>
              <w:t xml:space="preserve">CSR </w:t>
            </w:r>
            <w:r w:rsidRPr="0057471C">
              <w:rPr>
                <w:rFonts w:asciiTheme="minorHAnsi" w:hAnsiTheme="minorHAnsi"/>
              </w:rPr>
              <w:t>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E7570" w:rsidRPr="00FF5201" w:rsidTr="0032151B">
        <w:trPr>
          <w:cantSplit/>
        </w:trPr>
        <w:tc>
          <w:tcPr>
            <w:tcW w:w="900" w:type="dxa"/>
          </w:tcPr>
          <w:p w:rsidR="007E7570" w:rsidRPr="00FF5201" w:rsidRDefault="007E7570" w:rsidP="007E7570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E7570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</w:t>
            </w:r>
            <w:r w:rsidR="007E7570"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7E7570" w:rsidRPr="0057471C" w:rsidRDefault="007E7570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E7570" w:rsidRPr="0057471C" w:rsidRDefault="007E7570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231EF7">
              <w:rPr>
                <w:rFonts w:asciiTheme="minorHAnsi" w:hAnsiTheme="minorHAnsi"/>
              </w:rPr>
              <w:t xml:space="preserve">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 w:rsidR="00231EF7"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>*</w:t>
            </w:r>
            <w:r w:rsidR="00231EF7">
              <w:rPr>
                <w:rFonts w:asciiTheme="minorHAnsi" w:hAnsiTheme="minorHAnsi"/>
              </w:rPr>
              <w:t xml:space="preserve"> and configured as “ARC” in database table can see the “New Submissions” tab and submit coaching.</w:t>
            </w:r>
          </w:p>
        </w:tc>
        <w:tc>
          <w:tcPr>
            <w:tcW w:w="1260" w:type="dxa"/>
          </w:tcPr>
          <w:p w:rsidR="007E7570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E7570" w:rsidRPr="00FF5201" w:rsidRDefault="007E7570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31EF7" w:rsidRPr="00FF5201" w:rsidTr="0032151B">
        <w:trPr>
          <w:cantSplit/>
        </w:trPr>
        <w:tc>
          <w:tcPr>
            <w:tcW w:w="900" w:type="dxa"/>
          </w:tcPr>
          <w:p w:rsidR="00231EF7" w:rsidRPr="00FF5201" w:rsidRDefault="00231EF7" w:rsidP="0032151B">
            <w:pPr>
              <w:pStyle w:val="Header"/>
              <w:numPr>
                <w:ilvl w:val="0"/>
                <w:numId w:val="4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31EF7" w:rsidRPr="0037313D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(optional) Select “New Submissions” tab. </w:t>
            </w:r>
          </w:p>
          <w:p w:rsidR="00231EF7" w:rsidRPr="0057471C" w:rsidRDefault="00231EF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31EF7" w:rsidRPr="0057471C" w:rsidRDefault="00231EF7" w:rsidP="004238C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CSRs with </w:t>
            </w:r>
            <w:r w:rsidR="004238CF">
              <w:rPr>
                <w:rFonts w:asciiTheme="minorHAnsi" w:hAnsiTheme="minorHAnsi"/>
              </w:rPr>
              <w:t xml:space="preserve">any </w:t>
            </w:r>
            <w:r>
              <w:rPr>
                <w:rFonts w:asciiTheme="minorHAnsi" w:hAnsiTheme="minorHAnsi"/>
              </w:rPr>
              <w:t>job code WACS</w:t>
            </w:r>
            <w:r w:rsidR="004238CF">
              <w:rPr>
                <w:rFonts w:asciiTheme="minorHAnsi" w:hAnsiTheme="minorHAnsi"/>
              </w:rPr>
              <w:t xml:space="preserve">* </w:t>
            </w:r>
            <w:r>
              <w:rPr>
                <w:rFonts w:asciiTheme="minorHAnsi" w:hAnsiTheme="minorHAnsi"/>
              </w:rPr>
              <w:t>and not configured as “ARC” in database table) cannot see the “New Submissions” tab to submit coaching.</w:t>
            </w:r>
          </w:p>
        </w:tc>
        <w:tc>
          <w:tcPr>
            <w:tcW w:w="1260" w:type="dxa"/>
          </w:tcPr>
          <w:p w:rsidR="00231EF7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31EF7" w:rsidRPr="00FF5201" w:rsidRDefault="00231EF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7E7570" w:rsidRDefault="007E7570" w:rsidP="007E7570">
      <w:pPr>
        <w:rPr>
          <w:sz w:val="18"/>
        </w:rPr>
      </w:pPr>
    </w:p>
    <w:p w:rsidR="007E7570" w:rsidRDefault="007E7570" w:rsidP="007E7570">
      <w:pPr>
        <w:rPr>
          <w:sz w:val="18"/>
        </w:rPr>
      </w:pPr>
    </w:p>
    <w:p w:rsidR="00CA10D8" w:rsidRDefault="00CA10D8" w:rsidP="00BB176E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668A7" w:rsidRDefault="002668A7" w:rsidP="002668A7"/>
    <w:p w:rsidR="002668A7" w:rsidRPr="00FC37DA" w:rsidRDefault="002668A7" w:rsidP="002668A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8A7" w:rsidTr="0032151B">
        <w:trPr>
          <w:tblHeader/>
        </w:trPr>
        <w:tc>
          <w:tcPr>
            <w:tcW w:w="2549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8A7" w:rsidRDefault="002668A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2668A7" w:rsidRPr="00566C25" w:rsidRDefault="002668A7" w:rsidP="002668A7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  <w:tr w:rsidR="002668A7" w:rsidTr="0032151B">
        <w:tc>
          <w:tcPr>
            <w:tcW w:w="2549" w:type="dxa"/>
          </w:tcPr>
          <w:p w:rsidR="002668A7" w:rsidRPr="00566C25" w:rsidRDefault="002668A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2668A7" w:rsidRPr="00566C25" w:rsidRDefault="002668A7" w:rsidP="0032151B">
            <w:pPr>
              <w:rPr>
                <w:rFonts w:asciiTheme="minorHAnsi" w:hAnsiTheme="minorHAnsi"/>
              </w:rPr>
            </w:pPr>
          </w:p>
        </w:tc>
      </w:tr>
    </w:tbl>
    <w:p w:rsidR="002668A7" w:rsidRDefault="002668A7" w:rsidP="002668A7"/>
    <w:p w:rsidR="002668A7" w:rsidRDefault="002668A7" w:rsidP="002668A7"/>
    <w:p w:rsidR="002668A7" w:rsidRDefault="002668A7" w:rsidP="002668A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8A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Quality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2668A7" w:rsidRPr="0057471C" w:rsidRDefault="00154F0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2668A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2668A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37313D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tab. </w:t>
            </w:r>
          </w:p>
          <w:p w:rsidR="002668A7" w:rsidRPr="0057471C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2668A7" w:rsidRPr="0057471C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submission question options are displayed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Default="002668A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“Select Coaching Module” dropdown menu and Choose “Quality”</w:t>
            </w:r>
          </w:p>
        </w:tc>
        <w:tc>
          <w:tcPr>
            <w:tcW w:w="4500" w:type="dxa"/>
          </w:tcPr>
          <w:p w:rsidR="002668A7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Quality question set display.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668A7" w:rsidRPr="00FF5201" w:rsidTr="0032151B">
        <w:trPr>
          <w:cantSplit/>
        </w:trPr>
        <w:tc>
          <w:tcPr>
            <w:tcW w:w="900" w:type="dxa"/>
          </w:tcPr>
          <w:p w:rsidR="002668A7" w:rsidRPr="00FF5201" w:rsidRDefault="002668A7" w:rsidP="002668A7">
            <w:pPr>
              <w:pStyle w:val="Header"/>
              <w:numPr>
                <w:ilvl w:val="0"/>
                <w:numId w:val="4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668A7" w:rsidRPr="0057471C" w:rsidRDefault="002668A7" w:rsidP="002668A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2668A7" w:rsidRPr="0057471C" w:rsidRDefault="002668A7" w:rsidP="002668A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the following that the second group of questions display and the “CSE” question does not display</w:t>
            </w:r>
          </w:p>
        </w:tc>
        <w:tc>
          <w:tcPr>
            <w:tcW w:w="1260" w:type="dxa"/>
          </w:tcPr>
          <w:p w:rsidR="002668A7" w:rsidRDefault="002668A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668A7" w:rsidRPr="00FF5201" w:rsidRDefault="002668A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2668A7" w:rsidRDefault="002668A7" w:rsidP="002668A7">
      <w:pPr>
        <w:rPr>
          <w:sz w:val="18"/>
        </w:rPr>
      </w:pPr>
    </w:p>
    <w:p w:rsidR="002668A7" w:rsidRDefault="002668A7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BB176E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2E03F4" w:rsidRDefault="002E03F4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/>
    <w:p w:rsidR="00917667" w:rsidRPr="00FC37DA" w:rsidRDefault="00917667" w:rsidP="00917667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17667" w:rsidTr="0032151B">
        <w:trPr>
          <w:tblHeader/>
        </w:trPr>
        <w:tc>
          <w:tcPr>
            <w:tcW w:w="2549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917667" w:rsidRDefault="00917667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917667" w:rsidTr="0032151B">
        <w:tc>
          <w:tcPr>
            <w:tcW w:w="2549" w:type="dxa"/>
          </w:tcPr>
          <w:p w:rsidR="00917667" w:rsidRPr="00566C25" w:rsidRDefault="00917667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917667" w:rsidRPr="00566C25" w:rsidRDefault="00917667" w:rsidP="0032151B">
            <w:pPr>
              <w:rPr>
                <w:rFonts w:asciiTheme="minorHAnsi" w:hAnsiTheme="minorHAnsi"/>
              </w:rPr>
            </w:pPr>
          </w:p>
        </w:tc>
      </w:tr>
    </w:tbl>
    <w:p w:rsidR="00917667" w:rsidRDefault="00917667" w:rsidP="00917667"/>
    <w:p w:rsidR="00917667" w:rsidRDefault="00917667" w:rsidP="00917667"/>
    <w:p w:rsidR="00917667" w:rsidRDefault="00917667" w:rsidP="0091766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17667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917667" w:rsidRPr="0057471C" w:rsidRDefault="00154F0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917667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917667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37313D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Pr="0057471C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917667" w:rsidRPr="0057471C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17667" w:rsidRPr="00FF5201" w:rsidTr="0032151B">
        <w:trPr>
          <w:cantSplit/>
        </w:trPr>
        <w:tc>
          <w:tcPr>
            <w:tcW w:w="900" w:type="dxa"/>
          </w:tcPr>
          <w:p w:rsidR="00917667" w:rsidRPr="00FF5201" w:rsidRDefault="00917667" w:rsidP="0032151B">
            <w:pPr>
              <w:pStyle w:val="Header"/>
              <w:numPr>
                <w:ilvl w:val="0"/>
                <w:numId w:val="4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17667" w:rsidRDefault="00917667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>
              <w:rPr>
                <w:rFonts w:asciiTheme="minorHAnsi" w:hAnsiTheme="minorHAnsi"/>
                <w:bCs/>
                <w:szCs w:val="20"/>
              </w:rPr>
              <w:t>not a “Warning” question</w:t>
            </w:r>
          </w:p>
        </w:tc>
        <w:tc>
          <w:tcPr>
            <w:tcW w:w="450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917667" w:rsidRDefault="00917667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917667" w:rsidRPr="00FF5201" w:rsidRDefault="00917667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917667">
      <w:pPr>
        <w:rPr>
          <w:sz w:val="18"/>
        </w:rPr>
      </w:pPr>
    </w:p>
    <w:p w:rsidR="00917667" w:rsidRDefault="00917667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154F0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5E7EFB">
            <w:pPr>
              <w:pStyle w:val="Header"/>
              <w:numPr>
                <w:ilvl w:val="0"/>
                <w:numId w:val="4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employee from the employee dropdown menu to another employee or the initial value of “Select…”</w:t>
            </w:r>
          </w:p>
        </w:tc>
        <w:tc>
          <w:tcPr>
            <w:tcW w:w="4500" w:type="dxa"/>
          </w:tcPr>
          <w:p w:rsidR="005E7EFB" w:rsidRDefault="005E7EFB" w:rsidP="005E7EF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AC055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/>
    <w:p w:rsidR="005E7EFB" w:rsidRPr="00FC37DA" w:rsidRDefault="005E7EFB" w:rsidP="005E7EF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E7EFB" w:rsidTr="0032151B">
        <w:trPr>
          <w:tblHeader/>
        </w:trPr>
        <w:tc>
          <w:tcPr>
            <w:tcW w:w="2549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E7EFB" w:rsidRDefault="005E7EF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E7EFB" w:rsidRPr="00566C25" w:rsidRDefault="005E7EFB" w:rsidP="005E7EF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  <w:tr w:rsidR="005E7EFB" w:rsidTr="0032151B">
        <w:tc>
          <w:tcPr>
            <w:tcW w:w="2549" w:type="dxa"/>
          </w:tcPr>
          <w:p w:rsidR="005E7EFB" w:rsidRPr="00566C25" w:rsidRDefault="005E7EF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E7EFB" w:rsidRPr="00566C25" w:rsidRDefault="005E7EFB" w:rsidP="0032151B">
            <w:pPr>
              <w:rPr>
                <w:rFonts w:asciiTheme="minorHAnsi" w:hAnsiTheme="minorHAnsi"/>
              </w:rPr>
            </w:pPr>
          </w:p>
        </w:tc>
      </w:tr>
    </w:tbl>
    <w:p w:rsidR="005E7EFB" w:rsidRDefault="005E7EFB" w:rsidP="005E7EFB"/>
    <w:p w:rsidR="005E7EFB" w:rsidRDefault="005E7EFB" w:rsidP="005E7EFB"/>
    <w:p w:rsidR="005E7EFB" w:rsidRDefault="005E7EFB" w:rsidP="005E7EF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E7EF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CSR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E7EFB" w:rsidRPr="0057471C" w:rsidRDefault="00154F0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5E7EF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E7EF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“CSR”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question set display.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</w:t>
            </w:r>
          </w:p>
        </w:tc>
        <w:tc>
          <w:tcPr>
            <w:tcW w:w="4500" w:type="dxa"/>
          </w:tcPr>
          <w:p w:rsidR="005E7EFB" w:rsidRPr="0057471C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second section of questions appear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Pr="0037313D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second group of coaching form questions</w:t>
            </w:r>
          </w:p>
          <w:p w:rsidR="005E7EFB" w:rsidRPr="0057471C" w:rsidRDefault="005E7EF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selections are made and text fields are populated.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5E7EFB" w:rsidRPr="00FF5201" w:rsidTr="0032151B">
        <w:trPr>
          <w:cantSplit/>
        </w:trPr>
        <w:tc>
          <w:tcPr>
            <w:tcW w:w="900" w:type="dxa"/>
          </w:tcPr>
          <w:p w:rsidR="005E7EFB" w:rsidRPr="00FF5201" w:rsidRDefault="005E7EFB" w:rsidP="00AC0552">
            <w:pPr>
              <w:pStyle w:val="Header"/>
              <w:numPr>
                <w:ilvl w:val="0"/>
                <w:numId w:val="5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E7EFB" w:rsidRDefault="005E7EFB" w:rsidP="005E7EF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Change the selected CSR site from the site dropdown menu to another location or the initial value of “Select…”</w:t>
            </w:r>
          </w:p>
        </w:tc>
        <w:tc>
          <w:tcPr>
            <w:tcW w:w="450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0723A2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section of questions are reset and hidden</w:t>
            </w:r>
          </w:p>
        </w:tc>
        <w:tc>
          <w:tcPr>
            <w:tcW w:w="1260" w:type="dxa"/>
          </w:tcPr>
          <w:p w:rsidR="005E7EFB" w:rsidRDefault="005E7EF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10/13/2014</w:t>
            </w:r>
          </w:p>
        </w:tc>
        <w:tc>
          <w:tcPr>
            <w:tcW w:w="2880" w:type="dxa"/>
          </w:tcPr>
          <w:p w:rsidR="005E7EFB" w:rsidRPr="00FF5201" w:rsidRDefault="005E7EFB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5E7EFB">
      <w:pPr>
        <w:rPr>
          <w:sz w:val="18"/>
        </w:rPr>
      </w:pPr>
    </w:p>
    <w:p w:rsidR="005E7EFB" w:rsidRDefault="005E7EFB" w:rsidP="002E03F4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AC0552"/>
    <w:p w:rsidR="00AC0552" w:rsidRPr="00FC37DA" w:rsidRDefault="00AC0552" w:rsidP="00AC055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0552" w:rsidTr="0032151B">
        <w:trPr>
          <w:tblHeader/>
        </w:trPr>
        <w:tc>
          <w:tcPr>
            <w:tcW w:w="2549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0552" w:rsidRDefault="00AC0552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0552" w:rsidRPr="00566C25" w:rsidRDefault="00AC0552" w:rsidP="00AC055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AC0552">
              <w:rPr>
                <w:rFonts w:asciiTheme="minorHAnsi" w:hAnsiTheme="minorHAnsi"/>
              </w:rPr>
              <w:t>SCCB-P13542: Add WARNING question in the eCoaching Log - Supervisor Module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  <w:r w:rsidRPr="002E03F4">
              <w:rPr>
                <w:rFonts w:asciiTheme="minorHAnsi" w:hAnsiTheme="minorHAnsi"/>
              </w:rPr>
              <w:t>eCoaching_Submission_DDD.docx</w:t>
            </w:r>
          </w:p>
        </w:tc>
      </w:tr>
      <w:tr w:rsidR="00AC0552" w:rsidTr="0032151B">
        <w:tc>
          <w:tcPr>
            <w:tcW w:w="2549" w:type="dxa"/>
          </w:tcPr>
          <w:p w:rsidR="00AC0552" w:rsidRPr="00566C25" w:rsidRDefault="00AC0552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C0552" w:rsidRPr="00566C25" w:rsidRDefault="00AC0552" w:rsidP="0032151B">
            <w:pPr>
              <w:rPr>
                <w:rFonts w:asciiTheme="minorHAnsi" w:hAnsiTheme="minorHAnsi"/>
              </w:rPr>
            </w:pPr>
          </w:p>
        </w:tc>
      </w:tr>
    </w:tbl>
    <w:p w:rsidR="00AC0552" w:rsidRDefault="00AC0552" w:rsidP="00AC0552"/>
    <w:p w:rsidR="00AC0552" w:rsidRDefault="00AC0552" w:rsidP="00AC0552"/>
    <w:p w:rsidR="00AC0552" w:rsidRDefault="00AC0552" w:rsidP="00AC055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0552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with access to the Supervisor coaching module: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C0552" w:rsidRPr="0057471C" w:rsidRDefault="00154F0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AC0552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C055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“Supervisor”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Supervisor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“Yes” to indicate that the question is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hidden and Warning reason questions are displayed.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37313D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“</w:t>
            </w:r>
            <w:r w:rsidR="003D1AA3">
              <w:rPr>
                <w:rFonts w:asciiTheme="minorHAnsi" w:hAnsiTheme="minorHAnsi"/>
                <w:bCs/>
                <w:szCs w:val="20"/>
              </w:rPr>
              <w:t>Supervisor</w:t>
            </w:r>
            <w:r>
              <w:rPr>
                <w:rFonts w:asciiTheme="minorHAnsi" w:hAnsiTheme="minorHAnsi"/>
                <w:bCs/>
                <w:szCs w:val="20"/>
              </w:rPr>
              <w:t>”</w:t>
            </w:r>
          </w:p>
          <w:p w:rsidR="00AC0552" w:rsidRPr="0057471C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C0552" w:rsidRDefault="00AC0552" w:rsidP="003D1A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3D1AA3">
              <w:rPr>
                <w:rFonts w:asciiTheme="minorHAnsi" w:hAnsiTheme="minorHAnsi"/>
              </w:rPr>
              <w:t>Supervisor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Pr="0057471C" w:rsidRDefault="00AC0552" w:rsidP="003D1A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Complete the first group of coaching form questions and select </w:t>
            </w:r>
            <w:r w:rsidR="003D1AA3">
              <w:rPr>
                <w:rFonts w:asciiTheme="minorHAnsi" w:hAnsiTheme="minorHAnsi"/>
                <w:bCs/>
                <w:szCs w:val="20"/>
              </w:rPr>
              <w:t>direct</w:t>
            </w:r>
            <w:r>
              <w:rPr>
                <w:rFonts w:asciiTheme="minorHAnsi" w:hAnsiTheme="minorHAnsi"/>
                <w:bCs/>
                <w:szCs w:val="20"/>
              </w:rPr>
              <w:t xml:space="preserve"> delivery</w:t>
            </w:r>
          </w:p>
        </w:tc>
        <w:tc>
          <w:tcPr>
            <w:tcW w:w="4500" w:type="dxa"/>
          </w:tcPr>
          <w:p w:rsidR="00AC0552" w:rsidRPr="0057471C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“Warning” delivery question appears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AC0552" w:rsidRPr="00FF5201" w:rsidTr="0032151B">
        <w:trPr>
          <w:cantSplit/>
        </w:trPr>
        <w:tc>
          <w:tcPr>
            <w:tcW w:w="900" w:type="dxa"/>
          </w:tcPr>
          <w:p w:rsidR="00AC0552" w:rsidRPr="00FF5201" w:rsidRDefault="00AC0552" w:rsidP="0032151B">
            <w:pPr>
              <w:pStyle w:val="Header"/>
              <w:numPr>
                <w:ilvl w:val="0"/>
                <w:numId w:val="5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C0552" w:rsidRDefault="00AC0552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“No” to indicate that the question </w:t>
            </w:r>
            <w:r w:rsidR="003D1AA3">
              <w:rPr>
                <w:rFonts w:asciiTheme="minorHAnsi" w:hAnsiTheme="minorHAnsi"/>
                <w:bCs/>
                <w:szCs w:val="20"/>
              </w:rPr>
              <w:t xml:space="preserve">is </w:t>
            </w:r>
            <w:r w:rsidRPr="0032151B">
              <w:rPr>
                <w:rFonts w:asciiTheme="minorHAnsi" w:hAnsiTheme="minorHAnsi"/>
                <w:b/>
                <w:bCs/>
                <w:szCs w:val="20"/>
              </w:rPr>
              <w:t>not</w:t>
            </w:r>
            <w:r>
              <w:rPr>
                <w:rFonts w:asciiTheme="minorHAnsi" w:hAnsiTheme="minorHAnsi"/>
                <w:bCs/>
                <w:szCs w:val="20"/>
              </w:rPr>
              <w:t xml:space="preserve"> a “Warning” question</w:t>
            </w:r>
          </w:p>
        </w:tc>
        <w:tc>
          <w:tcPr>
            <w:tcW w:w="4500" w:type="dxa"/>
          </w:tcPr>
          <w:p w:rsidR="00AC0552" w:rsidRDefault="00AC0552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CSE question group, corresponding coaching reasons, Call ID and Source questions are displayed and Warning reason questions are hidden. Complete remaining questions and submit</w:t>
            </w:r>
          </w:p>
        </w:tc>
        <w:tc>
          <w:tcPr>
            <w:tcW w:w="1260" w:type="dxa"/>
          </w:tcPr>
          <w:p w:rsidR="00AC0552" w:rsidRDefault="00AC0552" w:rsidP="00AC055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10/24/2014</w:t>
            </w:r>
          </w:p>
        </w:tc>
        <w:tc>
          <w:tcPr>
            <w:tcW w:w="2880" w:type="dxa"/>
          </w:tcPr>
          <w:p w:rsidR="00AC0552" w:rsidRPr="00FF5201" w:rsidRDefault="00AC0552" w:rsidP="0032151B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AC0552" w:rsidRDefault="00AC0552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32151B"/>
    <w:p w:rsidR="0032151B" w:rsidRPr="00FC37DA" w:rsidRDefault="0032151B" w:rsidP="0032151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2151B" w:rsidTr="0032151B">
        <w:trPr>
          <w:tblHeader/>
        </w:trPr>
        <w:tc>
          <w:tcPr>
            <w:tcW w:w="2549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32151B" w:rsidRDefault="0032151B" w:rsidP="0032151B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SCCB-P13945 - </w:t>
            </w:r>
            <w:r w:rsidRPr="0032151B">
              <w:rPr>
                <w:rFonts w:asciiTheme="minorHAnsi" w:hAnsiTheme="minorHAnsi"/>
              </w:rPr>
              <w:t>eCoaching - Submit eCL without reason/sub-reason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32151B" w:rsidRPr="00566C25" w:rsidRDefault="0032151B" w:rsidP="0032151B">
            <w:pPr>
              <w:rPr>
                <w:rFonts w:asciiTheme="minorHAnsi" w:hAnsiTheme="minorHAnsi"/>
              </w:rPr>
            </w:pPr>
          </w:p>
        </w:tc>
      </w:tr>
      <w:tr w:rsidR="0032151B" w:rsidTr="0032151B">
        <w:tc>
          <w:tcPr>
            <w:tcW w:w="2549" w:type="dxa"/>
          </w:tcPr>
          <w:p w:rsidR="0032151B" w:rsidRPr="00566C25" w:rsidRDefault="0032151B" w:rsidP="0032151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32151B" w:rsidRPr="00566C25" w:rsidRDefault="009F3218" w:rsidP="003215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32151B" w:rsidRDefault="0032151B" w:rsidP="0032151B"/>
    <w:p w:rsidR="0032151B" w:rsidRDefault="0032151B" w:rsidP="0032151B"/>
    <w:p w:rsidR="0032151B" w:rsidRDefault="0032151B" w:rsidP="0032151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2151B" w:rsidRPr="00FF5201" w:rsidTr="0032151B">
        <w:trPr>
          <w:cantSplit/>
          <w:tblHeader/>
        </w:trPr>
        <w:tc>
          <w:tcPr>
            <w:tcW w:w="9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32151B" w:rsidRPr="0057471C" w:rsidRDefault="00154F0C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32151B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32151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32151B" w:rsidRPr="0057471C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32151B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37313D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“New Submissions” tab and select the “Select Coaching Module” dropdown menu and Choose </w:t>
            </w:r>
            <w:r w:rsidR="009F3218">
              <w:rPr>
                <w:rFonts w:asciiTheme="minorHAnsi" w:hAnsiTheme="minorHAnsi"/>
                <w:bCs/>
                <w:szCs w:val="20"/>
              </w:rPr>
              <w:t>a module</w:t>
            </w:r>
          </w:p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corresponding module</w:t>
            </w:r>
            <w:r>
              <w:rPr>
                <w:rFonts w:asciiTheme="minorHAnsi" w:hAnsiTheme="minorHAnsi"/>
              </w:rPr>
              <w:t xml:space="preserve"> question set display.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2151B" w:rsidRPr="00FF5201" w:rsidTr="0032151B">
        <w:trPr>
          <w:cantSplit/>
        </w:trPr>
        <w:tc>
          <w:tcPr>
            <w:tcW w:w="900" w:type="dxa"/>
          </w:tcPr>
          <w:p w:rsidR="0032151B" w:rsidRPr="00FF5201" w:rsidRDefault="0032151B" w:rsidP="006164B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2151B" w:rsidRPr="0057471C" w:rsidRDefault="0032151B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direct delivery</w:t>
            </w:r>
          </w:p>
        </w:tc>
        <w:tc>
          <w:tcPr>
            <w:tcW w:w="4500" w:type="dxa"/>
          </w:tcPr>
          <w:p w:rsidR="0032151B" w:rsidRPr="0057471C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</w:t>
            </w:r>
            <w:r w:rsidR="009F3218">
              <w:rPr>
                <w:rFonts w:asciiTheme="minorHAnsi" w:hAnsiTheme="minorHAnsi"/>
              </w:rPr>
              <w:t>direct</w:t>
            </w:r>
            <w:r>
              <w:rPr>
                <w:rFonts w:asciiTheme="minorHAnsi" w:hAnsiTheme="minorHAnsi"/>
              </w:rPr>
              <w:t xml:space="preserve"> question </w:t>
            </w:r>
            <w:r w:rsidR="009F3218">
              <w:rPr>
                <w:rFonts w:asciiTheme="minorHAnsi" w:hAnsiTheme="minorHAnsi"/>
              </w:rPr>
              <w:t xml:space="preserve">group </w:t>
            </w:r>
            <w:r>
              <w:rPr>
                <w:rFonts w:asciiTheme="minorHAnsi" w:hAnsiTheme="minorHAnsi"/>
              </w:rPr>
              <w:t>appears</w:t>
            </w:r>
          </w:p>
        </w:tc>
        <w:tc>
          <w:tcPr>
            <w:tcW w:w="1260" w:type="dxa"/>
          </w:tcPr>
          <w:p w:rsidR="0032151B" w:rsidRDefault="0032151B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</w:t>
            </w:r>
            <w:r w:rsidR="009F3218">
              <w:rPr>
                <w:i/>
              </w:rPr>
              <w:t>2</w:t>
            </w:r>
            <w:r>
              <w:rPr>
                <w:i/>
              </w:rPr>
              <w:t>/</w:t>
            </w:r>
            <w:r w:rsidR="009F3218">
              <w:rPr>
                <w:i/>
              </w:rPr>
              <w:t>04</w:t>
            </w:r>
            <w:r>
              <w:rPr>
                <w:i/>
              </w:rPr>
              <w:t>/2014</w:t>
            </w:r>
          </w:p>
        </w:tc>
        <w:tc>
          <w:tcPr>
            <w:tcW w:w="2880" w:type="dxa"/>
          </w:tcPr>
          <w:p w:rsidR="0032151B" w:rsidRPr="00FF5201" w:rsidRDefault="0032151B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32151B">
        <w:trPr>
          <w:cantSplit/>
        </w:trPr>
        <w:tc>
          <w:tcPr>
            <w:tcW w:w="900" w:type="dxa"/>
          </w:tcPr>
          <w:p w:rsidR="009F3218" w:rsidRPr="00FF5201" w:rsidRDefault="009F3218" w:rsidP="0032151B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32151B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9F321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32151B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37313D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9F3218" w:rsidRPr="0057471C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Pr="0057471C" w:rsidRDefault="009F3218" w:rsidP="009F321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Complete the first group of coaching form questions and select indirect delivery</w:t>
            </w:r>
          </w:p>
        </w:tc>
        <w:tc>
          <w:tcPr>
            <w:tcW w:w="4500" w:type="dxa"/>
          </w:tcPr>
          <w:p w:rsidR="009F3218" w:rsidRPr="0057471C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indirect question group appears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9F3218" w:rsidRPr="00FF5201" w:rsidTr="00154F0C">
        <w:trPr>
          <w:cantSplit/>
        </w:trPr>
        <w:tc>
          <w:tcPr>
            <w:tcW w:w="900" w:type="dxa"/>
          </w:tcPr>
          <w:p w:rsidR="009F3218" w:rsidRPr="00FF5201" w:rsidRDefault="009F3218" w:rsidP="00154F0C">
            <w:pPr>
              <w:pStyle w:val="Header"/>
              <w:numPr>
                <w:ilvl w:val="0"/>
                <w:numId w:val="5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F3218" w:rsidRDefault="009F3218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one or more coaching reasons and then deselect. Complete all other fields and choose to submit.</w:t>
            </w:r>
          </w:p>
        </w:tc>
        <w:tc>
          <w:tcPr>
            <w:tcW w:w="450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missing coaching reason selection.</w:t>
            </w:r>
          </w:p>
        </w:tc>
        <w:tc>
          <w:tcPr>
            <w:tcW w:w="1260" w:type="dxa"/>
          </w:tcPr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9F3218" w:rsidRDefault="009F3218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12/04/2014</w:t>
            </w:r>
          </w:p>
        </w:tc>
        <w:tc>
          <w:tcPr>
            <w:tcW w:w="2880" w:type="dxa"/>
          </w:tcPr>
          <w:p w:rsidR="009F3218" w:rsidRPr="00FF5201" w:rsidRDefault="009F3218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32151B" w:rsidRDefault="0032151B" w:rsidP="0032151B">
      <w:pPr>
        <w:rPr>
          <w:sz w:val="18"/>
        </w:rPr>
      </w:pPr>
    </w:p>
    <w:p w:rsidR="0032151B" w:rsidRDefault="0032151B" w:rsidP="0032151B">
      <w:pPr>
        <w:rPr>
          <w:sz w:val="18"/>
        </w:rPr>
      </w:pPr>
    </w:p>
    <w:p w:rsidR="0032151B" w:rsidRDefault="0032151B" w:rsidP="00AC0552">
      <w:pPr>
        <w:rPr>
          <w:sz w:val="18"/>
        </w:rPr>
      </w:pPr>
    </w:p>
    <w:p w:rsidR="00AC0552" w:rsidRDefault="00AC0552" w:rsidP="00AC0552">
      <w:pPr>
        <w:rPr>
          <w:sz w:val="18"/>
        </w:rPr>
      </w:pPr>
    </w:p>
    <w:p w:rsidR="00AC0552" w:rsidRDefault="00AC0552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6164BC"/>
    <w:p w:rsidR="006164BC" w:rsidRPr="00FC37DA" w:rsidRDefault="006164BC" w:rsidP="006164B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164BC" w:rsidTr="00154F0C">
        <w:trPr>
          <w:tblHeader/>
        </w:trPr>
        <w:tc>
          <w:tcPr>
            <w:tcW w:w="2549" w:type="dxa"/>
            <w:shd w:val="solid" w:color="auto" w:fill="000000"/>
          </w:tcPr>
          <w:p w:rsidR="006164BC" w:rsidRDefault="006164B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164BC" w:rsidRDefault="006164BC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164BC" w:rsidRPr="00566C25" w:rsidRDefault="006164BC" w:rsidP="006164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SCCB-P13653 - </w:t>
            </w:r>
            <w:r w:rsidRPr="0032151B">
              <w:rPr>
                <w:rFonts w:asciiTheme="minorHAnsi" w:hAnsiTheme="minorHAnsi"/>
              </w:rPr>
              <w:t xml:space="preserve">eCoaching - </w:t>
            </w:r>
            <w:r>
              <w:rPr>
                <w:rFonts w:asciiTheme="minorHAnsi" w:hAnsiTheme="minorHAnsi"/>
              </w:rPr>
              <w:t>LSA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  <w:tr w:rsidR="006164BC" w:rsidTr="00154F0C">
        <w:tc>
          <w:tcPr>
            <w:tcW w:w="2549" w:type="dxa"/>
          </w:tcPr>
          <w:p w:rsidR="006164BC" w:rsidRPr="00566C25" w:rsidRDefault="006164BC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164BC" w:rsidRPr="00566C25" w:rsidRDefault="006164BC" w:rsidP="00154F0C">
            <w:pPr>
              <w:rPr>
                <w:rFonts w:asciiTheme="minorHAnsi" w:hAnsiTheme="minorHAnsi"/>
              </w:rPr>
            </w:pPr>
          </w:p>
        </w:tc>
      </w:tr>
    </w:tbl>
    <w:p w:rsidR="006164BC" w:rsidRDefault="006164BC" w:rsidP="006164BC"/>
    <w:p w:rsidR="006164BC" w:rsidRDefault="006164BC" w:rsidP="006164BC"/>
    <w:p w:rsidR="006164BC" w:rsidRDefault="006164BC" w:rsidP="006164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164BC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6164BC" w:rsidRPr="00FF5201" w:rsidTr="00154F0C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57471C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 LSA user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6164BC" w:rsidRPr="0057471C" w:rsidRDefault="00154F0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6164BC"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6164B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6164BC" w:rsidRPr="0057471C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164BC" w:rsidRPr="00FF5201" w:rsidTr="00154F0C">
        <w:trPr>
          <w:cantSplit/>
        </w:trPr>
        <w:tc>
          <w:tcPr>
            <w:tcW w:w="900" w:type="dxa"/>
          </w:tcPr>
          <w:p w:rsidR="006164BC" w:rsidRPr="00FF5201" w:rsidRDefault="006164BC" w:rsidP="0050708A">
            <w:pPr>
              <w:pStyle w:val="Header"/>
              <w:numPr>
                <w:ilvl w:val="0"/>
                <w:numId w:val="5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164BC" w:rsidRPr="0037313D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</w:t>
            </w:r>
          </w:p>
          <w:p w:rsidR="006164BC" w:rsidRPr="0057471C" w:rsidRDefault="006164BC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164BC" w:rsidRDefault="006164BC" w:rsidP="006164B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“LSA” appears as one of the module options in the submission menu</w:t>
            </w:r>
          </w:p>
        </w:tc>
        <w:tc>
          <w:tcPr>
            <w:tcW w:w="1260" w:type="dxa"/>
          </w:tcPr>
          <w:p w:rsidR="006164BC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01/15/2015</w:t>
            </w:r>
          </w:p>
        </w:tc>
        <w:tc>
          <w:tcPr>
            <w:tcW w:w="2880" w:type="dxa"/>
          </w:tcPr>
          <w:p w:rsidR="006164BC" w:rsidRPr="00FF5201" w:rsidRDefault="006164B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164BC" w:rsidRDefault="006164BC" w:rsidP="006164BC">
      <w:pPr>
        <w:rPr>
          <w:sz w:val="18"/>
        </w:rPr>
      </w:pPr>
    </w:p>
    <w:p w:rsidR="006164BC" w:rsidRDefault="006164BC" w:rsidP="006164BC">
      <w:pPr>
        <w:rPr>
          <w:sz w:val="18"/>
        </w:rPr>
      </w:pPr>
    </w:p>
    <w:p w:rsidR="006164BC" w:rsidRDefault="006164BC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2E03F4">
      <w:pPr>
        <w:rPr>
          <w:sz w:val="18"/>
        </w:rPr>
      </w:pPr>
    </w:p>
    <w:p w:rsidR="0050708A" w:rsidRDefault="0050708A" w:rsidP="0050708A">
      <w:pPr>
        <w:rPr>
          <w:sz w:val="18"/>
        </w:rPr>
      </w:pPr>
    </w:p>
    <w:p w:rsidR="0050708A" w:rsidRDefault="0050708A" w:rsidP="0050708A">
      <w:pPr>
        <w:rPr>
          <w:sz w:val="18"/>
        </w:rPr>
      </w:pPr>
    </w:p>
    <w:p w:rsidR="0050708A" w:rsidRDefault="0050708A" w:rsidP="0050708A"/>
    <w:p w:rsidR="0050708A" w:rsidRPr="00FC37DA" w:rsidRDefault="0050708A" w:rsidP="0050708A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0708A" w:rsidTr="00154F0C">
        <w:trPr>
          <w:tblHeader/>
        </w:trPr>
        <w:tc>
          <w:tcPr>
            <w:tcW w:w="2549" w:type="dxa"/>
            <w:shd w:val="solid" w:color="auto" w:fill="000000"/>
          </w:tcPr>
          <w:p w:rsidR="0050708A" w:rsidRDefault="0050708A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0708A" w:rsidRDefault="0050708A" w:rsidP="00154F0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SUB10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0708A" w:rsidRPr="00566C25" w:rsidRDefault="0050708A" w:rsidP="0050708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SCCB-P14323 - </w:t>
            </w:r>
            <w:r w:rsidRPr="0050708A">
              <w:rPr>
                <w:rFonts w:asciiTheme="minorHAnsi" w:hAnsiTheme="minorHAnsi"/>
              </w:rPr>
              <w:t>eCoaching - Not allow self eCoaching Logs - UI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</w:p>
        </w:tc>
      </w:tr>
      <w:tr w:rsidR="0050708A" w:rsidTr="00154F0C">
        <w:tc>
          <w:tcPr>
            <w:tcW w:w="2549" w:type="dxa"/>
          </w:tcPr>
          <w:p w:rsidR="0050708A" w:rsidRPr="00566C25" w:rsidRDefault="0050708A" w:rsidP="00154F0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0708A" w:rsidRPr="00566C25" w:rsidRDefault="0050708A" w:rsidP="00154F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Perform same tests for all modules</w:t>
            </w:r>
          </w:p>
        </w:tc>
      </w:tr>
    </w:tbl>
    <w:p w:rsidR="0050708A" w:rsidRDefault="0050708A" w:rsidP="0050708A"/>
    <w:p w:rsidR="0050708A" w:rsidRDefault="0050708A" w:rsidP="0050708A"/>
    <w:p w:rsidR="0050708A" w:rsidRDefault="0050708A" w:rsidP="0050708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708A" w:rsidRPr="00FF5201" w:rsidTr="00154F0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page using </w:t>
            </w:r>
            <w:r>
              <w:rPr>
                <w:rFonts w:asciiTheme="minorHAnsi" w:hAnsiTheme="minorHAnsi"/>
                <w:bCs/>
                <w:szCs w:val="20"/>
              </w:rPr>
              <w:t xml:space="preserve">any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capable of submission: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0708A" w:rsidRPr="0057471C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0708A" w:rsidRDefault="0050708A" w:rsidP="005070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37313D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“New Submissions” tab and select the “Select Coaching Module” dropdown menu and Choose a module</w:t>
            </w:r>
          </w:p>
          <w:p w:rsidR="0050708A" w:rsidRPr="0057471C" w:rsidRDefault="0050708A" w:rsidP="00154F0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corresponding module question set display.</w:t>
            </w:r>
          </w:p>
        </w:tc>
        <w:tc>
          <w:tcPr>
            <w:tcW w:w="126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Pr="0057471C" w:rsidRDefault="0050708A" w:rsidP="005070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the current user in the employee dropdown and complete the first group of coaching form questions.</w:t>
            </w:r>
          </w:p>
        </w:tc>
        <w:tc>
          <w:tcPr>
            <w:tcW w:w="4500" w:type="dxa"/>
          </w:tcPr>
          <w:p w:rsidR="0050708A" w:rsidRPr="0057471C" w:rsidRDefault="0050708A" w:rsidP="005070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2</w:t>
            </w:r>
            <w:r w:rsidRPr="00154F0C">
              <w:rPr>
                <w:rFonts w:asciiTheme="minorHAnsi" w:hAnsiTheme="minorHAnsi"/>
                <w:vertAlign w:val="superscript"/>
              </w:rPr>
              <w:t>nd</w:t>
            </w:r>
            <w:r>
              <w:rPr>
                <w:rFonts w:asciiTheme="minorHAnsi" w:hAnsiTheme="minorHAnsi"/>
              </w:rPr>
              <w:t xml:space="preserve"> question group appears</w:t>
            </w:r>
          </w:p>
        </w:tc>
        <w:tc>
          <w:tcPr>
            <w:tcW w:w="126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spacing w:before="40" w:after="40"/>
              <w:rPr>
                <w:i/>
              </w:rPr>
            </w:pPr>
          </w:p>
        </w:tc>
      </w:tr>
      <w:tr w:rsidR="0050708A" w:rsidRPr="00FF5201" w:rsidTr="00154F0C">
        <w:trPr>
          <w:cantSplit/>
        </w:trPr>
        <w:tc>
          <w:tcPr>
            <w:tcW w:w="900" w:type="dxa"/>
          </w:tcPr>
          <w:p w:rsidR="0050708A" w:rsidRPr="00FF5201" w:rsidRDefault="0050708A" w:rsidP="00154F0C">
            <w:pPr>
              <w:pStyle w:val="Header"/>
              <w:numPr>
                <w:ilvl w:val="0"/>
                <w:numId w:val="5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708A" w:rsidRDefault="0050708A" w:rsidP="0050708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Choose to submit.</w:t>
            </w:r>
          </w:p>
        </w:tc>
        <w:tc>
          <w:tcPr>
            <w:tcW w:w="4500" w:type="dxa"/>
          </w:tcPr>
          <w:p w:rsidR="0050708A" w:rsidRDefault="0050708A" w:rsidP="0050708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page rejects for self-employee selection reason.</w:t>
            </w:r>
          </w:p>
        </w:tc>
        <w:tc>
          <w:tcPr>
            <w:tcW w:w="1260" w:type="dxa"/>
          </w:tcPr>
          <w:p w:rsidR="0050708A" w:rsidRDefault="0050708A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  <w:r>
              <w:rPr>
                <w:i/>
              </w:rPr>
              <w:br/>
              <w:t>02/17/2015</w:t>
            </w:r>
          </w:p>
        </w:tc>
        <w:tc>
          <w:tcPr>
            <w:tcW w:w="2880" w:type="dxa"/>
          </w:tcPr>
          <w:p w:rsidR="0050708A" w:rsidRPr="00FF5201" w:rsidRDefault="0050708A" w:rsidP="00154F0C">
            <w:pPr>
              <w:pStyle w:val="Header"/>
              <w:spacing w:before="40" w:after="40"/>
              <w:rPr>
                <w:i/>
              </w:rPr>
            </w:pPr>
          </w:p>
        </w:tc>
      </w:tr>
    </w:tbl>
    <w:p w:rsidR="006164BC" w:rsidRDefault="006164BC" w:rsidP="0050708A">
      <w:pPr>
        <w:rPr>
          <w:ins w:id="30" w:author="Augustin, Jourdain M" w:date="2015-02-18T13:54:00Z"/>
          <w:sz w:val="18"/>
        </w:rPr>
      </w:pPr>
    </w:p>
    <w:p w:rsidR="00154F0C" w:rsidRDefault="00154F0C" w:rsidP="0050708A">
      <w:pPr>
        <w:rPr>
          <w:ins w:id="31" w:author="Augustin, Jourdain M" w:date="2015-02-18T13:54:00Z"/>
          <w:sz w:val="18"/>
        </w:rPr>
      </w:pPr>
    </w:p>
    <w:p w:rsidR="00154F0C" w:rsidRDefault="00154F0C" w:rsidP="0050708A">
      <w:pPr>
        <w:rPr>
          <w:ins w:id="32" w:author="Augustin, Jourdain M" w:date="2015-02-18T13:54:00Z"/>
          <w:sz w:val="18"/>
        </w:rPr>
      </w:pPr>
    </w:p>
    <w:p w:rsidR="00154F0C" w:rsidRDefault="00154F0C" w:rsidP="0050708A">
      <w:pPr>
        <w:rPr>
          <w:ins w:id="33" w:author="Augustin, Jourdain M" w:date="2015-02-18T13:54:00Z"/>
          <w:sz w:val="18"/>
        </w:rPr>
      </w:pPr>
    </w:p>
    <w:p w:rsidR="00154F0C" w:rsidRDefault="00154F0C" w:rsidP="0050708A">
      <w:pPr>
        <w:rPr>
          <w:ins w:id="34" w:author="Augustin, Jourdain M" w:date="2015-02-18T13:54:00Z"/>
          <w:sz w:val="18"/>
        </w:rPr>
      </w:pPr>
    </w:p>
    <w:p w:rsidR="00154F0C" w:rsidRDefault="00154F0C" w:rsidP="0050708A">
      <w:pPr>
        <w:rPr>
          <w:ins w:id="35" w:author="Augustin, Jourdain M" w:date="2015-02-18T13:54:00Z"/>
          <w:sz w:val="18"/>
        </w:rPr>
      </w:pPr>
    </w:p>
    <w:p w:rsidR="00154F0C" w:rsidRDefault="00154F0C" w:rsidP="0050708A">
      <w:pPr>
        <w:rPr>
          <w:ins w:id="36" w:author="Augustin, Jourdain M" w:date="2015-02-18T13:54:00Z"/>
          <w:sz w:val="18"/>
        </w:rPr>
      </w:pPr>
    </w:p>
    <w:p w:rsidR="00154F0C" w:rsidRDefault="00154F0C" w:rsidP="00154F0C">
      <w:pPr>
        <w:rPr>
          <w:ins w:id="37" w:author="Augustin, Jourdain M" w:date="2015-02-18T13:54:00Z"/>
          <w:sz w:val="18"/>
        </w:rPr>
      </w:pPr>
    </w:p>
    <w:p w:rsidR="00154F0C" w:rsidRDefault="00154F0C" w:rsidP="00154F0C">
      <w:pPr>
        <w:rPr>
          <w:ins w:id="38" w:author="Augustin, Jourdain M" w:date="2015-02-18T13:54:00Z"/>
          <w:sz w:val="18"/>
        </w:rPr>
      </w:pPr>
    </w:p>
    <w:p w:rsidR="00154F0C" w:rsidRDefault="00154F0C" w:rsidP="00154F0C">
      <w:pPr>
        <w:rPr>
          <w:ins w:id="39" w:author="Augustin, Jourdain M" w:date="2015-02-18T13:54:00Z"/>
        </w:rPr>
      </w:pPr>
    </w:p>
    <w:p w:rsidR="00154F0C" w:rsidRPr="00FC37DA" w:rsidRDefault="00154F0C" w:rsidP="00154F0C">
      <w:pPr>
        <w:rPr>
          <w:ins w:id="40" w:author="Augustin, Jourdain M" w:date="2015-02-18T13:54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54F0C" w:rsidTr="00154F0C">
        <w:trPr>
          <w:tblHeader/>
          <w:ins w:id="41" w:author="Augustin, Jourdain M" w:date="2015-02-18T13:54:00Z"/>
        </w:trPr>
        <w:tc>
          <w:tcPr>
            <w:tcW w:w="2549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ins w:id="42" w:author="Augustin, Jourdain M" w:date="2015-02-18T13:54:00Z"/>
                <w:rFonts w:ascii="Arial" w:hAnsi="Arial"/>
                <w:b/>
                <w:sz w:val="18"/>
              </w:rPr>
            </w:pPr>
            <w:ins w:id="43" w:author="Augustin, Jourdain M" w:date="2015-02-18T13:54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ins w:id="44" w:author="Augustin, Jourdain M" w:date="2015-02-18T13:54:00Z"/>
                <w:rFonts w:ascii="Arial" w:hAnsi="Arial"/>
                <w:b/>
                <w:sz w:val="18"/>
              </w:rPr>
            </w:pPr>
            <w:ins w:id="45" w:author="Augustin, Jourdain M" w:date="2015-02-18T13:54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154F0C" w:rsidTr="00154F0C">
        <w:trPr>
          <w:ins w:id="46" w:author="Augustin, Jourdain M" w:date="2015-02-18T13:54:00Z"/>
        </w:trPr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ins w:id="47" w:author="Augustin, Jourdain M" w:date="2015-02-18T13:54:00Z"/>
                <w:rFonts w:asciiTheme="minorHAnsi" w:hAnsiTheme="minorHAnsi"/>
              </w:rPr>
            </w:pPr>
            <w:ins w:id="48" w:author="Augustin, Jourdain M" w:date="2015-02-18T13:54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ins w:id="49" w:author="Augustin, Jourdain M" w:date="2015-02-18T13:54:00Z"/>
                <w:rFonts w:asciiTheme="minorHAnsi" w:hAnsiTheme="minorHAnsi"/>
              </w:rPr>
            </w:pPr>
            <w:ins w:id="50" w:author="Augustin, Jourdain M" w:date="2015-02-18T13:54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SUB11</w:t>
              </w:r>
            </w:ins>
          </w:p>
        </w:tc>
      </w:tr>
      <w:tr w:rsidR="00154F0C" w:rsidTr="00154F0C">
        <w:trPr>
          <w:ins w:id="51" w:author="Augustin, Jourdain M" w:date="2015-02-18T13:54:00Z"/>
        </w:trPr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ins w:id="52" w:author="Augustin, Jourdain M" w:date="2015-02-18T13:54:00Z"/>
                <w:rFonts w:asciiTheme="minorHAnsi" w:hAnsiTheme="minorHAnsi"/>
              </w:rPr>
            </w:pPr>
            <w:ins w:id="53" w:author="Augustin, Jourdain M" w:date="2015-02-18T13:54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ins w:id="54" w:author="Augustin, Jourdain M" w:date="2015-02-18T13:54:00Z"/>
                <w:rFonts w:asciiTheme="minorHAnsi" w:hAnsiTheme="minorHAnsi"/>
              </w:rPr>
            </w:pPr>
            <w:ins w:id="55" w:author="Augustin, Jourdain M" w:date="2015-02-18T13:54:00Z">
              <w:r>
                <w:rPr>
                  <w:rFonts w:asciiTheme="minorHAnsi" w:hAnsiTheme="minorHAnsi"/>
                </w:rPr>
                <w:t xml:space="preserve">SCCB-P14304 - </w:t>
              </w:r>
              <w:r w:rsidRPr="00154F0C">
                <w:rPr>
                  <w:rFonts w:asciiTheme="minorHAnsi" w:hAnsiTheme="minorHAnsi"/>
                </w:rPr>
                <w:t xml:space="preserve">eCoaching - Display </w:t>
              </w:r>
              <w:proofErr w:type="spellStart"/>
              <w:r w:rsidRPr="00154F0C">
                <w:rPr>
                  <w:rFonts w:asciiTheme="minorHAnsi" w:hAnsiTheme="minorHAnsi"/>
                </w:rPr>
                <w:t>coachingreason</w:t>
              </w:r>
              <w:proofErr w:type="spellEnd"/>
              <w:r w:rsidRPr="00154F0C">
                <w:rPr>
                  <w:rFonts w:asciiTheme="minorHAnsi" w:hAnsiTheme="minorHAnsi"/>
                </w:rPr>
                <w:t xml:space="preserve"> / </w:t>
              </w:r>
              <w:proofErr w:type="spellStart"/>
              <w:r w:rsidRPr="00154F0C">
                <w:rPr>
                  <w:rFonts w:asciiTheme="minorHAnsi" w:hAnsiTheme="minorHAnsi"/>
                </w:rPr>
                <w:t>subcoachingreason</w:t>
              </w:r>
              <w:proofErr w:type="spellEnd"/>
              <w:r w:rsidRPr="00154F0C">
                <w:rPr>
                  <w:rFonts w:asciiTheme="minorHAnsi" w:hAnsiTheme="minorHAnsi"/>
                </w:rPr>
                <w:t xml:space="preserve"> in warning section </w:t>
              </w:r>
            </w:ins>
          </w:p>
        </w:tc>
      </w:tr>
      <w:tr w:rsidR="00154F0C" w:rsidTr="00154F0C">
        <w:trPr>
          <w:ins w:id="56" w:author="Augustin, Jourdain M" w:date="2015-02-18T13:54:00Z"/>
        </w:trPr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ins w:id="57" w:author="Augustin, Jourdain M" w:date="2015-02-18T13:54:00Z"/>
                <w:rFonts w:asciiTheme="minorHAnsi" w:hAnsiTheme="minorHAnsi"/>
              </w:rPr>
            </w:pPr>
            <w:ins w:id="58" w:author="Augustin, Jourdain M" w:date="2015-02-18T13:54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ins w:id="59" w:author="Augustin, Jourdain M" w:date="2015-02-18T13:54:00Z"/>
                <w:rFonts w:asciiTheme="minorHAnsi" w:hAnsiTheme="minorHAnsi"/>
              </w:rPr>
            </w:pPr>
            <w:ins w:id="60" w:author="Augustin, Jourdain M" w:date="2015-02-18T13:54:00Z">
              <w:r w:rsidRPr="00566C25">
                <w:rPr>
                  <w:rFonts w:asciiTheme="minorHAnsi" w:hAnsiTheme="minorHAnsi"/>
                </w:rPr>
                <w:t>https://vacmsmpmd01.vangent.local/coach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154F0C" w:rsidTr="00154F0C">
        <w:trPr>
          <w:ins w:id="61" w:author="Augustin, Jourdain M" w:date="2015-02-18T13:54:00Z"/>
        </w:trPr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ins w:id="62" w:author="Augustin, Jourdain M" w:date="2015-02-18T13:54:00Z"/>
                <w:rFonts w:asciiTheme="minorHAnsi" w:hAnsiTheme="minorHAnsi"/>
              </w:rPr>
            </w:pPr>
            <w:ins w:id="63" w:author="Augustin, Jourdain M" w:date="2015-02-18T13:54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ins w:id="64" w:author="Augustin, Jourdain M" w:date="2015-02-18T13:54:00Z"/>
                <w:rFonts w:asciiTheme="minorHAnsi" w:hAnsiTheme="minorHAnsi"/>
              </w:rPr>
            </w:pPr>
            <w:ins w:id="65" w:author="Augustin, Jourdain M" w:date="2015-02-18T13:55:00Z">
              <w:r>
                <w:rPr>
                  <w:rFonts w:asciiTheme="minorHAnsi" w:hAnsiTheme="minorHAnsi"/>
                </w:rPr>
                <w:t xml:space="preserve">Default2.aspx, </w:t>
              </w:r>
              <w:r w:rsidRPr="00154F0C">
                <w:rPr>
                  <w:rFonts w:asciiTheme="minorHAnsi" w:hAnsiTheme="minorHAnsi"/>
                </w:rPr>
                <w:t>eCoachingFixed.dll</w:t>
              </w:r>
            </w:ins>
          </w:p>
        </w:tc>
      </w:tr>
      <w:tr w:rsidR="00154F0C" w:rsidTr="00154F0C">
        <w:trPr>
          <w:ins w:id="66" w:author="Augustin, Jourdain M" w:date="2015-02-18T13:54:00Z"/>
        </w:trPr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ins w:id="67" w:author="Augustin, Jourdain M" w:date="2015-02-18T13:54:00Z"/>
                <w:rFonts w:asciiTheme="minorHAnsi" w:hAnsiTheme="minorHAnsi"/>
              </w:rPr>
            </w:pPr>
            <w:ins w:id="68" w:author="Augustin, Jourdain M" w:date="2015-02-18T13:54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ins w:id="69" w:author="Augustin, Jourdain M" w:date="2015-02-18T13:54:00Z"/>
                <w:rFonts w:asciiTheme="minorHAnsi" w:hAnsiTheme="minorHAnsi"/>
              </w:rPr>
            </w:pPr>
          </w:p>
        </w:tc>
      </w:tr>
      <w:tr w:rsidR="00154F0C" w:rsidTr="00154F0C">
        <w:trPr>
          <w:ins w:id="70" w:author="Augustin, Jourdain M" w:date="2015-02-18T13:54:00Z"/>
        </w:trPr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ins w:id="71" w:author="Augustin, Jourdain M" w:date="2015-02-18T13:54:00Z"/>
                <w:rFonts w:asciiTheme="minorHAnsi" w:hAnsiTheme="minorHAnsi"/>
              </w:rPr>
            </w:pPr>
            <w:ins w:id="72" w:author="Augustin, Jourdain M" w:date="2015-02-18T13:54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ins w:id="73" w:author="Augustin, Jourdain M" w:date="2015-02-18T13:54:00Z"/>
                <w:rFonts w:asciiTheme="minorHAnsi" w:hAnsiTheme="minorHAnsi"/>
              </w:rPr>
            </w:pPr>
          </w:p>
        </w:tc>
      </w:tr>
    </w:tbl>
    <w:p w:rsidR="00154F0C" w:rsidRDefault="00154F0C" w:rsidP="00154F0C">
      <w:pPr>
        <w:rPr>
          <w:ins w:id="74" w:author="Augustin, Jourdain M" w:date="2015-02-18T13:54:00Z"/>
        </w:rPr>
      </w:pPr>
    </w:p>
    <w:p w:rsidR="00154F0C" w:rsidRDefault="00154F0C" w:rsidP="00154F0C">
      <w:pPr>
        <w:rPr>
          <w:ins w:id="75" w:author="Augustin, Jourdain M" w:date="2015-02-18T13:54:00Z"/>
        </w:rPr>
      </w:pPr>
    </w:p>
    <w:p w:rsidR="00154F0C" w:rsidRDefault="00154F0C" w:rsidP="00154F0C">
      <w:pPr>
        <w:rPr>
          <w:ins w:id="76" w:author="Augustin, Jourdain M" w:date="2015-02-18T13:54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54F0C" w:rsidRPr="00FF5201" w:rsidTr="00154F0C">
        <w:trPr>
          <w:cantSplit/>
          <w:tblHeader/>
          <w:ins w:id="77" w:author="Augustin, Jourdain M" w:date="2015-02-18T13:54:00Z"/>
        </w:trPr>
        <w:tc>
          <w:tcPr>
            <w:tcW w:w="9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78" w:author="Augustin, Jourdain M" w:date="2015-02-18T13:54:00Z"/>
                <w:b/>
                <w:i/>
              </w:rPr>
            </w:pPr>
            <w:ins w:id="79" w:author="Augustin, Jourdain M" w:date="2015-02-18T13:54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80" w:author="Augustin, Jourdain M" w:date="2015-02-18T13:54:00Z"/>
                <w:b/>
                <w:i/>
              </w:rPr>
            </w:pPr>
            <w:ins w:id="81" w:author="Augustin, Jourdain M" w:date="2015-02-18T13:54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2" w:author="Augustin, Jourdain M" w:date="2015-02-18T13:54:00Z"/>
                <w:b/>
                <w:i/>
              </w:rPr>
            </w:pPr>
            <w:ins w:id="83" w:author="Augustin, Jourdain M" w:date="2015-02-18T13:54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4" w:author="Augustin, Jourdain M" w:date="2015-02-18T13:54:00Z"/>
                <w:b/>
                <w:i/>
              </w:rPr>
            </w:pPr>
            <w:ins w:id="85" w:author="Augustin, Jourdain M" w:date="2015-02-18T13:54:00Z">
              <w:r w:rsidRPr="00FF5201">
                <w:rPr>
                  <w:b/>
                </w:rPr>
                <w:t>RESULTS</w:t>
              </w:r>
            </w:ins>
          </w:p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6" w:author="Augustin, Jourdain M" w:date="2015-02-18T13:54:00Z"/>
                <w:b/>
                <w:i/>
              </w:rPr>
            </w:pPr>
            <w:ins w:id="87" w:author="Augustin, Jourdain M" w:date="2015-02-18T13:54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8" w:author="Augustin, Jourdain M" w:date="2015-02-18T13:54:00Z"/>
                <w:b/>
                <w:i/>
              </w:rPr>
            </w:pPr>
            <w:ins w:id="89" w:author="Augustin, Jourdain M" w:date="2015-02-18T13:54:00Z">
              <w:r w:rsidRPr="00FF5201">
                <w:rPr>
                  <w:b/>
                </w:rPr>
                <w:t>COMMENTS</w:t>
              </w:r>
            </w:ins>
          </w:p>
        </w:tc>
      </w:tr>
      <w:tr w:rsidR="00154F0C" w:rsidRPr="00FF5201" w:rsidTr="00154F0C">
        <w:trPr>
          <w:cantSplit/>
          <w:ins w:id="90" w:author="Augustin, Jourdain M" w:date="2015-02-18T13:54:00Z"/>
        </w:trPr>
        <w:tc>
          <w:tcPr>
            <w:tcW w:w="900" w:type="dxa"/>
          </w:tcPr>
          <w:p w:rsidR="00154F0C" w:rsidRPr="00FF5201" w:rsidRDefault="00154F0C" w:rsidP="00154F0C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91" w:author="Augustin, Jourdain M" w:date="2015-02-18T13:54:00Z"/>
                <w:i/>
              </w:rPr>
              <w:pPrChange w:id="92" w:author="Augustin, Jourdain M" w:date="2015-02-18T13:55:00Z">
                <w:pPr>
                  <w:pStyle w:val="Header"/>
                  <w:numPr>
                    <w:numId w:val="55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ins w:id="93" w:author="Augustin, Jourdain M" w:date="2015-02-18T13:54:00Z"/>
                <w:rFonts w:asciiTheme="minorHAnsi" w:hAnsiTheme="minorHAnsi"/>
                <w:bCs/>
                <w:szCs w:val="20"/>
              </w:rPr>
            </w:pPr>
            <w:ins w:id="94" w:author="Augustin, Jourdain M" w:date="2015-02-18T13:54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capable of </w:t>
              </w:r>
            </w:ins>
            <w:ins w:id="95" w:author="Augustin, Jourdain M" w:date="2015-02-18T13:55:00Z">
              <w:r>
                <w:rPr>
                  <w:rFonts w:asciiTheme="minorHAnsi" w:hAnsiTheme="minorHAnsi"/>
                  <w:bCs/>
                  <w:szCs w:val="20"/>
                </w:rPr>
                <w:t xml:space="preserve">warning </w:t>
              </w:r>
            </w:ins>
            <w:ins w:id="96" w:author="Augustin, Jourdain M" w:date="2015-02-18T13:54:00Z">
              <w:r>
                <w:rPr>
                  <w:rFonts w:asciiTheme="minorHAnsi" w:hAnsiTheme="minorHAnsi"/>
                  <w:bCs/>
                  <w:szCs w:val="20"/>
                </w:rPr>
                <w:t>submission: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154F0C" w:rsidRPr="0057471C" w:rsidRDefault="00154F0C" w:rsidP="00154F0C">
            <w:pPr>
              <w:pStyle w:val="CSETableText"/>
              <w:ind w:left="159"/>
              <w:rPr>
                <w:ins w:id="97" w:author="Augustin, Jourdain M" w:date="2015-02-18T13:54:00Z"/>
                <w:rFonts w:asciiTheme="minorHAnsi" w:hAnsiTheme="minorHAnsi"/>
                <w:bCs/>
                <w:szCs w:val="20"/>
              </w:rPr>
            </w:pPr>
            <w:ins w:id="98" w:author="Augustin, Jourdain M" w:date="2015-02-18T13:54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9" w:author="Augustin, Jourdain M" w:date="2015-02-18T13:54:00Z"/>
                <w:rFonts w:asciiTheme="minorHAnsi" w:hAnsiTheme="minorHAnsi" w:cs="Courier New"/>
                <w:sz w:val="16"/>
              </w:rPr>
            </w:pPr>
            <w:ins w:id="100" w:author="Augustin, Jourdain M" w:date="2015-02-18T13:54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1" w:author="Augustin, Jourdain M" w:date="2015-02-18T13:54:00Z"/>
                <w:i/>
              </w:rPr>
            </w:pPr>
            <w:ins w:id="102" w:author="Augustin, Jourdain M" w:date="2015-02-18T13:54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02/</w:t>
              </w:r>
            </w:ins>
            <w:ins w:id="103" w:author="Augustin, Jourdain M" w:date="2015-02-18T13:55:00Z">
              <w:r>
                <w:rPr>
                  <w:i/>
                </w:rPr>
                <w:t>18</w:t>
              </w:r>
            </w:ins>
            <w:ins w:id="104" w:author="Augustin, Jourdain M" w:date="2015-02-18T13:54:00Z">
              <w:r>
                <w:rPr>
                  <w:i/>
                </w:rPr>
                <w:t>/2015</w:t>
              </w:r>
            </w:ins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5" w:author="Augustin, Jourdain M" w:date="2015-02-18T13:54:00Z"/>
                <w:i/>
              </w:rPr>
            </w:pPr>
          </w:p>
        </w:tc>
      </w:tr>
      <w:tr w:rsidR="00154F0C" w:rsidRPr="00FF5201" w:rsidTr="00154F0C">
        <w:trPr>
          <w:cantSplit/>
          <w:ins w:id="106" w:author="Augustin, Jourdain M" w:date="2015-02-18T13:54:00Z"/>
        </w:trPr>
        <w:tc>
          <w:tcPr>
            <w:tcW w:w="900" w:type="dxa"/>
          </w:tcPr>
          <w:p w:rsidR="00154F0C" w:rsidRPr="00FF5201" w:rsidRDefault="00154F0C" w:rsidP="00154F0C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07" w:author="Augustin, Jourdain M" w:date="2015-02-18T13:54:00Z"/>
                <w:i/>
              </w:rPr>
              <w:pPrChange w:id="108" w:author="Augustin, Jourdain M" w:date="2015-02-18T13:55:00Z">
                <w:pPr>
                  <w:pStyle w:val="Header"/>
                  <w:numPr>
                    <w:numId w:val="55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154F0C" w:rsidRPr="0037313D" w:rsidRDefault="00154F0C" w:rsidP="00154F0C">
            <w:pPr>
              <w:pStyle w:val="CSETableText"/>
              <w:ind w:left="159"/>
              <w:rPr>
                <w:ins w:id="109" w:author="Augustin, Jourdain M" w:date="2015-02-18T13:54:00Z"/>
                <w:rFonts w:asciiTheme="minorHAnsi" w:hAnsiTheme="minorHAnsi"/>
                <w:bCs/>
                <w:szCs w:val="20"/>
              </w:rPr>
            </w:pPr>
            <w:ins w:id="110" w:author="Augustin, Jourdain M" w:date="2015-02-18T13:54:00Z">
              <w:r>
                <w:rPr>
                  <w:rFonts w:asciiTheme="minorHAnsi" w:hAnsiTheme="minorHAnsi"/>
                  <w:bCs/>
                  <w:szCs w:val="20"/>
                </w:rPr>
                <w:t>Select “New Submissions” tab and select the “Select Coaching Module” dropdown menu and Choose a module</w:t>
              </w:r>
            </w:ins>
          </w:p>
          <w:p w:rsidR="00154F0C" w:rsidRPr="0057471C" w:rsidRDefault="00154F0C" w:rsidP="00154F0C">
            <w:pPr>
              <w:pStyle w:val="CSETableText"/>
              <w:ind w:left="159"/>
              <w:rPr>
                <w:ins w:id="111" w:author="Augustin, Jourdain M" w:date="2015-02-18T13:54:00Z"/>
                <w:rFonts w:asciiTheme="minorHAnsi" w:hAnsiTheme="minorHAnsi"/>
                <w:bCs/>
                <w:szCs w:val="20"/>
              </w:rPr>
            </w:pPr>
            <w:ins w:id="112" w:author="Augustin, Jourdain M" w:date="2015-02-18T13:54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3" w:author="Augustin, Jourdain M" w:date="2015-02-18T13:54:00Z"/>
                <w:rFonts w:asciiTheme="minorHAnsi" w:hAnsiTheme="minorHAnsi"/>
              </w:rPr>
            </w:pPr>
            <w:ins w:id="114" w:author="Augustin, Jourdain M" w:date="2015-02-18T13:54:00Z">
              <w:r>
                <w:rPr>
                  <w:rFonts w:asciiTheme="minorHAnsi" w:hAnsiTheme="minorHAnsi"/>
                </w:rPr>
                <w:t>Verify that the corresponding module question set display.</w:t>
              </w:r>
            </w:ins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5" w:author="Augustin, Jourdain M" w:date="2015-02-18T13:54:00Z"/>
                <w:i/>
              </w:rPr>
            </w:pPr>
            <w:ins w:id="116" w:author="Augustin, Jourdain M" w:date="2015-02-18T13:55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02/18/2015</w:t>
              </w:r>
            </w:ins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7" w:author="Augustin, Jourdain M" w:date="2015-02-18T13:54:00Z"/>
                <w:i/>
              </w:rPr>
            </w:pPr>
          </w:p>
        </w:tc>
      </w:tr>
      <w:tr w:rsidR="00154F0C" w:rsidRPr="00FF5201" w:rsidTr="00154F0C">
        <w:trPr>
          <w:cantSplit/>
          <w:ins w:id="118" w:author="Augustin, Jourdain M" w:date="2015-02-18T13:54:00Z"/>
        </w:trPr>
        <w:tc>
          <w:tcPr>
            <w:tcW w:w="900" w:type="dxa"/>
          </w:tcPr>
          <w:p w:rsidR="00154F0C" w:rsidRPr="00FF5201" w:rsidRDefault="00154F0C" w:rsidP="00154F0C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19" w:author="Augustin, Jourdain M" w:date="2015-02-18T13:54:00Z"/>
                <w:i/>
              </w:rPr>
              <w:pPrChange w:id="120" w:author="Augustin, Jourdain M" w:date="2015-02-18T13:55:00Z">
                <w:pPr>
                  <w:pStyle w:val="Header"/>
                  <w:numPr>
                    <w:numId w:val="55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ins w:id="121" w:author="Augustin, Jourdain M" w:date="2015-02-18T13:54:00Z"/>
                <w:rFonts w:asciiTheme="minorHAnsi" w:hAnsiTheme="minorHAnsi"/>
                <w:bCs/>
                <w:szCs w:val="20"/>
              </w:rPr>
            </w:pPr>
            <w:ins w:id="122" w:author="Augustin, Jourdain M" w:date="2015-02-18T13:54:00Z">
              <w:r>
                <w:rPr>
                  <w:rFonts w:asciiTheme="minorHAnsi" w:hAnsiTheme="minorHAnsi"/>
                  <w:bCs/>
                  <w:szCs w:val="20"/>
                </w:rPr>
                <w:t xml:space="preserve">Select </w:t>
              </w:r>
            </w:ins>
            <w:ins w:id="123" w:author="Augustin, Jourdain M" w:date="2015-02-18T13:56:00Z">
              <w:r>
                <w:rPr>
                  <w:rFonts w:asciiTheme="minorHAnsi" w:hAnsiTheme="minorHAnsi"/>
                  <w:bCs/>
                  <w:szCs w:val="20"/>
                </w:rPr>
                <w:t>a</w:t>
              </w:r>
            </w:ins>
            <w:ins w:id="124" w:author="Augustin, Jourdain M" w:date="2015-02-18T13:54:00Z">
              <w:r>
                <w:rPr>
                  <w:rFonts w:asciiTheme="minorHAnsi" w:hAnsiTheme="minorHAnsi"/>
                  <w:bCs/>
                  <w:szCs w:val="20"/>
                </w:rPr>
                <w:t xml:space="preserve"> user in the employee dropdown </w:t>
              </w:r>
            </w:ins>
            <w:ins w:id="125" w:author="Augustin, Jourdain M" w:date="2015-02-18T13:56:00Z">
              <w:r>
                <w:rPr>
                  <w:rFonts w:asciiTheme="minorHAnsi" w:hAnsiTheme="minorHAnsi"/>
                  <w:bCs/>
                  <w:szCs w:val="20"/>
                </w:rPr>
                <w:t xml:space="preserve">that reports to current user </w:t>
              </w:r>
            </w:ins>
            <w:ins w:id="126" w:author="Augustin, Jourdain M" w:date="2015-02-18T13:54:00Z">
              <w:r>
                <w:rPr>
                  <w:rFonts w:asciiTheme="minorHAnsi" w:hAnsiTheme="minorHAnsi"/>
                  <w:bCs/>
                  <w:szCs w:val="20"/>
                </w:rPr>
                <w:t>and complete the first group of coaching form questions</w:t>
              </w:r>
            </w:ins>
            <w:ins w:id="127" w:author="Augustin, Jourdain M" w:date="2015-02-18T13:57:00Z">
              <w:r>
                <w:rPr>
                  <w:rFonts w:asciiTheme="minorHAnsi" w:hAnsiTheme="minorHAnsi"/>
                  <w:bCs/>
                  <w:szCs w:val="20"/>
                </w:rPr>
                <w:t xml:space="preserve"> and select a direct submission</w:t>
              </w:r>
            </w:ins>
            <w:ins w:id="128" w:author="Augustin, Jourdain M" w:date="2015-02-18T13:54:00Z">
              <w:r>
                <w:rPr>
                  <w:rFonts w:asciiTheme="minorHAnsi" w:hAnsiTheme="minorHAnsi"/>
                  <w:bCs/>
                  <w:szCs w:val="20"/>
                </w:rPr>
                <w:t>.</w:t>
              </w:r>
            </w:ins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9" w:author="Augustin, Jourdain M" w:date="2015-02-18T13:54:00Z"/>
                <w:rFonts w:asciiTheme="minorHAnsi" w:hAnsiTheme="minorHAnsi"/>
              </w:rPr>
            </w:pPr>
            <w:ins w:id="130" w:author="Augustin, Jourdain M" w:date="2015-02-18T13:54:00Z">
              <w:r>
                <w:rPr>
                  <w:rFonts w:asciiTheme="minorHAnsi" w:hAnsiTheme="minorHAnsi"/>
                </w:rPr>
                <w:t>Verify that the 2</w:t>
              </w:r>
              <w:r w:rsidRPr="00154F0C">
                <w:rPr>
                  <w:rFonts w:asciiTheme="minorHAnsi" w:hAnsiTheme="minorHAnsi"/>
                  <w:vertAlign w:val="superscript"/>
                </w:rPr>
                <w:t>nd</w:t>
              </w:r>
              <w:r>
                <w:rPr>
                  <w:rFonts w:asciiTheme="minorHAnsi" w:hAnsiTheme="minorHAnsi"/>
                </w:rPr>
                <w:t xml:space="preserve"> question group appears</w:t>
              </w:r>
            </w:ins>
            <w:ins w:id="131" w:author="Augustin, Jourdain M" w:date="2015-02-18T13:57:00Z">
              <w:r>
                <w:rPr>
                  <w:rFonts w:asciiTheme="minorHAnsi" w:hAnsiTheme="minorHAnsi"/>
                </w:rPr>
                <w:t xml:space="preserve"> including “Warnings” question group.</w:t>
              </w:r>
            </w:ins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2" w:author="Augustin, Jourdain M" w:date="2015-02-18T13:54:00Z"/>
                <w:i/>
              </w:rPr>
            </w:pPr>
            <w:ins w:id="133" w:author="Augustin, Jourdain M" w:date="2015-02-18T13:55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02/18/2015</w:t>
              </w:r>
            </w:ins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ns w:id="134" w:author="Augustin, Jourdain M" w:date="2015-02-18T13:54:00Z"/>
                <w:i/>
              </w:rPr>
            </w:pPr>
          </w:p>
        </w:tc>
      </w:tr>
      <w:tr w:rsidR="00154F0C" w:rsidRPr="00FF5201" w:rsidTr="00154F0C">
        <w:trPr>
          <w:cantSplit/>
          <w:ins w:id="135" w:author="Augustin, Jourdain M" w:date="2015-02-18T13:54:00Z"/>
        </w:trPr>
        <w:tc>
          <w:tcPr>
            <w:tcW w:w="900" w:type="dxa"/>
          </w:tcPr>
          <w:p w:rsidR="00154F0C" w:rsidRPr="00FF5201" w:rsidRDefault="00154F0C" w:rsidP="00154F0C">
            <w:pPr>
              <w:pStyle w:val="Header"/>
              <w:numPr>
                <w:ilvl w:val="0"/>
                <w:numId w:val="5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36" w:author="Augustin, Jourdain M" w:date="2015-02-18T13:54:00Z"/>
                <w:i/>
              </w:rPr>
              <w:pPrChange w:id="137" w:author="Augustin, Jourdain M" w:date="2015-02-18T13:55:00Z">
                <w:pPr>
                  <w:pStyle w:val="Header"/>
                  <w:numPr>
                    <w:numId w:val="55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ins w:id="138" w:author="Augustin, Jourdain M" w:date="2015-02-18T13:54:00Z"/>
                <w:rFonts w:asciiTheme="minorHAnsi" w:hAnsiTheme="minorHAnsi"/>
                <w:bCs/>
                <w:szCs w:val="20"/>
              </w:rPr>
            </w:pPr>
            <w:ins w:id="139" w:author="Augustin, Jourdain M" w:date="2015-02-18T13:58:00Z">
              <w:r>
                <w:rPr>
                  <w:rFonts w:asciiTheme="minorHAnsi" w:hAnsiTheme="minorHAnsi"/>
                  <w:bCs/>
                  <w:szCs w:val="20"/>
                </w:rPr>
                <w:t>Select “Yes” to submit a warning</w:t>
              </w:r>
            </w:ins>
            <w:ins w:id="140" w:author="Augustin, Jourdain M" w:date="2015-02-18T13:54:00Z">
              <w:r>
                <w:rPr>
                  <w:rFonts w:asciiTheme="minorHAnsi" w:hAnsiTheme="minorHAnsi"/>
                  <w:bCs/>
                  <w:szCs w:val="20"/>
                </w:rPr>
                <w:t>.</w:t>
              </w:r>
            </w:ins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1" w:author="Augustin, Jourdain M" w:date="2015-02-18T13:54:00Z"/>
                <w:rFonts w:asciiTheme="minorHAnsi" w:hAnsiTheme="minorHAnsi"/>
              </w:rPr>
            </w:pPr>
            <w:ins w:id="142" w:author="Augustin, Jourdain M" w:date="2015-02-18T13:54:00Z">
              <w:r>
                <w:rPr>
                  <w:rFonts w:asciiTheme="minorHAnsi" w:hAnsiTheme="minorHAnsi"/>
                </w:rPr>
                <w:t xml:space="preserve">Verify that the </w:t>
              </w:r>
            </w:ins>
            <w:ins w:id="143" w:author="Augustin, Jourdain M" w:date="2015-02-18T13:59:00Z">
              <w:r>
                <w:rPr>
                  <w:rFonts w:asciiTheme="minorHAnsi" w:hAnsiTheme="minorHAnsi"/>
                </w:rPr>
                <w:t xml:space="preserve">warning question group displays and that the </w:t>
              </w:r>
            </w:ins>
            <w:ins w:id="144" w:author="Augustin, Jourdain M" w:date="2015-02-18T14:00:00Z">
              <w:r>
                <w:rPr>
                  <w:rFonts w:asciiTheme="minorHAnsi" w:hAnsiTheme="minorHAnsi"/>
                </w:rPr>
                <w:t>warning sub menu is now a dropdown menu and not multi-select.</w:t>
              </w:r>
            </w:ins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45" w:author="Augustin, Jourdain M" w:date="2015-02-18T13:54:00Z"/>
                <w:i/>
              </w:rPr>
            </w:pPr>
            <w:ins w:id="146" w:author="Augustin, Jourdain M" w:date="2015-02-18T13:55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02/18/2015</w:t>
              </w:r>
            </w:ins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ns w:id="147" w:author="Augustin, Jourdain M" w:date="2015-02-18T13:54:00Z"/>
                <w:i/>
              </w:rPr>
            </w:pPr>
          </w:p>
        </w:tc>
      </w:tr>
    </w:tbl>
    <w:p w:rsidR="00154F0C" w:rsidRDefault="00154F0C" w:rsidP="00154F0C">
      <w:pPr>
        <w:rPr>
          <w:ins w:id="148" w:author="Augustin, Jourdain M" w:date="2015-02-18T13:54:00Z"/>
          <w:sz w:val="18"/>
        </w:rPr>
      </w:pPr>
    </w:p>
    <w:p w:rsidR="00154F0C" w:rsidRDefault="00154F0C" w:rsidP="0050708A">
      <w:pPr>
        <w:rPr>
          <w:ins w:id="149" w:author="Augustin, Jourdain M" w:date="2015-02-18T14:01:00Z"/>
          <w:sz w:val="18"/>
        </w:rPr>
      </w:pPr>
    </w:p>
    <w:p w:rsidR="00154F0C" w:rsidRDefault="00154F0C" w:rsidP="0050708A">
      <w:pPr>
        <w:rPr>
          <w:ins w:id="150" w:author="Augustin, Jourdain M" w:date="2015-02-18T14:01:00Z"/>
          <w:sz w:val="18"/>
        </w:rPr>
      </w:pPr>
    </w:p>
    <w:p w:rsidR="00154F0C" w:rsidRDefault="00154F0C" w:rsidP="00154F0C">
      <w:pPr>
        <w:rPr>
          <w:ins w:id="151" w:author="Augustin, Jourdain M" w:date="2015-02-18T14:01:00Z"/>
          <w:sz w:val="18"/>
        </w:rPr>
      </w:pPr>
    </w:p>
    <w:p w:rsidR="00154F0C" w:rsidRDefault="00154F0C" w:rsidP="00154F0C">
      <w:pPr>
        <w:rPr>
          <w:ins w:id="152" w:author="Augustin, Jourdain M" w:date="2015-02-18T14:01:00Z"/>
          <w:sz w:val="18"/>
        </w:rPr>
      </w:pPr>
    </w:p>
    <w:p w:rsidR="00154F0C" w:rsidRDefault="00154F0C" w:rsidP="00154F0C">
      <w:pPr>
        <w:rPr>
          <w:ins w:id="153" w:author="Augustin, Jourdain M" w:date="2015-02-18T14:01:00Z"/>
          <w:sz w:val="18"/>
        </w:rPr>
      </w:pPr>
    </w:p>
    <w:p w:rsidR="00154F0C" w:rsidRDefault="00154F0C" w:rsidP="00154F0C">
      <w:pPr>
        <w:rPr>
          <w:ins w:id="154" w:author="Augustin, Jourdain M" w:date="2015-02-18T14:01:00Z"/>
        </w:rPr>
      </w:pPr>
    </w:p>
    <w:p w:rsidR="00154F0C" w:rsidRPr="00FC37DA" w:rsidRDefault="00154F0C" w:rsidP="00154F0C">
      <w:pPr>
        <w:rPr>
          <w:ins w:id="155" w:author="Augustin, Jourdain M" w:date="2015-02-18T14:01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54F0C" w:rsidTr="00154F0C">
        <w:trPr>
          <w:tblHeader/>
          <w:ins w:id="156" w:author="Augustin, Jourdain M" w:date="2015-02-18T14:01:00Z"/>
        </w:trPr>
        <w:tc>
          <w:tcPr>
            <w:tcW w:w="2549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ins w:id="157" w:author="Augustin, Jourdain M" w:date="2015-02-18T14:01:00Z"/>
                <w:rFonts w:ascii="Arial" w:hAnsi="Arial"/>
                <w:b/>
                <w:sz w:val="18"/>
              </w:rPr>
            </w:pPr>
            <w:ins w:id="158" w:author="Augustin, Jourdain M" w:date="2015-02-18T14:01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154F0C" w:rsidRDefault="00154F0C" w:rsidP="00154F0C">
            <w:pPr>
              <w:numPr>
                <w:ilvl w:val="12"/>
                <w:numId w:val="0"/>
              </w:numPr>
              <w:jc w:val="center"/>
              <w:rPr>
                <w:ins w:id="159" w:author="Augustin, Jourdain M" w:date="2015-02-18T14:01:00Z"/>
                <w:rFonts w:ascii="Arial" w:hAnsi="Arial"/>
                <w:b/>
                <w:sz w:val="18"/>
              </w:rPr>
            </w:pPr>
            <w:ins w:id="160" w:author="Augustin, Jourdain M" w:date="2015-02-18T14:01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154F0C" w:rsidTr="00154F0C">
        <w:trPr>
          <w:ins w:id="161" w:author="Augustin, Jourdain M" w:date="2015-02-18T14:01:00Z"/>
        </w:trPr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ins w:id="162" w:author="Augustin, Jourdain M" w:date="2015-02-18T14:01:00Z"/>
                <w:rFonts w:asciiTheme="minorHAnsi" w:hAnsiTheme="minorHAnsi"/>
              </w:rPr>
            </w:pPr>
            <w:ins w:id="163" w:author="Augustin, Jourdain M" w:date="2015-02-18T14:01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ins w:id="164" w:author="Augustin, Jourdain M" w:date="2015-02-18T14:01:00Z"/>
                <w:rFonts w:asciiTheme="minorHAnsi" w:hAnsiTheme="minorHAnsi"/>
              </w:rPr>
            </w:pPr>
            <w:ins w:id="165" w:author="Augustin, Jourdain M" w:date="2015-02-18T14:01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SUB11</w:t>
              </w:r>
            </w:ins>
          </w:p>
        </w:tc>
      </w:tr>
      <w:tr w:rsidR="00154F0C" w:rsidTr="00154F0C">
        <w:trPr>
          <w:ins w:id="166" w:author="Augustin, Jourdain M" w:date="2015-02-18T14:01:00Z"/>
        </w:trPr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ins w:id="167" w:author="Augustin, Jourdain M" w:date="2015-02-18T14:01:00Z"/>
                <w:rFonts w:asciiTheme="minorHAnsi" w:hAnsiTheme="minorHAnsi"/>
              </w:rPr>
            </w:pPr>
            <w:ins w:id="168" w:author="Augustin, Jourdain M" w:date="2015-02-18T14:01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ins w:id="169" w:author="Augustin, Jourdain M" w:date="2015-02-18T14:01:00Z"/>
                <w:rFonts w:asciiTheme="minorHAnsi" w:hAnsiTheme="minorHAnsi"/>
              </w:rPr>
            </w:pPr>
            <w:ins w:id="170" w:author="Augustin, Jourdain M" w:date="2015-02-18T14:01:00Z">
              <w:r>
                <w:rPr>
                  <w:rFonts w:asciiTheme="minorHAnsi" w:hAnsiTheme="minorHAnsi"/>
                </w:rPr>
                <w:t xml:space="preserve">SCCB-P14304 - </w:t>
              </w:r>
              <w:r w:rsidRPr="00154F0C">
                <w:rPr>
                  <w:rFonts w:asciiTheme="minorHAnsi" w:hAnsiTheme="minorHAnsi"/>
                </w:rPr>
                <w:t xml:space="preserve">eCoaching - Display </w:t>
              </w:r>
              <w:proofErr w:type="spellStart"/>
              <w:r w:rsidRPr="00154F0C">
                <w:rPr>
                  <w:rFonts w:asciiTheme="minorHAnsi" w:hAnsiTheme="minorHAnsi"/>
                </w:rPr>
                <w:t>coachingreason</w:t>
              </w:r>
              <w:proofErr w:type="spellEnd"/>
              <w:r w:rsidRPr="00154F0C">
                <w:rPr>
                  <w:rFonts w:asciiTheme="minorHAnsi" w:hAnsiTheme="minorHAnsi"/>
                </w:rPr>
                <w:t xml:space="preserve"> / </w:t>
              </w:r>
              <w:proofErr w:type="spellStart"/>
              <w:r w:rsidRPr="00154F0C">
                <w:rPr>
                  <w:rFonts w:asciiTheme="minorHAnsi" w:hAnsiTheme="minorHAnsi"/>
                </w:rPr>
                <w:t>subcoachingreason</w:t>
              </w:r>
              <w:proofErr w:type="spellEnd"/>
              <w:r w:rsidRPr="00154F0C">
                <w:rPr>
                  <w:rFonts w:asciiTheme="minorHAnsi" w:hAnsiTheme="minorHAnsi"/>
                </w:rPr>
                <w:t xml:space="preserve"> in warning section </w:t>
              </w:r>
            </w:ins>
          </w:p>
        </w:tc>
      </w:tr>
      <w:tr w:rsidR="00154F0C" w:rsidTr="00154F0C">
        <w:trPr>
          <w:ins w:id="171" w:author="Augustin, Jourdain M" w:date="2015-02-18T14:01:00Z"/>
        </w:trPr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ins w:id="172" w:author="Augustin, Jourdain M" w:date="2015-02-18T14:01:00Z"/>
                <w:rFonts w:asciiTheme="minorHAnsi" w:hAnsiTheme="minorHAnsi"/>
              </w:rPr>
            </w:pPr>
            <w:ins w:id="173" w:author="Augustin, Jourdain M" w:date="2015-02-18T14:01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ins w:id="174" w:author="Augustin, Jourdain M" w:date="2015-02-18T14:01:00Z"/>
                <w:rFonts w:asciiTheme="minorHAnsi" w:hAnsiTheme="minorHAnsi"/>
              </w:rPr>
            </w:pPr>
            <w:ins w:id="175" w:author="Augustin, Jourdain M" w:date="2015-02-18T14:01:00Z">
              <w:r w:rsidRPr="00566C25">
                <w:rPr>
                  <w:rFonts w:asciiTheme="minorHAnsi" w:hAnsiTheme="minorHAnsi"/>
                </w:rPr>
                <w:t>https://vacmsmpmd01.vangent.local/coach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154F0C" w:rsidTr="00154F0C">
        <w:trPr>
          <w:ins w:id="176" w:author="Augustin, Jourdain M" w:date="2015-02-18T14:01:00Z"/>
        </w:trPr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ins w:id="177" w:author="Augustin, Jourdain M" w:date="2015-02-18T14:01:00Z"/>
                <w:rFonts w:asciiTheme="minorHAnsi" w:hAnsiTheme="minorHAnsi"/>
              </w:rPr>
            </w:pPr>
            <w:ins w:id="178" w:author="Augustin, Jourdain M" w:date="2015-02-18T14:01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ins w:id="179" w:author="Augustin, Jourdain M" w:date="2015-02-18T14:01:00Z"/>
                <w:rFonts w:asciiTheme="minorHAnsi" w:hAnsiTheme="minorHAnsi"/>
              </w:rPr>
            </w:pPr>
            <w:ins w:id="180" w:author="Augustin, Jourdain M" w:date="2015-02-18T14:01:00Z">
              <w:r>
                <w:rPr>
                  <w:rFonts w:asciiTheme="minorHAnsi" w:hAnsiTheme="minorHAnsi"/>
                </w:rPr>
                <w:t xml:space="preserve">Default2.aspx, </w:t>
              </w:r>
              <w:r w:rsidRPr="00154F0C">
                <w:rPr>
                  <w:rFonts w:asciiTheme="minorHAnsi" w:hAnsiTheme="minorHAnsi"/>
                </w:rPr>
                <w:t>eCoachingFixed.dll</w:t>
              </w:r>
            </w:ins>
          </w:p>
        </w:tc>
      </w:tr>
      <w:tr w:rsidR="00154F0C" w:rsidTr="00154F0C">
        <w:trPr>
          <w:ins w:id="181" w:author="Augustin, Jourdain M" w:date="2015-02-18T14:01:00Z"/>
        </w:trPr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ins w:id="182" w:author="Augustin, Jourdain M" w:date="2015-02-18T14:01:00Z"/>
                <w:rFonts w:asciiTheme="minorHAnsi" w:hAnsiTheme="minorHAnsi"/>
              </w:rPr>
            </w:pPr>
            <w:ins w:id="183" w:author="Augustin, Jourdain M" w:date="2015-02-18T14:01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ins w:id="184" w:author="Augustin, Jourdain M" w:date="2015-02-18T14:01:00Z"/>
                <w:rFonts w:asciiTheme="minorHAnsi" w:hAnsiTheme="minorHAnsi"/>
              </w:rPr>
            </w:pPr>
          </w:p>
        </w:tc>
      </w:tr>
      <w:tr w:rsidR="00154F0C" w:rsidTr="00154F0C">
        <w:trPr>
          <w:ins w:id="185" w:author="Augustin, Jourdain M" w:date="2015-02-18T14:01:00Z"/>
        </w:trPr>
        <w:tc>
          <w:tcPr>
            <w:tcW w:w="2549" w:type="dxa"/>
          </w:tcPr>
          <w:p w:rsidR="00154F0C" w:rsidRPr="00566C25" w:rsidRDefault="00154F0C" w:rsidP="00154F0C">
            <w:pPr>
              <w:pStyle w:val="CommentText"/>
              <w:numPr>
                <w:ilvl w:val="12"/>
                <w:numId w:val="0"/>
              </w:numPr>
              <w:rPr>
                <w:ins w:id="186" w:author="Augustin, Jourdain M" w:date="2015-02-18T14:01:00Z"/>
                <w:rFonts w:asciiTheme="minorHAnsi" w:hAnsiTheme="minorHAnsi"/>
              </w:rPr>
            </w:pPr>
            <w:ins w:id="187" w:author="Augustin, Jourdain M" w:date="2015-02-18T14:01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154F0C" w:rsidRPr="00566C25" w:rsidRDefault="00154F0C" w:rsidP="00154F0C">
            <w:pPr>
              <w:rPr>
                <w:ins w:id="188" w:author="Augustin, Jourdain M" w:date="2015-02-18T14:01:00Z"/>
                <w:rFonts w:asciiTheme="minorHAnsi" w:hAnsiTheme="minorHAnsi"/>
              </w:rPr>
            </w:pPr>
          </w:p>
        </w:tc>
      </w:tr>
    </w:tbl>
    <w:p w:rsidR="00154F0C" w:rsidRDefault="00154F0C" w:rsidP="00154F0C">
      <w:pPr>
        <w:rPr>
          <w:ins w:id="189" w:author="Augustin, Jourdain M" w:date="2015-02-18T14:01:00Z"/>
        </w:rPr>
      </w:pPr>
    </w:p>
    <w:p w:rsidR="00154F0C" w:rsidRDefault="00154F0C" w:rsidP="00154F0C">
      <w:pPr>
        <w:rPr>
          <w:ins w:id="190" w:author="Augustin, Jourdain M" w:date="2015-02-18T14:01:00Z"/>
        </w:rPr>
      </w:pPr>
    </w:p>
    <w:p w:rsidR="00154F0C" w:rsidRDefault="00154F0C" w:rsidP="00154F0C">
      <w:pPr>
        <w:rPr>
          <w:ins w:id="191" w:author="Augustin, Jourdain M" w:date="2015-02-18T14:01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54F0C" w:rsidRPr="00FF5201" w:rsidTr="00154F0C">
        <w:trPr>
          <w:cantSplit/>
          <w:tblHeader/>
          <w:ins w:id="192" w:author="Augustin, Jourdain M" w:date="2015-02-18T14:01:00Z"/>
        </w:trPr>
        <w:tc>
          <w:tcPr>
            <w:tcW w:w="9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193" w:author="Augustin, Jourdain M" w:date="2015-02-18T14:01:00Z"/>
                <w:b/>
                <w:i/>
              </w:rPr>
            </w:pPr>
            <w:ins w:id="194" w:author="Augustin, Jourdain M" w:date="2015-02-18T14:01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195" w:author="Augustin, Jourdain M" w:date="2015-02-18T14:01:00Z"/>
                <w:b/>
                <w:i/>
              </w:rPr>
            </w:pPr>
            <w:ins w:id="196" w:author="Augustin, Jourdain M" w:date="2015-02-18T14:01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97" w:author="Augustin, Jourdain M" w:date="2015-02-18T14:01:00Z"/>
                <w:b/>
                <w:i/>
              </w:rPr>
            </w:pPr>
            <w:ins w:id="198" w:author="Augustin, Jourdain M" w:date="2015-02-18T14:01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99" w:author="Augustin, Jourdain M" w:date="2015-02-18T14:01:00Z"/>
                <w:b/>
                <w:i/>
              </w:rPr>
            </w:pPr>
            <w:ins w:id="200" w:author="Augustin, Jourdain M" w:date="2015-02-18T14:01:00Z">
              <w:r w:rsidRPr="00FF5201">
                <w:rPr>
                  <w:b/>
                </w:rPr>
                <w:t>RESULTS</w:t>
              </w:r>
            </w:ins>
          </w:p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01" w:author="Augustin, Jourdain M" w:date="2015-02-18T14:01:00Z"/>
                <w:b/>
                <w:i/>
              </w:rPr>
            </w:pPr>
            <w:ins w:id="202" w:author="Augustin, Jourdain M" w:date="2015-02-18T14:01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03" w:author="Augustin, Jourdain M" w:date="2015-02-18T14:01:00Z"/>
                <w:b/>
                <w:i/>
              </w:rPr>
            </w:pPr>
            <w:ins w:id="204" w:author="Augustin, Jourdain M" w:date="2015-02-18T14:01:00Z">
              <w:r w:rsidRPr="00FF5201">
                <w:rPr>
                  <w:b/>
                </w:rPr>
                <w:t>COMMENTS</w:t>
              </w:r>
            </w:ins>
          </w:p>
        </w:tc>
      </w:tr>
      <w:tr w:rsidR="00154F0C" w:rsidRPr="00FF5201" w:rsidTr="00154F0C">
        <w:trPr>
          <w:cantSplit/>
          <w:ins w:id="205" w:author="Augustin, Jourdain M" w:date="2015-02-18T14:01:00Z"/>
        </w:trPr>
        <w:tc>
          <w:tcPr>
            <w:tcW w:w="900" w:type="dxa"/>
          </w:tcPr>
          <w:p w:rsidR="00154F0C" w:rsidRPr="00FF5201" w:rsidRDefault="00154F0C" w:rsidP="00154F0C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206" w:author="Augustin, Jourdain M" w:date="2015-02-18T14:01:00Z"/>
                <w:i/>
              </w:rPr>
              <w:pPrChange w:id="207" w:author="Augustin, Jourdain M" w:date="2015-02-18T14:01:00Z">
                <w:pPr>
                  <w:pStyle w:val="Header"/>
                  <w:numPr>
                    <w:numId w:val="56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ins w:id="208" w:author="Augustin, Jourdain M" w:date="2015-02-18T14:01:00Z"/>
                <w:rFonts w:asciiTheme="minorHAnsi" w:hAnsiTheme="minorHAnsi"/>
                <w:bCs/>
                <w:szCs w:val="20"/>
              </w:rPr>
            </w:pPr>
            <w:ins w:id="209" w:author="Augustin, Jourdain M" w:date="2015-02-18T14:01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page using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an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account </w:t>
              </w:r>
              <w:r>
                <w:rPr>
                  <w:rFonts w:asciiTheme="minorHAnsi" w:hAnsiTheme="minorHAnsi"/>
                  <w:bCs/>
                  <w:szCs w:val="20"/>
                </w:rPr>
                <w:t>capable of warning submission: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154F0C" w:rsidRPr="0057471C" w:rsidRDefault="00154F0C" w:rsidP="00154F0C">
            <w:pPr>
              <w:pStyle w:val="CSETableText"/>
              <w:ind w:left="159"/>
              <w:rPr>
                <w:ins w:id="210" w:author="Augustin, Jourdain M" w:date="2015-02-18T14:01:00Z"/>
                <w:rFonts w:asciiTheme="minorHAnsi" w:hAnsiTheme="minorHAnsi"/>
                <w:bCs/>
                <w:szCs w:val="20"/>
              </w:rPr>
            </w:pPr>
            <w:ins w:id="211" w:author="Augustin, Jourdain M" w:date="2015-02-18T14:01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 w:rsidRPr="000679D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12" w:author="Augustin, Jourdain M" w:date="2015-02-18T14:01:00Z"/>
                <w:rFonts w:asciiTheme="minorHAnsi" w:hAnsiTheme="minorHAnsi" w:cs="Courier New"/>
                <w:sz w:val="16"/>
              </w:rPr>
            </w:pPr>
            <w:ins w:id="213" w:author="Augustin, Jourdain M" w:date="2015-02-18T14:01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</w:ins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14" w:author="Augustin, Jourdain M" w:date="2015-02-18T14:01:00Z"/>
                <w:i/>
              </w:rPr>
            </w:pPr>
            <w:ins w:id="215" w:author="Augustin, Jourdain M" w:date="2015-02-18T14:01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02/18/2015</w:t>
              </w:r>
            </w:ins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16" w:author="Augustin, Jourdain M" w:date="2015-02-18T14:01:00Z"/>
                <w:i/>
              </w:rPr>
            </w:pPr>
          </w:p>
        </w:tc>
      </w:tr>
      <w:tr w:rsidR="00154F0C" w:rsidRPr="00FF5201" w:rsidTr="00154F0C">
        <w:trPr>
          <w:cantSplit/>
          <w:ins w:id="217" w:author="Augustin, Jourdain M" w:date="2015-02-18T14:01:00Z"/>
        </w:trPr>
        <w:tc>
          <w:tcPr>
            <w:tcW w:w="900" w:type="dxa"/>
          </w:tcPr>
          <w:p w:rsidR="00154F0C" w:rsidRPr="00FF5201" w:rsidRDefault="00154F0C" w:rsidP="00154F0C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218" w:author="Augustin, Jourdain M" w:date="2015-02-18T14:01:00Z"/>
                <w:i/>
              </w:rPr>
              <w:pPrChange w:id="219" w:author="Augustin, Jourdain M" w:date="2015-02-18T14:01:00Z">
                <w:pPr>
                  <w:pStyle w:val="Header"/>
                  <w:numPr>
                    <w:numId w:val="56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154F0C" w:rsidRPr="0037313D" w:rsidRDefault="00154F0C" w:rsidP="00154F0C">
            <w:pPr>
              <w:pStyle w:val="CSETableText"/>
              <w:ind w:left="159"/>
              <w:rPr>
                <w:ins w:id="220" w:author="Augustin, Jourdain M" w:date="2015-02-18T14:01:00Z"/>
                <w:rFonts w:asciiTheme="minorHAnsi" w:hAnsiTheme="minorHAnsi"/>
                <w:bCs/>
                <w:szCs w:val="20"/>
              </w:rPr>
            </w:pPr>
            <w:ins w:id="221" w:author="Augustin, Jourdain M" w:date="2015-02-18T14:01:00Z">
              <w:r>
                <w:rPr>
                  <w:rFonts w:asciiTheme="minorHAnsi" w:hAnsiTheme="minorHAnsi"/>
                  <w:bCs/>
                  <w:szCs w:val="20"/>
                </w:rPr>
                <w:t>Select “New Submissions” tab and select the “Select Coaching Module” dropdown menu and Choose a module</w:t>
              </w:r>
            </w:ins>
          </w:p>
          <w:p w:rsidR="00154F0C" w:rsidRPr="0057471C" w:rsidRDefault="00154F0C" w:rsidP="00154F0C">
            <w:pPr>
              <w:pStyle w:val="CSETableText"/>
              <w:ind w:left="159"/>
              <w:rPr>
                <w:ins w:id="222" w:author="Augustin, Jourdain M" w:date="2015-02-18T14:01:00Z"/>
                <w:rFonts w:asciiTheme="minorHAnsi" w:hAnsiTheme="minorHAnsi"/>
                <w:bCs/>
                <w:szCs w:val="20"/>
              </w:rPr>
            </w:pPr>
            <w:ins w:id="223" w:author="Augustin, Jourdain M" w:date="2015-02-18T14:01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24" w:author="Augustin, Jourdain M" w:date="2015-02-18T14:01:00Z"/>
                <w:rFonts w:asciiTheme="minorHAnsi" w:hAnsiTheme="minorHAnsi"/>
              </w:rPr>
            </w:pPr>
            <w:ins w:id="225" w:author="Augustin, Jourdain M" w:date="2015-02-18T14:01:00Z">
              <w:r>
                <w:rPr>
                  <w:rFonts w:asciiTheme="minorHAnsi" w:hAnsiTheme="minorHAnsi"/>
                </w:rPr>
                <w:t>Verify that the corresponding module question set display.</w:t>
              </w:r>
            </w:ins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26" w:author="Augustin, Jourdain M" w:date="2015-02-18T14:01:00Z"/>
                <w:i/>
              </w:rPr>
            </w:pPr>
            <w:ins w:id="227" w:author="Augustin, Jourdain M" w:date="2015-02-18T14:01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02/18/2015</w:t>
              </w:r>
            </w:ins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28" w:author="Augustin, Jourdain M" w:date="2015-02-18T14:01:00Z"/>
                <w:i/>
              </w:rPr>
            </w:pPr>
          </w:p>
        </w:tc>
      </w:tr>
      <w:tr w:rsidR="00154F0C" w:rsidRPr="00FF5201" w:rsidTr="00154F0C">
        <w:trPr>
          <w:cantSplit/>
          <w:ins w:id="229" w:author="Augustin, Jourdain M" w:date="2015-02-18T14:01:00Z"/>
        </w:trPr>
        <w:tc>
          <w:tcPr>
            <w:tcW w:w="900" w:type="dxa"/>
          </w:tcPr>
          <w:p w:rsidR="00154F0C" w:rsidRPr="00FF5201" w:rsidRDefault="00154F0C" w:rsidP="00154F0C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230" w:author="Augustin, Jourdain M" w:date="2015-02-18T14:01:00Z"/>
                <w:i/>
              </w:rPr>
              <w:pPrChange w:id="231" w:author="Augustin, Jourdain M" w:date="2015-02-18T14:01:00Z">
                <w:pPr>
                  <w:pStyle w:val="Header"/>
                  <w:numPr>
                    <w:numId w:val="56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154F0C" w:rsidRPr="0057471C" w:rsidRDefault="00154F0C" w:rsidP="00154F0C">
            <w:pPr>
              <w:pStyle w:val="CSETableText"/>
              <w:ind w:left="159"/>
              <w:rPr>
                <w:ins w:id="232" w:author="Augustin, Jourdain M" w:date="2015-02-18T14:01:00Z"/>
                <w:rFonts w:asciiTheme="minorHAnsi" w:hAnsiTheme="minorHAnsi"/>
                <w:bCs/>
                <w:szCs w:val="20"/>
              </w:rPr>
            </w:pPr>
            <w:ins w:id="233" w:author="Augustin, Jourdain M" w:date="2015-02-18T14:01:00Z">
              <w:r>
                <w:rPr>
                  <w:rFonts w:asciiTheme="minorHAnsi" w:hAnsiTheme="minorHAnsi"/>
                  <w:bCs/>
                  <w:szCs w:val="20"/>
                </w:rPr>
                <w:t>Select a user in the employee dropdown that reports to current user and complete the first group of coaching form questions and select a direct submission.</w:t>
              </w:r>
            </w:ins>
          </w:p>
        </w:tc>
        <w:tc>
          <w:tcPr>
            <w:tcW w:w="4500" w:type="dxa"/>
          </w:tcPr>
          <w:p w:rsidR="00154F0C" w:rsidRPr="0057471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34" w:author="Augustin, Jourdain M" w:date="2015-02-18T14:01:00Z"/>
                <w:rFonts w:asciiTheme="minorHAnsi" w:hAnsiTheme="minorHAnsi"/>
              </w:rPr>
            </w:pPr>
            <w:ins w:id="235" w:author="Augustin, Jourdain M" w:date="2015-02-18T14:01:00Z">
              <w:r>
                <w:rPr>
                  <w:rFonts w:asciiTheme="minorHAnsi" w:hAnsiTheme="minorHAnsi"/>
                </w:rPr>
                <w:t>Verify that the 2</w:t>
              </w:r>
              <w:r w:rsidRPr="00154F0C">
                <w:rPr>
                  <w:rFonts w:asciiTheme="minorHAnsi" w:hAnsiTheme="minorHAnsi"/>
                  <w:vertAlign w:val="superscript"/>
                </w:rPr>
                <w:t>nd</w:t>
              </w:r>
              <w:r>
                <w:rPr>
                  <w:rFonts w:asciiTheme="minorHAnsi" w:hAnsiTheme="minorHAnsi"/>
                </w:rPr>
                <w:t xml:space="preserve"> question group appears including “Warnings” question group.</w:t>
              </w:r>
            </w:ins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36" w:author="Augustin, Jourdain M" w:date="2015-02-18T14:01:00Z"/>
                <w:i/>
              </w:rPr>
            </w:pPr>
            <w:ins w:id="237" w:author="Augustin, Jourdain M" w:date="2015-02-18T14:01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02/18/2015</w:t>
              </w:r>
            </w:ins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ns w:id="238" w:author="Augustin, Jourdain M" w:date="2015-02-18T14:01:00Z"/>
                <w:i/>
              </w:rPr>
            </w:pPr>
          </w:p>
        </w:tc>
      </w:tr>
      <w:tr w:rsidR="00154F0C" w:rsidRPr="00FF5201" w:rsidTr="00154F0C">
        <w:trPr>
          <w:cantSplit/>
          <w:ins w:id="239" w:author="Augustin, Jourdain M" w:date="2015-02-18T14:01:00Z"/>
        </w:trPr>
        <w:tc>
          <w:tcPr>
            <w:tcW w:w="900" w:type="dxa"/>
          </w:tcPr>
          <w:p w:rsidR="00154F0C" w:rsidRPr="00FF5201" w:rsidRDefault="00154F0C" w:rsidP="00154F0C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240" w:author="Augustin, Jourdain M" w:date="2015-02-18T14:01:00Z"/>
                <w:i/>
              </w:rPr>
              <w:pPrChange w:id="241" w:author="Augustin, Jourdain M" w:date="2015-02-18T14:01:00Z">
                <w:pPr>
                  <w:pStyle w:val="Header"/>
                  <w:numPr>
                    <w:numId w:val="56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ins w:id="242" w:author="Augustin, Jourdain M" w:date="2015-02-18T14:01:00Z"/>
                <w:rFonts w:asciiTheme="minorHAnsi" w:hAnsiTheme="minorHAnsi"/>
                <w:bCs/>
                <w:szCs w:val="20"/>
              </w:rPr>
            </w:pPr>
            <w:ins w:id="243" w:author="Augustin, Jourdain M" w:date="2015-02-18T14:01:00Z">
              <w:r>
                <w:rPr>
                  <w:rFonts w:asciiTheme="minorHAnsi" w:hAnsiTheme="minorHAnsi"/>
                  <w:bCs/>
                  <w:szCs w:val="20"/>
                </w:rPr>
                <w:t>Select “Yes” to submit a warning.</w:t>
              </w:r>
            </w:ins>
          </w:p>
        </w:tc>
        <w:tc>
          <w:tcPr>
            <w:tcW w:w="450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44" w:author="Augustin, Jourdain M" w:date="2015-02-18T14:01:00Z"/>
                <w:rFonts w:asciiTheme="minorHAnsi" w:hAnsiTheme="minorHAnsi"/>
              </w:rPr>
            </w:pPr>
            <w:ins w:id="245" w:author="Augustin, Jourdain M" w:date="2015-02-18T14:01:00Z">
              <w:r>
                <w:rPr>
                  <w:rFonts w:asciiTheme="minorHAnsi" w:hAnsiTheme="minorHAnsi"/>
                </w:rPr>
                <w:t>Verify that the warning question group displays.</w:t>
              </w:r>
            </w:ins>
          </w:p>
        </w:tc>
        <w:tc>
          <w:tcPr>
            <w:tcW w:w="1260" w:type="dxa"/>
          </w:tcPr>
          <w:p w:rsidR="00154F0C" w:rsidRDefault="00154F0C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46" w:author="Augustin, Jourdain M" w:date="2015-02-18T14:01:00Z"/>
                <w:i/>
              </w:rPr>
            </w:pPr>
            <w:ins w:id="247" w:author="Augustin, Jourdain M" w:date="2015-02-18T14:01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02/18/2015</w:t>
              </w:r>
            </w:ins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ns w:id="248" w:author="Augustin, Jourdain M" w:date="2015-02-18T14:01:00Z"/>
                <w:i/>
              </w:rPr>
            </w:pPr>
          </w:p>
        </w:tc>
      </w:tr>
      <w:tr w:rsidR="00154F0C" w:rsidRPr="00FF5201" w:rsidTr="00154F0C">
        <w:trPr>
          <w:cantSplit/>
          <w:ins w:id="249" w:author="Augustin, Jourdain M" w:date="2015-02-18T14:01:00Z"/>
        </w:trPr>
        <w:tc>
          <w:tcPr>
            <w:tcW w:w="900" w:type="dxa"/>
          </w:tcPr>
          <w:p w:rsidR="00154F0C" w:rsidRPr="00FF5201" w:rsidRDefault="00154F0C" w:rsidP="00154F0C">
            <w:pPr>
              <w:pStyle w:val="Header"/>
              <w:numPr>
                <w:ilvl w:val="0"/>
                <w:numId w:val="5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250" w:author="Augustin, Jourdain M" w:date="2015-02-18T14:01:00Z"/>
                <w:i/>
              </w:rPr>
            </w:pPr>
          </w:p>
        </w:tc>
        <w:tc>
          <w:tcPr>
            <w:tcW w:w="3960" w:type="dxa"/>
          </w:tcPr>
          <w:p w:rsidR="00154F0C" w:rsidRDefault="00154F0C" w:rsidP="00154F0C">
            <w:pPr>
              <w:pStyle w:val="CSETableText"/>
              <w:ind w:left="159"/>
              <w:rPr>
                <w:ins w:id="251" w:author="Augustin, Jourdain M" w:date="2015-02-18T14:01:00Z"/>
                <w:rFonts w:asciiTheme="minorHAnsi" w:hAnsiTheme="minorHAnsi"/>
                <w:bCs/>
                <w:szCs w:val="20"/>
              </w:rPr>
            </w:pPr>
            <w:ins w:id="252" w:author="Augustin, Jourdain M" w:date="2015-02-18T14:02:00Z">
              <w:r>
                <w:rPr>
                  <w:rFonts w:asciiTheme="minorHAnsi" w:hAnsiTheme="minorHAnsi"/>
                  <w:bCs/>
                  <w:szCs w:val="20"/>
                </w:rPr>
                <w:t>Choose options that already exist in the database and submit.</w:t>
              </w:r>
            </w:ins>
          </w:p>
        </w:tc>
        <w:tc>
          <w:tcPr>
            <w:tcW w:w="4500" w:type="dxa"/>
          </w:tcPr>
          <w:p w:rsidR="00154F0C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53" w:author="Augustin, Jourdain M" w:date="2015-02-18T14:02:00Z"/>
                <w:rFonts w:asciiTheme="minorHAnsi" w:hAnsiTheme="minorHAnsi"/>
              </w:rPr>
            </w:pPr>
            <w:ins w:id="254" w:author="Augustin, Jourdain M" w:date="2015-02-18T14:02:00Z">
              <w:r>
                <w:rPr>
                  <w:rFonts w:asciiTheme="minorHAnsi" w:hAnsiTheme="minorHAnsi"/>
                </w:rPr>
                <w:t>Verify that an error message displays the following:</w:t>
              </w:r>
              <w:r>
                <w:rPr>
                  <w:rFonts w:asciiTheme="minorHAnsi" w:hAnsiTheme="minorHAnsi"/>
                </w:rPr>
                <w:br/>
              </w:r>
            </w:ins>
          </w:p>
          <w:p w:rsidR="00AA0D03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255" w:author="Augustin, Jourdain M" w:date="2015-02-18T14:01:00Z"/>
                <w:rFonts w:asciiTheme="minorHAnsi" w:hAnsiTheme="minorHAnsi"/>
              </w:rPr>
            </w:pPr>
            <w:ins w:id="256" w:author="Augustin, Jourdain M" w:date="2015-02-18T14:02:00Z">
              <w:r w:rsidRPr="00AA0D03">
                <w:rPr>
                  <w:rFonts w:asciiTheme="minorHAnsi" w:hAnsiTheme="minorHAnsi"/>
                </w:rPr>
                <w:t>"A warning with the same category and type already exists. Please review your warning section in the My Dashboard for details."</w:t>
              </w:r>
            </w:ins>
          </w:p>
        </w:tc>
        <w:tc>
          <w:tcPr>
            <w:tcW w:w="1260" w:type="dxa"/>
          </w:tcPr>
          <w:p w:rsidR="00154F0C" w:rsidRDefault="00AA0D03" w:rsidP="00154F0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257" w:author="Augustin, Jourdain M" w:date="2015-02-18T14:01:00Z"/>
                <w:i/>
              </w:rPr>
            </w:pPr>
            <w:ins w:id="258" w:author="Augustin, Jourdain M" w:date="2015-02-18T14:02:00Z">
              <w:r>
                <w:rPr>
                  <w:i/>
                </w:rPr>
                <w:t>P</w:t>
              </w:r>
              <w:r>
                <w:rPr>
                  <w:i/>
                </w:rPr>
                <w:br/>
                <w:t>02/18/2015</w:t>
              </w:r>
            </w:ins>
          </w:p>
        </w:tc>
        <w:tc>
          <w:tcPr>
            <w:tcW w:w="2880" w:type="dxa"/>
          </w:tcPr>
          <w:p w:rsidR="00154F0C" w:rsidRPr="00FF5201" w:rsidRDefault="00154F0C" w:rsidP="00154F0C">
            <w:pPr>
              <w:pStyle w:val="Header"/>
              <w:spacing w:before="40" w:after="40"/>
              <w:rPr>
                <w:ins w:id="259" w:author="Augustin, Jourdain M" w:date="2015-02-18T14:01:00Z"/>
                <w:i/>
              </w:rPr>
            </w:pPr>
          </w:p>
        </w:tc>
      </w:tr>
    </w:tbl>
    <w:p w:rsidR="00154F0C" w:rsidRDefault="00154F0C" w:rsidP="00154F0C">
      <w:pPr>
        <w:rPr>
          <w:ins w:id="260" w:author="Augustin, Jourdain M" w:date="2015-02-18T14:01:00Z"/>
          <w:sz w:val="18"/>
        </w:rPr>
      </w:pPr>
    </w:p>
    <w:p w:rsidR="00154F0C" w:rsidRDefault="00154F0C" w:rsidP="00154F0C">
      <w:pPr>
        <w:rPr>
          <w:ins w:id="261" w:author="Augustin, Jourdain M" w:date="2015-02-18T14:01:00Z"/>
          <w:sz w:val="18"/>
        </w:rPr>
      </w:pPr>
    </w:p>
    <w:p w:rsidR="00154F0C" w:rsidRDefault="00154F0C" w:rsidP="0050708A">
      <w:pPr>
        <w:rPr>
          <w:sz w:val="18"/>
        </w:rPr>
      </w:pPr>
    </w:p>
    <w:sectPr w:rsidR="00154F0C" w:rsidSect="00534A8B">
      <w:headerReference w:type="default" r:id="rId19"/>
      <w:footerReference w:type="default" r:id="rId20"/>
      <w:footerReference w:type="first" r:id="rId2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729" w:rsidRDefault="00EA4729">
      <w:r>
        <w:separator/>
      </w:r>
    </w:p>
  </w:endnote>
  <w:endnote w:type="continuationSeparator" w:id="0">
    <w:p w:rsidR="00EA4729" w:rsidRDefault="00EA4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F0C" w:rsidRDefault="00154F0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Submission</w:t>
    </w:r>
    <w:r>
      <w:rPr>
        <w:sz w:val="18"/>
      </w:rPr>
      <w:t xml:space="preserve"> Test Plan</w:t>
    </w:r>
  </w:p>
  <w:p w:rsidR="00154F0C" w:rsidRDefault="00154F0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154F0C" w:rsidRDefault="00154F0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A0D03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A0D03">
      <w:rPr>
        <w:rStyle w:val="PageNumber"/>
        <w:noProof/>
        <w:sz w:val="18"/>
        <w:szCs w:val="18"/>
      </w:rPr>
      <w:t>21</w:t>
    </w:r>
    <w:r>
      <w:rPr>
        <w:rStyle w:val="PageNumber"/>
        <w:sz w:val="18"/>
        <w:szCs w:val="18"/>
      </w:rPr>
      <w:fldChar w:fldCharType="end"/>
    </w:r>
  </w:p>
  <w:p w:rsidR="00154F0C" w:rsidRDefault="00154F0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F0C" w:rsidRDefault="00154F0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729" w:rsidRDefault="00EA4729">
      <w:r>
        <w:separator/>
      </w:r>
    </w:p>
  </w:footnote>
  <w:footnote w:type="continuationSeparator" w:id="0">
    <w:p w:rsidR="00EA4729" w:rsidRDefault="00EA47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F0C" w:rsidRPr="00047CB6" w:rsidRDefault="00154F0C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154F0C" w:rsidRDefault="00154F0C" w:rsidP="00971190">
    <w:pPr>
      <w:pStyle w:val="Header"/>
    </w:pPr>
  </w:p>
  <w:p w:rsidR="00154F0C" w:rsidRPr="00971190" w:rsidRDefault="00154F0C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A246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1015C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F269C1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C87B4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4AE07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6612F30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F164983"/>
    <w:multiLevelType w:val="hybridMultilevel"/>
    <w:tmpl w:val="B3AE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062155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3941FA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80A2E85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14A1256"/>
    <w:multiLevelType w:val="hybridMultilevel"/>
    <w:tmpl w:val="A5F2D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67242796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685E26E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8720DDC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92A113A"/>
    <w:multiLevelType w:val="hybridMultilevel"/>
    <w:tmpl w:val="598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5"/>
  </w:num>
  <w:num w:numId="3">
    <w:abstractNumId w:val="8"/>
  </w:num>
  <w:num w:numId="4">
    <w:abstractNumId w:val="19"/>
  </w:num>
  <w:num w:numId="5">
    <w:abstractNumId w:val="10"/>
  </w:num>
  <w:num w:numId="6">
    <w:abstractNumId w:val="38"/>
  </w:num>
  <w:num w:numId="7">
    <w:abstractNumId w:val="47"/>
  </w:num>
  <w:num w:numId="8">
    <w:abstractNumId w:val="2"/>
  </w:num>
  <w:num w:numId="9">
    <w:abstractNumId w:val="20"/>
  </w:num>
  <w:num w:numId="10">
    <w:abstractNumId w:val="27"/>
  </w:num>
  <w:num w:numId="11">
    <w:abstractNumId w:val="35"/>
  </w:num>
  <w:num w:numId="12">
    <w:abstractNumId w:val="16"/>
  </w:num>
  <w:num w:numId="13">
    <w:abstractNumId w:val="7"/>
  </w:num>
  <w:num w:numId="14">
    <w:abstractNumId w:val="37"/>
  </w:num>
  <w:num w:numId="15">
    <w:abstractNumId w:val="50"/>
  </w:num>
  <w:num w:numId="16">
    <w:abstractNumId w:val="53"/>
  </w:num>
  <w:num w:numId="17">
    <w:abstractNumId w:val="55"/>
  </w:num>
  <w:num w:numId="18">
    <w:abstractNumId w:val="6"/>
  </w:num>
  <w:num w:numId="19">
    <w:abstractNumId w:val="56"/>
  </w:num>
  <w:num w:numId="20">
    <w:abstractNumId w:val="49"/>
  </w:num>
  <w:num w:numId="21">
    <w:abstractNumId w:val="14"/>
  </w:num>
  <w:num w:numId="22">
    <w:abstractNumId w:val="42"/>
  </w:num>
  <w:num w:numId="23">
    <w:abstractNumId w:val="9"/>
  </w:num>
  <w:num w:numId="24">
    <w:abstractNumId w:val="40"/>
  </w:num>
  <w:num w:numId="25">
    <w:abstractNumId w:val="18"/>
  </w:num>
  <w:num w:numId="26">
    <w:abstractNumId w:val="17"/>
  </w:num>
  <w:num w:numId="27">
    <w:abstractNumId w:val="24"/>
  </w:num>
  <w:num w:numId="28">
    <w:abstractNumId w:val="5"/>
  </w:num>
  <w:num w:numId="29">
    <w:abstractNumId w:val="39"/>
  </w:num>
  <w:num w:numId="30">
    <w:abstractNumId w:val="1"/>
  </w:num>
  <w:num w:numId="31">
    <w:abstractNumId w:val="22"/>
  </w:num>
  <w:num w:numId="32">
    <w:abstractNumId w:val="30"/>
  </w:num>
  <w:num w:numId="33">
    <w:abstractNumId w:val="4"/>
  </w:num>
  <w:num w:numId="34">
    <w:abstractNumId w:val="26"/>
  </w:num>
  <w:num w:numId="35">
    <w:abstractNumId w:val="44"/>
  </w:num>
  <w:num w:numId="36">
    <w:abstractNumId w:val="13"/>
  </w:num>
  <w:num w:numId="37">
    <w:abstractNumId w:val="0"/>
  </w:num>
  <w:num w:numId="38">
    <w:abstractNumId w:val="25"/>
  </w:num>
  <w:num w:numId="39">
    <w:abstractNumId w:val="51"/>
  </w:num>
  <w:num w:numId="40">
    <w:abstractNumId w:val="48"/>
  </w:num>
  <w:num w:numId="41">
    <w:abstractNumId w:val="23"/>
  </w:num>
  <w:num w:numId="42">
    <w:abstractNumId w:val="31"/>
  </w:num>
  <w:num w:numId="43">
    <w:abstractNumId w:val="43"/>
  </w:num>
  <w:num w:numId="44">
    <w:abstractNumId w:val="28"/>
  </w:num>
  <w:num w:numId="45">
    <w:abstractNumId w:val="33"/>
  </w:num>
  <w:num w:numId="46">
    <w:abstractNumId w:val="36"/>
  </w:num>
  <w:num w:numId="47">
    <w:abstractNumId w:val="52"/>
  </w:num>
  <w:num w:numId="48">
    <w:abstractNumId w:val="12"/>
  </w:num>
  <w:num w:numId="49">
    <w:abstractNumId w:val="3"/>
  </w:num>
  <w:num w:numId="50">
    <w:abstractNumId w:val="54"/>
  </w:num>
  <w:num w:numId="51">
    <w:abstractNumId w:val="29"/>
  </w:num>
  <w:num w:numId="52">
    <w:abstractNumId w:val="11"/>
  </w:num>
  <w:num w:numId="53">
    <w:abstractNumId w:val="46"/>
  </w:num>
  <w:num w:numId="54">
    <w:abstractNumId w:val="34"/>
  </w:num>
  <w:num w:numId="55">
    <w:abstractNumId w:val="21"/>
  </w:num>
  <w:num w:numId="56">
    <w:abstractNumId w:val="41"/>
  </w:num>
  <w:num w:numId="57">
    <w:abstractNumId w:val="4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6D3"/>
    <w:rsid w:val="000A59A6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66C4"/>
    <w:rsid w:val="00147E06"/>
    <w:rsid w:val="001512EF"/>
    <w:rsid w:val="00154F0C"/>
    <w:rsid w:val="00155271"/>
    <w:rsid w:val="00161836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56204"/>
    <w:rsid w:val="002668A7"/>
    <w:rsid w:val="00283C91"/>
    <w:rsid w:val="002971C5"/>
    <w:rsid w:val="002B364C"/>
    <w:rsid w:val="002C2735"/>
    <w:rsid w:val="002C6ECD"/>
    <w:rsid w:val="002D4DBF"/>
    <w:rsid w:val="002E03F4"/>
    <w:rsid w:val="002E54A5"/>
    <w:rsid w:val="002F11B7"/>
    <w:rsid w:val="00303085"/>
    <w:rsid w:val="0032151B"/>
    <w:rsid w:val="00326512"/>
    <w:rsid w:val="00332441"/>
    <w:rsid w:val="003329B7"/>
    <w:rsid w:val="0037313D"/>
    <w:rsid w:val="003852E4"/>
    <w:rsid w:val="00387C34"/>
    <w:rsid w:val="00395378"/>
    <w:rsid w:val="003D1AA3"/>
    <w:rsid w:val="003E2F19"/>
    <w:rsid w:val="003F0947"/>
    <w:rsid w:val="00406A78"/>
    <w:rsid w:val="00410E87"/>
    <w:rsid w:val="004166CD"/>
    <w:rsid w:val="00420AF2"/>
    <w:rsid w:val="00422505"/>
    <w:rsid w:val="004238CF"/>
    <w:rsid w:val="004259FE"/>
    <w:rsid w:val="00427B54"/>
    <w:rsid w:val="004472A1"/>
    <w:rsid w:val="00461DD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6B8D"/>
    <w:rsid w:val="0050708A"/>
    <w:rsid w:val="0051732A"/>
    <w:rsid w:val="00525F09"/>
    <w:rsid w:val="00532DD8"/>
    <w:rsid w:val="005347C9"/>
    <w:rsid w:val="00534A8B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E7EFB"/>
    <w:rsid w:val="006164BC"/>
    <w:rsid w:val="0062030B"/>
    <w:rsid w:val="006279F4"/>
    <w:rsid w:val="00631D05"/>
    <w:rsid w:val="0065249A"/>
    <w:rsid w:val="006571BE"/>
    <w:rsid w:val="00672422"/>
    <w:rsid w:val="00681AED"/>
    <w:rsid w:val="00692AB9"/>
    <w:rsid w:val="006B1780"/>
    <w:rsid w:val="006D48F6"/>
    <w:rsid w:val="006F2CF5"/>
    <w:rsid w:val="00700C64"/>
    <w:rsid w:val="00704D51"/>
    <w:rsid w:val="007266EB"/>
    <w:rsid w:val="00726AEA"/>
    <w:rsid w:val="007324A2"/>
    <w:rsid w:val="0073449A"/>
    <w:rsid w:val="0073729C"/>
    <w:rsid w:val="007416FA"/>
    <w:rsid w:val="00744722"/>
    <w:rsid w:val="00747B54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442B"/>
    <w:rsid w:val="007C58FE"/>
    <w:rsid w:val="007E16FB"/>
    <w:rsid w:val="007E3BE6"/>
    <w:rsid w:val="007E7570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17667"/>
    <w:rsid w:val="00924846"/>
    <w:rsid w:val="00930976"/>
    <w:rsid w:val="0093605A"/>
    <w:rsid w:val="00937809"/>
    <w:rsid w:val="00943E15"/>
    <w:rsid w:val="0094753E"/>
    <w:rsid w:val="0096156D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9F3218"/>
    <w:rsid w:val="00A04243"/>
    <w:rsid w:val="00A20028"/>
    <w:rsid w:val="00A25DBC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0D03"/>
    <w:rsid w:val="00AA3543"/>
    <w:rsid w:val="00AA7091"/>
    <w:rsid w:val="00AB374B"/>
    <w:rsid w:val="00AB71A9"/>
    <w:rsid w:val="00AC0552"/>
    <w:rsid w:val="00AC3A8C"/>
    <w:rsid w:val="00AD2286"/>
    <w:rsid w:val="00AD6A42"/>
    <w:rsid w:val="00AE33A4"/>
    <w:rsid w:val="00AE42F7"/>
    <w:rsid w:val="00AE72A1"/>
    <w:rsid w:val="00AF0932"/>
    <w:rsid w:val="00AF6C05"/>
    <w:rsid w:val="00B00BAA"/>
    <w:rsid w:val="00B04667"/>
    <w:rsid w:val="00B178F4"/>
    <w:rsid w:val="00B25E57"/>
    <w:rsid w:val="00B34ABE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2F0A"/>
    <w:rsid w:val="00BD706A"/>
    <w:rsid w:val="00BE17A2"/>
    <w:rsid w:val="00BE1EA2"/>
    <w:rsid w:val="00BF52BC"/>
    <w:rsid w:val="00C16F89"/>
    <w:rsid w:val="00C436FC"/>
    <w:rsid w:val="00C51B5F"/>
    <w:rsid w:val="00C51FB2"/>
    <w:rsid w:val="00C651EA"/>
    <w:rsid w:val="00C80036"/>
    <w:rsid w:val="00C80D95"/>
    <w:rsid w:val="00C82602"/>
    <w:rsid w:val="00C8699E"/>
    <w:rsid w:val="00C87A7F"/>
    <w:rsid w:val="00C914AC"/>
    <w:rsid w:val="00C97A50"/>
    <w:rsid w:val="00CA10D8"/>
    <w:rsid w:val="00CA2F20"/>
    <w:rsid w:val="00CD1BE8"/>
    <w:rsid w:val="00CE7616"/>
    <w:rsid w:val="00CF7CDF"/>
    <w:rsid w:val="00D005CA"/>
    <w:rsid w:val="00D01041"/>
    <w:rsid w:val="00D04549"/>
    <w:rsid w:val="00D0661A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56CA"/>
    <w:rsid w:val="00DD0597"/>
    <w:rsid w:val="00DE46A7"/>
    <w:rsid w:val="00DE7A50"/>
    <w:rsid w:val="00DF7E67"/>
    <w:rsid w:val="00E106D5"/>
    <w:rsid w:val="00E143E7"/>
    <w:rsid w:val="00E2182A"/>
    <w:rsid w:val="00E30C75"/>
    <w:rsid w:val="00E30E6B"/>
    <w:rsid w:val="00E355DE"/>
    <w:rsid w:val="00E40498"/>
    <w:rsid w:val="00E80DF1"/>
    <w:rsid w:val="00E83B80"/>
    <w:rsid w:val="00E863DB"/>
    <w:rsid w:val="00E95713"/>
    <w:rsid w:val="00E974F3"/>
    <w:rsid w:val="00EA4729"/>
    <w:rsid w:val="00F131F6"/>
    <w:rsid w:val="00F13992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E648E3-1F23-49D1-BBC6-9B969CCB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2626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17560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Augustin, Jourdain M</cp:lastModifiedBy>
  <cp:revision>18</cp:revision>
  <cp:lastPrinted>2008-03-17T22:13:00Z</cp:lastPrinted>
  <dcterms:created xsi:type="dcterms:W3CDTF">2014-08-29T14:48:00Z</dcterms:created>
  <dcterms:modified xsi:type="dcterms:W3CDTF">2015-02-18T19:03:00Z</dcterms:modified>
</cp:coreProperties>
</file>
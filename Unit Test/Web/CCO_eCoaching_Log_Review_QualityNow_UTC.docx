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AF06" w14:textId="77777777" w:rsidR="004A52EF" w:rsidRDefault="004A52EF" w:rsidP="008F3CBE"/>
    <w:p w14:paraId="0D843CB2" w14:textId="77777777" w:rsidR="004A52EF" w:rsidRDefault="004A52EF" w:rsidP="008F3CBE"/>
    <w:p w14:paraId="25191F08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4FC82962" w14:textId="77777777" w:rsidR="00F550B8" w:rsidRPr="002431EB" w:rsidRDefault="00E2582C" w:rsidP="00E2582C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4B6D21AB" wp14:editId="34B16AF9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6646" w14:textId="77777777" w:rsidR="00F550B8" w:rsidRPr="002431EB" w:rsidRDefault="00F550B8" w:rsidP="00F550B8">
      <w:pPr>
        <w:ind w:right="-270"/>
        <w:jc w:val="center"/>
      </w:pPr>
    </w:p>
    <w:p w14:paraId="0AA864D3" w14:textId="5597DBEF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  <w:r w:rsidR="00BA7F07">
        <w:rPr>
          <w:rFonts w:ascii="Arial" w:hAnsi="Arial"/>
          <w:b/>
          <w:sz w:val="36"/>
        </w:rPr>
        <w:t xml:space="preserve"> – Quality Now</w:t>
      </w:r>
    </w:p>
    <w:p w14:paraId="79309A83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8A485B4" w14:textId="77777777" w:rsidR="00F550B8" w:rsidRPr="002431EB" w:rsidRDefault="00F550B8" w:rsidP="00F550B8">
      <w:pPr>
        <w:ind w:right="-270"/>
      </w:pPr>
    </w:p>
    <w:p w14:paraId="3AAA3CCF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2FEB92B0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67A8EA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73A55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235CB43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90E6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A8CEF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1DB4AC" w14:textId="6F5F3FB3" w:rsidR="00F550B8" w:rsidRPr="000D2F43" w:rsidRDefault="002A628C" w:rsidP="00E772BC">
            <w:pPr>
              <w:spacing w:before="40"/>
            </w:pPr>
            <w:r>
              <w:t>09</w:t>
            </w:r>
            <w:r w:rsidR="00F550B8">
              <w:t>/</w:t>
            </w:r>
            <w:r>
              <w:t>07</w:t>
            </w:r>
            <w:r w:rsidR="00F550B8">
              <w:t>/20</w:t>
            </w:r>
            <w:r>
              <w:t>21</w:t>
            </w:r>
          </w:p>
        </w:tc>
      </w:tr>
      <w:tr w:rsidR="00F550B8" w:rsidRPr="000D2F43" w14:paraId="3B982E4B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9A316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662735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E82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7C850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7B9C709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716D67B5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4BA34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79D8374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C94B2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717A03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962769F" w14:textId="77777777" w:rsidR="00F550B8" w:rsidRPr="000D2F43" w:rsidRDefault="00F550B8" w:rsidP="002D2D88">
            <w:pPr>
              <w:spacing w:before="40"/>
            </w:pPr>
          </w:p>
        </w:tc>
      </w:tr>
    </w:tbl>
    <w:p w14:paraId="0D308291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190DB93D" w14:textId="77777777" w:rsidR="00AA6F09" w:rsidRDefault="00AA6F09">
      <w:r>
        <w:br w:type="page"/>
      </w:r>
    </w:p>
    <w:p w14:paraId="3E88145B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0581AD92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5AEC6A97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4B690412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3AC217AB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4312DBC7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45864745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14:paraId="71E00266" w14:textId="77777777" w:rsidTr="002D2D88">
        <w:tc>
          <w:tcPr>
            <w:tcW w:w="1440" w:type="dxa"/>
          </w:tcPr>
          <w:p w14:paraId="16CE16DC" w14:textId="7053D46A" w:rsidR="00AA6F09" w:rsidRPr="00F57971" w:rsidRDefault="00CB584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</w:t>
            </w:r>
            <w:r w:rsidR="00AA6F09" w:rsidRPr="00F57971">
              <w:rPr>
                <w:sz w:val="20"/>
              </w:rPr>
              <w:t>/</w:t>
            </w:r>
            <w:r>
              <w:rPr>
                <w:sz w:val="20"/>
              </w:rPr>
              <w:t>07</w:t>
            </w:r>
            <w:r w:rsidR="00AA6F09" w:rsidRPr="00F57971">
              <w:rPr>
                <w:sz w:val="20"/>
              </w:rPr>
              <w:t>/20</w:t>
            </w:r>
            <w:r>
              <w:rPr>
                <w:sz w:val="20"/>
              </w:rPr>
              <w:t>21</w:t>
            </w:r>
          </w:p>
        </w:tc>
        <w:tc>
          <w:tcPr>
            <w:tcW w:w="7224" w:type="dxa"/>
          </w:tcPr>
          <w:p w14:paraId="7B4FB41C" w14:textId="0A3D935D"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EA5B99">
              <w:rPr>
                <w:sz w:val="20"/>
              </w:rPr>
              <w:t>22256 – Quality Now enhancement</w:t>
            </w:r>
          </w:p>
        </w:tc>
        <w:tc>
          <w:tcPr>
            <w:tcW w:w="2790" w:type="dxa"/>
          </w:tcPr>
          <w:p w14:paraId="3BBD8D3C" w14:textId="77777777"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C54CE1" w:rsidRPr="00D37C04" w14:paraId="073AE32D" w14:textId="77777777" w:rsidTr="002D2D88">
        <w:tc>
          <w:tcPr>
            <w:tcW w:w="1440" w:type="dxa"/>
          </w:tcPr>
          <w:p w14:paraId="53D39FCE" w14:textId="2A737390" w:rsidR="00C54CE1" w:rsidRDefault="00C54CE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09/21/2021</w:t>
            </w:r>
          </w:p>
        </w:tc>
        <w:tc>
          <w:tcPr>
            <w:tcW w:w="7224" w:type="dxa"/>
          </w:tcPr>
          <w:p w14:paraId="14E50481" w14:textId="77777777" w:rsidR="00C54CE1" w:rsidRDefault="00C54CE1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22256 – Quality Now enhancement</w:t>
            </w:r>
            <w:r w:rsidR="00D455BF">
              <w:rPr>
                <w:sz w:val="20"/>
              </w:rPr>
              <w:t>;</w:t>
            </w:r>
          </w:p>
          <w:p w14:paraId="78A67F91" w14:textId="0EFE07C5" w:rsidR="00D455BF" w:rsidRPr="00F57971" w:rsidRDefault="00D455BF" w:rsidP="003B3E9F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QNS cases for both CSR and Supervisor</w:t>
            </w:r>
            <w:r w:rsidR="00526EC1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2678E6CC" w14:textId="450D9638" w:rsidR="00C54CE1" w:rsidRPr="00F57971" w:rsidRDefault="00C54CE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29DFC020" w14:textId="77777777" w:rsidR="0042206F" w:rsidRDefault="0042206F">
      <w:r>
        <w:br w:type="page"/>
      </w:r>
    </w:p>
    <w:p w14:paraId="07DA611F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1281032B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5FCC9F67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480C14A6" w14:textId="77777777"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14:paraId="0AB717E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7A633A7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BC61F99" w14:textId="38BD895E"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  <w:r w:rsidR="003278CE">
              <w:rPr>
                <w:sz w:val="20"/>
              </w:rPr>
              <w:t xml:space="preserve"> – Quality Now</w:t>
            </w:r>
          </w:p>
        </w:tc>
      </w:tr>
    </w:tbl>
    <w:p w14:paraId="2D1D0BA1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4E53EBFD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1275"/>
        <w:gridCol w:w="1275"/>
        <w:gridCol w:w="261"/>
        <w:gridCol w:w="1275"/>
      </w:tblGrid>
      <w:tr w:rsidR="00885667" w14:paraId="70D105F4" w14:textId="77777777" w:rsidTr="00DB07AE">
        <w:tc>
          <w:tcPr>
            <w:tcW w:w="2268" w:type="dxa"/>
            <w:gridSpan w:val="2"/>
            <w:shd w:val="solid" w:color="auto" w:fill="000000"/>
          </w:tcPr>
          <w:p w14:paraId="04913436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14:paraId="518CB34A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14:paraId="1DC6F62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4"/>
            <w:shd w:val="solid" w:color="auto" w:fill="000000"/>
          </w:tcPr>
          <w:p w14:paraId="74DDE898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14:paraId="0030F26E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6E370C" w14:paraId="6179CC37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C39D3A9" w14:textId="77777777" w:rsidR="006E370C" w:rsidRPr="00AF19D5" w:rsidRDefault="006E370C" w:rsidP="004727B1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CSR:</w:t>
            </w:r>
          </w:p>
        </w:tc>
      </w:tr>
      <w:tr w:rsidR="00853590" w14:paraId="4B914C00" w14:textId="77777777" w:rsidTr="00853590">
        <w:trPr>
          <w:trHeight w:val="137"/>
        </w:trPr>
        <w:tc>
          <w:tcPr>
            <w:tcW w:w="14508" w:type="dxa"/>
            <w:gridSpan w:val="11"/>
            <w:shd w:val="clear" w:color="auto" w:fill="FDE9D9" w:themeFill="accent6" w:themeFillTint="33"/>
          </w:tcPr>
          <w:p w14:paraId="7727C3D9" w14:textId="655E586F" w:rsidR="00853590" w:rsidRDefault="00853590" w:rsidP="00853590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Quality Now </w:t>
            </w:r>
            <w:r w:rsidR="004648F7">
              <w:rPr>
                <w:sz w:val="20"/>
              </w:rPr>
              <w:t xml:space="preserve">(QN) </w:t>
            </w:r>
            <w:r>
              <w:rPr>
                <w:sz w:val="20"/>
              </w:rPr>
              <w:t>submitted by Quality Specialists:</w:t>
            </w:r>
          </w:p>
        </w:tc>
      </w:tr>
      <w:tr w:rsidR="008B3831" w14:paraId="3D91FD5C" w14:textId="77777777" w:rsidTr="00DB07AE">
        <w:tc>
          <w:tcPr>
            <w:tcW w:w="2268" w:type="dxa"/>
            <w:gridSpan w:val="2"/>
          </w:tcPr>
          <w:p w14:paraId="1DDE50FD" w14:textId="49ED4222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</w:t>
            </w:r>
          </w:p>
        </w:tc>
        <w:tc>
          <w:tcPr>
            <w:tcW w:w="3330" w:type="dxa"/>
          </w:tcPr>
          <w:p w14:paraId="34AF6B19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48AC7B98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1C0E4412" w14:textId="7D4DEBEC" w:rsidR="008B3831" w:rsidRPr="00D350C0" w:rsidRDefault="008B3831" w:rsidP="008B383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</w:t>
            </w:r>
            <w:r w:rsidR="002F7657" w:rsidRPr="00D350C0">
              <w:rPr>
                <w:b/>
                <w:bCs/>
                <w:i/>
                <w:iCs/>
                <w:sz w:val="20"/>
              </w:rPr>
              <w:t xml:space="preserve"> Employee Review</w:t>
            </w:r>
          </w:p>
          <w:p w14:paraId="03A7E2E0" w14:textId="0643C95B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085B4D26" w14:textId="7777777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0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AB7619F" w14:textId="4F04D3F7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AB6374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71318E8" w14:textId="77777777" w:rsidR="008B3831" w:rsidRDefault="008B3831" w:rsidP="008B3831">
            <w:pPr>
              <w:tabs>
                <w:tab w:val="left" w:pos="360"/>
              </w:tabs>
              <w:rPr>
                <w:sz w:val="20"/>
              </w:rPr>
            </w:pPr>
          </w:p>
          <w:p w14:paraId="52AF45DC" w14:textId="77777777" w:rsidR="008B3831" w:rsidRDefault="008B3831" w:rsidP="008B383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28FE15" w14:textId="2917F100" w:rsidR="008B3831" w:rsidRDefault="008B3831" w:rsidP="00611234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7A845FE" w14:textId="16854BF1" w:rsidR="008B3831" w:rsidRDefault="008B3831" w:rsidP="008B383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59F7D749" w14:textId="77777777" w:rsidTr="00DB07AE">
        <w:tc>
          <w:tcPr>
            <w:tcW w:w="2268" w:type="dxa"/>
            <w:gridSpan w:val="2"/>
          </w:tcPr>
          <w:p w14:paraId="42BFFEA5" w14:textId="350714DD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R-CSR-QN-2</w:t>
            </w:r>
          </w:p>
        </w:tc>
        <w:tc>
          <w:tcPr>
            <w:tcW w:w="3330" w:type="dxa"/>
          </w:tcPr>
          <w:p w14:paraId="5A98CB05" w14:textId="6BE1ECAB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7868D368" w14:textId="77777777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R-CSR-QN-1;</w:t>
            </w:r>
          </w:p>
          <w:p w14:paraId="32B158CE" w14:textId="68832DFF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58A8B671" w14:textId="20DD5FDF" w:rsidR="00BD079C" w:rsidRDefault="00BD079C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List of quality now log pending review by the user displays</w:t>
            </w:r>
            <w:r w:rsidR="00702971">
              <w:rPr>
                <w:sz w:val="20"/>
              </w:rPr>
              <w:t xml:space="preserve"> with first column as action link </w:t>
            </w:r>
            <w:r w:rsidR="00702971" w:rsidRPr="00702971">
              <w:rPr>
                <w:i/>
                <w:iCs/>
                <w:color w:val="0070C0"/>
                <w:sz w:val="20"/>
              </w:rPr>
              <w:t>Review</w:t>
            </w:r>
            <w:r w:rsidR="00702971"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5B6C048F" w14:textId="3804E764" w:rsidR="00BD079C" w:rsidRDefault="00BD079C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79C" w14:paraId="2EBC1E47" w14:textId="77777777" w:rsidTr="00DB07AE">
        <w:tc>
          <w:tcPr>
            <w:tcW w:w="2268" w:type="dxa"/>
            <w:gridSpan w:val="2"/>
          </w:tcPr>
          <w:p w14:paraId="6E1CB3A0" w14:textId="1DB5EF2F" w:rsidR="00BD079C" w:rsidRDefault="002704C0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R-CSR-QN-3</w:t>
            </w:r>
          </w:p>
        </w:tc>
        <w:tc>
          <w:tcPr>
            <w:tcW w:w="3330" w:type="dxa"/>
          </w:tcPr>
          <w:p w14:paraId="5E23F44A" w14:textId="49089A00" w:rsidR="00BD079C" w:rsidRDefault="00931DC8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5B7BA5F" w14:textId="77777777" w:rsidR="00BD079C" w:rsidRDefault="00E91142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R-CSR-QN-2;</w:t>
            </w:r>
          </w:p>
          <w:p w14:paraId="3C37C97B" w14:textId="77777777" w:rsidR="000806F1" w:rsidRDefault="000806F1" w:rsidP="00E9114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45F9BC4" w14:textId="66BBF695" w:rsidR="00702971" w:rsidRPr="000806F1" w:rsidRDefault="00702971" w:rsidP="00E91142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 w:rsidR="000806F1">
              <w:rPr>
                <w:i/>
                <w:iCs/>
                <w:color w:val="0070C0"/>
                <w:sz w:val="20"/>
              </w:rPr>
              <w:t xml:space="preserve"> </w:t>
            </w:r>
            <w:r w:rsidR="000806F1">
              <w:rPr>
                <w:color w:val="000000" w:themeColor="text1"/>
                <w:sz w:val="20"/>
              </w:rPr>
              <w:t xml:space="preserve">for a log </w:t>
            </w:r>
            <w:r w:rsidR="004E14CA">
              <w:rPr>
                <w:color w:val="000000" w:themeColor="text1"/>
                <w:sz w:val="20"/>
              </w:rPr>
              <w:t xml:space="preserve">at </w:t>
            </w:r>
            <w:r w:rsidR="000806F1"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02E782BA" w14:textId="611DB74B" w:rsidR="00BD079C" w:rsidRDefault="00744064" w:rsidP="00BD079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</w:tc>
        <w:tc>
          <w:tcPr>
            <w:tcW w:w="1275" w:type="dxa"/>
          </w:tcPr>
          <w:p w14:paraId="068EC8DB" w14:textId="6FF8168C" w:rsidR="00BD079C" w:rsidRDefault="00001A01" w:rsidP="00BD079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662BF" w14:paraId="05071C8E" w14:textId="77777777" w:rsidTr="004727B1">
        <w:tc>
          <w:tcPr>
            <w:tcW w:w="2268" w:type="dxa"/>
            <w:gridSpan w:val="2"/>
          </w:tcPr>
          <w:p w14:paraId="5420EF7C" w14:textId="16BF6FF0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R-CSR-QN-4</w:t>
            </w:r>
          </w:p>
        </w:tc>
        <w:tc>
          <w:tcPr>
            <w:tcW w:w="3330" w:type="dxa"/>
          </w:tcPr>
          <w:p w14:paraId="0E903D78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R-CSR-QN-1</w:t>
            </w:r>
          </w:p>
        </w:tc>
        <w:tc>
          <w:tcPr>
            <w:tcW w:w="4185" w:type="dxa"/>
            <w:gridSpan w:val="3"/>
          </w:tcPr>
          <w:p w14:paraId="4E92DAC4" w14:textId="3842A991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R-CSR-QN-3;</w:t>
            </w:r>
          </w:p>
          <w:p w14:paraId="13B495C0" w14:textId="6F15FE5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1C22B1">
              <w:rPr>
                <w:sz w:val="20"/>
              </w:rPr>
              <w:t xml:space="preserve"> to acknowledge review</w:t>
            </w:r>
            <w:r>
              <w:rPr>
                <w:sz w:val="20"/>
              </w:rPr>
              <w:t>;</w:t>
            </w:r>
          </w:p>
          <w:p w14:paraId="66856809" w14:textId="77777777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72DF778D" w14:textId="2238ADFA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0DC0100" w14:textId="77777777" w:rsidR="00E662BF" w:rsidRDefault="00E662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FB9E128" w14:textId="77777777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</w:p>
          <w:p w14:paraId="01FA6113" w14:textId="49526B30" w:rsidR="00E662BF" w:rsidRDefault="00E662BF" w:rsidP="00E662B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Preparation.</w:t>
            </w:r>
          </w:p>
        </w:tc>
        <w:tc>
          <w:tcPr>
            <w:tcW w:w="1275" w:type="dxa"/>
          </w:tcPr>
          <w:p w14:paraId="7D6ACB53" w14:textId="79E6E52E" w:rsidR="00E662BF" w:rsidRDefault="00E662BF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43AE0" w14:paraId="25472E54" w14:textId="77777777" w:rsidTr="004727B1">
        <w:tc>
          <w:tcPr>
            <w:tcW w:w="2268" w:type="dxa"/>
            <w:gridSpan w:val="2"/>
          </w:tcPr>
          <w:p w14:paraId="0A27E06E" w14:textId="58D7DC05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R-CSR-QN-5</w:t>
            </w:r>
          </w:p>
        </w:tc>
        <w:tc>
          <w:tcPr>
            <w:tcW w:w="3330" w:type="dxa"/>
          </w:tcPr>
          <w:p w14:paraId="36D999ED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54F2FB41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089DC482" w14:textId="4AEBA4E0" w:rsidR="00C43AE0" w:rsidRPr="00D350C0" w:rsidRDefault="00C43AE0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Follow-up Employee Review</w:t>
            </w:r>
          </w:p>
          <w:p w14:paraId="2788652D" w14:textId="19E52186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369E40CC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1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028969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60261FCE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9F12E7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3EA5056E" w14:textId="77777777" w:rsidR="00C43AE0" w:rsidRDefault="00C43AE0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BCE1ACF" w14:textId="77777777" w:rsidR="00C43AE0" w:rsidRDefault="00C43AE0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CE76CD7" w14:textId="77777777" w:rsidR="00C43AE0" w:rsidRDefault="00C43AE0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1558D" w14:paraId="6EBF1694" w14:textId="77777777" w:rsidTr="004727B1">
        <w:tc>
          <w:tcPr>
            <w:tcW w:w="2268" w:type="dxa"/>
            <w:gridSpan w:val="2"/>
          </w:tcPr>
          <w:p w14:paraId="00D35407" w14:textId="31DD7BD9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</w:t>
            </w:r>
            <w:r w:rsidR="001C12F7">
              <w:rPr>
                <w:sz w:val="20"/>
              </w:rPr>
              <w:t>6</w:t>
            </w:r>
          </w:p>
        </w:tc>
        <w:tc>
          <w:tcPr>
            <w:tcW w:w="3330" w:type="dxa"/>
          </w:tcPr>
          <w:p w14:paraId="464B4E49" w14:textId="4F2EDE9E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997175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520713C5" w14:textId="609788D6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0A0E96">
              <w:rPr>
                <w:sz w:val="20"/>
              </w:rPr>
              <w:t>5</w:t>
            </w:r>
            <w:r>
              <w:rPr>
                <w:sz w:val="20"/>
              </w:rPr>
              <w:t>;</w:t>
            </w:r>
          </w:p>
          <w:p w14:paraId="748E5C48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14772FB1" w14:textId="77777777" w:rsidR="00F1558D" w:rsidRDefault="00F1558D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B6D64C1" w14:textId="77777777" w:rsidR="00F1558D" w:rsidRDefault="00F1558D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12F7" w14:paraId="045ED0EA" w14:textId="77777777" w:rsidTr="004727B1">
        <w:tc>
          <w:tcPr>
            <w:tcW w:w="2268" w:type="dxa"/>
            <w:gridSpan w:val="2"/>
          </w:tcPr>
          <w:p w14:paraId="3F06A8C7" w14:textId="2430C95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R-CSR-QN-7</w:t>
            </w:r>
          </w:p>
        </w:tc>
        <w:tc>
          <w:tcPr>
            <w:tcW w:w="3330" w:type="dxa"/>
          </w:tcPr>
          <w:p w14:paraId="7D85B135" w14:textId="3BD71B5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445A21">
              <w:rPr>
                <w:sz w:val="20"/>
              </w:rPr>
              <w:t>5</w:t>
            </w:r>
          </w:p>
        </w:tc>
        <w:tc>
          <w:tcPr>
            <w:tcW w:w="4185" w:type="dxa"/>
            <w:gridSpan w:val="3"/>
          </w:tcPr>
          <w:p w14:paraId="0CEC3312" w14:textId="3731ECC8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F31072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14:paraId="5C6FF3E8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DECF83A" w14:textId="53947851" w:rsidR="001C12F7" w:rsidRPr="000806F1" w:rsidRDefault="001C12F7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 xml:space="preserve">Pending </w:t>
            </w:r>
            <w:r w:rsidR="00F31072">
              <w:rPr>
                <w:i/>
                <w:iCs/>
                <w:color w:val="000000" w:themeColor="text1"/>
                <w:sz w:val="18"/>
                <w:szCs w:val="18"/>
              </w:rPr>
              <w:t xml:space="preserve">Follow-up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>Employee Review</w:t>
            </w:r>
          </w:p>
        </w:tc>
        <w:tc>
          <w:tcPr>
            <w:tcW w:w="3450" w:type="dxa"/>
            <w:gridSpan w:val="4"/>
          </w:tcPr>
          <w:p w14:paraId="004283C7" w14:textId="77777777" w:rsidR="001C12F7" w:rsidRDefault="001C12F7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Review page displays allowing user to enter comments/feedback and acknowledge that the user has reviewed </w:t>
            </w:r>
            <w:r>
              <w:rPr>
                <w:sz w:val="20"/>
              </w:rPr>
              <w:lastRenderedPageBreak/>
              <w:t>the log.</w:t>
            </w:r>
          </w:p>
          <w:p w14:paraId="55BD7E11" w14:textId="77777777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6FBA6F5" w14:textId="6B1C74C8" w:rsidR="000A729E" w:rsidRDefault="000A72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</w:t>
            </w:r>
            <w:r w:rsidR="00B16E75">
              <w:rPr>
                <w:sz w:val="20"/>
              </w:rPr>
              <w:t xml:space="preserve"> </w:t>
            </w:r>
            <w:r w:rsidR="003A1515">
              <w:rPr>
                <w:sz w:val="20"/>
              </w:rPr>
              <w:t xml:space="preserve">notes, supervisor follow-up </w:t>
            </w:r>
            <w:r>
              <w:rPr>
                <w:sz w:val="20"/>
              </w:rPr>
              <w:t>information display.</w:t>
            </w:r>
          </w:p>
        </w:tc>
        <w:tc>
          <w:tcPr>
            <w:tcW w:w="1275" w:type="dxa"/>
          </w:tcPr>
          <w:p w14:paraId="4F40CF55" w14:textId="77777777" w:rsidR="001C12F7" w:rsidRDefault="001C12F7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67F9C309" w14:textId="77777777" w:rsidTr="00DB07AE">
        <w:tc>
          <w:tcPr>
            <w:tcW w:w="2268" w:type="dxa"/>
            <w:gridSpan w:val="2"/>
          </w:tcPr>
          <w:p w14:paraId="56216EEB" w14:textId="247B4A0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R-CSR-QN-8</w:t>
            </w:r>
          </w:p>
        </w:tc>
        <w:tc>
          <w:tcPr>
            <w:tcW w:w="3330" w:type="dxa"/>
          </w:tcPr>
          <w:p w14:paraId="5BA91DFD" w14:textId="497F119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R-CSR-QN-5</w:t>
            </w:r>
          </w:p>
        </w:tc>
        <w:tc>
          <w:tcPr>
            <w:tcW w:w="4185" w:type="dxa"/>
            <w:gridSpan w:val="3"/>
          </w:tcPr>
          <w:p w14:paraId="7E5DD9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R-CSR-QN-6;</w:t>
            </w:r>
          </w:p>
          <w:p w14:paraId="0ADAF7D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0D6320D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01F04CFA" w14:textId="2EF0A0B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3794762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5585225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7AC5D308" w14:textId="625D9B4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123DCD4D" w14:textId="27DF963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B4845" w14:paraId="1B4EA157" w14:textId="77777777" w:rsidTr="004727B1">
        <w:tc>
          <w:tcPr>
            <w:tcW w:w="2268" w:type="dxa"/>
            <w:gridSpan w:val="2"/>
          </w:tcPr>
          <w:p w14:paraId="2492619B" w14:textId="65192661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R-CSR-QN-9</w:t>
            </w:r>
          </w:p>
        </w:tc>
        <w:tc>
          <w:tcPr>
            <w:tcW w:w="3330" w:type="dxa"/>
          </w:tcPr>
          <w:p w14:paraId="1EB74EE7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795AB45A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27C5E8FE" w14:textId="580B2651" w:rsidR="00FB4845" w:rsidRPr="00D350C0" w:rsidRDefault="00083267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6E881B5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8D7B85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2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2CC89008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254A6058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15ED6DA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E653C98" w14:textId="77777777" w:rsidR="00FB4845" w:rsidRDefault="00FB4845" w:rsidP="004727B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CD24D11" w14:textId="77777777" w:rsidR="00FB4845" w:rsidRDefault="00FB4845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E34159" w14:textId="77777777" w:rsidR="00FB4845" w:rsidRDefault="00FB4845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C34" w14:paraId="30D61F53" w14:textId="77777777" w:rsidTr="004727B1">
        <w:tc>
          <w:tcPr>
            <w:tcW w:w="2268" w:type="dxa"/>
            <w:gridSpan w:val="2"/>
          </w:tcPr>
          <w:p w14:paraId="5B9D0500" w14:textId="79FA01BD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R-CSR-QN-10</w:t>
            </w:r>
          </w:p>
        </w:tc>
        <w:tc>
          <w:tcPr>
            <w:tcW w:w="3330" w:type="dxa"/>
          </w:tcPr>
          <w:p w14:paraId="31D5C690" w14:textId="74A3890C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</w:t>
            </w:r>
            <w:r w:rsidR="002D2C4F">
              <w:rPr>
                <w:sz w:val="20"/>
              </w:rPr>
              <w:t>9</w:t>
            </w:r>
          </w:p>
        </w:tc>
        <w:tc>
          <w:tcPr>
            <w:tcW w:w="4185" w:type="dxa"/>
            <w:gridSpan w:val="3"/>
          </w:tcPr>
          <w:p w14:paraId="712F5BED" w14:textId="52DDB9DE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AE67D6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0E6763A" w14:textId="15AB7E02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 xml:space="preserve">My </w:t>
            </w:r>
            <w:r w:rsidR="00AF6549">
              <w:rPr>
                <w:i/>
                <w:iCs/>
                <w:sz w:val="18"/>
                <w:szCs w:val="18"/>
              </w:rPr>
              <w:t>Completed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645274E5" w14:textId="1F05A175" w:rsidR="00305C34" w:rsidRDefault="00305C3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</w:t>
            </w:r>
            <w:r w:rsidR="004D30CC">
              <w:rPr>
                <w:sz w:val="20"/>
              </w:rPr>
              <w:t>completed</w:t>
            </w:r>
            <w:r>
              <w:rPr>
                <w:sz w:val="20"/>
              </w:rPr>
              <w:t xml:space="preserve"> by the user displays with first column as action link </w:t>
            </w:r>
            <w:r w:rsidR="00657BEB"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A5B6FA0" w14:textId="77777777" w:rsidR="00305C34" w:rsidRDefault="00305C34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9216B" w14:paraId="1A3A4D1D" w14:textId="77777777" w:rsidTr="004727B1">
        <w:tc>
          <w:tcPr>
            <w:tcW w:w="2268" w:type="dxa"/>
            <w:gridSpan w:val="2"/>
          </w:tcPr>
          <w:p w14:paraId="31987844" w14:textId="726004A4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R-CSR-QN-11</w:t>
            </w:r>
          </w:p>
        </w:tc>
        <w:tc>
          <w:tcPr>
            <w:tcW w:w="3330" w:type="dxa"/>
          </w:tcPr>
          <w:p w14:paraId="414A86D2" w14:textId="3448A00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R-CSR-QN-9</w:t>
            </w:r>
          </w:p>
        </w:tc>
        <w:tc>
          <w:tcPr>
            <w:tcW w:w="4185" w:type="dxa"/>
            <w:gridSpan w:val="3"/>
          </w:tcPr>
          <w:p w14:paraId="6322F004" w14:textId="72E9507F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R-CSR-QN-</w:t>
            </w:r>
            <w:r w:rsidR="005F02A5">
              <w:rPr>
                <w:sz w:val="20"/>
              </w:rPr>
              <w:t>9</w:t>
            </w:r>
            <w:r>
              <w:rPr>
                <w:sz w:val="20"/>
              </w:rPr>
              <w:t>;</w:t>
            </w:r>
          </w:p>
          <w:p w14:paraId="4E5EBF77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3E4154B" w14:textId="7741C92F" w:rsidR="00B9216B" w:rsidRPr="000806F1" w:rsidRDefault="00B9216B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0011A8A7" w14:textId="21A20FFA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</w:t>
            </w:r>
            <w:r w:rsidR="003A1BE6">
              <w:rPr>
                <w:sz w:val="20"/>
              </w:rPr>
              <w:t>as read only.</w:t>
            </w:r>
          </w:p>
          <w:p w14:paraId="614BBA5E" w14:textId="31398C1B" w:rsidR="007954EF" w:rsidRDefault="007954E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4D83CC3" w14:textId="6FF260BE" w:rsidR="007954EF" w:rsidRDefault="007954EF" w:rsidP="007954E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  <w:p w14:paraId="407FD04E" w14:textId="77777777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2671EAD" w14:textId="64AB52C9" w:rsidR="00B9216B" w:rsidRDefault="00B9216B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</w:t>
            </w:r>
            <w:r w:rsidR="00EC230B">
              <w:rPr>
                <w:sz w:val="20"/>
              </w:rPr>
              <w:t>, employee follow-up information</w:t>
            </w:r>
            <w:r>
              <w:rPr>
                <w:sz w:val="20"/>
              </w:rPr>
              <w:t xml:space="preserve"> display.</w:t>
            </w:r>
          </w:p>
        </w:tc>
        <w:tc>
          <w:tcPr>
            <w:tcW w:w="1275" w:type="dxa"/>
          </w:tcPr>
          <w:p w14:paraId="491087E6" w14:textId="77777777" w:rsidR="00B9216B" w:rsidRDefault="00B9216B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C271C" w14:paraId="3683D94C" w14:textId="77777777" w:rsidTr="009C271C">
        <w:tc>
          <w:tcPr>
            <w:tcW w:w="14508" w:type="dxa"/>
            <w:gridSpan w:val="11"/>
            <w:shd w:val="clear" w:color="auto" w:fill="FDE9D9" w:themeFill="accent6" w:themeFillTint="33"/>
          </w:tcPr>
          <w:p w14:paraId="18CAC8BE" w14:textId="0907D174" w:rsidR="009C271C" w:rsidRPr="008200A7" w:rsidRDefault="000111AB" w:rsidP="0098165E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 w:rsidR="008133E8">
              <w:rPr>
                <w:sz w:val="20"/>
                <w:szCs w:val="20"/>
              </w:rPr>
              <w:t xml:space="preserve">(QNS) </w:t>
            </w:r>
            <w:r w:rsidRPr="008200A7">
              <w:rPr>
                <w:sz w:val="20"/>
                <w:szCs w:val="20"/>
              </w:rPr>
              <w:t>submitted by Supervisors:</w:t>
            </w:r>
          </w:p>
        </w:tc>
      </w:tr>
      <w:tr w:rsidR="008200A7" w14:paraId="064BF409" w14:textId="77777777" w:rsidTr="001F6FB8">
        <w:tc>
          <w:tcPr>
            <w:tcW w:w="2268" w:type="dxa"/>
            <w:gridSpan w:val="2"/>
          </w:tcPr>
          <w:p w14:paraId="48E5F24A" w14:textId="3B5B872E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68567E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3330" w:type="dxa"/>
          </w:tcPr>
          <w:p w14:paraId="388CD6AD" w14:textId="77777777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CSR</w:t>
            </w:r>
            <w:r>
              <w:rPr>
                <w:sz w:val="20"/>
              </w:rPr>
              <w:t xml:space="preserve"> role.</w:t>
            </w:r>
          </w:p>
          <w:p w14:paraId="0E1483DE" w14:textId="29A4BC3F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4138708" w14:textId="77777777" w:rsidR="008200A7" w:rsidRPr="00D350C0" w:rsidRDefault="008200A7" w:rsidP="001F6FB8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Pending Employee Review</w:t>
            </w:r>
          </w:p>
          <w:p w14:paraId="3C301E44" w14:textId="77777777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D05E0CF" w14:textId="77777777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3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058E3155" w14:textId="77777777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B072BF9" w14:textId="77777777" w:rsidR="008200A7" w:rsidRDefault="008200A7" w:rsidP="001F6FB8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1D2EBBBD" w14:textId="77777777" w:rsidR="008200A7" w:rsidRDefault="008200A7" w:rsidP="001F6FB8">
            <w:pPr>
              <w:tabs>
                <w:tab w:val="left" w:pos="360"/>
              </w:tabs>
              <w:rPr>
                <w:sz w:val="20"/>
              </w:rPr>
            </w:pPr>
          </w:p>
          <w:p w14:paraId="24E4F1B1" w14:textId="77777777" w:rsidR="008200A7" w:rsidRDefault="008200A7" w:rsidP="001F6FB8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8D755" w14:textId="77777777" w:rsidR="008200A7" w:rsidRDefault="008200A7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My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1A09D563" w14:textId="77777777" w:rsidR="008200A7" w:rsidRDefault="008200A7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733A9" w14:paraId="75E1A53D" w14:textId="77777777" w:rsidTr="001F6FB8">
        <w:tc>
          <w:tcPr>
            <w:tcW w:w="2268" w:type="dxa"/>
            <w:gridSpan w:val="2"/>
          </w:tcPr>
          <w:p w14:paraId="796D3C96" w14:textId="1C8723FB" w:rsidR="00E733A9" w:rsidRDefault="00E733A9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E12767">
              <w:rPr>
                <w:sz w:val="20"/>
              </w:rPr>
              <w:t>S</w:t>
            </w:r>
            <w:r>
              <w:rPr>
                <w:sz w:val="20"/>
              </w:rPr>
              <w:t>-2</w:t>
            </w:r>
          </w:p>
        </w:tc>
        <w:tc>
          <w:tcPr>
            <w:tcW w:w="3330" w:type="dxa"/>
          </w:tcPr>
          <w:p w14:paraId="6EBA5082" w14:textId="67BB7DE4" w:rsidR="00E733A9" w:rsidRDefault="00E733A9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0C3EA3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7CAF7B8A" w14:textId="1BC01ECA" w:rsidR="00E733A9" w:rsidRDefault="00E733A9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69339A">
              <w:rPr>
                <w:sz w:val="20"/>
              </w:rPr>
              <w:t>S</w:t>
            </w:r>
            <w:r>
              <w:rPr>
                <w:sz w:val="20"/>
              </w:rPr>
              <w:t>-1;</w:t>
            </w:r>
          </w:p>
          <w:p w14:paraId="7323681F" w14:textId="77777777" w:rsidR="00E733A9" w:rsidRDefault="00E733A9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 Pending</w:t>
            </w:r>
            <w:r>
              <w:rPr>
                <w:i/>
                <w:iCs/>
                <w:sz w:val="18"/>
                <w:szCs w:val="18"/>
              </w:rPr>
              <w:t>;</w:t>
            </w:r>
          </w:p>
        </w:tc>
        <w:tc>
          <w:tcPr>
            <w:tcW w:w="3450" w:type="dxa"/>
            <w:gridSpan w:val="4"/>
          </w:tcPr>
          <w:p w14:paraId="305E6B5E" w14:textId="77777777" w:rsidR="00E733A9" w:rsidRDefault="00E733A9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review by the user displays with first column as </w:t>
            </w:r>
            <w:r>
              <w:rPr>
                <w:sz w:val="20"/>
              </w:rPr>
              <w:lastRenderedPageBreak/>
              <w:t xml:space="preserve">action link </w:t>
            </w:r>
            <w:r w:rsidRPr="0070297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3149C399" w14:textId="77777777" w:rsidR="00E733A9" w:rsidRDefault="00E733A9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E0EBA" w14:paraId="0093C02B" w14:textId="77777777" w:rsidTr="001F6FB8">
        <w:tc>
          <w:tcPr>
            <w:tcW w:w="2268" w:type="dxa"/>
            <w:gridSpan w:val="2"/>
          </w:tcPr>
          <w:p w14:paraId="50824D8A" w14:textId="4EAF822A" w:rsidR="004E0EBA" w:rsidRDefault="004E0EBA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 w:rsidR="00636DD6">
              <w:rPr>
                <w:sz w:val="20"/>
              </w:rPr>
              <w:t>S</w:t>
            </w:r>
            <w:r>
              <w:rPr>
                <w:sz w:val="20"/>
              </w:rPr>
              <w:t>-3</w:t>
            </w:r>
          </w:p>
        </w:tc>
        <w:tc>
          <w:tcPr>
            <w:tcW w:w="3330" w:type="dxa"/>
          </w:tcPr>
          <w:p w14:paraId="31E5888A" w14:textId="4B9DADD1" w:rsidR="004E0EBA" w:rsidRDefault="004E0EBA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7E18B3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4DB3F511" w14:textId="32319050" w:rsidR="004E0EBA" w:rsidRDefault="004E0EBA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80016D">
              <w:rPr>
                <w:sz w:val="20"/>
              </w:rPr>
              <w:t>S</w:t>
            </w:r>
            <w:r>
              <w:rPr>
                <w:sz w:val="20"/>
              </w:rPr>
              <w:t>-2;</w:t>
            </w:r>
          </w:p>
          <w:p w14:paraId="0BCD6C57" w14:textId="77777777" w:rsidR="004E0EBA" w:rsidRDefault="004E0EBA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2C1ECF1" w14:textId="77777777" w:rsidR="004E0EBA" w:rsidRPr="000806F1" w:rsidRDefault="004E0EBA" w:rsidP="001F6FB8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0806F1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i/>
                <w:iCs/>
                <w:color w:val="0070C0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for a log at </w:t>
            </w:r>
            <w:r w:rsidRPr="00F1558D">
              <w:rPr>
                <w:i/>
                <w:iCs/>
                <w:color w:val="000000" w:themeColor="text1"/>
                <w:sz w:val="18"/>
                <w:szCs w:val="18"/>
              </w:rPr>
              <w:t>Pending Employee Review</w:t>
            </w:r>
          </w:p>
        </w:tc>
        <w:tc>
          <w:tcPr>
            <w:tcW w:w="3450" w:type="dxa"/>
            <w:gridSpan w:val="4"/>
          </w:tcPr>
          <w:p w14:paraId="44ABC140" w14:textId="77777777" w:rsidR="004E0EBA" w:rsidRDefault="004E0EBA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comments/feedback and acknowledge that the user has reviewed the log.</w:t>
            </w:r>
          </w:p>
        </w:tc>
        <w:tc>
          <w:tcPr>
            <w:tcW w:w="1275" w:type="dxa"/>
          </w:tcPr>
          <w:p w14:paraId="0C219D14" w14:textId="77777777" w:rsidR="004E0EBA" w:rsidRDefault="004E0EBA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952B1" w14:paraId="3AECF800" w14:textId="77777777" w:rsidTr="001F6FB8">
        <w:tc>
          <w:tcPr>
            <w:tcW w:w="2268" w:type="dxa"/>
            <w:gridSpan w:val="2"/>
          </w:tcPr>
          <w:p w14:paraId="3C6453A7" w14:textId="2FF2FE94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R-CSR-QN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-4</w:t>
            </w:r>
          </w:p>
        </w:tc>
        <w:tc>
          <w:tcPr>
            <w:tcW w:w="3330" w:type="dxa"/>
          </w:tcPr>
          <w:p w14:paraId="6FEA0DB9" w14:textId="7C712CDF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R-CSR-QN</w:t>
            </w:r>
            <w:r w:rsidR="00BA2CBA">
              <w:rPr>
                <w:sz w:val="20"/>
              </w:rPr>
              <w:t>S</w:t>
            </w:r>
            <w:r>
              <w:rPr>
                <w:sz w:val="20"/>
              </w:rPr>
              <w:t>-1</w:t>
            </w:r>
          </w:p>
        </w:tc>
        <w:tc>
          <w:tcPr>
            <w:tcW w:w="4185" w:type="dxa"/>
            <w:gridSpan w:val="3"/>
          </w:tcPr>
          <w:p w14:paraId="011D6D2B" w14:textId="2CE2BB27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R-CSR-QN</w:t>
            </w:r>
            <w:r w:rsidR="0000737D">
              <w:rPr>
                <w:sz w:val="20"/>
              </w:rPr>
              <w:t>S</w:t>
            </w:r>
            <w:r>
              <w:rPr>
                <w:sz w:val="20"/>
              </w:rPr>
              <w:t>-3;</w:t>
            </w:r>
          </w:p>
          <w:p w14:paraId="60F1C0F1" w14:textId="77777777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 to acknowledge review;</w:t>
            </w:r>
          </w:p>
          <w:p w14:paraId="3583D1D7" w14:textId="77777777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comments/feedback;</w:t>
            </w:r>
          </w:p>
          <w:p w14:paraId="1D1606D0" w14:textId="77777777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E662BF">
              <w:rPr>
                <w:b/>
                <w:bCs/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1102E01" w14:textId="77777777" w:rsidR="00E952B1" w:rsidRDefault="00E952B1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14C1D167" w14:textId="77777777" w:rsidR="00E952B1" w:rsidRDefault="00E952B1" w:rsidP="001F6FB8">
            <w:pPr>
              <w:tabs>
                <w:tab w:val="left" w:pos="360"/>
              </w:tabs>
              <w:rPr>
                <w:sz w:val="20"/>
              </w:rPr>
            </w:pPr>
          </w:p>
          <w:p w14:paraId="6A8B2BC4" w14:textId="382E0E73" w:rsidR="00E952B1" w:rsidRDefault="00E952B1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="006E71B3">
              <w:rPr>
                <w:i/>
                <w:iCs/>
                <w:sz w:val="18"/>
                <w:szCs w:val="18"/>
              </w:rPr>
              <w:t>Completed.</w:t>
            </w:r>
          </w:p>
        </w:tc>
        <w:tc>
          <w:tcPr>
            <w:tcW w:w="1275" w:type="dxa"/>
          </w:tcPr>
          <w:p w14:paraId="781AE5C0" w14:textId="77777777" w:rsidR="00E952B1" w:rsidRDefault="00E952B1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5F3BE16B" w14:textId="77777777" w:rsidTr="00DB07AE">
        <w:tc>
          <w:tcPr>
            <w:tcW w:w="14508" w:type="dxa"/>
            <w:gridSpan w:val="11"/>
            <w:shd w:val="clear" w:color="auto" w:fill="DBE5F1" w:themeFill="accent1" w:themeFillTint="33"/>
          </w:tcPr>
          <w:p w14:paraId="46DB1EDD" w14:textId="77777777" w:rsidR="0098165E" w:rsidRPr="00AF19D5" w:rsidRDefault="0098165E" w:rsidP="0098165E">
            <w:pPr>
              <w:tabs>
                <w:tab w:val="left" w:pos="360"/>
              </w:tabs>
              <w:rPr>
                <w:b/>
                <w:bCs/>
              </w:rPr>
            </w:pPr>
            <w:r w:rsidRPr="00AF19D5">
              <w:rPr>
                <w:b/>
                <w:bCs/>
              </w:rPr>
              <w:t>Supervisor:</w:t>
            </w:r>
          </w:p>
        </w:tc>
      </w:tr>
      <w:tr w:rsidR="006C757B" w14:paraId="0069624C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5C4FE74D" w14:textId="13BE4CD8" w:rsidR="006C757B" w:rsidRPr="008200A7" w:rsidRDefault="006C757B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(QN) </w:t>
            </w:r>
            <w:r w:rsidRPr="008200A7">
              <w:rPr>
                <w:sz w:val="20"/>
                <w:szCs w:val="20"/>
              </w:rPr>
              <w:t xml:space="preserve">submitted by </w:t>
            </w:r>
            <w:r w:rsidR="00C726A0">
              <w:rPr>
                <w:sz w:val="20"/>
                <w:szCs w:val="20"/>
              </w:rPr>
              <w:t>Quality Specialists</w:t>
            </w:r>
            <w:r w:rsidRPr="008200A7">
              <w:rPr>
                <w:sz w:val="20"/>
                <w:szCs w:val="20"/>
              </w:rPr>
              <w:t>:</w:t>
            </w:r>
          </w:p>
        </w:tc>
      </w:tr>
      <w:tr w:rsidR="0098165E" w14:paraId="4B1D13CB" w14:textId="77777777" w:rsidTr="00261CA1">
        <w:tc>
          <w:tcPr>
            <w:tcW w:w="2268" w:type="dxa"/>
            <w:gridSpan w:val="2"/>
          </w:tcPr>
          <w:p w14:paraId="44F867E5" w14:textId="2D35019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</w:p>
        </w:tc>
        <w:tc>
          <w:tcPr>
            <w:tcW w:w="3330" w:type="dxa"/>
          </w:tcPr>
          <w:p w14:paraId="08B68B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9A8841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0E032EE" w14:textId="796BC6D9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5E05B55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C0A470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4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152FC5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7A806B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0416D4FB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7AF558B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3158E216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9E620A9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C7FD5D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F3BD99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6178E6A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0BF251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FFEC01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17CBAE1" w14:textId="77777777" w:rsidTr="00261CA1">
        <w:tc>
          <w:tcPr>
            <w:tcW w:w="2268" w:type="dxa"/>
            <w:gridSpan w:val="2"/>
          </w:tcPr>
          <w:p w14:paraId="358D24DE" w14:textId="7AC08711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02CC357D" w14:textId="166F328F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F2CB1E8" w14:textId="4A63F09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20B205A6" w14:textId="77777777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640DF0CE" w14:textId="2D2CB688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05DBEF6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D8B4D78" w14:textId="77777777" w:rsidTr="00DB07AE">
        <w:tc>
          <w:tcPr>
            <w:tcW w:w="2268" w:type="dxa"/>
            <w:gridSpan w:val="2"/>
          </w:tcPr>
          <w:p w14:paraId="69F2DE50" w14:textId="5D0C1A2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25478D63" w14:textId="2D3AC31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57E6A9E" w14:textId="6A64E7A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4507DF23" w14:textId="3CE64F5F" w:rsidR="0098165E" w:rsidRPr="00CC5594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2E8FA74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5A082931" w14:textId="2B15E2F8" w:rsidR="0098165E" w:rsidRPr="00CC5594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062110B9" w14:textId="1DBBD9D1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6E586" w14:textId="77777777" w:rsidTr="00DB07AE">
        <w:tc>
          <w:tcPr>
            <w:tcW w:w="2268" w:type="dxa"/>
            <w:gridSpan w:val="2"/>
          </w:tcPr>
          <w:p w14:paraId="40381C23" w14:textId="2328817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439C3006" w14:textId="77515A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4CFE8D5E" w14:textId="161CD004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59EB30B1" w14:textId="00FFC06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65AD6420" w14:textId="33CE426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07E26385" w14:textId="5623C8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6A43D00A" w14:textId="43B3A1FD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781F9466" w14:textId="6461195B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7C16A41A" w14:textId="13C7935A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lastRenderedPageBreak/>
              <w:t>Information Accuracy | Comments</w:t>
            </w:r>
          </w:p>
          <w:p w14:paraId="2EB7E053" w14:textId="5A2E4D64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5F25AAD0" w14:textId="66E4B0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1393633E" w14:textId="77777777" w:rsidTr="004727B1">
        <w:tc>
          <w:tcPr>
            <w:tcW w:w="2268" w:type="dxa"/>
            <w:gridSpan w:val="2"/>
          </w:tcPr>
          <w:p w14:paraId="47211449" w14:textId="2AEABDC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5B14120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C048AC2" w14:textId="6A7CAB2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454C03C0" w14:textId="0B5E09A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BCFD244" w14:textId="4A12E30B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4EC26B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C5F9B18" w14:textId="77777777" w:rsidTr="00DB07AE">
        <w:tc>
          <w:tcPr>
            <w:tcW w:w="2268" w:type="dxa"/>
            <w:gridSpan w:val="2"/>
          </w:tcPr>
          <w:p w14:paraId="3318F47D" w14:textId="263C3C1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F683773" w14:textId="43D19FF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BF37584" w14:textId="4BBFBF5A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3C242107" w14:textId="1DAC149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113D2BF" w14:textId="20B751DB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0088D4FD" w14:textId="7CE4CEB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431453F4" w14:textId="77777777" w:rsidTr="004727B1">
        <w:tc>
          <w:tcPr>
            <w:tcW w:w="2268" w:type="dxa"/>
            <w:gridSpan w:val="2"/>
          </w:tcPr>
          <w:p w14:paraId="71989288" w14:textId="6D8BF083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053A56C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2A1FF55F" w14:textId="21FF34F9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271518A0" w14:textId="33B2FEC9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6F5E872B" w14:textId="629CC81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8745CA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15621051" w14:textId="77777777" w:rsidTr="004727B1">
        <w:tc>
          <w:tcPr>
            <w:tcW w:w="2268" w:type="dxa"/>
            <w:gridSpan w:val="2"/>
          </w:tcPr>
          <w:p w14:paraId="77CB4407" w14:textId="425D626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4BFDADF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E06B185" w14:textId="56A00B5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41D513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2651947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22B85A0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BC04454" w14:textId="77777777" w:rsidTr="00DB07AE">
        <w:tc>
          <w:tcPr>
            <w:tcW w:w="2268" w:type="dxa"/>
            <w:gridSpan w:val="2"/>
          </w:tcPr>
          <w:p w14:paraId="1063D39B" w14:textId="0179334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0B995E8" w14:textId="20D40ADC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921D4EA" w14:textId="54E13053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4AB8D2C0" w14:textId="21F20CF8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6C512965" w14:textId="65E8FFF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2F79F80D" w14:textId="3390B3D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752DDE91" w14:textId="5AF8551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1772D19" w14:textId="77777777" w:rsidTr="004727B1">
        <w:tc>
          <w:tcPr>
            <w:tcW w:w="2268" w:type="dxa"/>
            <w:gridSpan w:val="2"/>
          </w:tcPr>
          <w:p w14:paraId="4948CA81" w14:textId="389A60C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088D8D0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9684166" w14:textId="5E07C0C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7B15A67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FA1C98F" w14:textId="433805B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12E778D0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431C8D6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CBE552F" w14:textId="4D2CDDF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1CD6A4A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46AE9AA" w14:textId="77777777" w:rsidTr="004727B1">
        <w:tc>
          <w:tcPr>
            <w:tcW w:w="2268" w:type="dxa"/>
            <w:gridSpan w:val="2"/>
          </w:tcPr>
          <w:p w14:paraId="07734744" w14:textId="1492D95B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330" w:type="dxa"/>
          </w:tcPr>
          <w:p w14:paraId="6C81B984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47B6F78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514322E7" w14:textId="391C540F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Preparation</w:t>
            </w:r>
          </w:p>
          <w:p w14:paraId="179ED37C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4323EE2D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5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5474FBA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E8190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115F592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27AA075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56A67B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E1AC98C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4B304C8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2CB4F7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CB5384B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F3D4C78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0DAB6C6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A2FB7D2" w14:textId="77777777" w:rsidTr="004727B1">
        <w:tc>
          <w:tcPr>
            <w:tcW w:w="2268" w:type="dxa"/>
            <w:gridSpan w:val="2"/>
          </w:tcPr>
          <w:p w14:paraId="276FB47C" w14:textId="29BC1AD2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330" w:type="dxa"/>
          </w:tcPr>
          <w:p w14:paraId="036BB0B9" w14:textId="76AF38F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55675B1C" w14:textId="28406EF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1;</w:t>
            </w:r>
          </w:p>
          <w:p w14:paraId="791F19F5" w14:textId="22B1045D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Preparation;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3933D593" w14:textId="39DB4D4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Preparation displays with first column action link </w:t>
            </w:r>
            <w:r w:rsidRPr="005975CF">
              <w:rPr>
                <w:i/>
                <w:iCs/>
                <w:color w:val="0070C0"/>
                <w:sz w:val="20"/>
              </w:rPr>
              <w:t>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4952EC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A7A70E7" w14:textId="77777777" w:rsidTr="004727B1">
        <w:tc>
          <w:tcPr>
            <w:tcW w:w="2268" w:type="dxa"/>
            <w:gridSpan w:val="2"/>
          </w:tcPr>
          <w:p w14:paraId="56E7CB9E" w14:textId="30D29F2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330" w:type="dxa"/>
          </w:tcPr>
          <w:p w14:paraId="157B63B0" w14:textId="1B310E2A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39AC1102" w14:textId="7991127F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12;</w:t>
            </w:r>
          </w:p>
          <w:p w14:paraId="19154ACD" w14:textId="2D2E136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Review</w:t>
            </w:r>
          </w:p>
        </w:tc>
        <w:tc>
          <w:tcPr>
            <w:tcW w:w="3450" w:type="dxa"/>
            <w:gridSpan w:val="4"/>
          </w:tcPr>
          <w:p w14:paraId="60E3627A" w14:textId="282933CA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view/link additional monitoring logs to this log.</w:t>
            </w:r>
          </w:p>
          <w:p w14:paraId="0E45D184" w14:textId="3836BD52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Each evaluation displays with detailed information.</w:t>
            </w:r>
          </w:p>
        </w:tc>
        <w:tc>
          <w:tcPr>
            <w:tcW w:w="1275" w:type="dxa"/>
          </w:tcPr>
          <w:p w14:paraId="27837DB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278425A2" w14:textId="77777777" w:rsidTr="004727B1">
        <w:tc>
          <w:tcPr>
            <w:tcW w:w="2268" w:type="dxa"/>
            <w:gridSpan w:val="2"/>
          </w:tcPr>
          <w:p w14:paraId="424E792B" w14:textId="29B2B94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330" w:type="dxa"/>
          </w:tcPr>
          <w:p w14:paraId="578B49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1582318A" w14:textId="5B4B79E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114BA57C" w14:textId="52B9233C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1819EF4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4F071870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 w:rsidRPr="00652A1D">
              <w:rPr>
                <w:i/>
                <w:iCs/>
                <w:sz w:val="20"/>
              </w:rPr>
              <w:t>Yes</w:t>
            </w:r>
            <w:r>
              <w:rPr>
                <w:sz w:val="20"/>
              </w:rPr>
              <w:t xml:space="preserve"> for follow-up coaching is required question.</w:t>
            </w:r>
          </w:p>
          <w:p w14:paraId="0CBEF8C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AB7DBC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3EB342D7" w14:textId="5F14FC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B3C22A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7A94FFD6" w14:textId="04D225F3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Coaching.</w:t>
            </w:r>
          </w:p>
        </w:tc>
        <w:tc>
          <w:tcPr>
            <w:tcW w:w="1275" w:type="dxa"/>
          </w:tcPr>
          <w:p w14:paraId="41279B7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855621E" w14:textId="77777777" w:rsidTr="004727B1">
        <w:tc>
          <w:tcPr>
            <w:tcW w:w="2268" w:type="dxa"/>
            <w:gridSpan w:val="2"/>
          </w:tcPr>
          <w:p w14:paraId="6A31B19F" w14:textId="1BC68AD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330" w:type="dxa"/>
          </w:tcPr>
          <w:p w14:paraId="0F781F1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185" w:type="dxa"/>
            <w:gridSpan w:val="3"/>
          </w:tcPr>
          <w:p w14:paraId="0E4D98A4" w14:textId="731A841E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13;</w:t>
            </w:r>
          </w:p>
          <w:p w14:paraId="51E5728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at least 2 logs that are for additional monitoring;</w:t>
            </w:r>
          </w:p>
          <w:p w14:paraId="6A68035A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3559120" w14:textId="17DF467D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</w:t>
            </w:r>
            <w:r>
              <w:rPr>
                <w:i/>
                <w:iCs/>
                <w:sz w:val="20"/>
              </w:rPr>
              <w:t>No</w:t>
            </w:r>
            <w:r>
              <w:rPr>
                <w:sz w:val="20"/>
              </w:rPr>
              <w:t xml:space="preserve"> for follow-up coaching is required question.</w:t>
            </w:r>
          </w:p>
          <w:p w14:paraId="74AD550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38A32C8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comments.</w:t>
            </w:r>
          </w:p>
          <w:p w14:paraId="66EF379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DA194A">
              <w:rPr>
                <w:b/>
                <w:b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23476D3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Log successfully submitted and updated in database.</w:t>
            </w:r>
          </w:p>
          <w:p w14:paraId="31BF1D66" w14:textId="7F774D9C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 xml:space="preserve">Pending </w:t>
            </w:r>
            <w:r>
              <w:rPr>
                <w:i/>
                <w:iCs/>
                <w:sz w:val="18"/>
                <w:szCs w:val="18"/>
              </w:rPr>
              <w:t>Follow-up Employee Review.</w:t>
            </w:r>
          </w:p>
        </w:tc>
        <w:tc>
          <w:tcPr>
            <w:tcW w:w="1275" w:type="dxa"/>
          </w:tcPr>
          <w:p w14:paraId="0BD793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2E0EF1F2" w14:textId="77777777" w:rsidTr="004727B1">
        <w:tc>
          <w:tcPr>
            <w:tcW w:w="2268" w:type="dxa"/>
            <w:gridSpan w:val="2"/>
          </w:tcPr>
          <w:p w14:paraId="0F14F3CD" w14:textId="4F254066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31D9C9E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0B227E61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45570736" w14:textId="2FB3ACC1" w:rsidR="0098165E" w:rsidRPr="002C2725" w:rsidRDefault="0098165E" w:rsidP="0098165E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Follow-up Coaching</w:t>
            </w:r>
          </w:p>
          <w:p w14:paraId="36BC7065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6309AFF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6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41B70D5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687A13E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3C418ACF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3977056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261666C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472BD62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0D83C8F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0297F945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1B426BD7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5E2FD6A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6C4BABE9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6A2D78BC" w14:textId="77777777" w:rsidTr="004727B1">
        <w:tc>
          <w:tcPr>
            <w:tcW w:w="2268" w:type="dxa"/>
            <w:gridSpan w:val="2"/>
          </w:tcPr>
          <w:p w14:paraId="0E64A4C3" w14:textId="06855645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3330" w:type="dxa"/>
          </w:tcPr>
          <w:p w14:paraId="46118A22" w14:textId="1A190C6B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29ED0428" w14:textId="27B1033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6;</w:t>
            </w:r>
          </w:p>
          <w:p w14:paraId="04C54927" w14:textId="4F3475BA" w:rsidR="0098165E" w:rsidRPr="00257B22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Follow-up Coaching;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1F940FBF" w14:textId="3A665C61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Follow-up Coaching displays with first column as 2 action links - </w:t>
            </w:r>
            <w:r>
              <w:rPr>
                <w:i/>
                <w:iCs/>
                <w:color w:val="0070C0"/>
                <w:sz w:val="20"/>
              </w:rPr>
              <w:t xml:space="preserve">Prepare </w:t>
            </w:r>
            <w:r w:rsidRPr="006F1B25">
              <w:rPr>
                <w:color w:val="000000" w:themeColor="text1"/>
                <w:sz w:val="20"/>
              </w:rPr>
              <w:t>and</w:t>
            </w:r>
            <w:r w:rsidRPr="006F1B25">
              <w:rPr>
                <w:i/>
                <w:iCs/>
                <w:color w:val="000000" w:themeColor="text1"/>
                <w:sz w:val="20"/>
              </w:rPr>
              <w:t xml:space="preserve"> </w:t>
            </w:r>
            <w:r>
              <w:rPr>
                <w:i/>
                <w:iCs/>
                <w:color w:val="0070C0"/>
                <w:sz w:val="20"/>
              </w:rPr>
              <w:t>Coach.</w:t>
            </w:r>
          </w:p>
        </w:tc>
        <w:tc>
          <w:tcPr>
            <w:tcW w:w="1275" w:type="dxa"/>
          </w:tcPr>
          <w:p w14:paraId="0E2CDD2B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0A666ECD" w14:textId="77777777" w:rsidTr="004727B1">
        <w:tc>
          <w:tcPr>
            <w:tcW w:w="2268" w:type="dxa"/>
            <w:gridSpan w:val="2"/>
          </w:tcPr>
          <w:p w14:paraId="77AF5C1C" w14:textId="2C4D277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3330" w:type="dxa"/>
          </w:tcPr>
          <w:p w14:paraId="1D6D9FBA" w14:textId="7A3E9E66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1195584C" w14:textId="014FC280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17;</w:t>
            </w:r>
          </w:p>
          <w:p w14:paraId="29691827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FD06104" w14:textId="3E819D23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new summary;</w:t>
            </w:r>
          </w:p>
          <w:p w14:paraId="35459CCD" w14:textId="4A9D21B0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09224624" w14:textId="1D909B74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Historical summary displays;</w:t>
            </w:r>
          </w:p>
          <w:p w14:paraId="3826AFEB" w14:textId="1AD90C0B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</w:t>
            </w:r>
            <w:r>
              <w:rPr>
                <w:sz w:val="20"/>
              </w:rPr>
              <w:lastRenderedPageBreak/>
              <w:t xml:space="preserve">information; </w:t>
            </w:r>
          </w:p>
          <w:p w14:paraId="3F379F91" w14:textId="77777777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3F1454E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69FCB40D" w14:textId="77777777" w:rsidR="0098165E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1E943416" w14:textId="77777777" w:rsidR="0098165E" w:rsidRPr="006B7497" w:rsidRDefault="0098165E" w:rsidP="0098165E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369EEFE8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98165E" w14:paraId="59326C60" w14:textId="77777777" w:rsidTr="004727B1">
        <w:tc>
          <w:tcPr>
            <w:tcW w:w="2268" w:type="dxa"/>
            <w:gridSpan w:val="2"/>
          </w:tcPr>
          <w:p w14:paraId="0A8AD8F1" w14:textId="096F8A6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3330" w:type="dxa"/>
          </w:tcPr>
          <w:p w14:paraId="0BB13DB7" w14:textId="52273F8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71652C37" w14:textId="27D7B765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18;</w:t>
            </w:r>
          </w:p>
          <w:p w14:paraId="0E49454F" w14:textId="3EC9094D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log summary;</w:t>
            </w:r>
          </w:p>
          <w:p w14:paraId="6491A4CB" w14:textId="76F6FA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B07726">
              <w:rPr>
                <w:b/>
                <w:bCs/>
                <w:i/>
                <w:iCs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058CC37" w14:textId="446E855A" w:rsidR="0098165E" w:rsidRDefault="0098165E" w:rsidP="0098165E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Summary successfully saved in database;</w:t>
            </w:r>
          </w:p>
        </w:tc>
        <w:tc>
          <w:tcPr>
            <w:tcW w:w="1275" w:type="dxa"/>
          </w:tcPr>
          <w:p w14:paraId="299F23F0" w14:textId="39E5B5B5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33034703" w14:textId="77777777" w:rsidTr="004727B1">
        <w:tc>
          <w:tcPr>
            <w:tcW w:w="2268" w:type="dxa"/>
            <w:gridSpan w:val="2"/>
          </w:tcPr>
          <w:p w14:paraId="6C2D463F" w14:textId="0CD9B292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3330" w:type="dxa"/>
          </w:tcPr>
          <w:p w14:paraId="1FECCBD6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5A54886A" w14:textId="36C23EBB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19;</w:t>
            </w:r>
          </w:p>
          <w:p w14:paraId="780222C5" w14:textId="4BBFEC50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2879C39D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1503FDF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081BE90" w14:textId="334FBC9F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without detailed information;</w:t>
            </w:r>
          </w:p>
          <w:p w14:paraId="0FEDDD4E" w14:textId="5532131E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1B759ECD" w14:textId="2731ADC5" w:rsidR="0098165E" w:rsidRPr="00365D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summary, coaching notes, supervisor review information, employee review information and employee comments display.</w:t>
            </w:r>
          </w:p>
        </w:tc>
        <w:tc>
          <w:tcPr>
            <w:tcW w:w="1275" w:type="dxa"/>
          </w:tcPr>
          <w:p w14:paraId="0A59D313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14:paraId="77B646D8" w14:textId="77777777" w:rsidTr="004727B1">
        <w:tc>
          <w:tcPr>
            <w:tcW w:w="2268" w:type="dxa"/>
            <w:gridSpan w:val="2"/>
          </w:tcPr>
          <w:p w14:paraId="24D061B6" w14:textId="4C300EC2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3330" w:type="dxa"/>
          </w:tcPr>
          <w:p w14:paraId="69414BB8" w14:textId="3D96372E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185" w:type="dxa"/>
            <w:gridSpan w:val="3"/>
          </w:tcPr>
          <w:p w14:paraId="46CFB0EF" w14:textId="69E44441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20;</w:t>
            </w:r>
          </w:p>
          <w:p w14:paraId="479C5652" w14:textId="77777777" w:rsidR="0098165E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coaching date, and coaching details;</w:t>
            </w:r>
          </w:p>
          <w:p w14:paraId="0902D26D" w14:textId="63259CDA" w:rsidR="0098165E" w:rsidRPr="00F11977" w:rsidRDefault="0098165E" w:rsidP="0098165E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F11977">
              <w:rPr>
                <w:b/>
                <w:bCs/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0A112F7E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updated in database;</w:t>
            </w:r>
          </w:p>
          <w:p w14:paraId="4D267933" w14:textId="77777777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</w:p>
          <w:p w14:paraId="4C4F4762" w14:textId="2B58C6AC" w:rsidR="0098165E" w:rsidRDefault="0098165E" w:rsidP="0098165E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272992">
              <w:rPr>
                <w:i/>
                <w:iCs/>
                <w:sz w:val="18"/>
                <w:szCs w:val="18"/>
              </w:rPr>
              <w:t>Pending Follow-up Employee Review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187265C0" w14:textId="69FE8B04" w:rsidR="0098165E" w:rsidRDefault="0098165E" w:rsidP="0098165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1A6E157F" w14:textId="77777777" w:rsidTr="004727B1">
        <w:tc>
          <w:tcPr>
            <w:tcW w:w="2268" w:type="dxa"/>
            <w:gridSpan w:val="2"/>
          </w:tcPr>
          <w:p w14:paraId="7F10735B" w14:textId="6D7A69C1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22</w:t>
            </w:r>
          </w:p>
        </w:tc>
        <w:tc>
          <w:tcPr>
            <w:tcW w:w="3330" w:type="dxa"/>
          </w:tcPr>
          <w:p w14:paraId="3526786C" w14:textId="40347449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="00AB3730"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1FE6A592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6E6A9FD0" w14:textId="77777777" w:rsidR="00FD119E" w:rsidRPr="00D350C0" w:rsidRDefault="00FD119E" w:rsidP="004727B1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D350C0">
              <w:rPr>
                <w:b/>
                <w:bCs/>
                <w:i/>
                <w:iCs/>
                <w:sz w:val="20"/>
              </w:rPr>
              <w:t>Completed</w:t>
            </w:r>
          </w:p>
          <w:p w14:paraId="0B81DD3C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10110537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7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7801CE38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78511FDE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 w:rsidRPr="00AF19D5">
              <w:rPr>
                <w:b/>
                <w:b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5B408CA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0EB58B44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5AC77DB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47F09B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8A38BD1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5379376" w14:textId="77777777" w:rsidR="00744FF1" w:rsidRDefault="00744FF1" w:rsidP="00744FF1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F0E81E9" w14:textId="7020FB18" w:rsidR="00FD119E" w:rsidRDefault="00744FF1" w:rsidP="00744FF1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7A9AA9B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D119E" w14:paraId="2191B12C" w14:textId="77777777" w:rsidTr="004727B1">
        <w:tc>
          <w:tcPr>
            <w:tcW w:w="2268" w:type="dxa"/>
            <w:gridSpan w:val="2"/>
          </w:tcPr>
          <w:p w14:paraId="0C3B6336" w14:textId="0E10E28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23</w:t>
            </w:r>
          </w:p>
        </w:tc>
        <w:tc>
          <w:tcPr>
            <w:tcW w:w="3330" w:type="dxa"/>
          </w:tcPr>
          <w:p w14:paraId="5D59B953" w14:textId="033B1E9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56279385" w14:textId="4EA1099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A96F52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14:paraId="47534483" w14:textId="1BE3DCCF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 w:rsidR="00A96F52">
              <w:rPr>
                <w:i/>
                <w:iCs/>
                <w:sz w:val="18"/>
                <w:szCs w:val="18"/>
              </w:rPr>
              <w:t xml:space="preserve"> Team’s</w:t>
            </w:r>
            <w:r w:rsidRPr="00257B22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Completed;</w:t>
            </w:r>
          </w:p>
        </w:tc>
        <w:tc>
          <w:tcPr>
            <w:tcW w:w="3450" w:type="dxa"/>
            <w:gridSpan w:val="4"/>
          </w:tcPr>
          <w:p w14:paraId="60781E58" w14:textId="44075249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</w:t>
            </w:r>
            <w:r w:rsidR="00D148E5">
              <w:rPr>
                <w:sz w:val="20"/>
              </w:rPr>
              <w:t xml:space="preserve">completed </w:t>
            </w:r>
            <w:r>
              <w:rPr>
                <w:sz w:val="20"/>
              </w:rPr>
              <w:t xml:space="preserve">quality now log </w:t>
            </w:r>
            <w:r w:rsidR="00D148E5">
              <w:rPr>
                <w:sz w:val="20"/>
              </w:rPr>
              <w:t>from the user’s team</w:t>
            </w:r>
            <w:r>
              <w:rPr>
                <w:sz w:val="20"/>
              </w:rPr>
              <w:t xml:space="preserve"> displays with first </w:t>
            </w:r>
            <w:r>
              <w:rPr>
                <w:sz w:val="20"/>
              </w:rPr>
              <w:lastRenderedPageBreak/>
              <w:t xml:space="preserve">column as action link </w:t>
            </w:r>
            <w:r>
              <w:rPr>
                <w:i/>
                <w:iCs/>
                <w:color w:val="0070C0"/>
                <w:sz w:val="20"/>
              </w:rPr>
              <w:t>View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7B30FE1E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FD119E" w14:paraId="0C16F8B7" w14:textId="77777777" w:rsidTr="004727B1">
        <w:tc>
          <w:tcPr>
            <w:tcW w:w="2268" w:type="dxa"/>
            <w:gridSpan w:val="2"/>
          </w:tcPr>
          <w:p w14:paraId="6D46AA97" w14:textId="38CEB820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R-</w:t>
            </w:r>
            <w:r w:rsidR="00AB3730">
              <w:rPr>
                <w:sz w:val="18"/>
                <w:szCs w:val="18"/>
              </w:rPr>
              <w:t>SUPERVISOR</w:t>
            </w:r>
            <w:r w:rsidR="00AB373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4E6C4A">
              <w:rPr>
                <w:sz w:val="20"/>
              </w:rPr>
              <w:t>24</w:t>
            </w:r>
          </w:p>
        </w:tc>
        <w:tc>
          <w:tcPr>
            <w:tcW w:w="3330" w:type="dxa"/>
          </w:tcPr>
          <w:p w14:paraId="4B0B593E" w14:textId="7B583D78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-QN-9</w:t>
            </w:r>
          </w:p>
        </w:tc>
        <w:tc>
          <w:tcPr>
            <w:tcW w:w="4185" w:type="dxa"/>
            <w:gridSpan w:val="3"/>
          </w:tcPr>
          <w:p w14:paraId="0D6B7911" w14:textId="1D0BFDC5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R-</w:t>
            </w:r>
            <w:r w:rsidR="00DD1840">
              <w:rPr>
                <w:sz w:val="18"/>
                <w:szCs w:val="18"/>
              </w:rPr>
              <w:t>SUPERVISOR</w:t>
            </w:r>
            <w:r w:rsidR="00DD1840">
              <w:rPr>
                <w:sz w:val="20"/>
              </w:rPr>
              <w:t xml:space="preserve"> </w:t>
            </w:r>
            <w:r>
              <w:rPr>
                <w:sz w:val="20"/>
              </w:rPr>
              <w:t>-QN-</w:t>
            </w:r>
            <w:r w:rsidR="001D7B38">
              <w:rPr>
                <w:sz w:val="20"/>
              </w:rPr>
              <w:t>23</w:t>
            </w:r>
            <w:r>
              <w:rPr>
                <w:sz w:val="20"/>
              </w:rPr>
              <w:t>;</w:t>
            </w:r>
          </w:p>
          <w:p w14:paraId="6F1036F9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C19D854" w14:textId="77777777" w:rsidR="00FD119E" w:rsidRPr="000806F1" w:rsidRDefault="00FD119E" w:rsidP="004727B1">
            <w:pPr>
              <w:tabs>
                <w:tab w:val="left" w:pos="360"/>
              </w:tabs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450" w:type="dxa"/>
            <w:gridSpan w:val="4"/>
          </w:tcPr>
          <w:p w14:paraId="668D01AE" w14:textId="5506E398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as read only.</w:t>
            </w:r>
          </w:p>
          <w:p w14:paraId="045621F4" w14:textId="7761380C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67B01D37" w14:textId="1962FC86" w:rsidR="00E86BBF" w:rsidRDefault="00E86BBF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Each evaluation displays with detailed information</w:t>
            </w:r>
            <w:r w:rsidR="000D3D17">
              <w:rPr>
                <w:sz w:val="20"/>
              </w:rPr>
              <w:t>.</w:t>
            </w:r>
          </w:p>
          <w:p w14:paraId="4A865105" w14:textId="77777777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5262A912" w14:textId="296529BD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and linked additional monitoring logs display;</w:t>
            </w:r>
          </w:p>
          <w:p w14:paraId="28FF104D" w14:textId="77777777" w:rsidR="00CA4854" w:rsidRDefault="00CA4854" w:rsidP="004727B1">
            <w:pPr>
              <w:tabs>
                <w:tab w:val="left" w:pos="360"/>
              </w:tabs>
              <w:rPr>
                <w:sz w:val="20"/>
              </w:rPr>
            </w:pPr>
          </w:p>
          <w:p w14:paraId="1DDEFA5F" w14:textId="2843F6E0" w:rsidR="00FD119E" w:rsidRDefault="00FD119E" w:rsidP="004727B1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Coaching notes, supervisor review information, employee review information/feedback, follow-up notes, supervisor follow-up information, employee follow-up information display.</w:t>
            </w:r>
          </w:p>
        </w:tc>
        <w:tc>
          <w:tcPr>
            <w:tcW w:w="1275" w:type="dxa"/>
          </w:tcPr>
          <w:p w14:paraId="0E37C1EA" w14:textId="77777777" w:rsidR="00FD119E" w:rsidRDefault="00FD119E" w:rsidP="004727B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04C6D" w14:paraId="2D327E60" w14:textId="77777777" w:rsidTr="001F6FB8">
        <w:tc>
          <w:tcPr>
            <w:tcW w:w="14508" w:type="dxa"/>
            <w:gridSpan w:val="11"/>
            <w:shd w:val="clear" w:color="auto" w:fill="FDE9D9" w:themeFill="accent6" w:themeFillTint="33"/>
          </w:tcPr>
          <w:p w14:paraId="7434EB44" w14:textId="77777777" w:rsidR="00A04C6D" w:rsidRPr="008200A7" w:rsidRDefault="00A04C6D" w:rsidP="001F6FB8">
            <w:pPr>
              <w:tabs>
                <w:tab w:val="left" w:pos="360"/>
              </w:tabs>
              <w:rPr>
                <w:sz w:val="20"/>
                <w:szCs w:val="20"/>
              </w:rPr>
            </w:pPr>
            <w:r w:rsidRPr="008200A7">
              <w:rPr>
                <w:sz w:val="20"/>
                <w:szCs w:val="20"/>
              </w:rPr>
              <w:t xml:space="preserve">Quality Now </w:t>
            </w:r>
            <w:r>
              <w:rPr>
                <w:sz w:val="20"/>
                <w:szCs w:val="20"/>
              </w:rPr>
              <w:t xml:space="preserve">(QNS) </w:t>
            </w:r>
            <w:r w:rsidRPr="008200A7">
              <w:rPr>
                <w:sz w:val="20"/>
                <w:szCs w:val="20"/>
              </w:rPr>
              <w:t>submitted by Supervisors:</w:t>
            </w:r>
          </w:p>
        </w:tc>
      </w:tr>
      <w:tr w:rsidR="00710362" w14:paraId="3DF6F297" w14:textId="77777777" w:rsidTr="001F6FB8">
        <w:tc>
          <w:tcPr>
            <w:tcW w:w="2268" w:type="dxa"/>
            <w:gridSpan w:val="2"/>
          </w:tcPr>
          <w:p w14:paraId="26003E74" w14:textId="45C56645" w:rsidR="00710362" w:rsidRPr="00257B22" w:rsidRDefault="00710362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</w:t>
            </w:r>
            <w:r w:rsidRPr="00257B22">
              <w:rPr>
                <w:sz w:val="18"/>
                <w:szCs w:val="18"/>
              </w:rPr>
              <w:t>QN</w:t>
            </w:r>
            <w:r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3330" w:type="dxa"/>
          </w:tcPr>
          <w:p w14:paraId="7268B863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bCs/>
                <w:i/>
                <w:iCs/>
                <w:sz w:val="20"/>
              </w:rPr>
              <w:t>Supervisor</w:t>
            </w:r>
            <w:r>
              <w:rPr>
                <w:sz w:val="20"/>
              </w:rPr>
              <w:t xml:space="preserve"> role.</w:t>
            </w:r>
          </w:p>
          <w:p w14:paraId="36769C69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has the following quality now logs in database:</w:t>
            </w:r>
          </w:p>
          <w:p w14:paraId="7F5B3817" w14:textId="77777777" w:rsidR="00710362" w:rsidRPr="002C2725" w:rsidRDefault="00710362" w:rsidP="001F6FB8">
            <w:pPr>
              <w:tabs>
                <w:tab w:val="left" w:pos="360"/>
              </w:tabs>
              <w:jc w:val="center"/>
              <w:rPr>
                <w:b/>
                <w:bCs/>
                <w:i/>
                <w:iCs/>
                <w:sz w:val="20"/>
              </w:rPr>
            </w:pPr>
            <w:r w:rsidRPr="002C2725">
              <w:rPr>
                <w:b/>
                <w:bCs/>
                <w:i/>
                <w:iCs/>
                <w:sz w:val="20"/>
              </w:rPr>
              <w:t>Pending Supervisor Review</w:t>
            </w:r>
          </w:p>
          <w:p w14:paraId="6983C34A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14:paraId="7EE7CE50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eCL </w:t>
            </w:r>
            <w:hyperlink r:id="rId18" w:history="1">
              <w:r w:rsidRPr="00AA2802">
                <w:rPr>
                  <w:rStyle w:val="Hyperlink"/>
                  <w:sz w:val="20"/>
                </w:rPr>
                <w:t>https://uvaadadweb50cco.ad.local/ecl_dev/</w:t>
              </w:r>
            </w:hyperlink>
          </w:p>
          <w:p w14:paraId="1DE2CA80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207F58A8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4"/>
          </w:tcPr>
          <w:p w14:paraId="5078FBCC" w14:textId="77777777" w:rsidR="00710362" w:rsidRDefault="00710362" w:rsidP="001F6FB8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b/>
                <w:bCs/>
                <w:i/>
                <w:iCs/>
                <w:sz w:val="20"/>
              </w:rPr>
              <w:t>My Dashboard &gt;&gt; Quality Now page</w:t>
            </w:r>
            <w:r>
              <w:rPr>
                <w:sz w:val="20"/>
              </w:rPr>
              <w:t xml:space="preserve"> displays with the following log/count and view link (if count &gt; 0):</w:t>
            </w:r>
          </w:p>
          <w:p w14:paraId="4C60A7FC" w14:textId="77777777" w:rsidR="00710362" w:rsidRDefault="00710362" w:rsidP="001F6FB8">
            <w:pPr>
              <w:tabs>
                <w:tab w:val="left" w:pos="360"/>
              </w:tabs>
              <w:rPr>
                <w:sz w:val="20"/>
              </w:rPr>
            </w:pPr>
          </w:p>
          <w:p w14:paraId="33195773" w14:textId="77777777" w:rsidR="00710362" w:rsidRDefault="00710362" w:rsidP="001F6FB8">
            <w:pPr>
              <w:tabs>
                <w:tab w:val="left" w:pos="360"/>
              </w:tabs>
              <w:rPr>
                <w:i/>
                <w:iCs/>
                <w:color w:val="0070C0"/>
                <w:sz w:val="20"/>
              </w:rPr>
            </w:pPr>
            <w:r>
              <w:rPr>
                <w:i/>
                <w:iCs/>
                <w:sz w:val="20"/>
              </w:rPr>
              <w:t xml:space="preserve">My Pending Review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6E3C95A4" w14:textId="77777777" w:rsidR="00710362" w:rsidRDefault="00710362" w:rsidP="001F6FB8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Preparation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25459DA1" w14:textId="77777777" w:rsidR="00710362" w:rsidRDefault="00710362" w:rsidP="001F6FB8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Pending Follow-up Coaching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7ABCF670" w14:textId="77777777" w:rsidR="00710362" w:rsidRDefault="00710362" w:rsidP="001F6FB8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Pending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3E47156F" w14:textId="77777777" w:rsidR="00710362" w:rsidRDefault="00710362" w:rsidP="001F6FB8">
            <w:pPr>
              <w:tabs>
                <w:tab w:val="left" w:pos="360"/>
              </w:tabs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My Team’s Completed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  <w:p w14:paraId="480E08C8" w14:textId="77777777" w:rsidR="00710362" w:rsidRDefault="00710362" w:rsidP="001F6FB8">
            <w:pPr>
              <w:tabs>
                <w:tab w:val="left" w:pos="360"/>
              </w:tabs>
              <w:rPr>
                <w:sz w:val="20"/>
              </w:rPr>
            </w:pPr>
            <w:r w:rsidRPr="00257B22">
              <w:rPr>
                <w:i/>
                <w:iCs/>
                <w:sz w:val="20"/>
              </w:rPr>
              <w:t>My Submissions</w:t>
            </w:r>
            <w:r>
              <w:rPr>
                <w:i/>
                <w:iCs/>
                <w:sz w:val="20"/>
              </w:rPr>
              <w:t xml:space="preserve">  {count}  </w:t>
            </w:r>
            <w:r w:rsidRPr="00257B22">
              <w:rPr>
                <w:i/>
                <w:iCs/>
                <w:color w:val="0070C0"/>
                <w:sz w:val="20"/>
              </w:rPr>
              <w:t>View</w:t>
            </w:r>
          </w:p>
        </w:tc>
        <w:tc>
          <w:tcPr>
            <w:tcW w:w="1275" w:type="dxa"/>
          </w:tcPr>
          <w:p w14:paraId="5D73C91B" w14:textId="77777777" w:rsidR="00710362" w:rsidRDefault="0071036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51DB" w14:paraId="43E2FEEB" w14:textId="77777777" w:rsidTr="001F6FB8">
        <w:tc>
          <w:tcPr>
            <w:tcW w:w="2268" w:type="dxa"/>
            <w:gridSpan w:val="2"/>
          </w:tcPr>
          <w:p w14:paraId="29A89BF1" w14:textId="5363EB18" w:rsidR="001951DB" w:rsidRPr="00257B22" w:rsidRDefault="001951DB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EA2AC4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330" w:type="dxa"/>
          </w:tcPr>
          <w:p w14:paraId="44733229" w14:textId="19D86DEE" w:rsidR="001951DB" w:rsidRDefault="001951DB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73879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2581EEC" w14:textId="0C2CB78B" w:rsidR="001951DB" w:rsidRDefault="001951DB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3D5380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;</w:t>
            </w:r>
          </w:p>
          <w:p w14:paraId="59A6F6E9" w14:textId="77777777" w:rsidR="001951DB" w:rsidRPr="00257B22" w:rsidRDefault="001951DB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257B22">
              <w:rPr>
                <w:i/>
                <w:iCs/>
                <w:color w:val="0070C0"/>
                <w:sz w:val="18"/>
                <w:szCs w:val="18"/>
              </w:rPr>
              <w:t>View</w:t>
            </w:r>
            <w:r w:rsidRPr="00257B22">
              <w:rPr>
                <w:color w:val="0070C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link after </w:t>
            </w:r>
            <w:r w:rsidRPr="00257B22">
              <w:rPr>
                <w:i/>
                <w:iCs/>
                <w:sz w:val="18"/>
                <w:szCs w:val="18"/>
              </w:rPr>
              <w:t>My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257B22">
              <w:rPr>
                <w:i/>
                <w:iCs/>
                <w:sz w:val="18"/>
                <w:szCs w:val="18"/>
              </w:rPr>
              <w:t>Pending</w:t>
            </w:r>
            <w:r>
              <w:rPr>
                <w:i/>
                <w:iCs/>
                <w:sz w:val="18"/>
                <w:szCs w:val="18"/>
              </w:rPr>
              <w:t xml:space="preserve"> Review;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450" w:type="dxa"/>
            <w:gridSpan w:val="4"/>
          </w:tcPr>
          <w:p w14:paraId="755B24CE" w14:textId="77777777" w:rsidR="001951DB" w:rsidRDefault="001951DB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List of quality now log Pending Supervisor Review displays with first column as 2 action links – </w:t>
            </w:r>
            <w:r w:rsidRPr="00CC5594">
              <w:rPr>
                <w:i/>
                <w:iCs/>
                <w:color w:val="0070C0"/>
                <w:sz w:val="20"/>
              </w:rPr>
              <w:t>Prepare</w:t>
            </w:r>
            <w:r w:rsidRPr="00CC5594">
              <w:rPr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 w:rsidRPr="00CC5594">
              <w:rPr>
                <w:i/>
                <w:iCs/>
                <w:color w:val="0070C0"/>
                <w:sz w:val="20"/>
              </w:rPr>
              <w:t>Coach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14:paraId="449FDCB6" w14:textId="77777777" w:rsidR="001951DB" w:rsidRDefault="001951DB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646CC" w14:paraId="435B1FED" w14:textId="77777777" w:rsidTr="001F6FB8">
        <w:tc>
          <w:tcPr>
            <w:tcW w:w="2268" w:type="dxa"/>
            <w:gridSpan w:val="2"/>
          </w:tcPr>
          <w:p w14:paraId="612B47C8" w14:textId="512500CC" w:rsidR="00C646CC" w:rsidRDefault="00C646C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458A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330" w:type="dxa"/>
          </w:tcPr>
          <w:p w14:paraId="546DBF96" w14:textId="5F8DEBF7" w:rsidR="00C646CC" w:rsidRDefault="00C646C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10EB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115BC7F8" w14:textId="62A24FE6" w:rsidR="00C646CC" w:rsidRDefault="00C646CC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510EBF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09132CD8" w14:textId="77777777" w:rsidR="00C646CC" w:rsidRPr="00CC5594" w:rsidRDefault="00C646CC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3FAC1357" w14:textId="77777777" w:rsidR="00C646CC" w:rsidRDefault="00C646CC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with the following error message:</w:t>
            </w:r>
          </w:p>
          <w:p w14:paraId="476EC546" w14:textId="77777777" w:rsidR="00C646CC" w:rsidRPr="00CC5594" w:rsidRDefault="00C646CC" w:rsidP="001F6FB8">
            <w:pPr>
              <w:tabs>
                <w:tab w:val="left" w:pos="360"/>
              </w:tabs>
              <w:rPr>
                <w:sz w:val="20"/>
              </w:rPr>
            </w:pPr>
            <w:r w:rsidRPr="00CC5594">
              <w:rPr>
                <w:rFonts w:ascii="Helvetica" w:hAnsi="Helvetica"/>
                <w:color w:val="FF0000"/>
                <w:sz w:val="18"/>
                <w:szCs w:val="18"/>
                <w:shd w:val="clear" w:color="auto" w:fill="FFFFFF"/>
              </w:rPr>
              <w:t>Please click "Prepare" link to enter summary first before coaching.</w:t>
            </w:r>
          </w:p>
        </w:tc>
        <w:tc>
          <w:tcPr>
            <w:tcW w:w="1275" w:type="dxa"/>
          </w:tcPr>
          <w:p w14:paraId="7F92F201" w14:textId="77777777" w:rsidR="00C646CC" w:rsidRDefault="00C646C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60DDC" w14:paraId="387BE96C" w14:textId="77777777" w:rsidTr="001F6FB8">
        <w:tc>
          <w:tcPr>
            <w:tcW w:w="2268" w:type="dxa"/>
            <w:gridSpan w:val="2"/>
          </w:tcPr>
          <w:p w14:paraId="3AE4C3F3" w14:textId="0F47C448" w:rsidR="00360DDC" w:rsidRDefault="00360DD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330" w:type="dxa"/>
          </w:tcPr>
          <w:p w14:paraId="753E089B" w14:textId="2EC4B111" w:rsidR="00360DDC" w:rsidRDefault="00360DD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0673B9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67DD1F83" w14:textId="74424F03" w:rsidR="00360DDC" w:rsidRDefault="00360DDC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3A4B0C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2;</w:t>
            </w:r>
          </w:p>
          <w:p w14:paraId="290ED283" w14:textId="77777777" w:rsidR="00360DDC" w:rsidRDefault="00360DD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38AEB0F9" w14:textId="77777777" w:rsidR="00360DDC" w:rsidRDefault="00360DDC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to allow user to enter log summary;</w:t>
            </w:r>
          </w:p>
          <w:p w14:paraId="20C821F1" w14:textId="77777777" w:rsidR="00360DDC" w:rsidRDefault="00360DDC" w:rsidP="001F6FB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Each evaluation displays with detailed informationS; </w:t>
            </w:r>
          </w:p>
          <w:p w14:paraId="38CADA17" w14:textId="77777777" w:rsidR="00360DDC" w:rsidRDefault="00360DDC" w:rsidP="001F6FB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 w:rsidRPr="00460319">
              <w:rPr>
                <w:i/>
                <w:iCs/>
                <w:color w:val="0070C0"/>
                <w:sz w:val="20"/>
              </w:rPr>
              <w:lastRenderedPageBreak/>
              <w:t>Copy</w:t>
            </w:r>
            <w:r>
              <w:rPr>
                <w:sz w:val="20"/>
              </w:rPr>
              <w:t xml:space="preserve"> links display under these sections to allow user to copy corresponding sections.</w:t>
            </w:r>
          </w:p>
          <w:p w14:paraId="591D7F64" w14:textId="77777777" w:rsidR="00360DDC" w:rsidRDefault="00360DDC" w:rsidP="001F6FB8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 w:rsidRPr="006C16DD">
              <w:rPr>
                <w:i/>
                <w:iCs/>
                <w:sz w:val="20"/>
                <w:u w:val="single"/>
              </w:rPr>
              <w:t>Business Process | Comments</w:t>
            </w:r>
          </w:p>
          <w:p w14:paraId="5BAD13C4" w14:textId="77777777" w:rsidR="00360DDC" w:rsidRDefault="00360DDC" w:rsidP="001F6FB8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Information Accuracy | Comments</w:t>
            </w:r>
          </w:p>
          <w:p w14:paraId="19DC2A63" w14:textId="77777777" w:rsidR="00360DDC" w:rsidRPr="006B7497" w:rsidRDefault="00360DDC" w:rsidP="001F6FB8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i/>
                <w:iCs/>
                <w:sz w:val="20"/>
                <w:u w:val="single"/>
              </w:rPr>
              <w:t>Privacy Disclaimers | Comments</w:t>
            </w:r>
          </w:p>
        </w:tc>
        <w:tc>
          <w:tcPr>
            <w:tcW w:w="1275" w:type="dxa"/>
          </w:tcPr>
          <w:p w14:paraId="2E52C5D3" w14:textId="77777777" w:rsidR="00360DDC" w:rsidRDefault="00360DDC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8D737B" w14:paraId="011998F3" w14:textId="77777777" w:rsidTr="001F6FB8">
        <w:tc>
          <w:tcPr>
            <w:tcW w:w="2268" w:type="dxa"/>
            <w:gridSpan w:val="2"/>
          </w:tcPr>
          <w:p w14:paraId="7BB06ED0" w14:textId="4E0D596D" w:rsidR="008D737B" w:rsidRDefault="008D737B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3330" w:type="dxa"/>
          </w:tcPr>
          <w:p w14:paraId="3A981314" w14:textId="59A32AF4" w:rsidR="008D737B" w:rsidRDefault="008D737B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B42520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7720C74B" w14:textId="63B3A715" w:rsidR="008D737B" w:rsidRDefault="008D737B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B42520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4;</w:t>
            </w:r>
          </w:p>
          <w:p w14:paraId="3F8A9111" w14:textId="77777777" w:rsidR="008D737B" w:rsidRDefault="008D737B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1EC06BA" w14:textId="77777777" w:rsidR="008D737B" w:rsidRPr="006B7497" w:rsidRDefault="008D737B" w:rsidP="001F6FB8">
            <w:pPr>
              <w:tabs>
                <w:tab w:val="left" w:pos="360"/>
              </w:tabs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16CAE756" w14:textId="77777777" w:rsidR="008D737B" w:rsidRDefault="008D737B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225A2" w14:paraId="08B35BD3" w14:textId="77777777" w:rsidTr="001F6FB8">
        <w:tc>
          <w:tcPr>
            <w:tcW w:w="2268" w:type="dxa"/>
            <w:gridSpan w:val="2"/>
          </w:tcPr>
          <w:p w14:paraId="6F2AC360" w14:textId="55C43182" w:rsidR="002225A2" w:rsidRDefault="002225A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460503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330" w:type="dxa"/>
          </w:tcPr>
          <w:p w14:paraId="56962133" w14:textId="394442EC" w:rsidR="002225A2" w:rsidRDefault="002225A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0C0786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8848DF3" w14:textId="370C924E" w:rsidR="002225A2" w:rsidRDefault="002225A2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065118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</w:t>
            </w:r>
          </w:p>
          <w:p w14:paraId="704676BF" w14:textId="77777777" w:rsidR="002225A2" w:rsidRDefault="002225A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>
              <w:rPr>
                <w:i/>
                <w:iCs/>
                <w:color w:val="0070C0"/>
                <w:sz w:val="18"/>
                <w:szCs w:val="18"/>
              </w:rPr>
              <w:t>Prepare</w:t>
            </w:r>
          </w:p>
        </w:tc>
        <w:tc>
          <w:tcPr>
            <w:tcW w:w="3450" w:type="dxa"/>
            <w:gridSpan w:val="4"/>
          </w:tcPr>
          <w:p w14:paraId="5A466490" w14:textId="533628FC" w:rsidR="002225A2" w:rsidRDefault="002225A2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page displays with the summary entered in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B92637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5; Allows user to edit the summary.</w:t>
            </w:r>
          </w:p>
        </w:tc>
        <w:tc>
          <w:tcPr>
            <w:tcW w:w="1275" w:type="dxa"/>
          </w:tcPr>
          <w:p w14:paraId="598CC6CC" w14:textId="77777777" w:rsidR="002225A2" w:rsidRDefault="002225A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6D52" w14:paraId="512A2569" w14:textId="77777777" w:rsidTr="001F6FB8">
        <w:tc>
          <w:tcPr>
            <w:tcW w:w="2268" w:type="dxa"/>
            <w:gridSpan w:val="2"/>
          </w:tcPr>
          <w:p w14:paraId="192BF40D" w14:textId="632DFF02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8E3211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330" w:type="dxa"/>
          </w:tcPr>
          <w:p w14:paraId="463E4F71" w14:textId="2F34EB64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7D5BB4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F7A8F25" w14:textId="6F085427" w:rsidR="00806D52" w:rsidRDefault="00806D52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3D5F53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7BD26A43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524374CA" w14:textId="77777777" w:rsidR="00806D52" w:rsidRDefault="00806D52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00E44B51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6D52" w14:paraId="6876D1F0" w14:textId="77777777" w:rsidTr="001F6FB8">
        <w:tc>
          <w:tcPr>
            <w:tcW w:w="2268" w:type="dxa"/>
            <w:gridSpan w:val="2"/>
          </w:tcPr>
          <w:p w14:paraId="58EA15D2" w14:textId="08C68EBD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8E3211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330" w:type="dxa"/>
          </w:tcPr>
          <w:p w14:paraId="2753F514" w14:textId="1C372343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7D5BB4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5AEDC74C" w14:textId="2D915CF9" w:rsidR="00806D52" w:rsidRDefault="00806D52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3D5F53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6;</w:t>
            </w:r>
          </w:p>
          <w:p w14:paraId="6F038FF0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Edit the summary, click </w:t>
            </w:r>
            <w:r w:rsidRPr="003804CA">
              <w:rPr>
                <w:b/>
                <w:bCs/>
                <w:i/>
                <w:iCs/>
                <w:sz w:val="20"/>
              </w:rPr>
              <w:t>Save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76B5E883" w14:textId="77777777" w:rsidR="00806D52" w:rsidRDefault="00806D52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summary successfully saved in database.</w:t>
            </w:r>
          </w:p>
        </w:tc>
        <w:tc>
          <w:tcPr>
            <w:tcW w:w="1275" w:type="dxa"/>
          </w:tcPr>
          <w:p w14:paraId="3BA5F362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6D52" w14:paraId="6E2E2772" w14:textId="77777777" w:rsidTr="001F6FB8">
        <w:tc>
          <w:tcPr>
            <w:tcW w:w="2268" w:type="dxa"/>
            <w:gridSpan w:val="2"/>
          </w:tcPr>
          <w:p w14:paraId="3160CE23" w14:textId="445E9518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8E3211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330" w:type="dxa"/>
          </w:tcPr>
          <w:p w14:paraId="69D0E868" w14:textId="0A508335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7D5BB4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0E70D9DE" w14:textId="3CA87939" w:rsidR="00806D52" w:rsidRDefault="00806D52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3D5F53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8;</w:t>
            </w:r>
          </w:p>
          <w:p w14:paraId="1A62C556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Click </w:t>
            </w:r>
            <w:r w:rsidRPr="00CC5594">
              <w:rPr>
                <w:i/>
                <w:iCs/>
                <w:color w:val="0070C0"/>
                <w:sz w:val="18"/>
                <w:szCs w:val="18"/>
              </w:rPr>
              <w:t>Coach</w:t>
            </w:r>
          </w:p>
        </w:tc>
        <w:tc>
          <w:tcPr>
            <w:tcW w:w="3450" w:type="dxa"/>
            <w:gridSpan w:val="4"/>
          </w:tcPr>
          <w:p w14:paraId="5A3923BF" w14:textId="77777777" w:rsidR="00806D52" w:rsidRDefault="00806D52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page displays allowing user to enter coaching date and coaching details;</w:t>
            </w:r>
          </w:p>
          <w:p w14:paraId="5D1D365E" w14:textId="77777777" w:rsidR="00806D52" w:rsidRDefault="00806D52" w:rsidP="001F6FB8">
            <w:pPr>
              <w:tabs>
                <w:tab w:val="left" w:pos="360"/>
              </w:tabs>
              <w:spacing w:before="120"/>
              <w:rPr>
                <w:sz w:val="20"/>
              </w:rPr>
            </w:pPr>
            <w:r>
              <w:rPr>
                <w:sz w:val="20"/>
              </w:rPr>
              <w:t>Each evaluation displays without detailed information.</w:t>
            </w:r>
          </w:p>
        </w:tc>
        <w:tc>
          <w:tcPr>
            <w:tcW w:w="1275" w:type="dxa"/>
          </w:tcPr>
          <w:p w14:paraId="44BBA823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6D52" w14:paraId="3F02E42A" w14:textId="77777777" w:rsidTr="001F6FB8">
        <w:tc>
          <w:tcPr>
            <w:tcW w:w="2268" w:type="dxa"/>
            <w:gridSpan w:val="2"/>
          </w:tcPr>
          <w:p w14:paraId="7BAC2D5B" w14:textId="75C78515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7B05ED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330" w:type="dxa"/>
          </w:tcPr>
          <w:p w14:paraId="17550076" w14:textId="4DC62EC4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7D5BB4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-1</w:t>
            </w:r>
          </w:p>
        </w:tc>
        <w:tc>
          <w:tcPr>
            <w:tcW w:w="4185" w:type="dxa"/>
            <w:gridSpan w:val="3"/>
          </w:tcPr>
          <w:p w14:paraId="32FF60D8" w14:textId="263F6576" w:rsidR="00806D52" w:rsidRDefault="00806D52" w:rsidP="001F6FB8">
            <w:pPr>
              <w:tabs>
                <w:tab w:val="left" w:pos="360"/>
              </w:tabs>
              <w:jc w:val="center"/>
              <w:rPr>
                <w:sz w:val="18"/>
                <w:szCs w:val="18"/>
              </w:rPr>
            </w:pPr>
            <w:r>
              <w:rPr>
                <w:sz w:val="20"/>
              </w:rPr>
              <w:t xml:space="preserve">Continue with </w:t>
            </w:r>
            <w:r>
              <w:rPr>
                <w:sz w:val="18"/>
                <w:szCs w:val="18"/>
              </w:rPr>
              <w:t>R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SUPERVISOR-QN</w:t>
            </w:r>
            <w:r w:rsidR="003D5F53">
              <w:rPr>
                <w:sz w:val="18"/>
                <w:szCs w:val="18"/>
              </w:rPr>
              <w:t>S</w:t>
            </w:r>
            <w:r w:rsidRPr="00257B22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9;</w:t>
            </w:r>
          </w:p>
          <w:p w14:paraId="0A331E3B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coaching date and coaching details.</w:t>
            </w:r>
          </w:p>
          <w:p w14:paraId="661B7627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82396C">
              <w:rPr>
                <w:i/>
                <w:iCs/>
                <w:sz w:val="20"/>
              </w:rPr>
              <w:t>Submit</w:t>
            </w:r>
            <w:r>
              <w:rPr>
                <w:sz w:val="20"/>
              </w:rPr>
              <w:t xml:space="preserve"> button.</w:t>
            </w:r>
          </w:p>
        </w:tc>
        <w:tc>
          <w:tcPr>
            <w:tcW w:w="3450" w:type="dxa"/>
            <w:gridSpan w:val="4"/>
          </w:tcPr>
          <w:p w14:paraId="4690A343" w14:textId="77777777" w:rsidR="00806D52" w:rsidRDefault="00806D52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successfully submitted and saved in database;</w:t>
            </w:r>
          </w:p>
          <w:p w14:paraId="35D42D2A" w14:textId="77777777" w:rsidR="00806D52" w:rsidRDefault="00806D52" w:rsidP="001F6FB8">
            <w:pPr>
              <w:tabs>
                <w:tab w:val="left" w:pos="360"/>
              </w:tabs>
              <w:rPr>
                <w:sz w:val="20"/>
              </w:rPr>
            </w:pPr>
          </w:p>
          <w:p w14:paraId="27D56659" w14:textId="77777777" w:rsidR="00806D52" w:rsidRDefault="00806D52" w:rsidP="001F6FB8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Log status changed to </w:t>
            </w:r>
            <w:r w:rsidRPr="0082396C">
              <w:rPr>
                <w:i/>
                <w:iCs/>
                <w:sz w:val="18"/>
                <w:szCs w:val="18"/>
              </w:rPr>
              <w:t>Pending Employee Review</w:t>
            </w:r>
          </w:p>
        </w:tc>
        <w:tc>
          <w:tcPr>
            <w:tcW w:w="1275" w:type="dxa"/>
          </w:tcPr>
          <w:p w14:paraId="40C41FC0" w14:textId="77777777" w:rsidR="00806D52" w:rsidRDefault="00806D52" w:rsidP="001F6FB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8165E" w:rsidRPr="00B00B50" w14:paraId="3FE8E5EE" w14:textId="46F20FB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1536" w:type="dxa"/>
          <w:trHeight w:val="457"/>
        </w:trPr>
        <w:tc>
          <w:tcPr>
            <w:tcW w:w="5283" w:type="dxa"/>
            <w:gridSpan w:val="3"/>
            <w:vAlign w:val="bottom"/>
          </w:tcPr>
          <w:p w14:paraId="72BD2CBE" w14:textId="55DC1BA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5E6A738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</w:tcPr>
          <w:p w14:paraId="026804D7" w14:textId="32F0926C" w:rsidR="0098165E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14:paraId="34DDE6B8" w14:textId="4FBEDBF9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09/</w:t>
            </w:r>
            <w:r w:rsidR="00C9048E">
              <w:rPr>
                <w:sz w:val="20"/>
              </w:rPr>
              <w:t>21</w:t>
            </w:r>
            <w:r>
              <w:rPr>
                <w:sz w:val="20"/>
              </w:rPr>
              <w:t>/2021</w:t>
            </w:r>
          </w:p>
        </w:tc>
        <w:tc>
          <w:tcPr>
            <w:tcW w:w="1275" w:type="dxa"/>
          </w:tcPr>
          <w:p w14:paraId="4F51ABAF" w14:textId="13D7B1C8" w:rsidR="0098165E" w:rsidRPr="00B00B50" w:rsidRDefault="0098165E" w:rsidP="0098165E"/>
        </w:tc>
        <w:tc>
          <w:tcPr>
            <w:tcW w:w="1275" w:type="dxa"/>
          </w:tcPr>
          <w:p w14:paraId="0B342800" w14:textId="2E4E7B29" w:rsidR="0098165E" w:rsidRPr="00B00B50" w:rsidRDefault="0098165E" w:rsidP="0098165E"/>
        </w:tc>
      </w:tr>
      <w:tr w:rsidR="0098165E" w:rsidRPr="00B00B50" w14:paraId="73BC575B" w14:textId="77777777" w:rsidTr="00DB07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4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14:paraId="64C9A111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634FF90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14:paraId="5A3D10DA" w14:textId="77777777" w:rsidR="0098165E" w:rsidRPr="00B00B50" w:rsidRDefault="0098165E" w:rsidP="0098165E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14:paraId="1B7027EF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14:paraId="38B8C8A0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23F582EF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1CACD861" w14:textId="15FF85DE" w:rsidR="004A52EF" w:rsidRPr="00940B90" w:rsidRDefault="004A52EF" w:rsidP="00F26086">
      <w:pPr>
        <w:tabs>
          <w:tab w:val="left" w:pos="360"/>
        </w:tabs>
        <w:rPr>
          <w:sz w:val="18"/>
          <w:szCs w:val="18"/>
        </w:rPr>
      </w:pPr>
    </w:p>
    <w:p w14:paraId="2DF5B4A4" w14:textId="77777777"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14:paraId="461FC248" w14:textId="77777777"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19"/>
      <w:footerReference w:type="even" r:id="rId20"/>
      <w:footerReference w:type="defaul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A35DF" w14:textId="77777777" w:rsidR="00D3795D" w:rsidRDefault="00D3795D">
      <w:r>
        <w:separator/>
      </w:r>
    </w:p>
  </w:endnote>
  <w:endnote w:type="continuationSeparator" w:id="0">
    <w:p w14:paraId="0739847D" w14:textId="77777777" w:rsidR="00D3795D" w:rsidRDefault="00D3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40E6A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9C4C9" w14:textId="77777777" w:rsidR="007F0693" w:rsidRDefault="007F0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48B8B" w14:textId="77777777" w:rsidR="007F0693" w:rsidRDefault="007F0693">
    <w:pPr>
      <w:pStyle w:val="Footer"/>
      <w:framePr w:wrap="around" w:vAnchor="text" w:hAnchor="margin" w:xAlign="right" w:y="1"/>
      <w:rPr>
        <w:rStyle w:val="PageNumber"/>
      </w:rPr>
    </w:pPr>
  </w:p>
  <w:p w14:paraId="340A2AA4" w14:textId="77777777" w:rsidR="007F0693" w:rsidRDefault="007F069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720DF9BF" wp14:editId="1D331065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3BE67" id="Line 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05129293" w14:textId="732089DF" w:rsidR="007F0693" w:rsidRDefault="007F0693" w:rsidP="00691B6F">
    <w:pPr>
      <w:tabs>
        <w:tab w:val="right" w:pos="14310"/>
      </w:tabs>
      <w:rPr>
        <w:sz w:val="18"/>
      </w:rPr>
    </w:pPr>
    <w:r>
      <w:rPr>
        <w:b/>
        <w:sz w:val="18"/>
      </w:rPr>
      <w:t>MAXIMUS CONFIDENTIAL</w:t>
    </w:r>
    <w:r>
      <w:rPr>
        <w:b/>
        <w:sz w:val="18"/>
      </w:rPr>
      <w:tab/>
    </w:r>
    <w:r>
      <w:rPr>
        <w:sz w:val="18"/>
      </w:rPr>
      <w:t>CCO_eCoacihng_Log_Review_</w:t>
    </w:r>
    <w:r w:rsidR="00906E7F">
      <w:rPr>
        <w:sz w:val="18"/>
      </w:rPr>
      <w:t>QualityNow_</w:t>
    </w:r>
    <w:r>
      <w:rPr>
        <w:sz w:val="18"/>
      </w:rPr>
      <w:t>UTC</w:t>
    </w:r>
  </w:p>
  <w:p w14:paraId="348DBF56" w14:textId="77777777" w:rsidR="007F0693" w:rsidRDefault="007F069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MAXIMUS</w:t>
    </w:r>
    <w:r>
      <w:rPr>
        <w:sz w:val="18"/>
      </w:rPr>
      <w:tab/>
    </w:r>
  </w:p>
  <w:p w14:paraId="3CF206FB" w14:textId="77777777" w:rsidR="007F0693" w:rsidRDefault="007F069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475B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14:paraId="2C02A2A0" w14:textId="77777777" w:rsidR="007F0693" w:rsidRDefault="007F0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8C54" w14:textId="77777777" w:rsidR="00D3795D" w:rsidRDefault="00D3795D">
      <w:r>
        <w:separator/>
      </w:r>
    </w:p>
  </w:footnote>
  <w:footnote w:type="continuationSeparator" w:id="0">
    <w:p w14:paraId="08D67975" w14:textId="77777777" w:rsidR="00D3795D" w:rsidRDefault="00D37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71437" w14:textId="77777777" w:rsidR="007F0693" w:rsidRDefault="007F069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4C2AA99" wp14:editId="1B179078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7F079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0D98"/>
    <w:rsid w:val="0000172E"/>
    <w:rsid w:val="00001A01"/>
    <w:rsid w:val="00001A95"/>
    <w:rsid w:val="00001F35"/>
    <w:rsid w:val="00003421"/>
    <w:rsid w:val="000040C4"/>
    <w:rsid w:val="000045EB"/>
    <w:rsid w:val="0000737D"/>
    <w:rsid w:val="000079F0"/>
    <w:rsid w:val="00010B7F"/>
    <w:rsid w:val="00010CEB"/>
    <w:rsid w:val="000111A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5C6D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118"/>
    <w:rsid w:val="00065E37"/>
    <w:rsid w:val="000673B9"/>
    <w:rsid w:val="000706B6"/>
    <w:rsid w:val="0007083B"/>
    <w:rsid w:val="000720C3"/>
    <w:rsid w:val="00072366"/>
    <w:rsid w:val="00072825"/>
    <w:rsid w:val="00072ADF"/>
    <w:rsid w:val="00072C3D"/>
    <w:rsid w:val="000765CA"/>
    <w:rsid w:val="00076865"/>
    <w:rsid w:val="00077203"/>
    <w:rsid w:val="000806F1"/>
    <w:rsid w:val="000822A7"/>
    <w:rsid w:val="00083267"/>
    <w:rsid w:val="000844D1"/>
    <w:rsid w:val="00086122"/>
    <w:rsid w:val="000868E5"/>
    <w:rsid w:val="00087FA0"/>
    <w:rsid w:val="00090DC5"/>
    <w:rsid w:val="00094823"/>
    <w:rsid w:val="000A06A2"/>
    <w:rsid w:val="000A0B33"/>
    <w:rsid w:val="000A0E96"/>
    <w:rsid w:val="000A1FD6"/>
    <w:rsid w:val="000A203C"/>
    <w:rsid w:val="000A28C9"/>
    <w:rsid w:val="000A2AF1"/>
    <w:rsid w:val="000A3F17"/>
    <w:rsid w:val="000A70B9"/>
    <w:rsid w:val="000A729E"/>
    <w:rsid w:val="000A740C"/>
    <w:rsid w:val="000B081F"/>
    <w:rsid w:val="000B126E"/>
    <w:rsid w:val="000B3109"/>
    <w:rsid w:val="000B528A"/>
    <w:rsid w:val="000B6750"/>
    <w:rsid w:val="000B6C9C"/>
    <w:rsid w:val="000B7DB4"/>
    <w:rsid w:val="000C0786"/>
    <w:rsid w:val="000C24DA"/>
    <w:rsid w:val="000C3EA3"/>
    <w:rsid w:val="000C40A2"/>
    <w:rsid w:val="000C4482"/>
    <w:rsid w:val="000C4E7A"/>
    <w:rsid w:val="000D085D"/>
    <w:rsid w:val="000D1968"/>
    <w:rsid w:val="000D2589"/>
    <w:rsid w:val="000D3D17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1FEB"/>
    <w:rsid w:val="00106CE9"/>
    <w:rsid w:val="00107435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BED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68A1"/>
    <w:rsid w:val="00167630"/>
    <w:rsid w:val="001707C2"/>
    <w:rsid w:val="00170D02"/>
    <w:rsid w:val="00171320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1DB"/>
    <w:rsid w:val="00195253"/>
    <w:rsid w:val="001A14BC"/>
    <w:rsid w:val="001A249E"/>
    <w:rsid w:val="001A3FC7"/>
    <w:rsid w:val="001A5482"/>
    <w:rsid w:val="001A6B6F"/>
    <w:rsid w:val="001B3393"/>
    <w:rsid w:val="001B3CE7"/>
    <w:rsid w:val="001B564B"/>
    <w:rsid w:val="001B718C"/>
    <w:rsid w:val="001C12F7"/>
    <w:rsid w:val="001C22B1"/>
    <w:rsid w:val="001C471C"/>
    <w:rsid w:val="001C4BF1"/>
    <w:rsid w:val="001C57E4"/>
    <w:rsid w:val="001C6009"/>
    <w:rsid w:val="001D0C73"/>
    <w:rsid w:val="001D160C"/>
    <w:rsid w:val="001D32BE"/>
    <w:rsid w:val="001D354D"/>
    <w:rsid w:val="001D7B38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705"/>
    <w:rsid w:val="00211CBB"/>
    <w:rsid w:val="002125F0"/>
    <w:rsid w:val="0021294D"/>
    <w:rsid w:val="00213221"/>
    <w:rsid w:val="00216BC6"/>
    <w:rsid w:val="0022007D"/>
    <w:rsid w:val="00221935"/>
    <w:rsid w:val="00221C7F"/>
    <w:rsid w:val="002225A2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5764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1CA1"/>
    <w:rsid w:val="00262768"/>
    <w:rsid w:val="00262BCC"/>
    <w:rsid w:val="00263A1C"/>
    <w:rsid w:val="00263A85"/>
    <w:rsid w:val="00264B7C"/>
    <w:rsid w:val="00265827"/>
    <w:rsid w:val="00267AD7"/>
    <w:rsid w:val="002704C0"/>
    <w:rsid w:val="002718DC"/>
    <w:rsid w:val="00271F50"/>
    <w:rsid w:val="00272992"/>
    <w:rsid w:val="00272A91"/>
    <w:rsid w:val="00272BA4"/>
    <w:rsid w:val="002733DD"/>
    <w:rsid w:val="0027544B"/>
    <w:rsid w:val="00275861"/>
    <w:rsid w:val="002758D9"/>
    <w:rsid w:val="002777F9"/>
    <w:rsid w:val="00277E36"/>
    <w:rsid w:val="0028354D"/>
    <w:rsid w:val="00285667"/>
    <w:rsid w:val="002862CE"/>
    <w:rsid w:val="00286F22"/>
    <w:rsid w:val="00290366"/>
    <w:rsid w:val="002912F3"/>
    <w:rsid w:val="00292B80"/>
    <w:rsid w:val="00292EC7"/>
    <w:rsid w:val="002936DC"/>
    <w:rsid w:val="002956A2"/>
    <w:rsid w:val="00295CF8"/>
    <w:rsid w:val="00296290"/>
    <w:rsid w:val="002A628C"/>
    <w:rsid w:val="002A6F15"/>
    <w:rsid w:val="002B0FA5"/>
    <w:rsid w:val="002B3065"/>
    <w:rsid w:val="002B4DC1"/>
    <w:rsid w:val="002B6C89"/>
    <w:rsid w:val="002C24AF"/>
    <w:rsid w:val="002C2725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C4F"/>
    <w:rsid w:val="002D2D88"/>
    <w:rsid w:val="002D40A6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2F7657"/>
    <w:rsid w:val="00300813"/>
    <w:rsid w:val="003030D4"/>
    <w:rsid w:val="003036EF"/>
    <w:rsid w:val="00303A84"/>
    <w:rsid w:val="00305C34"/>
    <w:rsid w:val="00305DFC"/>
    <w:rsid w:val="00306578"/>
    <w:rsid w:val="003107B5"/>
    <w:rsid w:val="00310B92"/>
    <w:rsid w:val="00311299"/>
    <w:rsid w:val="0031193D"/>
    <w:rsid w:val="003135F8"/>
    <w:rsid w:val="00313666"/>
    <w:rsid w:val="0031532B"/>
    <w:rsid w:val="00316B13"/>
    <w:rsid w:val="00316F60"/>
    <w:rsid w:val="00316F7A"/>
    <w:rsid w:val="00320929"/>
    <w:rsid w:val="00320A4D"/>
    <w:rsid w:val="00321000"/>
    <w:rsid w:val="0032176E"/>
    <w:rsid w:val="0032276F"/>
    <w:rsid w:val="00323A84"/>
    <w:rsid w:val="00324334"/>
    <w:rsid w:val="003252AB"/>
    <w:rsid w:val="003274BC"/>
    <w:rsid w:val="0032763B"/>
    <w:rsid w:val="003278CE"/>
    <w:rsid w:val="003278D4"/>
    <w:rsid w:val="00330A8D"/>
    <w:rsid w:val="00331F22"/>
    <w:rsid w:val="00332221"/>
    <w:rsid w:val="0033402E"/>
    <w:rsid w:val="00335363"/>
    <w:rsid w:val="00335596"/>
    <w:rsid w:val="003355B5"/>
    <w:rsid w:val="00336EE8"/>
    <w:rsid w:val="003405CF"/>
    <w:rsid w:val="00341485"/>
    <w:rsid w:val="003415F2"/>
    <w:rsid w:val="003419E4"/>
    <w:rsid w:val="0034337E"/>
    <w:rsid w:val="00343638"/>
    <w:rsid w:val="00345649"/>
    <w:rsid w:val="00346B60"/>
    <w:rsid w:val="00347403"/>
    <w:rsid w:val="00352925"/>
    <w:rsid w:val="00353096"/>
    <w:rsid w:val="003543E4"/>
    <w:rsid w:val="00355CF1"/>
    <w:rsid w:val="00356594"/>
    <w:rsid w:val="00357DDD"/>
    <w:rsid w:val="0036094A"/>
    <w:rsid w:val="00360DDC"/>
    <w:rsid w:val="0036292F"/>
    <w:rsid w:val="00362A02"/>
    <w:rsid w:val="00364CB9"/>
    <w:rsid w:val="00365466"/>
    <w:rsid w:val="00365D5E"/>
    <w:rsid w:val="0036654D"/>
    <w:rsid w:val="00367C99"/>
    <w:rsid w:val="003704A2"/>
    <w:rsid w:val="0037180E"/>
    <w:rsid w:val="00372C06"/>
    <w:rsid w:val="00373198"/>
    <w:rsid w:val="0037332D"/>
    <w:rsid w:val="0037353A"/>
    <w:rsid w:val="0037357D"/>
    <w:rsid w:val="00373B7E"/>
    <w:rsid w:val="0037519B"/>
    <w:rsid w:val="003764A8"/>
    <w:rsid w:val="00377443"/>
    <w:rsid w:val="003804CA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41A4"/>
    <w:rsid w:val="00397954"/>
    <w:rsid w:val="003A1515"/>
    <w:rsid w:val="003A178D"/>
    <w:rsid w:val="003A1BE6"/>
    <w:rsid w:val="003A4B0C"/>
    <w:rsid w:val="003A5A18"/>
    <w:rsid w:val="003A5AEF"/>
    <w:rsid w:val="003B1DE1"/>
    <w:rsid w:val="003B3E9E"/>
    <w:rsid w:val="003B3E9F"/>
    <w:rsid w:val="003B3F91"/>
    <w:rsid w:val="003B456A"/>
    <w:rsid w:val="003B6DE0"/>
    <w:rsid w:val="003C21D0"/>
    <w:rsid w:val="003C2A2A"/>
    <w:rsid w:val="003C4A31"/>
    <w:rsid w:val="003C4D9A"/>
    <w:rsid w:val="003C67C8"/>
    <w:rsid w:val="003C6884"/>
    <w:rsid w:val="003C7458"/>
    <w:rsid w:val="003D5380"/>
    <w:rsid w:val="003D57E9"/>
    <w:rsid w:val="003D5876"/>
    <w:rsid w:val="003D5F53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24AF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7D7"/>
    <w:rsid w:val="00417FEE"/>
    <w:rsid w:val="00420BEB"/>
    <w:rsid w:val="004212B2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5A21"/>
    <w:rsid w:val="00447D61"/>
    <w:rsid w:val="004520FA"/>
    <w:rsid w:val="0045228B"/>
    <w:rsid w:val="00455DF5"/>
    <w:rsid w:val="0045667B"/>
    <w:rsid w:val="00456942"/>
    <w:rsid w:val="00457F9D"/>
    <w:rsid w:val="00460319"/>
    <w:rsid w:val="00460503"/>
    <w:rsid w:val="00460537"/>
    <w:rsid w:val="0046079C"/>
    <w:rsid w:val="004644D5"/>
    <w:rsid w:val="004648F7"/>
    <w:rsid w:val="004668BF"/>
    <w:rsid w:val="00471B6E"/>
    <w:rsid w:val="00471D2E"/>
    <w:rsid w:val="00476CBC"/>
    <w:rsid w:val="004816B8"/>
    <w:rsid w:val="00481921"/>
    <w:rsid w:val="00483950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5E6"/>
    <w:rsid w:val="004B7AD1"/>
    <w:rsid w:val="004C1070"/>
    <w:rsid w:val="004C3B8A"/>
    <w:rsid w:val="004C3CCF"/>
    <w:rsid w:val="004D0BAC"/>
    <w:rsid w:val="004D30CC"/>
    <w:rsid w:val="004D6C4C"/>
    <w:rsid w:val="004D7FFE"/>
    <w:rsid w:val="004E0EBA"/>
    <w:rsid w:val="004E14CA"/>
    <w:rsid w:val="004E3442"/>
    <w:rsid w:val="004E4D5A"/>
    <w:rsid w:val="004E538B"/>
    <w:rsid w:val="004E6C4A"/>
    <w:rsid w:val="004F1EE5"/>
    <w:rsid w:val="004F605D"/>
    <w:rsid w:val="004F7034"/>
    <w:rsid w:val="004F726E"/>
    <w:rsid w:val="00500E26"/>
    <w:rsid w:val="0050132B"/>
    <w:rsid w:val="005041FF"/>
    <w:rsid w:val="0050449C"/>
    <w:rsid w:val="005065E8"/>
    <w:rsid w:val="00510EBF"/>
    <w:rsid w:val="00511B41"/>
    <w:rsid w:val="00516B31"/>
    <w:rsid w:val="005171EC"/>
    <w:rsid w:val="00520602"/>
    <w:rsid w:val="00520658"/>
    <w:rsid w:val="00522185"/>
    <w:rsid w:val="00522D80"/>
    <w:rsid w:val="00525DB8"/>
    <w:rsid w:val="00526EC1"/>
    <w:rsid w:val="005277E3"/>
    <w:rsid w:val="005339F7"/>
    <w:rsid w:val="005358CA"/>
    <w:rsid w:val="005458AF"/>
    <w:rsid w:val="005504D4"/>
    <w:rsid w:val="00550F86"/>
    <w:rsid w:val="005511D0"/>
    <w:rsid w:val="00551D46"/>
    <w:rsid w:val="0055202D"/>
    <w:rsid w:val="00552D97"/>
    <w:rsid w:val="005538E1"/>
    <w:rsid w:val="0055457F"/>
    <w:rsid w:val="005569D5"/>
    <w:rsid w:val="005613BF"/>
    <w:rsid w:val="0056684B"/>
    <w:rsid w:val="00567659"/>
    <w:rsid w:val="005679A5"/>
    <w:rsid w:val="005709CC"/>
    <w:rsid w:val="00573879"/>
    <w:rsid w:val="00574FBB"/>
    <w:rsid w:val="005759A6"/>
    <w:rsid w:val="00575E0E"/>
    <w:rsid w:val="00575F45"/>
    <w:rsid w:val="00576CF3"/>
    <w:rsid w:val="00576E70"/>
    <w:rsid w:val="005771F1"/>
    <w:rsid w:val="005812CC"/>
    <w:rsid w:val="00581353"/>
    <w:rsid w:val="00582ADC"/>
    <w:rsid w:val="005841CD"/>
    <w:rsid w:val="0059181C"/>
    <w:rsid w:val="00593D3B"/>
    <w:rsid w:val="00594588"/>
    <w:rsid w:val="00594676"/>
    <w:rsid w:val="00594C2C"/>
    <w:rsid w:val="005953C0"/>
    <w:rsid w:val="00596956"/>
    <w:rsid w:val="005975CF"/>
    <w:rsid w:val="00597E62"/>
    <w:rsid w:val="005A0D24"/>
    <w:rsid w:val="005A18AA"/>
    <w:rsid w:val="005A20A4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1B2B"/>
    <w:rsid w:val="005C2B18"/>
    <w:rsid w:val="005C2F37"/>
    <w:rsid w:val="005C36FD"/>
    <w:rsid w:val="005C4540"/>
    <w:rsid w:val="005C581B"/>
    <w:rsid w:val="005C6669"/>
    <w:rsid w:val="005C6C1A"/>
    <w:rsid w:val="005C7459"/>
    <w:rsid w:val="005D1710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07C"/>
    <w:rsid w:val="005F0175"/>
    <w:rsid w:val="005F02A5"/>
    <w:rsid w:val="005F1914"/>
    <w:rsid w:val="005F27E9"/>
    <w:rsid w:val="005F3025"/>
    <w:rsid w:val="005F5653"/>
    <w:rsid w:val="005F591C"/>
    <w:rsid w:val="005F64D6"/>
    <w:rsid w:val="00600889"/>
    <w:rsid w:val="00603600"/>
    <w:rsid w:val="00603D86"/>
    <w:rsid w:val="00604869"/>
    <w:rsid w:val="00605BF8"/>
    <w:rsid w:val="006076B8"/>
    <w:rsid w:val="00611234"/>
    <w:rsid w:val="00611652"/>
    <w:rsid w:val="00614D0F"/>
    <w:rsid w:val="00617C3B"/>
    <w:rsid w:val="006226CA"/>
    <w:rsid w:val="00624A32"/>
    <w:rsid w:val="00624B44"/>
    <w:rsid w:val="00624C0F"/>
    <w:rsid w:val="00625854"/>
    <w:rsid w:val="006261B5"/>
    <w:rsid w:val="006307CB"/>
    <w:rsid w:val="0063567B"/>
    <w:rsid w:val="00636071"/>
    <w:rsid w:val="00636DD6"/>
    <w:rsid w:val="0063765F"/>
    <w:rsid w:val="00637F02"/>
    <w:rsid w:val="006400D4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2A1D"/>
    <w:rsid w:val="00655D91"/>
    <w:rsid w:val="0065720C"/>
    <w:rsid w:val="00657630"/>
    <w:rsid w:val="00657BEB"/>
    <w:rsid w:val="00662992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1BA"/>
    <w:rsid w:val="00682B41"/>
    <w:rsid w:val="00684A0E"/>
    <w:rsid w:val="0068504B"/>
    <w:rsid w:val="0068567E"/>
    <w:rsid w:val="00687907"/>
    <w:rsid w:val="00687AF5"/>
    <w:rsid w:val="00690A47"/>
    <w:rsid w:val="00691B6F"/>
    <w:rsid w:val="00692C6C"/>
    <w:rsid w:val="00692FAC"/>
    <w:rsid w:val="0069339A"/>
    <w:rsid w:val="006950F8"/>
    <w:rsid w:val="006957A4"/>
    <w:rsid w:val="006A1099"/>
    <w:rsid w:val="006A1E11"/>
    <w:rsid w:val="006A2461"/>
    <w:rsid w:val="006A38A1"/>
    <w:rsid w:val="006B4996"/>
    <w:rsid w:val="006B5650"/>
    <w:rsid w:val="006B5BFC"/>
    <w:rsid w:val="006B7497"/>
    <w:rsid w:val="006C16DD"/>
    <w:rsid w:val="006C3462"/>
    <w:rsid w:val="006C3B6D"/>
    <w:rsid w:val="006C4E51"/>
    <w:rsid w:val="006C5A8B"/>
    <w:rsid w:val="006C5CAA"/>
    <w:rsid w:val="006C5DC0"/>
    <w:rsid w:val="006C757B"/>
    <w:rsid w:val="006C7BBC"/>
    <w:rsid w:val="006D4E56"/>
    <w:rsid w:val="006E0070"/>
    <w:rsid w:val="006E1E6E"/>
    <w:rsid w:val="006E23E2"/>
    <w:rsid w:val="006E370C"/>
    <w:rsid w:val="006E50FD"/>
    <w:rsid w:val="006E5371"/>
    <w:rsid w:val="006E6613"/>
    <w:rsid w:val="006E7134"/>
    <w:rsid w:val="006E71B3"/>
    <w:rsid w:val="006E7E71"/>
    <w:rsid w:val="006F1B25"/>
    <w:rsid w:val="006F5C89"/>
    <w:rsid w:val="00701068"/>
    <w:rsid w:val="00701E8B"/>
    <w:rsid w:val="00702971"/>
    <w:rsid w:val="007030FF"/>
    <w:rsid w:val="00704011"/>
    <w:rsid w:val="007057E5"/>
    <w:rsid w:val="0070624A"/>
    <w:rsid w:val="00706D2D"/>
    <w:rsid w:val="00706DF9"/>
    <w:rsid w:val="007074D0"/>
    <w:rsid w:val="00710362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4064"/>
    <w:rsid w:val="00744FF1"/>
    <w:rsid w:val="007458D0"/>
    <w:rsid w:val="00746811"/>
    <w:rsid w:val="007509A7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5E07"/>
    <w:rsid w:val="007749DA"/>
    <w:rsid w:val="00774AE4"/>
    <w:rsid w:val="007765DF"/>
    <w:rsid w:val="00780511"/>
    <w:rsid w:val="007860D7"/>
    <w:rsid w:val="007954EF"/>
    <w:rsid w:val="00795AC1"/>
    <w:rsid w:val="007A2AC8"/>
    <w:rsid w:val="007A2AF7"/>
    <w:rsid w:val="007A4632"/>
    <w:rsid w:val="007A51B5"/>
    <w:rsid w:val="007B05ED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BB4"/>
    <w:rsid w:val="007D5C1C"/>
    <w:rsid w:val="007D69A2"/>
    <w:rsid w:val="007D703C"/>
    <w:rsid w:val="007E0C88"/>
    <w:rsid w:val="007E18B3"/>
    <w:rsid w:val="007E26EF"/>
    <w:rsid w:val="007E68FC"/>
    <w:rsid w:val="007E718E"/>
    <w:rsid w:val="007F0693"/>
    <w:rsid w:val="007F0899"/>
    <w:rsid w:val="007F10A4"/>
    <w:rsid w:val="007F3431"/>
    <w:rsid w:val="007F71A3"/>
    <w:rsid w:val="007F735F"/>
    <w:rsid w:val="007F78B2"/>
    <w:rsid w:val="007F7AEA"/>
    <w:rsid w:val="007F7B2B"/>
    <w:rsid w:val="0080016D"/>
    <w:rsid w:val="00800B02"/>
    <w:rsid w:val="00800BBF"/>
    <w:rsid w:val="0080229E"/>
    <w:rsid w:val="00802938"/>
    <w:rsid w:val="00802B13"/>
    <w:rsid w:val="00802BF7"/>
    <w:rsid w:val="0080324F"/>
    <w:rsid w:val="008032CC"/>
    <w:rsid w:val="008035DD"/>
    <w:rsid w:val="008046CD"/>
    <w:rsid w:val="0080559C"/>
    <w:rsid w:val="00806C00"/>
    <w:rsid w:val="00806D52"/>
    <w:rsid w:val="0081051D"/>
    <w:rsid w:val="00811646"/>
    <w:rsid w:val="00811B15"/>
    <w:rsid w:val="008120DA"/>
    <w:rsid w:val="00812489"/>
    <w:rsid w:val="00812505"/>
    <w:rsid w:val="008133E8"/>
    <w:rsid w:val="00815E3C"/>
    <w:rsid w:val="00816715"/>
    <w:rsid w:val="00816738"/>
    <w:rsid w:val="008200A7"/>
    <w:rsid w:val="00820434"/>
    <w:rsid w:val="00820CD1"/>
    <w:rsid w:val="008216D3"/>
    <w:rsid w:val="00821DE4"/>
    <w:rsid w:val="0082245B"/>
    <w:rsid w:val="00822737"/>
    <w:rsid w:val="00822D64"/>
    <w:rsid w:val="0082396C"/>
    <w:rsid w:val="00825DF7"/>
    <w:rsid w:val="00826A53"/>
    <w:rsid w:val="00830D81"/>
    <w:rsid w:val="00830DC6"/>
    <w:rsid w:val="008336D6"/>
    <w:rsid w:val="008417C8"/>
    <w:rsid w:val="00842C72"/>
    <w:rsid w:val="008445C0"/>
    <w:rsid w:val="00844B28"/>
    <w:rsid w:val="00847570"/>
    <w:rsid w:val="00850C9E"/>
    <w:rsid w:val="00851F4B"/>
    <w:rsid w:val="00852E84"/>
    <w:rsid w:val="00853590"/>
    <w:rsid w:val="00853F99"/>
    <w:rsid w:val="00855212"/>
    <w:rsid w:val="00856233"/>
    <w:rsid w:val="00863B16"/>
    <w:rsid w:val="00863B5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2CF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29D5"/>
    <w:rsid w:val="008B3831"/>
    <w:rsid w:val="008B3B5A"/>
    <w:rsid w:val="008B4285"/>
    <w:rsid w:val="008B4995"/>
    <w:rsid w:val="008B6FF6"/>
    <w:rsid w:val="008B78F5"/>
    <w:rsid w:val="008B7A59"/>
    <w:rsid w:val="008C136F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5543"/>
    <w:rsid w:val="008D68EC"/>
    <w:rsid w:val="008D6E58"/>
    <w:rsid w:val="008D737B"/>
    <w:rsid w:val="008E3211"/>
    <w:rsid w:val="008F0AE3"/>
    <w:rsid w:val="008F0F9F"/>
    <w:rsid w:val="008F214C"/>
    <w:rsid w:val="008F2819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06E7F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00A6"/>
    <w:rsid w:val="00931605"/>
    <w:rsid w:val="00931DC8"/>
    <w:rsid w:val="0093251A"/>
    <w:rsid w:val="0093271C"/>
    <w:rsid w:val="00933013"/>
    <w:rsid w:val="00933955"/>
    <w:rsid w:val="009343A8"/>
    <w:rsid w:val="0093478E"/>
    <w:rsid w:val="00935412"/>
    <w:rsid w:val="009354DE"/>
    <w:rsid w:val="0094034F"/>
    <w:rsid w:val="00940B90"/>
    <w:rsid w:val="00942C1F"/>
    <w:rsid w:val="0094369F"/>
    <w:rsid w:val="00944AB0"/>
    <w:rsid w:val="00945743"/>
    <w:rsid w:val="00945A7C"/>
    <w:rsid w:val="00945E5D"/>
    <w:rsid w:val="009475BF"/>
    <w:rsid w:val="0095133E"/>
    <w:rsid w:val="00951909"/>
    <w:rsid w:val="009541F0"/>
    <w:rsid w:val="00954339"/>
    <w:rsid w:val="00954EE7"/>
    <w:rsid w:val="00955EE5"/>
    <w:rsid w:val="00956021"/>
    <w:rsid w:val="009562F9"/>
    <w:rsid w:val="00956F66"/>
    <w:rsid w:val="00957825"/>
    <w:rsid w:val="009578FD"/>
    <w:rsid w:val="009611C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165E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175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71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2DD"/>
    <w:rsid w:val="009E55E1"/>
    <w:rsid w:val="009E773D"/>
    <w:rsid w:val="009F0579"/>
    <w:rsid w:val="009F1369"/>
    <w:rsid w:val="009F3556"/>
    <w:rsid w:val="009F3A25"/>
    <w:rsid w:val="009F5109"/>
    <w:rsid w:val="009F6804"/>
    <w:rsid w:val="00A001B6"/>
    <w:rsid w:val="00A02CFF"/>
    <w:rsid w:val="00A03D91"/>
    <w:rsid w:val="00A04C6D"/>
    <w:rsid w:val="00A07A4D"/>
    <w:rsid w:val="00A1259E"/>
    <w:rsid w:val="00A14392"/>
    <w:rsid w:val="00A21140"/>
    <w:rsid w:val="00A23240"/>
    <w:rsid w:val="00A24767"/>
    <w:rsid w:val="00A25702"/>
    <w:rsid w:val="00A26802"/>
    <w:rsid w:val="00A27CA2"/>
    <w:rsid w:val="00A32A4F"/>
    <w:rsid w:val="00A3522A"/>
    <w:rsid w:val="00A3523B"/>
    <w:rsid w:val="00A36E6B"/>
    <w:rsid w:val="00A37055"/>
    <w:rsid w:val="00A4272D"/>
    <w:rsid w:val="00A43A4B"/>
    <w:rsid w:val="00A45B79"/>
    <w:rsid w:val="00A45B9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674DD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96F52"/>
    <w:rsid w:val="00AA02D6"/>
    <w:rsid w:val="00AA08DF"/>
    <w:rsid w:val="00AA0C82"/>
    <w:rsid w:val="00AA1940"/>
    <w:rsid w:val="00AA5F9F"/>
    <w:rsid w:val="00AA6F09"/>
    <w:rsid w:val="00AA7800"/>
    <w:rsid w:val="00AB01AB"/>
    <w:rsid w:val="00AB3730"/>
    <w:rsid w:val="00AB78A9"/>
    <w:rsid w:val="00AB7D2A"/>
    <w:rsid w:val="00AB7F87"/>
    <w:rsid w:val="00AC0955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67D6"/>
    <w:rsid w:val="00AE7788"/>
    <w:rsid w:val="00AF0897"/>
    <w:rsid w:val="00AF0E9A"/>
    <w:rsid w:val="00AF35D7"/>
    <w:rsid w:val="00AF4E1F"/>
    <w:rsid w:val="00AF538A"/>
    <w:rsid w:val="00AF6549"/>
    <w:rsid w:val="00AF6E5C"/>
    <w:rsid w:val="00AF7068"/>
    <w:rsid w:val="00AF70D7"/>
    <w:rsid w:val="00B02AA8"/>
    <w:rsid w:val="00B035C1"/>
    <w:rsid w:val="00B03FCF"/>
    <w:rsid w:val="00B0401E"/>
    <w:rsid w:val="00B0519D"/>
    <w:rsid w:val="00B05AE0"/>
    <w:rsid w:val="00B0769C"/>
    <w:rsid w:val="00B07726"/>
    <w:rsid w:val="00B11285"/>
    <w:rsid w:val="00B12A07"/>
    <w:rsid w:val="00B12A53"/>
    <w:rsid w:val="00B16E75"/>
    <w:rsid w:val="00B171B5"/>
    <w:rsid w:val="00B26568"/>
    <w:rsid w:val="00B31091"/>
    <w:rsid w:val="00B352CB"/>
    <w:rsid w:val="00B40D62"/>
    <w:rsid w:val="00B40FFC"/>
    <w:rsid w:val="00B42520"/>
    <w:rsid w:val="00B42C30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16B"/>
    <w:rsid w:val="00B92637"/>
    <w:rsid w:val="00B928CE"/>
    <w:rsid w:val="00B94ED0"/>
    <w:rsid w:val="00BA01B1"/>
    <w:rsid w:val="00BA08EF"/>
    <w:rsid w:val="00BA147A"/>
    <w:rsid w:val="00BA19FD"/>
    <w:rsid w:val="00BA2B87"/>
    <w:rsid w:val="00BA2CBA"/>
    <w:rsid w:val="00BA38CE"/>
    <w:rsid w:val="00BA4A26"/>
    <w:rsid w:val="00BA5D09"/>
    <w:rsid w:val="00BA6734"/>
    <w:rsid w:val="00BA72CF"/>
    <w:rsid w:val="00BA7F07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079C"/>
    <w:rsid w:val="00BD5256"/>
    <w:rsid w:val="00BD66C8"/>
    <w:rsid w:val="00BE2271"/>
    <w:rsid w:val="00BE3324"/>
    <w:rsid w:val="00BE34F7"/>
    <w:rsid w:val="00BE4CD2"/>
    <w:rsid w:val="00BE6C59"/>
    <w:rsid w:val="00BF2B6A"/>
    <w:rsid w:val="00BF6637"/>
    <w:rsid w:val="00C00539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1C0F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3AE0"/>
    <w:rsid w:val="00C44652"/>
    <w:rsid w:val="00C51246"/>
    <w:rsid w:val="00C513B2"/>
    <w:rsid w:val="00C516FD"/>
    <w:rsid w:val="00C51BA2"/>
    <w:rsid w:val="00C52FA5"/>
    <w:rsid w:val="00C543F4"/>
    <w:rsid w:val="00C54CE1"/>
    <w:rsid w:val="00C56198"/>
    <w:rsid w:val="00C56CA8"/>
    <w:rsid w:val="00C57565"/>
    <w:rsid w:val="00C620D7"/>
    <w:rsid w:val="00C6291A"/>
    <w:rsid w:val="00C62B07"/>
    <w:rsid w:val="00C6325A"/>
    <w:rsid w:val="00C646CC"/>
    <w:rsid w:val="00C64705"/>
    <w:rsid w:val="00C64A26"/>
    <w:rsid w:val="00C655C5"/>
    <w:rsid w:val="00C67D3D"/>
    <w:rsid w:val="00C726A0"/>
    <w:rsid w:val="00C74115"/>
    <w:rsid w:val="00C82AFE"/>
    <w:rsid w:val="00C82C0C"/>
    <w:rsid w:val="00C84AE4"/>
    <w:rsid w:val="00C871C2"/>
    <w:rsid w:val="00C873D2"/>
    <w:rsid w:val="00C87B0D"/>
    <w:rsid w:val="00C87CCE"/>
    <w:rsid w:val="00C9048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854"/>
    <w:rsid w:val="00CA4FCE"/>
    <w:rsid w:val="00CA699A"/>
    <w:rsid w:val="00CA6EDB"/>
    <w:rsid w:val="00CB1EE7"/>
    <w:rsid w:val="00CB584F"/>
    <w:rsid w:val="00CB5F72"/>
    <w:rsid w:val="00CB7EDB"/>
    <w:rsid w:val="00CC14CA"/>
    <w:rsid w:val="00CC4A56"/>
    <w:rsid w:val="00CC4FFE"/>
    <w:rsid w:val="00CC5594"/>
    <w:rsid w:val="00CD0CC0"/>
    <w:rsid w:val="00CD2190"/>
    <w:rsid w:val="00CE0842"/>
    <w:rsid w:val="00CE0EF6"/>
    <w:rsid w:val="00CE201E"/>
    <w:rsid w:val="00CE3968"/>
    <w:rsid w:val="00CE5403"/>
    <w:rsid w:val="00CF011D"/>
    <w:rsid w:val="00CF4DB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0759"/>
    <w:rsid w:val="00D12D4F"/>
    <w:rsid w:val="00D14775"/>
    <w:rsid w:val="00D14863"/>
    <w:rsid w:val="00D148E5"/>
    <w:rsid w:val="00D14F5B"/>
    <w:rsid w:val="00D15D28"/>
    <w:rsid w:val="00D167C5"/>
    <w:rsid w:val="00D16DC0"/>
    <w:rsid w:val="00D17676"/>
    <w:rsid w:val="00D22316"/>
    <w:rsid w:val="00D23260"/>
    <w:rsid w:val="00D23943"/>
    <w:rsid w:val="00D23E58"/>
    <w:rsid w:val="00D26AE6"/>
    <w:rsid w:val="00D31236"/>
    <w:rsid w:val="00D320B1"/>
    <w:rsid w:val="00D34CC4"/>
    <w:rsid w:val="00D350C0"/>
    <w:rsid w:val="00D35518"/>
    <w:rsid w:val="00D37280"/>
    <w:rsid w:val="00D3795D"/>
    <w:rsid w:val="00D40F6F"/>
    <w:rsid w:val="00D455BF"/>
    <w:rsid w:val="00D46D58"/>
    <w:rsid w:val="00D479A7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617E"/>
    <w:rsid w:val="00D67346"/>
    <w:rsid w:val="00D6748C"/>
    <w:rsid w:val="00D71682"/>
    <w:rsid w:val="00D7334A"/>
    <w:rsid w:val="00D739D1"/>
    <w:rsid w:val="00D75375"/>
    <w:rsid w:val="00D759BB"/>
    <w:rsid w:val="00D763BD"/>
    <w:rsid w:val="00D76B3A"/>
    <w:rsid w:val="00D76DE8"/>
    <w:rsid w:val="00D8014A"/>
    <w:rsid w:val="00D8171B"/>
    <w:rsid w:val="00D849F4"/>
    <w:rsid w:val="00D869ED"/>
    <w:rsid w:val="00D92942"/>
    <w:rsid w:val="00D92BC3"/>
    <w:rsid w:val="00D94D5C"/>
    <w:rsid w:val="00D9593F"/>
    <w:rsid w:val="00D95DEB"/>
    <w:rsid w:val="00D971D9"/>
    <w:rsid w:val="00DA194A"/>
    <w:rsid w:val="00DA1EF0"/>
    <w:rsid w:val="00DA32C1"/>
    <w:rsid w:val="00DA3862"/>
    <w:rsid w:val="00DA463E"/>
    <w:rsid w:val="00DA5101"/>
    <w:rsid w:val="00DA5DD7"/>
    <w:rsid w:val="00DB00AC"/>
    <w:rsid w:val="00DB077A"/>
    <w:rsid w:val="00DB07AE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40"/>
    <w:rsid w:val="00DD1862"/>
    <w:rsid w:val="00DD40C5"/>
    <w:rsid w:val="00DD6884"/>
    <w:rsid w:val="00DD6EF7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225"/>
    <w:rsid w:val="00DF3304"/>
    <w:rsid w:val="00DF3EA6"/>
    <w:rsid w:val="00DF40EC"/>
    <w:rsid w:val="00DF4D7A"/>
    <w:rsid w:val="00DF5B7A"/>
    <w:rsid w:val="00DF6108"/>
    <w:rsid w:val="00DF6156"/>
    <w:rsid w:val="00DF6BAA"/>
    <w:rsid w:val="00E0224D"/>
    <w:rsid w:val="00E036A8"/>
    <w:rsid w:val="00E11CDF"/>
    <w:rsid w:val="00E123AC"/>
    <w:rsid w:val="00E1251F"/>
    <w:rsid w:val="00E12767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582C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10B1"/>
    <w:rsid w:val="00E52A75"/>
    <w:rsid w:val="00E539DD"/>
    <w:rsid w:val="00E54024"/>
    <w:rsid w:val="00E54A8F"/>
    <w:rsid w:val="00E662BF"/>
    <w:rsid w:val="00E70AEE"/>
    <w:rsid w:val="00E733A9"/>
    <w:rsid w:val="00E73AE6"/>
    <w:rsid w:val="00E7629B"/>
    <w:rsid w:val="00E772BC"/>
    <w:rsid w:val="00E779E0"/>
    <w:rsid w:val="00E77F35"/>
    <w:rsid w:val="00E85B06"/>
    <w:rsid w:val="00E85FAE"/>
    <w:rsid w:val="00E86074"/>
    <w:rsid w:val="00E86BBF"/>
    <w:rsid w:val="00E91023"/>
    <w:rsid w:val="00E91142"/>
    <w:rsid w:val="00E91960"/>
    <w:rsid w:val="00E94A5C"/>
    <w:rsid w:val="00E952B1"/>
    <w:rsid w:val="00EA0F7D"/>
    <w:rsid w:val="00EA14C6"/>
    <w:rsid w:val="00EA2AC4"/>
    <w:rsid w:val="00EA56A4"/>
    <w:rsid w:val="00EA588E"/>
    <w:rsid w:val="00EA5B99"/>
    <w:rsid w:val="00EA794F"/>
    <w:rsid w:val="00EB170A"/>
    <w:rsid w:val="00EB2294"/>
    <w:rsid w:val="00EB3BEC"/>
    <w:rsid w:val="00EB3E14"/>
    <w:rsid w:val="00EB7990"/>
    <w:rsid w:val="00EC094A"/>
    <w:rsid w:val="00EC18F9"/>
    <w:rsid w:val="00EC230B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977"/>
    <w:rsid w:val="00F11D63"/>
    <w:rsid w:val="00F11F7D"/>
    <w:rsid w:val="00F13935"/>
    <w:rsid w:val="00F1558D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072"/>
    <w:rsid w:val="00F312EF"/>
    <w:rsid w:val="00F32384"/>
    <w:rsid w:val="00F337E0"/>
    <w:rsid w:val="00F339AF"/>
    <w:rsid w:val="00F34B52"/>
    <w:rsid w:val="00F34C64"/>
    <w:rsid w:val="00F36FDE"/>
    <w:rsid w:val="00F3734F"/>
    <w:rsid w:val="00F41554"/>
    <w:rsid w:val="00F431BE"/>
    <w:rsid w:val="00F448AE"/>
    <w:rsid w:val="00F45A5D"/>
    <w:rsid w:val="00F46BC0"/>
    <w:rsid w:val="00F47675"/>
    <w:rsid w:val="00F50BC0"/>
    <w:rsid w:val="00F53955"/>
    <w:rsid w:val="00F55089"/>
    <w:rsid w:val="00F550B8"/>
    <w:rsid w:val="00F553E3"/>
    <w:rsid w:val="00F55D22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86F49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4845"/>
    <w:rsid w:val="00FB51ED"/>
    <w:rsid w:val="00FB54C7"/>
    <w:rsid w:val="00FB6EAA"/>
    <w:rsid w:val="00FC0736"/>
    <w:rsid w:val="00FC0A23"/>
    <w:rsid w:val="00FC11B8"/>
    <w:rsid w:val="00FD0543"/>
    <w:rsid w:val="00FD119E"/>
    <w:rsid w:val="00FD146A"/>
    <w:rsid w:val="00FD204F"/>
    <w:rsid w:val="00FD39DB"/>
    <w:rsid w:val="00FD4F90"/>
    <w:rsid w:val="00FD68D0"/>
    <w:rsid w:val="00FE021A"/>
    <w:rsid w:val="00FE0645"/>
    <w:rsid w:val="00FE11C4"/>
    <w:rsid w:val="00FE2935"/>
    <w:rsid w:val="00FE3028"/>
    <w:rsid w:val="00FE437E"/>
    <w:rsid w:val="00FE56CE"/>
    <w:rsid w:val="00FE69B1"/>
    <w:rsid w:val="00FE7C9D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7E86D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hyperlink" Target="https://uvaadadweb50cco.ad.local/ecl_dev/" TargetMode="External"/><Relationship Id="rId18" Type="http://schemas.openxmlformats.org/officeDocument/2006/relationships/hyperlink" Target="https://uvaadadweb50cco.ad.local/ecl_dev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uvaadadweb50cco.ad.local/ecl_dev/" TargetMode="External"/><Relationship Id="rId17" Type="http://schemas.openxmlformats.org/officeDocument/2006/relationships/hyperlink" Target="https://uvaadadweb50cco.ad.local/ecl_de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vaadadweb50cco.ad.local/ecl_dev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vaadadweb50cco.ad.local/ecl_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vaadadweb50cco.ad.local/ecl_dev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vaadadweb50cco.ad.local/ecl_dev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vaadadweb50cco.ad.local/ecl_dev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C8410-8D47-4AE0-BEB5-219D10740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8339</TotalTime>
  <Pages>1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1131</cp:revision>
  <cp:lastPrinted>2000-07-13T17:13:00Z</cp:lastPrinted>
  <dcterms:created xsi:type="dcterms:W3CDTF">2015-08-25T18:14:00Z</dcterms:created>
  <dcterms:modified xsi:type="dcterms:W3CDTF">2021-09-21T20:01:00Z</dcterms:modified>
</cp:coreProperties>
</file>
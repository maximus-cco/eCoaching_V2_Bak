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03/07/2017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TFS5693 – Delete logs</w:t>
            </w:r>
          </w:p>
          <w:p w:rsidR="00825962" w:rsidRDefault="00825962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ECUIADMIN_MANAGELOG_DELETE08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909A9" w:rsidRPr="00566C25" w:rsidTr="009619FD">
        <w:trPr>
          <w:ins w:id="15" w:author="Huang, Lili" w:date="2018-03-30T14:46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A70693">
            <w:pPr>
              <w:pStyle w:val="hdr1"/>
              <w:ind w:left="0"/>
              <w:rPr>
                <w:ins w:id="16" w:author="Huang, Lili" w:date="2018-03-30T14:46:00Z"/>
                <w:rFonts w:asciiTheme="minorHAnsi" w:hAnsiTheme="minorHAnsi"/>
                <w:i w:val="0"/>
                <w:sz w:val="20"/>
              </w:rPr>
            </w:pPr>
            <w:ins w:id="17" w:author="Huang, Lili" w:date="2018-03-30T14:46:00Z">
              <w:r>
                <w:rPr>
                  <w:rFonts w:asciiTheme="minorHAnsi" w:hAnsiTheme="minorHAnsi"/>
                  <w:i w:val="0"/>
                  <w:sz w:val="20"/>
                </w:rPr>
                <w:t>03/30/2018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A909A9" w:rsidP="00B43758">
            <w:pPr>
              <w:rPr>
                <w:ins w:id="18" w:author="Huang, Lili" w:date="2018-03-30T14:47:00Z"/>
                <w:rFonts w:asciiTheme="minorHAnsi" w:hAnsiTheme="minorHAnsi"/>
              </w:rPr>
            </w:pPr>
            <w:ins w:id="19" w:author="Huang, Lili" w:date="2018-03-30T14:46:00Z">
              <w:r>
                <w:rPr>
                  <w:rFonts w:asciiTheme="minorHAnsi" w:hAnsiTheme="minorHAnsi"/>
                </w:rPr>
                <w:t xml:space="preserve">TFS10566 </w:t>
              </w:r>
            </w:ins>
            <w:ins w:id="20" w:author="Huang, Lili" w:date="2018-03-30T14:47:00Z">
              <w:r>
                <w:rPr>
                  <w:rFonts w:asciiTheme="minorHAnsi" w:hAnsiTheme="minorHAnsi"/>
                </w:rPr>
                <w:t>–</w:t>
              </w:r>
            </w:ins>
            <w:ins w:id="21" w:author="Huang, Lili" w:date="2018-03-30T14:46:00Z">
              <w:r>
                <w:rPr>
                  <w:rFonts w:asciiTheme="minorHAnsi" w:hAnsiTheme="minorHAnsi"/>
                </w:rPr>
                <w:t xml:space="preserve"> stored </w:t>
              </w:r>
            </w:ins>
            <w:ins w:id="22" w:author="Huang, Lili" w:date="2018-03-30T14:47:00Z">
              <w:r>
                <w:rPr>
                  <w:rFonts w:asciiTheme="minorHAnsi" w:hAnsiTheme="minorHAnsi"/>
                </w:rPr>
                <w:t>procedure needs database schema designator</w:t>
              </w:r>
            </w:ins>
          </w:p>
          <w:p w:rsidR="008F5120" w:rsidRDefault="008F5120" w:rsidP="00B43758">
            <w:pPr>
              <w:rPr>
                <w:ins w:id="23" w:author="Huang, Lili" w:date="2018-03-30T14:46:00Z"/>
                <w:rFonts w:asciiTheme="minorHAnsi" w:hAnsiTheme="minorHAnsi"/>
              </w:rPr>
            </w:pPr>
            <w:ins w:id="24" w:author="Huang, Lili" w:date="2018-03-30T14:47:00Z">
              <w:r>
                <w:rPr>
                  <w:rFonts w:asciiTheme="minorHAnsi" w:hAnsiTheme="minorHAnsi"/>
                </w:rPr>
                <w:t>ECUIADMIN_MANAGELOG09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909A9" w:rsidRDefault="002E5320" w:rsidP="001329CA">
            <w:pPr>
              <w:pStyle w:val="hdr1"/>
              <w:ind w:left="0"/>
              <w:rPr>
                <w:ins w:id="25" w:author="Huang, Lili" w:date="2018-03-30T14:46:00Z"/>
                <w:rFonts w:asciiTheme="minorHAnsi" w:hAnsiTheme="minorHAnsi"/>
                <w:i w:val="0"/>
                <w:sz w:val="20"/>
              </w:rPr>
            </w:pPr>
            <w:ins w:id="26" w:author="Huang, Lili" w:date="2018-03-30T14:47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 xml:space="preserve">“CoachingAdmin” </w:t>
            </w:r>
            <w:r>
              <w:rPr>
                <w:rFonts w:asciiTheme="minorHAnsi" w:hAnsiTheme="minorHAnsi"/>
                <w:bCs/>
                <w:szCs w:val="20"/>
              </w:rPr>
              <w:t xml:space="preserve">and “WarningAdmin”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AT_User_Role_Link</w:t>
            </w:r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316D6B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DropDownLists: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“Module:” DropDownList</w:t>
            </w:r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module in “Module:”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9630B2" w:rsidRDefault="009630B2" w:rsidP="007D3A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ALL sites having active logs for the selected </w:t>
            </w:r>
            <w:r w:rsidR="007D3A89">
              <w:rPr>
                <w:rFonts w:asciiTheme="minorHAnsi" w:hAnsiTheme="minorHAnsi"/>
              </w:rPr>
              <w:t>Module 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type.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r w:rsidR="00DC5DA1">
              <w:rPr>
                <w:rFonts w:asciiTheme="minorHAnsi" w:hAnsiTheme="minorHAnsi"/>
                <w:bCs/>
                <w:szCs w:val="20"/>
              </w:rPr>
              <w:t>DropDownList;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E208DF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“Module:” DropDownList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E57A0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module in “Module:” DropDownList;</w:t>
            </w:r>
          </w:p>
        </w:tc>
        <w:tc>
          <w:tcPr>
            <w:tcW w:w="4500" w:type="dxa"/>
          </w:tcPr>
          <w:p w:rsidR="00D76568" w:rsidRDefault="00D76568" w:rsidP="00DC57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DropDownList is populated with all the </w:t>
            </w:r>
            <w:r w:rsidR="00DC570D">
              <w:rPr>
                <w:rFonts w:asciiTheme="minorHAnsi" w:hAnsiTheme="minorHAnsi"/>
              </w:rPr>
              <w:t>pending statuses for the selected module.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>:” DropDownList;</w:t>
            </w:r>
          </w:p>
        </w:tc>
        <w:tc>
          <w:tcPr>
            <w:tcW w:w="4500" w:type="dxa"/>
          </w:tcPr>
          <w:p w:rsidR="00D76568" w:rsidRDefault="0045763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“Pending Reviewer:” DropDownList is populated with all the reviewers from ALL sites who have pending logs to review for the selected Module and Status.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DropDownList is populated with all the reasons for the selected module 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To:” DropDownList is populated with all the reviewers from the same site as the original reviewer for the selected Module and Status.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DropDownList;</w:t>
            </w:r>
          </w:p>
          <w:p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DropDownList;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>:” DropDownLists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E208DF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“Module:”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module in “Module:”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503735" w:rsidRDefault="00503735" w:rsidP="005604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“Employee:” DropDownList is populated with all the employees from ALL sites for the selected Module 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type.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E208DF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E208DF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role in table AT_User_Role_Link)</w:t>
            </w:r>
          </w:p>
          <w:p w:rsidR="00B15BFE" w:rsidRDefault="00B15BFE" w:rsidP="00E208DF">
            <w:pPr>
              <w:pStyle w:val="CSETableText"/>
              <w:ind w:left="159"/>
            </w:pPr>
          </w:p>
          <w:p w:rsidR="00B15BFE" w:rsidRPr="00F12AF5" w:rsidRDefault="00316D6B" w:rsidP="00E208DF">
            <w:pPr>
              <w:pStyle w:val="CSETableText"/>
              <w:ind w:left="159"/>
            </w:pPr>
            <w:hyperlink r:id="rId10" w:history="1">
              <w:r w:rsidR="00B15BFE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E208DF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E208DF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 with the following three DropDownLists: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“Module:” DropDownList is populated with the following: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DropDownList is populated with the following:</w:t>
            </w:r>
          </w:p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module in “Module:”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type in “Type:” DropDownList;</w:t>
            </w:r>
          </w:p>
        </w:tc>
        <w:tc>
          <w:tcPr>
            <w:tcW w:w="4500" w:type="dxa"/>
          </w:tcPr>
          <w:p w:rsidR="000B04A2" w:rsidRDefault="000B04A2" w:rsidP="002303E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DropDownList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Module 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 employee from “Employee:” DropDownList;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type.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inavtivated.”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“Type:” and “Employee:” DropDownLists reset to Default Values.</w:t>
            </w:r>
          </w:p>
        </w:tc>
        <w:tc>
          <w:tcPr>
            <w:tcW w:w="1260" w:type="dxa"/>
          </w:tcPr>
          <w:p w:rsidR="000B04A2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E208DF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CoachingLog</w:t>
            </w:r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E208DF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Search page displays with the following three DropDownLists: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“Module:” DropDownList is populated with the following: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module in “Module:” DropDownList;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DropDownList is populated with all the pending statuses for the selected module.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status from “Status:” DropDownList;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DropDownList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Module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reviewer from “Pending Reviewer:” DropDownList;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“Reason:” DropDownList is populated with all the reasons for the selected module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DropDownList is populated with all the reviewers from the same site as the </w:t>
            </w:r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 the selected Module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“Comment:” textarea displays empty.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elect a reviewer in the “Reassign To:” DropDownList;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textarea;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textbox displays under “Reason:” DropDownList for users to enter a reason.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“Status:” and “Pending Reviewer:” DropDownLists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:rsidTr="00E208DF">
        <w:trPr>
          <w:tblHeader/>
        </w:trPr>
        <w:tc>
          <w:tcPr>
            <w:tcW w:w="2549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ADMIN_</w:t>
            </w:r>
            <w:r>
              <w:rPr>
                <w:rFonts w:asciiTheme="minorHAnsi" w:hAnsiTheme="minorHAnsi"/>
                <w:i/>
              </w:rPr>
              <w:t>MANAGELOG</w:t>
            </w:r>
            <w:r w:rsidR="00DC0498">
              <w:rPr>
                <w:rFonts w:asciiTheme="minorHAnsi" w:hAnsiTheme="minorHAnsi"/>
              </w:rPr>
              <w:t>_DELETE_08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rFonts w:asciiTheme="minorHAnsi" w:hAnsiTheme="minorHAnsi"/>
              </w:rPr>
            </w:pPr>
          </w:p>
        </w:tc>
      </w:tr>
      <w:tr w:rsidR="006C50F6" w:rsidTr="00E208DF"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50F6" w:rsidRPr="00566C25" w:rsidRDefault="006C50F6" w:rsidP="000235F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0235F8">
              <w:rPr>
                <w:rFonts w:asciiTheme="minorHAnsi" w:hAnsiTheme="minorHAnsi"/>
              </w:rPr>
              <w:t>Delete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6C50F6" w:rsidRDefault="006C50F6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Pr="009B0158" w:rsidRDefault="00DC0498" w:rsidP="00653878">
            <w:pPr>
              <w:pStyle w:val="CSETableText"/>
              <w:ind w:left="159"/>
            </w:pPr>
            <w:r>
              <w:t>Click “</w:t>
            </w:r>
            <w:r w:rsidR="00653878">
              <w:t>Delete</w:t>
            </w:r>
            <w:r>
              <w:t xml:space="preserve"> Employee Logs” menu item under “Manage Employee Logs”</w:t>
            </w:r>
          </w:p>
        </w:tc>
        <w:tc>
          <w:tcPr>
            <w:tcW w:w="450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56051">
              <w:t>Delete</w:t>
            </w:r>
            <w:r>
              <w:t xml:space="preserve"> </w:t>
            </w:r>
            <w:r>
              <w:rPr>
                <w:rFonts w:asciiTheme="minorHAnsi" w:hAnsiTheme="minorHAnsi"/>
              </w:rPr>
              <w:t xml:space="preserve">Employee Logs” Search page displays with the following </w:t>
            </w:r>
            <w:r w:rsidR="000975E0">
              <w:rPr>
                <w:rFonts w:asciiTheme="minorHAnsi" w:hAnsiTheme="minorHAnsi"/>
              </w:rPr>
              <w:t>textbox</w:t>
            </w:r>
            <w:r>
              <w:rPr>
                <w:rFonts w:asciiTheme="minorHAnsi" w:hAnsiTheme="minorHAnsi"/>
              </w:rPr>
              <w:t>:</w:t>
            </w:r>
          </w:p>
          <w:p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Name: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AA0456">
              <w:t>Delete</w:t>
            </w:r>
            <w: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Employee Log” Search page:</w:t>
            </w:r>
          </w:p>
          <w:p w:rsidR="00DC0498" w:rsidRDefault="0065753A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</w:t>
            </w:r>
            <w:r w:rsidR="000844E4">
              <w:rPr>
                <w:rFonts w:asciiTheme="minorHAnsi" w:hAnsiTheme="minorHAnsi"/>
                <w:bCs/>
                <w:szCs w:val="20"/>
              </w:rPr>
              <w:t>nter log name;</w:t>
            </w:r>
          </w:p>
          <w:p w:rsidR="000844E4" w:rsidRDefault="000844E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Search.</w:t>
            </w:r>
          </w:p>
        </w:tc>
        <w:tc>
          <w:tcPr>
            <w:tcW w:w="4500" w:type="dxa"/>
          </w:tcPr>
          <w:p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Log(s) with the log name will display on the page with the following: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View </w:t>
            </w:r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</w:t>
            </w:r>
          </w:p>
          <w:p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 Name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Lan ID</w:t>
            </w:r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 ID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View and Delete are action links.</w:t>
            </w: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C0498" w:rsidRDefault="00164124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View.</w:t>
            </w:r>
          </w:p>
        </w:tc>
        <w:tc>
          <w:tcPr>
            <w:tcW w:w="4500" w:type="dxa"/>
          </w:tcPr>
          <w:p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log detail will be displayed in a modal dialog.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</w:t>
            </w:r>
            <w:r w:rsidR="00DC0498"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737DC1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Delete.</w:t>
            </w:r>
          </w:p>
        </w:tc>
        <w:tc>
          <w:tcPr>
            <w:tcW w:w="4500" w:type="dxa"/>
          </w:tcPr>
          <w:p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delete confirmation modal dialog displays.</w:t>
            </w:r>
          </w:p>
        </w:tc>
        <w:tc>
          <w:tcPr>
            <w:tcW w:w="1260" w:type="dxa"/>
          </w:tcPr>
          <w:p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DC0498" w:rsidRDefault="00264A0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Cancel</w:t>
            </w:r>
            <w:r w:rsidR="00B47E92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500" w:type="dxa"/>
          </w:tcPr>
          <w:p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</w:t>
            </w:r>
            <w:r w:rsidR="00B47E92">
              <w:rPr>
                <w:rFonts w:asciiTheme="minorHAnsi" w:hAnsiTheme="minorHAnsi"/>
              </w:rPr>
              <w:t xml:space="preserve"> page displays with the previous log(s) found.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0498" w:rsidRPr="00FF5201" w:rsidTr="00E208DF">
        <w:trPr>
          <w:cantSplit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B47E92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0498" w:rsidRDefault="00DC0498" w:rsidP="00B47E9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B47E92">
              <w:rPr>
                <w:rFonts w:asciiTheme="minorHAnsi" w:hAnsiTheme="minorHAnsi"/>
                <w:bCs/>
                <w:szCs w:val="20"/>
              </w:rPr>
              <w:t>Delete.</w:t>
            </w:r>
          </w:p>
        </w:tc>
        <w:tc>
          <w:tcPr>
            <w:tcW w:w="450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“Delete Employee Log” page displays with Success or Fail message.</w:t>
            </w:r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Success message displays if the log has been successfully deleted;</w:t>
            </w:r>
          </w:p>
          <w:p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Fail message display otherwise.</w:t>
            </w:r>
          </w:p>
        </w:tc>
      </w:tr>
    </w:tbl>
    <w:p w:rsidR="00DC0498" w:rsidRDefault="00DC0498">
      <w:pPr>
        <w:overflowPunct/>
        <w:autoSpaceDE/>
        <w:autoSpaceDN/>
        <w:adjustRightInd/>
        <w:textAlignment w:val="auto"/>
        <w:rPr>
          <w:ins w:id="27" w:author="Huang, Lili" w:date="2018-03-30T14:46:00Z"/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ins w:id="28" w:author="Huang, Lili" w:date="2018-03-30T14:4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097E" w:rsidTr="00316D6B">
        <w:trPr>
          <w:tblHeader/>
          <w:ins w:id="29" w:author="Huang, Lili" w:date="2018-03-30T14:46:00Z"/>
        </w:trPr>
        <w:tc>
          <w:tcPr>
            <w:tcW w:w="2549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ins w:id="30" w:author="Huang, Lili" w:date="2018-03-30T14:46:00Z"/>
                <w:rFonts w:ascii="Arial" w:hAnsi="Arial"/>
                <w:b/>
                <w:sz w:val="18"/>
              </w:rPr>
            </w:pPr>
            <w:ins w:id="31" w:author="Huang, Lili" w:date="2018-03-30T14:46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9097E" w:rsidRDefault="00A9097E" w:rsidP="00316D6B">
            <w:pPr>
              <w:numPr>
                <w:ilvl w:val="12"/>
                <w:numId w:val="0"/>
              </w:numPr>
              <w:jc w:val="center"/>
              <w:rPr>
                <w:ins w:id="32" w:author="Huang, Lili" w:date="2018-03-30T14:46:00Z"/>
                <w:rFonts w:ascii="Arial" w:hAnsi="Arial"/>
                <w:b/>
                <w:sz w:val="18"/>
              </w:rPr>
            </w:pPr>
            <w:ins w:id="33" w:author="Huang, Lili" w:date="2018-03-30T14:46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9097E" w:rsidTr="00316D6B">
        <w:trPr>
          <w:ins w:id="34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35" w:author="Huang, Lili" w:date="2018-03-30T14:46:00Z"/>
                <w:rFonts w:asciiTheme="minorHAnsi" w:hAnsiTheme="minorHAnsi"/>
              </w:rPr>
            </w:pPr>
            <w:ins w:id="36" w:author="Huang, Lili" w:date="2018-03-30T14:46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ins w:id="37" w:author="Huang, Lili" w:date="2018-03-30T14:46:00Z"/>
                <w:rFonts w:asciiTheme="minorHAnsi" w:hAnsiTheme="minorHAnsi"/>
              </w:rPr>
            </w:pPr>
            <w:ins w:id="38" w:author="Huang, Lili" w:date="2018-03-30T14:46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ADMIN_</w:t>
              </w:r>
              <w:r>
                <w:rPr>
                  <w:rFonts w:asciiTheme="minorHAnsi" w:hAnsiTheme="minorHAnsi"/>
                  <w:i/>
                </w:rPr>
                <w:t>MANAGELOG</w:t>
              </w:r>
              <w:r w:rsidRPr="00566C25">
                <w:rPr>
                  <w:rFonts w:asciiTheme="minorHAnsi" w:hAnsiTheme="minorHAnsi"/>
                </w:rPr>
                <w:t>0</w:t>
              </w:r>
              <w:r w:rsidR="00E42CF8">
                <w:rPr>
                  <w:rFonts w:asciiTheme="minorHAnsi" w:hAnsiTheme="minorHAnsi"/>
                </w:rPr>
                <w:t>9</w:t>
              </w:r>
            </w:ins>
          </w:p>
        </w:tc>
      </w:tr>
      <w:tr w:rsidR="00A9097E" w:rsidTr="00316D6B">
        <w:trPr>
          <w:ins w:id="39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40" w:author="Huang, Lili" w:date="2018-03-30T14:46:00Z"/>
                <w:rFonts w:asciiTheme="minorHAnsi" w:hAnsiTheme="minorHAnsi"/>
              </w:rPr>
            </w:pPr>
            <w:ins w:id="41" w:author="Huang, Lili" w:date="2018-03-30T14:46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ins w:id="42" w:author="Huang, Lili" w:date="2018-03-30T14:46:00Z"/>
                <w:rFonts w:asciiTheme="minorHAnsi" w:hAnsiTheme="minorHAnsi"/>
              </w:rPr>
            </w:pPr>
          </w:p>
        </w:tc>
      </w:tr>
      <w:tr w:rsidR="00A9097E" w:rsidTr="00316D6B">
        <w:trPr>
          <w:ins w:id="43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44" w:author="Huang, Lili" w:date="2018-03-30T14:46:00Z"/>
                <w:rFonts w:asciiTheme="minorHAnsi" w:hAnsiTheme="minorHAnsi"/>
              </w:rPr>
            </w:pPr>
            <w:ins w:id="45" w:author="Huang, Lili" w:date="2018-03-30T14:46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ins w:id="46" w:author="Huang, Lili" w:date="2018-03-30T14:46:00Z"/>
                <w:rFonts w:asciiTheme="minorHAnsi" w:hAnsiTheme="minorHAnsi"/>
              </w:rPr>
            </w:pPr>
            <w:ins w:id="47" w:author="Huang, Lili" w:date="2018-03-30T14:46:00Z">
              <w:r w:rsidRPr="008467E0">
                <w:rPr>
                  <w:rFonts w:asciiTheme="minorHAnsi" w:hAnsiTheme="minorHAnsi"/>
                </w:rPr>
                <w:t>https://f3420-mpmd01.vangent.local/</w:t>
              </w:r>
              <w:r>
                <w:rPr>
                  <w:rFonts w:asciiTheme="minorHAnsi" w:hAnsiTheme="minorHAnsi"/>
                </w:rPr>
                <w:t>eCLAdmin</w:t>
              </w:r>
            </w:ins>
          </w:p>
        </w:tc>
      </w:tr>
      <w:tr w:rsidR="00A9097E" w:rsidTr="00316D6B">
        <w:trPr>
          <w:ins w:id="48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49" w:author="Huang, Lili" w:date="2018-03-30T14:46:00Z"/>
                <w:rFonts w:asciiTheme="minorHAnsi" w:hAnsiTheme="minorHAnsi"/>
              </w:rPr>
            </w:pPr>
            <w:ins w:id="50" w:author="Huang, Lili" w:date="2018-03-30T14:46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A9097E" w:rsidRPr="00566C25" w:rsidRDefault="00AA7144" w:rsidP="00316D6B">
            <w:pPr>
              <w:rPr>
                <w:ins w:id="51" w:author="Huang, Lili" w:date="2018-03-30T14:46:00Z"/>
                <w:rFonts w:asciiTheme="minorHAnsi" w:hAnsiTheme="minorHAnsi"/>
              </w:rPr>
            </w:pPr>
            <w:ins w:id="52" w:author="Huang, Lili" w:date="2018-03-30T14:49:00Z">
              <w:r>
                <w:rPr>
                  <w:rFonts w:asciiTheme="minorHAnsi" w:hAnsiTheme="minorHAnsi"/>
                </w:rPr>
                <w:t>BaseController.cs, EmployeeLogController.cs, ErrorController.cs, EclExceptionAttribute.cs, EmployeeRepository.cs, layout.js, EmailService.cs, _ReactivatePartial.cshtml, _ReassignPartial.cshtml</w:t>
              </w:r>
            </w:ins>
          </w:p>
        </w:tc>
      </w:tr>
      <w:tr w:rsidR="00A9097E" w:rsidTr="00316D6B">
        <w:trPr>
          <w:ins w:id="53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54" w:author="Huang, Lili" w:date="2018-03-30T14:46:00Z"/>
                <w:rFonts w:asciiTheme="minorHAnsi" w:hAnsiTheme="minorHAnsi"/>
              </w:rPr>
            </w:pPr>
            <w:ins w:id="55" w:author="Huang, Lili" w:date="2018-03-30T14:46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ins w:id="56" w:author="Huang, Lili" w:date="2018-03-30T14:46:00Z"/>
                <w:rFonts w:asciiTheme="minorHAnsi" w:hAnsiTheme="minorHAnsi"/>
              </w:rPr>
            </w:pPr>
          </w:p>
        </w:tc>
      </w:tr>
      <w:tr w:rsidR="00A9097E" w:rsidTr="00316D6B">
        <w:trPr>
          <w:ins w:id="57" w:author="Huang, Lili" w:date="2018-03-30T14:46:00Z"/>
        </w:trPr>
        <w:tc>
          <w:tcPr>
            <w:tcW w:w="2549" w:type="dxa"/>
          </w:tcPr>
          <w:p w:rsidR="00A9097E" w:rsidRPr="00566C25" w:rsidRDefault="00A9097E" w:rsidP="00316D6B">
            <w:pPr>
              <w:pStyle w:val="CommentText"/>
              <w:numPr>
                <w:ilvl w:val="12"/>
                <w:numId w:val="0"/>
              </w:numPr>
              <w:rPr>
                <w:ins w:id="58" w:author="Huang, Lili" w:date="2018-03-30T14:46:00Z"/>
                <w:rFonts w:asciiTheme="minorHAnsi" w:hAnsiTheme="minorHAnsi"/>
              </w:rPr>
            </w:pPr>
            <w:ins w:id="59" w:author="Huang, Lili" w:date="2018-03-30T14:46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A9097E" w:rsidRPr="00566C25" w:rsidRDefault="00A9097E" w:rsidP="00316D6B">
            <w:pPr>
              <w:rPr>
                <w:ins w:id="60" w:author="Huang, Lili" w:date="2018-03-30T14:46:00Z"/>
                <w:rFonts w:asciiTheme="minorHAnsi" w:hAnsiTheme="minorHAnsi"/>
              </w:rPr>
            </w:pPr>
            <w:ins w:id="61" w:author="Huang, Lili" w:date="2018-03-30T14:46:00Z">
              <w:r>
                <w:rPr>
                  <w:rFonts w:asciiTheme="minorHAnsi" w:hAnsiTheme="minorHAnsi"/>
                </w:rPr>
                <w:t>CoachingLog User - Main Menu</w:t>
              </w:r>
            </w:ins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ins w:id="62" w:author="Huang, Lili" w:date="2018-03-30T14:46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A9097E" w:rsidRPr="00FF5201" w:rsidTr="00316D6B">
        <w:trPr>
          <w:cantSplit/>
          <w:tblHeader/>
          <w:ins w:id="63" w:author="Huang, Lili" w:date="2018-03-30T14:46:00Z"/>
        </w:trPr>
        <w:tc>
          <w:tcPr>
            <w:tcW w:w="90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4" w:author="Huang, Lili" w:date="2018-03-30T14:46:00Z"/>
                <w:b/>
                <w:i/>
              </w:rPr>
            </w:pPr>
            <w:ins w:id="65" w:author="Huang, Lili" w:date="2018-03-30T14:46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405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6" w:author="Huang, Lili" w:date="2018-03-30T14:46:00Z"/>
                <w:b/>
                <w:i/>
              </w:rPr>
            </w:pPr>
            <w:ins w:id="67" w:author="Huang, Lili" w:date="2018-03-30T14:46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41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8" w:author="Huang, Lili" w:date="2018-03-30T14:46:00Z"/>
                <w:b/>
                <w:i/>
              </w:rPr>
            </w:pPr>
            <w:ins w:id="69" w:author="Huang, Lili" w:date="2018-03-30T14:46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0" w:author="Huang, Lili" w:date="2018-03-30T14:46:00Z"/>
                <w:b/>
                <w:i/>
              </w:rPr>
            </w:pPr>
            <w:ins w:id="71" w:author="Huang, Lili" w:date="2018-03-30T14:46:00Z">
              <w:r w:rsidRPr="00FF5201">
                <w:rPr>
                  <w:b/>
                </w:rPr>
                <w:t>RESULTS</w:t>
              </w:r>
            </w:ins>
          </w:p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2" w:author="Huang, Lili" w:date="2018-03-30T14:46:00Z"/>
                <w:b/>
                <w:i/>
              </w:rPr>
            </w:pPr>
            <w:ins w:id="73" w:author="Huang, Lili" w:date="2018-03-30T14:46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4" w:author="Huang, Lili" w:date="2018-03-30T14:46:00Z"/>
                <w:b/>
                <w:i/>
              </w:rPr>
            </w:pPr>
            <w:ins w:id="75" w:author="Huang, Lili" w:date="2018-03-30T14:46:00Z">
              <w:r w:rsidRPr="00FF5201">
                <w:rPr>
                  <w:b/>
                </w:rPr>
                <w:t>COMMENTS</w:t>
              </w:r>
            </w:ins>
          </w:p>
        </w:tc>
      </w:tr>
      <w:tr w:rsidR="00A9097E" w:rsidRPr="00FF5201" w:rsidTr="00316D6B">
        <w:trPr>
          <w:cantSplit/>
          <w:ins w:id="76" w:author="Huang, Lili" w:date="2018-03-30T14:46:00Z"/>
        </w:trPr>
        <w:tc>
          <w:tcPr>
            <w:tcW w:w="900" w:type="dxa"/>
          </w:tcPr>
          <w:p w:rsidR="00A9097E" w:rsidRPr="00FF5201" w:rsidRDefault="00A9097E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7" w:author="Huang, Lili" w:date="2018-03-30T14:46:00Z"/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  <w:rPr>
                <w:ins w:id="78" w:author="Huang, Lili" w:date="2018-03-30T14:56:00Z"/>
              </w:rPr>
            </w:pPr>
            <w:ins w:id="79" w:author="Huang, Lili" w:date="2018-03-30T14:56:00Z">
              <w:r>
                <w:t>Update dev database server to have default schema as dbo.</w:t>
              </w:r>
            </w:ins>
          </w:p>
          <w:p w:rsidR="005238FD" w:rsidRDefault="005238FD" w:rsidP="007810C4">
            <w:pPr>
              <w:pStyle w:val="CSETableText"/>
              <w:ind w:left="159"/>
              <w:rPr>
                <w:ins w:id="80" w:author="Huang, Lili" w:date="2018-03-30T14:56:00Z"/>
              </w:rPr>
            </w:pPr>
          </w:p>
          <w:p w:rsidR="007810C4" w:rsidRDefault="007810C4" w:rsidP="007810C4">
            <w:pPr>
              <w:pStyle w:val="CSETableText"/>
              <w:ind w:left="159"/>
              <w:rPr>
                <w:ins w:id="81" w:author="Huang, Lili" w:date="2018-03-30T14:52:00Z"/>
              </w:rPr>
            </w:pPr>
            <w:ins w:id="82" w:author="Huang, Lili" w:date="2018-03-30T14:52:00Z">
              <w:r>
                <w:t>Log in as admin.</w:t>
              </w:r>
            </w:ins>
          </w:p>
          <w:p w:rsidR="00A9097E" w:rsidRPr="00F12AF5" w:rsidRDefault="007810C4" w:rsidP="007810C4">
            <w:pPr>
              <w:pStyle w:val="CSETableText"/>
              <w:ind w:left="159"/>
              <w:rPr>
                <w:ins w:id="83" w:author="Huang, Lili" w:date="2018-03-30T14:46:00Z"/>
              </w:rPr>
            </w:pPr>
            <w:ins w:id="84" w:author="Huang, Lili" w:date="2018-03-30T14:52:00Z">
              <w:r>
                <w:t>(Both “CoachingAdmin” and “WarningAdmin” roles in table AT_User_Role_Link)</w:t>
              </w:r>
            </w:ins>
          </w:p>
        </w:tc>
        <w:tc>
          <w:tcPr>
            <w:tcW w:w="4410" w:type="dxa"/>
          </w:tcPr>
          <w:p w:rsidR="007810C4" w:rsidRPr="007810C4" w:rsidRDefault="007810C4" w:rsidP="007810C4">
            <w:pPr>
              <w:pStyle w:val="Header"/>
              <w:spacing w:before="40" w:after="40"/>
              <w:rPr>
                <w:ins w:id="85" w:author="Huang, Lili" w:date="2018-03-30T14:52:00Z"/>
                <w:rFonts w:asciiTheme="minorHAnsi" w:hAnsiTheme="minorHAnsi"/>
                <w:rPrChange w:id="86" w:author="Huang, Lili" w:date="2018-03-30T14:52:00Z">
                  <w:rPr>
                    <w:ins w:id="87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  <w:ins w:id="88" w:author="Huang, Lili" w:date="2018-03-30T14:52:00Z">
              <w:r w:rsidRPr="007810C4">
                <w:rPr>
                  <w:rFonts w:asciiTheme="minorHAnsi" w:hAnsiTheme="minorHAnsi"/>
                  <w:rPrChange w:id="89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https://f3420-mpmd01.vangent.local/eCLAdmin</w:t>
              </w:r>
            </w:ins>
          </w:p>
          <w:p w:rsidR="007810C4" w:rsidRPr="007810C4" w:rsidRDefault="007810C4" w:rsidP="007810C4">
            <w:pPr>
              <w:pStyle w:val="Header"/>
              <w:spacing w:before="40" w:after="40"/>
              <w:rPr>
                <w:ins w:id="90" w:author="Huang, Lili" w:date="2018-03-30T14:52:00Z"/>
                <w:rFonts w:asciiTheme="minorHAnsi" w:hAnsiTheme="minorHAnsi"/>
                <w:rPrChange w:id="91" w:author="Huang, Lili" w:date="2018-03-30T14:52:00Z">
                  <w:rPr>
                    <w:ins w:id="92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  <w:ins w:id="93" w:author="Huang, Lili" w:date="2018-03-30T14:52:00Z">
              <w:r w:rsidRPr="007810C4">
                <w:rPr>
                  <w:rFonts w:asciiTheme="minorHAnsi" w:hAnsiTheme="minorHAnsi"/>
                  <w:rPrChange w:id="94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Main page successfully displays.</w:t>
              </w:r>
            </w:ins>
          </w:p>
          <w:p w:rsidR="007810C4" w:rsidRPr="007810C4" w:rsidRDefault="007810C4" w:rsidP="007810C4">
            <w:pPr>
              <w:pStyle w:val="Header"/>
              <w:spacing w:before="40" w:after="40"/>
              <w:rPr>
                <w:ins w:id="95" w:author="Huang, Lili" w:date="2018-03-30T14:52:00Z"/>
                <w:rFonts w:asciiTheme="minorHAnsi" w:hAnsiTheme="minorHAnsi"/>
                <w:rPrChange w:id="96" w:author="Huang, Lili" w:date="2018-03-30T14:52:00Z">
                  <w:rPr>
                    <w:ins w:id="97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</w:p>
          <w:p w:rsidR="007810C4" w:rsidRPr="007810C4" w:rsidRDefault="007810C4" w:rsidP="007810C4">
            <w:pPr>
              <w:pStyle w:val="Header"/>
              <w:spacing w:before="40" w:after="40"/>
              <w:rPr>
                <w:ins w:id="98" w:author="Huang, Lili" w:date="2018-03-30T14:52:00Z"/>
                <w:rFonts w:asciiTheme="minorHAnsi" w:hAnsiTheme="minorHAnsi"/>
                <w:rPrChange w:id="99" w:author="Huang, Lili" w:date="2018-03-30T14:52:00Z">
                  <w:rPr>
                    <w:ins w:id="100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  <w:ins w:id="101" w:author="Huang, Lili" w:date="2018-03-30T14:52:00Z">
              <w:r w:rsidRPr="007810C4">
                <w:rPr>
                  <w:rFonts w:asciiTheme="minorHAnsi" w:hAnsiTheme="minorHAnsi"/>
                  <w:rPrChange w:id="102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The following three menu items display under “Manage Employee Logs”:</w:t>
              </w:r>
            </w:ins>
          </w:p>
          <w:p w:rsidR="007810C4" w:rsidRPr="007810C4" w:rsidRDefault="007810C4" w:rsidP="007810C4">
            <w:pPr>
              <w:pStyle w:val="Header"/>
              <w:spacing w:before="40" w:after="40"/>
              <w:rPr>
                <w:ins w:id="103" w:author="Huang, Lili" w:date="2018-03-30T14:52:00Z"/>
                <w:rFonts w:asciiTheme="minorHAnsi" w:hAnsiTheme="minorHAnsi"/>
                <w:rPrChange w:id="104" w:author="Huang, Lili" w:date="2018-03-30T14:52:00Z">
                  <w:rPr>
                    <w:ins w:id="105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  <w:ins w:id="106" w:author="Huang, Lili" w:date="2018-03-30T14:52:00Z">
              <w:r w:rsidRPr="007810C4">
                <w:rPr>
                  <w:rFonts w:asciiTheme="minorHAnsi" w:hAnsiTheme="minorHAnsi"/>
                  <w:rPrChange w:id="107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Inactivate Employee Logs</w:t>
              </w:r>
            </w:ins>
          </w:p>
          <w:p w:rsidR="007810C4" w:rsidRPr="007810C4" w:rsidRDefault="007810C4" w:rsidP="007810C4">
            <w:pPr>
              <w:pStyle w:val="Header"/>
              <w:spacing w:before="40" w:after="40"/>
              <w:rPr>
                <w:ins w:id="108" w:author="Huang, Lili" w:date="2018-03-30T14:52:00Z"/>
                <w:rFonts w:asciiTheme="minorHAnsi" w:hAnsiTheme="minorHAnsi"/>
                <w:rPrChange w:id="109" w:author="Huang, Lili" w:date="2018-03-30T14:52:00Z">
                  <w:rPr>
                    <w:ins w:id="110" w:author="Huang, Lili" w:date="2018-03-30T14:52:00Z"/>
                    <w:rFonts w:asciiTheme="minorHAnsi" w:hAnsiTheme="minorHAnsi"/>
                    <w:b/>
                  </w:rPr>
                </w:rPrChange>
              </w:rPr>
            </w:pPr>
            <w:ins w:id="111" w:author="Huang, Lili" w:date="2018-03-30T14:52:00Z">
              <w:r w:rsidRPr="007810C4">
                <w:rPr>
                  <w:rFonts w:asciiTheme="minorHAnsi" w:hAnsiTheme="minorHAnsi"/>
                  <w:rPrChange w:id="112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Reassign Employee Logs</w:t>
              </w:r>
            </w:ins>
          </w:p>
          <w:p w:rsidR="00A9097E" w:rsidRPr="001F275D" w:rsidRDefault="007810C4" w:rsidP="007810C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Huang, Lili" w:date="2018-03-30T14:46:00Z"/>
                <w:rFonts w:asciiTheme="minorHAnsi" w:hAnsiTheme="minorHAnsi"/>
                <w:b/>
              </w:rPr>
            </w:pPr>
            <w:ins w:id="114" w:author="Huang, Lili" w:date="2018-03-30T14:52:00Z">
              <w:r w:rsidRPr="007810C4">
                <w:rPr>
                  <w:rFonts w:asciiTheme="minorHAnsi" w:hAnsiTheme="minorHAnsi"/>
                  <w:rPrChange w:id="115" w:author="Huang, Lili" w:date="2018-03-30T14:52:00Z">
                    <w:rPr>
                      <w:rFonts w:asciiTheme="minorHAnsi" w:hAnsiTheme="minorHAnsi"/>
                      <w:b/>
                    </w:rPr>
                  </w:rPrChange>
                </w:rPr>
                <w:t>Reactivate Employee Logs</w:t>
              </w:r>
            </w:ins>
          </w:p>
        </w:tc>
        <w:tc>
          <w:tcPr>
            <w:tcW w:w="1260" w:type="dxa"/>
          </w:tcPr>
          <w:p w:rsidR="00A9097E" w:rsidRDefault="007810C4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6" w:author="Huang, Lili" w:date="2018-03-30T14:46:00Z"/>
                <w:i/>
              </w:rPr>
            </w:pPr>
            <w:ins w:id="117" w:author="Huang, Lili" w:date="2018-03-30T14:5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A9097E" w:rsidRPr="00FF5201" w:rsidRDefault="00A9097E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Huang, Lili" w:date="2018-03-30T14:46:00Z"/>
                <w:i/>
              </w:rPr>
            </w:pPr>
          </w:p>
        </w:tc>
      </w:tr>
      <w:tr w:rsidR="00316D6B" w:rsidRPr="00FF5201" w:rsidTr="00316D6B">
        <w:trPr>
          <w:cantSplit/>
          <w:ins w:id="119" w:author="Huang, Lili" w:date="2018-03-30T14:52:00Z"/>
        </w:trPr>
        <w:tc>
          <w:tcPr>
            <w:tcW w:w="900" w:type="dxa"/>
          </w:tcPr>
          <w:p w:rsidR="00316D6B" w:rsidRPr="00FF5201" w:rsidRDefault="00316D6B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0" w:author="Huang, Lili" w:date="2018-03-30T14:52:00Z"/>
                <w:i/>
              </w:rPr>
            </w:pPr>
          </w:p>
        </w:tc>
        <w:tc>
          <w:tcPr>
            <w:tcW w:w="4050" w:type="dxa"/>
          </w:tcPr>
          <w:p w:rsidR="00316D6B" w:rsidRDefault="005238FD" w:rsidP="007810C4">
            <w:pPr>
              <w:pStyle w:val="CSETableText"/>
              <w:ind w:left="159"/>
              <w:rPr>
                <w:ins w:id="121" w:author="Huang, Lili" w:date="2018-03-30T14:52:00Z"/>
              </w:rPr>
            </w:pPr>
            <w:ins w:id="122" w:author="Huang, Lili" w:date="2018-03-30T14:57:00Z">
              <w:r>
                <w:t>Reassign log(s)</w:t>
              </w:r>
            </w:ins>
            <w:ins w:id="123" w:author="Huang, Lili" w:date="2018-03-30T14:52:00Z">
              <w:r w:rsidR="00316D6B">
                <w:t xml:space="preserve"> </w:t>
              </w:r>
            </w:ins>
          </w:p>
        </w:tc>
        <w:tc>
          <w:tcPr>
            <w:tcW w:w="4410" w:type="dxa"/>
          </w:tcPr>
          <w:p w:rsidR="00316D6B" w:rsidRDefault="005238FD" w:rsidP="007810C4">
            <w:pPr>
              <w:pStyle w:val="Header"/>
              <w:spacing w:before="40" w:after="40"/>
              <w:rPr>
                <w:ins w:id="124" w:author="Huang, Lili" w:date="2018-03-30T14:57:00Z"/>
                <w:rFonts w:asciiTheme="minorHAnsi" w:hAnsiTheme="minorHAnsi"/>
              </w:rPr>
            </w:pPr>
            <w:ins w:id="125" w:author="Huang, Lili" w:date="2018-03-30T14:57:00Z">
              <w:r>
                <w:rPr>
                  <w:rFonts w:asciiTheme="minorHAnsi" w:hAnsiTheme="minorHAnsi"/>
                </w:rPr>
                <w:t>Selected logs are successfully reassigned;</w:t>
              </w:r>
            </w:ins>
          </w:p>
          <w:p w:rsidR="005238FD" w:rsidRPr="007810C4" w:rsidRDefault="005238FD" w:rsidP="007810C4">
            <w:pPr>
              <w:pStyle w:val="Header"/>
              <w:spacing w:before="40" w:after="40"/>
              <w:rPr>
                <w:ins w:id="126" w:author="Huang, Lili" w:date="2018-03-30T14:52:00Z"/>
                <w:rFonts w:asciiTheme="minorHAnsi" w:hAnsiTheme="minorHAnsi"/>
                <w:rPrChange w:id="127" w:author="Huang, Lili" w:date="2018-03-30T14:52:00Z">
                  <w:rPr>
                    <w:ins w:id="128" w:author="Huang, Lili" w:date="2018-03-30T14:52:00Z"/>
                    <w:rFonts w:asciiTheme="minorHAnsi" w:hAnsiTheme="minorHAnsi"/>
                  </w:rPr>
                </w:rPrChange>
              </w:rPr>
            </w:pPr>
            <w:ins w:id="129" w:author="Huang, Lili" w:date="2018-03-30T14:58:00Z">
              <w:r>
                <w:rPr>
                  <w:rFonts w:asciiTheme="minorHAnsi" w:hAnsiTheme="minorHAnsi"/>
                </w:rPr>
                <w:t>No error message displayed</w:t>
              </w:r>
            </w:ins>
          </w:p>
        </w:tc>
        <w:tc>
          <w:tcPr>
            <w:tcW w:w="1260" w:type="dxa"/>
          </w:tcPr>
          <w:p w:rsidR="00316D6B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0" w:author="Huang, Lili" w:date="2018-03-30T14:52:00Z"/>
                <w:i/>
              </w:rPr>
            </w:pPr>
            <w:ins w:id="131" w:author="Huang, Lili" w:date="2018-03-30T14:5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316D6B" w:rsidRPr="00FF5201" w:rsidRDefault="00316D6B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2" w:author="Huang, Lili" w:date="2018-03-30T14:52:00Z"/>
                <w:i/>
              </w:rPr>
            </w:pPr>
          </w:p>
        </w:tc>
      </w:tr>
      <w:tr w:rsidR="005238FD" w:rsidRPr="00FF5201" w:rsidTr="00316D6B">
        <w:trPr>
          <w:cantSplit/>
          <w:ins w:id="133" w:author="Huang, Lili" w:date="2018-03-30T14:58:00Z"/>
        </w:trPr>
        <w:tc>
          <w:tcPr>
            <w:tcW w:w="900" w:type="dxa"/>
          </w:tcPr>
          <w:p w:rsidR="005238FD" w:rsidRPr="00FF5201" w:rsidRDefault="005238FD" w:rsidP="00A9097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4" w:author="Huang, Lili" w:date="2018-03-30T14:58:00Z"/>
                <w:i/>
              </w:rPr>
            </w:pPr>
          </w:p>
        </w:tc>
        <w:tc>
          <w:tcPr>
            <w:tcW w:w="4050" w:type="dxa"/>
          </w:tcPr>
          <w:p w:rsidR="005238FD" w:rsidRDefault="005238FD" w:rsidP="007810C4">
            <w:pPr>
              <w:pStyle w:val="CSETableText"/>
              <w:ind w:left="159"/>
              <w:rPr>
                <w:ins w:id="135" w:author="Huang, Lili" w:date="2018-03-30T14:58:00Z"/>
              </w:rPr>
            </w:pPr>
            <w:ins w:id="136" w:author="Huang, Lili" w:date="2018-03-30T14:58:00Z">
              <w:r>
                <w:t>Reactivate log(s)</w:t>
              </w:r>
            </w:ins>
          </w:p>
        </w:tc>
        <w:tc>
          <w:tcPr>
            <w:tcW w:w="4410" w:type="dxa"/>
          </w:tcPr>
          <w:p w:rsidR="005238FD" w:rsidRDefault="005238FD" w:rsidP="005238FD">
            <w:pPr>
              <w:pStyle w:val="Header"/>
              <w:spacing w:before="40" w:after="40"/>
              <w:rPr>
                <w:ins w:id="137" w:author="Huang, Lili" w:date="2018-03-30T14:58:00Z"/>
                <w:rFonts w:asciiTheme="minorHAnsi" w:hAnsiTheme="minorHAnsi"/>
              </w:rPr>
            </w:pPr>
            <w:ins w:id="138" w:author="Huang, Lili" w:date="2018-03-30T14:58:00Z">
              <w:r>
                <w:rPr>
                  <w:rFonts w:asciiTheme="minorHAnsi" w:hAnsiTheme="minorHAnsi"/>
                </w:rPr>
                <w:t xml:space="preserve">Selected logs are successfully </w:t>
              </w:r>
              <w:r>
                <w:rPr>
                  <w:rFonts w:asciiTheme="minorHAnsi" w:hAnsiTheme="minorHAnsi"/>
                </w:rPr>
                <w:t>reactivated</w:t>
              </w:r>
              <w:bookmarkStart w:id="139" w:name="_GoBack"/>
              <w:bookmarkEnd w:id="139"/>
              <w:r>
                <w:rPr>
                  <w:rFonts w:asciiTheme="minorHAnsi" w:hAnsiTheme="minorHAnsi"/>
                </w:rPr>
                <w:t>;</w:t>
              </w:r>
            </w:ins>
          </w:p>
          <w:p w:rsidR="005238FD" w:rsidRDefault="005238FD" w:rsidP="005238FD">
            <w:pPr>
              <w:pStyle w:val="Header"/>
              <w:spacing w:before="40" w:after="40"/>
              <w:rPr>
                <w:ins w:id="140" w:author="Huang, Lili" w:date="2018-03-30T14:58:00Z"/>
                <w:rFonts w:asciiTheme="minorHAnsi" w:hAnsiTheme="minorHAnsi"/>
              </w:rPr>
            </w:pPr>
            <w:ins w:id="141" w:author="Huang, Lili" w:date="2018-03-30T14:58:00Z">
              <w:r>
                <w:rPr>
                  <w:rFonts w:asciiTheme="minorHAnsi" w:hAnsiTheme="minorHAnsi"/>
                </w:rPr>
                <w:t>No error message displayed</w:t>
              </w:r>
            </w:ins>
          </w:p>
        </w:tc>
        <w:tc>
          <w:tcPr>
            <w:tcW w:w="1260" w:type="dxa"/>
          </w:tcPr>
          <w:p w:rsidR="005238FD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2" w:author="Huang, Lili" w:date="2018-03-30T14:58:00Z"/>
                <w:i/>
              </w:rPr>
            </w:pPr>
            <w:ins w:id="143" w:author="Huang, Lili" w:date="2018-03-30T14:5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5238FD" w:rsidRPr="00FF5201" w:rsidRDefault="005238FD" w:rsidP="00316D6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4" w:author="Huang, Lili" w:date="2018-03-30T14:58:00Z"/>
                <w:i/>
              </w:rPr>
            </w:pPr>
          </w:p>
        </w:tc>
      </w:tr>
    </w:tbl>
    <w:p w:rsidR="00A9097E" w:rsidRDefault="00A9097E" w:rsidP="00A9097E">
      <w:pPr>
        <w:overflowPunct/>
        <w:autoSpaceDE/>
        <w:autoSpaceDN/>
        <w:adjustRightInd/>
        <w:textAlignment w:val="auto"/>
        <w:rPr>
          <w:ins w:id="145" w:author="Huang, Lili" w:date="2018-03-30T14:46:00Z"/>
          <w:sz w:val="18"/>
        </w:rPr>
      </w:pPr>
    </w:p>
    <w:p w:rsidR="00A9097E" w:rsidRDefault="00A9097E">
      <w:pPr>
        <w:overflowPunct/>
        <w:autoSpaceDE/>
        <w:autoSpaceDN/>
        <w:adjustRightInd/>
        <w:textAlignment w:val="auto"/>
        <w:rPr>
          <w:sz w:val="18"/>
        </w:rPr>
      </w:pPr>
    </w:p>
    <w:sectPr w:rsidR="00A9097E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45" w:rsidRDefault="00222345">
      <w:r>
        <w:separator/>
      </w:r>
    </w:p>
  </w:endnote>
  <w:endnote w:type="continuationSeparator" w:id="0">
    <w:p w:rsidR="00222345" w:rsidRDefault="0022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Default="00316D6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CCO_eCoaching_Admin_ManageEmployeeLogs_UTD</w:t>
    </w:r>
  </w:p>
  <w:p w:rsidR="00316D6B" w:rsidRDefault="00316D6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316D6B" w:rsidRDefault="00316D6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238FD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238FD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316D6B" w:rsidRDefault="00316D6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Default="00316D6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45" w:rsidRDefault="00222345">
      <w:r>
        <w:separator/>
      </w:r>
    </w:p>
  </w:footnote>
  <w:footnote w:type="continuationSeparator" w:id="0">
    <w:p w:rsidR="00222345" w:rsidRDefault="00222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D6B" w:rsidRPr="00047CB6" w:rsidRDefault="00316D6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CCO_eCoaching_Admin_ManageEmployeeLogs_UTD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316D6B" w:rsidRDefault="00316D6B" w:rsidP="00971190">
    <w:pPr>
      <w:pStyle w:val="Header"/>
    </w:pPr>
  </w:p>
  <w:p w:rsidR="00316D6B" w:rsidRPr="00971190" w:rsidRDefault="00316D6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5A3D6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5A99"/>
    <w:rsid w:val="00116FBC"/>
    <w:rsid w:val="00122E15"/>
    <w:rsid w:val="0012688C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345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320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16D6B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E24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4266"/>
    <w:rsid w:val="003D5B46"/>
    <w:rsid w:val="003E2D84"/>
    <w:rsid w:val="003E2F19"/>
    <w:rsid w:val="003E5BE8"/>
    <w:rsid w:val="003E6BA9"/>
    <w:rsid w:val="003F0478"/>
    <w:rsid w:val="003F75F8"/>
    <w:rsid w:val="003F78BD"/>
    <w:rsid w:val="00402942"/>
    <w:rsid w:val="00406A78"/>
    <w:rsid w:val="00410E87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8FD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08AB"/>
    <w:rsid w:val="00643EDA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10C4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120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097E"/>
    <w:rsid w:val="00A909A9"/>
    <w:rsid w:val="00A92199"/>
    <w:rsid w:val="00A92311"/>
    <w:rsid w:val="00AA0456"/>
    <w:rsid w:val="00AA3543"/>
    <w:rsid w:val="00AA7144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2CF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f3420-mpmd01.vangent.local/eCL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E78E-404B-4D6D-A0B9-CEA6D239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22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511</cp:revision>
  <cp:lastPrinted>2008-03-17T22:13:00Z</cp:lastPrinted>
  <dcterms:created xsi:type="dcterms:W3CDTF">2014-09-08T14:20:00Z</dcterms:created>
  <dcterms:modified xsi:type="dcterms:W3CDTF">2018-03-30T19:58:00Z</dcterms:modified>
</cp:coreProperties>
</file>
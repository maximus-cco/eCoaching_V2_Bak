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AF06" w14:textId="77777777" w:rsidR="004A52EF" w:rsidRDefault="004A52EF" w:rsidP="008F3CBE"/>
    <w:p w14:paraId="0D843CB2" w14:textId="77777777" w:rsidR="004A52EF" w:rsidRDefault="004A52EF" w:rsidP="008F3CBE"/>
    <w:p w14:paraId="25191F08" w14:textId="77777777" w:rsidR="00F550B8" w:rsidRPr="002431EB" w:rsidRDefault="00F550B8" w:rsidP="00F550B8">
      <w:pPr>
        <w:pStyle w:val="Title1"/>
        <w:jc w:val="center"/>
      </w:pPr>
      <w:r w:rsidRPr="002431EB">
        <w:t>__________________________</w:t>
      </w:r>
    </w:p>
    <w:p w14:paraId="4FC82962" w14:textId="77777777" w:rsidR="00F550B8" w:rsidRPr="002431EB" w:rsidRDefault="00E2582C" w:rsidP="00E2582C">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4B6D21AB" wp14:editId="34B16AF9">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4CE86646" w14:textId="77777777" w:rsidR="00F550B8" w:rsidRPr="002431EB" w:rsidRDefault="00F550B8" w:rsidP="00F550B8">
      <w:pPr>
        <w:ind w:right="-270"/>
        <w:jc w:val="center"/>
      </w:pPr>
    </w:p>
    <w:p w14:paraId="0AA864D3" w14:textId="0F7E8491"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w:t>
      </w:r>
      <w:r w:rsidR="00C51246">
        <w:rPr>
          <w:rFonts w:ascii="Arial" w:hAnsi="Arial"/>
          <w:b/>
          <w:sz w:val="36"/>
        </w:rPr>
        <w:t xml:space="preserve"> Review</w:t>
      </w:r>
      <w:r w:rsidR="00C37D57">
        <w:rPr>
          <w:rFonts w:ascii="Arial" w:hAnsi="Arial"/>
          <w:b/>
          <w:sz w:val="36"/>
        </w:rPr>
        <w:t xml:space="preserve"> – Non-Quality Now</w:t>
      </w:r>
    </w:p>
    <w:p w14:paraId="79309A83" w14:textId="77777777" w:rsidR="00F550B8" w:rsidRPr="002431EB" w:rsidRDefault="00F550B8" w:rsidP="00F550B8">
      <w:pPr>
        <w:pStyle w:val="Title1"/>
        <w:ind w:right="-270"/>
        <w:jc w:val="center"/>
      </w:pPr>
      <w:r w:rsidRPr="002431EB">
        <w:t>__________________________</w:t>
      </w:r>
    </w:p>
    <w:p w14:paraId="58A485B4" w14:textId="77777777" w:rsidR="00F550B8" w:rsidRPr="002431EB" w:rsidRDefault="00F550B8" w:rsidP="00F550B8">
      <w:pPr>
        <w:ind w:right="-270"/>
      </w:pPr>
    </w:p>
    <w:p w14:paraId="3AAA3CCF"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2FEB92B0"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67A8EA19" w14:textId="77777777" w:rsidTr="002D2D88">
        <w:tc>
          <w:tcPr>
            <w:tcW w:w="2562" w:type="dxa"/>
            <w:tcBorders>
              <w:top w:val="nil"/>
              <w:left w:val="nil"/>
              <w:bottom w:val="nil"/>
              <w:right w:val="nil"/>
            </w:tcBorders>
            <w:vAlign w:val="bottom"/>
          </w:tcPr>
          <w:p w14:paraId="7B673A55"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235CB43"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4C390E6" w14:textId="77777777" w:rsidR="00F550B8" w:rsidRPr="000D2F43" w:rsidRDefault="00F550B8" w:rsidP="002D2D88">
            <w:pPr>
              <w:spacing w:before="40"/>
            </w:pPr>
          </w:p>
        </w:tc>
        <w:tc>
          <w:tcPr>
            <w:tcW w:w="736" w:type="dxa"/>
            <w:tcBorders>
              <w:top w:val="nil"/>
              <w:left w:val="nil"/>
              <w:bottom w:val="nil"/>
              <w:right w:val="nil"/>
            </w:tcBorders>
            <w:vAlign w:val="bottom"/>
          </w:tcPr>
          <w:p w14:paraId="7D9A8CEF"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D1DB4AC"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3B982E4B" w14:textId="77777777" w:rsidTr="002D2D88">
        <w:tc>
          <w:tcPr>
            <w:tcW w:w="2562" w:type="dxa"/>
            <w:tcBorders>
              <w:top w:val="nil"/>
              <w:left w:val="nil"/>
              <w:bottom w:val="nil"/>
              <w:right w:val="nil"/>
            </w:tcBorders>
            <w:vAlign w:val="center"/>
          </w:tcPr>
          <w:p w14:paraId="5629A316" w14:textId="77777777" w:rsidR="00F550B8" w:rsidRPr="000D2F43" w:rsidRDefault="00F550B8" w:rsidP="002D2D88">
            <w:pPr>
              <w:spacing w:before="40"/>
            </w:pPr>
            <w:r>
              <w:t>Department / Location:</w:t>
            </w:r>
          </w:p>
        </w:tc>
        <w:tc>
          <w:tcPr>
            <w:tcW w:w="4026" w:type="dxa"/>
            <w:tcBorders>
              <w:left w:val="nil"/>
              <w:right w:val="nil"/>
            </w:tcBorders>
            <w:vAlign w:val="bottom"/>
          </w:tcPr>
          <w:p w14:paraId="16627350" w14:textId="77777777" w:rsidR="00F550B8" w:rsidRPr="000D2F43" w:rsidRDefault="00F550B8" w:rsidP="002D2D88">
            <w:pPr>
              <w:spacing w:before="40"/>
            </w:pPr>
          </w:p>
        </w:tc>
        <w:tc>
          <w:tcPr>
            <w:tcW w:w="360" w:type="dxa"/>
            <w:tcBorders>
              <w:top w:val="nil"/>
              <w:left w:val="nil"/>
              <w:bottom w:val="nil"/>
              <w:right w:val="nil"/>
            </w:tcBorders>
            <w:vAlign w:val="center"/>
          </w:tcPr>
          <w:p w14:paraId="59EE8240" w14:textId="77777777" w:rsidR="00F550B8" w:rsidRPr="000D2F43" w:rsidRDefault="00F550B8" w:rsidP="002D2D88">
            <w:pPr>
              <w:spacing w:before="40"/>
            </w:pPr>
          </w:p>
        </w:tc>
        <w:tc>
          <w:tcPr>
            <w:tcW w:w="736" w:type="dxa"/>
            <w:tcBorders>
              <w:top w:val="nil"/>
              <w:left w:val="nil"/>
              <w:bottom w:val="nil"/>
              <w:right w:val="nil"/>
            </w:tcBorders>
            <w:vAlign w:val="bottom"/>
          </w:tcPr>
          <w:p w14:paraId="2E07C850" w14:textId="77777777" w:rsidR="00F550B8" w:rsidRPr="000D2F43" w:rsidRDefault="00F550B8" w:rsidP="002D2D88">
            <w:pPr>
              <w:spacing w:before="40"/>
              <w:jc w:val="right"/>
            </w:pPr>
          </w:p>
        </w:tc>
        <w:tc>
          <w:tcPr>
            <w:tcW w:w="1916" w:type="dxa"/>
            <w:tcBorders>
              <w:left w:val="nil"/>
              <w:bottom w:val="nil"/>
              <w:right w:val="nil"/>
            </w:tcBorders>
            <w:vAlign w:val="bottom"/>
          </w:tcPr>
          <w:p w14:paraId="7B9C7096" w14:textId="77777777" w:rsidR="00F550B8" w:rsidRPr="000D2F43" w:rsidRDefault="00F550B8" w:rsidP="002D2D88">
            <w:pPr>
              <w:spacing w:before="40"/>
            </w:pPr>
          </w:p>
        </w:tc>
      </w:tr>
      <w:tr w:rsidR="00F550B8" w:rsidRPr="000D2F43" w14:paraId="716D67B5" w14:textId="77777777" w:rsidTr="002D2D88">
        <w:tc>
          <w:tcPr>
            <w:tcW w:w="2562" w:type="dxa"/>
            <w:tcBorders>
              <w:top w:val="nil"/>
              <w:left w:val="nil"/>
              <w:bottom w:val="nil"/>
              <w:right w:val="nil"/>
            </w:tcBorders>
            <w:vAlign w:val="bottom"/>
          </w:tcPr>
          <w:p w14:paraId="5834BA34" w14:textId="77777777" w:rsidR="00F550B8" w:rsidRPr="000D2F43" w:rsidRDefault="00F550B8" w:rsidP="002D2D88">
            <w:pPr>
              <w:spacing w:before="40"/>
            </w:pPr>
            <w:r>
              <w:t>Approved by:</w:t>
            </w:r>
          </w:p>
        </w:tc>
        <w:tc>
          <w:tcPr>
            <w:tcW w:w="4026" w:type="dxa"/>
            <w:tcBorders>
              <w:left w:val="nil"/>
              <w:right w:val="nil"/>
            </w:tcBorders>
            <w:vAlign w:val="bottom"/>
          </w:tcPr>
          <w:p w14:paraId="79D83740" w14:textId="77777777" w:rsidR="00F550B8" w:rsidRPr="000D2F43" w:rsidRDefault="00F550B8" w:rsidP="002D2D88">
            <w:pPr>
              <w:spacing w:before="40"/>
            </w:pPr>
          </w:p>
        </w:tc>
        <w:tc>
          <w:tcPr>
            <w:tcW w:w="360" w:type="dxa"/>
            <w:tcBorders>
              <w:top w:val="nil"/>
              <w:left w:val="nil"/>
              <w:bottom w:val="nil"/>
              <w:right w:val="nil"/>
            </w:tcBorders>
            <w:vAlign w:val="bottom"/>
          </w:tcPr>
          <w:p w14:paraId="76CC94B2" w14:textId="77777777" w:rsidR="00F550B8" w:rsidRPr="000D2F43" w:rsidRDefault="00F550B8" w:rsidP="002D2D88">
            <w:pPr>
              <w:spacing w:before="40"/>
            </w:pPr>
          </w:p>
        </w:tc>
        <w:tc>
          <w:tcPr>
            <w:tcW w:w="736" w:type="dxa"/>
            <w:tcBorders>
              <w:top w:val="nil"/>
              <w:left w:val="nil"/>
              <w:bottom w:val="nil"/>
              <w:right w:val="nil"/>
            </w:tcBorders>
            <w:vAlign w:val="bottom"/>
          </w:tcPr>
          <w:p w14:paraId="21717A03"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962769F" w14:textId="77777777" w:rsidR="00F550B8" w:rsidRPr="000D2F43" w:rsidRDefault="00F550B8" w:rsidP="002D2D88">
            <w:pPr>
              <w:spacing w:before="40"/>
            </w:pPr>
          </w:p>
        </w:tc>
      </w:tr>
    </w:tbl>
    <w:p w14:paraId="0D308291" w14:textId="77777777" w:rsidR="00AA6F09" w:rsidRDefault="00AA6F09" w:rsidP="00F550B8">
      <w:pPr>
        <w:tabs>
          <w:tab w:val="left" w:pos="1980"/>
          <w:tab w:val="left" w:pos="6750"/>
        </w:tabs>
        <w:ind w:left="1440" w:right="-270" w:firstLine="720"/>
      </w:pPr>
    </w:p>
    <w:p w14:paraId="190DB93D" w14:textId="77777777" w:rsidR="00AA6F09" w:rsidRDefault="00AA6F09">
      <w:r>
        <w:br w:type="page"/>
      </w:r>
    </w:p>
    <w:p w14:paraId="3E88145B" w14:textId="77777777" w:rsidR="00F550B8" w:rsidRDefault="00F550B8" w:rsidP="00F550B8">
      <w:pPr>
        <w:tabs>
          <w:tab w:val="left" w:pos="1980"/>
          <w:tab w:val="left" w:pos="6750"/>
        </w:tabs>
        <w:ind w:left="1440" w:right="-270" w:firstLine="720"/>
      </w:pPr>
    </w:p>
    <w:p w14:paraId="0581AD92"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5AEC6A97"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4B690412" w14:textId="77777777" w:rsidTr="002D2D88">
        <w:trPr>
          <w:tblHeader/>
        </w:trPr>
        <w:tc>
          <w:tcPr>
            <w:tcW w:w="1440" w:type="dxa"/>
            <w:shd w:val="solid" w:color="auto" w:fill="000000"/>
          </w:tcPr>
          <w:p w14:paraId="3AC217AB"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12DBC7"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5864745"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D37C04" w14:paraId="71E00266" w14:textId="77777777" w:rsidTr="002D2D88">
        <w:tc>
          <w:tcPr>
            <w:tcW w:w="1440" w:type="dxa"/>
          </w:tcPr>
          <w:p w14:paraId="16CE16DC" w14:textId="77777777" w:rsidR="00AA6F09" w:rsidRPr="00F57971" w:rsidRDefault="00A001B6" w:rsidP="007D29C0">
            <w:pPr>
              <w:pStyle w:val="hdr1"/>
              <w:ind w:left="0"/>
              <w:jc w:val="left"/>
              <w:rPr>
                <w:sz w:val="20"/>
              </w:rPr>
            </w:pPr>
            <w:r w:rsidRPr="00F57971">
              <w:rPr>
                <w:sz w:val="20"/>
              </w:rPr>
              <w:t>5</w:t>
            </w:r>
            <w:r w:rsidR="00AA6F09" w:rsidRPr="00F57971">
              <w:rPr>
                <w:sz w:val="20"/>
              </w:rPr>
              <w:t>/</w:t>
            </w:r>
            <w:r w:rsidR="00984DB6" w:rsidRPr="00F57971">
              <w:rPr>
                <w:sz w:val="20"/>
              </w:rPr>
              <w:t>2</w:t>
            </w:r>
            <w:r w:rsidR="007D29C0" w:rsidRPr="00F57971">
              <w:rPr>
                <w:sz w:val="20"/>
              </w:rPr>
              <w:t>2</w:t>
            </w:r>
            <w:r w:rsidR="00AA6F09" w:rsidRPr="00F57971">
              <w:rPr>
                <w:sz w:val="20"/>
              </w:rPr>
              <w:t>/201</w:t>
            </w:r>
            <w:r w:rsidR="00984DB6" w:rsidRPr="00F57971">
              <w:rPr>
                <w:sz w:val="20"/>
              </w:rPr>
              <w:t>8</w:t>
            </w:r>
          </w:p>
        </w:tc>
        <w:tc>
          <w:tcPr>
            <w:tcW w:w="7224" w:type="dxa"/>
          </w:tcPr>
          <w:p w14:paraId="7B4FB41C" w14:textId="77777777" w:rsidR="00AA6F09" w:rsidRPr="00F57971" w:rsidRDefault="00AA6F09" w:rsidP="003B3E9F">
            <w:pPr>
              <w:pStyle w:val="hdr1"/>
              <w:ind w:left="0"/>
              <w:jc w:val="left"/>
              <w:rPr>
                <w:sz w:val="20"/>
              </w:rPr>
            </w:pPr>
            <w:r w:rsidRPr="00F57971">
              <w:rPr>
                <w:sz w:val="20"/>
              </w:rPr>
              <w:t xml:space="preserve">Initial </w:t>
            </w:r>
            <w:r w:rsidR="003B3E9F" w:rsidRPr="00F57971">
              <w:rPr>
                <w:sz w:val="20"/>
              </w:rPr>
              <w:t>Revision</w:t>
            </w:r>
            <w:r w:rsidR="005F5653" w:rsidRPr="00F57971">
              <w:rPr>
                <w:sz w:val="20"/>
              </w:rPr>
              <w:t xml:space="preserve"> – TFS </w:t>
            </w:r>
            <w:r w:rsidR="003B3E9F" w:rsidRPr="00F57971">
              <w:rPr>
                <w:sz w:val="20"/>
              </w:rPr>
              <w:t>11387</w:t>
            </w:r>
          </w:p>
        </w:tc>
        <w:tc>
          <w:tcPr>
            <w:tcW w:w="2790" w:type="dxa"/>
          </w:tcPr>
          <w:p w14:paraId="3BBD8D3C" w14:textId="77777777" w:rsidR="00AA6F09" w:rsidRPr="00F57971" w:rsidRDefault="0076206A" w:rsidP="002D2D88">
            <w:pPr>
              <w:pStyle w:val="hdr1"/>
              <w:ind w:left="0"/>
              <w:jc w:val="left"/>
              <w:rPr>
                <w:sz w:val="20"/>
              </w:rPr>
            </w:pPr>
            <w:r w:rsidRPr="00F57971">
              <w:rPr>
                <w:sz w:val="20"/>
              </w:rPr>
              <w:t>Lili Huang</w:t>
            </w:r>
          </w:p>
        </w:tc>
      </w:tr>
      <w:tr w:rsidR="00890BED" w:rsidRPr="00D37C04" w14:paraId="4BED276D" w14:textId="77777777" w:rsidTr="002D2D88">
        <w:tc>
          <w:tcPr>
            <w:tcW w:w="1440" w:type="dxa"/>
          </w:tcPr>
          <w:p w14:paraId="39C8E776" w14:textId="77777777" w:rsidR="00890BED" w:rsidRPr="00F57971" w:rsidRDefault="00AA7800" w:rsidP="007D29C0">
            <w:pPr>
              <w:pStyle w:val="hdr1"/>
              <w:ind w:left="0"/>
              <w:jc w:val="left"/>
              <w:rPr>
                <w:sz w:val="20"/>
              </w:rPr>
            </w:pPr>
            <w:r w:rsidRPr="00F57971">
              <w:rPr>
                <w:sz w:val="20"/>
              </w:rPr>
              <w:t>7/30/2018</w:t>
            </w:r>
          </w:p>
        </w:tc>
        <w:tc>
          <w:tcPr>
            <w:tcW w:w="7224" w:type="dxa"/>
          </w:tcPr>
          <w:p w14:paraId="6B645CA0" w14:textId="77777777" w:rsidR="00890BED" w:rsidRPr="00F57971" w:rsidRDefault="00AA7800" w:rsidP="00CF5039">
            <w:pPr>
              <w:pStyle w:val="hdr1"/>
              <w:ind w:left="720" w:hanging="720"/>
              <w:jc w:val="left"/>
              <w:rPr>
                <w:sz w:val="20"/>
              </w:rPr>
            </w:pPr>
            <w:r w:rsidRPr="00F57971">
              <w:rPr>
                <w:sz w:val="20"/>
              </w:rPr>
              <w:t xml:space="preserve">TFS 11576 – New feed file for CSRs who took inappropriate </w:t>
            </w:r>
            <w:r w:rsidR="00CF5039" w:rsidRPr="00F57971">
              <w:rPr>
                <w:sz w:val="20"/>
              </w:rPr>
              <w:t>ac</w:t>
            </w:r>
            <w:r w:rsidRPr="00F57971">
              <w:rPr>
                <w:sz w:val="20"/>
              </w:rPr>
              <w:t>tion</w:t>
            </w:r>
            <w:r w:rsidR="00F57971" w:rsidRPr="00F57971">
              <w:rPr>
                <w:sz w:val="20"/>
              </w:rPr>
              <w:t xml:space="preserve"> </w:t>
            </w:r>
            <w:r w:rsidRPr="00F57971">
              <w:rPr>
                <w:sz w:val="20"/>
              </w:rPr>
              <w:t>(PBH)</w:t>
            </w:r>
            <w:r w:rsidR="002F1230" w:rsidRPr="00F57971">
              <w:rPr>
                <w:sz w:val="20"/>
              </w:rPr>
              <w:t>;</w:t>
            </w:r>
          </w:p>
          <w:p w14:paraId="04426043" w14:textId="77777777" w:rsidR="002F1230" w:rsidRPr="00F57971" w:rsidRDefault="002F1230" w:rsidP="008F0F9F">
            <w:pPr>
              <w:pStyle w:val="hdr1"/>
              <w:ind w:left="720" w:hanging="720"/>
              <w:jc w:val="left"/>
              <w:rPr>
                <w:sz w:val="20"/>
              </w:rPr>
            </w:pPr>
            <w:r w:rsidRPr="00F57971">
              <w:rPr>
                <w:sz w:val="20"/>
              </w:rPr>
              <w:t>Added RV-33</w:t>
            </w:r>
            <w:r w:rsidR="00706D2D">
              <w:rPr>
                <w:sz w:val="20"/>
              </w:rPr>
              <w:t xml:space="preserve"> and </w:t>
            </w:r>
            <w:r w:rsidR="007C37A0">
              <w:rPr>
                <w:sz w:val="20"/>
              </w:rPr>
              <w:t>34</w:t>
            </w:r>
            <w:r w:rsidR="00F57971">
              <w:rPr>
                <w:sz w:val="20"/>
              </w:rPr>
              <w:t>.</w:t>
            </w:r>
          </w:p>
        </w:tc>
        <w:tc>
          <w:tcPr>
            <w:tcW w:w="2790" w:type="dxa"/>
          </w:tcPr>
          <w:p w14:paraId="0173A0D1" w14:textId="77777777" w:rsidR="00890BED" w:rsidRPr="00F57971" w:rsidRDefault="00AA7800" w:rsidP="002D2D88">
            <w:pPr>
              <w:pStyle w:val="hdr1"/>
              <w:ind w:left="0"/>
              <w:jc w:val="left"/>
              <w:rPr>
                <w:sz w:val="20"/>
              </w:rPr>
            </w:pPr>
            <w:r w:rsidRPr="00F57971">
              <w:rPr>
                <w:sz w:val="20"/>
              </w:rPr>
              <w:t>Lili Huang</w:t>
            </w:r>
          </w:p>
        </w:tc>
      </w:tr>
      <w:tr w:rsidR="005D7EB1" w:rsidRPr="00D37C04" w14:paraId="7DC636DB" w14:textId="77777777" w:rsidTr="002D2D88">
        <w:tc>
          <w:tcPr>
            <w:tcW w:w="1440" w:type="dxa"/>
          </w:tcPr>
          <w:p w14:paraId="640E4E99" w14:textId="77777777" w:rsidR="005D7EB1" w:rsidRPr="00F57971" w:rsidRDefault="005D7EB1" w:rsidP="007D29C0">
            <w:pPr>
              <w:pStyle w:val="hdr1"/>
              <w:ind w:left="0"/>
              <w:jc w:val="left"/>
              <w:rPr>
                <w:sz w:val="20"/>
              </w:rPr>
            </w:pPr>
            <w:r>
              <w:rPr>
                <w:sz w:val="20"/>
              </w:rPr>
              <w:t>12/03/2018</w:t>
            </w:r>
          </w:p>
        </w:tc>
        <w:tc>
          <w:tcPr>
            <w:tcW w:w="7224" w:type="dxa"/>
          </w:tcPr>
          <w:p w14:paraId="13EA2C43" w14:textId="77777777" w:rsidR="005D7EB1" w:rsidRDefault="005D7EB1" w:rsidP="00CF5039">
            <w:pPr>
              <w:pStyle w:val="hdr1"/>
              <w:ind w:left="720" w:hanging="720"/>
              <w:jc w:val="left"/>
              <w:rPr>
                <w:sz w:val="20"/>
              </w:rPr>
            </w:pPr>
            <w:r>
              <w:rPr>
                <w:sz w:val="20"/>
              </w:rPr>
              <w:t>TFS 12835 – OverTurned quality Appeal coaching logs;</w:t>
            </w:r>
          </w:p>
          <w:p w14:paraId="19B0B04D" w14:textId="77777777" w:rsidR="00DE6D50" w:rsidRPr="00F57971" w:rsidRDefault="00DE6D50" w:rsidP="00525DB8">
            <w:pPr>
              <w:pStyle w:val="hdr1"/>
              <w:ind w:left="720" w:hanging="720"/>
              <w:jc w:val="left"/>
              <w:rPr>
                <w:sz w:val="20"/>
              </w:rPr>
            </w:pPr>
            <w:r>
              <w:rPr>
                <w:sz w:val="20"/>
              </w:rPr>
              <w:t>Added RV-3</w:t>
            </w:r>
            <w:r w:rsidR="00FD204F">
              <w:rPr>
                <w:sz w:val="20"/>
              </w:rPr>
              <w:t>5</w:t>
            </w:r>
            <w:r w:rsidR="00525DB8">
              <w:rPr>
                <w:sz w:val="20"/>
              </w:rPr>
              <w:t xml:space="preserve"> and</w:t>
            </w:r>
            <w:r w:rsidR="004259D7">
              <w:rPr>
                <w:sz w:val="20"/>
              </w:rPr>
              <w:t xml:space="preserve"> 36</w:t>
            </w:r>
            <w:r w:rsidR="006C5CAA">
              <w:rPr>
                <w:sz w:val="20"/>
              </w:rPr>
              <w:t>.</w:t>
            </w:r>
          </w:p>
        </w:tc>
        <w:tc>
          <w:tcPr>
            <w:tcW w:w="2790" w:type="dxa"/>
          </w:tcPr>
          <w:p w14:paraId="2A684906" w14:textId="77777777" w:rsidR="00DE6D50" w:rsidRPr="00F57971" w:rsidRDefault="005D7EB1" w:rsidP="002D2D88">
            <w:pPr>
              <w:pStyle w:val="hdr1"/>
              <w:ind w:left="0"/>
              <w:jc w:val="left"/>
              <w:rPr>
                <w:sz w:val="20"/>
              </w:rPr>
            </w:pPr>
            <w:r>
              <w:rPr>
                <w:sz w:val="20"/>
              </w:rPr>
              <w:t>Lili Huang</w:t>
            </w:r>
          </w:p>
        </w:tc>
      </w:tr>
      <w:tr w:rsidR="000459EF" w:rsidRPr="00D37C04" w14:paraId="26CC7185" w14:textId="77777777" w:rsidTr="002D2D88">
        <w:tc>
          <w:tcPr>
            <w:tcW w:w="1440" w:type="dxa"/>
          </w:tcPr>
          <w:p w14:paraId="38335AEF" w14:textId="77777777" w:rsidR="000459EF" w:rsidRDefault="000459EF" w:rsidP="007D29C0">
            <w:pPr>
              <w:pStyle w:val="hdr1"/>
              <w:ind w:left="0"/>
              <w:jc w:val="left"/>
              <w:rPr>
                <w:sz w:val="20"/>
              </w:rPr>
            </w:pPr>
            <w:r>
              <w:rPr>
                <w:sz w:val="20"/>
              </w:rPr>
              <w:t>12/17/2018</w:t>
            </w:r>
          </w:p>
        </w:tc>
        <w:tc>
          <w:tcPr>
            <w:tcW w:w="7224" w:type="dxa"/>
          </w:tcPr>
          <w:p w14:paraId="2534418B" w14:textId="77777777" w:rsidR="000459EF" w:rsidRDefault="000459EF" w:rsidP="00CF5039">
            <w:pPr>
              <w:pStyle w:val="hdr1"/>
              <w:ind w:left="720" w:hanging="720"/>
              <w:jc w:val="left"/>
              <w:rPr>
                <w:sz w:val="20"/>
              </w:rPr>
            </w:pPr>
            <w:r>
              <w:rPr>
                <w:sz w:val="20"/>
              </w:rPr>
              <w:t>TFS 12965 – Review Page: “Failed to update the log [xxxxx].” Displays incorrectly;</w:t>
            </w:r>
          </w:p>
          <w:p w14:paraId="60C3263E" w14:textId="77777777" w:rsidR="00F76912" w:rsidRDefault="00F76912" w:rsidP="00CF5039">
            <w:pPr>
              <w:pStyle w:val="hdr1"/>
              <w:ind w:left="720" w:hanging="720"/>
              <w:jc w:val="left"/>
              <w:rPr>
                <w:sz w:val="20"/>
              </w:rPr>
            </w:pPr>
            <w:r>
              <w:rPr>
                <w:sz w:val="20"/>
              </w:rPr>
              <w:t>Added RV-37, 38, and 39.</w:t>
            </w:r>
          </w:p>
        </w:tc>
        <w:tc>
          <w:tcPr>
            <w:tcW w:w="2790" w:type="dxa"/>
          </w:tcPr>
          <w:p w14:paraId="399F13EE" w14:textId="77777777" w:rsidR="000459EF" w:rsidRDefault="000459EF" w:rsidP="002D2D88">
            <w:pPr>
              <w:pStyle w:val="hdr1"/>
              <w:ind w:left="0"/>
              <w:jc w:val="left"/>
              <w:rPr>
                <w:sz w:val="20"/>
              </w:rPr>
            </w:pPr>
            <w:r>
              <w:rPr>
                <w:sz w:val="20"/>
              </w:rPr>
              <w:t>Lili Huang</w:t>
            </w:r>
          </w:p>
        </w:tc>
      </w:tr>
      <w:tr w:rsidR="00D52625" w:rsidRPr="00D37C04" w14:paraId="5BE58886" w14:textId="77777777" w:rsidTr="002D2D88">
        <w:tc>
          <w:tcPr>
            <w:tcW w:w="1440" w:type="dxa"/>
          </w:tcPr>
          <w:p w14:paraId="0C2BCFEA" w14:textId="77777777" w:rsidR="00D52625" w:rsidRDefault="00D52625" w:rsidP="007D29C0">
            <w:pPr>
              <w:pStyle w:val="hdr1"/>
              <w:ind w:left="0"/>
              <w:jc w:val="left"/>
              <w:rPr>
                <w:sz w:val="20"/>
              </w:rPr>
            </w:pPr>
            <w:r>
              <w:rPr>
                <w:sz w:val="20"/>
              </w:rPr>
              <w:t>02/12/2019</w:t>
            </w:r>
          </w:p>
        </w:tc>
        <w:tc>
          <w:tcPr>
            <w:tcW w:w="7224" w:type="dxa"/>
          </w:tcPr>
          <w:p w14:paraId="07D3FA42" w14:textId="77777777" w:rsidR="00D52625" w:rsidRDefault="00D52625">
            <w:pPr>
              <w:pStyle w:val="hdr1"/>
              <w:ind w:left="720" w:hanging="720"/>
              <w:jc w:val="left"/>
              <w:rPr>
                <w:sz w:val="20"/>
              </w:rPr>
            </w:pPr>
            <w:r>
              <w:rPr>
                <w:sz w:val="20"/>
              </w:rPr>
              <w:t>TFS 13512 - C</w:t>
            </w:r>
            <w:r w:rsidRPr="00D52625">
              <w:rPr>
                <w:sz w:val="20"/>
              </w:rPr>
              <w:t>oaching entry field appear for sup</w:t>
            </w:r>
            <w:r>
              <w:rPr>
                <w:sz w:val="20"/>
              </w:rPr>
              <w:t xml:space="preserve">ervisor when in pending manager </w:t>
            </w:r>
            <w:r w:rsidRPr="00D52625">
              <w:rPr>
                <w:sz w:val="20"/>
              </w:rPr>
              <w:t>review status</w:t>
            </w:r>
            <w:r>
              <w:rPr>
                <w:sz w:val="20"/>
              </w:rPr>
              <w:t>;</w:t>
            </w:r>
          </w:p>
          <w:p w14:paraId="6A347CEE" w14:textId="77777777" w:rsidR="00830DC6" w:rsidRDefault="00830DC6">
            <w:pPr>
              <w:pStyle w:val="hdr1"/>
              <w:ind w:left="720" w:hanging="720"/>
              <w:jc w:val="left"/>
              <w:rPr>
                <w:sz w:val="20"/>
              </w:rPr>
            </w:pPr>
            <w:r>
              <w:rPr>
                <w:sz w:val="20"/>
              </w:rPr>
              <w:t>Added RV-40, 41, and 42</w:t>
            </w:r>
          </w:p>
        </w:tc>
        <w:tc>
          <w:tcPr>
            <w:tcW w:w="2790" w:type="dxa"/>
          </w:tcPr>
          <w:p w14:paraId="7AA9B72F" w14:textId="77777777" w:rsidR="00D52625" w:rsidRDefault="00D52625" w:rsidP="002D2D88">
            <w:pPr>
              <w:pStyle w:val="hdr1"/>
              <w:ind w:left="0"/>
              <w:jc w:val="left"/>
              <w:rPr>
                <w:sz w:val="20"/>
              </w:rPr>
            </w:pPr>
            <w:r>
              <w:rPr>
                <w:sz w:val="20"/>
              </w:rPr>
              <w:t>Lili Huang</w:t>
            </w:r>
          </w:p>
        </w:tc>
      </w:tr>
      <w:tr w:rsidR="004A43C7" w:rsidRPr="00D37C04" w14:paraId="4D56F72B" w14:textId="77777777" w:rsidTr="002D2D88">
        <w:tc>
          <w:tcPr>
            <w:tcW w:w="1440" w:type="dxa"/>
          </w:tcPr>
          <w:p w14:paraId="0FB35FAA" w14:textId="77777777" w:rsidR="004A43C7" w:rsidRDefault="004A43C7" w:rsidP="007D29C0">
            <w:pPr>
              <w:pStyle w:val="hdr1"/>
              <w:ind w:left="0"/>
              <w:jc w:val="left"/>
              <w:rPr>
                <w:sz w:val="20"/>
              </w:rPr>
            </w:pPr>
            <w:r>
              <w:rPr>
                <w:sz w:val="20"/>
              </w:rPr>
              <w:t>03/20/2019</w:t>
            </w:r>
          </w:p>
        </w:tc>
        <w:tc>
          <w:tcPr>
            <w:tcW w:w="7224" w:type="dxa"/>
          </w:tcPr>
          <w:p w14:paraId="6F69AE35" w14:textId="77777777" w:rsidR="004A43C7" w:rsidRDefault="004A43C7">
            <w:pPr>
              <w:pStyle w:val="hdr1"/>
              <w:ind w:left="720" w:hanging="720"/>
              <w:jc w:val="left"/>
              <w:rPr>
                <w:sz w:val="20"/>
              </w:rPr>
            </w:pPr>
            <w:r>
              <w:rPr>
                <w:sz w:val="20"/>
              </w:rPr>
              <w:t>TFS 13662 – Changes for the Quality Now initiative</w:t>
            </w:r>
          </w:p>
          <w:p w14:paraId="444D22F6" w14:textId="77777777" w:rsidR="006307CB" w:rsidRDefault="006307CB">
            <w:pPr>
              <w:pStyle w:val="hdr1"/>
              <w:ind w:left="720" w:hanging="720"/>
              <w:jc w:val="left"/>
              <w:rPr>
                <w:sz w:val="20"/>
              </w:rPr>
            </w:pPr>
            <w:r>
              <w:rPr>
                <w:sz w:val="20"/>
              </w:rPr>
              <w:t>Added RV-43 ~ RV-49</w:t>
            </w:r>
          </w:p>
        </w:tc>
        <w:tc>
          <w:tcPr>
            <w:tcW w:w="2790" w:type="dxa"/>
          </w:tcPr>
          <w:p w14:paraId="5E430D02" w14:textId="77777777" w:rsidR="004A43C7" w:rsidRDefault="004A43C7" w:rsidP="002D2D88">
            <w:pPr>
              <w:pStyle w:val="hdr1"/>
              <w:ind w:left="0"/>
              <w:jc w:val="left"/>
              <w:rPr>
                <w:sz w:val="20"/>
              </w:rPr>
            </w:pPr>
            <w:r>
              <w:rPr>
                <w:sz w:val="20"/>
              </w:rPr>
              <w:t>Lili Huang</w:t>
            </w:r>
          </w:p>
        </w:tc>
      </w:tr>
      <w:tr w:rsidR="00047721" w:rsidRPr="00D37C04" w14:paraId="1E59BDC6" w14:textId="77777777" w:rsidTr="002D2D88">
        <w:tc>
          <w:tcPr>
            <w:tcW w:w="1440" w:type="dxa"/>
          </w:tcPr>
          <w:p w14:paraId="1C55069D" w14:textId="77777777" w:rsidR="00047721" w:rsidRDefault="00047721" w:rsidP="007D29C0">
            <w:pPr>
              <w:pStyle w:val="hdr1"/>
              <w:ind w:left="0"/>
              <w:jc w:val="left"/>
              <w:rPr>
                <w:sz w:val="20"/>
              </w:rPr>
            </w:pPr>
            <w:r>
              <w:rPr>
                <w:sz w:val="20"/>
              </w:rPr>
              <w:t>05/15/2019</w:t>
            </w:r>
          </w:p>
        </w:tc>
        <w:tc>
          <w:tcPr>
            <w:tcW w:w="7224" w:type="dxa"/>
          </w:tcPr>
          <w:p w14:paraId="04EB6E49" w14:textId="77777777" w:rsidR="00047721" w:rsidRDefault="00047721">
            <w:pPr>
              <w:pStyle w:val="hdr1"/>
              <w:ind w:left="720" w:hanging="720"/>
              <w:jc w:val="left"/>
              <w:rPr>
                <w:sz w:val="20"/>
              </w:rPr>
            </w:pPr>
            <w:r>
              <w:rPr>
                <w:sz w:val="20"/>
              </w:rPr>
              <w:t>TFS 14442 – Display MSR static text based on source</w:t>
            </w:r>
            <w:r w:rsidR="00B928CE">
              <w:rPr>
                <w:sz w:val="20"/>
              </w:rPr>
              <w:t>;</w:t>
            </w:r>
          </w:p>
          <w:p w14:paraId="56F2914D" w14:textId="77777777" w:rsidR="00B928CE" w:rsidRDefault="00B928CE">
            <w:pPr>
              <w:pStyle w:val="hdr1"/>
              <w:ind w:left="720" w:hanging="720"/>
              <w:jc w:val="left"/>
              <w:rPr>
                <w:sz w:val="20"/>
              </w:rPr>
            </w:pPr>
            <w:r>
              <w:rPr>
                <w:sz w:val="20"/>
              </w:rPr>
              <w:t>Added RV-50</w:t>
            </w:r>
          </w:p>
        </w:tc>
        <w:tc>
          <w:tcPr>
            <w:tcW w:w="2790" w:type="dxa"/>
          </w:tcPr>
          <w:p w14:paraId="32BD2C50" w14:textId="77777777" w:rsidR="00047721" w:rsidRDefault="00047721" w:rsidP="002D2D88">
            <w:pPr>
              <w:pStyle w:val="hdr1"/>
              <w:ind w:left="0"/>
              <w:jc w:val="left"/>
              <w:rPr>
                <w:sz w:val="20"/>
              </w:rPr>
            </w:pPr>
            <w:r>
              <w:rPr>
                <w:sz w:val="20"/>
              </w:rPr>
              <w:t>Lili Huang</w:t>
            </w:r>
          </w:p>
        </w:tc>
      </w:tr>
      <w:tr w:rsidR="001526FE" w:rsidRPr="00D37C04" w14:paraId="1B088F23" w14:textId="77777777" w:rsidTr="002D2D88">
        <w:tc>
          <w:tcPr>
            <w:tcW w:w="1440" w:type="dxa"/>
          </w:tcPr>
          <w:p w14:paraId="73D21E0F" w14:textId="77777777" w:rsidR="001526FE" w:rsidRDefault="001526FE" w:rsidP="007D29C0">
            <w:pPr>
              <w:pStyle w:val="hdr1"/>
              <w:ind w:left="0"/>
              <w:jc w:val="left"/>
              <w:rPr>
                <w:sz w:val="20"/>
              </w:rPr>
            </w:pPr>
            <w:r>
              <w:rPr>
                <w:sz w:val="20"/>
              </w:rPr>
              <w:t>07/08/2019</w:t>
            </w:r>
          </w:p>
        </w:tc>
        <w:tc>
          <w:tcPr>
            <w:tcW w:w="7224" w:type="dxa"/>
          </w:tcPr>
          <w:p w14:paraId="5ED80A14" w14:textId="77777777" w:rsidR="001526FE" w:rsidRDefault="001526FE">
            <w:pPr>
              <w:pStyle w:val="hdr1"/>
              <w:ind w:left="720" w:hanging="720"/>
              <w:jc w:val="left"/>
              <w:rPr>
                <w:sz w:val="20"/>
              </w:rPr>
            </w:pPr>
            <w:r>
              <w:rPr>
                <w:sz w:val="20"/>
              </w:rPr>
              <w:t xml:space="preserve">TFS 14699 </w:t>
            </w:r>
            <w:r w:rsidR="007E718E">
              <w:rPr>
                <w:sz w:val="20"/>
              </w:rPr>
              <w:t>–</w:t>
            </w:r>
            <w:r>
              <w:rPr>
                <w:sz w:val="20"/>
              </w:rPr>
              <w:t xml:space="preserve"> </w:t>
            </w:r>
            <w:r w:rsidR="007E718E">
              <w:rPr>
                <w:sz w:val="20"/>
              </w:rPr>
              <w:t>Short Calls</w:t>
            </w:r>
          </w:p>
          <w:p w14:paraId="21077902" w14:textId="77777777" w:rsidR="001F1164" w:rsidRDefault="001F1164">
            <w:pPr>
              <w:pStyle w:val="hdr1"/>
              <w:ind w:left="720" w:hanging="720"/>
              <w:jc w:val="left"/>
              <w:rPr>
                <w:sz w:val="20"/>
              </w:rPr>
            </w:pPr>
            <w:r>
              <w:rPr>
                <w:sz w:val="20"/>
              </w:rPr>
              <w:t>Added RV-51 ~ 59</w:t>
            </w:r>
          </w:p>
        </w:tc>
        <w:tc>
          <w:tcPr>
            <w:tcW w:w="2790" w:type="dxa"/>
          </w:tcPr>
          <w:p w14:paraId="36BA101A" w14:textId="77777777" w:rsidR="001526FE" w:rsidRDefault="007E718E" w:rsidP="002D2D88">
            <w:pPr>
              <w:pStyle w:val="hdr1"/>
              <w:ind w:left="0"/>
              <w:jc w:val="left"/>
              <w:rPr>
                <w:sz w:val="20"/>
              </w:rPr>
            </w:pPr>
            <w:r>
              <w:rPr>
                <w:sz w:val="20"/>
              </w:rPr>
              <w:t>Lili Huang</w:t>
            </w:r>
          </w:p>
        </w:tc>
      </w:tr>
      <w:tr w:rsidR="00FA149E" w:rsidRPr="00D37C04" w14:paraId="0953B1C7" w14:textId="77777777" w:rsidTr="002D2D88">
        <w:tc>
          <w:tcPr>
            <w:tcW w:w="1440" w:type="dxa"/>
          </w:tcPr>
          <w:p w14:paraId="3267F574" w14:textId="77777777" w:rsidR="00FA149E" w:rsidRDefault="00FA149E" w:rsidP="007D29C0">
            <w:pPr>
              <w:pStyle w:val="hdr1"/>
              <w:ind w:left="0"/>
              <w:jc w:val="left"/>
              <w:rPr>
                <w:sz w:val="20"/>
              </w:rPr>
            </w:pPr>
            <w:r>
              <w:rPr>
                <w:sz w:val="20"/>
              </w:rPr>
              <w:t>08/16/2019</w:t>
            </w:r>
          </w:p>
        </w:tc>
        <w:tc>
          <w:tcPr>
            <w:tcW w:w="7224" w:type="dxa"/>
          </w:tcPr>
          <w:p w14:paraId="59401E68" w14:textId="77777777" w:rsidR="00FA149E" w:rsidRDefault="00FA149E">
            <w:pPr>
              <w:pStyle w:val="hdr1"/>
              <w:ind w:left="720" w:hanging="720"/>
              <w:jc w:val="left"/>
              <w:rPr>
                <w:sz w:val="20"/>
              </w:rPr>
            </w:pPr>
            <w:r>
              <w:rPr>
                <w:sz w:val="20"/>
              </w:rPr>
              <w:t>TFS 15063 – Quality Bingo</w:t>
            </w:r>
          </w:p>
          <w:p w14:paraId="0BDB6FA0" w14:textId="77777777" w:rsidR="003274BC" w:rsidRDefault="003274BC">
            <w:pPr>
              <w:pStyle w:val="hdr1"/>
              <w:ind w:left="720" w:hanging="720"/>
              <w:jc w:val="left"/>
              <w:rPr>
                <w:sz w:val="20"/>
              </w:rPr>
            </w:pPr>
            <w:r>
              <w:rPr>
                <w:sz w:val="20"/>
              </w:rPr>
              <w:t>Added RV-SUP-01 ~ 07</w:t>
            </w:r>
          </w:p>
        </w:tc>
        <w:tc>
          <w:tcPr>
            <w:tcW w:w="2790" w:type="dxa"/>
          </w:tcPr>
          <w:p w14:paraId="7C55F98E" w14:textId="77777777" w:rsidR="00FA149E" w:rsidRDefault="00FA149E" w:rsidP="002D2D88">
            <w:pPr>
              <w:pStyle w:val="hdr1"/>
              <w:ind w:left="0"/>
              <w:jc w:val="left"/>
              <w:rPr>
                <w:sz w:val="20"/>
              </w:rPr>
            </w:pPr>
            <w:r>
              <w:rPr>
                <w:sz w:val="20"/>
              </w:rPr>
              <w:t>Lili Huang</w:t>
            </w:r>
          </w:p>
        </w:tc>
      </w:tr>
      <w:tr w:rsidR="00581353" w:rsidRPr="00D37C04" w14:paraId="0E90CA30" w14:textId="77777777" w:rsidTr="002D2D88">
        <w:tc>
          <w:tcPr>
            <w:tcW w:w="1440" w:type="dxa"/>
          </w:tcPr>
          <w:p w14:paraId="6AD7D610" w14:textId="77777777" w:rsidR="00581353" w:rsidRDefault="00581353" w:rsidP="007D29C0">
            <w:pPr>
              <w:pStyle w:val="hdr1"/>
              <w:ind w:left="0"/>
              <w:jc w:val="left"/>
              <w:rPr>
                <w:sz w:val="20"/>
              </w:rPr>
            </w:pPr>
            <w:r>
              <w:rPr>
                <w:sz w:val="20"/>
              </w:rPr>
              <w:t>08/22/2019</w:t>
            </w:r>
          </w:p>
        </w:tc>
        <w:tc>
          <w:tcPr>
            <w:tcW w:w="7224" w:type="dxa"/>
          </w:tcPr>
          <w:p w14:paraId="753C1B8C" w14:textId="77777777" w:rsidR="00581353" w:rsidRDefault="00581353">
            <w:pPr>
              <w:pStyle w:val="hdr1"/>
              <w:ind w:left="720" w:hanging="720"/>
              <w:jc w:val="left"/>
              <w:rPr>
                <w:sz w:val="20"/>
              </w:rPr>
            </w:pPr>
            <w:r>
              <w:rPr>
                <w:sz w:val="20"/>
              </w:rPr>
              <w:t>TFS 15232 – Attendance Policy Earnback</w:t>
            </w:r>
          </w:p>
        </w:tc>
        <w:tc>
          <w:tcPr>
            <w:tcW w:w="2790" w:type="dxa"/>
          </w:tcPr>
          <w:p w14:paraId="1DF9ADE4" w14:textId="77777777" w:rsidR="00581353" w:rsidRDefault="00581353" w:rsidP="002D2D88">
            <w:pPr>
              <w:pStyle w:val="hdr1"/>
              <w:ind w:left="0"/>
              <w:jc w:val="left"/>
              <w:rPr>
                <w:sz w:val="20"/>
              </w:rPr>
            </w:pPr>
            <w:r>
              <w:rPr>
                <w:sz w:val="20"/>
              </w:rPr>
              <w:t>Lili Huang</w:t>
            </w:r>
          </w:p>
        </w:tc>
      </w:tr>
      <w:tr w:rsidR="00E211E9" w:rsidRPr="00D37C04" w14:paraId="254E585E" w14:textId="77777777" w:rsidTr="002D2D88">
        <w:tc>
          <w:tcPr>
            <w:tcW w:w="1440" w:type="dxa"/>
          </w:tcPr>
          <w:p w14:paraId="63A95C6A" w14:textId="77777777" w:rsidR="00E211E9" w:rsidRDefault="00E211E9" w:rsidP="007D29C0">
            <w:pPr>
              <w:pStyle w:val="hdr1"/>
              <w:ind w:left="0"/>
              <w:jc w:val="left"/>
              <w:rPr>
                <w:sz w:val="20"/>
              </w:rPr>
            </w:pPr>
            <w:r>
              <w:rPr>
                <w:sz w:val="20"/>
              </w:rPr>
              <w:t>09/11/2019</w:t>
            </w:r>
          </w:p>
        </w:tc>
        <w:tc>
          <w:tcPr>
            <w:tcW w:w="7224" w:type="dxa"/>
          </w:tcPr>
          <w:p w14:paraId="734B4B8F" w14:textId="77777777" w:rsidR="00E211E9" w:rsidRDefault="00E211E9">
            <w:pPr>
              <w:pStyle w:val="hdr1"/>
              <w:ind w:left="720" w:hanging="720"/>
              <w:jc w:val="left"/>
              <w:rPr>
                <w:sz w:val="20"/>
              </w:rPr>
            </w:pPr>
            <w:r>
              <w:rPr>
                <w:sz w:val="20"/>
              </w:rPr>
              <w:t>TFS 14679 – Follow</w:t>
            </w:r>
            <w:r w:rsidR="004C3B8A">
              <w:rPr>
                <w:sz w:val="20"/>
              </w:rPr>
              <w:t>-</w:t>
            </w:r>
            <w:r>
              <w:rPr>
                <w:sz w:val="20"/>
              </w:rPr>
              <w:t>up Process</w:t>
            </w:r>
          </w:p>
        </w:tc>
        <w:tc>
          <w:tcPr>
            <w:tcW w:w="2790" w:type="dxa"/>
          </w:tcPr>
          <w:p w14:paraId="2A9EB339" w14:textId="77777777" w:rsidR="00E211E9" w:rsidRDefault="00E211E9" w:rsidP="002D2D88">
            <w:pPr>
              <w:pStyle w:val="hdr1"/>
              <w:ind w:left="0"/>
              <w:jc w:val="left"/>
              <w:rPr>
                <w:sz w:val="20"/>
              </w:rPr>
            </w:pPr>
            <w:r>
              <w:rPr>
                <w:sz w:val="20"/>
              </w:rPr>
              <w:t>Lili Huang</w:t>
            </w:r>
          </w:p>
        </w:tc>
      </w:tr>
      <w:tr w:rsidR="00AE5E60" w:rsidRPr="00D37C04" w14:paraId="59481188" w14:textId="77777777" w:rsidTr="002D2D88">
        <w:tc>
          <w:tcPr>
            <w:tcW w:w="1440" w:type="dxa"/>
          </w:tcPr>
          <w:p w14:paraId="49A0CCA3" w14:textId="77777777" w:rsidR="00AE5E60" w:rsidRDefault="00AE5E60" w:rsidP="007D29C0">
            <w:pPr>
              <w:pStyle w:val="hdr1"/>
              <w:ind w:left="0"/>
              <w:jc w:val="left"/>
              <w:rPr>
                <w:sz w:val="20"/>
              </w:rPr>
            </w:pPr>
            <w:r>
              <w:rPr>
                <w:sz w:val="20"/>
              </w:rPr>
              <w:t>09/24/2019</w:t>
            </w:r>
          </w:p>
        </w:tc>
        <w:tc>
          <w:tcPr>
            <w:tcW w:w="7224" w:type="dxa"/>
          </w:tcPr>
          <w:p w14:paraId="38D775C9" w14:textId="77777777" w:rsidR="00AE5E60" w:rsidRDefault="00AE5E60">
            <w:pPr>
              <w:pStyle w:val="hdr1"/>
              <w:ind w:left="720" w:hanging="720"/>
              <w:jc w:val="left"/>
              <w:rPr>
                <w:sz w:val="20"/>
              </w:rPr>
            </w:pPr>
            <w:r>
              <w:rPr>
                <w:sz w:val="20"/>
              </w:rPr>
              <w:t>TFS 15601 – London Alternate Channel Bingo</w:t>
            </w:r>
          </w:p>
        </w:tc>
        <w:tc>
          <w:tcPr>
            <w:tcW w:w="2790" w:type="dxa"/>
          </w:tcPr>
          <w:p w14:paraId="3CCE816D" w14:textId="77777777" w:rsidR="00AE5E60" w:rsidRDefault="00AE5E60" w:rsidP="002D2D88">
            <w:pPr>
              <w:pStyle w:val="hdr1"/>
              <w:ind w:left="0"/>
              <w:jc w:val="left"/>
              <w:rPr>
                <w:sz w:val="20"/>
              </w:rPr>
            </w:pPr>
            <w:r>
              <w:rPr>
                <w:sz w:val="20"/>
              </w:rPr>
              <w:t>Lili Huang</w:t>
            </w:r>
          </w:p>
        </w:tc>
      </w:tr>
      <w:tr w:rsidR="003E41F8" w:rsidRPr="00D37C04" w14:paraId="09E0BB3B" w14:textId="77777777" w:rsidTr="002D2D88">
        <w:tc>
          <w:tcPr>
            <w:tcW w:w="1440" w:type="dxa"/>
          </w:tcPr>
          <w:p w14:paraId="3CD56D91" w14:textId="77777777" w:rsidR="003E41F8" w:rsidRDefault="003E41F8" w:rsidP="007D29C0">
            <w:pPr>
              <w:pStyle w:val="hdr1"/>
              <w:ind w:left="0"/>
              <w:jc w:val="left"/>
              <w:rPr>
                <w:sz w:val="20"/>
              </w:rPr>
            </w:pPr>
            <w:r>
              <w:rPr>
                <w:sz w:val="20"/>
              </w:rPr>
              <w:t>12/09/2019</w:t>
            </w:r>
          </w:p>
        </w:tc>
        <w:tc>
          <w:tcPr>
            <w:tcW w:w="7224" w:type="dxa"/>
          </w:tcPr>
          <w:p w14:paraId="62D92160" w14:textId="77777777" w:rsidR="003E41F8" w:rsidRDefault="003E41F8">
            <w:pPr>
              <w:pStyle w:val="hdr1"/>
              <w:ind w:left="720" w:hanging="720"/>
              <w:jc w:val="left"/>
              <w:rPr>
                <w:sz w:val="20"/>
              </w:rPr>
            </w:pPr>
            <w:r>
              <w:rPr>
                <w:sz w:val="20"/>
              </w:rPr>
              <w:t xml:space="preserve">TFS 15833 – Warning log work flow change (Pending Employee Review </w:t>
            </w:r>
            <w:r w:rsidRPr="003E41F8">
              <w:rPr>
                <w:sz w:val="20"/>
              </w:rPr>
              <w:sym w:font="Wingdings" w:char="F0E0"/>
            </w:r>
            <w:r>
              <w:rPr>
                <w:sz w:val="20"/>
              </w:rPr>
              <w:t xml:space="preserve"> Completed)</w:t>
            </w:r>
          </w:p>
        </w:tc>
        <w:tc>
          <w:tcPr>
            <w:tcW w:w="2790" w:type="dxa"/>
          </w:tcPr>
          <w:p w14:paraId="3EE24793" w14:textId="77777777" w:rsidR="003E41F8" w:rsidRDefault="003E41F8" w:rsidP="002D2D88">
            <w:pPr>
              <w:pStyle w:val="hdr1"/>
              <w:ind w:left="0"/>
              <w:jc w:val="left"/>
              <w:rPr>
                <w:sz w:val="20"/>
              </w:rPr>
            </w:pPr>
            <w:r>
              <w:rPr>
                <w:sz w:val="20"/>
              </w:rPr>
              <w:t>Lili Huang</w:t>
            </w:r>
          </w:p>
        </w:tc>
      </w:tr>
      <w:tr w:rsidR="005277E3" w:rsidRPr="00D37C04" w14:paraId="3A76211D" w14:textId="77777777" w:rsidTr="002D2D88">
        <w:tc>
          <w:tcPr>
            <w:tcW w:w="1440" w:type="dxa"/>
          </w:tcPr>
          <w:p w14:paraId="0D7B7E55" w14:textId="77777777" w:rsidR="005277E3" w:rsidRDefault="005277E3" w:rsidP="007D29C0">
            <w:pPr>
              <w:pStyle w:val="hdr1"/>
              <w:ind w:left="0"/>
              <w:jc w:val="left"/>
              <w:rPr>
                <w:sz w:val="20"/>
              </w:rPr>
            </w:pPr>
            <w:r>
              <w:rPr>
                <w:sz w:val="20"/>
              </w:rPr>
              <w:t>03/24/2020</w:t>
            </w:r>
          </w:p>
        </w:tc>
        <w:tc>
          <w:tcPr>
            <w:tcW w:w="7224" w:type="dxa"/>
          </w:tcPr>
          <w:p w14:paraId="55AA49AF" w14:textId="77777777" w:rsidR="005277E3" w:rsidRDefault="00484BBD">
            <w:pPr>
              <w:pStyle w:val="hdr1"/>
              <w:ind w:left="720" w:hanging="720"/>
              <w:jc w:val="left"/>
              <w:rPr>
                <w:sz w:val="20"/>
              </w:rPr>
            </w:pPr>
            <w:r>
              <w:rPr>
                <w:sz w:val="20"/>
              </w:rPr>
              <w:t>TFS 16892 – Warning: allow employees to enter comments</w:t>
            </w:r>
          </w:p>
        </w:tc>
        <w:tc>
          <w:tcPr>
            <w:tcW w:w="2790" w:type="dxa"/>
          </w:tcPr>
          <w:p w14:paraId="00D9B15E" w14:textId="77777777" w:rsidR="005277E3" w:rsidRDefault="00484BBD" w:rsidP="002D2D88">
            <w:pPr>
              <w:pStyle w:val="hdr1"/>
              <w:ind w:left="0"/>
              <w:jc w:val="left"/>
              <w:rPr>
                <w:sz w:val="20"/>
              </w:rPr>
            </w:pPr>
            <w:r>
              <w:rPr>
                <w:sz w:val="20"/>
              </w:rPr>
              <w:t>Lili Huang</w:t>
            </w:r>
          </w:p>
        </w:tc>
      </w:tr>
      <w:tr w:rsidR="00640605" w:rsidRPr="00D37C04" w14:paraId="09E23842" w14:textId="77777777" w:rsidTr="002D2D88">
        <w:tc>
          <w:tcPr>
            <w:tcW w:w="1440" w:type="dxa"/>
          </w:tcPr>
          <w:p w14:paraId="60E137B1" w14:textId="77777777" w:rsidR="00640605" w:rsidRDefault="00640605" w:rsidP="007D29C0">
            <w:pPr>
              <w:pStyle w:val="hdr1"/>
              <w:ind w:left="0"/>
              <w:jc w:val="left"/>
              <w:rPr>
                <w:sz w:val="20"/>
              </w:rPr>
            </w:pPr>
            <w:r>
              <w:rPr>
                <w:sz w:val="20"/>
              </w:rPr>
              <w:t>04/21/2020</w:t>
            </w:r>
          </w:p>
        </w:tc>
        <w:tc>
          <w:tcPr>
            <w:tcW w:w="7224" w:type="dxa"/>
          </w:tcPr>
          <w:p w14:paraId="3B2264A8" w14:textId="77777777" w:rsidR="00640605" w:rsidRDefault="00640605">
            <w:pPr>
              <w:pStyle w:val="hdr1"/>
              <w:ind w:left="720" w:hanging="720"/>
              <w:jc w:val="left"/>
              <w:rPr>
                <w:sz w:val="20"/>
              </w:rPr>
            </w:pPr>
            <w:r>
              <w:rPr>
                <w:sz w:val="20"/>
              </w:rPr>
              <w:t>TFS 17037 – Unique identifier for different evaluations (Quality Now logs)</w:t>
            </w:r>
          </w:p>
        </w:tc>
        <w:tc>
          <w:tcPr>
            <w:tcW w:w="2790" w:type="dxa"/>
          </w:tcPr>
          <w:p w14:paraId="317C5554" w14:textId="77777777" w:rsidR="00640605" w:rsidRDefault="00640605" w:rsidP="002D2D88">
            <w:pPr>
              <w:pStyle w:val="hdr1"/>
              <w:ind w:left="0"/>
              <w:jc w:val="left"/>
              <w:rPr>
                <w:sz w:val="20"/>
              </w:rPr>
            </w:pPr>
            <w:r>
              <w:rPr>
                <w:sz w:val="20"/>
              </w:rPr>
              <w:t>Lili Huang</w:t>
            </w:r>
          </w:p>
        </w:tc>
      </w:tr>
      <w:tr w:rsidR="00F339AF" w:rsidRPr="00D37C04" w14:paraId="753A8260" w14:textId="77777777" w:rsidTr="002D2D88">
        <w:tc>
          <w:tcPr>
            <w:tcW w:w="1440" w:type="dxa"/>
          </w:tcPr>
          <w:p w14:paraId="4694ED0E" w14:textId="77777777" w:rsidR="00F339AF" w:rsidRDefault="00F339AF" w:rsidP="007D29C0">
            <w:pPr>
              <w:pStyle w:val="hdr1"/>
              <w:ind w:left="0"/>
              <w:jc w:val="left"/>
              <w:rPr>
                <w:sz w:val="20"/>
              </w:rPr>
            </w:pPr>
            <w:r>
              <w:rPr>
                <w:sz w:val="20"/>
              </w:rPr>
              <w:t>07/24/2020</w:t>
            </w:r>
          </w:p>
        </w:tc>
        <w:tc>
          <w:tcPr>
            <w:tcW w:w="7224" w:type="dxa"/>
          </w:tcPr>
          <w:p w14:paraId="5A570AF3" w14:textId="77777777" w:rsidR="00F339AF" w:rsidRDefault="00F339AF">
            <w:pPr>
              <w:pStyle w:val="hdr1"/>
              <w:ind w:left="720" w:hanging="720"/>
              <w:jc w:val="left"/>
              <w:rPr>
                <w:sz w:val="20"/>
              </w:rPr>
            </w:pPr>
            <w:r>
              <w:rPr>
                <w:sz w:val="20"/>
              </w:rPr>
              <w:t>TFS 17803 – GDIT to MAXIMUS</w:t>
            </w:r>
          </w:p>
        </w:tc>
        <w:tc>
          <w:tcPr>
            <w:tcW w:w="2790" w:type="dxa"/>
          </w:tcPr>
          <w:p w14:paraId="584BF673" w14:textId="77777777" w:rsidR="00F339AF" w:rsidRDefault="00F339AF" w:rsidP="002D2D88">
            <w:pPr>
              <w:pStyle w:val="hdr1"/>
              <w:ind w:left="0"/>
              <w:jc w:val="left"/>
              <w:rPr>
                <w:sz w:val="20"/>
              </w:rPr>
            </w:pPr>
            <w:r>
              <w:rPr>
                <w:sz w:val="20"/>
              </w:rPr>
              <w:t>Lili Huang</w:t>
            </w:r>
          </w:p>
        </w:tc>
      </w:tr>
      <w:tr w:rsidR="006957A4" w:rsidRPr="00D37C04" w14:paraId="3EC2D30D" w14:textId="77777777" w:rsidTr="002D2D88">
        <w:tc>
          <w:tcPr>
            <w:tcW w:w="1440" w:type="dxa"/>
          </w:tcPr>
          <w:p w14:paraId="60A88C97" w14:textId="77777777" w:rsidR="006957A4" w:rsidRDefault="006957A4" w:rsidP="007D29C0">
            <w:pPr>
              <w:pStyle w:val="hdr1"/>
              <w:ind w:left="0"/>
              <w:jc w:val="left"/>
              <w:rPr>
                <w:sz w:val="20"/>
              </w:rPr>
            </w:pPr>
            <w:r>
              <w:rPr>
                <w:sz w:val="20"/>
              </w:rPr>
              <w:t>09/24/2020</w:t>
            </w:r>
          </w:p>
        </w:tc>
        <w:tc>
          <w:tcPr>
            <w:tcW w:w="7224" w:type="dxa"/>
          </w:tcPr>
          <w:p w14:paraId="3D267677" w14:textId="77777777" w:rsidR="006957A4" w:rsidRDefault="006957A4">
            <w:pPr>
              <w:pStyle w:val="hdr1"/>
              <w:ind w:left="720" w:hanging="720"/>
              <w:jc w:val="left"/>
              <w:rPr>
                <w:sz w:val="20"/>
              </w:rPr>
            </w:pPr>
            <w:r>
              <w:rPr>
                <w:sz w:val="20"/>
              </w:rPr>
              <w:t>TFS 18449 – CSR Incentive Data Feeds</w:t>
            </w:r>
          </w:p>
          <w:p w14:paraId="079B8581" w14:textId="77777777" w:rsidR="009475BF" w:rsidRDefault="009475BF">
            <w:pPr>
              <w:pStyle w:val="hdr1"/>
              <w:ind w:left="720" w:hanging="720"/>
              <w:jc w:val="left"/>
              <w:rPr>
                <w:sz w:val="20"/>
              </w:rPr>
            </w:pPr>
            <w:r>
              <w:rPr>
                <w:sz w:val="20"/>
              </w:rPr>
              <w:t>Added RV-SUP-11</w:t>
            </w:r>
          </w:p>
        </w:tc>
        <w:tc>
          <w:tcPr>
            <w:tcW w:w="2790" w:type="dxa"/>
          </w:tcPr>
          <w:p w14:paraId="745D6A45" w14:textId="77777777" w:rsidR="006957A4" w:rsidRDefault="006957A4" w:rsidP="002D2D88">
            <w:pPr>
              <w:pStyle w:val="hdr1"/>
              <w:ind w:left="0"/>
              <w:jc w:val="left"/>
              <w:rPr>
                <w:sz w:val="20"/>
              </w:rPr>
            </w:pPr>
            <w:r>
              <w:rPr>
                <w:sz w:val="20"/>
              </w:rPr>
              <w:t>Lili Huang</w:t>
            </w:r>
          </w:p>
        </w:tc>
      </w:tr>
      <w:tr w:rsidR="0031532B" w:rsidRPr="00D37C04" w14:paraId="2F6328DC" w14:textId="77777777" w:rsidTr="002D2D88">
        <w:tc>
          <w:tcPr>
            <w:tcW w:w="1440" w:type="dxa"/>
          </w:tcPr>
          <w:p w14:paraId="50B577B3" w14:textId="4B41E68C" w:rsidR="0031532B" w:rsidRDefault="0031532B" w:rsidP="007D29C0">
            <w:pPr>
              <w:pStyle w:val="hdr1"/>
              <w:ind w:left="0"/>
              <w:jc w:val="left"/>
              <w:rPr>
                <w:sz w:val="20"/>
              </w:rPr>
            </w:pPr>
            <w:r>
              <w:rPr>
                <w:sz w:val="20"/>
              </w:rPr>
              <w:lastRenderedPageBreak/>
              <w:t>05/28/2021</w:t>
            </w:r>
          </w:p>
        </w:tc>
        <w:tc>
          <w:tcPr>
            <w:tcW w:w="7224" w:type="dxa"/>
          </w:tcPr>
          <w:p w14:paraId="5CBDF67A" w14:textId="4C410B32" w:rsidR="0031532B" w:rsidRDefault="0031532B">
            <w:pPr>
              <w:pStyle w:val="hdr1"/>
              <w:ind w:left="720" w:hanging="720"/>
              <w:jc w:val="left"/>
              <w:rPr>
                <w:sz w:val="20"/>
              </w:rPr>
            </w:pPr>
            <w:r>
              <w:rPr>
                <w:sz w:val="20"/>
              </w:rPr>
              <w:t>TFS 21484 – QN web channel, written correspondence review page display</w:t>
            </w:r>
          </w:p>
        </w:tc>
        <w:tc>
          <w:tcPr>
            <w:tcW w:w="2790" w:type="dxa"/>
          </w:tcPr>
          <w:p w14:paraId="7EA58819" w14:textId="01ECE7D0" w:rsidR="0031532B" w:rsidRDefault="0031532B" w:rsidP="002D2D88">
            <w:pPr>
              <w:pStyle w:val="hdr1"/>
              <w:ind w:left="0"/>
              <w:jc w:val="left"/>
              <w:rPr>
                <w:sz w:val="20"/>
              </w:rPr>
            </w:pPr>
            <w:r>
              <w:rPr>
                <w:sz w:val="20"/>
              </w:rPr>
              <w:t>Lili Huang</w:t>
            </w:r>
          </w:p>
        </w:tc>
      </w:tr>
      <w:tr w:rsidR="00D763BD" w:rsidRPr="00D37C04" w14:paraId="27B72786" w14:textId="77777777" w:rsidTr="002D2D88">
        <w:tc>
          <w:tcPr>
            <w:tcW w:w="1440" w:type="dxa"/>
          </w:tcPr>
          <w:p w14:paraId="6ABB7DFC" w14:textId="6D14CF99" w:rsidR="00D763BD" w:rsidRDefault="00D763BD" w:rsidP="007D29C0">
            <w:pPr>
              <w:pStyle w:val="hdr1"/>
              <w:ind w:left="0"/>
              <w:jc w:val="left"/>
              <w:rPr>
                <w:sz w:val="20"/>
              </w:rPr>
            </w:pPr>
            <w:r>
              <w:rPr>
                <w:sz w:val="20"/>
              </w:rPr>
              <w:t>06/29/2021</w:t>
            </w:r>
          </w:p>
        </w:tc>
        <w:tc>
          <w:tcPr>
            <w:tcW w:w="7224" w:type="dxa"/>
          </w:tcPr>
          <w:p w14:paraId="21A3C0BE" w14:textId="37CA7A16" w:rsidR="00D763BD" w:rsidRDefault="00D763BD">
            <w:pPr>
              <w:pStyle w:val="hdr1"/>
              <w:ind w:left="720" w:hanging="720"/>
              <w:jc w:val="left"/>
              <w:rPr>
                <w:sz w:val="20"/>
              </w:rPr>
            </w:pPr>
            <w:r>
              <w:rPr>
                <w:sz w:val="20"/>
              </w:rPr>
              <w:t xml:space="preserve">TFS  </w:t>
            </w:r>
            <w:r w:rsidR="0045667B">
              <w:rPr>
                <w:sz w:val="20"/>
              </w:rPr>
              <w:t>22056</w:t>
            </w:r>
            <w:r>
              <w:rPr>
                <w:sz w:val="20"/>
              </w:rPr>
              <w:t xml:space="preserve">  - </w:t>
            </w:r>
            <w:r w:rsidRPr="00D763BD">
              <w:rPr>
                <w:sz w:val="20"/>
              </w:rPr>
              <w:t>APS static text change</w:t>
            </w:r>
            <w:r w:rsidR="00292EC7">
              <w:rPr>
                <w:sz w:val="20"/>
              </w:rPr>
              <w:t>;</w:t>
            </w:r>
          </w:p>
          <w:p w14:paraId="35DD1F1D" w14:textId="21608491" w:rsidR="00292EC7" w:rsidRDefault="00292EC7">
            <w:pPr>
              <w:pStyle w:val="hdr1"/>
              <w:ind w:left="720" w:hanging="720"/>
              <w:jc w:val="left"/>
              <w:rPr>
                <w:sz w:val="20"/>
              </w:rPr>
            </w:pPr>
            <w:r>
              <w:rPr>
                <w:sz w:val="20"/>
              </w:rPr>
              <w:t>Added RV-SUP-12 and RV-SUP-12.1</w:t>
            </w:r>
          </w:p>
        </w:tc>
        <w:tc>
          <w:tcPr>
            <w:tcW w:w="2790" w:type="dxa"/>
          </w:tcPr>
          <w:p w14:paraId="7EFF6AF5" w14:textId="0AD5602D" w:rsidR="00D763BD" w:rsidRDefault="00D763BD" w:rsidP="002D2D88">
            <w:pPr>
              <w:pStyle w:val="hdr1"/>
              <w:ind w:left="0"/>
              <w:jc w:val="left"/>
              <w:rPr>
                <w:sz w:val="20"/>
              </w:rPr>
            </w:pPr>
            <w:r>
              <w:rPr>
                <w:sz w:val="20"/>
              </w:rPr>
              <w:t>Lili Huang</w:t>
            </w:r>
          </w:p>
        </w:tc>
      </w:tr>
      <w:tr w:rsidR="001A14BC" w:rsidRPr="00D37C04" w14:paraId="2AAFEB15" w14:textId="77777777" w:rsidTr="002D2D88">
        <w:tc>
          <w:tcPr>
            <w:tcW w:w="1440" w:type="dxa"/>
          </w:tcPr>
          <w:p w14:paraId="0C0CD47A" w14:textId="37556F17" w:rsidR="001A14BC" w:rsidRDefault="001A14BC" w:rsidP="007D29C0">
            <w:pPr>
              <w:pStyle w:val="hdr1"/>
              <w:ind w:left="0"/>
              <w:jc w:val="left"/>
              <w:rPr>
                <w:sz w:val="20"/>
              </w:rPr>
            </w:pPr>
            <w:r>
              <w:rPr>
                <w:sz w:val="20"/>
              </w:rPr>
              <w:t>09/07/2021</w:t>
            </w:r>
          </w:p>
        </w:tc>
        <w:tc>
          <w:tcPr>
            <w:tcW w:w="7224" w:type="dxa"/>
          </w:tcPr>
          <w:p w14:paraId="4025E108" w14:textId="77777777" w:rsidR="001A14BC" w:rsidRDefault="00F55D22">
            <w:pPr>
              <w:pStyle w:val="hdr1"/>
              <w:ind w:left="720" w:hanging="720"/>
              <w:jc w:val="left"/>
              <w:rPr>
                <w:sz w:val="20"/>
              </w:rPr>
            </w:pPr>
            <w:r>
              <w:rPr>
                <w:sz w:val="20"/>
              </w:rPr>
              <w:t>TFS 22256 – Quality Now enhancement</w:t>
            </w:r>
            <w:r w:rsidR="00634275">
              <w:rPr>
                <w:sz w:val="20"/>
              </w:rPr>
              <w:t>;</w:t>
            </w:r>
          </w:p>
          <w:p w14:paraId="634005F0" w14:textId="657F33AF" w:rsidR="00634275" w:rsidRDefault="00634275">
            <w:pPr>
              <w:pStyle w:val="hdr1"/>
              <w:ind w:left="720" w:hanging="720"/>
              <w:jc w:val="left"/>
              <w:rPr>
                <w:sz w:val="20"/>
              </w:rPr>
            </w:pPr>
            <w:r>
              <w:rPr>
                <w:sz w:val="20"/>
              </w:rPr>
              <w:t>Removed Quality Now logs test cases.</w:t>
            </w:r>
          </w:p>
        </w:tc>
        <w:tc>
          <w:tcPr>
            <w:tcW w:w="2790" w:type="dxa"/>
          </w:tcPr>
          <w:p w14:paraId="2A30BC2E" w14:textId="3372D108" w:rsidR="001A14BC" w:rsidRDefault="00F55D22" w:rsidP="002D2D88">
            <w:pPr>
              <w:pStyle w:val="hdr1"/>
              <w:ind w:left="0"/>
              <w:jc w:val="left"/>
              <w:rPr>
                <w:sz w:val="20"/>
              </w:rPr>
            </w:pPr>
            <w:r>
              <w:rPr>
                <w:sz w:val="20"/>
              </w:rPr>
              <w:t>Lili Huang</w:t>
            </w:r>
          </w:p>
        </w:tc>
      </w:tr>
    </w:tbl>
    <w:p w14:paraId="53276879" w14:textId="77777777" w:rsidR="00AA6F09" w:rsidRPr="002431EB" w:rsidRDefault="00AA6F09" w:rsidP="00F550B8">
      <w:pPr>
        <w:tabs>
          <w:tab w:val="left" w:pos="1980"/>
          <w:tab w:val="left" w:pos="6750"/>
        </w:tabs>
        <w:ind w:left="1440" w:right="-270" w:firstLine="720"/>
      </w:pPr>
    </w:p>
    <w:p w14:paraId="29DFC020" w14:textId="77777777" w:rsidR="0042206F" w:rsidRDefault="0042206F">
      <w:r>
        <w:br w:type="page"/>
      </w:r>
    </w:p>
    <w:p w14:paraId="07DA611F" w14:textId="77777777" w:rsidR="00B64FD4" w:rsidRDefault="00B64FD4">
      <w:pPr>
        <w:pStyle w:val="TOCHeading"/>
        <w:rPr>
          <w:rFonts w:ascii="Arial" w:hAnsi="Arial"/>
        </w:rPr>
      </w:pPr>
      <w:bookmarkStart w:id="2" w:name="_Toc492474653"/>
    </w:p>
    <w:tbl>
      <w:tblPr>
        <w:tblStyle w:val="TableGrid"/>
        <w:tblW w:w="0" w:type="auto"/>
        <w:tblLook w:val="04A0" w:firstRow="1" w:lastRow="0" w:firstColumn="1" w:lastColumn="0" w:noHBand="0" w:noVBand="1"/>
      </w:tblPr>
      <w:tblGrid>
        <w:gridCol w:w="2178"/>
        <w:gridCol w:w="6300"/>
      </w:tblGrid>
      <w:tr w:rsidR="00885667" w14:paraId="1281032B" w14:textId="77777777" w:rsidTr="00A3523B">
        <w:tc>
          <w:tcPr>
            <w:tcW w:w="2178" w:type="dxa"/>
            <w:tcBorders>
              <w:top w:val="nil"/>
              <w:left w:val="nil"/>
              <w:bottom w:val="nil"/>
              <w:right w:val="nil"/>
            </w:tcBorders>
          </w:tcPr>
          <w:bookmarkEnd w:id="2"/>
          <w:p w14:paraId="5FCC9F67"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480C14A6"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0AB717E9" w14:textId="77777777" w:rsidTr="00A3523B">
        <w:tc>
          <w:tcPr>
            <w:tcW w:w="2178" w:type="dxa"/>
            <w:tcBorders>
              <w:top w:val="nil"/>
              <w:left w:val="nil"/>
              <w:bottom w:val="nil"/>
              <w:right w:val="nil"/>
            </w:tcBorders>
          </w:tcPr>
          <w:p w14:paraId="7A633A7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BC61F99" w14:textId="77777777" w:rsidR="00885667" w:rsidRDefault="00682B41" w:rsidP="00690A4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690A47">
              <w:rPr>
                <w:sz w:val="20"/>
              </w:rPr>
              <w:t>Review</w:t>
            </w:r>
          </w:p>
        </w:tc>
      </w:tr>
    </w:tbl>
    <w:p w14:paraId="2D1D0BA1" w14:textId="77777777" w:rsidR="00885667" w:rsidRDefault="00885667" w:rsidP="00885667">
      <w:pPr>
        <w:tabs>
          <w:tab w:val="left" w:pos="360"/>
        </w:tabs>
        <w:rPr>
          <w:sz w:val="16"/>
        </w:rPr>
      </w:pPr>
    </w:p>
    <w:p w14:paraId="4E53EBFD"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1704"/>
        <w:gridCol w:w="3330"/>
        <w:gridCol w:w="249"/>
        <w:gridCol w:w="750"/>
        <w:gridCol w:w="3186"/>
        <w:gridCol w:w="639"/>
        <w:gridCol w:w="1275"/>
        <w:gridCol w:w="1275"/>
        <w:gridCol w:w="261"/>
        <w:gridCol w:w="1275"/>
      </w:tblGrid>
      <w:tr w:rsidR="00885667" w14:paraId="70D105F4" w14:textId="77777777" w:rsidTr="007D3E7D">
        <w:tc>
          <w:tcPr>
            <w:tcW w:w="2268" w:type="dxa"/>
            <w:gridSpan w:val="2"/>
            <w:shd w:val="solid" w:color="auto" w:fill="000000"/>
          </w:tcPr>
          <w:p w14:paraId="04913436"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3330" w:type="dxa"/>
            <w:shd w:val="solid" w:color="auto" w:fill="000000"/>
          </w:tcPr>
          <w:p w14:paraId="518CB34A"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1DC6F627"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4"/>
            <w:shd w:val="solid" w:color="auto" w:fill="000000"/>
          </w:tcPr>
          <w:p w14:paraId="74DDE898"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030F26E"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D91FD5C" w14:textId="77777777" w:rsidTr="007D3E7D">
        <w:tc>
          <w:tcPr>
            <w:tcW w:w="2268" w:type="dxa"/>
            <w:gridSpan w:val="2"/>
          </w:tcPr>
          <w:p w14:paraId="1DDE50FD" w14:textId="77777777" w:rsidR="00885667" w:rsidRDefault="007F0899" w:rsidP="00A3523B">
            <w:pPr>
              <w:tabs>
                <w:tab w:val="left" w:pos="360"/>
              </w:tabs>
              <w:jc w:val="center"/>
              <w:rPr>
                <w:sz w:val="20"/>
              </w:rPr>
            </w:pPr>
            <w:r>
              <w:rPr>
                <w:sz w:val="20"/>
              </w:rPr>
              <w:t>RV-1</w:t>
            </w:r>
          </w:p>
        </w:tc>
        <w:tc>
          <w:tcPr>
            <w:tcW w:w="3330" w:type="dxa"/>
          </w:tcPr>
          <w:p w14:paraId="74D5B89F" w14:textId="77777777" w:rsidR="004C3CCF" w:rsidRDefault="005E155F" w:rsidP="00812489">
            <w:pPr>
              <w:tabs>
                <w:tab w:val="left" w:pos="360"/>
              </w:tabs>
              <w:jc w:val="center"/>
              <w:rPr>
                <w:sz w:val="20"/>
              </w:rPr>
            </w:pPr>
            <w:r>
              <w:rPr>
                <w:sz w:val="20"/>
              </w:rPr>
              <w:t>Use</w:t>
            </w:r>
            <w:r w:rsidR="009E55E1">
              <w:rPr>
                <w:sz w:val="20"/>
              </w:rPr>
              <w:t>r is configured with “</w:t>
            </w:r>
            <w:r w:rsidR="009E55E1" w:rsidRPr="00820434">
              <w:rPr>
                <w:b/>
                <w:sz w:val="20"/>
              </w:rPr>
              <w:t>CSR</w:t>
            </w:r>
            <w:r w:rsidR="009E55E1">
              <w:rPr>
                <w:sz w:val="20"/>
              </w:rPr>
              <w:t>” role having the following logs</w:t>
            </w:r>
            <w:r w:rsidR="00500E26">
              <w:rPr>
                <w:sz w:val="20"/>
              </w:rPr>
              <w:t>:</w:t>
            </w:r>
          </w:p>
          <w:p w14:paraId="4618AD3D" w14:textId="77777777" w:rsidR="00701068" w:rsidRDefault="00701068" w:rsidP="00812489">
            <w:pPr>
              <w:tabs>
                <w:tab w:val="left" w:pos="360"/>
              </w:tabs>
              <w:jc w:val="center"/>
              <w:rPr>
                <w:sz w:val="20"/>
              </w:rPr>
            </w:pPr>
          </w:p>
          <w:p w14:paraId="3BBAD234" w14:textId="77777777" w:rsidR="00EC094A" w:rsidRDefault="00500E26" w:rsidP="00EC094A">
            <w:pPr>
              <w:tabs>
                <w:tab w:val="left" w:pos="360"/>
              </w:tabs>
              <w:jc w:val="center"/>
              <w:rPr>
                <w:sz w:val="20"/>
              </w:rPr>
            </w:pPr>
            <w:r>
              <w:rPr>
                <w:sz w:val="20"/>
              </w:rPr>
              <w:t xml:space="preserve">Pending Acknowledgement </w:t>
            </w:r>
          </w:p>
          <w:p w14:paraId="091EF4F4" w14:textId="77777777" w:rsidR="00226AAB" w:rsidRDefault="00500E26" w:rsidP="00DF3EA6">
            <w:pPr>
              <w:tabs>
                <w:tab w:val="left" w:pos="360"/>
              </w:tabs>
              <w:jc w:val="center"/>
              <w:rPr>
                <w:sz w:val="20"/>
              </w:rPr>
            </w:pPr>
            <w:r>
              <w:rPr>
                <w:sz w:val="20"/>
              </w:rPr>
              <w:t xml:space="preserve">Pending Employee Review </w:t>
            </w:r>
          </w:p>
          <w:p w14:paraId="03A7E2E0" w14:textId="77777777" w:rsidR="00063E2B" w:rsidRDefault="00063E2B" w:rsidP="00820434">
            <w:pPr>
              <w:tabs>
                <w:tab w:val="left" w:pos="360"/>
              </w:tabs>
              <w:jc w:val="center"/>
              <w:rPr>
                <w:sz w:val="20"/>
              </w:rPr>
            </w:pPr>
            <w:r>
              <w:rPr>
                <w:sz w:val="20"/>
              </w:rPr>
              <w:t xml:space="preserve">Completed </w:t>
            </w:r>
          </w:p>
        </w:tc>
        <w:tc>
          <w:tcPr>
            <w:tcW w:w="4185" w:type="dxa"/>
            <w:gridSpan w:val="3"/>
          </w:tcPr>
          <w:p w14:paraId="5AB7619F" w14:textId="77777777" w:rsidR="004C3CCF" w:rsidRDefault="00BA08EF" w:rsidP="00BA08EF">
            <w:pPr>
              <w:tabs>
                <w:tab w:val="left" w:pos="360"/>
              </w:tabs>
              <w:jc w:val="center"/>
              <w:rPr>
                <w:sz w:val="20"/>
              </w:rPr>
            </w:pPr>
            <w:r>
              <w:rPr>
                <w:sz w:val="20"/>
              </w:rPr>
              <w:t>Launch eCoa</w:t>
            </w:r>
            <w:r w:rsidR="00DA3862">
              <w:rPr>
                <w:sz w:val="20"/>
              </w:rPr>
              <w:t>eva</w:t>
            </w:r>
            <w:r>
              <w:rPr>
                <w:sz w:val="20"/>
              </w:rPr>
              <w:t>ching web application</w:t>
            </w:r>
          </w:p>
        </w:tc>
        <w:tc>
          <w:tcPr>
            <w:tcW w:w="3450" w:type="dxa"/>
            <w:gridSpan w:val="4"/>
          </w:tcPr>
          <w:p w14:paraId="4828FE15" w14:textId="77777777" w:rsidR="00885667" w:rsidRDefault="000F3B06" w:rsidP="00520658">
            <w:pPr>
              <w:tabs>
                <w:tab w:val="left" w:pos="360"/>
              </w:tabs>
              <w:jc w:val="center"/>
              <w:rPr>
                <w:sz w:val="20"/>
              </w:rPr>
            </w:pPr>
            <w:r>
              <w:rPr>
                <w:sz w:val="20"/>
              </w:rPr>
              <w:t>My Dashboard page displays</w:t>
            </w:r>
            <w:r w:rsidR="00DF3EA6">
              <w:rPr>
                <w:sz w:val="20"/>
              </w:rPr>
              <w:t>.</w:t>
            </w:r>
          </w:p>
        </w:tc>
        <w:tc>
          <w:tcPr>
            <w:tcW w:w="1275" w:type="dxa"/>
          </w:tcPr>
          <w:p w14:paraId="67A845FE" w14:textId="77777777" w:rsidR="00885667" w:rsidRDefault="00DD40C5" w:rsidP="00A3523B">
            <w:pPr>
              <w:tabs>
                <w:tab w:val="left" w:pos="360"/>
              </w:tabs>
              <w:jc w:val="center"/>
              <w:rPr>
                <w:sz w:val="20"/>
              </w:rPr>
            </w:pPr>
            <w:r>
              <w:rPr>
                <w:sz w:val="20"/>
              </w:rPr>
              <w:t>P</w:t>
            </w:r>
          </w:p>
        </w:tc>
      </w:tr>
      <w:tr w:rsidR="00885667" w14:paraId="499BA2B6" w14:textId="77777777" w:rsidTr="007D3E7D">
        <w:tc>
          <w:tcPr>
            <w:tcW w:w="2268" w:type="dxa"/>
            <w:gridSpan w:val="2"/>
          </w:tcPr>
          <w:p w14:paraId="24B19554" w14:textId="77777777" w:rsidR="00885667" w:rsidRPr="00F30DC0" w:rsidRDefault="007F0899" w:rsidP="005C2F37">
            <w:pPr>
              <w:tabs>
                <w:tab w:val="left" w:pos="360"/>
              </w:tabs>
              <w:jc w:val="center"/>
              <w:rPr>
                <w:sz w:val="20"/>
              </w:rPr>
            </w:pPr>
            <w:r>
              <w:rPr>
                <w:sz w:val="20"/>
              </w:rPr>
              <w:t>RV-2</w:t>
            </w:r>
          </w:p>
        </w:tc>
        <w:tc>
          <w:tcPr>
            <w:tcW w:w="3330" w:type="dxa"/>
          </w:tcPr>
          <w:p w14:paraId="4BBA885D" w14:textId="77777777" w:rsidR="00885667" w:rsidRDefault="00713B13" w:rsidP="00BC46DA">
            <w:pPr>
              <w:tabs>
                <w:tab w:val="left" w:pos="360"/>
              </w:tabs>
              <w:jc w:val="center"/>
              <w:rPr>
                <w:sz w:val="20"/>
              </w:rPr>
            </w:pPr>
            <w:r>
              <w:rPr>
                <w:sz w:val="20"/>
              </w:rPr>
              <w:t>Same as RV-1</w:t>
            </w:r>
          </w:p>
        </w:tc>
        <w:tc>
          <w:tcPr>
            <w:tcW w:w="4185" w:type="dxa"/>
            <w:gridSpan w:val="3"/>
          </w:tcPr>
          <w:p w14:paraId="4E0E3140" w14:textId="77777777" w:rsidR="00885667" w:rsidRPr="00106C7F" w:rsidRDefault="00713B13" w:rsidP="000F2305">
            <w:pPr>
              <w:tabs>
                <w:tab w:val="left" w:pos="360"/>
              </w:tabs>
              <w:jc w:val="center"/>
              <w:rPr>
                <w:sz w:val="20"/>
              </w:rPr>
            </w:pPr>
            <w:r>
              <w:rPr>
                <w:sz w:val="20"/>
              </w:rPr>
              <w:t xml:space="preserve">Click “View” </w:t>
            </w:r>
            <w:r w:rsidR="000F2305">
              <w:rPr>
                <w:sz w:val="20"/>
              </w:rPr>
              <w:t xml:space="preserve">for </w:t>
            </w:r>
            <w:r>
              <w:rPr>
                <w:sz w:val="20"/>
              </w:rPr>
              <w:t>“My Pending”</w:t>
            </w:r>
          </w:p>
        </w:tc>
        <w:tc>
          <w:tcPr>
            <w:tcW w:w="3450" w:type="dxa"/>
            <w:gridSpan w:val="4"/>
          </w:tcPr>
          <w:p w14:paraId="11843972" w14:textId="77777777" w:rsidR="004952DD" w:rsidRPr="00106C7F" w:rsidRDefault="00EC094A" w:rsidP="00EC094A">
            <w:pPr>
              <w:tabs>
                <w:tab w:val="left" w:pos="360"/>
              </w:tabs>
              <w:jc w:val="center"/>
              <w:rPr>
                <w:sz w:val="20"/>
              </w:rPr>
            </w:pPr>
            <w:r>
              <w:rPr>
                <w:sz w:val="20"/>
              </w:rPr>
              <w:t>Pending Logs display.</w:t>
            </w:r>
          </w:p>
        </w:tc>
        <w:tc>
          <w:tcPr>
            <w:tcW w:w="1275" w:type="dxa"/>
          </w:tcPr>
          <w:p w14:paraId="189C920C" w14:textId="77777777" w:rsidR="00885667" w:rsidRDefault="00D759BB" w:rsidP="00A3523B">
            <w:pPr>
              <w:tabs>
                <w:tab w:val="left" w:pos="360"/>
              </w:tabs>
              <w:jc w:val="center"/>
              <w:rPr>
                <w:sz w:val="20"/>
              </w:rPr>
            </w:pPr>
            <w:r>
              <w:rPr>
                <w:sz w:val="20"/>
              </w:rPr>
              <w:t>P</w:t>
            </w:r>
          </w:p>
        </w:tc>
      </w:tr>
      <w:tr w:rsidR="00885667" w14:paraId="767CF000" w14:textId="77777777" w:rsidTr="007D3E7D">
        <w:tc>
          <w:tcPr>
            <w:tcW w:w="2268" w:type="dxa"/>
            <w:gridSpan w:val="2"/>
          </w:tcPr>
          <w:p w14:paraId="72BDFD7A" w14:textId="77777777" w:rsidR="00885667" w:rsidRPr="00F30DC0" w:rsidRDefault="00EC094A" w:rsidP="00A3523B">
            <w:pPr>
              <w:tabs>
                <w:tab w:val="left" w:pos="360"/>
              </w:tabs>
              <w:jc w:val="center"/>
              <w:rPr>
                <w:sz w:val="20"/>
              </w:rPr>
            </w:pPr>
            <w:r>
              <w:rPr>
                <w:sz w:val="20"/>
              </w:rPr>
              <w:t>RV-3</w:t>
            </w:r>
          </w:p>
        </w:tc>
        <w:tc>
          <w:tcPr>
            <w:tcW w:w="3330" w:type="dxa"/>
          </w:tcPr>
          <w:p w14:paraId="7DB21798" w14:textId="77777777" w:rsidR="00885667" w:rsidRPr="00F30DC0" w:rsidRDefault="00EC094A" w:rsidP="00BC46DA">
            <w:pPr>
              <w:tabs>
                <w:tab w:val="left" w:pos="360"/>
              </w:tabs>
              <w:jc w:val="center"/>
              <w:rPr>
                <w:sz w:val="20"/>
              </w:rPr>
            </w:pPr>
            <w:r>
              <w:rPr>
                <w:sz w:val="20"/>
              </w:rPr>
              <w:t>Same as RV-2</w:t>
            </w:r>
          </w:p>
        </w:tc>
        <w:tc>
          <w:tcPr>
            <w:tcW w:w="4185" w:type="dxa"/>
            <w:gridSpan w:val="3"/>
          </w:tcPr>
          <w:p w14:paraId="3440202D" w14:textId="77777777" w:rsidR="003E33D0" w:rsidRDefault="00063E2B" w:rsidP="00884EB3">
            <w:pPr>
              <w:tabs>
                <w:tab w:val="left" w:pos="360"/>
              </w:tabs>
              <w:jc w:val="center"/>
              <w:rPr>
                <w:sz w:val="20"/>
              </w:rPr>
            </w:pPr>
            <w:r>
              <w:rPr>
                <w:sz w:val="20"/>
              </w:rPr>
              <w:t>Click a log with “Pending Employee Review”</w:t>
            </w:r>
          </w:p>
          <w:p w14:paraId="1B1F1EDD" w14:textId="77777777" w:rsidR="00063E2B" w:rsidRPr="00F30DC0" w:rsidRDefault="00063E2B" w:rsidP="00884EB3">
            <w:pPr>
              <w:tabs>
                <w:tab w:val="left" w:pos="360"/>
              </w:tabs>
              <w:jc w:val="center"/>
              <w:rPr>
                <w:sz w:val="20"/>
              </w:rPr>
            </w:pPr>
          </w:p>
        </w:tc>
        <w:tc>
          <w:tcPr>
            <w:tcW w:w="3450" w:type="dxa"/>
            <w:gridSpan w:val="4"/>
          </w:tcPr>
          <w:p w14:paraId="13EFC6D3" w14:textId="77777777" w:rsidR="000B528A" w:rsidRPr="00F30DC0" w:rsidRDefault="001A3FC7" w:rsidP="00944AB0">
            <w:pPr>
              <w:tabs>
                <w:tab w:val="left" w:pos="360"/>
              </w:tabs>
              <w:jc w:val="center"/>
              <w:rPr>
                <w:sz w:val="20"/>
              </w:rPr>
            </w:pPr>
            <w:r w:rsidRPr="00F10123">
              <w:rPr>
                <w:b/>
                <w:sz w:val="20"/>
              </w:rPr>
              <w:t>Pending Review</w:t>
            </w:r>
            <w:r>
              <w:rPr>
                <w:sz w:val="20"/>
              </w:rPr>
              <w:t xml:space="preserve"> modal dialog displays with correct fields</w:t>
            </w:r>
            <w:r w:rsidRPr="00141101">
              <w:rPr>
                <w:b/>
                <w:sz w:val="20"/>
              </w:rPr>
              <w:t>*</w:t>
            </w:r>
            <w:r>
              <w:rPr>
                <w:sz w:val="20"/>
              </w:rPr>
              <w:t>.</w:t>
            </w:r>
            <w:r w:rsidR="002246DD">
              <w:rPr>
                <w:sz w:val="20"/>
              </w:rPr>
              <w:t xml:space="preserve"> </w:t>
            </w:r>
          </w:p>
        </w:tc>
        <w:tc>
          <w:tcPr>
            <w:tcW w:w="1275" w:type="dxa"/>
          </w:tcPr>
          <w:p w14:paraId="70AB4B84" w14:textId="77777777" w:rsidR="00885667" w:rsidRPr="00F30DC0" w:rsidRDefault="002246DD" w:rsidP="00A3523B">
            <w:pPr>
              <w:tabs>
                <w:tab w:val="left" w:pos="360"/>
              </w:tabs>
              <w:jc w:val="center"/>
              <w:rPr>
                <w:sz w:val="20"/>
              </w:rPr>
            </w:pPr>
            <w:r>
              <w:rPr>
                <w:sz w:val="20"/>
              </w:rPr>
              <w:t>P</w:t>
            </w:r>
          </w:p>
        </w:tc>
      </w:tr>
      <w:tr w:rsidR="00E54A8F" w14:paraId="36518F8E" w14:textId="77777777" w:rsidTr="007D3E7D">
        <w:tc>
          <w:tcPr>
            <w:tcW w:w="2268" w:type="dxa"/>
            <w:gridSpan w:val="2"/>
          </w:tcPr>
          <w:p w14:paraId="32102351" w14:textId="77777777" w:rsidR="00E54A8F" w:rsidRDefault="00E54A8F" w:rsidP="00A3523B">
            <w:pPr>
              <w:tabs>
                <w:tab w:val="left" w:pos="360"/>
              </w:tabs>
              <w:jc w:val="center"/>
              <w:rPr>
                <w:sz w:val="20"/>
              </w:rPr>
            </w:pPr>
            <w:r>
              <w:rPr>
                <w:sz w:val="20"/>
              </w:rPr>
              <w:t>RV-4</w:t>
            </w:r>
          </w:p>
        </w:tc>
        <w:tc>
          <w:tcPr>
            <w:tcW w:w="3330" w:type="dxa"/>
          </w:tcPr>
          <w:p w14:paraId="3027A2E2" w14:textId="77777777" w:rsidR="00E54A8F" w:rsidRDefault="005171EC" w:rsidP="00BC46DA">
            <w:pPr>
              <w:tabs>
                <w:tab w:val="left" w:pos="360"/>
              </w:tabs>
              <w:jc w:val="center"/>
              <w:rPr>
                <w:sz w:val="20"/>
              </w:rPr>
            </w:pPr>
            <w:r>
              <w:rPr>
                <w:sz w:val="20"/>
              </w:rPr>
              <w:t>Same as RV-2</w:t>
            </w:r>
          </w:p>
        </w:tc>
        <w:tc>
          <w:tcPr>
            <w:tcW w:w="4185" w:type="dxa"/>
            <w:gridSpan w:val="3"/>
          </w:tcPr>
          <w:p w14:paraId="7BA08460" w14:textId="77777777" w:rsidR="00E54A8F" w:rsidRDefault="005171EC" w:rsidP="00884EB3">
            <w:pPr>
              <w:tabs>
                <w:tab w:val="left" w:pos="360"/>
              </w:tabs>
              <w:jc w:val="center"/>
              <w:rPr>
                <w:sz w:val="20"/>
              </w:rPr>
            </w:pPr>
            <w:r>
              <w:rPr>
                <w:sz w:val="20"/>
              </w:rPr>
              <w:t>Repeat RV-3</w:t>
            </w:r>
          </w:p>
          <w:p w14:paraId="580353A1" w14:textId="77777777" w:rsidR="00651C3B" w:rsidRDefault="00651C3B" w:rsidP="00884EB3">
            <w:pPr>
              <w:tabs>
                <w:tab w:val="left" w:pos="360"/>
              </w:tabs>
              <w:jc w:val="center"/>
              <w:rPr>
                <w:sz w:val="20"/>
              </w:rPr>
            </w:pPr>
            <w:r>
              <w:rPr>
                <w:sz w:val="20"/>
              </w:rPr>
              <w:t>Click Submit button</w:t>
            </w:r>
          </w:p>
        </w:tc>
        <w:tc>
          <w:tcPr>
            <w:tcW w:w="3450" w:type="dxa"/>
            <w:gridSpan w:val="4"/>
          </w:tcPr>
          <w:p w14:paraId="12AC31F7" w14:textId="77777777" w:rsidR="00E54A8F" w:rsidRDefault="00651C3B" w:rsidP="00010CEB">
            <w:pPr>
              <w:tabs>
                <w:tab w:val="left" w:pos="360"/>
              </w:tabs>
              <w:jc w:val="center"/>
              <w:rPr>
                <w:sz w:val="20"/>
              </w:rPr>
            </w:pPr>
            <w:r>
              <w:rPr>
                <w:sz w:val="20"/>
              </w:rPr>
              <w:t>Log is updated successfully*.</w:t>
            </w:r>
          </w:p>
        </w:tc>
        <w:tc>
          <w:tcPr>
            <w:tcW w:w="1275" w:type="dxa"/>
          </w:tcPr>
          <w:p w14:paraId="73058879" w14:textId="77777777" w:rsidR="00E54A8F" w:rsidRDefault="00651C3B" w:rsidP="00A3523B">
            <w:pPr>
              <w:tabs>
                <w:tab w:val="left" w:pos="360"/>
              </w:tabs>
              <w:jc w:val="center"/>
              <w:rPr>
                <w:sz w:val="20"/>
              </w:rPr>
            </w:pPr>
            <w:r>
              <w:rPr>
                <w:sz w:val="20"/>
              </w:rPr>
              <w:t>P</w:t>
            </w:r>
          </w:p>
        </w:tc>
      </w:tr>
      <w:tr w:rsidR="001120E3" w14:paraId="1A2CC4AF" w14:textId="77777777" w:rsidTr="007D3E7D">
        <w:tc>
          <w:tcPr>
            <w:tcW w:w="2268" w:type="dxa"/>
            <w:gridSpan w:val="2"/>
          </w:tcPr>
          <w:p w14:paraId="71FD0F54" w14:textId="77777777" w:rsidR="001120E3" w:rsidRDefault="00CC4A56" w:rsidP="00574FBB">
            <w:pPr>
              <w:tabs>
                <w:tab w:val="left" w:pos="360"/>
              </w:tabs>
              <w:jc w:val="center"/>
              <w:rPr>
                <w:sz w:val="20"/>
              </w:rPr>
            </w:pPr>
            <w:r>
              <w:rPr>
                <w:sz w:val="20"/>
              </w:rPr>
              <w:t>RV-</w:t>
            </w:r>
            <w:r w:rsidR="00574FBB">
              <w:rPr>
                <w:sz w:val="20"/>
              </w:rPr>
              <w:t>5</w:t>
            </w:r>
          </w:p>
        </w:tc>
        <w:tc>
          <w:tcPr>
            <w:tcW w:w="3330" w:type="dxa"/>
          </w:tcPr>
          <w:p w14:paraId="1441F411" w14:textId="77777777" w:rsidR="001120E3" w:rsidRDefault="00CC4A56" w:rsidP="00CC4A56">
            <w:pPr>
              <w:tabs>
                <w:tab w:val="left" w:pos="360"/>
              </w:tabs>
              <w:jc w:val="center"/>
              <w:rPr>
                <w:sz w:val="20"/>
              </w:rPr>
            </w:pPr>
            <w:r>
              <w:rPr>
                <w:sz w:val="20"/>
              </w:rPr>
              <w:t>Same as RV-2</w:t>
            </w:r>
          </w:p>
        </w:tc>
        <w:tc>
          <w:tcPr>
            <w:tcW w:w="4185" w:type="dxa"/>
            <w:gridSpan w:val="3"/>
          </w:tcPr>
          <w:p w14:paraId="413CEF0A" w14:textId="77777777" w:rsidR="001120E3" w:rsidRDefault="00CC4A56" w:rsidP="00884EB3">
            <w:pPr>
              <w:tabs>
                <w:tab w:val="left" w:pos="360"/>
              </w:tabs>
              <w:jc w:val="center"/>
              <w:rPr>
                <w:sz w:val="20"/>
              </w:rPr>
            </w:pPr>
            <w:r>
              <w:rPr>
                <w:sz w:val="20"/>
              </w:rPr>
              <w:t>Click a log with “Pending Acknowledgement Review”</w:t>
            </w:r>
          </w:p>
        </w:tc>
        <w:tc>
          <w:tcPr>
            <w:tcW w:w="3450" w:type="dxa"/>
            <w:gridSpan w:val="4"/>
          </w:tcPr>
          <w:p w14:paraId="59AB3BAE" w14:textId="77777777" w:rsidR="001120E3" w:rsidRDefault="00CC4A56" w:rsidP="00C37703">
            <w:pPr>
              <w:tabs>
                <w:tab w:val="left" w:pos="360"/>
              </w:tabs>
              <w:jc w:val="center"/>
              <w:rPr>
                <w:sz w:val="20"/>
              </w:rPr>
            </w:pPr>
            <w:r w:rsidRPr="00F10123">
              <w:rPr>
                <w:b/>
                <w:sz w:val="20"/>
              </w:rPr>
              <w:t>Pending Acknowledgement</w:t>
            </w:r>
            <w:r>
              <w:rPr>
                <w:sz w:val="20"/>
              </w:rPr>
              <w:t xml:space="preserve"> modal dialog displays with correct fields*.</w:t>
            </w:r>
          </w:p>
        </w:tc>
        <w:tc>
          <w:tcPr>
            <w:tcW w:w="1275" w:type="dxa"/>
          </w:tcPr>
          <w:p w14:paraId="191D7561" w14:textId="77777777" w:rsidR="001120E3" w:rsidRDefault="00CC4A56" w:rsidP="00A3523B">
            <w:pPr>
              <w:tabs>
                <w:tab w:val="left" w:pos="360"/>
              </w:tabs>
              <w:jc w:val="center"/>
              <w:rPr>
                <w:sz w:val="20"/>
              </w:rPr>
            </w:pPr>
            <w:r>
              <w:rPr>
                <w:sz w:val="20"/>
              </w:rPr>
              <w:t>P</w:t>
            </w:r>
          </w:p>
        </w:tc>
      </w:tr>
      <w:tr w:rsidR="00574FBB" w14:paraId="1B9EF7B7" w14:textId="77777777" w:rsidTr="007D3E7D">
        <w:tc>
          <w:tcPr>
            <w:tcW w:w="2268" w:type="dxa"/>
            <w:gridSpan w:val="2"/>
          </w:tcPr>
          <w:p w14:paraId="42823B20" w14:textId="77777777" w:rsidR="00574FBB" w:rsidRDefault="00574FBB" w:rsidP="00574FBB">
            <w:pPr>
              <w:tabs>
                <w:tab w:val="left" w:pos="360"/>
              </w:tabs>
              <w:jc w:val="center"/>
              <w:rPr>
                <w:sz w:val="20"/>
              </w:rPr>
            </w:pPr>
            <w:r>
              <w:rPr>
                <w:sz w:val="20"/>
              </w:rPr>
              <w:t>RV-6</w:t>
            </w:r>
          </w:p>
        </w:tc>
        <w:tc>
          <w:tcPr>
            <w:tcW w:w="3330" w:type="dxa"/>
          </w:tcPr>
          <w:p w14:paraId="19231464" w14:textId="77777777" w:rsidR="00574FBB" w:rsidRDefault="00574FBB" w:rsidP="001526FE">
            <w:pPr>
              <w:tabs>
                <w:tab w:val="left" w:pos="360"/>
              </w:tabs>
              <w:jc w:val="center"/>
              <w:rPr>
                <w:sz w:val="20"/>
              </w:rPr>
            </w:pPr>
            <w:r>
              <w:rPr>
                <w:sz w:val="20"/>
              </w:rPr>
              <w:t>Same as RV-2</w:t>
            </w:r>
          </w:p>
        </w:tc>
        <w:tc>
          <w:tcPr>
            <w:tcW w:w="4185" w:type="dxa"/>
            <w:gridSpan w:val="3"/>
          </w:tcPr>
          <w:p w14:paraId="71D20B07" w14:textId="77777777" w:rsidR="00574FBB" w:rsidRDefault="00574FBB" w:rsidP="001526FE">
            <w:pPr>
              <w:tabs>
                <w:tab w:val="left" w:pos="360"/>
              </w:tabs>
              <w:jc w:val="center"/>
              <w:rPr>
                <w:sz w:val="20"/>
              </w:rPr>
            </w:pPr>
            <w:r>
              <w:rPr>
                <w:sz w:val="20"/>
              </w:rPr>
              <w:t>Repeat RV-5</w:t>
            </w:r>
            <w:r w:rsidR="005538E1">
              <w:rPr>
                <w:sz w:val="20"/>
              </w:rPr>
              <w:t>;</w:t>
            </w:r>
          </w:p>
          <w:p w14:paraId="21FE0F6B" w14:textId="77777777" w:rsidR="005538E1" w:rsidRDefault="005538E1" w:rsidP="001526FE">
            <w:pPr>
              <w:tabs>
                <w:tab w:val="left" w:pos="360"/>
              </w:tabs>
              <w:jc w:val="center"/>
              <w:rPr>
                <w:sz w:val="20"/>
              </w:rPr>
            </w:pPr>
            <w:r>
              <w:rPr>
                <w:sz w:val="20"/>
              </w:rPr>
              <w:t>Enter required data;</w:t>
            </w:r>
          </w:p>
          <w:p w14:paraId="2AA249B9" w14:textId="77777777" w:rsidR="00574FBB" w:rsidRDefault="00574FBB" w:rsidP="001526FE">
            <w:pPr>
              <w:tabs>
                <w:tab w:val="left" w:pos="360"/>
              </w:tabs>
              <w:jc w:val="center"/>
              <w:rPr>
                <w:sz w:val="20"/>
              </w:rPr>
            </w:pPr>
            <w:r>
              <w:rPr>
                <w:sz w:val="20"/>
              </w:rPr>
              <w:t>Click Submit button</w:t>
            </w:r>
          </w:p>
        </w:tc>
        <w:tc>
          <w:tcPr>
            <w:tcW w:w="3450" w:type="dxa"/>
            <w:gridSpan w:val="4"/>
          </w:tcPr>
          <w:p w14:paraId="2EF30D7C" w14:textId="77777777" w:rsidR="00574FBB" w:rsidRDefault="00574FBB" w:rsidP="001526FE">
            <w:pPr>
              <w:tabs>
                <w:tab w:val="left" w:pos="360"/>
              </w:tabs>
              <w:jc w:val="center"/>
              <w:rPr>
                <w:sz w:val="20"/>
              </w:rPr>
            </w:pPr>
            <w:r>
              <w:rPr>
                <w:sz w:val="20"/>
              </w:rPr>
              <w:t>Log is updated successfully*.</w:t>
            </w:r>
          </w:p>
        </w:tc>
        <w:tc>
          <w:tcPr>
            <w:tcW w:w="1275" w:type="dxa"/>
          </w:tcPr>
          <w:p w14:paraId="3D590844" w14:textId="77777777" w:rsidR="00574FBB" w:rsidRDefault="00574FBB" w:rsidP="001526FE">
            <w:pPr>
              <w:tabs>
                <w:tab w:val="left" w:pos="360"/>
              </w:tabs>
              <w:jc w:val="center"/>
              <w:rPr>
                <w:sz w:val="20"/>
              </w:rPr>
            </w:pPr>
            <w:r>
              <w:rPr>
                <w:sz w:val="20"/>
              </w:rPr>
              <w:t>P</w:t>
            </w:r>
          </w:p>
        </w:tc>
      </w:tr>
      <w:tr w:rsidR="00574FBB" w14:paraId="76387279" w14:textId="77777777" w:rsidTr="007D3E7D">
        <w:tc>
          <w:tcPr>
            <w:tcW w:w="2268" w:type="dxa"/>
            <w:gridSpan w:val="2"/>
          </w:tcPr>
          <w:p w14:paraId="3C91E73F" w14:textId="77777777" w:rsidR="00574FBB" w:rsidRDefault="00131BDB" w:rsidP="00A3523B">
            <w:pPr>
              <w:tabs>
                <w:tab w:val="left" w:pos="360"/>
              </w:tabs>
              <w:jc w:val="center"/>
              <w:rPr>
                <w:sz w:val="20"/>
              </w:rPr>
            </w:pPr>
            <w:r>
              <w:rPr>
                <w:sz w:val="20"/>
              </w:rPr>
              <w:t>RV-7</w:t>
            </w:r>
          </w:p>
        </w:tc>
        <w:tc>
          <w:tcPr>
            <w:tcW w:w="3330" w:type="dxa"/>
          </w:tcPr>
          <w:p w14:paraId="44612577" w14:textId="77777777" w:rsidR="00574FBB" w:rsidRDefault="00131BDB" w:rsidP="00CC4A56">
            <w:pPr>
              <w:tabs>
                <w:tab w:val="left" w:pos="360"/>
              </w:tabs>
              <w:jc w:val="center"/>
              <w:rPr>
                <w:sz w:val="20"/>
              </w:rPr>
            </w:pPr>
            <w:r>
              <w:rPr>
                <w:sz w:val="20"/>
              </w:rPr>
              <w:t>Same as RV-2</w:t>
            </w:r>
          </w:p>
        </w:tc>
        <w:tc>
          <w:tcPr>
            <w:tcW w:w="4185" w:type="dxa"/>
            <w:gridSpan w:val="3"/>
          </w:tcPr>
          <w:p w14:paraId="5DE72E4E" w14:textId="77777777" w:rsidR="00574FBB" w:rsidRDefault="00C134FF" w:rsidP="00884EB3">
            <w:pPr>
              <w:tabs>
                <w:tab w:val="left" w:pos="360"/>
              </w:tabs>
              <w:jc w:val="center"/>
              <w:rPr>
                <w:sz w:val="20"/>
              </w:rPr>
            </w:pPr>
            <w:r>
              <w:rPr>
                <w:sz w:val="20"/>
              </w:rPr>
              <w:t>Click “View” for “My Completed”</w:t>
            </w:r>
          </w:p>
        </w:tc>
        <w:tc>
          <w:tcPr>
            <w:tcW w:w="3450" w:type="dxa"/>
            <w:gridSpan w:val="4"/>
          </w:tcPr>
          <w:p w14:paraId="08E84BA5" w14:textId="77777777" w:rsidR="00574FBB" w:rsidRDefault="00C134FF" w:rsidP="00884EB3">
            <w:pPr>
              <w:tabs>
                <w:tab w:val="left" w:pos="360"/>
              </w:tabs>
              <w:jc w:val="center"/>
              <w:rPr>
                <w:sz w:val="20"/>
              </w:rPr>
            </w:pPr>
            <w:r>
              <w:rPr>
                <w:sz w:val="20"/>
              </w:rPr>
              <w:t>Completed Logs display</w:t>
            </w:r>
          </w:p>
        </w:tc>
        <w:tc>
          <w:tcPr>
            <w:tcW w:w="1275" w:type="dxa"/>
          </w:tcPr>
          <w:p w14:paraId="52AA9C3B" w14:textId="77777777" w:rsidR="00574FBB" w:rsidRDefault="00C134FF" w:rsidP="00A3523B">
            <w:pPr>
              <w:tabs>
                <w:tab w:val="left" w:pos="360"/>
              </w:tabs>
              <w:jc w:val="center"/>
              <w:rPr>
                <w:sz w:val="20"/>
              </w:rPr>
            </w:pPr>
            <w:r>
              <w:rPr>
                <w:sz w:val="20"/>
              </w:rPr>
              <w:t>P</w:t>
            </w:r>
          </w:p>
        </w:tc>
      </w:tr>
      <w:tr w:rsidR="00BC3498" w14:paraId="5A589770" w14:textId="77777777" w:rsidTr="007D3E7D">
        <w:tc>
          <w:tcPr>
            <w:tcW w:w="2268" w:type="dxa"/>
            <w:gridSpan w:val="2"/>
          </w:tcPr>
          <w:p w14:paraId="6E8C9380" w14:textId="77777777" w:rsidR="00BC3498" w:rsidRDefault="00BC3498" w:rsidP="00A3523B">
            <w:pPr>
              <w:tabs>
                <w:tab w:val="left" w:pos="360"/>
              </w:tabs>
              <w:jc w:val="center"/>
              <w:rPr>
                <w:sz w:val="20"/>
              </w:rPr>
            </w:pPr>
            <w:r>
              <w:rPr>
                <w:sz w:val="20"/>
              </w:rPr>
              <w:t>RV-8</w:t>
            </w:r>
          </w:p>
        </w:tc>
        <w:tc>
          <w:tcPr>
            <w:tcW w:w="3330" w:type="dxa"/>
          </w:tcPr>
          <w:p w14:paraId="220385F8" w14:textId="77777777" w:rsidR="00BC3498" w:rsidRDefault="00BC3498" w:rsidP="00CC4A56">
            <w:pPr>
              <w:tabs>
                <w:tab w:val="left" w:pos="360"/>
              </w:tabs>
              <w:jc w:val="center"/>
              <w:rPr>
                <w:sz w:val="20"/>
              </w:rPr>
            </w:pPr>
            <w:r>
              <w:rPr>
                <w:sz w:val="20"/>
              </w:rPr>
              <w:t>Same as RV-2</w:t>
            </w:r>
          </w:p>
        </w:tc>
        <w:tc>
          <w:tcPr>
            <w:tcW w:w="4185" w:type="dxa"/>
            <w:gridSpan w:val="3"/>
          </w:tcPr>
          <w:p w14:paraId="7C37474B" w14:textId="77777777" w:rsidR="00BC3498" w:rsidRDefault="00BC3498" w:rsidP="00674C8D">
            <w:pPr>
              <w:tabs>
                <w:tab w:val="left" w:pos="360"/>
              </w:tabs>
              <w:jc w:val="center"/>
              <w:rPr>
                <w:sz w:val="20"/>
              </w:rPr>
            </w:pPr>
            <w:r>
              <w:rPr>
                <w:sz w:val="20"/>
              </w:rPr>
              <w:t>Click a log in “My Completed” list</w:t>
            </w:r>
          </w:p>
        </w:tc>
        <w:tc>
          <w:tcPr>
            <w:tcW w:w="3450" w:type="dxa"/>
            <w:gridSpan w:val="4"/>
          </w:tcPr>
          <w:p w14:paraId="6FB6FE08" w14:textId="77777777" w:rsidR="00BC3498" w:rsidRDefault="00487776" w:rsidP="00884EB3">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5A3C676D" w14:textId="77777777" w:rsidR="00BC3498" w:rsidRDefault="00487776" w:rsidP="00A3523B">
            <w:pPr>
              <w:tabs>
                <w:tab w:val="left" w:pos="360"/>
              </w:tabs>
              <w:jc w:val="center"/>
              <w:rPr>
                <w:sz w:val="20"/>
              </w:rPr>
            </w:pPr>
            <w:r>
              <w:rPr>
                <w:sz w:val="20"/>
              </w:rPr>
              <w:t>P</w:t>
            </w:r>
          </w:p>
        </w:tc>
      </w:tr>
      <w:tr w:rsidR="008336D6" w14:paraId="086A63AC" w14:textId="77777777" w:rsidTr="007D3E7D">
        <w:tc>
          <w:tcPr>
            <w:tcW w:w="2268" w:type="dxa"/>
            <w:gridSpan w:val="2"/>
          </w:tcPr>
          <w:p w14:paraId="13B69189" w14:textId="77777777" w:rsidR="008336D6" w:rsidRDefault="008336D6" w:rsidP="00A3523B">
            <w:pPr>
              <w:tabs>
                <w:tab w:val="left" w:pos="360"/>
              </w:tabs>
              <w:jc w:val="center"/>
              <w:rPr>
                <w:sz w:val="20"/>
              </w:rPr>
            </w:pPr>
            <w:r>
              <w:rPr>
                <w:sz w:val="20"/>
              </w:rPr>
              <w:t>RV-9</w:t>
            </w:r>
          </w:p>
        </w:tc>
        <w:tc>
          <w:tcPr>
            <w:tcW w:w="3330" w:type="dxa"/>
          </w:tcPr>
          <w:p w14:paraId="5DF9F32F" w14:textId="77777777" w:rsidR="008336D6" w:rsidRDefault="008336D6" w:rsidP="00CC4A56">
            <w:pPr>
              <w:tabs>
                <w:tab w:val="left" w:pos="360"/>
              </w:tabs>
              <w:jc w:val="center"/>
              <w:rPr>
                <w:sz w:val="20"/>
              </w:rPr>
            </w:pPr>
            <w:r>
              <w:rPr>
                <w:sz w:val="20"/>
              </w:rPr>
              <w:t>Same as RV-2</w:t>
            </w:r>
          </w:p>
        </w:tc>
        <w:tc>
          <w:tcPr>
            <w:tcW w:w="4185" w:type="dxa"/>
            <w:gridSpan w:val="3"/>
          </w:tcPr>
          <w:p w14:paraId="58F337AD" w14:textId="77777777" w:rsidR="008336D6" w:rsidRDefault="008336D6" w:rsidP="00884EB3">
            <w:pPr>
              <w:tabs>
                <w:tab w:val="left" w:pos="360"/>
              </w:tabs>
              <w:jc w:val="center"/>
              <w:rPr>
                <w:sz w:val="20"/>
              </w:rPr>
            </w:pPr>
            <w:r>
              <w:rPr>
                <w:sz w:val="20"/>
              </w:rPr>
              <w:t>Repeat RV-8</w:t>
            </w:r>
          </w:p>
          <w:p w14:paraId="05ABCD61" w14:textId="77777777" w:rsidR="008336D6" w:rsidRDefault="008336D6" w:rsidP="00884EB3">
            <w:pPr>
              <w:tabs>
                <w:tab w:val="left" w:pos="360"/>
              </w:tabs>
              <w:jc w:val="center"/>
              <w:rPr>
                <w:sz w:val="20"/>
              </w:rPr>
            </w:pPr>
            <w:r>
              <w:rPr>
                <w:sz w:val="20"/>
              </w:rPr>
              <w:t>Click Close button</w:t>
            </w:r>
          </w:p>
        </w:tc>
        <w:tc>
          <w:tcPr>
            <w:tcW w:w="3450" w:type="dxa"/>
            <w:gridSpan w:val="4"/>
          </w:tcPr>
          <w:p w14:paraId="2AF2BA70" w14:textId="77777777" w:rsidR="008336D6" w:rsidRDefault="008336D6" w:rsidP="00884EB3">
            <w:pPr>
              <w:tabs>
                <w:tab w:val="left" w:pos="360"/>
              </w:tabs>
              <w:jc w:val="center"/>
              <w:rPr>
                <w:sz w:val="20"/>
              </w:rPr>
            </w:pPr>
            <w:r>
              <w:rPr>
                <w:sz w:val="20"/>
              </w:rPr>
              <w:t>View Log modal dialog closes.</w:t>
            </w:r>
          </w:p>
        </w:tc>
        <w:tc>
          <w:tcPr>
            <w:tcW w:w="1275" w:type="dxa"/>
          </w:tcPr>
          <w:p w14:paraId="3CE71701" w14:textId="77777777" w:rsidR="008336D6" w:rsidRDefault="008336D6" w:rsidP="00A3523B">
            <w:pPr>
              <w:tabs>
                <w:tab w:val="left" w:pos="360"/>
              </w:tabs>
              <w:jc w:val="center"/>
              <w:rPr>
                <w:sz w:val="20"/>
              </w:rPr>
            </w:pPr>
            <w:r>
              <w:rPr>
                <w:sz w:val="20"/>
              </w:rPr>
              <w:t>P</w:t>
            </w:r>
          </w:p>
        </w:tc>
      </w:tr>
      <w:tr w:rsidR="00820434" w14:paraId="23276219" w14:textId="77777777" w:rsidTr="007D3E7D">
        <w:tc>
          <w:tcPr>
            <w:tcW w:w="2268" w:type="dxa"/>
            <w:gridSpan w:val="2"/>
          </w:tcPr>
          <w:p w14:paraId="747E7CF2" w14:textId="77777777" w:rsidR="00820434" w:rsidRDefault="00820434" w:rsidP="00820434">
            <w:pPr>
              <w:tabs>
                <w:tab w:val="left" w:pos="360"/>
              </w:tabs>
              <w:jc w:val="center"/>
              <w:rPr>
                <w:sz w:val="20"/>
              </w:rPr>
            </w:pPr>
            <w:r>
              <w:rPr>
                <w:sz w:val="20"/>
              </w:rPr>
              <w:t>RV-10</w:t>
            </w:r>
          </w:p>
        </w:tc>
        <w:tc>
          <w:tcPr>
            <w:tcW w:w="3330" w:type="dxa"/>
          </w:tcPr>
          <w:p w14:paraId="338C4A59" w14:textId="77777777" w:rsidR="00820434" w:rsidRDefault="00820434" w:rsidP="00820434">
            <w:pPr>
              <w:tabs>
                <w:tab w:val="left" w:pos="360"/>
              </w:tabs>
              <w:jc w:val="center"/>
              <w:rPr>
                <w:sz w:val="20"/>
              </w:rPr>
            </w:pPr>
            <w:r>
              <w:rPr>
                <w:sz w:val="20"/>
              </w:rPr>
              <w:t>User is configured with “</w:t>
            </w:r>
            <w:r w:rsidRPr="00820434">
              <w:rPr>
                <w:b/>
                <w:sz w:val="20"/>
              </w:rPr>
              <w:t>ARC</w:t>
            </w:r>
            <w:r>
              <w:rPr>
                <w:sz w:val="20"/>
              </w:rPr>
              <w:t>” role having the following logs:</w:t>
            </w:r>
          </w:p>
          <w:p w14:paraId="280D0AAE" w14:textId="77777777" w:rsidR="00701068" w:rsidRDefault="00701068" w:rsidP="00820434">
            <w:pPr>
              <w:tabs>
                <w:tab w:val="left" w:pos="360"/>
              </w:tabs>
              <w:jc w:val="center"/>
              <w:rPr>
                <w:sz w:val="20"/>
              </w:rPr>
            </w:pPr>
          </w:p>
          <w:p w14:paraId="175F8097" w14:textId="77777777" w:rsidR="00820434" w:rsidRDefault="00820434" w:rsidP="00820434">
            <w:pPr>
              <w:tabs>
                <w:tab w:val="left" w:pos="360"/>
              </w:tabs>
              <w:jc w:val="center"/>
              <w:rPr>
                <w:sz w:val="20"/>
              </w:rPr>
            </w:pPr>
            <w:r>
              <w:rPr>
                <w:sz w:val="20"/>
              </w:rPr>
              <w:t xml:space="preserve">Pending Acknowledgement </w:t>
            </w:r>
          </w:p>
          <w:p w14:paraId="45D4F05B" w14:textId="77777777" w:rsidR="00820434" w:rsidRDefault="00820434" w:rsidP="00820434">
            <w:pPr>
              <w:tabs>
                <w:tab w:val="left" w:pos="360"/>
              </w:tabs>
              <w:jc w:val="center"/>
              <w:rPr>
                <w:sz w:val="20"/>
              </w:rPr>
            </w:pPr>
            <w:r>
              <w:rPr>
                <w:sz w:val="20"/>
              </w:rPr>
              <w:t xml:space="preserve">Pending Employee Review </w:t>
            </w:r>
          </w:p>
          <w:p w14:paraId="1515A230" w14:textId="77777777" w:rsidR="00820434" w:rsidRDefault="00820434" w:rsidP="00820434">
            <w:pPr>
              <w:tabs>
                <w:tab w:val="left" w:pos="360"/>
              </w:tabs>
              <w:jc w:val="center"/>
              <w:rPr>
                <w:sz w:val="20"/>
              </w:rPr>
            </w:pPr>
            <w:r>
              <w:rPr>
                <w:sz w:val="20"/>
              </w:rPr>
              <w:t xml:space="preserve">Completed </w:t>
            </w:r>
          </w:p>
          <w:p w14:paraId="79FBB7B8" w14:textId="77777777" w:rsidR="00820434" w:rsidRDefault="00820434" w:rsidP="00820434">
            <w:pPr>
              <w:tabs>
                <w:tab w:val="left" w:pos="360"/>
              </w:tabs>
              <w:jc w:val="center"/>
              <w:rPr>
                <w:sz w:val="20"/>
              </w:rPr>
            </w:pPr>
            <w:r>
              <w:rPr>
                <w:sz w:val="20"/>
              </w:rPr>
              <w:t>My Submitted</w:t>
            </w:r>
          </w:p>
        </w:tc>
        <w:tc>
          <w:tcPr>
            <w:tcW w:w="4185" w:type="dxa"/>
            <w:gridSpan w:val="3"/>
          </w:tcPr>
          <w:p w14:paraId="48C3F518" w14:textId="77777777" w:rsidR="00820434" w:rsidRDefault="00AC122E" w:rsidP="00820434">
            <w:pPr>
              <w:tabs>
                <w:tab w:val="left" w:pos="360"/>
              </w:tabs>
              <w:jc w:val="center"/>
              <w:rPr>
                <w:sz w:val="20"/>
              </w:rPr>
            </w:pPr>
            <w:r>
              <w:rPr>
                <w:sz w:val="20"/>
              </w:rPr>
              <w:t>Same as RV-1</w:t>
            </w:r>
          </w:p>
        </w:tc>
        <w:tc>
          <w:tcPr>
            <w:tcW w:w="3450" w:type="dxa"/>
            <w:gridSpan w:val="4"/>
          </w:tcPr>
          <w:p w14:paraId="209E7F40" w14:textId="77777777" w:rsidR="00820434" w:rsidRDefault="00AC122E" w:rsidP="00820434">
            <w:pPr>
              <w:tabs>
                <w:tab w:val="left" w:pos="360"/>
              </w:tabs>
              <w:jc w:val="center"/>
              <w:rPr>
                <w:sz w:val="20"/>
              </w:rPr>
            </w:pPr>
            <w:r>
              <w:rPr>
                <w:sz w:val="20"/>
              </w:rPr>
              <w:t>Same as RV-1</w:t>
            </w:r>
          </w:p>
        </w:tc>
        <w:tc>
          <w:tcPr>
            <w:tcW w:w="1275" w:type="dxa"/>
          </w:tcPr>
          <w:p w14:paraId="7B847271" w14:textId="77777777" w:rsidR="00820434" w:rsidRDefault="00AC122E" w:rsidP="00820434">
            <w:pPr>
              <w:tabs>
                <w:tab w:val="left" w:pos="360"/>
              </w:tabs>
              <w:jc w:val="center"/>
              <w:rPr>
                <w:sz w:val="20"/>
              </w:rPr>
            </w:pPr>
            <w:r>
              <w:rPr>
                <w:sz w:val="20"/>
              </w:rPr>
              <w:t>P</w:t>
            </w:r>
          </w:p>
        </w:tc>
      </w:tr>
      <w:tr w:rsidR="00820434" w14:paraId="148BA777" w14:textId="77777777" w:rsidTr="007D3E7D">
        <w:tc>
          <w:tcPr>
            <w:tcW w:w="2268" w:type="dxa"/>
            <w:gridSpan w:val="2"/>
          </w:tcPr>
          <w:p w14:paraId="38EB151A" w14:textId="77777777" w:rsidR="00820434" w:rsidRDefault="00614D0F" w:rsidP="00820434">
            <w:pPr>
              <w:tabs>
                <w:tab w:val="left" w:pos="360"/>
              </w:tabs>
              <w:jc w:val="center"/>
              <w:rPr>
                <w:sz w:val="20"/>
              </w:rPr>
            </w:pPr>
            <w:r>
              <w:rPr>
                <w:sz w:val="20"/>
              </w:rPr>
              <w:t>RV-11</w:t>
            </w:r>
          </w:p>
        </w:tc>
        <w:tc>
          <w:tcPr>
            <w:tcW w:w="3330" w:type="dxa"/>
          </w:tcPr>
          <w:p w14:paraId="2D954CE1" w14:textId="77777777" w:rsidR="00820434" w:rsidRDefault="00614D0F" w:rsidP="00820434">
            <w:pPr>
              <w:tabs>
                <w:tab w:val="left" w:pos="360"/>
              </w:tabs>
              <w:jc w:val="center"/>
              <w:rPr>
                <w:sz w:val="20"/>
              </w:rPr>
            </w:pPr>
            <w:r>
              <w:rPr>
                <w:sz w:val="20"/>
              </w:rPr>
              <w:t>Same as RV-2</w:t>
            </w:r>
          </w:p>
          <w:p w14:paraId="53B323B0" w14:textId="77777777" w:rsidR="00614D0F" w:rsidRDefault="00614D0F" w:rsidP="00820434">
            <w:pPr>
              <w:tabs>
                <w:tab w:val="left" w:pos="360"/>
              </w:tabs>
              <w:jc w:val="center"/>
              <w:rPr>
                <w:sz w:val="20"/>
              </w:rPr>
            </w:pPr>
            <w:r>
              <w:rPr>
                <w:sz w:val="20"/>
              </w:rPr>
              <w:t>(Pending Acknowledgement</w:t>
            </w:r>
          </w:p>
          <w:p w14:paraId="1A6CE983" w14:textId="77777777" w:rsidR="00614D0F" w:rsidRDefault="00614D0F" w:rsidP="00820434">
            <w:pPr>
              <w:tabs>
                <w:tab w:val="left" w:pos="360"/>
              </w:tabs>
              <w:jc w:val="center"/>
              <w:rPr>
                <w:sz w:val="20"/>
              </w:rPr>
            </w:pPr>
            <w:r>
              <w:rPr>
                <w:sz w:val="20"/>
              </w:rPr>
              <w:t>Pending Employee Review</w:t>
            </w:r>
          </w:p>
          <w:p w14:paraId="5F470082" w14:textId="77777777" w:rsidR="00614D0F" w:rsidRDefault="00614D0F" w:rsidP="00820434">
            <w:pPr>
              <w:tabs>
                <w:tab w:val="left" w:pos="360"/>
              </w:tabs>
              <w:jc w:val="center"/>
              <w:rPr>
                <w:sz w:val="20"/>
              </w:rPr>
            </w:pPr>
            <w:r>
              <w:rPr>
                <w:sz w:val="20"/>
              </w:rPr>
              <w:t>Completed)</w:t>
            </w:r>
          </w:p>
        </w:tc>
        <w:tc>
          <w:tcPr>
            <w:tcW w:w="4185" w:type="dxa"/>
            <w:gridSpan w:val="3"/>
          </w:tcPr>
          <w:p w14:paraId="41EB64BA" w14:textId="77777777" w:rsidR="00614D0F" w:rsidRDefault="00614D0F" w:rsidP="00614D0F">
            <w:pPr>
              <w:tabs>
                <w:tab w:val="left" w:pos="360"/>
              </w:tabs>
              <w:jc w:val="center"/>
              <w:rPr>
                <w:sz w:val="20"/>
              </w:rPr>
            </w:pPr>
            <w:r>
              <w:rPr>
                <w:sz w:val="20"/>
              </w:rPr>
              <w:t>Same as RV-3 ~ RV-9.</w:t>
            </w:r>
          </w:p>
        </w:tc>
        <w:tc>
          <w:tcPr>
            <w:tcW w:w="3450" w:type="dxa"/>
            <w:gridSpan w:val="4"/>
          </w:tcPr>
          <w:p w14:paraId="7E8403D1" w14:textId="77777777" w:rsidR="00820434" w:rsidRDefault="00614D0F" w:rsidP="00820434">
            <w:pPr>
              <w:tabs>
                <w:tab w:val="left" w:pos="360"/>
              </w:tabs>
              <w:jc w:val="center"/>
              <w:rPr>
                <w:sz w:val="20"/>
              </w:rPr>
            </w:pPr>
            <w:r>
              <w:rPr>
                <w:sz w:val="20"/>
              </w:rPr>
              <w:t>Same as RV-3 ~ RV-9</w:t>
            </w:r>
          </w:p>
        </w:tc>
        <w:tc>
          <w:tcPr>
            <w:tcW w:w="1275" w:type="dxa"/>
          </w:tcPr>
          <w:p w14:paraId="2993575F" w14:textId="77777777" w:rsidR="00820434" w:rsidRDefault="00614D0F" w:rsidP="00820434">
            <w:pPr>
              <w:tabs>
                <w:tab w:val="left" w:pos="360"/>
              </w:tabs>
              <w:jc w:val="center"/>
              <w:rPr>
                <w:sz w:val="20"/>
              </w:rPr>
            </w:pPr>
            <w:r>
              <w:rPr>
                <w:sz w:val="20"/>
              </w:rPr>
              <w:t>P</w:t>
            </w:r>
          </w:p>
        </w:tc>
      </w:tr>
      <w:tr w:rsidR="00820434" w14:paraId="129F65CD" w14:textId="77777777" w:rsidTr="007D3E7D">
        <w:tc>
          <w:tcPr>
            <w:tcW w:w="2268" w:type="dxa"/>
            <w:gridSpan w:val="2"/>
          </w:tcPr>
          <w:p w14:paraId="4CA42C70" w14:textId="77777777" w:rsidR="00820434" w:rsidRDefault="0036094A" w:rsidP="00820434">
            <w:pPr>
              <w:tabs>
                <w:tab w:val="left" w:pos="360"/>
              </w:tabs>
              <w:jc w:val="center"/>
              <w:rPr>
                <w:sz w:val="20"/>
              </w:rPr>
            </w:pPr>
            <w:r>
              <w:rPr>
                <w:sz w:val="20"/>
              </w:rPr>
              <w:lastRenderedPageBreak/>
              <w:t xml:space="preserve">RV-12 </w:t>
            </w:r>
          </w:p>
        </w:tc>
        <w:tc>
          <w:tcPr>
            <w:tcW w:w="3330" w:type="dxa"/>
          </w:tcPr>
          <w:p w14:paraId="5149A4F8" w14:textId="77777777" w:rsidR="00820434" w:rsidRDefault="0036094A" w:rsidP="00820434">
            <w:pPr>
              <w:tabs>
                <w:tab w:val="left" w:pos="360"/>
              </w:tabs>
              <w:jc w:val="center"/>
              <w:rPr>
                <w:sz w:val="20"/>
              </w:rPr>
            </w:pPr>
            <w:r>
              <w:rPr>
                <w:sz w:val="20"/>
              </w:rPr>
              <w:t>Same as RV-2</w:t>
            </w:r>
          </w:p>
        </w:tc>
        <w:tc>
          <w:tcPr>
            <w:tcW w:w="4185" w:type="dxa"/>
            <w:gridSpan w:val="3"/>
          </w:tcPr>
          <w:p w14:paraId="114AA799" w14:textId="77777777" w:rsidR="00820434" w:rsidRDefault="0036094A" w:rsidP="00820434">
            <w:pPr>
              <w:tabs>
                <w:tab w:val="left" w:pos="360"/>
              </w:tabs>
              <w:jc w:val="center"/>
              <w:rPr>
                <w:sz w:val="20"/>
              </w:rPr>
            </w:pPr>
            <w:r>
              <w:rPr>
                <w:sz w:val="20"/>
              </w:rPr>
              <w:t>Click “View” for “My Submitted”</w:t>
            </w:r>
          </w:p>
        </w:tc>
        <w:tc>
          <w:tcPr>
            <w:tcW w:w="3450" w:type="dxa"/>
            <w:gridSpan w:val="4"/>
          </w:tcPr>
          <w:p w14:paraId="780C4277" w14:textId="77777777" w:rsidR="00820434" w:rsidRDefault="0036094A" w:rsidP="003864FA">
            <w:pPr>
              <w:tabs>
                <w:tab w:val="left" w:pos="360"/>
              </w:tabs>
              <w:jc w:val="center"/>
              <w:rPr>
                <w:sz w:val="20"/>
              </w:rPr>
            </w:pPr>
            <w:r>
              <w:rPr>
                <w:sz w:val="20"/>
              </w:rPr>
              <w:t>My submitted</w:t>
            </w:r>
            <w:r w:rsidR="003864FA">
              <w:rPr>
                <w:sz w:val="20"/>
              </w:rPr>
              <w:t xml:space="preserve"> log list</w:t>
            </w:r>
            <w:r>
              <w:rPr>
                <w:sz w:val="20"/>
              </w:rPr>
              <w:t xml:space="preserve"> display</w:t>
            </w:r>
            <w:r w:rsidR="003864FA">
              <w:rPr>
                <w:sz w:val="20"/>
              </w:rPr>
              <w:t>s</w:t>
            </w:r>
            <w:r>
              <w:rPr>
                <w:sz w:val="20"/>
              </w:rPr>
              <w:t>.</w:t>
            </w:r>
          </w:p>
        </w:tc>
        <w:tc>
          <w:tcPr>
            <w:tcW w:w="1275" w:type="dxa"/>
          </w:tcPr>
          <w:p w14:paraId="095EBDAE" w14:textId="77777777" w:rsidR="00820434" w:rsidRDefault="0036094A" w:rsidP="00820434">
            <w:pPr>
              <w:tabs>
                <w:tab w:val="left" w:pos="360"/>
              </w:tabs>
              <w:jc w:val="center"/>
              <w:rPr>
                <w:sz w:val="20"/>
              </w:rPr>
            </w:pPr>
            <w:r>
              <w:rPr>
                <w:sz w:val="20"/>
              </w:rPr>
              <w:t>P</w:t>
            </w:r>
          </w:p>
        </w:tc>
      </w:tr>
      <w:tr w:rsidR="00674C8D" w14:paraId="57E0DC0B" w14:textId="77777777" w:rsidTr="007D3E7D">
        <w:tc>
          <w:tcPr>
            <w:tcW w:w="2268" w:type="dxa"/>
            <w:gridSpan w:val="2"/>
          </w:tcPr>
          <w:p w14:paraId="081115AF" w14:textId="77777777" w:rsidR="00674C8D" w:rsidRDefault="00674C8D" w:rsidP="00820434">
            <w:pPr>
              <w:tabs>
                <w:tab w:val="left" w:pos="360"/>
              </w:tabs>
              <w:jc w:val="center"/>
              <w:rPr>
                <w:sz w:val="20"/>
              </w:rPr>
            </w:pPr>
            <w:r>
              <w:rPr>
                <w:sz w:val="20"/>
              </w:rPr>
              <w:t>RV-13</w:t>
            </w:r>
          </w:p>
        </w:tc>
        <w:tc>
          <w:tcPr>
            <w:tcW w:w="3330" w:type="dxa"/>
          </w:tcPr>
          <w:p w14:paraId="1279947F" w14:textId="77777777" w:rsidR="00674C8D" w:rsidRDefault="00674C8D" w:rsidP="00820434">
            <w:pPr>
              <w:tabs>
                <w:tab w:val="left" w:pos="360"/>
              </w:tabs>
              <w:jc w:val="center"/>
              <w:rPr>
                <w:sz w:val="20"/>
              </w:rPr>
            </w:pPr>
            <w:r>
              <w:rPr>
                <w:sz w:val="20"/>
              </w:rPr>
              <w:t>Same as RV-2</w:t>
            </w:r>
          </w:p>
        </w:tc>
        <w:tc>
          <w:tcPr>
            <w:tcW w:w="4185" w:type="dxa"/>
            <w:gridSpan w:val="3"/>
          </w:tcPr>
          <w:p w14:paraId="5D428F45" w14:textId="77777777" w:rsidR="00674C8D" w:rsidRDefault="00674C8D" w:rsidP="00674C8D">
            <w:pPr>
              <w:tabs>
                <w:tab w:val="left" w:pos="360"/>
              </w:tabs>
              <w:jc w:val="center"/>
              <w:rPr>
                <w:sz w:val="20"/>
              </w:rPr>
            </w:pPr>
            <w:r>
              <w:rPr>
                <w:sz w:val="20"/>
              </w:rPr>
              <w:t xml:space="preserve">Click a log in “My Submission” list </w:t>
            </w:r>
          </w:p>
        </w:tc>
        <w:tc>
          <w:tcPr>
            <w:tcW w:w="3450" w:type="dxa"/>
            <w:gridSpan w:val="4"/>
          </w:tcPr>
          <w:p w14:paraId="5D7F40AD" w14:textId="77777777" w:rsidR="00674C8D" w:rsidRDefault="00674C8D" w:rsidP="00820434">
            <w:pPr>
              <w:tabs>
                <w:tab w:val="left" w:pos="360"/>
              </w:tabs>
              <w:jc w:val="center"/>
              <w:rPr>
                <w:sz w:val="20"/>
              </w:rPr>
            </w:pPr>
            <w:r w:rsidRPr="00F10123">
              <w:rPr>
                <w:b/>
                <w:sz w:val="20"/>
              </w:rPr>
              <w:t>View Log (Read Only)</w:t>
            </w:r>
            <w:r>
              <w:rPr>
                <w:sz w:val="20"/>
              </w:rPr>
              <w:t xml:space="preserve"> modal dialog displays with correct fields*.</w:t>
            </w:r>
          </w:p>
        </w:tc>
        <w:tc>
          <w:tcPr>
            <w:tcW w:w="1275" w:type="dxa"/>
          </w:tcPr>
          <w:p w14:paraId="75E11B4A" w14:textId="77777777" w:rsidR="00674C8D" w:rsidRDefault="00674C8D" w:rsidP="00820434">
            <w:pPr>
              <w:tabs>
                <w:tab w:val="left" w:pos="360"/>
              </w:tabs>
              <w:jc w:val="center"/>
              <w:rPr>
                <w:sz w:val="20"/>
              </w:rPr>
            </w:pPr>
            <w:r>
              <w:rPr>
                <w:sz w:val="20"/>
              </w:rPr>
              <w:t>P</w:t>
            </w:r>
          </w:p>
        </w:tc>
      </w:tr>
      <w:tr w:rsidR="007B2DC8" w14:paraId="332AB7AB" w14:textId="77777777" w:rsidTr="007D3E7D">
        <w:tc>
          <w:tcPr>
            <w:tcW w:w="2268" w:type="dxa"/>
            <w:gridSpan w:val="2"/>
          </w:tcPr>
          <w:p w14:paraId="68667D11" w14:textId="77777777" w:rsidR="007B2DC8" w:rsidRDefault="007B2DC8" w:rsidP="007B2DC8">
            <w:pPr>
              <w:tabs>
                <w:tab w:val="left" w:pos="360"/>
              </w:tabs>
              <w:jc w:val="center"/>
              <w:rPr>
                <w:sz w:val="20"/>
              </w:rPr>
            </w:pPr>
            <w:r>
              <w:rPr>
                <w:sz w:val="20"/>
              </w:rPr>
              <w:t>RV-14</w:t>
            </w:r>
          </w:p>
        </w:tc>
        <w:tc>
          <w:tcPr>
            <w:tcW w:w="3330" w:type="dxa"/>
          </w:tcPr>
          <w:p w14:paraId="3ED8E4AB" w14:textId="77777777" w:rsidR="007B2DC8" w:rsidRDefault="007B2DC8" w:rsidP="007B2DC8">
            <w:pPr>
              <w:tabs>
                <w:tab w:val="left" w:pos="360"/>
              </w:tabs>
              <w:jc w:val="center"/>
              <w:rPr>
                <w:sz w:val="20"/>
              </w:rPr>
            </w:pPr>
            <w:r>
              <w:rPr>
                <w:sz w:val="20"/>
              </w:rPr>
              <w:t>User is configured with “</w:t>
            </w:r>
            <w:r>
              <w:rPr>
                <w:b/>
                <w:sz w:val="20"/>
              </w:rPr>
              <w:t>Supervisor</w:t>
            </w:r>
            <w:r>
              <w:rPr>
                <w:sz w:val="20"/>
              </w:rPr>
              <w:t>” role having the following logs:</w:t>
            </w:r>
          </w:p>
          <w:p w14:paraId="21C958C1" w14:textId="77777777" w:rsidR="007B2DC8" w:rsidRDefault="007B2DC8" w:rsidP="007B2DC8">
            <w:pPr>
              <w:tabs>
                <w:tab w:val="left" w:pos="360"/>
              </w:tabs>
              <w:jc w:val="center"/>
              <w:rPr>
                <w:sz w:val="20"/>
              </w:rPr>
            </w:pPr>
          </w:p>
          <w:p w14:paraId="445E956B" w14:textId="77777777" w:rsidR="007B2DC8" w:rsidRDefault="007B2DC8" w:rsidP="007B2DC8">
            <w:pPr>
              <w:tabs>
                <w:tab w:val="left" w:pos="360"/>
              </w:tabs>
              <w:jc w:val="center"/>
              <w:rPr>
                <w:sz w:val="20"/>
              </w:rPr>
            </w:pPr>
            <w:r>
              <w:rPr>
                <w:sz w:val="20"/>
              </w:rPr>
              <w:t xml:space="preserve">Pending Acknowledgement </w:t>
            </w:r>
          </w:p>
          <w:p w14:paraId="7B96F146" w14:textId="77777777" w:rsidR="007B2DC8" w:rsidRDefault="007B2DC8" w:rsidP="007B2DC8">
            <w:pPr>
              <w:tabs>
                <w:tab w:val="left" w:pos="360"/>
              </w:tabs>
              <w:jc w:val="center"/>
              <w:rPr>
                <w:sz w:val="20"/>
              </w:rPr>
            </w:pPr>
            <w:r>
              <w:rPr>
                <w:sz w:val="20"/>
              </w:rPr>
              <w:t xml:space="preserve">Pending Employee Review </w:t>
            </w:r>
          </w:p>
          <w:p w14:paraId="68B30E9A" w14:textId="77777777" w:rsidR="005C7459" w:rsidRDefault="005C7459" w:rsidP="007B2DC8">
            <w:pPr>
              <w:tabs>
                <w:tab w:val="left" w:pos="360"/>
              </w:tabs>
              <w:jc w:val="center"/>
              <w:rPr>
                <w:sz w:val="20"/>
              </w:rPr>
            </w:pPr>
            <w:r>
              <w:rPr>
                <w:sz w:val="20"/>
              </w:rPr>
              <w:t>My Team Pending</w:t>
            </w:r>
          </w:p>
          <w:p w14:paraId="384413AC" w14:textId="77777777" w:rsidR="008B0B02" w:rsidRDefault="008B0B02" w:rsidP="007B2DC8">
            <w:pPr>
              <w:tabs>
                <w:tab w:val="left" w:pos="360"/>
              </w:tabs>
              <w:jc w:val="center"/>
              <w:rPr>
                <w:sz w:val="20"/>
              </w:rPr>
            </w:pPr>
            <w:r>
              <w:rPr>
                <w:sz w:val="20"/>
              </w:rPr>
              <w:t>My Team Warning</w:t>
            </w:r>
          </w:p>
          <w:p w14:paraId="26B36C47" w14:textId="77777777" w:rsidR="00DA463E" w:rsidRDefault="00DA463E" w:rsidP="007B2DC8">
            <w:pPr>
              <w:tabs>
                <w:tab w:val="left" w:pos="360"/>
              </w:tabs>
              <w:jc w:val="center"/>
              <w:rPr>
                <w:sz w:val="20"/>
              </w:rPr>
            </w:pPr>
            <w:r>
              <w:rPr>
                <w:sz w:val="20"/>
              </w:rPr>
              <w:t>My Team Completed</w:t>
            </w:r>
          </w:p>
          <w:p w14:paraId="4C4D9B83" w14:textId="77777777" w:rsidR="005C7459" w:rsidRDefault="005C7459" w:rsidP="007B2DC8">
            <w:pPr>
              <w:tabs>
                <w:tab w:val="left" w:pos="360"/>
              </w:tabs>
              <w:jc w:val="center"/>
              <w:rPr>
                <w:sz w:val="20"/>
              </w:rPr>
            </w:pPr>
            <w:r>
              <w:rPr>
                <w:sz w:val="20"/>
              </w:rPr>
              <w:t>My Completed</w:t>
            </w:r>
          </w:p>
          <w:p w14:paraId="5853C183" w14:textId="77777777" w:rsidR="007B2DC8" w:rsidRDefault="007B2DC8" w:rsidP="007B2DC8">
            <w:pPr>
              <w:tabs>
                <w:tab w:val="left" w:pos="360"/>
              </w:tabs>
              <w:jc w:val="center"/>
              <w:rPr>
                <w:sz w:val="20"/>
              </w:rPr>
            </w:pPr>
            <w:r>
              <w:rPr>
                <w:sz w:val="20"/>
              </w:rPr>
              <w:t>My Submitted</w:t>
            </w:r>
          </w:p>
        </w:tc>
        <w:tc>
          <w:tcPr>
            <w:tcW w:w="4185" w:type="dxa"/>
            <w:gridSpan w:val="3"/>
          </w:tcPr>
          <w:p w14:paraId="20339F06" w14:textId="77777777" w:rsidR="007B2DC8" w:rsidRDefault="00EC2408" w:rsidP="0065720C">
            <w:pPr>
              <w:tabs>
                <w:tab w:val="left" w:pos="360"/>
              </w:tabs>
              <w:jc w:val="center"/>
              <w:rPr>
                <w:sz w:val="20"/>
              </w:rPr>
            </w:pPr>
            <w:r>
              <w:rPr>
                <w:sz w:val="20"/>
              </w:rPr>
              <w:t>Same as RV-</w:t>
            </w:r>
            <w:r w:rsidR="0065720C">
              <w:rPr>
                <w:sz w:val="20"/>
              </w:rPr>
              <w:t>1</w:t>
            </w:r>
          </w:p>
        </w:tc>
        <w:tc>
          <w:tcPr>
            <w:tcW w:w="3450" w:type="dxa"/>
            <w:gridSpan w:val="4"/>
          </w:tcPr>
          <w:p w14:paraId="77687A40" w14:textId="77777777" w:rsidR="007B2DC8" w:rsidRDefault="00EC2408" w:rsidP="007B2DC8">
            <w:pPr>
              <w:tabs>
                <w:tab w:val="left" w:pos="360"/>
              </w:tabs>
              <w:jc w:val="center"/>
              <w:rPr>
                <w:sz w:val="20"/>
              </w:rPr>
            </w:pPr>
            <w:r>
              <w:rPr>
                <w:sz w:val="20"/>
              </w:rPr>
              <w:t>Same as RV-1</w:t>
            </w:r>
          </w:p>
        </w:tc>
        <w:tc>
          <w:tcPr>
            <w:tcW w:w="1275" w:type="dxa"/>
          </w:tcPr>
          <w:p w14:paraId="7E26D79E" w14:textId="77777777" w:rsidR="007B2DC8" w:rsidRDefault="00EC2408" w:rsidP="007B2DC8">
            <w:pPr>
              <w:tabs>
                <w:tab w:val="left" w:pos="360"/>
              </w:tabs>
              <w:jc w:val="center"/>
              <w:rPr>
                <w:sz w:val="20"/>
              </w:rPr>
            </w:pPr>
            <w:r>
              <w:rPr>
                <w:sz w:val="20"/>
              </w:rPr>
              <w:t>P</w:t>
            </w:r>
          </w:p>
        </w:tc>
      </w:tr>
      <w:tr w:rsidR="007B2DC8" w14:paraId="1BDC4265" w14:textId="77777777" w:rsidTr="007D3E7D">
        <w:tc>
          <w:tcPr>
            <w:tcW w:w="2268" w:type="dxa"/>
            <w:gridSpan w:val="2"/>
          </w:tcPr>
          <w:p w14:paraId="08D4EAEC" w14:textId="77777777" w:rsidR="007B2DC8" w:rsidRDefault="00A519F1" w:rsidP="007B2DC8">
            <w:pPr>
              <w:tabs>
                <w:tab w:val="left" w:pos="360"/>
              </w:tabs>
              <w:jc w:val="center"/>
              <w:rPr>
                <w:sz w:val="20"/>
              </w:rPr>
            </w:pPr>
            <w:r>
              <w:rPr>
                <w:sz w:val="20"/>
              </w:rPr>
              <w:t>RV-15</w:t>
            </w:r>
          </w:p>
        </w:tc>
        <w:tc>
          <w:tcPr>
            <w:tcW w:w="3330" w:type="dxa"/>
          </w:tcPr>
          <w:p w14:paraId="6B45245E" w14:textId="77777777" w:rsidR="007B2DC8" w:rsidRDefault="00A519F1" w:rsidP="007B2DC8">
            <w:pPr>
              <w:tabs>
                <w:tab w:val="left" w:pos="360"/>
              </w:tabs>
              <w:jc w:val="center"/>
              <w:rPr>
                <w:sz w:val="20"/>
              </w:rPr>
            </w:pPr>
            <w:r>
              <w:rPr>
                <w:sz w:val="20"/>
              </w:rPr>
              <w:t>Same as RV-</w:t>
            </w:r>
            <w:r w:rsidR="0012536A">
              <w:rPr>
                <w:sz w:val="20"/>
              </w:rPr>
              <w:t>14</w:t>
            </w:r>
            <w:r>
              <w:rPr>
                <w:sz w:val="20"/>
              </w:rPr>
              <w:t xml:space="preserve"> </w:t>
            </w:r>
          </w:p>
          <w:p w14:paraId="569112AC" w14:textId="77777777" w:rsidR="00A519F1" w:rsidRDefault="00A519F1" w:rsidP="00A519F1">
            <w:pPr>
              <w:tabs>
                <w:tab w:val="left" w:pos="360"/>
              </w:tabs>
              <w:jc w:val="center"/>
              <w:rPr>
                <w:sz w:val="20"/>
              </w:rPr>
            </w:pPr>
            <w:r>
              <w:rPr>
                <w:sz w:val="20"/>
              </w:rPr>
              <w:t xml:space="preserve">(Pending Acknowledgement </w:t>
            </w:r>
          </w:p>
          <w:p w14:paraId="16863950" w14:textId="77777777" w:rsidR="00A519F1" w:rsidRDefault="00A519F1" w:rsidP="00A519F1">
            <w:pPr>
              <w:tabs>
                <w:tab w:val="left" w:pos="360"/>
              </w:tabs>
              <w:jc w:val="center"/>
              <w:rPr>
                <w:sz w:val="20"/>
              </w:rPr>
            </w:pPr>
            <w:r>
              <w:rPr>
                <w:sz w:val="20"/>
              </w:rPr>
              <w:t>Pending Employee Review</w:t>
            </w:r>
          </w:p>
          <w:p w14:paraId="365169F6" w14:textId="77777777" w:rsidR="00A519F1" w:rsidRDefault="00A519F1" w:rsidP="00A519F1">
            <w:pPr>
              <w:tabs>
                <w:tab w:val="left" w:pos="360"/>
              </w:tabs>
              <w:jc w:val="center"/>
              <w:rPr>
                <w:sz w:val="20"/>
              </w:rPr>
            </w:pPr>
            <w:r>
              <w:rPr>
                <w:sz w:val="20"/>
              </w:rPr>
              <w:t>My Completed)</w:t>
            </w:r>
          </w:p>
          <w:p w14:paraId="6C5AC92C" w14:textId="77777777" w:rsidR="00A519F1" w:rsidRDefault="00A519F1" w:rsidP="00A519F1">
            <w:pPr>
              <w:tabs>
                <w:tab w:val="left" w:pos="360"/>
              </w:tabs>
              <w:jc w:val="center"/>
              <w:rPr>
                <w:sz w:val="20"/>
              </w:rPr>
            </w:pPr>
            <w:r>
              <w:rPr>
                <w:sz w:val="20"/>
              </w:rPr>
              <w:t xml:space="preserve"> </w:t>
            </w:r>
          </w:p>
          <w:p w14:paraId="71E48FC6" w14:textId="77777777" w:rsidR="00A519F1" w:rsidRDefault="00A519F1" w:rsidP="007B2DC8">
            <w:pPr>
              <w:tabs>
                <w:tab w:val="left" w:pos="360"/>
              </w:tabs>
              <w:jc w:val="center"/>
              <w:rPr>
                <w:sz w:val="20"/>
              </w:rPr>
            </w:pPr>
          </w:p>
          <w:p w14:paraId="686C8342" w14:textId="77777777" w:rsidR="00A519F1" w:rsidRDefault="00A519F1" w:rsidP="007B2DC8">
            <w:pPr>
              <w:tabs>
                <w:tab w:val="left" w:pos="360"/>
              </w:tabs>
              <w:jc w:val="center"/>
              <w:rPr>
                <w:sz w:val="20"/>
              </w:rPr>
            </w:pPr>
          </w:p>
        </w:tc>
        <w:tc>
          <w:tcPr>
            <w:tcW w:w="4185" w:type="dxa"/>
            <w:gridSpan w:val="3"/>
          </w:tcPr>
          <w:p w14:paraId="25F45D36" w14:textId="77777777" w:rsidR="007B2DC8" w:rsidRDefault="00520602" w:rsidP="007B2DC8">
            <w:pPr>
              <w:tabs>
                <w:tab w:val="left" w:pos="360"/>
              </w:tabs>
              <w:jc w:val="center"/>
              <w:rPr>
                <w:sz w:val="20"/>
              </w:rPr>
            </w:pPr>
            <w:r>
              <w:rPr>
                <w:sz w:val="20"/>
              </w:rPr>
              <w:t>Same as RV-3 ~ RV-9</w:t>
            </w:r>
          </w:p>
        </w:tc>
        <w:tc>
          <w:tcPr>
            <w:tcW w:w="3450" w:type="dxa"/>
            <w:gridSpan w:val="4"/>
          </w:tcPr>
          <w:p w14:paraId="2AA8991D" w14:textId="77777777" w:rsidR="007B2DC8" w:rsidRDefault="00520602" w:rsidP="007B2DC8">
            <w:pPr>
              <w:tabs>
                <w:tab w:val="left" w:pos="360"/>
              </w:tabs>
              <w:jc w:val="center"/>
              <w:rPr>
                <w:sz w:val="20"/>
              </w:rPr>
            </w:pPr>
            <w:r>
              <w:rPr>
                <w:sz w:val="20"/>
              </w:rPr>
              <w:t>Same as RV-3 ~ RV-9</w:t>
            </w:r>
          </w:p>
        </w:tc>
        <w:tc>
          <w:tcPr>
            <w:tcW w:w="1275" w:type="dxa"/>
          </w:tcPr>
          <w:p w14:paraId="2106C5BA" w14:textId="77777777" w:rsidR="007B2DC8" w:rsidRDefault="00520602" w:rsidP="007B2DC8">
            <w:pPr>
              <w:tabs>
                <w:tab w:val="left" w:pos="360"/>
              </w:tabs>
              <w:jc w:val="center"/>
              <w:rPr>
                <w:sz w:val="20"/>
              </w:rPr>
            </w:pPr>
            <w:r>
              <w:rPr>
                <w:sz w:val="20"/>
              </w:rPr>
              <w:t>P</w:t>
            </w:r>
          </w:p>
        </w:tc>
      </w:tr>
      <w:tr w:rsidR="007B2DC8" w14:paraId="32DB9060" w14:textId="77777777" w:rsidTr="007D3E7D">
        <w:tc>
          <w:tcPr>
            <w:tcW w:w="2268" w:type="dxa"/>
            <w:gridSpan w:val="2"/>
          </w:tcPr>
          <w:p w14:paraId="6BEBDDA7" w14:textId="77777777" w:rsidR="007B2DC8" w:rsidRDefault="0032276F" w:rsidP="007B2DC8">
            <w:pPr>
              <w:tabs>
                <w:tab w:val="left" w:pos="360"/>
              </w:tabs>
              <w:jc w:val="center"/>
              <w:rPr>
                <w:sz w:val="20"/>
              </w:rPr>
            </w:pPr>
            <w:r>
              <w:rPr>
                <w:sz w:val="20"/>
              </w:rPr>
              <w:t>RV-16</w:t>
            </w:r>
          </w:p>
        </w:tc>
        <w:tc>
          <w:tcPr>
            <w:tcW w:w="3330" w:type="dxa"/>
          </w:tcPr>
          <w:p w14:paraId="52A33C03" w14:textId="77777777" w:rsidR="007B2DC8" w:rsidRDefault="0032276F" w:rsidP="0012536A">
            <w:pPr>
              <w:tabs>
                <w:tab w:val="left" w:pos="360"/>
              </w:tabs>
              <w:jc w:val="center"/>
              <w:rPr>
                <w:sz w:val="20"/>
              </w:rPr>
            </w:pPr>
            <w:r>
              <w:rPr>
                <w:sz w:val="20"/>
              </w:rPr>
              <w:t>Same as RV-</w:t>
            </w:r>
            <w:r w:rsidR="0012536A">
              <w:rPr>
                <w:sz w:val="20"/>
              </w:rPr>
              <w:t>14</w:t>
            </w:r>
          </w:p>
        </w:tc>
        <w:tc>
          <w:tcPr>
            <w:tcW w:w="4185" w:type="dxa"/>
            <w:gridSpan w:val="3"/>
          </w:tcPr>
          <w:p w14:paraId="5B42321A" w14:textId="77777777" w:rsidR="00B735B9" w:rsidRDefault="00B735B9" w:rsidP="0032276F">
            <w:pPr>
              <w:tabs>
                <w:tab w:val="left" w:pos="360"/>
              </w:tabs>
              <w:jc w:val="center"/>
              <w:rPr>
                <w:sz w:val="20"/>
              </w:rPr>
            </w:pPr>
            <w:r>
              <w:rPr>
                <w:sz w:val="20"/>
              </w:rPr>
              <w:t>Click “View” for “My Team’s Pending Logs”;</w:t>
            </w:r>
          </w:p>
          <w:p w14:paraId="158908AF" w14:textId="77777777" w:rsidR="0032276F" w:rsidRDefault="0032276F" w:rsidP="0032276F">
            <w:pPr>
              <w:tabs>
                <w:tab w:val="left" w:pos="360"/>
              </w:tabs>
              <w:jc w:val="center"/>
              <w:rPr>
                <w:sz w:val="20"/>
              </w:rPr>
            </w:pPr>
            <w:r>
              <w:rPr>
                <w:sz w:val="20"/>
              </w:rPr>
              <w:t xml:space="preserve">Click a log </w:t>
            </w:r>
            <w:r w:rsidR="00973E08">
              <w:rPr>
                <w:sz w:val="20"/>
              </w:rPr>
              <w:t xml:space="preserve">with one of the type below and </w:t>
            </w:r>
            <w:r>
              <w:rPr>
                <w:sz w:val="20"/>
              </w:rPr>
              <w:t xml:space="preserve"> “Pending Supervisor Review”:</w:t>
            </w:r>
          </w:p>
          <w:p w14:paraId="451ED101" w14:textId="77777777" w:rsidR="0032276F" w:rsidRDefault="0032276F" w:rsidP="0032276F">
            <w:pPr>
              <w:tabs>
                <w:tab w:val="left" w:pos="360"/>
              </w:tabs>
              <w:jc w:val="center"/>
              <w:rPr>
                <w:sz w:val="20"/>
              </w:rPr>
            </w:pPr>
          </w:p>
          <w:p w14:paraId="4A44EC61" w14:textId="77777777" w:rsidR="0032276F" w:rsidRDefault="0032276F" w:rsidP="0032276F">
            <w:pPr>
              <w:tabs>
                <w:tab w:val="left" w:pos="360"/>
              </w:tabs>
              <w:jc w:val="center"/>
              <w:rPr>
                <w:sz w:val="20"/>
              </w:rPr>
            </w:pPr>
            <w:r>
              <w:rPr>
                <w:sz w:val="20"/>
              </w:rPr>
              <w:t>ETS/OAE</w:t>
            </w:r>
          </w:p>
          <w:p w14:paraId="512D16FC" w14:textId="77777777" w:rsidR="0032276F" w:rsidRDefault="0032276F" w:rsidP="0032276F">
            <w:pPr>
              <w:tabs>
                <w:tab w:val="left" w:pos="360"/>
              </w:tabs>
              <w:jc w:val="center"/>
              <w:rPr>
                <w:sz w:val="20"/>
              </w:rPr>
            </w:pPr>
            <w:r>
              <w:rPr>
                <w:sz w:val="20"/>
              </w:rPr>
              <w:t>ETC/OAS</w:t>
            </w:r>
          </w:p>
          <w:p w14:paraId="49D7A1E8" w14:textId="77777777" w:rsidR="0038732C" w:rsidRDefault="0038732C" w:rsidP="0032276F">
            <w:pPr>
              <w:tabs>
                <w:tab w:val="left" w:pos="360"/>
              </w:tabs>
              <w:jc w:val="center"/>
              <w:rPr>
                <w:sz w:val="20"/>
              </w:rPr>
            </w:pPr>
            <w:r>
              <w:rPr>
                <w:sz w:val="20"/>
              </w:rPr>
              <w:t>OMR/BRL</w:t>
            </w:r>
          </w:p>
          <w:p w14:paraId="706B0B62" w14:textId="77777777" w:rsidR="0038732C" w:rsidRDefault="0038732C" w:rsidP="0032276F">
            <w:pPr>
              <w:tabs>
                <w:tab w:val="left" w:pos="360"/>
              </w:tabs>
              <w:jc w:val="center"/>
              <w:rPr>
                <w:sz w:val="20"/>
              </w:rPr>
            </w:pPr>
            <w:r>
              <w:rPr>
                <w:sz w:val="20"/>
              </w:rPr>
              <w:t>OMR/BRN</w:t>
            </w:r>
          </w:p>
          <w:p w14:paraId="55A0A117" w14:textId="77777777" w:rsidR="0032276F" w:rsidRDefault="0032276F" w:rsidP="0032276F">
            <w:pPr>
              <w:tabs>
                <w:tab w:val="left" w:pos="360"/>
              </w:tabs>
              <w:jc w:val="center"/>
              <w:rPr>
                <w:sz w:val="20"/>
              </w:rPr>
            </w:pPr>
            <w:r>
              <w:rPr>
                <w:sz w:val="20"/>
              </w:rPr>
              <w:t>OMR/IAT</w:t>
            </w:r>
          </w:p>
          <w:p w14:paraId="0E50DE2E" w14:textId="77777777" w:rsidR="0032276F" w:rsidRDefault="0032276F" w:rsidP="0032276F">
            <w:pPr>
              <w:tabs>
                <w:tab w:val="left" w:pos="360"/>
              </w:tabs>
              <w:jc w:val="center"/>
              <w:rPr>
                <w:sz w:val="20"/>
              </w:rPr>
            </w:pPr>
            <w:r>
              <w:rPr>
                <w:sz w:val="20"/>
              </w:rPr>
              <w:t>OMR/IAE</w:t>
            </w:r>
          </w:p>
          <w:p w14:paraId="4F6830A0" w14:textId="77777777" w:rsidR="0032276F" w:rsidRDefault="0032276F" w:rsidP="0032276F">
            <w:pPr>
              <w:tabs>
                <w:tab w:val="left" w:pos="360"/>
              </w:tabs>
              <w:jc w:val="center"/>
              <w:rPr>
                <w:sz w:val="20"/>
              </w:rPr>
            </w:pPr>
            <w:r>
              <w:rPr>
                <w:sz w:val="20"/>
              </w:rPr>
              <w:t>OMR/IAEF</w:t>
            </w:r>
          </w:p>
          <w:p w14:paraId="6B1E4084" w14:textId="77777777" w:rsidR="0032276F" w:rsidRDefault="008F4ABE" w:rsidP="0032276F">
            <w:pPr>
              <w:tabs>
                <w:tab w:val="left" w:pos="360"/>
              </w:tabs>
              <w:jc w:val="center"/>
              <w:rPr>
                <w:sz w:val="20"/>
              </w:rPr>
            </w:pPr>
            <w:r>
              <w:rPr>
                <w:sz w:val="20"/>
              </w:rPr>
              <w:t>Training</w:t>
            </w:r>
            <w:r w:rsidR="0032276F">
              <w:rPr>
                <w:sz w:val="20"/>
              </w:rPr>
              <w:t>/SDR</w:t>
            </w:r>
          </w:p>
          <w:p w14:paraId="029DF25B" w14:textId="77777777" w:rsidR="0032276F" w:rsidRDefault="0038732C" w:rsidP="00F77C1F">
            <w:pPr>
              <w:tabs>
                <w:tab w:val="left" w:pos="360"/>
              </w:tabs>
              <w:jc w:val="center"/>
              <w:rPr>
                <w:sz w:val="20"/>
              </w:rPr>
            </w:pPr>
            <w:r>
              <w:rPr>
                <w:sz w:val="20"/>
              </w:rPr>
              <w:t>Training/ODT</w:t>
            </w:r>
          </w:p>
        </w:tc>
        <w:tc>
          <w:tcPr>
            <w:tcW w:w="3450" w:type="dxa"/>
            <w:gridSpan w:val="4"/>
          </w:tcPr>
          <w:p w14:paraId="00673DD7" w14:textId="77777777" w:rsidR="007B2DC8" w:rsidRDefault="00F77C1F" w:rsidP="007B2DC8">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13BC1E1A" w14:textId="77777777" w:rsidR="007B2DC8" w:rsidRDefault="007B2DC8" w:rsidP="007B2DC8">
            <w:pPr>
              <w:tabs>
                <w:tab w:val="left" w:pos="360"/>
              </w:tabs>
              <w:jc w:val="center"/>
              <w:rPr>
                <w:sz w:val="20"/>
              </w:rPr>
            </w:pPr>
          </w:p>
        </w:tc>
      </w:tr>
      <w:tr w:rsidR="007B2DC8" w14:paraId="416EC100" w14:textId="77777777" w:rsidTr="007D3E7D">
        <w:tc>
          <w:tcPr>
            <w:tcW w:w="2268" w:type="dxa"/>
            <w:gridSpan w:val="2"/>
          </w:tcPr>
          <w:p w14:paraId="2C3E80A7" w14:textId="77777777" w:rsidR="007B2DC8" w:rsidRDefault="0012536A" w:rsidP="007B2DC8">
            <w:pPr>
              <w:tabs>
                <w:tab w:val="left" w:pos="360"/>
              </w:tabs>
              <w:jc w:val="center"/>
              <w:rPr>
                <w:sz w:val="20"/>
              </w:rPr>
            </w:pPr>
            <w:r>
              <w:rPr>
                <w:sz w:val="20"/>
              </w:rPr>
              <w:t>RV-17</w:t>
            </w:r>
          </w:p>
        </w:tc>
        <w:tc>
          <w:tcPr>
            <w:tcW w:w="3330" w:type="dxa"/>
          </w:tcPr>
          <w:p w14:paraId="74DA4EF9" w14:textId="77777777" w:rsidR="007B2DC8" w:rsidRDefault="0012536A" w:rsidP="007B2DC8">
            <w:pPr>
              <w:tabs>
                <w:tab w:val="left" w:pos="360"/>
              </w:tabs>
              <w:jc w:val="center"/>
              <w:rPr>
                <w:sz w:val="20"/>
              </w:rPr>
            </w:pPr>
            <w:r>
              <w:rPr>
                <w:sz w:val="20"/>
              </w:rPr>
              <w:t>Same as RV-14</w:t>
            </w:r>
          </w:p>
        </w:tc>
        <w:tc>
          <w:tcPr>
            <w:tcW w:w="4185" w:type="dxa"/>
            <w:gridSpan w:val="3"/>
          </w:tcPr>
          <w:p w14:paraId="76148B28" w14:textId="77777777" w:rsidR="007B2DC8" w:rsidRDefault="00594588" w:rsidP="007B2DC8">
            <w:pPr>
              <w:tabs>
                <w:tab w:val="left" w:pos="360"/>
              </w:tabs>
              <w:jc w:val="center"/>
              <w:rPr>
                <w:sz w:val="20"/>
              </w:rPr>
            </w:pPr>
            <w:r>
              <w:rPr>
                <w:sz w:val="20"/>
              </w:rPr>
              <w:t>Repeat RV-16;</w:t>
            </w:r>
          </w:p>
          <w:p w14:paraId="0D2B8288" w14:textId="77777777" w:rsidR="00594588" w:rsidRDefault="00594588" w:rsidP="007B2DC8">
            <w:pPr>
              <w:tabs>
                <w:tab w:val="left" w:pos="360"/>
              </w:tabs>
              <w:jc w:val="center"/>
              <w:rPr>
                <w:sz w:val="20"/>
              </w:rPr>
            </w:pPr>
            <w:r>
              <w:rPr>
                <w:sz w:val="20"/>
              </w:rPr>
              <w:t>Enter required data;</w:t>
            </w:r>
          </w:p>
          <w:p w14:paraId="593B5EC4" w14:textId="77777777" w:rsidR="00594588" w:rsidRDefault="00594588" w:rsidP="007B2DC8">
            <w:pPr>
              <w:tabs>
                <w:tab w:val="left" w:pos="360"/>
              </w:tabs>
              <w:jc w:val="center"/>
              <w:rPr>
                <w:sz w:val="20"/>
              </w:rPr>
            </w:pPr>
            <w:r>
              <w:rPr>
                <w:sz w:val="20"/>
              </w:rPr>
              <w:t>Click Submit button</w:t>
            </w:r>
          </w:p>
        </w:tc>
        <w:tc>
          <w:tcPr>
            <w:tcW w:w="3450" w:type="dxa"/>
            <w:gridSpan w:val="4"/>
          </w:tcPr>
          <w:p w14:paraId="55AF6A5B" w14:textId="77777777" w:rsidR="007B2DC8" w:rsidRDefault="00594588" w:rsidP="007B2DC8">
            <w:pPr>
              <w:tabs>
                <w:tab w:val="left" w:pos="360"/>
              </w:tabs>
              <w:jc w:val="center"/>
              <w:rPr>
                <w:sz w:val="20"/>
              </w:rPr>
            </w:pPr>
            <w:r>
              <w:rPr>
                <w:sz w:val="20"/>
              </w:rPr>
              <w:t>Log is successfully updated.</w:t>
            </w:r>
          </w:p>
        </w:tc>
        <w:tc>
          <w:tcPr>
            <w:tcW w:w="1275" w:type="dxa"/>
          </w:tcPr>
          <w:p w14:paraId="45900724" w14:textId="77777777" w:rsidR="007B2DC8" w:rsidRDefault="00594588" w:rsidP="007B2DC8">
            <w:pPr>
              <w:tabs>
                <w:tab w:val="left" w:pos="360"/>
              </w:tabs>
              <w:jc w:val="center"/>
              <w:rPr>
                <w:sz w:val="20"/>
              </w:rPr>
            </w:pPr>
            <w:r>
              <w:rPr>
                <w:sz w:val="20"/>
              </w:rPr>
              <w:t>P</w:t>
            </w:r>
          </w:p>
        </w:tc>
      </w:tr>
      <w:tr w:rsidR="00305DFC" w14:paraId="1FD9310A" w14:textId="77777777" w:rsidTr="007D3E7D">
        <w:tc>
          <w:tcPr>
            <w:tcW w:w="2268" w:type="dxa"/>
            <w:gridSpan w:val="2"/>
          </w:tcPr>
          <w:p w14:paraId="50EEFD6F" w14:textId="77777777" w:rsidR="00305DFC" w:rsidRDefault="00305DFC" w:rsidP="00305DFC">
            <w:pPr>
              <w:tabs>
                <w:tab w:val="left" w:pos="360"/>
              </w:tabs>
              <w:jc w:val="center"/>
              <w:rPr>
                <w:sz w:val="20"/>
              </w:rPr>
            </w:pPr>
            <w:r>
              <w:rPr>
                <w:sz w:val="20"/>
              </w:rPr>
              <w:t>RV-18</w:t>
            </w:r>
          </w:p>
        </w:tc>
        <w:tc>
          <w:tcPr>
            <w:tcW w:w="3330" w:type="dxa"/>
          </w:tcPr>
          <w:p w14:paraId="7B7D5C65" w14:textId="77777777" w:rsidR="00305DFC" w:rsidRDefault="00305DFC" w:rsidP="00305DFC">
            <w:pPr>
              <w:tabs>
                <w:tab w:val="left" w:pos="360"/>
              </w:tabs>
              <w:jc w:val="center"/>
              <w:rPr>
                <w:sz w:val="20"/>
              </w:rPr>
            </w:pPr>
            <w:r>
              <w:rPr>
                <w:sz w:val="20"/>
              </w:rPr>
              <w:t>Same as RV-14</w:t>
            </w:r>
          </w:p>
        </w:tc>
        <w:tc>
          <w:tcPr>
            <w:tcW w:w="4185" w:type="dxa"/>
            <w:gridSpan w:val="3"/>
          </w:tcPr>
          <w:p w14:paraId="134E7D10" w14:textId="77777777" w:rsidR="00305DFC" w:rsidRDefault="00305DFC" w:rsidP="00C05BFB">
            <w:pPr>
              <w:tabs>
                <w:tab w:val="left" w:pos="360"/>
              </w:tabs>
              <w:jc w:val="center"/>
              <w:rPr>
                <w:sz w:val="20"/>
              </w:rPr>
            </w:pPr>
            <w:r>
              <w:rPr>
                <w:sz w:val="20"/>
              </w:rPr>
              <w:t>Click “View” for “My Team’s Warning Logs”;</w:t>
            </w:r>
          </w:p>
          <w:p w14:paraId="452097B8" w14:textId="77777777" w:rsidR="00C05BFB" w:rsidRDefault="00C05BFB" w:rsidP="00C05BFB">
            <w:pPr>
              <w:tabs>
                <w:tab w:val="left" w:pos="360"/>
              </w:tabs>
              <w:jc w:val="center"/>
              <w:rPr>
                <w:sz w:val="20"/>
              </w:rPr>
            </w:pPr>
            <w:r>
              <w:rPr>
                <w:sz w:val="20"/>
              </w:rPr>
              <w:t>Click a log in the list.</w:t>
            </w:r>
          </w:p>
        </w:tc>
        <w:tc>
          <w:tcPr>
            <w:tcW w:w="3450" w:type="dxa"/>
            <w:gridSpan w:val="4"/>
          </w:tcPr>
          <w:p w14:paraId="0E693D92" w14:textId="77777777" w:rsidR="00305DFC" w:rsidRDefault="00C05BFB" w:rsidP="005C4540">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5C4540">
              <w:rPr>
                <w:sz w:val="20"/>
              </w:rPr>
              <w:t xml:space="preserve"> with correct fields*.</w:t>
            </w:r>
          </w:p>
        </w:tc>
        <w:tc>
          <w:tcPr>
            <w:tcW w:w="1275" w:type="dxa"/>
          </w:tcPr>
          <w:p w14:paraId="766BC7B4" w14:textId="77777777" w:rsidR="00305DFC" w:rsidRDefault="00C05BFB" w:rsidP="00305DFC">
            <w:pPr>
              <w:tabs>
                <w:tab w:val="left" w:pos="360"/>
              </w:tabs>
              <w:jc w:val="center"/>
              <w:rPr>
                <w:sz w:val="20"/>
              </w:rPr>
            </w:pPr>
            <w:r>
              <w:rPr>
                <w:sz w:val="20"/>
              </w:rPr>
              <w:t>P</w:t>
            </w:r>
          </w:p>
        </w:tc>
      </w:tr>
      <w:tr w:rsidR="00305DFC" w14:paraId="19683975" w14:textId="77777777" w:rsidTr="007D3E7D">
        <w:tc>
          <w:tcPr>
            <w:tcW w:w="2268" w:type="dxa"/>
            <w:gridSpan w:val="2"/>
          </w:tcPr>
          <w:p w14:paraId="6A3B0ECB" w14:textId="77777777" w:rsidR="00305DFC" w:rsidRDefault="00BB775E" w:rsidP="00305DFC">
            <w:pPr>
              <w:tabs>
                <w:tab w:val="left" w:pos="360"/>
              </w:tabs>
              <w:jc w:val="center"/>
              <w:rPr>
                <w:sz w:val="20"/>
              </w:rPr>
            </w:pPr>
            <w:r>
              <w:rPr>
                <w:sz w:val="20"/>
              </w:rPr>
              <w:t>RV-19</w:t>
            </w:r>
          </w:p>
        </w:tc>
        <w:tc>
          <w:tcPr>
            <w:tcW w:w="3330" w:type="dxa"/>
          </w:tcPr>
          <w:p w14:paraId="76B36A7E" w14:textId="77777777" w:rsidR="00305DFC" w:rsidRDefault="00BB775E" w:rsidP="00305DFC">
            <w:pPr>
              <w:tabs>
                <w:tab w:val="left" w:pos="360"/>
              </w:tabs>
              <w:jc w:val="center"/>
              <w:rPr>
                <w:sz w:val="20"/>
              </w:rPr>
            </w:pPr>
            <w:r>
              <w:rPr>
                <w:sz w:val="20"/>
              </w:rPr>
              <w:t>Same as RV-14</w:t>
            </w:r>
          </w:p>
        </w:tc>
        <w:tc>
          <w:tcPr>
            <w:tcW w:w="4185" w:type="dxa"/>
            <w:gridSpan w:val="3"/>
          </w:tcPr>
          <w:p w14:paraId="5C09616D" w14:textId="77777777" w:rsidR="00305DFC" w:rsidRDefault="00BB775E" w:rsidP="00305DFC">
            <w:pPr>
              <w:tabs>
                <w:tab w:val="left" w:pos="360"/>
              </w:tabs>
              <w:jc w:val="center"/>
              <w:rPr>
                <w:sz w:val="20"/>
              </w:rPr>
            </w:pPr>
            <w:r>
              <w:rPr>
                <w:sz w:val="20"/>
              </w:rPr>
              <w:t>Click “View” for “My Completed Logs”;</w:t>
            </w:r>
          </w:p>
          <w:p w14:paraId="6EEB83F6" w14:textId="77777777" w:rsidR="00BB775E" w:rsidRDefault="00BB775E" w:rsidP="00305DFC">
            <w:pPr>
              <w:tabs>
                <w:tab w:val="left" w:pos="360"/>
              </w:tabs>
              <w:jc w:val="center"/>
              <w:rPr>
                <w:sz w:val="20"/>
              </w:rPr>
            </w:pPr>
            <w:r>
              <w:rPr>
                <w:sz w:val="20"/>
              </w:rPr>
              <w:lastRenderedPageBreak/>
              <w:t>Click a log in the list.</w:t>
            </w:r>
          </w:p>
        </w:tc>
        <w:tc>
          <w:tcPr>
            <w:tcW w:w="3450" w:type="dxa"/>
            <w:gridSpan w:val="4"/>
          </w:tcPr>
          <w:p w14:paraId="5C326DC0" w14:textId="77777777" w:rsidR="00305DFC" w:rsidRDefault="00457F9D" w:rsidP="00305DFC">
            <w:pPr>
              <w:tabs>
                <w:tab w:val="left" w:pos="360"/>
              </w:tabs>
              <w:jc w:val="center"/>
              <w:rPr>
                <w:sz w:val="20"/>
              </w:rPr>
            </w:pPr>
            <w:r w:rsidRPr="002B4DC1">
              <w:rPr>
                <w:b/>
                <w:sz w:val="20"/>
              </w:rPr>
              <w:lastRenderedPageBreak/>
              <w:t xml:space="preserve">View Log (Read Only) </w:t>
            </w:r>
            <w:r>
              <w:rPr>
                <w:sz w:val="20"/>
              </w:rPr>
              <w:t xml:space="preserve">modal dialog </w:t>
            </w:r>
            <w:r>
              <w:rPr>
                <w:sz w:val="20"/>
              </w:rPr>
              <w:lastRenderedPageBreak/>
              <w:t xml:space="preserve">displays </w:t>
            </w:r>
            <w:r w:rsidR="005C4540">
              <w:rPr>
                <w:sz w:val="20"/>
              </w:rPr>
              <w:t>with correct fields*.</w:t>
            </w:r>
          </w:p>
        </w:tc>
        <w:tc>
          <w:tcPr>
            <w:tcW w:w="1275" w:type="dxa"/>
          </w:tcPr>
          <w:p w14:paraId="15A9427C" w14:textId="77777777" w:rsidR="00305DFC" w:rsidRDefault="00457F9D" w:rsidP="00305DFC">
            <w:pPr>
              <w:tabs>
                <w:tab w:val="left" w:pos="360"/>
              </w:tabs>
              <w:jc w:val="center"/>
              <w:rPr>
                <w:sz w:val="20"/>
              </w:rPr>
            </w:pPr>
            <w:r>
              <w:rPr>
                <w:sz w:val="20"/>
              </w:rPr>
              <w:lastRenderedPageBreak/>
              <w:t>P</w:t>
            </w:r>
          </w:p>
        </w:tc>
      </w:tr>
      <w:tr w:rsidR="0043736C" w14:paraId="287084CC" w14:textId="77777777" w:rsidTr="007D3E7D">
        <w:tc>
          <w:tcPr>
            <w:tcW w:w="2268" w:type="dxa"/>
            <w:gridSpan w:val="2"/>
          </w:tcPr>
          <w:p w14:paraId="4E711000" w14:textId="77777777" w:rsidR="0043736C" w:rsidRDefault="0043736C" w:rsidP="005E0F57">
            <w:pPr>
              <w:tabs>
                <w:tab w:val="left" w:pos="360"/>
              </w:tabs>
              <w:jc w:val="center"/>
              <w:rPr>
                <w:sz w:val="20"/>
              </w:rPr>
            </w:pPr>
            <w:r>
              <w:rPr>
                <w:sz w:val="20"/>
              </w:rPr>
              <w:t>RV-</w:t>
            </w:r>
            <w:r w:rsidR="005E0F57">
              <w:rPr>
                <w:sz w:val="20"/>
              </w:rPr>
              <w:t>20</w:t>
            </w:r>
          </w:p>
        </w:tc>
        <w:tc>
          <w:tcPr>
            <w:tcW w:w="3330" w:type="dxa"/>
          </w:tcPr>
          <w:p w14:paraId="627FA950" w14:textId="77777777" w:rsidR="0043736C" w:rsidRDefault="0043736C" w:rsidP="001526FE">
            <w:pPr>
              <w:tabs>
                <w:tab w:val="left" w:pos="360"/>
              </w:tabs>
              <w:jc w:val="center"/>
              <w:rPr>
                <w:sz w:val="20"/>
              </w:rPr>
            </w:pPr>
            <w:r>
              <w:rPr>
                <w:sz w:val="20"/>
              </w:rPr>
              <w:t>User is configured with “</w:t>
            </w:r>
            <w:r w:rsidR="00D16DC0">
              <w:rPr>
                <w:b/>
                <w:sz w:val="20"/>
              </w:rPr>
              <w:t>Manager</w:t>
            </w:r>
            <w:r>
              <w:rPr>
                <w:sz w:val="20"/>
              </w:rPr>
              <w:t>” role having the following logs:</w:t>
            </w:r>
          </w:p>
          <w:p w14:paraId="568F4FAE" w14:textId="77777777" w:rsidR="0043736C" w:rsidRDefault="0043736C" w:rsidP="001526FE">
            <w:pPr>
              <w:tabs>
                <w:tab w:val="left" w:pos="360"/>
              </w:tabs>
              <w:jc w:val="center"/>
              <w:rPr>
                <w:sz w:val="20"/>
              </w:rPr>
            </w:pPr>
          </w:p>
          <w:p w14:paraId="52F0BC72" w14:textId="77777777" w:rsidR="0043736C" w:rsidRDefault="0043736C" w:rsidP="001526FE">
            <w:pPr>
              <w:tabs>
                <w:tab w:val="left" w:pos="360"/>
              </w:tabs>
              <w:jc w:val="center"/>
              <w:rPr>
                <w:sz w:val="20"/>
              </w:rPr>
            </w:pPr>
            <w:r>
              <w:rPr>
                <w:sz w:val="20"/>
              </w:rPr>
              <w:t xml:space="preserve">Pending Acknowledgement </w:t>
            </w:r>
          </w:p>
          <w:p w14:paraId="787A5360" w14:textId="77777777" w:rsidR="0043736C" w:rsidRDefault="0043736C" w:rsidP="001526FE">
            <w:pPr>
              <w:tabs>
                <w:tab w:val="left" w:pos="360"/>
              </w:tabs>
              <w:jc w:val="center"/>
              <w:rPr>
                <w:sz w:val="20"/>
              </w:rPr>
            </w:pPr>
            <w:r>
              <w:rPr>
                <w:sz w:val="20"/>
              </w:rPr>
              <w:t xml:space="preserve">Pending Employee Review </w:t>
            </w:r>
          </w:p>
          <w:p w14:paraId="07DD94A5" w14:textId="77777777" w:rsidR="0043736C" w:rsidRDefault="0043736C" w:rsidP="001526FE">
            <w:pPr>
              <w:tabs>
                <w:tab w:val="left" w:pos="360"/>
              </w:tabs>
              <w:jc w:val="center"/>
              <w:rPr>
                <w:sz w:val="20"/>
              </w:rPr>
            </w:pPr>
            <w:r>
              <w:rPr>
                <w:sz w:val="20"/>
              </w:rPr>
              <w:t>My Team Pending</w:t>
            </w:r>
          </w:p>
          <w:p w14:paraId="5A9C40B4" w14:textId="77777777" w:rsidR="0043736C" w:rsidRDefault="0043736C" w:rsidP="001526FE">
            <w:pPr>
              <w:tabs>
                <w:tab w:val="left" w:pos="360"/>
              </w:tabs>
              <w:jc w:val="center"/>
              <w:rPr>
                <w:sz w:val="20"/>
              </w:rPr>
            </w:pPr>
            <w:r>
              <w:rPr>
                <w:sz w:val="20"/>
              </w:rPr>
              <w:t>My Team Warning</w:t>
            </w:r>
          </w:p>
          <w:p w14:paraId="376B0D29" w14:textId="77777777" w:rsidR="0043736C" w:rsidRDefault="0043736C" w:rsidP="001526FE">
            <w:pPr>
              <w:tabs>
                <w:tab w:val="left" w:pos="360"/>
              </w:tabs>
              <w:jc w:val="center"/>
              <w:rPr>
                <w:sz w:val="20"/>
              </w:rPr>
            </w:pPr>
            <w:r>
              <w:rPr>
                <w:sz w:val="20"/>
              </w:rPr>
              <w:t>My Team Completed</w:t>
            </w:r>
          </w:p>
          <w:p w14:paraId="20E4BA95" w14:textId="77777777" w:rsidR="0043736C" w:rsidRDefault="0043736C" w:rsidP="001526FE">
            <w:pPr>
              <w:tabs>
                <w:tab w:val="left" w:pos="360"/>
              </w:tabs>
              <w:jc w:val="center"/>
              <w:rPr>
                <w:sz w:val="20"/>
              </w:rPr>
            </w:pPr>
            <w:r>
              <w:rPr>
                <w:sz w:val="20"/>
              </w:rPr>
              <w:t>My Completed</w:t>
            </w:r>
          </w:p>
          <w:p w14:paraId="01D6B40F" w14:textId="77777777" w:rsidR="0043736C" w:rsidRDefault="0043736C" w:rsidP="001526FE">
            <w:pPr>
              <w:tabs>
                <w:tab w:val="left" w:pos="360"/>
              </w:tabs>
              <w:jc w:val="center"/>
              <w:rPr>
                <w:sz w:val="20"/>
              </w:rPr>
            </w:pPr>
            <w:r>
              <w:rPr>
                <w:sz w:val="20"/>
              </w:rPr>
              <w:t>My Submitted</w:t>
            </w:r>
          </w:p>
        </w:tc>
        <w:tc>
          <w:tcPr>
            <w:tcW w:w="4185" w:type="dxa"/>
            <w:gridSpan w:val="3"/>
          </w:tcPr>
          <w:p w14:paraId="24C65355" w14:textId="77777777" w:rsidR="0043736C" w:rsidRDefault="0043736C" w:rsidP="0065720C">
            <w:pPr>
              <w:tabs>
                <w:tab w:val="left" w:pos="360"/>
              </w:tabs>
              <w:jc w:val="center"/>
              <w:rPr>
                <w:sz w:val="20"/>
              </w:rPr>
            </w:pPr>
            <w:r>
              <w:rPr>
                <w:sz w:val="20"/>
              </w:rPr>
              <w:t>Same as RV-</w:t>
            </w:r>
            <w:r w:rsidR="0065720C">
              <w:rPr>
                <w:sz w:val="20"/>
              </w:rPr>
              <w:t>1</w:t>
            </w:r>
          </w:p>
        </w:tc>
        <w:tc>
          <w:tcPr>
            <w:tcW w:w="3450" w:type="dxa"/>
            <w:gridSpan w:val="4"/>
          </w:tcPr>
          <w:p w14:paraId="677799FA" w14:textId="77777777" w:rsidR="0043736C" w:rsidRDefault="0043736C" w:rsidP="001526FE">
            <w:pPr>
              <w:tabs>
                <w:tab w:val="left" w:pos="360"/>
              </w:tabs>
              <w:jc w:val="center"/>
              <w:rPr>
                <w:sz w:val="20"/>
              </w:rPr>
            </w:pPr>
            <w:r>
              <w:rPr>
                <w:sz w:val="20"/>
              </w:rPr>
              <w:t>Same as RV-1</w:t>
            </w:r>
          </w:p>
        </w:tc>
        <w:tc>
          <w:tcPr>
            <w:tcW w:w="1275" w:type="dxa"/>
          </w:tcPr>
          <w:p w14:paraId="725B0234" w14:textId="77777777" w:rsidR="0043736C" w:rsidRDefault="0043736C" w:rsidP="001526FE">
            <w:pPr>
              <w:tabs>
                <w:tab w:val="left" w:pos="360"/>
              </w:tabs>
              <w:jc w:val="center"/>
              <w:rPr>
                <w:sz w:val="20"/>
              </w:rPr>
            </w:pPr>
            <w:r>
              <w:rPr>
                <w:sz w:val="20"/>
              </w:rPr>
              <w:t>P</w:t>
            </w:r>
          </w:p>
        </w:tc>
      </w:tr>
      <w:tr w:rsidR="0043736C" w14:paraId="7BBB1505" w14:textId="77777777" w:rsidTr="007D3E7D">
        <w:tc>
          <w:tcPr>
            <w:tcW w:w="2268" w:type="dxa"/>
            <w:gridSpan w:val="2"/>
          </w:tcPr>
          <w:p w14:paraId="7FA33BFB" w14:textId="77777777" w:rsidR="0043736C" w:rsidRDefault="0043736C" w:rsidP="00847570">
            <w:pPr>
              <w:tabs>
                <w:tab w:val="left" w:pos="360"/>
              </w:tabs>
              <w:jc w:val="center"/>
              <w:rPr>
                <w:sz w:val="20"/>
              </w:rPr>
            </w:pPr>
            <w:r>
              <w:rPr>
                <w:sz w:val="20"/>
              </w:rPr>
              <w:t>RV-</w:t>
            </w:r>
            <w:r w:rsidR="00847570">
              <w:rPr>
                <w:sz w:val="20"/>
              </w:rPr>
              <w:t>21</w:t>
            </w:r>
          </w:p>
        </w:tc>
        <w:tc>
          <w:tcPr>
            <w:tcW w:w="3330" w:type="dxa"/>
          </w:tcPr>
          <w:p w14:paraId="3440FD07" w14:textId="77777777" w:rsidR="0043736C" w:rsidRDefault="0043736C" w:rsidP="001526FE">
            <w:pPr>
              <w:tabs>
                <w:tab w:val="left" w:pos="360"/>
              </w:tabs>
              <w:jc w:val="center"/>
              <w:rPr>
                <w:sz w:val="20"/>
              </w:rPr>
            </w:pPr>
            <w:r>
              <w:rPr>
                <w:sz w:val="20"/>
              </w:rPr>
              <w:t>Same as RV-</w:t>
            </w:r>
            <w:r w:rsidR="00003421">
              <w:rPr>
                <w:sz w:val="20"/>
              </w:rPr>
              <w:t>20</w:t>
            </w:r>
            <w:r>
              <w:rPr>
                <w:sz w:val="20"/>
              </w:rPr>
              <w:t xml:space="preserve"> </w:t>
            </w:r>
          </w:p>
          <w:p w14:paraId="3C37BE4D" w14:textId="77777777" w:rsidR="0043736C" w:rsidRDefault="0043736C" w:rsidP="001526FE">
            <w:pPr>
              <w:tabs>
                <w:tab w:val="left" w:pos="360"/>
              </w:tabs>
              <w:jc w:val="center"/>
              <w:rPr>
                <w:sz w:val="20"/>
              </w:rPr>
            </w:pPr>
            <w:r>
              <w:rPr>
                <w:sz w:val="20"/>
              </w:rPr>
              <w:t xml:space="preserve">(Pending Acknowledgement </w:t>
            </w:r>
          </w:p>
          <w:p w14:paraId="418C51C3" w14:textId="77777777" w:rsidR="0043736C" w:rsidRDefault="0043736C" w:rsidP="001526FE">
            <w:pPr>
              <w:tabs>
                <w:tab w:val="left" w:pos="360"/>
              </w:tabs>
              <w:jc w:val="center"/>
              <w:rPr>
                <w:sz w:val="20"/>
              </w:rPr>
            </w:pPr>
            <w:r>
              <w:rPr>
                <w:sz w:val="20"/>
              </w:rPr>
              <w:t>Pending Employee Review</w:t>
            </w:r>
          </w:p>
          <w:p w14:paraId="3F296BC0" w14:textId="77777777" w:rsidR="0043736C" w:rsidRDefault="0043736C" w:rsidP="001526FE">
            <w:pPr>
              <w:tabs>
                <w:tab w:val="left" w:pos="360"/>
              </w:tabs>
              <w:jc w:val="center"/>
              <w:rPr>
                <w:sz w:val="20"/>
              </w:rPr>
            </w:pPr>
            <w:r>
              <w:rPr>
                <w:sz w:val="20"/>
              </w:rPr>
              <w:t>My Completed)</w:t>
            </w:r>
          </w:p>
          <w:p w14:paraId="33176A49" w14:textId="77777777" w:rsidR="0043736C" w:rsidRDefault="0043736C" w:rsidP="001526FE">
            <w:pPr>
              <w:tabs>
                <w:tab w:val="left" w:pos="360"/>
              </w:tabs>
              <w:jc w:val="center"/>
              <w:rPr>
                <w:sz w:val="20"/>
              </w:rPr>
            </w:pPr>
            <w:r>
              <w:rPr>
                <w:sz w:val="20"/>
              </w:rPr>
              <w:t xml:space="preserve"> </w:t>
            </w:r>
          </w:p>
          <w:p w14:paraId="24553B94" w14:textId="77777777" w:rsidR="0043736C" w:rsidRDefault="0043736C" w:rsidP="001526FE">
            <w:pPr>
              <w:tabs>
                <w:tab w:val="left" w:pos="360"/>
              </w:tabs>
              <w:jc w:val="center"/>
              <w:rPr>
                <w:sz w:val="20"/>
              </w:rPr>
            </w:pPr>
          </w:p>
          <w:p w14:paraId="74DB540F" w14:textId="77777777" w:rsidR="0043736C" w:rsidRDefault="0043736C" w:rsidP="001526FE">
            <w:pPr>
              <w:tabs>
                <w:tab w:val="left" w:pos="360"/>
              </w:tabs>
              <w:jc w:val="center"/>
              <w:rPr>
                <w:sz w:val="20"/>
              </w:rPr>
            </w:pPr>
          </w:p>
        </w:tc>
        <w:tc>
          <w:tcPr>
            <w:tcW w:w="4185" w:type="dxa"/>
            <w:gridSpan w:val="3"/>
          </w:tcPr>
          <w:p w14:paraId="1D34C59A" w14:textId="77777777" w:rsidR="0043736C" w:rsidRDefault="0043736C" w:rsidP="001526FE">
            <w:pPr>
              <w:tabs>
                <w:tab w:val="left" w:pos="360"/>
              </w:tabs>
              <w:jc w:val="center"/>
              <w:rPr>
                <w:sz w:val="20"/>
              </w:rPr>
            </w:pPr>
            <w:r>
              <w:rPr>
                <w:sz w:val="20"/>
              </w:rPr>
              <w:t>Same as RV-3 ~ RV-9</w:t>
            </w:r>
          </w:p>
        </w:tc>
        <w:tc>
          <w:tcPr>
            <w:tcW w:w="3450" w:type="dxa"/>
            <w:gridSpan w:val="4"/>
          </w:tcPr>
          <w:p w14:paraId="0C8D6C0E" w14:textId="77777777" w:rsidR="0043736C" w:rsidRDefault="0043736C" w:rsidP="001526FE">
            <w:pPr>
              <w:tabs>
                <w:tab w:val="left" w:pos="360"/>
              </w:tabs>
              <w:jc w:val="center"/>
              <w:rPr>
                <w:sz w:val="20"/>
              </w:rPr>
            </w:pPr>
            <w:r>
              <w:rPr>
                <w:sz w:val="20"/>
              </w:rPr>
              <w:t>Same as RV-3 ~ RV-9</w:t>
            </w:r>
          </w:p>
        </w:tc>
        <w:tc>
          <w:tcPr>
            <w:tcW w:w="1275" w:type="dxa"/>
          </w:tcPr>
          <w:p w14:paraId="28771706" w14:textId="77777777" w:rsidR="0043736C" w:rsidRDefault="0043736C" w:rsidP="001526FE">
            <w:pPr>
              <w:tabs>
                <w:tab w:val="left" w:pos="360"/>
              </w:tabs>
              <w:jc w:val="center"/>
              <w:rPr>
                <w:sz w:val="20"/>
              </w:rPr>
            </w:pPr>
            <w:r>
              <w:rPr>
                <w:sz w:val="20"/>
              </w:rPr>
              <w:t>P</w:t>
            </w:r>
          </w:p>
        </w:tc>
      </w:tr>
      <w:tr w:rsidR="0043736C" w14:paraId="1CCAF9A5" w14:textId="77777777" w:rsidTr="007D3E7D">
        <w:tc>
          <w:tcPr>
            <w:tcW w:w="2268" w:type="dxa"/>
            <w:gridSpan w:val="2"/>
          </w:tcPr>
          <w:p w14:paraId="53226AD5" w14:textId="77777777" w:rsidR="0043736C" w:rsidRDefault="0043736C" w:rsidP="0020694C">
            <w:pPr>
              <w:tabs>
                <w:tab w:val="left" w:pos="360"/>
              </w:tabs>
              <w:jc w:val="center"/>
              <w:rPr>
                <w:sz w:val="20"/>
              </w:rPr>
            </w:pPr>
            <w:r>
              <w:rPr>
                <w:sz w:val="20"/>
              </w:rPr>
              <w:t>RV</w:t>
            </w:r>
            <w:r w:rsidR="0020694C">
              <w:rPr>
                <w:sz w:val="20"/>
              </w:rPr>
              <w:t>-22</w:t>
            </w:r>
          </w:p>
        </w:tc>
        <w:tc>
          <w:tcPr>
            <w:tcW w:w="3330" w:type="dxa"/>
          </w:tcPr>
          <w:p w14:paraId="6A695DB2"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73C5A37" w14:textId="77777777" w:rsidR="0043736C" w:rsidRDefault="0043736C" w:rsidP="001526FE">
            <w:pPr>
              <w:tabs>
                <w:tab w:val="left" w:pos="360"/>
              </w:tabs>
              <w:jc w:val="center"/>
              <w:rPr>
                <w:sz w:val="20"/>
              </w:rPr>
            </w:pPr>
            <w:r>
              <w:rPr>
                <w:sz w:val="20"/>
              </w:rPr>
              <w:t>Click “View” for “My Team’s Pending Logs”;</w:t>
            </w:r>
          </w:p>
          <w:p w14:paraId="115DE70B" w14:textId="77777777" w:rsidR="0043736C" w:rsidRDefault="0043736C" w:rsidP="001526FE">
            <w:pPr>
              <w:tabs>
                <w:tab w:val="left" w:pos="360"/>
              </w:tabs>
              <w:jc w:val="center"/>
              <w:rPr>
                <w:sz w:val="20"/>
              </w:rPr>
            </w:pPr>
            <w:r>
              <w:rPr>
                <w:sz w:val="20"/>
              </w:rPr>
              <w:t xml:space="preserve">Click a log with one of the type below and  “Pending </w:t>
            </w:r>
            <w:r w:rsidR="00065E37">
              <w:rPr>
                <w:sz w:val="20"/>
              </w:rPr>
              <w:t>Manager</w:t>
            </w:r>
            <w:r>
              <w:rPr>
                <w:sz w:val="20"/>
              </w:rPr>
              <w:t xml:space="preserve"> Review”:</w:t>
            </w:r>
          </w:p>
          <w:p w14:paraId="5A755C86" w14:textId="77777777" w:rsidR="0043736C" w:rsidRDefault="0043736C" w:rsidP="001526FE">
            <w:pPr>
              <w:tabs>
                <w:tab w:val="left" w:pos="360"/>
              </w:tabs>
              <w:jc w:val="center"/>
              <w:rPr>
                <w:sz w:val="20"/>
              </w:rPr>
            </w:pPr>
          </w:p>
          <w:p w14:paraId="636B5E1D" w14:textId="77777777" w:rsidR="0043736C" w:rsidRDefault="0050449C" w:rsidP="001526FE">
            <w:pPr>
              <w:tabs>
                <w:tab w:val="left" w:pos="360"/>
              </w:tabs>
              <w:jc w:val="center"/>
              <w:rPr>
                <w:sz w:val="20"/>
              </w:rPr>
            </w:pPr>
            <w:r>
              <w:rPr>
                <w:sz w:val="20"/>
              </w:rPr>
              <w:t>Current Coaching Initiative</w:t>
            </w:r>
          </w:p>
          <w:p w14:paraId="29066BC8" w14:textId="77777777" w:rsidR="0050449C" w:rsidRDefault="0050449C" w:rsidP="001526FE">
            <w:pPr>
              <w:tabs>
                <w:tab w:val="left" w:pos="360"/>
              </w:tabs>
              <w:jc w:val="center"/>
              <w:rPr>
                <w:sz w:val="20"/>
              </w:rPr>
            </w:pPr>
            <w:r>
              <w:rPr>
                <w:sz w:val="20"/>
              </w:rPr>
              <w:t>Low CSAT</w:t>
            </w:r>
          </w:p>
          <w:p w14:paraId="7661AB0C" w14:textId="77777777" w:rsidR="0050449C" w:rsidRDefault="006C7BBC" w:rsidP="001526FE">
            <w:pPr>
              <w:tabs>
                <w:tab w:val="left" w:pos="360"/>
              </w:tabs>
              <w:jc w:val="center"/>
              <w:rPr>
                <w:sz w:val="20"/>
              </w:rPr>
            </w:pPr>
            <w:r>
              <w:rPr>
                <w:sz w:val="20"/>
              </w:rPr>
              <w:t>OMR/Exceptions</w:t>
            </w:r>
          </w:p>
        </w:tc>
        <w:tc>
          <w:tcPr>
            <w:tcW w:w="3450" w:type="dxa"/>
            <w:gridSpan w:val="4"/>
          </w:tcPr>
          <w:p w14:paraId="1BEBF1EF" w14:textId="77777777" w:rsidR="0043736C" w:rsidRDefault="0043736C" w:rsidP="001526FE">
            <w:pPr>
              <w:tabs>
                <w:tab w:val="left" w:pos="360"/>
              </w:tabs>
              <w:jc w:val="center"/>
              <w:rPr>
                <w:sz w:val="20"/>
              </w:rPr>
            </w:pPr>
            <w:r w:rsidRPr="00F10123">
              <w:rPr>
                <w:b/>
                <w:sz w:val="20"/>
              </w:rPr>
              <w:t>Pending Research</w:t>
            </w:r>
            <w:r>
              <w:rPr>
                <w:sz w:val="20"/>
              </w:rPr>
              <w:t xml:space="preserve"> modal dialog displays with correct fields*.</w:t>
            </w:r>
          </w:p>
        </w:tc>
        <w:tc>
          <w:tcPr>
            <w:tcW w:w="1275" w:type="dxa"/>
          </w:tcPr>
          <w:p w14:paraId="45AD19FE" w14:textId="77777777" w:rsidR="0043736C" w:rsidRDefault="0043736C" w:rsidP="001526FE">
            <w:pPr>
              <w:tabs>
                <w:tab w:val="left" w:pos="360"/>
              </w:tabs>
              <w:jc w:val="center"/>
              <w:rPr>
                <w:sz w:val="20"/>
              </w:rPr>
            </w:pPr>
          </w:p>
        </w:tc>
      </w:tr>
      <w:tr w:rsidR="0043736C" w14:paraId="128D2680" w14:textId="77777777" w:rsidTr="007D3E7D">
        <w:tc>
          <w:tcPr>
            <w:tcW w:w="2268" w:type="dxa"/>
            <w:gridSpan w:val="2"/>
          </w:tcPr>
          <w:p w14:paraId="31D7F6A6" w14:textId="77777777" w:rsidR="0043736C" w:rsidRDefault="0043736C" w:rsidP="0020694C">
            <w:pPr>
              <w:tabs>
                <w:tab w:val="left" w:pos="360"/>
              </w:tabs>
              <w:jc w:val="center"/>
              <w:rPr>
                <w:sz w:val="20"/>
              </w:rPr>
            </w:pPr>
            <w:r>
              <w:rPr>
                <w:sz w:val="20"/>
              </w:rPr>
              <w:t>RV-</w:t>
            </w:r>
            <w:r w:rsidR="0020694C">
              <w:rPr>
                <w:sz w:val="20"/>
              </w:rPr>
              <w:t>23</w:t>
            </w:r>
          </w:p>
        </w:tc>
        <w:tc>
          <w:tcPr>
            <w:tcW w:w="3330" w:type="dxa"/>
          </w:tcPr>
          <w:p w14:paraId="451E11A0"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2D97005E" w14:textId="77777777" w:rsidR="0043736C" w:rsidRDefault="0043736C" w:rsidP="001526FE">
            <w:pPr>
              <w:tabs>
                <w:tab w:val="left" w:pos="360"/>
              </w:tabs>
              <w:jc w:val="center"/>
              <w:rPr>
                <w:sz w:val="20"/>
              </w:rPr>
            </w:pPr>
            <w:r>
              <w:rPr>
                <w:sz w:val="20"/>
              </w:rPr>
              <w:t>Repeat RV-</w:t>
            </w:r>
            <w:r w:rsidR="0020694C">
              <w:rPr>
                <w:sz w:val="20"/>
              </w:rPr>
              <w:t>22</w:t>
            </w:r>
            <w:r>
              <w:rPr>
                <w:sz w:val="20"/>
              </w:rPr>
              <w:t>;</w:t>
            </w:r>
          </w:p>
          <w:p w14:paraId="14F5D671" w14:textId="77777777" w:rsidR="0043736C" w:rsidRDefault="0043736C" w:rsidP="001526FE">
            <w:pPr>
              <w:tabs>
                <w:tab w:val="left" w:pos="360"/>
              </w:tabs>
              <w:jc w:val="center"/>
              <w:rPr>
                <w:sz w:val="20"/>
              </w:rPr>
            </w:pPr>
            <w:r>
              <w:rPr>
                <w:sz w:val="20"/>
              </w:rPr>
              <w:t>Enter required data;</w:t>
            </w:r>
          </w:p>
          <w:p w14:paraId="36305AAF" w14:textId="77777777" w:rsidR="0043736C" w:rsidRDefault="0043736C" w:rsidP="001526FE">
            <w:pPr>
              <w:tabs>
                <w:tab w:val="left" w:pos="360"/>
              </w:tabs>
              <w:jc w:val="center"/>
              <w:rPr>
                <w:sz w:val="20"/>
              </w:rPr>
            </w:pPr>
            <w:r>
              <w:rPr>
                <w:sz w:val="20"/>
              </w:rPr>
              <w:t>Click Submit button</w:t>
            </w:r>
          </w:p>
        </w:tc>
        <w:tc>
          <w:tcPr>
            <w:tcW w:w="3450" w:type="dxa"/>
            <w:gridSpan w:val="4"/>
          </w:tcPr>
          <w:p w14:paraId="7813B6CD" w14:textId="77777777" w:rsidR="0043736C" w:rsidRDefault="0043736C" w:rsidP="001526FE">
            <w:pPr>
              <w:tabs>
                <w:tab w:val="left" w:pos="360"/>
              </w:tabs>
              <w:jc w:val="center"/>
              <w:rPr>
                <w:sz w:val="20"/>
              </w:rPr>
            </w:pPr>
            <w:r>
              <w:rPr>
                <w:sz w:val="20"/>
              </w:rPr>
              <w:t>Log is successfully updated.</w:t>
            </w:r>
          </w:p>
        </w:tc>
        <w:tc>
          <w:tcPr>
            <w:tcW w:w="1275" w:type="dxa"/>
          </w:tcPr>
          <w:p w14:paraId="2758BE66" w14:textId="77777777" w:rsidR="0043736C" w:rsidRDefault="0043736C" w:rsidP="001526FE">
            <w:pPr>
              <w:tabs>
                <w:tab w:val="left" w:pos="360"/>
              </w:tabs>
              <w:jc w:val="center"/>
              <w:rPr>
                <w:sz w:val="20"/>
              </w:rPr>
            </w:pPr>
            <w:r>
              <w:rPr>
                <w:sz w:val="20"/>
              </w:rPr>
              <w:t>P</w:t>
            </w:r>
          </w:p>
        </w:tc>
      </w:tr>
      <w:tr w:rsidR="007C3FA2" w14:paraId="39867D93" w14:textId="77777777" w:rsidTr="007D3E7D">
        <w:tc>
          <w:tcPr>
            <w:tcW w:w="2268" w:type="dxa"/>
            <w:gridSpan w:val="2"/>
          </w:tcPr>
          <w:p w14:paraId="4C0AAF00" w14:textId="77777777" w:rsidR="007C3FA2" w:rsidRDefault="007C3FA2" w:rsidP="0020694C">
            <w:pPr>
              <w:tabs>
                <w:tab w:val="left" w:pos="360"/>
              </w:tabs>
              <w:jc w:val="center"/>
              <w:rPr>
                <w:sz w:val="20"/>
              </w:rPr>
            </w:pPr>
            <w:r>
              <w:rPr>
                <w:sz w:val="20"/>
              </w:rPr>
              <w:t>RV-22-1</w:t>
            </w:r>
          </w:p>
        </w:tc>
        <w:tc>
          <w:tcPr>
            <w:tcW w:w="3330" w:type="dxa"/>
          </w:tcPr>
          <w:p w14:paraId="50E87D2C" w14:textId="77777777" w:rsidR="007C3FA2" w:rsidRDefault="007C3FA2" w:rsidP="0020694C">
            <w:pPr>
              <w:tabs>
                <w:tab w:val="left" w:pos="360"/>
              </w:tabs>
              <w:jc w:val="center"/>
              <w:rPr>
                <w:sz w:val="20"/>
              </w:rPr>
            </w:pPr>
            <w:r>
              <w:rPr>
                <w:sz w:val="20"/>
              </w:rPr>
              <w:t>Same as RV-20</w:t>
            </w:r>
          </w:p>
        </w:tc>
        <w:tc>
          <w:tcPr>
            <w:tcW w:w="4185" w:type="dxa"/>
            <w:gridSpan w:val="3"/>
          </w:tcPr>
          <w:p w14:paraId="0216E997" w14:textId="77777777" w:rsidR="007C3FA2" w:rsidRDefault="007C3FA2" w:rsidP="007C3FA2">
            <w:pPr>
              <w:tabs>
                <w:tab w:val="left" w:pos="360"/>
              </w:tabs>
              <w:jc w:val="center"/>
              <w:rPr>
                <w:sz w:val="20"/>
              </w:rPr>
            </w:pPr>
            <w:r>
              <w:rPr>
                <w:sz w:val="20"/>
              </w:rPr>
              <w:t>Click “View” for “My Team’s Pending Logs”;</w:t>
            </w:r>
          </w:p>
          <w:p w14:paraId="440BE8D9" w14:textId="77777777" w:rsidR="007C3FA2" w:rsidRDefault="007C3FA2" w:rsidP="007C3FA2">
            <w:pPr>
              <w:tabs>
                <w:tab w:val="left" w:pos="360"/>
              </w:tabs>
              <w:jc w:val="center"/>
              <w:rPr>
                <w:sz w:val="20"/>
              </w:rPr>
            </w:pPr>
            <w:r>
              <w:rPr>
                <w:sz w:val="20"/>
              </w:rPr>
              <w:t xml:space="preserve">Click a log </w:t>
            </w:r>
            <w:r w:rsidR="00A14392">
              <w:rPr>
                <w:sz w:val="20"/>
              </w:rPr>
              <w:t xml:space="preserve">with </w:t>
            </w:r>
            <w:r>
              <w:rPr>
                <w:sz w:val="20"/>
              </w:rPr>
              <w:t>“Pending Manager Review”:</w:t>
            </w:r>
          </w:p>
          <w:p w14:paraId="17F0A002" w14:textId="77777777" w:rsidR="007C3FA2" w:rsidRDefault="007C3FA2" w:rsidP="007C3FA2">
            <w:pPr>
              <w:tabs>
                <w:tab w:val="left" w:pos="360"/>
              </w:tabs>
              <w:jc w:val="center"/>
              <w:rPr>
                <w:sz w:val="20"/>
              </w:rPr>
            </w:pPr>
          </w:p>
          <w:p w14:paraId="053728AC" w14:textId="77777777" w:rsidR="007C3FA2" w:rsidRDefault="00A14392" w:rsidP="007C3FA2">
            <w:pPr>
              <w:tabs>
                <w:tab w:val="left" w:pos="360"/>
              </w:tabs>
              <w:jc w:val="center"/>
              <w:rPr>
                <w:sz w:val="20"/>
              </w:rPr>
            </w:pPr>
            <w:r>
              <w:rPr>
                <w:sz w:val="20"/>
              </w:rPr>
              <w:t>Not “</w:t>
            </w:r>
            <w:r w:rsidR="007C3FA2">
              <w:rPr>
                <w:sz w:val="20"/>
              </w:rPr>
              <w:t>Current Coaching Initiative</w:t>
            </w:r>
            <w:r>
              <w:rPr>
                <w:sz w:val="20"/>
              </w:rPr>
              <w:t>”, AND</w:t>
            </w:r>
          </w:p>
          <w:p w14:paraId="30200DF3" w14:textId="77777777" w:rsidR="007C3FA2" w:rsidRDefault="00A14392" w:rsidP="007C3FA2">
            <w:pPr>
              <w:tabs>
                <w:tab w:val="left" w:pos="360"/>
              </w:tabs>
              <w:jc w:val="center"/>
              <w:rPr>
                <w:sz w:val="20"/>
              </w:rPr>
            </w:pPr>
            <w:r>
              <w:rPr>
                <w:sz w:val="20"/>
              </w:rPr>
              <w:t>Not “</w:t>
            </w:r>
            <w:r w:rsidR="007C3FA2">
              <w:rPr>
                <w:sz w:val="20"/>
              </w:rPr>
              <w:t>Low CSAT</w:t>
            </w:r>
            <w:r>
              <w:rPr>
                <w:sz w:val="20"/>
              </w:rPr>
              <w:t>”, AND</w:t>
            </w:r>
          </w:p>
          <w:p w14:paraId="58C3F758" w14:textId="77777777" w:rsidR="007C3FA2" w:rsidRDefault="00A14392" w:rsidP="007C3FA2">
            <w:pPr>
              <w:tabs>
                <w:tab w:val="left" w:pos="360"/>
              </w:tabs>
              <w:jc w:val="center"/>
              <w:rPr>
                <w:sz w:val="20"/>
              </w:rPr>
            </w:pPr>
            <w:r>
              <w:rPr>
                <w:sz w:val="20"/>
              </w:rPr>
              <w:t>Not “</w:t>
            </w:r>
            <w:r w:rsidR="007C3FA2">
              <w:rPr>
                <w:sz w:val="20"/>
              </w:rPr>
              <w:t>OMR/Exceptions</w:t>
            </w:r>
            <w:r>
              <w:rPr>
                <w:sz w:val="20"/>
              </w:rPr>
              <w:t>”</w:t>
            </w:r>
          </w:p>
        </w:tc>
        <w:tc>
          <w:tcPr>
            <w:tcW w:w="3450" w:type="dxa"/>
            <w:gridSpan w:val="4"/>
          </w:tcPr>
          <w:p w14:paraId="70F4E387" w14:textId="77777777" w:rsidR="007C3FA2" w:rsidRDefault="00237BD2" w:rsidP="001526FE">
            <w:pPr>
              <w:tabs>
                <w:tab w:val="left" w:pos="360"/>
              </w:tabs>
              <w:jc w:val="center"/>
              <w:rPr>
                <w:sz w:val="20"/>
              </w:rPr>
            </w:pPr>
            <w:r w:rsidRPr="007173C7">
              <w:rPr>
                <w:b/>
                <w:sz w:val="20"/>
              </w:rPr>
              <w:t>Pending CSE</w:t>
            </w:r>
            <w:r>
              <w:rPr>
                <w:sz w:val="20"/>
              </w:rPr>
              <w:t xml:space="preserve"> modal dialog displays with correct fields*.</w:t>
            </w:r>
          </w:p>
        </w:tc>
        <w:tc>
          <w:tcPr>
            <w:tcW w:w="1275" w:type="dxa"/>
          </w:tcPr>
          <w:p w14:paraId="7DC995D8" w14:textId="77777777" w:rsidR="007C3FA2" w:rsidRDefault="007173C7" w:rsidP="001526FE">
            <w:pPr>
              <w:tabs>
                <w:tab w:val="left" w:pos="360"/>
              </w:tabs>
              <w:jc w:val="center"/>
              <w:rPr>
                <w:sz w:val="20"/>
              </w:rPr>
            </w:pPr>
            <w:r>
              <w:rPr>
                <w:sz w:val="20"/>
              </w:rPr>
              <w:t>P</w:t>
            </w:r>
          </w:p>
        </w:tc>
      </w:tr>
      <w:tr w:rsidR="0043736C" w14:paraId="47FE3F90" w14:textId="77777777" w:rsidTr="007D3E7D">
        <w:tc>
          <w:tcPr>
            <w:tcW w:w="2268" w:type="dxa"/>
            <w:gridSpan w:val="2"/>
          </w:tcPr>
          <w:p w14:paraId="778C3ED9" w14:textId="77777777" w:rsidR="0043736C" w:rsidRDefault="0043736C" w:rsidP="0020694C">
            <w:pPr>
              <w:tabs>
                <w:tab w:val="left" w:pos="360"/>
              </w:tabs>
              <w:jc w:val="center"/>
              <w:rPr>
                <w:sz w:val="20"/>
              </w:rPr>
            </w:pPr>
            <w:r>
              <w:rPr>
                <w:sz w:val="20"/>
              </w:rPr>
              <w:t>RV-</w:t>
            </w:r>
            <w:r w:rsidR="0020694C">
              <w:rPr>
                <w:sz w:val="20"/>
              </w:rPr>
              <w:t>24</w:t>
            </w:r>
          </w:p>
        </w:tc>
        <w:tc>
          <w:tcPr>
            <w:tcW w:w="3330" w:type="dxa"/>
          </w:tcPr>
          <w:p w14:paraId="5A5411DA"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663DBE52" w14:textId="77777777" w:rsidR="0043736C" w:rsidRDefault="0043736C" w:rsidP="001526FE">
            <w:pPr>
              <w:tabs>
                <w:tab w:val="left" w:pos="360"/>
              </w:tabs>
              <w:jc w:val="center"/>
              <w:rPr>
                <w:sz w:val="20"/>
              </w:rPr>
            </w:pPr>
            <w:r>
              <w:rPr>
                <w:sz w:val="20"/>
              </w:rPr>
              <w:t>Click “View” for “My Team’s Warning Logs”;</w:t>
            </w:r>
          </w:p>
          <w:p w14:paraId="69BB3FBB" w14:textId="77777777" w:rsidR="0043736C" w:rsidRDefault="0043736C" w:rsidP="001526FE">
            <w:pPr>
              <w:tabs>
                <w:tab w:val="left" w:pos="360"/>
              </w:tabs>
              <w:jc w:val="center"/>
              <w:rPr>
                <w:sz w:val="20"/>
              </w:rPr>
            </w:pPr>
            <w:r>
              <w:rPr>
                <w:sz w:val="20"/>
              </w:rPr>
              <w:t>Click a log in the list.</w:t>
            </w:r>
          </w:p>
        </w:tc>
        <w:tc>
          <w:tcPr>
            <w:tcW w:w="3450" w:type="dxa"/>
            <w:gridSpan w:val="4"/>
          </w:tcPr>
          <w:p w14:paraId="4F88D102" w14:textId="77777777" w:rsidR="0043736C" w:rsidRDefault="0043736C" w:rsidP="001526FE">
            <w:pPr>
              <w:tabs>
                <w:tab w:val="left" w:pos="360"/>
              </w:tabs>
              <w:jc w:val="center"/>
              <w:rPr>
                <w:sz w:val="20"/>
              </w:rPr>
            </w:pPr>
            <w:r w:rsidRPr="00BB775E">
              <w:rPr>
                <w:b/>
                <w:sz w:val="20"/>
              </w:rPr>
              <w:t xml:space="preserve">View Warning Log </w:t>
            </w:r>
            <w:r w:rsidRPr="002B4DC1">
              <w:rPr>
                <w:b/>
                <w:sz w:val="20"/>
              </w:rPr>
              <w:t xml:space="preserve">(Read Only) </w:t>
            </w:r>
            <w:r>
              <w:rPr>
                <w:sz w:val="20"/>
              </w:rPr>
              <w:t>modal dialog displays</w:t>
            </w:r>
            <w:r w:rsidR="008C4A8E">
              <w:rPr>
                <w:sz w:val="20"/>
              </w:rPr>
              <w:t xml:space="preserve"> with correct fields*</w:t>
            </w:r>
            <w:r w:rsidR="009354DE">
              <w:rPr>
                <w:sz w:val="20"/>
              </w:rPr>
              <w:t>.</w:t>
            </w:r>
          </w:p>
        </w:tc>
        <w:tc>
          <w:tcPr>
            <w:tcW w:w="1275" w:type="dxa"/>
          </w:tcPr>
          <w:p w14:paraId="4EC71F07" w14:textId="77777777" w:rsidR="0043736C" w:rsidRDefault="0043736C" w:rsidP="001526FE">
            <w:pPr>
              <w:tabs>
                <w:tab w:val="left" w:pos="360"/>
              </w:tabs>
              <w:jc w:val="center"/>
              <w:rPr>
                <w:sz w:val="20"/>
              </w:rPr>
            </w:pPr>
            <w:r>
              <w:rPr>
                <w:sz w:val="20"/>
              </w:rPr>
              <w:t>P</w:t>
            </w:r>
          </w:p>
        </w:tc>
      </w:tr>
      <w:tr w:rsidR="0043736C" w14:paraId="644F990D" w14:textId="77777777" w:rsidTr="007D3E7D">
        <w:tc>
          <w:tcPr>
            <w:tcW w:w="2268" w:type="dxa"/>
            <w:gridSpan w:val="2"/>
          </w:tcPr>
          <w:p w14:paraId="7FD93FFD" w14:textId="77777777" w:rsidR="0043736C" w:rsidRDefault="0043736C" w:rsidP="0020694C">
            <w:pPr>
              <w:tabs>
                <w:tab w:val="left" w:pos="360"/>
              </w:tabs>
              <w:jc w:val="center"/>
              <w:rPr>
                <w:sz w:val="20"/>
              </w:rPr>
            </w:pPr>
            <w:r>
              <w:rPr>
                <w:sz w:val="20"/>
              </w:rPr>
              <w:t>RV-</w:t>
            </w:r>
            <w:r w:rsidR="0020694C">
              <w:rPr>
                <w:sz w:val="20"/>
              </w:rPr>
              <w:t>25</w:t>
            </w:r>
          </w:p>
        </w:tc>
        <w:tc>
          <w:tcPr>
            <w:tcW w:w="3330" w:type="dxa"/>
          </w:tcPr>
          <w:p w14:paraId="4C78D474" w14:textId="77777777" w:rsidR="0043736C" w:rsidRDefault="0043736C" w:rsidP="0020694C">
            <w:pPr>
              <w:tabs>
                <w:tab w:val="left" w:pos="360"/>
              </w:tabs>
              <w:jc w:val="center"/>
              <w:rPr>
                <w:sz w:val="20"/>
              </w:rPr>
            </w:pPr>
            <w:r>
              <w:rPr>
                <w:sz w:val="20"/>
              </w:rPr>
              <w:t>Same as RV-</w:t>
            </w:r>
            <w:r w:rsidR="0020694C">
              <w:rPr>
                <w:sz w:val="20"/>
              </w:rPr>
              <w:t>20</w:t>
            </w:r>
          </w:p>
        </w:tc>
        <w:tc>
          <w:tcPr>
            <w:tcW w:w="4185" w:type="dxa"/>
            <w:gridSpan w:val="3"/>
          </w:tcPr>
          <w:p w14:paraId="527B569B" w14:textId="77777777" w:rsidR="0043736C" w:rsidRDefault="0043736C" w:rsidP="001526FE">
            <w:pPr>
              <w:tabs>
                <w:tab w:val="left" w:pos="360"/>
              </w:tabs>
              <w:jc w:val="center"/>
              <w:rPr>
                <w:sz w:val="20"/>
              </w:rPr>
            </w:pPr>
            <w:r>
              <w:rPr>
                <w:sz w:val="20"/>
              </w:rPr>
              <w:t>Click “View” for “My Completed Logs”;</w:t>
            </w:r>
          </w:p>
          <w:p w14:paraId="60B66ACC" w14:textId="77777777" w:rsidR="0043736C" w:rsidRDefault="0043736C" w:rsidP="001526FE">
            <w:pPr>
              <w:tabs>
                <w:tab w:val="left" w:pos="360"/>
              </w:tabs>
              <w:jc w:val="center"/>
              <w:rPr>
                <w:sz w:val="20"/>
              </w:rPr>
            </w:pPr>
            <w:r>
              <w:rPr>
                <w:sz w:val="20"/>
              </w:rPr>
              <w:t>Click a log in the list.</w:t>
            </w:r>
          </w:p>
        </w:tc>
        <w:tc>
          <w:tcPr>
            <w:tcW w:w="3450" w:type="dxa"/>
            <w:gridSpan w:val="4"/>
          </w:tcPr>
          <w:p w14:paraId="512C02ED" w14:textId="77777777" w:rsidR="0043736C" w:rsidRDefault="0043736C" w:rsidP="00C03966">
            <w:pPr>
              <w:tabs>
                <w:tab w:val="left" w:pos="360"/>
              </w:tabs>
              <w:jc w:val="center"/>
              <w:rPr>
                <w:sz w:val="20"/>
              </w:rPr>
            </w:pPr>
            <w:r w:rsidRPr="002B4DC1">
              <w:rPr>
                <w:b/>
                <w:sz w:val="20"/>
              </w:rPr>
              <w:t xml:space="preserve">View Log (Read Only) </w:t>
            </w:r>
            <w:r>
              <w:rPr>
                <w:sz w:val="20"/>
              </w:rPr>
              <w:t>modal dialog displays</w:t>
            </w:r>
            <w:r w:rsidR="00C03966">
              <w:rPr>
                <w:sz w:val="20"/>
              </w:rPr>
              <w:t xml:space="preserve"> with correct fields*.</w:t>
            </w:r>
          </w:p>
        </w:tc>
        <w:tc>
          <w:tcPr>
            <w:tcW w:w="1275" w:type="dxa"/>
          </w:tcPr>
          <w:p w14:paraId="207930BD" w14:textId="77777777" w:rsidR="0043736C" w:rsidRDefault="0043736C" w:rsidP="001526FE">
            <w:pPr>
              <w:tabs>
                <w:tab w:val="left" w:pos="360"/>
              </w:tabs>
              <w:jc w:val="center"/>
              <w:rPr>
                <w:sz w:val="20"/>
              </w:rPr>
            </w:pPr>
            <w:r>
              <w:rPr>
                <w:sz w:val="20"/>
              </w:rPr>
              <w:t>P</w:t>
            </w:r>
          </w:p>
        </w:tc>
      </w:tr>
      <w:tr w:rsidR="00190A1D" w14:paraId="5786C9A4" w14:textId="77777777" w:rsidTr="007D3E7D">
        <w:tc>
          <w:tcPr>
            <w:tcW w:w="2268" w:type="dxa"/>
            <w:gridSpan w:val="2"/>
          </w:tcPr>
          <w:p w14:paraId="5CAF721F" w14:textId="77777777" w:rsidR="00190A1D" w:rsidRDefault="00277E36" w:rsidP="009F6804">
            <w:pPr>
              <w:tabs>
                <w:tab w:val="left" w:pos="360"/>
              </w:tabs>
              <w:jc w:val="center"/>
              <w:rPr>
                <w:sz w:val="20"/>
              </w:rPr>
            </w:pPr>
            <w:r>
              <w:rPr>
                <w:sz w:val="20"/>
              </w:rPr>
              <w:t>RV-26</w:t>
            </w:r>
          </w:p>
        </w:tc>
        <w:tc>
          <w:tcPr>
            <w:tcW w:w="3330" w:type="dxa"/>
          </w:tcPr>
          <w:p w14:paraId="51B9E667" w14:textId="77777777" w:rsidR="00190A1D" w:rsidRDefault="00277E36" w:rsidP="001526FE">
            <w:pPr>
              <w:tabs>
                <w:tab w:val="left" w:pos="360"/>
              </w:tabs>
              <w:jc w:val="center"/>
              <w:rPr>
                <w:sz w:val="20"/>
              </w:rPr>
            </w:pPr>
            <w:r>
              <w:rPr>
                <w:sz w:val="20"/>
              </w:rPr>
              <w:t>User is configure with “</w:t>
            </w:r>
            <w:r w:rsidRPr="00277E36">
              <w:rPr>
                <w:b/>
                <w:sz w:val="20"/>
              </w:rPr>
              <w:t>Director</w:t>
            </w:r>
            <w:r>
              <w:rPr>
                <w:sz w:val="20"/>
              </w:rPr>
              <w:t>” role</w:t>
            </w:r>
          </w:p>
        </w:tc>
        <w:tc>
          <w:tcPr>
            <w:tcW w:w="4185" w:type="dxa"/>
            <w:gridSpan w:val="3"/>
          </w:tcPr>
          <w:p w14:paraId="63C8E0C5" w14:textId="77777777" w:rsidR="00190A1D" w:rsidRDefault="0065720C" w:rsidP="001526FE">
            <w:pPr>
              <w:tabs>
                <w:tab w:val="left" w:pos="360"/>
              </w:tabs>
              <w:jc w:val="center"/>
              <w:rPr>
                <w:sz w:val="20"/>
              </w:rPr>
            </w:pPr>
            <w:r>
              <w:rPr>
                <w:sz w:val="20"/>
              </w:rPr>
              <w:t>Same as RV-1</w:t>
            </w:r>
          </w:p>
        </w:tc>
        <w:tc>
          <w:tcPr>
            <w:tcW w:w="3450" w:type="dxa"/>
            <w:gridSpan w:val="4"/>
          </w:tcPr>
          <w:p w14:paraId="2C63E03A" w14:textId="77777777" w:rsidR="00190A1D" w:rsidRDefault="0065720C" w:rsidP="001526FE">
            <w:pPr>
              <w:tabs>
                <w:tab w:val="left" w:pos="360"/>
              </w:tabs>
              <w:jc w:val="center"/>
              <w:rPr>
                <w:sz w:val="20"/>
              </w:rPr>
            </w:pPr>
            <w:r>
              <w:rPr>
                <w:sz w:val="20"/>
              </w:rPr>
              <w:t>Same as RV-1</w:t>
            </w:r>
          </w:p>
        </w:tc>
        <w:tc>
          <w:tcPr>
            <w:tcW w:w="1275" w:type="dxa"/>
          </w:tcPr>
          <w:p w14:paraId="0E9DD1D0" w14:textId="77777777" w:rsidR="00190A1D" w:rsidRDefault="0065720C" w:rsidP="001526FE">
            <w:pPr>
              <w:tabs>
                <w:tab w:val="left" w:pos="360"/>
              </w:tabs>
              <w:jc w:val="center"/>
              <w:rPr>
                <w:sz w:val="20"/>
              </w:rPr>
            </w:pPr>
            <w:r>
              <w:rPr>
                <w:sz w:val="20"/>
              </w:rPr>
              <w:t>P</w:t>
            </w:r>
          </w:p>
        </w:tc>
      </w:tr>
      <w:tr w:rsidR="00190A1D" w14:paraId="545F106E" w14:textId="77777777" w:rsidTr="007D3E7D">
        <w:tc>
          <w:tcPr>
            <w:tcW w:w="2268" w:type="dxa"/>
            <w:gridSpan w:val="2"/>
          </w:tcPr>
          <w:p w14:paraId="68F27171" w14:textId="77777777" w:rsidR="00190A1D" w:rsidRDefault="00737725" w:rsidP="00C655C5">
            <w:pPr>
              <w:tabs>
                <w:tab w:val="left" w:pos="360"/>
              </w:tabs>
              <w:jc w:val="center"/>
              <w:rPr>
                <w:sz w:val="20"/>
              </w:rPr>
            </w:pPr>
            <w:r>
              <w:rPr>
                <w:sz w:val="20"/>
              </w:rPr>
              <w:lastRenderedPageBreak/>
              <w:t>RV-27</w:t>
            </w:r>
          </w:p>
        </w:tc>
        <w:tc>
          <w:tcPr>
            <w:tcW w:w="3330" w:type="dxa"/>
          </w:tcPr>
          <w:p w14:paraId="37F6E63A" w14:textId="77777777" w:rsidR="00190A1D" w:rsidRDefault="00737725" w:rsidP="001526FE">
            <w:pPr>
              <w:tabs>
                <w:tab w:val="left" w:pos="360"/>
              </w:tabs>
              <w:jc w:val="center"/>
              <w:rPr>
                <w:sz w:val="20"/>
              </w:rPr>
            </w:pPr>
            <w:r>
              <w:rPr>
                <w:sz w:val="20"/>
              </w:rPr>
              <w:t>Same as RV-26</w:t>
            </w:r>
          </w:p>
        </w:tc>
        <w:tc>
          <w:tcPr>
            <w:tcW w:w="4185" w:type="dxa"/>
            <w:gridSpan w:val="3"/>
          </w:tcPr>
          <w:p w14:paraId="15EB014F" w14:textId="77777777" w:rsidR="00190A1D" w:rsidRDefault="00737725" w:rsidP="001526FE">
            <w:pPr>
              <w:tabs>
                <w:tab w:val="left" w:pos="360"/>
              </w:tabs>
              <w:jc w:val="center"/>
              <w:rPr>
                <w:sz w:val="20"/>
              </w:rPr>
            </w:pPr>
            <w:r>
              <w:rPr>
                <w:sz w:val="20"/>
              </w:rPr>
              <w:t>Click a site</w:t>
            </w:r>
          </w:p>
        </w:tc>
        <w:tc>
          <w:tcPr>
            <w:tcW w:w="3450" w:type="dxa"/>
            <w:gridSpan w:val="4"/>
          </w:tcPr>
          <w:p w14:paraId="739DFD0D" w14:textId="77777777" w:rsidR="00190A1D" w:rsidRDefault="00737725" w:rsidP="00737725">
            <w:pPr>
              <w:tabs>
                <w:tab w:val="left" w:pos="360"/>
              </w:tabs>
              <w:jc w:val="center"/>
              <w:rPr>
                <w:sz w:val="20"/>
              </w:rPr>
            </w:pPr>
            <w:r>
              <w:rPr>
                <w:sz w:val="20"/>
              </w:rPr>
              <w:t>Pending coaching log list for the selected site displays</w:t>
            </w:r>
            <w:r w:rsidR="00171A63">
              <w:rPr>
                <w:sz w:val="20"/>
              </w:rPr>
              <w:t>.</w:t>
            </w:r>
          </w:p>
        </w:tc>
        <w:tc>
          <w:tcPr>
            <w:tcW w:w="1275" w:type="dxa"/>
          </w:tcPr>
          <w:p w14:paraId="0F01D542" w14:textId="77777777" w:rsidR="00190A1D" w:rsidRDefault="00737725" w:rsidP="001526FE">
            <w:pPr>
              <w:tabs>
                <w:tab w:val="left" w:pos="360"/>
              </w:tabs>
              <w:jc w:val="center"/>
              <w:rPr>
                <w:sz w:val="20"/>
              </w:rPr>
            </w:pPr>
            <w:r>
              <w:rPr>
                <w:sz w:val="20"/>
              </w:rPr>
              <w:t>P</w:t>
            </w:r>
          </w:p>
        </w:tc>
      </w:tr>
      <w:tr w:rsidR="00193301" w14:paraId="712BBCFF" w14:textId="77777777" w:rsidTr="007D3E7D">
        <w:tc>
          <w:tcPr>
            <w:tcW w:w="2268" w:type="dxa"/>
            <w:gridSpan w:val="2"/>
          </w:tcPr>
          <w:p w14:paraId="5E06226D" w14:textId="77777777" w:rsidR="00193301" w:rsidRDefault="00193301" w:rsidP="00C655C5">
            <w:pPr>
              <w:tabs>
                <w:tab w:val="left" w:pos="360"/>
              </w:tabs>
              <w:jc w:val="center"/>
              <w:rPr>
                <w:sz w:val="20"/>
              </w:rPr>
            </w:pPr>
            <w:r>
              <w:rPr>
                <w:sz w:val="20"/>
              </w:rPr>
              <w:t>RV-27-1</w:t>
            </w:r>
          </w:p>
        </w:tc>
        <w:tc>
          <w:tcPr>
            <w:tcW w:w="3330" w:type="dxa"/>
          </w:tcPr>
          <w:p w14:paraId="2C63A0F7" w14:textId="77777777" w:rsidR="00193301" w:rsidRDefault="00193301" w:rsidP="001526FE">
            <w:pPr>
              <w:tabs>
                <w:tab w:val="left" w:pos="360"/>
              </w:tabs>
              <w:jc w:val="center"/>
              <w:rPr>
                <w:sz w:val="20"/>
              </w:rPr>
            </w:pPr>
            <w:r>
              <w:rPr>
                <w:sz w:val="20"/>
              </w:rPr>
              <w:t>Same as RV-26</w:t>
            </w:r>
          </w:p>
        </w:tc>
        <w:tc>
          <w:tcPr>
            <w:tcW w:w="4185" w:type="dxa"/>
            <w:gridSpan w:val="3"/>
          </w:tcPr>
          <w:p w14:paraId="0522F6C1" w14:textId="77777777" w:rsidR="00193301" w:rsidRDefault="00193301" w:rsidP="001526FE">
            <w:pPr>
              <w:tabs>
                <w:tab w:val="left" w:pos="360"/>
              </w:tabs>
              <w:jc w:val="center"/>
              <w:rPr>
                <w:sz w:val="20"/>
              </w:rPr>
            </w:pPr>
            <w:r>
              <w:rPr>
                <w:sz w:val="20"/>
              </w:rPr>
              <w:t>Click a log.</w:t>
            </w:r>
          </w:p>
        </w:tc>
        <w:tc>
          <w:tcPr>
            <w:tcW w:w="3450" w:type="dxa"/>
            <w:gridSpan w:val="4"/>
          </w:tcPr>
          <w:p w14:paraId="2961077B" w14:textId="77777777" w:rsidR="00193301" w:rsidRDefault="00193301" w:rsidP="00737725">
            <w:pPr>
              <w:tabs>
                <w:tab w:val="left" w:pos="360"/>
              </w:tabs>
              <w:jc w:val="center"/>
              <w:rPr>
                <w:sz w:val="20"/>
              </w:rPr>
            </w:pPr>
            <w:r w:rsidRPr="008C4A8E">
              <w:rPr>
                <w:b/>
                <w:sz w:val="20"/>
              </w:rPr>
              <w:t>View Log (Read Only)</w:t>
            </w:r>
            <w:r>
              <w:rPr>
                <w:sz w:val="20"/>
              </w:rPr>
              <w:t xml:space="preserve"> modal dialog displays</w:t>
            </w:r>
            <w:r w:rsidR="006C5A8B">
              <w:rPr>
                <w:sz w:val="20"/>
              </w:rPr>
              <w:t xml:space="preserve"> with correct fields*.</w:t>
            </w:r>
          </w:p>
        </w:tc>
        <w:tc>
          <w:tcPr>
            <w:tcW w:w="1275" w:type="dxa"/>
          </w:tcPr>
          <w:p w14:paraId="0A68CA76" w14:textId="77777777" w:rsidR="00193301" w:rsidRDefault="00193301" w:rsidP="001526FE">
            <w:pPr>
              <w:tabs>
                <w:tab w:val="left" w:pos="360"/>
              </w:tabs>
              <w:jc w:val="center"/>
              <w:rPr>
                <w:sz w:val="20"/>
              </w:rPr>
            </w:pPr>
            <w:r>
              <w:rPr>
                <w:sz w:val="20"/>
              </w:rPr>
              <w:t>P</w:t>
            </w:r>
          </w:p>
        </w:tc>
      </w:tr>
      <w:tr w:rsidR="00190A1D" w14:paraId="20FD4875" w14:textId="77777777" w:rsidTr="007D3E7D">
        <w:tc>
          <w:tcPr>
            <w:tcW w:w="2268" w:type="dxa"/>
            <w:gridSpan w:val="2"/>
          </w:tcPr>
          <w:p w14:paraId="35FE8251" w14:textId="77777777" w:rsidR="00190A1D" w:rsidRDefault="00EF1305" w:rsidP="00C655C5">
            <w:pPr>
              <w:tabs>
                <w:tab w:val="left" w:pos="360"/>
              </w:tabs>
              <w:jc w:val="center"/>
              <w:rPr>
                <w:sz w:val="20"/>
              </w:rPr>
            </w:pPr>
            <w:r>
              <w:rPr>
                <w:sz w:val="20"/>
              </w:rPr>
              <w:t>RV-28</w:t>
            </w:r>
          </w:p>
        </w:tc>
        <w:tc>
          <w:tcPr>
            <w:tcW w:w="3330" w:type="dxa"/>
          </w:tcPr>
          <w:p w14:paraId="7FDA24AE" w14:textId="77777777" w:rsidR="00190A1D" w:rsidRDefault="00EF1305" w:rsidP="00C655C5">
            <w:pPr>
              <w:tabs>
                <w:tab w:val="left" w:pos="360"/>
              </w:tabs>
              <w:jc w:val="center"/>
              <w:rPr>
                <w:sz w:val="20"/>
              </w:rPr>
            </w:pPr>
            <w:r>
              <w:rPr>
                <w:sz w:val="20"/>
              </w:rPr>
              <w:t>Same as RV-26</w:t>
            </w:r>
          </w:p>
        </w:tc>
        <w:tc>
          <w:tcPr>
            <w:tcW w:w="4185" w:type="dxa"/>
            <w:gridSpan w:val="3"/>
          </w:tcPr>
          <w:p w14:paraId="6EBE1D72" w14:textId="77777777" w:rsidR="00190A1D" w:rsidRDefault="00EF1305" w:rsidP="001526FE">
            <w:pPr>
              <w:tabs>
                <w:tab w:val="left" w:pos="360"/>
              </w:tabs>
              <w:jc w:val="center"/>
              <w:rPr>
                <w:sz w:val="20"/>
              </w:rPr>
            </w:pPr>
            <w:r>
              <w:rPr>
                <w:sz w:val="20"/>
              </w:rPr>
              <w:t>Repeat RV-27;</w:t>
            </w:r>
          </w:p>
          <w:p w14:paraId="0E7C9089" w14:textId="77777777" w:rsidR="00EF1305" w:rsidRDefault="00EF1305" w:rsidP="001526FE">
            <w:pPr>
              <w:tabs>
                <w:tab w:val="left" w:pos="360"/>
              </w:tabs>
              <w:jc w:val="center"/>
              <w:rPr>
                <w:sz w:val="20"/>
              </w:rPr>
            </w:pPr>
            <w:r>
              <w:rPr>
                <w:sz w:val="20"/>
              </w:rPr>
              <w:t>Click “Warning”</w:t>
            </w:r>
          </w:p>
        </w:tc>
        <w:tc>
          <w:tcPr>
            <w:tcW w:w="3450" w:type="dxa"/>
            <w:gridSpan w:val="4"/>
          </w:tcPr>
          <w:p w14:paraId="5BC17D75" w14:textId="77777777" w:rsidR="00190A1D" w:rsidRDefault="00EF1305" w:rsidP="001526FE">
            <w:pPr>
              <w:tabs>
                <w:tab w:val="left" w:pos="360"/>
              </w:tabs>
              <w:jc w:val="center"/>
              <w:rPr>
                <w:sz w:val="20"/>
              </w:rPr>
            </w:pPr>
            <w:r>
              <w:rPr>
                <w:sz w:val="20"/>
              </w:rPr>
              <w:t>Warning log list for the selected site displays</w:t>
            </w:r>
          </w:p>
        </w:tc>
        <w:tc>
          <w:tcPr>
            <w:tcW w:w="1275" w:type="dxa"/>
          </w:tcPr>
          <w:p w14:paraId="28F6D95B" w14:textId="77777777" w:rsidR="00190A1D" w:rsidRDefault="00EF1305" w:rsidP="001526FE">
            <w:pPr>
              <w:tabs>
                <w:tab w:val="left" w:pos="360"/>
              </w:tabs>
              <w:jc w:val="center"/>
              <w:rPr>
                <w:sz w:val="20"/>
              </w:rPr>
            </w:pPr>
            <w:r>
              <w:rPr>
                <w:sz w:val="20"/>
              </w:rPr>
              <w:t>P</w:t>
            </w:r>
          </w:p>
        </w:tc>
      </w:tr>
      <w:tr w:rsidR="008C4A8E" w14:paraId="7762543E" w14:textId="77777777" w:rsidTr="007D3E7D">
        <w:tc>
          <w:tcPr>
            <w:tcW w:w="2268" w:type="dxa"/>
            <w:gridSpan w:val="2"/>
          </w:tcPr>
          <w:p w14:paraId="2FD18686" w14:textId="77777777" w:rsidR="008C4A8E" w:rsidRDefault="008C4A8E" w:rsidP="00C655C5">
            <w:pPr>
              <w:tabs>
                <w:tab w:val="left" w:pos="360"/>
              </w:tabs>
              <w:jc w:val="center"/>
              <w:rPr>
                <w:sz w:val="20"/>
              </w:rPr>
            </w:pPr>
            <w:r>
              <w:rPr>
                <w:sz w:val="20"/>
              </w:rPr>
              <w:t>RV-28-1</w:t>
            </w:r>
          </w:p>
        </w:tc>
        <w:tc>
          <w:tcPr>
            <w:tcW w:w="3330" w:type="dxa"/>
          </w:tcPr>
          <w:p w14:paraId="14228A3D" w14:textId="77777777" w:rsidR="008C4A8E" w:rsidRDefault="008C4A8E" w:rsidP="00C655C5">
            <w:pPr>
              <w:tabs>
                <w:tab w:val="left" w:pos="360"/>
              </w:tabs>
              <w:jc w:val="center"/>
              <w:rPr>
                <w:sz w:val="20"/>
              </w:rPr>
            </w:pPr>
            <w:r>
              <w:rPr>
                <w:sz w:val="20"/>
              </w:rPr>
              <w:t>Same as RV-26</w:t>
            </w:r>
          </w:p>
        </w:tc>
        <w:tc>
          <w:tcPr>
            <w:tcW w:w="4185" w:type="dxa"/>
            <w:gridSpan w:val="3"/>
          </w:tcPr>
          <w:p w14:paraId="0C1E0B8C" w14:textId="77777777" w:rsidR="008C4A8E" w:rsidRDefault="008C4A8E" w:rsidP="001526FE">
            <w:pPr>
              <w:tabs>
                <w:tab w:val="left" w:pos="360"/>
              </w:tabs>
              <w:jc w:val="center"/>
              <w:rPr>
                <w:sz w:val="20"/>
              </w:rPr>
            </w:pPr>
            <w:r>
              <w:rPr>
                <w:sz w:val="20"/>
              </w:rPr>
              <w:t>Click a log.</w:t>
            </w:r>
          </w:p>
        </w:tc>
        <w:tc>
          <w:tcPr>
            <w:tcW w:w="3450" w:type="dxa"/>
            <w:gridSpan w:val="4"/>
          </w:tcPr>
          <w:p w14:paraId="77ADB4FA" w14:textId="77777777" w:rsidR="008C4A8E" w:rsidRDefault="008C4A8E" w:rsidP="001526FE">
            <w:pPr>
              <w:tabs>
                <w:tab w:val="left" w:pos="360"/>
              </w:tabs>
              <w:jc w:val="center"/>
              <w:rPr>
                <w:sz w:val="20"/>
              </w:rPr>
            </w:pPr>
            <w:r w:rsidRPr="008C4A8E">
              <w:rPr>
                <w:b/>
                <w:sz w:val="20"/>
              </w:rPr>
              <w:t>View Log (Read Only)</w:t>
            </w:r>
            <w:r>
              <w:rPr>
                <w:sz w:val="20"/>
              </w:rPr>
              <w:t xml:space="preserve"> modal dialog displays</w:t>
            </w:r>
            <w:r w:rsidR="00F11D63">
              <w:rPr>
                <w:sz w:val="20"/>
              </w:rPr>
              <w:t xml:space="preserve"> with correct fields*.</w:t>
            </w:r>
          </w:p>
        </w:tc>
        <w:tc>
          <w:tcPr>
            <w:tcW w:w="1275" w:type="dxa"/>
          </w:tcPr>
          <w:p w14:paraId="5E04C0B9" w14:textId="77777777" w:rsidR="008C4A8E" w:rsidRDefault="008C4A8E" w:rsidP="001526FE">
            <w:pPr>
              <w:tabs>
                <w:tab w:val="left" w:pos="360"/>
              </w:tabs>
              <w:jc w:val="center"/>
              <w:rPr>
                <w:sz w:val="20"/>
              </w:rPr>
            </w:pPr>
          </w:p>
        </w:tc>
      </w:tr>
      <w:tr w:rsidR="00190A1D" w14:paraId="306905F9" w14:textId="77777777" w:rsidTr="007D3E7D">
        <w:tc>
          <w:tcPr>
            <w:tcW w:w="2268" w:type="dxa"/>
            <w:gridSpan w:val="2"/>
          </w:tcPr>
          <w:p w14:paraId="1246C2F7" w14:textId="77777777" w:rsidR="00190A1D" w:rsidRDefault="008C27AC" w:rsidP="001526FE">
            <w:pPr>
              <w:tabs>
                <w:tab w:val="left" w:pos="360"/>
              </w:tabs>
              <w:jc w:val="center"/>
              <w:rPr>
                <w:sz w:val="20"/>
              </w:rPr>
            </w:pPr>
            <w:r>
              <w:rPr>
                <w:sz w:val="20"/>
              </w:rPr>
              <w:t>RV-29</w:t>
            </w:r>
          </w:p>
        </w:tc>
        <w:tc>
          <w:tcPr>
            <w:tcW w:w="3330" w:type="dxa"/>
          </w:tcPr>
          <w:p w14:paraId="3FB23BB2" w14:textId="77777777" w:rsidR="00190A1D" w:rsidRDefault="008C27AC" w:rsidP="001526FE">
            <w:pPr>
              <w:tabs>
                <w:tab w:val="left" w:pos="360"/>
              </w:tabs>
              <w:jc w:val="center"/>
              <w:rPr>
                <w:sz w:val="20"/>
              </w:rPr>
            </w:pPr>
            <w:r>
              <w:rPr>
                <w:sz w:val="20"/>
              </w:rPr>
              <w:t>Same as RV-26</w:t>
            </w:r>
          </w:p>
        </w:tc>
        <w:tc>
          <w:tcPr>
            <w:tcW w:w="4185" w:type="dxa"/>
            <w:gridSpan w:val="3"/>
          </w:tcPr>
          <w:p w14:paraId="33A8FDD2" w14:textId="77777777" w:rsidR="00190A1D" w:rsidRDefault="008C27AC" w:rsidP="001526FE">
            <w:pPr>
              <w:tabs>
                <w:tab w:val="left" w:pos="360"/>
              </w:tabs>
              <w:jc w:val="center"/>
              <w:rPr>
                <w:sz w:val="20"/>
              </w:rPr>
            </w:pPr>
            <w:r>
              <w:rPr>
                <w:sz w:val="20"/>
              </w:rPr>
              <w:t>Repeat RV-27;</w:t>
            </w:r>
          </w:p>
          <w:p w14:paraId="751E392D" w14:textId="77777777" w:rsidR="008C27AC" w:rsidRDefault="008C27AC" w:rsidP="001526FE">
            <w:pPr>
              <w:tabs>
                <w:tab w:val="left" w:pos="360"/>
              </w:tabs>
              <w:jc w:val="center"/>
              <w:rPr>
                <w:sz w:val="20"/>
              </w:rPr>
            </w:pPr>
            <w:r>
              <w:rPr>
                <w:sz w:val="20"/>
              </w:rPr>
              <w:t>Click “Completed”</w:t>
            </w:r>
          </w:p>
        </w:tc>
        <w:tc>
          <w:tcPr>
            <w:tcW w:w="3450" w:type="dxa"/>
            <w:gridSpan w:val="4"/>
          </w:tcPr>
          <w:p w14:paraId="23847606" w14:textId="77777777" w:rsidR="00190A1D" w:rsidRDefault="008C27AC" w:rsidP="001526FE">
            <w:pPr>
              <w:tabs>
                <w:tab w:val="left" w:pos="360"/>
              </w:tabs>
              <w:jc w:val="center"/>
              <w:rPr>
                <w:sz w:val="20"/>
              </w:rPr>
            </w:pPr>
            <w:r>
              <w:rPr>
                <w:sz w:val="20"/>
              </w:rPr>
              <w:t>Completed log list for the selected site displays</w:t>
            </w:r>
          </w:p>
        </w:tc>
        <w:tc>
          <w:tcPr>
            <w:tcW w:w="1275" w:type="dxa"/>
          </w:tcPr>
          <w:p w14:paraId="2BB095A1" w14:textId="77777777" w:rsidR="00190A1D" w:rsidRDefault="008C27AC" w:rsidP="001526FE">
            <w:pPr>
              <w:tabs>
                <w:tab w:val="left" w:pos="360"/>
              </w:tabs>
              <w:jc w:val="center"/>
              <w:rPr>
                <w:sz w:val="20"/>
              </w:rPr>
            </w:pPr>
            <w:r>
              <w:rPr>
                <w:sz w:val="20"/>
              </w:rPr>
              <w:t>P</w:t>
            </w:r>
          </w:p>
        </w:tc>
      </w:tr>
      <w:tr w:rsidR="00190A1D" w14:paraId="68D5076D" w14:textId="77777777" w:rsidTr="007D3E7D">
        <w:tc>
          <w:tcPr>
            <w:tcW w:w="2268" w:type="dxa"/>
            <w:gridSpan w:val="2"/>
          </w:tcPr>
          <w:p w14:paraId="4816FC0C" w14:textId="77777777" w:rsidR="00190A1D" w:rsidRDefault="00FF2D06" w:rsidP="001526FE">
            <w:pPr>
              <w:tabs>
                <w:tab w:val="left" w:pos="360"/>
              </w:tabs>
              <w:jc w:val="center"/>
              <w:rPr>
                <w:sz w:val="20"/>
              </w:rPr>
            </w:pPr>
            <w:r>
              <w:rPr>
                <w:sz w:val="20"/>
              </w:rPr>
              <w:t>RV-29-1</w:t>
            </w:r>
          </w:p>
        </w:tc>
        <w:tc>
          <w:tcPr>
            <w:tcW w:w="3330" w:type="dxa"/>
          </w:tcPr>
          <w:p w14:paraId="34D022FD" w14:textId="77777777" w:rsidR="00190A1D" w:rsidRDefault="00FF2D06" w:rsidP="001526FE">
            <w:pPr>
              <w:tabs>
                <w:tab w:val="left" w:pos="360"/>
              </w:tabs>
              <w:jc w:val="center"/>
              <w:rPr>
                <w:sz w:val="20"/>
              </w:rPr>
            </w:pPr>
            <w:r>
              <w:rPr>
                <w:sz w:val="20"/>
              </w:rPr>
              <w:t>Same as RV-26</w:t>
            </w:r>
          </w:p>
        </w:tc>
        <w:tc>
          <w:tcPr>
            <w:tcW w:w="4185" w:type="dxa"/>
            <w:gridSpan w:val="3"/>
          </w:tcPr>
          <w:p w14:paraId="2FDB1A74" w14:textId="77777777" w:rsidR="00190A1D" w:rsidRDefault="00FF2D06" w:rsidP="001526FE">
            <w:pPr>
              <w:tabs>
                <w:tab w:val="left" w:pos="360"/>
              </w:tabs>
              <w:jc w:val="center"/>
              <w:rPr>
                <w:sz w:val="20"/>
              </w:rPr>
            </w:pPr>
            <w:r>
              <w:rPr>
                <w:sz w:val="20"/>
              </w:rPr>
              <w:t>Click a log.</w:t>
            </w:r>
          </w:p>
        </w:tc>
        <w:tc>
          <w:tcPr>
            <w:tcW w:w="3450" w:type="dxa"/>
            <w:gridSpan w:val="4"/>
          </w:tcPr>
          <w:p w14:paraId="0392A61E" w14:textId="77777777" w:rsidR="00190A1D" w:rsidRDefault="00FF2D06" w:rsidP="001526FE">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2BFB7570" w14:textId="77777777" w:rsidR="00190A1D" w:rsidRDefault="004F726E" w:rsidP="001526FE">
            <w:pPr>
              <w:tabs>
                <w:tab w:val="left" w:pos="360"/>
              </w:tabs>
              <w:jc w:val="center"/>
              <w:rPr>
                <w:sz w:val="20"/>
              </w:rPr>
            </w:pPr>
            <w:r>
              <w:rPr>
                <w:sz w:val="20"/>
              </w:rPr>
              <w:t>P</w:t>
            </w:r>
          </w:p>
        </w:tc>
      </w:tr>
      <w:tr w:rsidR="00190A1D" w14:paraId="533EB682" w14:textId="77777777" w:rsidTr="007D3E7D">
        <w:tc>
          <w:tcPr>
            <w:tcW w:w="2268" w:type="dxa"/>
            <w:gridSpan w:val="2"/>
          </w:tcPr>
          <w:p w14:paraId="4F8AD436" w14:textId="77777777" w:rsidR="00190A1D" w:rsidRDefault="004D0BAC" w:rsidP="001526FE">
            <w:pPr>
              <w:tabs>
                <w:tab w:val="left" w:pos="360"/>
              </w:tabs>
              <w:jc w:val="center"/>
              <w:rPr>
                <w:sz w:val="20"/>
              </w:rPr>
            </w:pPr>
            <w:r>
              <w:rPr>
                <w:sz w:val="20"/>
              </w:rPr>
              <w:t>RV-30</w:t>
            </w:r>
          </w:p>
        </w:tc>
        <w:tc>
          <w:tcPr>
            <w:tcW w:w="3330" w:type="dxa"/>
          </w:tcPr>
          <w:p w14:paraId="1BFBFFE0" w14:textId="77777777" w:rsidR="00190A1D" w:rsidRDefault="004D0BAC" w:rsidP="004D0BAC">
            <w:pPr>
              <w:tabs>
                <w:tab w:val="left" w:pos="360"/>
              </w:tabs>
              <w:jc w:val="center"/>
              <w:rPr>
                <w:sz w:val="20"/>
              </w:rPr>
            </w:pPr>
            <w:r>
              <w:rPr>
                <w:sz w:val="20"/>
              </w:rPr>
              <w:t>User is configure with “</w:t>
            </w:r>
            <w:r>
              <w:rPr>
                <w:b/>
                <w:sz w:val="20"/>
              </w:rPr>
              <w:t>Employee</w:t>
            </w:r>
            <w:r>
              <w:rPr>
                <w:sz w:val="20"/>
              </w:rPr>
              <w:t>” role</w:t>
            </w:r>
          </w:p>
        </w:tc>
        <w:tc>
          <w:tcPr>
            <w:tcW w:w="4185" w:type="dxa"/>
            <w:gridSpan w:val="3"/>
          </w:tcPr>
          <w:p w14:paraId="2D93E933" w14:textId="77777777" w:rsidR="00190A1D" w:rsidRDefault="003252AB" w:rsidP="001526FE">
            <w:pPr>
              <w:tabs>
                <w:tab w:val="left" w:pos="360"/>
              </w:tabs>
              <w:jc w:val="center"/>
              <w:rPr>
                <w:sz w:val="20"/>
              </w:rPr>
            </w:pPr>
            <w:r>
              <w:rPr>
                <w:sz w:val="20"/>
              </w:rPr>
              <w:t>Same as RV-2 ~ RV-9</w:t>
            </w:r>
          </w:p>
        </w:tc>
        <w:tc>
          <w:tcPr>
            <w:tcW w:w="3450" w:type="dxa"/>
            <w:gridSpan w:val="4"/>
          </w:tcPr>
          <w:p w14:paraId="1E66258B" w14:textId="77777777" w:rsidR="00190A1D" w:rsidRDefault="00B03FCF" w:rsidP="001526FE">
            <w:pPr>
              <w:tabs>
                <w:tab w:val="left" w:pos="360"/>
              </w:tabs>
              <w:jc w:val="center"/>
              <w:rPr>
                <w:sz w:val="20"/>
              </w:rPr>
            </w:pPr>
            <w:r>
              <w:rPr>
                <w:sz w:val="20"/>
              </w:rPr>
              <w:t>Same as RV-2 ~ RV-9</w:t>
            </w:r>
          </w:p>
        </w:tc>
        <w:tc>
          <w:tcPr>
            <w:tcW w:w="1275" w:type="dxa"/>
          </w:tcPr>
          <w:p w14:paraId="4FBAFB12" w14:textId="77777777" w:rsidR="00190A1D" w:rsidRDefault="00B03FCF" w:rsidP="001526FE">
            <w:pPr>
              <w:tabs>
                <w:tab w:val="left" w:pos="360"/>
              </w:tabs>
              <w:jc w:val="center"/>
              <w:rPr>
                <w:sz w:val="20"/>
              </w:rPr>
            </w:pPr>
            <w:r>
              <w:rPr>
                <w:sz w:val="20"/>
              </w:rPr>
              <w:t>P</w:t>
            </w:r>
          </w:p>
        </w:tc>
      </w:tr>
      <w:tr w:rsidR="00305DFC" w14:paraId="6ABB1B91" w14:textId="77777777" w:rsidTr="007D3E7D">
        <w:tc>
          <w:tcPr>
            <w:tcW w:w="2268" w:type="dxa"/>
            <w:gridSpan w:val="2"/>
          </w:tcPr>
          <w:p w14:paraId="27EC7251" w14:textId="77777777" w:rsidR="00305DFC" w:rsidRDefault="001A6B6F" w:rsidP="00305DFC">
            <w:pPr>
              <w:tabs>
                <w:tab w:val="left" w:pos="360"/>
              </w:tabs>
              <w:jc w:val="center"/>
              <w:rPr>
                <w:sz w:val="20"/>
              </w:rPr>
            </w:pPr>
            <w:r>
              <w:rPr>
                <w:sz w:val="20"/>
              </w:rPr>
              <w:t>RV-31</w:t>
            </w:r>
          </w:p>
        </w:tc>
        <w:tc>
          <w:tcPr>
            <w:tcW w:w="3330" w:type="dxa"/>
          </w:tcPr>
          <w:p w14:paraId="34EA6624" w14:textId="77777777" w:rsidR="00305DFC" w:rsidRDefault="001A6B6F" w:rsidP="001A6B6F">
            <w:pPr>
              <w:tabs>
                <w:tab w:val="left" w:pos="360"/>
              </w:tabs>
              <w:jc w:val="center"/>
              <w:rPr>
                <w:sz w:val="20"/>
              </w:rPr>
            </w:pPr>
            <w:r>
              <w:rPr>
                <w:sz w:val="20"/>
              </w:rPr>
              <w:t>User is configure with “</w:t>
            </w:r>
            <w:r>
              <w:rPr>
                <w:b/>
                <w:sz w:val="20"/>
              </w:rPr>
              <w:t>Restricted</w:t>
            </w:r>
            <w:r>
              <w:rPr>
                <w:sz w:val="20"/>
              </w:rPr>
              <w:t>” role</w:t>
            </w:r>
            <w:r w:rsidR="00A21140">
              <w:rPr>
                <w:sz w:val="20"/>
              </w:rPr>
              <w:t xml:space="preserve"> having the following log:</w:t>
            </w:r>
          </w:p>
          <w:p w14:paraId="1F5D4F51" w14:textId="77777777" w:rsidR="00A21140" w:rsidRDefault="00A21140" w:rsidP="001A6B6F">
            <w:pPr>
              <w:tabs>
                <w:tab w:val="left" w:pos="360"/>
              </w:tabs>
              <w:jc w:val="center"/>
              <w:rPr>
                <w:sz w:val="20"/>
              </w:rPr>
            </w:pPr>
          </w:p>
          <w:p w14:paraId="59B8A0E7" w14:textId="77777777" w:rsidR="00A21140" w:rsidRDefault="00A21140" w:rsidP="001A6B6F">
            <w:pPr>
              <w:tabs>
                <w:tab w:val="left" w:pos="360"/>
              </w:tabs>
              <w:jc w:val="center"/>
              <w:rPr>
                <w:sz w:val="20"/>
              </w:rPr>
            </w:pPr>
            <w:r>
              <w:rPr>
                <w:sz w:val="20"/>
              </w:rPr>
              <w:t>My Submitted</w:t>
            </w:r>
          </w:p>
        </w:tc>
        <w:tc>
          <w:tcPr>
            <w:tcW w:w="4185" w:type="dxa"/>
            <w:gridSpan w:val="3"/>
          </w:tcPr>
          <w:p w14:paraId="1B01ACE4" w14:textId="77777777" w:rsidR="00305DFC" w:rsidRDefault="008C6488" w:rsidP="00305DFC">
            <w:pPr>
              <w:tabs>
                <w:tab w:val="left" w:pos="360"/>
              </w:tabs>
              <w:jc w:val="center"/>
              <w:rPr>
                <w:sz w:val="20"/>
              </w:rPr>
            </w:pPr>
            <w:r>
              <w:rPr>
                <w:sz w:val="20"/>
              </w:rPr>
              <w:t>Same as RV-1</w:t>
            </w:r>
          </w:p>
        </w:tc>
        <w:tc>
          <w:tcPr>
            <w:tcW w:w="3450" w:type="dxa"/>
            <w:gridSpan w:val="4"/>
          </w:tcPr>
          <w:p w14:paraId="2A525AAE" w14:textId="77777777" w:rsidR="00305DFC" w:rsidRDefault="00E1251F" w:rsidP="00305DFC">
            <w:pPr>
              <w:tabs>
                <w:tab w:val="left" w:pos="360"/>
              </w:tabs>
              <w:jc w:val="center"/>
              <w:rPr>
                <w:sz w:val="20"/>
              </w:rPr>
            </w:pPr>
            <w:r>
              <w:rPr>
                <w:sz w:val="20"/>
              </w:rPr>
              <w:t xml:space="preserve">Same as RV-1 </w:t>
            </w:r>
          </w:p>
        </w:tc>
        <w:tc>
          <w:tcPr>
            <w:tcW w:w="1275" w:type="dxa"/>
          </w:tcPr>
          <w:p w14:paraId="346D935D" w14:textId="77777777" w:rsidR="00305DFC" w:rsidRDefault="00E1251F" w:rsidP="00305DFC">
            <w:pPr>
              <w:tabs>
                <w:tab w:val="left" w:pos="360"/>
              </w:tabs>
              <w:jc w:val="center"/>
              <w:rPr>
                <w:sz w:val="20"/>
              </w:rPr>
            </w:pPr>
            <w:r>
              <w:rPr>
                <w:sz w:val="20"/>
              </w:rPr>
              <w:t>P</w:t>
            </w:r>
          </w:p>
        </w:tc>
      </w:tr>
      <w:tr w:rsidR="00305DFC" w14:paraId="6B17BB23" w14:textId="77777777" w:rsidTr="007D3E7D">
        <w:tc>
          <w:tcPr>
            <w:tcW w:w="2268" w:type="dxa"/>
            <w:gridSpan w:val="2"/>
          </w:tcPr>
          <w:p w14:paraId="271D8024" w14:textId="77777777" w:rsidR="00305DFC" w:rsidRDefault="00DC4991" w:rsidP="00305DFC">
            <w:pPr>
              <w:tabs>
                <w:tab w:val="left" w:pos="360"/>
              </w:tabs>
              <w:jc w:val="center"/>
              <w:rPr>
                <w:sz w:val="20"/>
              </w:rPr>
            </w:pPr>
            <w:r>
              <w:rPr>
                <w:sz w:val="20"/>
              </w:rPr>
              <w:t>RV-32</w:t>
            </w:r>
          </w:p>
        </w:tc>
        <w:tc>
          <w:tcPr>
            <w:tcW w:w="3330" w:type="dxa"/>
          </w:tcPr>
          <w:p w14:paraId="31C99F39" w14:textId="77777777" w:rsidR="00305DFC" w:rsidRDefault="00904032" w:rsidP="00305DFC">
            <w:pPr>
              <w:tabs>
                <w:tab w:val="left" w:pos="360"/>
              </w:tabs>
              <w:jc w:val="center"/>
              <w:rPr>
                <w:sz w:val="20"/>
              </w:rPr>
            </w:pPr>
            <w:r>
              <w:rPr>
                <w:sz w:val="20"/>
              </w:rPr>
              <w:t>Same as RV-31</w:t>
            </w:r>
          </w:p>
        </w:tc>
        <w:tc>
          <w:tcPr>
            <w:tcW w:w="4185" w:type="dxa"/>
            <w:gridSpan w:val="3"/>
          </w:tcPr>
          <w:p w14:paraId="1EEE25C0" w14:textId="77777777" w:rsidR="00305DFC" w:rsidRDefault="00880E20" w:rsidP="00880E20">
            <w:pPr>
              <w:tabs>
                <w:tab w:val="left" w:pos="360"/>
              </w:tabs>
              <w:jc w:val="center"/>
              <w:rPr>
                <w:sz w:val="20"/>
              </w:rPr>
            </w:pPr>
            <w:r>
              <w:rPr>
                <w:sz w:val="20"/>
              </w:rPr>
              <w:t>Click “View” for “My Submitted;</w:t>
            </w:r>
          </w:p>
          <w:p w14:paraId="312AFAA3" w14:textId="77777777" w:rsidR="00880E20" w:rsidRDefault="00880E20" w:rsidP="00880E20">
            <w:pPr>
              <w:tabs>
                <w:tab w:val="left" w:pos="360"/>
              </w:tabs>
              <w:jc w:val="center"/>
              <w:rPr>
                <w:sz w:val="20"/>
              </w:rPr>
            </w:pPr>
            <w:r>
              <w:rPr>
                <w:sz w:val="20"/>
              </w:rPr>
              <w:t>Click a log;</w:t>
            </w:r>
          </w:p>
        </w:tc>
        <w:tc>
          <w:tcPr>
            <w:tcW w:w="3450" w:type="dxa"/>
            <w:gridSpan w:val="4"/>
          </w:tcPr>
          <w:p w14:paraId="58DE086B" w14:textId="77777777" w:rsidR="00305DFC" w:rsidRDefault="00880E20" w:rsidP="00305DFC">
            <w:pPr>
              <w:tabs>
                <w:tab w:val="left" w:pos="360"/>
              </w:tabs>
              <w:jc w:val="center"/>
              <w:rPr>
                <w:sz w:val="20"/>
              </w:rPr>
            </w:pPr>
            <w:r w:rsidRPr="008C4A8E">
              <w:rPr>
                <w:b/>
                <w:sz w:val="20"/>
              </w:rPr>
              <w:t>View Log (Read Only)</w:t>
            </w:r>
            <w:r>
              <w:rPr>
                <w:sz w:val="20"/>
              </w:rPr>
              <w:t xml:space="preserve"> modal dialog displays with correct fields*.</w:t>
            </w:r>
          </w:p>
        </w:tc>
        <w:tc>
          <w:tcPr>
            <w:tcW w:w="1275" w:type="dxa"/>
          </w:tcPr>
          <w:p w14:paraId="58F5DC78" w14:textId="77777777" w:rsidR="00305DFC" w:rsidRDefault="00AA5F9F" w:rsidP="00305DFC">
            <w:pPr>
              <w:tabs>
                <w:tab w:val="left" w:pos="360"/>
              </w:tabs>
              <w:jc w:val="center"/>
              <w:rPr>
                <w:sz w:val="20"/>
              </w:rPr>
            </w:pPr>
            <w:r>
              <w:rPr>
                <w:sz w:val="20"/>
              </w:rPr>
              <w:t>P</w:t>
            </w:r>
          </w:p>
        </w:tc>
      </w:tr>
      <w:tr w:rsidR="00664FB2" w14:paraId="65BC14C8" w14:textId="77777777" w:rsidTr="007D3E7D">
        <w:tc>
          <w:tcPr>
            <w:tcW w:w="2268" w:type="dxa"/>
            <w:gridSpan w:val="2"/>
          </w:tcPr>
          <w:p w14:paraId="08731BDD" w14:textId="77777777" w:rsidR="00664FB2" w:rsidRDefault="00664FB2" w:rsidP="00305DFC">
            <w:pPr>
              <w:tabs>
                <w:tab w:val="left" w:pos="360"/>
              </w:tabs>
              <w:jc w:val="center"/>
              <w:rPr>
                <w:sz w:val="20"/>
              </w:rPr>
            </w:pPr>
            <w:r>
              <w:rPr>
                <w:sz w:val="20"/>
              </w:rPr>
              <w:t>RV-33</w:t>
            </w:r>
          </w:p>
        </w:tc>
        <w:tc>
          <w:tcPr>
            <w:tcW w:w="3330" w:type="dxa"/>
          </w:tcPr>
          <w:p w14:paraId="4300A15C" w14:textId="77777777" w:rsidR="00664FB2" w:rsidRDefault="00203022" w:rsidP="00B02AA8">
            <w:pPr>
              <w:tabs>
                <w:tab w:val="left" w:pos="360"/>
              </w:tabs>
              <w:jc w:val="center"/>
              <w:rPr>
                <w:sz w:val="20"/>
              </w:rPr>
            </w:pPr>
            <w:r>
              <w:rPr>
                <w:sz w:val="20"/>
              </w:rPr>
              <w:t xml:space="preserve">User is configured with </w:t>
            </w:r>
            <w:r>
              <w:rPr>
                <w:b/>
                <w:sz w:val="20"/>
              </w:rPr>
              <w:t>Supervisor</w:t>
            </w:r>
            <w:r>
              <w:rPr>
                <w:sz w:val="20"/>
              </w:rPr>
              <w:t xml:space="preserve"> role having </w:t>
            </w:r>
            <w:r w:rsidRPr="00B02AA8">
              <w:rPr>
                <w:b/>
                <w:sz w:val="20"/>
              </w:rPr>
              <w:t>PBH</w:t>
            </w:r>
            <w:r>
              <w:rPr>
                <w:sz w:val="20"/>
              </w:rPr>
              <w:t xml:space="preserve"> log with </w:t>
            </w:r>
            <w:r w:rsidRPr="00B02AA8">
              <w:rPr>
                <w:b/>
                <w:sz w:val="20"/>
              </w:rPr>
              <w:t>Pending Supervisor Review</w:t>
            </w:r>
          </w:p>
        </w:tc>
        <w:tc>
          <w:tcPr>
            <w:tcW w:w="4185" w:type="dxa"/>
            <w:gridSpan w:val="3"/>
          </w:tcPr>
          <w:p w14:paraId="0A3B297B" w14:textId="77777777" w:rsidR="00664FB2" w:rsidRDefault="003E614D" w:rsidP="00880E20">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1AB30C1B" w14:textId="77777777" w:rsidR="003E614D" w:rsidRDefault="003E614D" w:rsidP="00880E20">
            <w:pPr>
              <w:tabs>
                <w:tab w:val="left" w:pos="360"/>
              </w:tabs>
              <w:jc w:val="center"/>
              <w:rPr>
                <w:sz w:val="20"/>
              </w:rPr>
            </w:pPr>
            <w:r>
              <w:rPr>
                <w:sz w:val="20"/>
              </w:rPr>
              <w:t>Click the PBH log;</w:t>
            </w:r>
          </w:p>
        </w:tc>
        <w:tc>
          <w:tcPr>
            <w:tcW w:w="3450" w:type="dxa"/>
            <w:gridSpan w:val="4"/>
          </w:tcPr>
          <w:p w14:paraId="61E43907" w14:textId="77777777" w:rsidR="00664FB2" w:rsidRPr="008C4A8E" w:rsidRDefault="003E614D" w:rsidP="00305DFC">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0B6CBDDA" w14:textId="77777777" w:rsidR="00664FB2" w:rsidRDefault="003E614D" w:rsidP="00305DFC">
            <w:pPr>
              <w:tabs>
                <w:tab w:val="left" w:pos="360"/>
              </w:tabs>
              <w:jc w:val="center"/>
              <w:rPr>
                <w:sz w:val="20"/>
              </w:rPr>
            </w:pPr>
            <w:r>
              <w:rPr>
                <w:sz w:val="20"/>
              </w:rPr>
              <w:t>P</w:t>
            </w:r>
          </w:p>
        </w:tc>
      </w:tr>
      <w:tr w:rsidR="00B77449" w14:paraId="6DBE6843" w14:textId="77777777" w:rsidTr="007D3E7D">
        <w:tc>
          <w:tcPr>
            <w:tcW w:w="2268" w:type="dxa"/>
            <w:gridSpan w:val="2"/>
          </w:tcPr>
          <w:p w14:paraId="7B762C85" w14:textId="77777777" w:rsidR="00B77449" w:rsidRDefault="00B77449" w:rsidP="00305DFC">
            <w:pPr>
              <w:tabs>
                <w:tab w:val="left" w:pos="360"/>
              </w:tabs>
              <w:jc w:val="center"/>
              <w:rPr>
                <w:sz w:val="20"/>
              </w:rPr>
            </w:pPr>
            <w:r>
              <w:rPr>
                <w:sz w:val="20"/>
              </w:rPr>
              <w:t>RV-34</w:t>
            </w:r>
          </w:p>
        </w:tc>
        <w:tc>
          <w:tcPr>
            <w:tcW w:w="3330" w:type="dxa"/>
          </w:tcPr>
          <w:p w14:paraId="7F96F1C8" w14:textId="77777777" w:rsidR="00B77449" w:rsidRDefault="00B77449" w:rsidP="00203022">
            <w:pPr>
              <w:tabs>
                <w:tab w:val="left" w:pos="360"/>
              </w:tabs>
              <w:jc w:val="center"/>
              <w:rPr>
                <w:sz w:val="20"/>
              </w:rPr>
            </w:pPr>
            <w:r>
              <w:rPr>
                <w:sz w:val="20"/>
              </w:rPr>
              <w:t>Repeat RV-33</w:t>
            </w:r>
          </w:p>
        </w:tc>
        <w:tc>
          <w:tcPr>
            <w:tcW w:w="4185" w:type="dxa"/>
            <w:gridSpan w:val="3"/>
          </w:tcPr>
          <w:p w14:paraId="5CC69571" w14:textId="77777777" w:rsidR="00B77449" w:rsidRDefault="00B77449" w:rsidP="00880E20">
            <w:pPr>
              <w:tabs>
                <w:tab w:val="left" w:pos="360"/>
              </w:tabs>
              <w:jc w:val="center"/>
              <w:rPr>
                <w:sz w:val="20"/>
              </w:rPr>
            </w:pPr>
            <w:r>
              <w:rPr>
                <w:sz w:val="20"/>
              </w:rPr>
              <w:t>Repeat RV-33;</w:t>
            </w:r>
          </w:p>
          <w:p w14:paraId="495FFFC5" w14:textId="77777777" w:rsidR="00B77449" w:rsidRDefault="00B77449" w:rsidP="00880E20">
            <w:pPr>
              <w:tabs>
                <w:tab w:val="left" w:pos="360"/>
              </w:tabs>
              <w:jc w:val="center"/>
              <w:rPr>
                <w:sz w:val="20"/>
              </w:rPr>
            </w:pPr>
            <w:r>
              <w:rPr>
                <w:sz w:val="20"/>
              </w:rPr>
              <w:t>Fill in required fields, click Submit</w:t>
            </w:r>
          </w:p>
        </w:tc>
        <w:tc>
          <w:tcPr>
            <w:tcW w:w="3450" w:type="dxa"/>
            <w:gridSpan w:val="4"/>
          </w:tcPr>
          <w:p w14:paraId="02E3FBBE" w14:textId="77777777" w:rsidR="00B77449" w:rsidRPr="00B77449" w:rsidRDefault="00B77449" w:rsidP="00B02AA8">
            <w:pPr>
              <w:tabs>
                <w:tab w:val="left" w:pos="360"/>
              </w:tabs>
              <w:jc w:val="center"/>
              <w:rPr>
                <w:sz w:val="20"/>
              </w:rPr>
            </w:pPr>
            <w:r>
              <w:rPr>
                <w:sz w:val="20"/>
              </w:rPr>
              <w:t xml:space="preserve">The PBH log is successfully updated in database with status changed to </w:t>
            </w:r>
            <w:r w:rsidRPr="00B02AA8">
              <w:rPr>
                <w:b/>
                <w:sz w:val="20"/>
              </w:rPr>
              <w:t xml:space="preserve">Pending Employee </w:t>
            </w:r>
            <w:r w:rsidR="0080559C" w:rsidRPr="00B02AA8">
              <w:rPr>
                <w:b/>
                <w:sz w:val="20"/>
              </w:rPr>
              <w:t>Review</w:t>
            </w:r>
          </w:p>
        </w:tc>
        <w:tc>
          <w:tcPr>
            <w:tcW w:w="1275" w:type="dxa"/>
          </w:tcPr>
          <w:p w14:paraId="7F3D4CF6" w14:textId="77777777" w:rsidR="00B77449" w:rsidRDefault="00B77449" w:rsidP="00305DFC">
            <w:pPr>
              <w:tabs>
                <w:tab w:val="left" w:pos="360"/>
              </w:tabs>
              <w:jc w:val="center"/>
              <w:rPr>
                <w:sz w:val="20"/>
              </w:rPr>
            </w:pPr>
            <w:r>
              <w:rPr>
                <w:sz w:val="20"/>
              </w:rPr>
              <w:t>P</w:t>
            </w:r>
          </w:p>
        </w:tc>
      </w:tr>
      <w:tr w:rsidR="00E27BAA" w14:paraId="6F4C9D9F" w14:textId="77777777" w:rsidTr="007D3E7D">
        <w:tc>
          <w:tcPr>
            <w:tcW w:w="2268" w:type="dxa"/>
            <w:gridSpan w:val="2"/>
          </w:tcPr>
          <w:p w14:paraId="3CB2BCAA" w14:textId="77777777" w:rsidR="00E27BAA" w:rsidRDefault="00E27BAA" w:rsidP="00E27BAA">
            <w:pPr>
              <w:tabs>
                <w:tab w:val="left" w:pos="360"/>
              </w:tabs>
              <w:jc w:val="center"/>
              <w:rPr>
                <w:sz w:val="20"/>
              </w:rPr>
            </w:pPr>
            <w:r>
              <w:rPr>
                <w:sz w:val="20"/>
              </w:rPr>
              <w:t>RV-35</w:t>
            </w:r>
          </w:p>
        </w:tc>
        <w:tc>
          <w:tcPr>
            <w:tcW w:w="3330" w:type="dxa"/>
          </w:tcPr>
          <w:p w14:paraId="2FFC9602" w14:textId="77777777" w:rsidR="00E27BAA" w:rsidRDefault="00E27BAA" w:rsidP="00E27BAA">
            <w:pPr>
              <w:tabs>
                <w:tab w:val="left" w:pos="360"/>
              </w:tabs>
              <w:jc w:val="center"/>
              <w:rPr>
                <w:sz w:val="20"/>
              </w:rPr>
            </w:pPr>
            <w:r>
              <w:rPr>
                <w:sz w:val="20"/>
              </w:rPr>
              <w:t xml:space="preserve">User is configured with </w:t>
            </w:r>
            <w:r w:rsidRPr="00263A85">
              <w:rPr>
                <w:b/>
                <w:sz w:val="20"/>
              </w:rPr>
              <w:t>Supervisor</w:t>
            </w:r>
            <w:r>
              <w:rPr>
                <w:sz w:val="20"/>
              </w:rPr>
              <w:t xml:space="preserve"> role having </w:t>
            </w:r>
            <w:r w:rsidRPr="00263A85">
              <w:rPr>
                <w:b/>
                <w:sz w:val="20"/>
              </w:rPr>
              <w:t>OTA</w:t>
            </w:r>
            <w:r>
              <w:rPr>
                <w:sz w:val="20"/>
              </w:rPr>
              <w:t xml:space="preserve"> log with </w:t>
            </w:r>
            <w:r w:rsidRPr="00263A85">
              <w:rPr>
                <w:b/>
                <w:sz w:val="20"/>
              </w:rPr>
              <w:t>Pending Quality Lead Review</w:t>
            </w:r>
          </w:p>
        </w:tc>
        <w:tc>
          <w:tcPr>
            <w:tcW w:w="4185" w:type="dxa"/>
            <w:gridSpan w:val="3"/>
          </w:tcPr>
          <w:p w14:paraId="081392D0" w14:textId="77777777" w:rsidR="00E27BAA" w:rsidRDefault="00E27BAA" w:rsidP="00E27BAA">
            <w:pPr>
              <w:tabs>
                <w:tab w:val="left" w:pos="360"/>
              </w:tabs>
              <w:jc w:val="center"/>
              <w:rPr>
                <w:sz w:val="20"/>
              </w:rPr>
            </w:pPr>
            <w:r>
              <w:rPr>
                <w:sz w:val="20"/>
              </w:rPr>
              <w:t xml:space="preserve">Click </w:t>
            </w:r>
            <w:r w:rsidRPr="003E614D">
              <w:rPr>
                <w:b/>
                <w:sz w:val="20"/>
              </w:rPr>
              <w:t>View</w:t>
            </w:r>
            <w:r>
              <w:rPr>
                <w:sz w:val="20"/>
              </w:rPr>
              <w:t xml:space="preserve"> for </w:t>
            </w:r>
            <w:r w:rsidRPr="003E614D">
              <w:rPr>
                <w:b/>
                <w:sz w:val="20"/>
              </w:rPr>
              <w:t>My Pending</w:t>
            </w:r>
            <w:r>
              <w:rPr>
                <w:sz w:val="20"/>
              </w:rPr>
              <w:t>;</w:t>
            </w:r>
          </w:p>
          <w:p w14:paraId="71F3DEFF" w14:textId="77777777" w:rsidR="00E27BAA" w:rsidRDefault="00E27BAA" w:rsidP="00E27BAA">
            <w:pPr>
              <w:tabs>
                <w:tab w:val="left" w:pos="360"/>
              </w:tabs>
              <w:jc w:val="center"/>
              <w:rPr>
                <w:sz w:val="20"/>
              </w:rPr>
            </w:pPr>
            <w:r>
              <w:rPr>
                <w:sz w:val="20"/>
              </w:rPr>
              <w:t xml:space="preserve">Click the </w:t>
            </w:r>
            <w:r w:rsidRPr="00973F95">
              <w:rPr>
                <w:b/>
                <w:sz w:val="20"/>
              </w:rPr>
              <w:t>OTA</w:t>
            </w:r>
            <w:r>
              <w:rPr>
                <w:sz w:val="20"/>
              </w:rPr>
              <w:t xml:space="preserve"> log;</w:t>
            </w:r>
          </w:p>
        </w:tc>
        <w:tc>
          <w:tcPr>
            <w:tcW w:w="3450" w:type="dxa"/>
            <w:gridSpan w:val="4"/>
          </w:tcPr>
          <w:p w14:paraId="33BEC7A3" w14:textId="77777777" w:rsidR="00E27BAA" w:rsidRPr="008C4A8E" w:rsidRDefault="00E27BAA" w:rsidP="00E27BAA">
            <w:pPr>
              <w:tabs>
                <w:tab w:val="left" w:pos="360"/>
              </w:tabs>
              <w:jc w:val="center"/>
              <w:rPr>
                <w:b/>
                <w:sz w:val="20"/>
              </w:rPr>
            </w:pPr>
            <w:r>
              <w:rPr>
                <w:b/>
                <w:sz w:val="20"/>
              </w:rPr>
              <w:t xml:space="preserve">Pending Review </w:t>
            </w:r>
            <w:r w:rsidRPr="003E614D">
              <w:rPr>
                <w:sz w:val="20"/>
              </w:rPr>
              <w:t>modal</w:t>
            </w:r>
            <w:r>
              <w:rPr>
                <w:b/>
                <w:sz w:val="20"/>
              </w:rPr>
              <w:t xml:space="preserve"> </w:t>
            </w:r>
            <w:r w:rsidRPr="003E614D">
              <w:rPr>
                <w:sz w:val="20"/>
              </w:rPr>
              <w:t>dialog displays</w:t>
            </w:r>
            <w:r>
              <w:rPr>
                <w:sz w:val="20"/>
              </w:rPr>
              <w:t xml:space="preserve"> with correct fields*.</w:t>
            </w:r>
          </w:p>
        </w:tc>
        <w:tc>
          <w:tcPr>
            <w:tcW w:w="1275" w:type="dxa"/>
          </w:tcPr>
          <w:p w14:paraId="38FD7A61" w14:textId="77777777" w:rsidR="00E27BAA" w:rsidRDefault="00E27BAA" w:rsidP="00E27BAA">
            <w:pPr>
              <w:tabs>
                <w:tab w:val="left" w:pos="360"/>
              </w:tabs>
              <w:jc w:val="center"/>
              <w:rPr>
                <w:sz w:val="20"/>
              </w:rPr>
            </w:pPr>
            <w:r>
              <w:rPr>
                <w:sz w:val="20"/>
              </w:rPr>
              <w:t>P</w:t>
            </w:r>
          </w:p>
        </w:tc>
      </w:tr>
      <w:tr w:rsidR="00A25702" w14:paraId="67580A05" w14:textId="77777777" w:rsidTr="007D3E7D">
        <w:tc>
          <w:tcPr>
            <w:tcW w:w="2268" w:type="dxa"/>
            <w:gridSpan w:val="2"/>
          </w:tcPr>
          <w:p w14:paraId="6947DA6A" w14:textId="77777777" w:rsidR="00A25702" w:rsidRDefault="00A25702" w:rsidP="00A25702">
            <w:pPr>
              <w:tabs>
                <w:tab w:val="left" w:pos="360"/>
              </w:tabs>
              <w:jc w:val="center"/>
              <w:rPr>
                <w:sz w:val="20"/>
              </w:rPr>
            </w:pPr>
            <w:r>
              <w:rPr>
                <w:sz w:val="20"/>
              </w:rPr>
              <w:t>RV-36</w:t>
            </w:r>
          </w:p>
        </w:tc>
        <w:tc>
          <w:tcPr>
            <w:tcW w:w="3330" w:type="dxa"/>
          </w:tcPr>
          <w:p w14:paraId="049305E1" w14:textId="77777777" w:rsidR="00A25702" w:rsidRDefault="00A25702" w:rsidP="00A25702">
            <w:pPr>
              <w:tabs>
                <w:tab w:val="left" w:pos="360"/>
              </w:tabs>
              <w:jc w:val="center"/>
              <w:rPr>
                <w:sz w:val="20"/>
              </w:rPr>
            </w:pPr>
            <w:r>
              <w:rPr>
                <w:sz w:val="20"/>
              </w:rPr>
              <w:t>Repeat RV-35</w:t>
            </w:r>
          </w:p>
        </w:tc>
        <w:tc>
          <w:tcPr>
            <w:tcW w:w="4185" w:type="dxa"/>
            <w:gridSpan w:val="3"/>
          </w:tcPr>
          <w:p w14:paraId="17553566" w14:textId="77777777" w:rsidR="00A25702" w:rsidRDefault="00A25702" w:rsidP="00A25702">
            <w:pPr>
              <w:tabs>
                <w:tab w:val="left" w:pos="360"/>
              </w:tabs>
              <w:jc w:val="center"/>
              <w:rPr>
                <w:sz w:val="20"/>
              </w:rPr>
            </w:pPr>
            <w:r>
              <w:rPr>
                <w:sz w:val="20"/>
              </w:rPr>
              <w:t>Repeat RV-35;</w:t>
            </w:r>
          </w:p>
          <w:p w14:paraId="3AEE476C" w14:textId="77777777" w:rsidR="00A25702" w:rsidRDefault="00A25702" w:rsidP="00A25702">
            <w:pPr>
              <w:tabs>
                <w:tab w:val="left" w:pos="360"/>
              </w:tabs>
              <w:jc w:val="center"/>
              <w:rPr>
                <w:sz w:val="20"/>
              </w:rPr>
            </w:pPr>
            <w:r>
              <w:rPr>
                <w:sz w:val="20"/>
              </w:rPr>
              <w:t>Fill in required fields, click Submit</w:t>
            </w:r>
          </w:p>
        </w:tc>
        <w:tc>
          <w:tcPr>
            <w:tcW w:w="3450" w:type="dxa"/>
            <w:gridSpan w:val="4"/>
          </w:tcPr>
          <w:p w14:paraId="6236CB01" w14:textId="77777777" w:rsidR="00A25702" w:rsidRPr="00B77449" w:rsidRDefault="00A25702" w:rsidP="00A25702">
            <w:pPr>
              <w:tabs>
                <w:tab w:val="left" w:pos="360"/>
              </w:tabs>
              <w:jc w:val="center"/>
              <w:rPr>
                <w:sz w:val="20"/>
              </w:rPr>
            </w:pPr>
            <w:r>
              <w:rPr>
                <w:sz w:val="20"/>
              </w:rPr>
              <w:t xml:space="preserve">The </w:t>
            </w:r>
            <w:r w:rsidRPr="00A25702">
              <w:rPr>
                <w:b/>
                <w:sz w:val="20"/>
              </w:rPr>
              <w:t>OTA</w:t>
            </w:r>
            <w:r>
              <w:rPr>
                <w:sz w:val="20"/>
              </w:rPr>
              <w:t xml:space="preserve"> log is successfully updated in database with status changed to </w:t>
            </w:r>
            <w:r>
              <w:rPr>
                <w:b/>
                <w:sz w:val="20"/>
              </w:rPr>
              <w:t>Completed.</w:t>
            </w:r>
          </w:p>
        </w:tc>
        <w:tc>
          <w:tcPr>
            <w:tcW w:w="1275" w:type="dxa"/>
          </w:tcPr>
          <w:p w14:paraId="6B16DE38" w14:textId="77777777" w:rsidR="00A25702" w:rsidRDefault="00A25702" w:rsidP="00A25702">
            <w:pPr>
              <w:tabs>
                <w:tab w:val="left" w:pos="360"/>
              </w:tabs>
              <w:jc w:val="center"/>
              <w:rPr>
                <w:sz w:val="20"/>
              </w:rPr>
            </w:pPr>
            <w:r>
              <w:rPr>
                <w:sz w:val="20"/>
              </w:rPr>
              <w:t>P</w:t>
            </w:r>
          </w:p>
        </w:tc>
      </w:tr>
      <w:tr w:rsidR="007A4632" w14:paraId="17BA87BA" w14:textId="77777777" w:rsidTr="007D3E7D">
        <w:tc>
          <w:tcPr>
            <w:tcW w:w="2268" w:type="dxa"/>
            <w:gridSpan w:val="2"/>
          </w:tcPr>
          <w:p w14:paraId="37854F70" w14:textId="77777777" w:rsidR="007A4632" w:rsidRDefault="007A4632" w:rsidP="00A25702">
            <w:pPr>
              <w:tabs>
                <w:tab w:val="left" w:pos="360"/>
              </w:tabs>
              <w:jc w:val="center"/>
              <w:rPr>
                <w:sz w:val="20"/>
              </w:rPr>
            </w:pPr>
            <w:r>
              <w:rPr>
                <w:sz w:val="20"/>
              </w:rPr>
              <w:t>RV-37</w:t>
            </w:r>
          </w:p>
        </w:tc>
        <w:tc>
          <w:tcPr>
            <w:tcW w:w="3330" w:type="dxa"/>
          </w:tcPr>
          <w:p w14:paraId="10454B90" w14:textId="77777777" w:rsidR="007A4632" w:rsidRDefault="007A4632" w:rsidP="007A4632">
            <w:pPr>
              <w:tabs>
                <w:tab w:val="left" w:pos="360"/>
              </w:tabs>
              <w:jc w:val="center"/>
              <w:rPr>
                <w:sz w:val="20"/>
              </w:rPr>
            </w:pPr>
            <w:r>
              <w:rPr>
                <w:sz w:val="20"/>
              </w:rPr>
              <w:t>User is configured with CSR role having a Pending Acknowledge met goal log which has been acknowledged by the user’s supervisor</w:t>
            </w:r>
            <w:r w:rsidR="00802BF7">
              <w:rPr>
                <w:sz w:val="20"/>
              </w:rPr>
              <w:t>;</w:t>
            </w:r>
          </w:p>
          <w:p w14:paraId="4D709EEA" w14:textId="77777777" w:rsidR="00802BF7" w:rsidRDefault="00802BF7" w:rsidP="007A4632">
            <w:pPr>
              <w:tabs>
                <w:tab w:val="left" w:pos="360"/>
              </w:tabs>
              <w:jc w:val="center"/>
              <w:rPr>
                <w:sz w:val="20"/>
              </w:rPr>
            </w:pPr>
            <w:r>
              <w:rPr>
                <w:sz w:val="20"/>
              </w:rPr>
              <w:t>Set the user’s supervisor email to be null;</w:t>
            </w:r>
          </w:p>
        </w:tc>
        <w:tc>
          <w:tcPr>
            <w:tcW w:w="4185" w:type="dxa"/>
            <w:gridSpan w:val="3"/>
          </w:tcPr>
          <w:p w14:paraId="748D5B69" w14:textId="77777777" w:rsidR="007A4632" w:rsidRDefault="007A4632" w:rsidP="00A25702">
            <w:pPr>
              <w:tabs>
                <w:tab w:val="left" w:pos="360"/>
              </w:tabs>
              <w:jc w:val="center"/>
              <w:rPr>
                <w:sz w:val="20"/>
              </w:rPr>
            </w:pPr>
            <w:r>
              <w:rPr>
                <w:sz w:val="20"/>
              </w:rPr>
              <w:t>Launch eCoaching web application;</w:t>
            </w:r>
          </w:p>
          <w:p w14:paraId="6DF8B444" w14:textId="77777777" w:rsidR="007A4632" w:rsidRDefault="007A4632" w:rsidP="00A25702">
            <w:pPr>
              <w:tabs>
                <w:tab w:val="left" w:pos="360"/>
              </w:tabs>
              <w:jc w:val="center"/>
              <w:rPr>
                <w:sz w:val="20"/>
              </w:rPr>
            </w:pPr>
          </w:p>
        </w:tc>
        <w:tc>
          <w:tcPr>
            <w:tcW w:w="3450" w:type="dxa"/>
            <w:gridSpan w:val="4"/>
          </w:tcPr>
          <w:p w14:paraId="79288EE8" w14:textId="77777777" w:rsidR="007A4632" w:rsidRDefault="007A4632" w:rsidP="00A25702">
            <w:pPr>
              <w:tabs>
                <w:tab w:val="left" w:pos="360"/>
              </w:tabs>
              <w:jc w:val="center"/>
              <w:rPr>
                <w:sz w:val="20"/>
              </w:rPr>
            </w:pPr>
            <w:r>
              <w:rPr>
                <w:sz w:val="20"/>
              </w:rPr>
              <w:t>My Dashboard page displays.</w:t>
            </w:r>
          </w:p>
        </w:tc>
        <w:tc>
          <w:tcPr>
            <w:tcW w:w="1275" w:type="dxa"/>
          </w:tcPr>
          <w:p w14:paraId="23FF6460" w14:textId="77777777" w:rsidR="007A4632" w:rsidRDefault="007A4632" w:rsidP="00A25702">
            <w:pPr>
              <w:tabs>
                <w:tab w:val="left" w:pos="360"/>
              </w:tabs>
              <w:jc w:val="center"/>
              <w:rPr>
                <w:sz w:val="20"/>
              </w:rPr>
            </w:pPr>
            <w:r>
              <w:rPr>
                <w:sz w:val="20"/>
              </w:rPr>
              <w:t>P</w:t>
            </w:r>
          </w:p>
        </w:tc>
      </w:tr>
      <w:tr w:rsidR="007A4632" w14:paraId="63F8C794" w14:textId="77777777" w:rsidTr="007D3E7D">
        <w:tc>
          <w:tcPr>
            <w:tcW w:w="2268" w:type="dxa"/>
            <w:gridSpan w:val="2"/>
          </w:tcPr>
          <w:p w14:paraId="69F59DAB" w14:textId="77777777" w:rsidR="007A4632" w:rsidRDefault="007A4632" w:rsidP="00A25702">
            <w:pPr>
              <w:tabs>
                <w:tab w:val="left" w:pos="360"/>
              </w:tabs>
              <w:jc w:val="center"/>
              <w:rPr>
                <w:sz w:val="20"/>
              </w:rPr>
            </w:pPr>
            <w:r>
              <w:rPr>
                <w:sz w:val="20"/>
              </w:rPr>
              <w:t>RV-38</w:t>
            </w:r>
          </w:p>
        </w:tc>
        <w:tc>
          <w:tcPr>
            <w:tcW w:w="3330" w:type="dxa"/>
          </w:tcPr>
          <w:p w14:paraId="0EAEA4AE" w14:textId="77777777" w:rsidR="007A4632" w:rsidRDefault="001B564B" w:rsidP="007A4632">
            <w:pPr>
              <w:tabs>
                <w:tab w:val="left" w:pos="360"/>
              </w:tabs>
              <w:jc w:val="center"/>
              <w:rPr>
                <w:sz w:val="20"/>
              </w:rPr>
            </w:pPr>
            <w:r>
              <w:rPr>
                <w:sz w:val="20"/>
              </w:rPr>
              <w:t>Same as RV-37</w:t>
            </w:r>
          </w:p>
        </w:tc>
        <w:tc>
          <w:tcPr>
            <w:tcW w:w="4185" w:type="dxa"/>
            <w:gridSpan w:val="3"/>
          </w:tcPr>
          <w:p w14:paraId="5CF06ED7" w14:textId="77777777" w:rsidR="007A4632" w:rsidRDefault="001B564B" w:rsidP="00A25702">
            <w:pPr>
              <w:tabs>
                <w:tab w:val="left" w:pos="360"/>
              </w:tabs>
              <w:jc w:val="center"/>
              <w:rPr>
                <w:sz w:val="20"/>
              </w:rPr>
            </w:pPr>
            <w:r>
              <w:rPr>
                <w:sz w:val="20"/>
              </w:rPr>
              <w:t>Click “View” for “My Pending”</w:t>
            </w:r>
          </w:p>
        </w:tc>
        <w:tc>
          <w:tcPr>
            <w:tcW w:w="3450" w:type="dxa"/>
            <w:gridSpan w:val="4"/>
          </w:tcPr>
          <w:p w14:paraId="0ED920D3" w14:textId="77777777" w:rsidR="007A4632" w:rsidRDefault="001B564B" w:rsidP="00A25702">
            <w:pPr>
              <w:tabs>
                <w:tab w:val="left" w:pos="360"/>
              </w:tabs>
              <w:jc w:val="center"/>
              <w:rPr>
                <w:sz w:val="20"/>
              </w:rPr>
            </w:pPr>
            <w:r>
              <w:rPr>
                <w:sz w:val="20"/>
              </w:rPr>
              <w:t>Pending logs display.</w:t>
            </w:r>
          </w:p>
        </w:tc>
        <w:tc>
          <w:tcPr>
            <w:tcW w:w="1275" w:type="dxa"/>
          </w:tcPr>
          <w:p w14:paraId="3ACCF5A6" w14:textId="77777777" w:rsidR="007A4632" w:rsidRDefault="001B564B" w:rsidP="00A25702">
            <w:pPr>
              <w:tabs>
                <w:tab w:val="left" w:pos="360"/>
              </w:tabs>
              <w:jc w:val="center"/>
              <w:rPr>
                <w:sz w:val="20"/>
              </w:rPr>
            </w:pPr>
            <w:r>
              <w:rPr>
                <w:sz w:val="20"/>
              </w:rPr>
              <w:t>P</w:t>
            </w:r>
          </w:p>
        </w:tc>
      </w:tr>
      <w:tr w:rsidR="00EF12C9" w14:paraId="0CD8F881" w14:textId="77777777" w:rsidTr="007D3E7D">
        <w:tc>
          <w:tcPr>
            <w:tcW w:w="2268" w:type="dxa"/>
            <w:gridSpan w:val="2"/>
          </w:tcPr>
          <w:p w14:paraId="5A0D76A5" w14:textId="77777777" w:rsidR="00EF12C9" w:rsidRDefault="00EF12C9" w:rsidP="00A25702">
            <w:pPr>
              <w:tabs>
                <w:tab w:val="left" w:pos="360"/>
              </w:tabs>
              <w:jc w:val="center"/>
              <w:rPr>
                <w:sz w:val="20"/>
              </w:rPr>
            </w:pPr>
            <w:r>
              <w:rPr>
                <w:sz w:val="20"/>
              </w:rPr>
              <w:lastRenderedPageBreak/>
              <w:t>RV-39</w:t>
            </w:r>
          </w:p>
        </w:tc>
        <w:tc>
          <w:tcPr>
            <w:tcW w:w="3330" w:type="dxa"/>
          </w:tcPr>
          <w:p w14:paraId="518D77C6" w14:textId="77777777" w:rsidR="00EF12C9" w:rsidRDefault="00EF12C9" w:rsidP="007A4632">
            <w:pPr>
              <w:tabs>
                <w:tab w:val="left" w:pos="360"/>
              </w:tabs>
              <w:jc w:val="center"/>
              <w:rPr>
                <w:sz w:val="20"/>
              </w:rPr>
            </w:pPr>
            <w:r>
              <w:rPr>
                <w:sz w:val="20"/>
              </w:rPr>
              <w:t>Same as RV-37</w:t>
            </w:r>
          </w:p>
        </w:tc>
        <w:tc>
          <w:tcPr>
            <w:tcW w:w="4185" w:type="dxa"/>
            <w:gridSpan w:val="3"/>
          </w:tcPr>
          <w:p w14:paraId="3B38CCFC" w14:textId="77777777" w:rsidR="00EF12C9" w:rsidRDefault="00EF12C9" w:rsidP="00A25702">
            <w:pPr>
              <w:tabs>
                <w:tab w:val="left" w:pos="360"/>
              </w:tabs>
              <w:jc w:val="center"/>
              <w:rPr>
                <w:sz w:val="20"/>
              </w:rPr>
            </w:pPr>
            <w:r>
              <w:rPr>
                <w:sz w:val="20"/>
              </w:rPr>
              <w:t xml:space="preserve">Click </w:t>
            </w:r>
            <w:r w:rsidR="000765CA">
              <w:rPr>
                <w:sz w:val="20"/>
              </w:rPr>
              <w:t>the log set up in RV-37.</w:t>
            </w:r>
          </w:p>
        </w:tc>
        <w:tc>
          <w:tcPr>
            <w:tcW w:w="3450" w:type="dxa"/>
            <w:gridSpan w:val="4"/>
          </w:tcPr>
          <w:p w14:paraId="0D1CA229" w14:textId="77777777" w:rsidR="00EF12C9" w:rsidRDefault="000765CA" w:rsidP="00A25702">
            <w:pPr>
              <w:tabs>
                <w:tab w:val="left" w:pos="360"/>
              </w:tabs>
              <w:jc w:val="center"/>
              <w:rPr>
                <w:sz w:val="20"/>
              </w:rPr>
            </w:pPr>
            <w:r>
              <w:rPr>
                <w:sz w:val="20"/>
              </w:rPr>
              <w:t>Review page displays.</w:t>
            </w:r>
          </w:p>
        </w:tc>
        <w:tc>
          <w:tcPr>
            <w:tcW w:w="1275" w:type="dxa"/>
          </w:tcPr>
          <w:p w14:paraId="1E85C4BB" w14:textId="77777777" w:rsidR="00EF12C9" w:rsidRDefault="000765CA" w:rsidP="00A25702">
            <w:pPr>
              <w:tabs>
                <w:tab w:val="left" w:pos="360"/>
              </w:tabs>
              <w:jc w:val="center"/>
              <w:rPr>
                <w:sz w:val="20"/>
              </w:rPr>
            </w:pPr>
            <w:r>
              <w:rPr>
                <w:sz w:val="20"/>
              </w:rPr>
              <w:t>p</w:t>
            </w:r>
          </w:p>
        </w:tc>
      </w:tr>
      <w:tr w:rsidR="00802BF7" w14:paraId="7A75CA79" w14:textId="77777777" w:rsidTr="007D3E7D">
        <w:tc>
          <w:tcPr>
            <w:tcW w:w="2268" w:type="dxa"/>
            <w:gridSpan w:val="2"/>
          </w:tcPr>
          <w:p w14:paraId="7AC213AC" w14:textId="77777777" w:rsidR="00802BF7" w:rsidRDefault="00802BF7" w:rsidP="00A25702">
            <w:pPr>
              <w:tabs>
                <w:tab w:val="left" w:pos="360"/>
              </w:tabs>
              <w:jc w:val="center"/>
              <w:rPr>
                <w:sz w:val="20"/>
              </w:rPr>
            </w:pPr>
          </w:p>
        </w:tc>
        <w:tc>
          <w:tcPr>
            <w:tcW w:w="3330" w:type="dxa"/>
          </w:tcPr>
          <w:p w14:paraId="0279B123" w14:textId="77777777" w:rsidR="00802BF7" w:rsidRDefault="00802BF7" w:rsidP="007A4632">
            <w:pPr>
              <w:tabs>
                <w:tab w:val="left" w:pos="360"/>
              </w:tabs>
              <w:jc w:val="center"/>
              <w:rPr>
                <w:sz w:val="20"/>
              </w:rPr>
            </w:pPr>
            <w:r>
              <w:rPr>
                <w:sz w:val="20"/>
              </w:rPr>
              <w:t>Same as RV-37</w:t>
            </w:r>
          </w:p>
        </w:tc>
        <w:tc>
          <w:tcPr>
            <w:tcW w:w="4185" w:type="dxa"/>
            <w:gridSpan w:val="3"/>
          </w:tcPr>
          <w:p w14:paraId="118D44BD" w14:textId="77777777" w:rsidR="00802BF7" w:rsidRDefault="00802BF7" w:rsidP="00A25702">
            <w:pPr>
              <w:tabs>
                <w:tab w:val="left" w:pos="360"/>
              </w:tabs>
              <w:jc w:val="center"/>
              <w:rPr>
                <w:sz w:val="20"/>
              </w:rPr>
            </w:pPr>
            <w:r>
              <w:rPr>
                <w:sz w:val="20"/>
              </w:rPr>
              <w:t>Fill in required fields, click Submit</w:t>
            </w:r>
          </w:p>
        </w:tc>
        <w:tc>
          <w:tcPr>
            <w:tcW w:w="3450" w:type="dxa"/>
            <w:gridSpan w:val="4"/>
          </w:tcPr>
          <w:p w14:paraId="7392C2E7" w14:textId="77777777" w:rsidR="00802BF7" w:rsidRDefault="00802BF7" w:rsidP="00A25702">
            <w:pPr>
              <w:tabs>
                <w:tab w:val="left" w:pos="360"/>
              </w:tabs>
              <w:jc w:val="center"/>
              <w:rPr>
                <w:sz w:val="20"/>
              </w:rPr>
            </w:pPr>
            <w:r>
              <w:rPr>
                <w:sz w:val="20"/>
              </w:rPr>
              <w:t>Review page closes;</w:t>
            </w:r>
          </w:p>
          <w:p w14:paraId="604C0A42" w14:textId="77777777" w:rsidR="00802BF7" w:rsidRDefault="00802BF7" w:rsidP="00A25702">
            <w:pPr>
              <w:tabs>
                <w:tab w:val="left" w:pos="360"/>
              </w:tabs>
              <w:jc w:val="center"/>
              <w:rPr>
                <w:sz w:val="20"/>
              </w:rPr>
            </w:pPr>
            <w:r>
              <w:rPr>
                <w:sz w:val="20"/>
              </w:rPr>
              <w:t>The log is successfully completed (status set to 1 in database);</w:t>
            </w:r>
          </w:p>
          <w:p w14:paraId="60326702" w14:textId="77777777" w:rsidR="00802BF7" w:rsidRDefault="00802BF7" w:rsidP="00A25702">
            <w:pPr>
              <w:tabs>
                <w:tab w:val="left" w:pos="360"/>
              </w:tabs>
              <w:jc w:val="center"/>
              <w:rPr>
                <w:sz w:val="20"/>
              </w:rPr>
            </w:pPr>
            <w:r>
              <w:rPr>
                <w:sz w:val="20"/>
              </w:rPr>
              <w:t>Successful update message displays on My Dashboard page – “The log [xxxxxxx] has been successfully updated.”</w:t>
            </w:r>
          </w:p>
        </w:tc>
        <w:tc>
          <w:tcPr>
            <w:tcW w:w="1275" w:type="dxa"/>
          </w:tcPr>
          <w:p w14:paraId="08A69A30" w14:textId="77777777" w:rsidR="00802BF7" w:rsidRDefault="00802BF7" w:rsidP="00A25702">
            <w:pPr>
              <w:tabs>
                <w:tab w:val="left" w:pos="360"/>
              </w:tabs>
              <w:jc w:val="center"/>
              <w:rPr>
                <w:sz w:val="20"/>
              </w:rPr>
            </w:pPr>
            <w:r>
              <w:rPr>
                <w:sz w:val="20"/>
              </w:rPr>
              <w:t>P</w:t>
            </w:r>
          </w:p>
        </w:tc>
      </w:tr>
      <w:tr w:rsidR="00494C74" w14:paraId="20995B27" w14:textId="77777777" w:rsidTr="007D3E7D">
        <w:tc>
          <w:tcPr>
            <w:tcW w:w="2268" w:type="dxa"/>
            <w:gridSpan w:val="2"/>
          </w:tcPr>
          <w:p w14:paraId="13E57627" w14:textId="77777777" w:rsidR="00494C74" w:rsidRDefault="000720C3" w:rsidP="001526FE">
            <w:pPr>
              <w:tabs>
                <w:tab w:val="left" w:pos="360"/>
              </w:tabs>
              <w:jc w:val="center"/>
              <w:rPr>
                <w:sz w:val="20"/>
              </w:rPr>
            </w:pPr>
            <w:r>
              <w:rPr>
                <w:sz w:val="20"/>
              </w:rPr>
              <w:t>RV-40</w:t>
            </w:r>
          </w:p>
        </w:tc>
        <w:tc>
          <w:tcPr>
            <w:tcW w:w="3330" w:type="dxa"/>
          </w:tcPr>
          <w:p w14:paraId="64F262C0" w14:textId="77777777" w:rsidR="00494C74" w:rsidRDefault="00494C74" w:rsidP="001526FE">
            <w:pPr>
              <w:tabs>
                <w:tab w:val="left" w:pos="360"/>
              </w:tabs>
              <w:jc w:val="center"/>
              <w:rPr>
                <w:sz w:val="20"/>
              </w:rPr>
            </w:pPr>
            <w:r>
              <w:rPr>
                <w:sz w:val="20"/>
              </w:rPr>
              <w:t>User is configured with “</w:t>
            </w:r>
            <w:r>
              <w:rPr>
                <w:b/>
                <w:sz w:val="20"/>
              </w:rPr>
              <w:t>Supervisor</w:t>
            </w:r>
            <w:r>
              <w:rPr>
                <w:sz w:val="20"/>
              </w:rPr>
              <w:t>” role having the following logs:</w:t>
            </w:r>
          </w:p>
          <w:p w14:paraId="41C33C83" w14:textId="77777777" w:rsidR="00494C74" w:rsidRDefault="00494C74" w:rsidP="00AB78A9">
            <w:pPr>
              <w:tabs>
                <w:tab w:val="left" w:pos="360"/>
              </w:tabs>
              <w:rPr>
                <w:sz w:val="20"/>
              </w:rPr>
            </w:pPr>
          </w:p>
          <w:p w14:paraId="79F5427B" w14:textId="77777777" w:rsidR="00494C74" w:rsidRDefault="00494C74">
            <w:pPr>
              <w:tabs>
                <w:tab w:val="left" w:pos="360"/>
              </w:tabs>
              <w:jc w:val="center"/>
              <w:rPr>
                <w:sz w:val="20"/>
              </w:rPr>
            </w:pPr>
            <w:r>
              <w:rPr>
                <w:sz w:val="20"/>
              </w:rPr>
              <w:t>My Team Pending</w:t>
            </w:r>
            <w:r w:rsidR="000720C3">
              <w:rPr>
                <w:sz w:val="20"/>
              </w:rPr>
              <w:t>;</w:t>
            </w:r>
          </w:p>
        </w:tc>
        <w:tc>
          <w:tcPr>
            <w:tcW w:w="4185" w:type="dxa"/>
            <w:gridSpan w:val="3"/>
          </w:tcPr>
          <w:p w14:paraId="5104612B" w14:textId="77777777" w:rsidR="00494C74" w:rsidRDefault="00494C74" w:rsidP="001526FE">
            <w:pPr>
              <w:tabs>
                <w:tab w:val="left" w:pos="360"/>
              </w:tabs>
              <w:jc w:val="center"/>
              <w:rPr>
                <w:sz w:val="20"/>
              </w:rPr>
            </w:pPr>
            <w:r>
              <w:rPr>
                <w:sz w:val="20"/>
              </w:rPr>
              <w:t>Same as RV-1</w:t>
            </w:r>
          </w:p>
        </w:tc>
        <w:tc>
          <w:tcPr>
            <w:tcW w:w="3450" w:type="dxa"/>
            <w:gridSpan w:val="4"/>
          </w:tcPr>
          <w:p w14:paraId="30108B75" w14:textId="77777777" w:rsidR="00494C74" w:rsidRDefault="00494C74" w:rsidP="001526FE">
            <w:pPr>
              <w:tabs>
                <w:tab w:val="left" w:pos="360"/>
              </w:tabs>
              <w:jc w:val="center"/>
              <w:rPr>
                <w:sz w:val="20"/>
              </w:rPr>
            </w:pPr>
            <w:r>
              <w:rPr>
                <w:sz w:val="20"/>
              </w:rPr>
              <w:t>Same as RV-1</w:t>
            </w:r>
          </w:p>
        </w:tc>
        <w:tc>
          <w:tcPr>
            <w:tcW w:w="1275" w:type="dxa"/>
          </w:tcPr>
          <w:p w14:paraId="05C2E35F" w14:textId="77777777" w:rsidR="00494C74" w:rsidRDefault="00494C74" w:rsidP="001526FE">
            <w:pPr>
              <w:tabs>
                <w:tab w:val="left" w:pos="360"/>
              </w:tabs>
              <w:jc w:val="center"/>
              <w:rPr>
                <w:sz w:val="20"/>
              </w:rPr>
            </w:pPr>
            <w:r>
              <w:rPr>
                <w:sz w:val="20"/>
              </w:rPr>
              <w:t>P</w:t>
            </w:r>
          </w:p>
        </w:tc>
      </w:tr>
      <w:tr w:rsidR="003E66AD" w14:paraId="251E0E8D" w14:textId="77777777" w:rsidTr="007D3E7D">
        <w:tc>
          <w:tcPr>
            <w:tcW w:w="2268" w:type="dxa"/>
            <w:gridSpan w:val="2"/>
          </w:tcPr>
          <w:p w14:paraId="364A9E04" w14:textId="77777777" w:rsidR="003E66AD" w:rsidRDefault="000720C3" w:rsidP="00A25702">
            <w:pPr>
              <w:tabs>
                <w:tab w:val="left" w:pos="360"/>
              </w:tabs>
              <w:jc w:val="center"/>
              <w:rPr>
                <w:sz w:val="20"/>
              </w:rPr>
            </w:pPr>
            <w:r>
              <w:rPr>
                <w:sz w:val="20"/>
              </w:rPr>
              <w:t>RV-41</w:t>
            </w:r>
          </w:p>
        </w:tc>
        <w:tc>
          <w:tcPr>
            <w:tcW w:w="3330" w:type="dxa"/>
          </w:tcPr>
          <w:p w14:paraId="679CD7CB" w14:textId="77777777" w:rsidR="003E66AD" w:rsidRDefault="000720C3" w:rsidP="007A4632">
            <w:pPr>
              <w:tabs>
                <w:tab w:val="left" w:pos="360"/>
              </w:tabs>
              <w:jc w:val="center"/>
              <w:rPr>
                <w:sz w:val="20"/>
              </w:rPr>
            </w:pPr>
            <w:r>
              <w:rPr>
                <w:sz w:val="20"/>
              </w:rPr>
              <w:t>Continue with RV-40, locate a log with Pending Manager Review status</w:t>
            </w:r>
          </w:p>
        </w:tc>
        <w:tc>
          <w:tcPr>
            <w:tcW w:w="4185" w:type="dxa"/>
            <w:gridSpan w:val="3"/>
          </w:tcPr>
          <w:p w14:paraId="070F6682" w14:textId="77777777" w:rsidR="003E66AD" w:rsidRDefault="000720C3" w:rsidP="00A25702">
            <w:pPr>
              <w:tabs>
                <w:tab w:val="left" w:pos="360"/>
              </w:tabs>
              <w:jc w:val="center"/>
              <w:rPr>
                <w:sz w:val="20"/>
              </w:rPr>
            </w:pPr>
            <w:r>
              <w:rPr>
                <w:sz w:val="20"/>
              </w:rPr>
              <w:t>Click the log</w:t>
            </w:r>
          </w:p>
        </w:tc>
        <w:tc>
          <w:tcPr>
            <w:tcW w:w="3450" w:type="dxa"/>
            <w:gridSpan w:val="4"/>
          </w:tcPr>
          <w:p w14:paraId="74DC41F2" w14:textId="77777777" w:rsidR="003E66AD" w:rsidRDefault="000720C3" w:rsidP="00A25702">
            <w:pPr>
              <w:tabs>
                <w:tab w:val="left" w:pos="360"/>
              </w:tabs>
              <w:jc w:val="center"/>
              <w:rPr>
                <w:sz w:val="20"/>
              </w:rPr>
            </w:pPr>
            <w:r>
              <w:rPr>
                <w:sz w:val="20"/>
              </w:rPr>
              <w:t>Log displays as Read ONLY</w:t>
            </w:r>
          </w:p>
        </w:tc>
        <w:tc>
          <w:tcPr>
            <w:tcW w:w="1275" w:type="dxa"/>
          </w:tcPr>
          <w:p w14:paraId="40DACE03" w14:textId="77777777" w:rsidR="003E66AD" w:rsidRDefault="000720C3" w:rsidP="00A25702">
            <w:pPr>
              <w:tabs>
                <w:tab w:val="left" w:pos="360"/>
              </w:tabs>
              <w:jc w:val="center"/>
              <w:rPr>
                <w:sz w:val="20"/>
              </w:rPr>
            </w:pPr>
            <w:r>
              <w:rPr>
                <w:sz w:val="20"/>
              </w:rPr>
              <w:t>P</w:t>
            </w:r>
          </w:p>
        </w:tc>
      </w:tr>
      <w:tr w:rsidR="003E66AD" w14:paraId="4FBFA77A" w14:textId="77777777" w:rsidTr="007D3E7D">
        <w:tc>
          <w:tcPr>
            <w:tcW w:w="2268" w:type="dxa"/>
            <w:gridSpan w:val="2"/>
          </w:tcPr>
          <w:p w14:paraId="0D20F950" w14:textId="77777777" w:rsidR="003E66AD" w:rsidRDefault="000720C3" w:rsidP="00A25702">
            <w:pPr>
              <w:tabs>
                <w:tab w:val="left" w:pos="360"/>
              </w:tabs>
              <w:jc w:val="center"/>
              <w:rPr>
                <w:sz w:val="20"/>
              </w:rPr>
            </w:pPr>
            <w:r>
              <w:rPr>
                <w:sz w:val="20"/>
              </w:rPr>
              <w:t>RV-42</w:t>
            </w:r>
          </w:p>
        </w:tc>
        <w:tc>
          <w:tcPr>
            <w:tcW w:w="3330" w:type="dxa"/>
          </w:tcPr>
          <w:p w14:paraId="45092D7B" w14:textId="77777777" w:rsidR="003E66AD" w:rsidRDefault="000720C3" w:rsidP="007A4632">
            <w:pPr>
              <w:tabs>
                <w:tab w:val="left" w:pos="360"/>
              </w:tabs>
              <w:jc w:val="center"/>
              <w:rPr>
                <w:sz w:val="20"/>
              </w:rPr>
            </w:pPr>
            <w:r>
              <w:rPr>
                <w:sz w:val="20"/>
              </w:rPr>
              <w:t xml:space="preserve">Continue with RV-40, locate a log with Pending Employee Review status </w:t>
            </w:r>
          </w:p>
        </w:tc>
        <w:tc>
          <w:tcPr>
            <w:tcW w:w="4185" w:type="dxa"/>
            <w:gridSpan w:val="3"/>
          </w:tcPr>
          <w:p w14:paraId="0C22A319" w14:textId="77777777" w:rsidR="003E66AD" w:rsidRDefault="000720C3" w:rsidP="00A25702">
            <w:pPr>
              <w:tabs>
                <w:tab w:val="left" w:pos="360"/>
              </w:tabs>
              <w:jc w:val="center"/>
              <w:rPr>
                <w:sz w:val="20"/>
              </w:rPr>
            </w:pPr>
            <w:r>
              <w:rPr>
                <w:sz w:val="20"/>
              </w:rPr>
              <w:t>Click the log</w:t>
            </w:r>
          </w:p>
        </w:tc>
        <w:tc>
          <w:tcPr>
            <w:tcW w:w="3450" w:type="dxa"/>
            <w:gridSpan w:val="4"/>
          </w:tcPr>
          <w:p w14:paraId="27D7C0A3" w14:textId="77777777" w:rsidR="003E66AD" w:rsidRDefault="000720C3" w:rsidP="00A25702">
            <w:pPr>
              <w:tabs>
                <w:tab w:val="left" w:pos="360"/>
              </w:tabs>
              <w:jc w:val="center"/>
              <w:rPr>
                <w:sz w:val="20"/>
              </w:rPr>
            </w:pPr>
            <w:r>
              <w:rPr>
                <w:sz w:val="20"/>
              </w:rPr>
              <w:t>Log displays as Read ONLY</w:t>
            </w:r>
          </w:p>
        </w:tc>
        <w:tc>
          <w:tcPr>
            <w:tcW w:w="1275" w:type="dxa"/>
          </w:tcPr>
          <w:p w14:paraId="1B05FCCB" w14:textId="77777777" w:rsidR="003E66AD" w:rsidRDefault="000720C3" w:rsidP="00A25702">
            <w:pPr>
              <w:tabs>
                <w:tab w:val="left" w:pos="360"/>
              </w:tabs>
              <w:jc w:val="center"/>
              <w:rPr>
                <w:sz w:val="20"/>
              </w:rPr>
            </w:pPr>
            <w:r>
              <w:rPr>
                <w:sz w:val="20"/>
              </w:rPr>
              <w:t>P</w:t>
            </w:r>
          </w:p>
        </w:tc>
      </w:tr>
      <w:tr w:rsidR="00C30DB1" w14:paraId="286E8C6B" w14:textId="77777777" w:rsidTr="007D3E7D">
        <w:tc>
          <w:tcPr>
            <w:tcW w:w="2268" w:type="dxa"/>
            <w:gridSpan w:val="2"/>
          </w:tcPr>
          <w:p w14:paraId="3B3A2F35" w14:textId="77777777" w:rsidR="00C30DB1" w:rsidRDefault="00BF6637" w:rsidP="00DC2307">
            <w:pPr>
              <w:tabs>
                <w:tab w:val="left" w:pos="360"/>
              </w:tabs>
              <w:jc w:val="center"/>
              <w:rPr>
                <w:sz w:val="20"/>
              </w:rPr>
            </w:pPr>
            <w:r>
              <w:rPr>
                <w:sz w:val="20"/>
              </w:rPr>
              <w:t>RV-50</w:t>
            </w:r>
          </w:p>
        </w:tc>
        <w:tc>
          <w:tcPr>
            <w:tcW w:w="3330" w:type="dxa"/>
          </w:tcPr>
          <w:p w14:paraId="4231C8AA" w14:textId="77777777" w:rsidR="00C30DB1" w:rsidRDefault="00BF6637" w:rsidP="00DF03DE">
            <w:pPr>
              <w:tabs>
                <w:tab w:val="left" w:pos="360"/>
              </w:tabs>
              <w:jc w:val="center"/>
              <w:rPr>
                <w:sz w:val="20"/>
              </w:rPr>
            </w:pPr>
            <w:r>
              <w:rPr>
                <w:sz w:val="20"/>
              </w:rPr>
              <w:t xml:space="preserve">Locate a </w:t>
            </w:r>
            <w:r w:rsidR="00DF03DE">
              <w:rPr>
                <w:sz w:val="20"/>
              </w:rPr>
              <w:t xml:space="preserve">in progress </w:t>
            </w:r>
            <w:r>
              <w:rPr>
                <w:sz w:val="20"/>
              </w:rPr>
              <w:t>MSR log in ec.Coaching_Log table with Source “Internal CCO Reporting”</w:t>
            </w:r>
            <w:r w:rsidR="00DF03DE">
              <w:rPr>
                <w:sz w:val="20"/>
              </w:rPr>
              <w:t>;</w:t>
            </w:r>
          </w:p>
          <w:p w14:paraId="0AEBF562" w14:textId="77777777" w:rsidR="00DF03DE" w:rsidRDefault="00DF03DE" w:rsidP="00DF03DE">
            <w:pPr>
              <w:tabs>
                <w:tab w:val="left" w:pos="360"/>
              </w:tabs>
              <w:jc w:val="center"/>
              <w:rPr>
                <w:sz w:val="20"/>
              </w:rPr>
            </w:pPr>
            <w:r>
              <w:rPr>
                <w:sz w:val="20"/>
              </w:rPr>
              <w:t>User is configures either as the log employee or the log employee’s supervisor;</w:t>
            </w:r>
          </w:p>
        </w:tc>
        <w:tc>
          <w:tcPr>
            <w:tcW w:w="4185" w:type="dxa"/>
            <w:gridSpan w:val="3"/>
          </w:tcPr>
          <w:p w14:paraId="193158FE" w14:textId="77777777" w:rsidR="00DF03DE" w:rsidRDefault="00DF03DE" w:rsidP="00DF03DE">
            <w:pPr>
              <w:tabs>
                <w:tab w:val="left" w:pos="360"/>
              </w:tabs>
              <w:jc w:val="center"/>
              <w:rPr>
                <w:sz w:val="20"/>
              </w:rPr>
            </w:pPr>
            <w:r>
              <w:rPr>
                <w:sz w:val="20"/>
              </w:rPr>
              <w:t>Go to My Dashboard;</w:t>
            </w:r>
          </w:p>
          <w:p w14:paraId="152FB815" w14:textId="77777777" w:rsidR="00DF03DE" w:rsidRDefault="00DF03DE" w:rsidP="00DF03DE">
            <w:pPr>
              <w:tabs>
                <w:tab w:val="left" w:pos="360"/>
              </w:tabs>
              <w:jc w:val="center"/>
              <w:rPr>
                <w:sz w:val="20"/>
              </w:rPr>
            </w:pPr>
            <w:r>
              <w:rPr>
                <w:sz w:val="20"/>
              </w:rPr>
              <w:t>Click “My Pending”</w:t>
            </w:r>
          </w:p>
        </w:tc>
        <w:tc>
          <w:tcPr>
            <w:tcW w:w="3450" w:type="dxa"/>
            <w:gridSpan w:val="4"/>
          </w:tcPr>
          <w:p w14:paraId="62B5ACC2" w14:textId="77777777" w:rsidR="00C30DB1" w:rsidRDefault="00DF03DE" w:rsidP="00DC2307">
            <w:pPr>
              <w:tabs>
                <w:tab w:val="left" w:pos="360"/>
              </w:tabs>
              <w:jc w:val="center"/>
              <w:rPr>
                <w:sz w:val="20"/>
              </w:rPr>
            </w:pPr>
            <w:r>
              <w:rPr>
                <w:sz w:val="20"/>
              </w:rPr>
              <w:t>Review page display with the correct instruction text.</w:t>
            </w:r>
          </w:p>
        </w:tc>
        <w:tc>
          <w:tcPr>
            <w:tcW w:w="1275" w:type="dxa"/>
          </w:tcPr>
          <w:p w14:paraId="6EB171FB" w14:textId="77777777" w:rsidR="00C30DB1" w:rsidRDefault="00DF03DE" w:rsidP="00DC2307">
            <w:pPr>
              <w:tabs>
                <w:tab w:val="left" w:pos="360"/>
              </w:tabs>
              <w:jc w:val="center"/>
              <w:rPr>
                <w:sz w:val="20"/>
              </w:rPr>
            </w:pPr>
            <w:r>
              <w:rPr>
                <w:sz w:val="20"/>
              </w:rPr>
              <w:t>P</w:t>
            </w:r>
          </w:p>
        </w:tc>
      </w:tr>
      <w:tr w:rsidR="00C30DB1" w14:paraId="59C0B6A6" w14:textId="77777777" w:rsidTr="007D3E7D">
        <w:tc>
          <w:tcPr>
            <w:tcW w:w="2268" w:type="dxa"/>
            <w:gridSpan w:val="2"/>
          </w:tcPr>
          <w:p w14:paraId="340D9D71" w14:textId="77777777" w:rsidR="00C30DB1" w:rsidRDefault="00986F69" w:rsidP="00DC2307">
            <w:pPr>
              <w:tabs>
                <w:tab w:val="left" w:pos="360"/>
              </w:tabs>
              <w:jc w:val="center"/>
              <w:rPr>
                <w:sz w:val="20"/>
              </w:rPr>
            </w:pPr>
            <w:r>
              <w:rPr>
                <w:sz w:val="20"/>
              </w:rPr>
              <w:t>RV-51</w:t>
            </w:r>
          </w:p>
        </w:tc>
        <w:tc>
          <w:tcPr>
            <w:tcW w:w="3330" w:type="dxa"/>
          </w:tcPr>
          <w:p w14:paraId="095DD737" w14:textId="77777777" w:rsidR="00C30DB1" w:rsidRDefault="00986F69" w:rsidP="00DC2307">
            <w:pPr>
              <w:tabs>
                <w:tab w:val="left" w:pos="360"/>
              </w:tabs>
              <w:jc w:val="center"/>
              <w:rPr>
                <w:sz w:val="20"/>
              </w:rPr>
            </w:pPr>
            <w:r>
              <w:rPr>
                <w:sz w:val="20"/>
              </w:rPr>
              <w:t>Locate a Short Call log in ec.Coaching_Log table with status as “Pending Supervisor Review”;</w:t>
            </w:r>
          </w:p>
          <w:p w14:paraId="70160051" w14:textId="77777777" w:rsidR="00000D98" w:rsidRDefault="00000D98" w:rsidP="00DC2307">
            <w:pPr>
              <w:tabs>
                <w:tab w:val="left" w:pos="360"/>
              </w:tabs>
              <w:jc w:val="center"/>
              <w:rPr>
                <w:sz w:val="20"/>
              </w:rPr>
            </w:pPr>
            <w:r>
              <w:rPr>
                <w:sz w:val="20"/>
              </w:rPr>
              <w:t>User is configured as the log’s Supervisor</w:t>
            </w:r>
          </w:p>
        </w:tc>
        <w:tc>
          <w:tcPr>
            <w:tcW w:w="4185" w:type="dxa"/>
            <w:gridSpan w:val="3"/>
          </w:tcPr>
          <w:p w14:paraId="17170B21" w14:textId="77777777" w:rsidR="00C30DB1" w:rsidRDefault="00000D98" w:rsidP="003704A2">
            <w:pPr>
              <w:tabs>
                <w:tab w:val="left" w:pos="360"/>
              </w:tabs>
              <w:jc w:val="center"/>
              <w:rPr>
                <w:sz w:val="20"/>
              </w:rPr>
            </w:pPr>
            <w:r>
              <w:rPr>
                <w:sz w:val="20"/>
              </w:rPr>
              <w:t>Got to My Dahboard;</w:t>
            </w:r>
          </w:p>
          <w:p w14:paraId="6A12B373" w14:textId="77777777" w:rsidR="00000D98" w:rsidRDefault="00000D98" w:rsidP="00000D98">
            <w:pPr>
              <w:tabs>
                <w:tab w:val="left" w:pos="360"/>
              </w:tabs>
              <w:jc w:val="center"/>
              <w:rPr>
                <w:sz w:val="20"/>
              </w:rPr>
            </w:pPr>
            <w:r>
              <w:rPr>
                <w:sz w:val="20"/>
              </w:rPr>
              <w:t>Click “My Pending”;</w:t>
            </w:r>
          </w:p>
          <w:p w14:paraId="6A7B2109" w14:textId="77777777" w:rsidR="00045A8A" w:rsidRDefault="00045A8A" w:rsidP="0001120E">
            <w:pPr>
              <w:tabs>
                <w:tab w:val="left" w:pos="360"/>
              </w:tabs>
              <w:jc w:val="center"/>
              <w:rPr>
                <w:sz w:val="20"/>
              </w:rPr>
            </w:pPr>
            <w:r>
              <w:rPr>
                <w:sz w:val="20"/>
              </w:rPr>
              <w:t>Click the</w:t>
            </w:r>
            <w:r w:rsidR="0001120E">
              <w:rPr>
                <w:sz w:val="20"/>
              </w:rPr>
              <w:t xml:space="preserve"> short call</w:t>
            </w:r>
            <w:r>
              <w:rPr>
                <w:sz w:val="20"/>
              </w:rPr>
              <w:t xml:space="preserve"> log </w:t>
            </w:r>
            <w:r w:rsidR="0001120E">
              <w:rPr>
                <w:sz w:val="20"/>
              </w:rPr>
              <w:t>n</w:t>
            </w:r>
            <w:r>
              <w:rPr>
                <w:sz w:val="20"/>
              </w:rPr>
              <w:t>ame in My Pending list;</w:t>
            </w:r>
          </w:p>
        </w:tc>
        <w:tc>
          <w:tcPr>
            <w:tcW w:w="3450" w:type="dxa"/>
            <w:gridSpan w:val="4"/>
          </w:tcPr>
          <w:p w14:paraId="10AF4371" w14:textId="77777777" w:rsidR="00C30DB1" w:rsidRDefault="00045A8A" w:rsidP="00DC2307">
            <w:pPr>
              <w:tabs>
                <w:tab w:val="left" w:pos="360"/>
              </w:tabs>
              <w:jc w:val="center"/>
              <w:rPr>
                <w:sz w:val="20"/>
              </w:rPr>
            </w:pPr>
            <w:r>
              <w:rPr>
                <w:sz w:val="20"/>
              </w:rPr>
              <w:t>Short Call Review Page displays</w:t>
            </w:r>
          </w:p>
        </w:tc>
        <w:tc>
          <w:tcPr>
            <w:tcW w:w="1275" w:type="dxa"/>
          </w:tcPr>
          <w:p w14:paraId="2EBB127B" w14:textId="77777777" w:rsidR="00C30DB1" w:rsidRDefault="00045A8A" w:rsidP="00DC2307">
            <w:pPr>
              <w:tabs>
                <w:tab w:val="left" w:pos="360"/>
              </w:tabs>
              <w:jc w:val="center"/>
              <w:rPr>
                <w:sz w:val="20"/>
              </w:rPr>
            </w:pPr>
            <w:r>
              <w:rPr>
                <w:sz w:val="20"/>
              </w:rPr>
              <w:t>P</w:t>
            </w:r>
          </w:p>
        </w:tc>
      </w:tr>
      <w:tr w:rsidR="008C258C" w14:paraId="7218018E" w14:textId="77777777" w:rsidTr="007D3E7D">
        <w:tc>
          <w:tcPr>
            <w:tcW w:w="2268" w:type="dxa"/>
            <w:gridSpan w:val="2"/>
          </w:tcPr>
          <w:p w14:paraId="512BE076" w14:textId="77777777" w:rsidR="008C258C" w:rsidRDefault="008C258C" w:rsidP="00DC2307">
            <w:pPr>
              <w:tabs>
                <w:tab w:val="left" w:pos="360"/>
              </w:tabs>
              <w:jc w:val="center"/>
              <w:rPr>
                <w:sz w:val="20"/>
              </w:rPr>
            </w:pPr>
            <w:r>
              <w:rPr>
                <w:sz w:val="20"/>
              </w:rPr>
              <w:t>RV-5</w:t>
            </w:r>
            <w:r w:rsidR="00C246D5">
              <w:rPr>
                <w:sz w:val="20"/>
              </w:rPr>
              <w:t>1.1</w:t>
            </w:r>
          </w:p>
        </w:tc>
        <w:tc>
          <w:tcPr>
            <w:tcW w:w="3330" w:type="dxa"/>
          </w:tcPr>
          <w:p w14:paraId="1B4EE6C3" w14:textId="77777777" w:rsidR="008C258C" w:rsidRDefault="008C258C" w:rsidP="00DC2307">
            <w:pPr>
              <w:tabs>
                <w:tab w:val="left" w:pos="360"/>
              </w:tabs>
              <w:jc w:val="center"/>
              <w:rPr>
                <w:sz w:val="20"/>
              </w:rPr>
            </w:pPr>
            <w:r>
              <w:rPr>
                <w:sz w:val="20"/>
              </w:rPr>
              <w:t>Same as RV-51</w:t>
            </w:r>
          </w:p>
        </w:tc>
        <w:tc>
          <w:tcPr>
            <w:tcW w:w="4185" w:type="dxa"/>
            <w:gridSpan w:val="3"/>
          </w:tcPr>
          <w:p w14:paraId="3CF77CCA" w14:textId="77777777" w:rsidR="008C258C" w:rsidRDefault="008C258C" w:rsidP="003704A2">
            <w:pPr>
              <w:tabs>
                <w:tab w:val="left" w:pos="360"/>
              </w:tabs>
              <w:jc w:val="center"/>
              <w:rPr>
                <w:sz w:val="20"/>
              </w:rPr>
            </w:pPr>
            <w:r>
              <w:rPr>
                <w:sz w:val="20"/>
              </w:rPr>
              <w:t>Continue with RV-51;</w:t>
            </w:r>
          </w:p>
          <w:p w14:paraId="7D7B22D4" w14:textId="77777777" w:rsidR="008C258C" w:rsidRDefault="008C258C" w:rsidP="00DE718F">
            <w:pPr>
              <w:tabs>
                <w:tab w:val="left" w:pos="360"/>
              </w:tabs>
              <w:jc w:val="center"/>
              <w:rPr>
                <w:sz w:val="20"/>
              </w:rPr>
            </w:pPr>
            <w:r>
              <w:rPr>
                <w:sz w:val="20"/>
              </w:rPr>
              <w:t xml:space="preserve">Choose one short call, </w:t>
            </w:r>
            <w:r w:rsidR="00DE718F">
              <w:rPr>
                <w:sz w:val="20"/>
              </w:rPr>
              <w:t>check the</w:t>
            </w:r>
            <w:r>
              <w:rPr>
                <w:sz w:val="20"/>
              </w:rPr>
              <w:t xml:space="preserve"> checkbox (Valid Column)</w:t>
            </w:r>
          </w:p>
        </w:tc>
        <w:tc>
          <w:tcPr>
            <w:tcW w:w="3450" w:type="dxa"/>
            <w:gridSpan w:val="4"/>
          </w:tcPr>
          <w:p w14:paraId="77F409DC" w14:textId="77777777" w:rsidR="008C258C" w:rsidRDefault="008C258C" w:rsidP="00DC2307">
            <w:pPr>
              <w:tabs>
                <w:tab w:val="left" w:pos="360"/>
              </w:tabs>
              <w:jc w:val="center"/>
              <w:rPr>
                <w:sz w:val="20"/>
              </w:rPr>
            </w:pPr>
            <w:r>
              <w:rPr>
                <w:sz w:val="20"/>
              </w:rPr>
              <w:t>Behavior</w:t>
            </w:r>
            <w:r w:rsidR="006D4E56">
              <w:rPr>
                <w:sz w:val="20"/>
              </w:rPr>
              <w:t xml:space="preserve"> dropdown reloaded with desired valid behavior </w:t>
            </w:r>
            <w:r w:rsidR="006401B6">
              <w:rPr>
                <w:sz w:val="20"/>
              </w:rPr>
              <w:t>list</w:t>
            </w:r>
            <w:r w:rsidR="00DE718F">
              <w:rPr>
                <w:sz w:val="20"/>
              </w:rPr>
              <w:t>;</w:t>
            </w:r>
          </w:p>
          <w:p w14:paraId="682B3E05" w14:textId="77777777" w:rsidR="00DE718F" w:rsidRDefault="00DE718F" w:rsidP="00DC2307">
            <w:pPr>
              <w:tabs>
                <w:tab w:val="left" w:pos="360"/>
              </w:tabs>
              <w:jc w:val="center"/>
              <w:rPr>
                <w:sz w:val="20"/>
              </w:rPr>
            </w:pPr>
            <w:r>
              <w:rPr>
                <w:sz w:val="20"/>
              </w:rPr>
              <w:t>Action resets to empty;</w:t>
            </w:r>
          </w:p>
        </w:tc>
        <w:tc>
          <w:tcPr>
            <w:tcW w:w="1275" w:type="dxa"/>
          </w:tcPr>
          <w:p w14:paraId="5DF744D1" w14:textId="77777777" w:rsidR="008C258C" w:rsidRDefault="006401B6" w:rsidP="00DC2307">
            <w:pPr>
              <w:tabs>
                <w:tab w:val="left" w:pos="360"/>
              </w:tabs>
              <w:jc w:val="center"/>
              <w:rPr>
                <w:sz w:val="20"/>
              </w:rPr>
            </w:pPr>
            <w:r>
              <w:rPr>
                <w:sz w:val="20"/>
              </w:rPr>
              <w:t>P</w:t>
            </w:r>
          </w:p>
        </w:tc>
      </w:tr>
      <w:tr w:rsidR="00C246D5" w14:paraId="41C0558A" w14:textId="77777777" w:rsidTr="007D3E7D">
        <w:tc>
          <w:tcPr>
            <w:tcW w:w="2268" w:type="dxa"/>
            <w:gridSpan w:val="2"/>
          </w:tcPr>
          <w:p w14:paraId="1E00998D" w14:textId="77777777" w:rsidR="00C246D5" w:rsidRDefault="00C246D5" w:rsidP="00DC2307">
            <w:pPr>
              <w:tabs>
                <w:tab w:val="left" w:pos="360"/>
              </w:tabs>
              <w:jc w:val="center"/>
              <w:rPr>
                <w:sz w:val="20"/>
              </w:rPr>
            </w:pPr>
            <w:r>
              <w:rPr>
                <w:sz w:val="20"/>
              </w:rPr>
              <w:t>RV-51.2</w:t>
            </w:r>
          </w:p>
        </w:tc>
        <w:tc>
          <w:tcPr>
            <w:tcW w:w="3330" w:type="dxa"/>
          </w:tcPr>
          <w:p w14:paraId="180F7E88" w14:textId="77777777" w:rsidR="00C246D5" w:rsidRDefault="00C246D5" w:rsidP="00DC2307">
            <w:pPr>
              <w:tabs>
                <w:tab w:val="left" w:pos="360"/>
              </w:tabs>
              <w:jc w:val="center"/>
              <w:rPr>
                <w:sz w:val="20"/>
              </w:rPr>
            </w:pPr>
            <w:r>
              <w:rPr>
                <w:sz w:val="20"/>
              </w:rPr>
              <w:t>Same as RV-51</w:t>
            </w:r>
          </w:p>
        </w:tc>
        <w:tc>
          <w:tcPr>
            <w:tcW w:w="4185" w:type="dxa"/>
            <w:gridSpan w:val="3"/>
          </w:tcPr>
          <w:p w14:paraId="2575E5C0" w14:textId="77777777" w:rsidR="00C246D5" w:rsidRDefault="00C246D5" w:rsidP="003704A2">
            <w:pPr>
              <w:tabs>
                <w:tab w:val="left" w:pos="360"/>
              </w:tabs>
              <w:jc w:val="center"/>
              <w:rPr>
                <w:sz w:val="20"/>
              </w:rPr>
            </w:pPr>
            <w:r>
              <w:rPr>
                <w:sz w:val="20"/>
              </w:rPr>
              <w:t>Continue with RV-51;</w:t>
            </w:r>
          </w:p>
          <w:p w14:paraId="36FBAF06" w14:textId="77777777" w:rsidR="00C246D5" w:rsidRDefault="00257CB2" w:rsidP="003704A2">
            <w:pPr>
              <w:tabs>
                <w:tab w:val="left" w:pos="360"/>
              </w:tabs>
              <w:jc w:val="center"/>
              <w:rPr>
                <w:sz w:val="20"/>
              </w:rPr>
            </w:pPr>
            <w:r>
              <w:rPr>
                <w:sz w:val="20"/>
              </w:rPr>
              <w:t>Choose one short call, uncheck the checkbox (Valid Column)</w:t>
            </w:r>
          </w:p>
        </w:tc>
        <w:tc>
          <w:tcPr>
            <w:tcW w:w="3450" w:type="dxa"/>
            <w:gridSpan w:val="4"/>
          </w:tcPr>
          <w:p w14:paraId="70763C76" w14:textId="77777777" w:rsidR="00257CB2" w:rsidRDefault="00257CB2" w:rsidP="00DC2307">
            <w:pPr>
              <w:tabs>
                <w:tab w:val="left" w:pos="360"/>
              </w:tabs>
              <w:jc w:val="center"/>
              <w:rPr>
                <w:sz w:val="20"/>
              </w:rPr>
            </w:pPr>
            <w:r>
              <w:rPr>
                <w:sz w:val="20"/>
              </w:rPr>
              <w:t>Behavior dropdown reloaded with desired invalid behavior list;</w:t>
            </w:r>
          </w:p>
          <w:p w14:paraId="02FA7F6B" w14:textId="77777777" w:rsidR="00C246D5" w:rsidRDefault="00C246D5" w:rsidP="00DC2307">
            <w:pPr>
              <w:tabs>
                <w:tab w:val="left" w:pos="360"/>
              </w:tabs>
              <w:jc w:val="center"/>
              <w:rPr>
                <w:sz w:val="20"/>
              </w:rPr>
            </w:pPr>
          </w:p>
        </w:tc>
        <w:tc>
          <w:tcPr>
            <w:tcW w:w="1275" w:type="dxa"/>
          </w:tcPr>
          <w:p w14:paraId="5EF6EBC9" w14:textId="77777777" w:rsidR="00C246D5" w:rsidRDefault="00C246D5" w:rsidP="00DC2307">
            <w:pPr>
              <w:tabs>
                <w:tab w:val="left" w:pos="360"/>
              </w:tabs>
              <w:jc w:val="center"/>
              <w:rPr>
                <w:sz w:val="20"/>
              </w:rPr>
            </w:pPr>
            <w:r>
              <w:rPr>
                <w:sz w:val="20"/>
              </w:rPr>
              <w:t>P</w:t>
            </w:r>
          </w:p>
        </w:tc>
      </w:tr>
      <w:tr w:rsidR="00491EA5" w14:paraId="35172F26" w14:textId="77777777" w:rsidTr="007D3E7D">
        <w:tc>
          <w:tcPr>
            <w:tcW w:w="2268" w:type="dxa"/>
            <w:gridSpan w:val="2"/>
          </w:tcPr>
          <w:p w14:paraId="0A9E5F9C" w14:textId="77777777" w:rsidR="00491EA5" w:rsidRDefault="00491EA5" w:rsidP="00DC2307">
            <w:pPr>
              <w:tabs>
                <w:tab w:val="left" w:pos="360"/>
              </w:tabs>
              <w:jc w:val="center"/>
              <w:rPr>
                <w:sz w:val="20"/>
              </w:rPr>
            </w:pPr>
            <w:r>
              <w:rPr>
                <w:sz w:val="20"/>
              </w:rPr>
              <w:t>RV-51.3</w:t>
            </w:r>
          </w:p>
        </w:tc>
        <w:tc>
          <w:tcPr>
            <w:tcW w:w="3330" w:type="dxa"/>
          </w:tcPr>
          <w:p w14:paraId="78C69A4B" w14:textId="77777777" w:rsidR="00491EA5" w:rsidRDefault="00491EA5" w:rsidP="00DC2307">
            <w:pPr>
              <w:tabs>
                <w:tab w:val="left" w:pos="360"/>
              </w:tabs>
              <w:jc w:val="center"/>
              <w:rPr>
                <w:sz w:val="20"/>
              </w:rPr>
            </w:pPr>
            <w:r>
              <w:rPr>
                <w:sz w:val="20"/>
              </w:rPr>
              <w:t>Same as RV-51</w:t>
            </w:r>
          </w:p>
        </w:tc>
        <w:tc>
          <w:tcPr>
            <w:tcW w:w="4185" w:type="dxa"/>
            <w:gridSpan w:val="3"/>
          </w:tcPr>
          <w:p w14:paraId="761A190B" w14:textId="77777777" w:rsidR="00491EA5" w:rsidRDefault="00491EA5" w:rsidP="003704A2">
            <w:pPr>
              <w:tabs>
                <w:tab w:val="left" w:pos="360"/>
              </w:tabs>
              <w:jc w:val="center"/>
              <w:rPr>
                <w:sz w:val="20"/>
              </w:rPr>
            </w:pPr>
            <w:r>
              <w:rPr>
                <w:sz w:val="20"/>
              </w:rPr>
              <w:t>Continue with RV-51.2;</w:t>
            </w:r>
          </w:p>
          <w:p w14:paraId="623FA71E" w14:textId="77777777" w:rsidR="00491EA5" w:rsidRDefault="00491EA5" w:rsidP="003704A2">
            <w:pPr>
              <w:tabs>
                <w:tab w:val="left" w:pos="360"/>
              </w:tabs>
              <w:jc w:val="center"/>
              <w:rPr>
                <w:sz w:val="20"/>
              </w:rPr>
            </w:pPr>
            <w:r>
              <w:rPr>
                <w:sz w:val="20"/>
              </w:rPr>
              <w:t>Select a Behavior</w:t>
            </w:r>
          </w:p>
        </w:tc>
        <w:tc>
          <w:tcPr>
            <w:tcW w:w="3450" w:type="dxa"/>
            <w:gridSpan w:val="4"/>
          </w:tcPr>
          <w:p w14:paraId="3EFB07EF" w14:textId="77777777" w:rsidR="00491EA5" w:rsidRDefault="00491EA5" w:rsidP="00DC2307">
            <w:pPr>
              <w:tabs>
                <w:tab w:val="left" w:pos="360"/>
              </w:tabs>
              <w:jc w:val="center"/>
              <w:rPr>
                <w:sz w:val="20"/>
              </w:rPr>
            </w:pPr>
            <w:r>
              <w:rPr>
                <w:sz w:val="20"/>
              </w:rPr>
              <w:t>Action is populated with desired text</w:t>
            </w:r>
          </w:p>
        </w:tc>
        <w:tc>
          <w:tcPr>
            <w:tcW w:w="1275" w:type="dxa"/>
          </w:tcPr>
          <w:p w14:paraId="3F6C3417" w14:textId="77777777" w:rsidR="00491EA5" w:rsidRDefault="00491EA5" w:rsidP="00DC2307">
            <w:pPr>
              <w:tabs>
                <w:tab w:val="left" w:pos="360"/>
              </w:tabs>
              <w:jc w:val="center"/>
              <w:rPr>
                <w:sz w:val="20"/>
              </w:rPr>
            </w:pPr>
            <w:r>
              <w:rPr>
                <w:sz w:val="20"/>
              </w:rPr>
              <w:t>P</w:t>
            </w:r>
          </w:p>
        </w:tc>
      </w:tr>
      <w:tr w:rsidR="00C30DB1" w14:paraId="42AF5E6F" w14:textId="77777777" w:rsidTr="007D3E7D">
        <w:tc>
          <w:tcPr>
            <w:tcW w:w="2268" w:type="dxa"/>
            <w:gridSpan w:val="2"/>
          </w:tcPr>
          <w:p w14:paraId="557881A5" w14:textId="77777777" w:rsidR="00C30DB1" w:rsidRDefault="00687AF5" w:rsidP="00DC2307">
            <w:pPr>
              <w:tabs>
                <w:tab w:val="left" w:pos="360"/>
              </w:tabs>
              <w:jc w:val="center"/>
              <w:rPr>
                <w:sz w:val="20"/>
              </w:rPr>
            </w:pPr>
            <w:r>
              <w:rPr>
                <w:sz w:val="20"/>
              </w:rPr>
              <w:t>RV-52</w:t>
            </w:r>
          </w:p>
        </w:tc>
        <w:tc>
          <w:tcPr>
            <w:tcW w:w="3330" w:type="dxa"/>
          </w:tcPr>
          <w:p w14:paraId="0B1283AA" w14:textId="77777777" w:rsidR="00C30DB1" w:rsidRDefault="00687AF5" w:rsidP="00DC2307">
            <w:pPr>
              <w:tabs>
                <w:tab w:val="left" w:pos="360"/>
              </w:tabs>
              <w:jc w:val="center"/>
              <w:rPr>
                <w:sz w:val="20"/>
              </w:rPr>
            </w:pPr>
            <w:r>
              <w:rPr>
                <w:sz w:val="20"/>
              </w:rPr>
              <w:t>Same as RV-51</w:t>
            </w:r>
          </w:p>
        </w:tc>
        <w:tc>
          <w:tcPr>
            <w:tcW w:w="4185" w:type="dxa"/>
            <w:gridSpan w:val="3"/>
          </w:tcPr>
          <w:p w14:paraId="6051D9BC" w14:textId="77777777" w:rsidR="00C30DB1" w:rsidRDefault="00687AF5" w:rsidP="003704A2">
            <w:pPr>
              <w:tabs>
                <w:tab w:val="left" w:pos="360"/>
              </w:tabs>
              <w:jc w:val="center"/>
              <w:rPr>
                <w:sz w:val="20"/>
              </w:rPr>
            </w:pPr>
            <w:r>
              <w:rPr>
                <w:sz w:val="20"/>
              </w:rPr>
              <w:t>Continue with RV-51;</w:t>
            </w:r>
          </w:p>
          <w:p w14:paraId="3F1AFE5A" w14:textId="77777777" w:rsidR="00687AF5" w:rsidRDefault="00687AF5" w:rsidP="003704A2">
            <w:pPr>
              <w:tabs>
                <w:tab w:val="left" w:pos="360"/>
              </w:tabs>
              <w:jc w:val="center"/>
              <w:rPr>
                <w:sz w:val="20"/>
              </w:rPr>
            </w:pPr>
            <w:r>
              <w:rPr>
                <w:sz w:val="20"/>
              </w:rPr>
              <w:t xml:space="preserve">For each short call, make selections on Valid, Behavior, Is LSA Informed; enter coaching notes; </w:t>
            </w:r>
          </w:p>
          <w:p w14:paraId="099CA29B" w14:textId="77777777" w:rsidR="00BE2271" w:rsidRDefault="00BE2271" w:rsidP="003704A2">
            <w:pPr>
              <w:tabs>
                <w:tab w:val="left" w:pos="360"/>
              </w:tabs>
              <w:jc w:val="center"/>
              <w:rPr>
                <w:sz w:val="20"/>
              </w:rPr>
            </w:pPr>
            <w:r>
              <w:rPr>
                <w:sz w:val="20"/>
              </w:rPr>
              <w:t>Click Submit button</w:t>
            </w:r>
            <w:r w:rsidR="00A32A4F">
              <w:rPr>
                <w:sz w:val="20"/>
              </w:rPr>
              <w:t>;</w:t>
            </w:r>
          </w:p>
        </w:tc>
        <w:tc>
          <w:tcPr>
            <w:tcW w:w="3450" w:type="dxa"/>
            <w:gridSpan w:val="4"/>
          </w:tcPr>
          <w:p w14:paraId="5916DAF7" w14:textId="77777777" w:rsidR="00C30DB1" w:rsidRDefault="004064E7" w:rsidP="00DC2307">
            <w:pPr>
              <w:tabs>
                <w:tab w:val="left" w:pos="360"/>
              </w:tabs>
              <w:jc w:val="center"/>
              <w:rPr>
                <w:sz w:val="20"/>
              </w:rPr>
            </w:pPr>
            <w:r>
              <w:rPr>
                <w:sz w:val="20"/>
              </w:rPr>
              <w:t>Log is successfully updated in database;</w:t>
            </w:r>
          </w:p>
          <w:p w14:paraId="5CDB1A95" w14:textId="77777777" w:rsidR="004064E7" w:rsidRDefault="004064E7" w:rsidP="00DC2307">
            <w:pPr>
              <w:tabs>
                <w:tab w:val="left" w:pos="360"/>
              </w:tabs>
              <w:jc w:val="center"/>
              <w:rPr>
                <w:sz w:val="20"/>
              </w:rPr>
            </w:pPr>
            <w:r>
              <w:rPr>
                <w:sz w:val="20"/>
              </w:rPr>
              <w:t>Status changes to “Pending Manager Review”</w:t>
            </w:r>
          </w:p>
        </w:tc>
        <w:tc>
          <w:tcPr>
            <w:tcW w:w="1275" w:type="dxa"/>
          </w:tcPr>
          <w:p w14:paraId="5C97B2B3" w14:textId="77777777" w:rsidR="00C30DB1" w:rsidRDefault="00687AF5" w:rsidP="00DC2307">
            <w:pPr>
              <w:tabs>
                <w:tab w:val="left" w:pos="360"/>
              </w:tabs>
              <w:jc w:val="center"/>
              <w:rPr>
                <w:sz w:val="20"/>
              </w:rPr>
            </w:pPr>
            <w:r>
              <w:rPr>
                <w:sz w:val="20"/>
              </w:rPr>
              <w:t>P</w:t>
            </w:r>
          </w:p>
        </w:tc>
      </w:tr>
      <w:tr w:rsidR="00C30DB1" w14:paraId="085008DB" w14:textId="77777777" w:rsidTr="007D3E7D">
        <w:tc>
          <w:tcPr>
            <w:tcW w:w="2268" w:type="dxa"/>
            <w:gridSpan w:val="2"/>
          </w:tcPr>
          <w:p w14:paraId="5CC6A742" w14:textId="77777777" w:rsidR="00C30DB1" w:rsidRDefault="00A86980" w:rsidP="00DC2307">
            <w:pPr>
              <w:tabs>
                <w:tab w:val="left" w:pos="360"/>
              </w:tabs>
              <w:jc w:val="center"/>
              <w:rPr>
                <w:sz w:val="20"/>
              </w:rPr>
            </w:pPr>
            <w:r>
              <w:rPr>
                <w:sz w:val="20"/>
              </w:rPr>
              <w:lastRenderedPageBreak/>
              <w:t>RV-53</w:t>
            </w:r>
          </w:p>
        </w:tc>
        <w:tc>
          <w:tcPr>
            <w:tcW w:w="3330" w:type="dxa"/>
          </w:tcPr>
          <w:p w14:paraId="4C0B6E23" w14:textId="77777777" w:rsidR="00C30DB1" w:rsidRDefault="00A86980" w:rsidP="00DC2307">
            <w:pPr>
              <w:tabs>
                <w:tab w:val="left" w:pos="360"/>
              </w:tabs>
              <w:jc w:val="center"/>
              <w:rPr>
                <w:sz w:val="20"/>
              </w:rPr>
            </w:pPr>
            <w:r>
              <w:rPr>
                <w:sz w:val="20"/>
              </w:rPr>
              <w:t>Same as RV-51</w:t>
            </w:r>
          </w:p>
        </w:tc>
        <w:tc>
          <w:tcPr>
            <w:tcW w:w="4185" w:type="dxa"/>
            <w:gridSpan w:val="3"/>
          </w:tcPr>
          <w:p w14:paraId="6D8D026A" w14:textId="77777777" w:rsidR="00C30DB1" w:rsidRDefault="00A86980" w:rsidP="003704A2">
            <w:pPr>
              <w:tabs>
                <w:tab w:val="left" w:pos="360"/>
              </w:tabs>
              <w:jc w:val="center"/>
              <w:rPr>
                <w:sz w:val="20"/>
              </w:rPr>
            </w:pPr>
            <w:r>
              <w:rPr>
                <w:sz w:val="20"/>
              </w:rPr>
              <w:t>Continue with RV-51;</w:t>
            </w:r>
          </w:p>
          <w:p w14:paraId="55A28435" w14:textId="77777777" w:rsidR="00A86980" w:rsidRDefault="00A86980" w:rsidP="003704A2">
            <w:pPr>
              <w:tabs>
                <w:tab w:val="left" w:pos="360"/>
              </w:tabs>
              <w:jc w:val="center"/>
              <w:rPr>
                <w:sz w:val="20"/>
              </w:rPr>
            </w:pPr>
            <w:r>
              <w:rPr>
                <w:sz w:val="20"/>
              </w:rPr>
              <w:t>Leave all entries empty and Click Submit button.</w:t>
            </w:r>
          </w:p>
        </w:tc>
        <w:tc>
          <w:tcPr>
            <w:tcW w:w="3450" w:type="dxa"/>
            <w:gridSpan w:val="4"/>
          </w:tcPr>
          <w:p w14:paraId="56B6CE14" w14:textId="77777777" w:rsidR="00C30DB1" w:rsidRDefault="00A86980" w:rsidP="00DC2307">
            <w:pPr>
              <w:tabs>
                <w:tab w:val="left" w:pos="360"/>
              </w:tabs>
              <w:jc w:val="center"/>
              <w:rPr>
                <w:sz w:val="20"/>
              </w:rPr>
            </w:pPr>
            <w:r>
              <w:rPr>
                <w:sz w:val="20"/>
              </w:rPr>
              <w:t>Validation error displays, indicating all fields are required.</w:t>
            </w:r>
          </w:p>
        </w:tc>
        <w:tc>
          <w:tcPr>
            <w:tcW w:w="1275" w:type="dxa"/>
          </w:tcPr>
          <w:p w14:paraId="3E0CB387" w14:textId="77777777" w:rsidR="00C30DB1" w:rsidRDefault="00A86980" w:rsidP="00DC2307">
            <w:pPr>
              <w:tabs>
                <w:tab w:val="left" w:pos="360"/>
              </w:tabs>
              <w:jc w:val="center"/>
              <w:rPr>
                <w:sz w:val="20"/>
              </w:rPr>
            </w:pPr>
            <w:r>
              <w:rPr>
                <w:sz w:val="20"/>
              </w:rPr>
              <w:t>P</w:t>
            </w:r>
          </w:p>
        </w:tc>
      </w:tr>
      <w:tr w:rsidR="00C30DB1" w14:paraId="6D0C1DD4" w14:textId="77777777" w:rsidTr="007D3E7D">
        <w:tc>
          <w:tcPr>
            <w:tcW w:w="2268" w:type="dxa"/>
            <w:gridSpan w:val="2"/>
          </w:tcPr>
          <w:p w14:paraId="01705FA0" w14:textId="77777777" w:rsidR="00C30DB1" w:rsidRDefault="00455DF5" w:rsidP="00DC2307">
            <w:pPr>
              <w:tabs>
                <w:tab w:val="left" w:pos="360"/>
              </w:tabs>
              <w:jc w:val="center"/>
              <w:rPr>
                <w:sz w:val="20"/>
              </w:rPr>
            </w:pPr>
            <w:r>
              <w:rPr>
                <w:sz w:val="20"/>
              </w:rPr>
              <w:t>RV-54</w:t>
            </w:r>
          </w:p>
        </w:tc>
        <w:tc>
          <w:tcPr>
            <w:tcW w:w="3330" w:type="dxa"/>
          </w:tcPr>
          <w:p w14:paraId="4F113B17" w14:textId="77777777" w:rsidR="00455DF5" w:rsidRDefault="00455DF5" w:rsidP="00455DF5">
            <w:pPr>
              <w:tabs>
                <w:tab w:val="left" w:pos="360"/>
              </w:tabs>
              <w:jc w:val="center"/>
              <w:rPr>
                <w:sz w:val="20"/>
              </w:rPr>
            </w:pPr>
            <w:r>
              <w:rPr>
                <w:sz w:val="20"/>
              </w:rPr>
              <w:t>Locate a Short Call log in ec.Coaching_Log table with status as “Pending Manager Review”;</w:t>
            </w:r>
          </w:p>
          <w:p w14:paraId="6314C383" w14:textId="77777777" w:rsidR="00C30DB1" w:rsidRDefault="00455DF5" w:rsidP="00455DF5">
            <w:pPr>
              <w:tabs>
                <w:tab w:val="left" w:pos="360"/>
              </w:tabs>
              <w:jc w:val="center"/>
              <w:rPr>
                <w:sz w:val="20"/>
              </w:rPr>
            </w:pPr>
            <w:r>
              <w:rPr>
                <w:sz w:val="20"/>
              </w:rPr>
              <w:t>User is configured as the log’s Manager</w:t>
            </w:r>
          </w:p>
        </w:tc>
        <w:tc>
          <w:tcPr>
            <w:tcW w:w="4185" w:type="dxa"/>
            <w:gridSpan w:val="3"/>
          </w:tcPr>
          <w:p w14:paraId="2E9D5BF2" w14:textId="77777777" w:rsidR="00C30DB1" w:rsidRDefault="00455DF5" w:rsidP="003704A2">
            <w:pPr>
              <w:tabs>
                <w:tab w:val="left" w:pos="360"/>
              </w:tabs>
              <w:jc w:val="center"/>
              <w:rPr>
                <w:sz w:val="20"/>
              </w:rPr>
            </w:pPr>
            <w:r>
              <w:rPr>
                <w:sz w:val="20"/>
              </w:rPr>
              <w:t>Go to My Dashboard;</w:t>
            </w:r>
          </w:p>
          <w:p w14:paraId="65DD2735" w14:textId="77777777" w:rsidR="00455DF5" w:rsidRDefault="00455DF5" w:rsidP="003704A2">
            <w:pPr>
              <w:tabs>
                <w:tab w:val="left" w:pos="360"/>
              </w:tabs>
              <w:jc w:val="center"/>
              <w:rPr>
                <w:sz w:val="20"/>
              </w:rPr>
            </w:pPr>
            <w:r>
              <w:rPr>
                <w:sz w:val="20"/>
              </w:rPr>
              <w:t>Click “My Pending”;</w:t>
            </w:r>
          </w:p>
          <w:p w14:paraId="7036035A" w14:textId="77777777" w:rsidR="00455DF5" w:rsidRDefault="00455DF5" w:rsidP="003704A2">
            <w:pPr>
              <w:tabs>
                <w:tab w:val="left" w:pos="360"/>
              </w:tabs>
              <w:jc w:val="center"/>
              <w:rPr>
                <w:sz w:val="20"/>
              </w:rPr>
            </w:pPr>
            <w:r>
              <w:rPr>
                <w:sz w:val="20"/>
              </w:rPr>
              <w:t>Click the short call log name in My Pending List;</w:t>
            </w:r>
          </w:p>
        </w:tc>
        <w:tc>
          <w:tcPr>
            <w:tcW w:w="3450" w:type="dxa"/>
            <w:gridSpan w:val="4"/>
          </w:tcPr>
          <w:p w14:paraId="632B9180" w14:textId="77777777" w:rsidR="00C30DB1" w:rsidRDefault="00455DF5" w:rsidP="00DC2307">
            <w:pPr>
              <w:tabs>
                <w:tab w:val="left" w:pos="360"/>
              </w:tabs>
              <w:jc w:val="center"/>
              <w:rPr>
                <w:sz w:val="20"/>
              </w:rPr>
            </w:pPr>
            <w:r>
              <w:rPr>
                <w:sz w:val="20"/>
              </w:rPr>
              <w:t>Short Call Review Page displays</w:t>
            </w:r>
          </w:p>
        </w:tc>
        <w:tc>
          <w:tcPr>
            <w:tcW w:w="1275" w:type="dxa"/>
          </w:tcPr>
          <w:p w14:paraId="1979B471" w14:textId="77777777" w:rsidR="00C30DB1" w:rsidRDefault="00455DF5" w:rsidP="00DC2307">
            <w:pPr>
              <w:tabs>
                <w:tab w:val="left" w:pos="360"/>
              </w:tabs>
              <w:jc w:val="center"/>
              <w:rPr>
                <w:sz w:val="20"/>
              </w:rPr>
            </w:pPr>
            <w:r>
              <w:rPr>
                <w:sz w:val="20"/>
              </w:rPr>
              <w:t>P</w:t>
            </w:r>
          </w:p>
        </w:tc>
      </w:tr>
      <w:tr w:rsidR="00BB6848" w14:paraId="79DD1B0F" w14:textId="77777777" w:rsidTr="007D3E7D">
        <w:tc>
          <w:tcPr>
            <w:tcW w:w="2268" w:type="dxa"/>
            <w:gridSpan w:val="2"/>
          </w:tcPr>
          <w:p w14:paraId="04E13280" w14:textId="77777777" w:rsidR="00BB6848" w:rsidRDefault="00BB6848" w:rsidP="00BB6848">
            <w:pPr>
              <w:tabs>
                <w:tab w:val="left" w:pos="360"/>
              </w:tabs>
              <w:jc w:val="center"/>
              <w:rPr>
                <w:sz w:val="20"/>
              </w:rPr>
            </w:pPr>
            <w:r>
              <w:rPr>
                <w:sz w:val="20"/>
              </w:rPr>
              <w:t>RV-55</w:t>
            </w:r>
          </w:p>
        </w:tc>
        <w:tc>
          <w:tcPr>
            <w:tcW w:w="3330" w:type="dxa"/>
          </w:tcPr>
          <w:p w14:paraId="4E5AFBF1" w14:textId="77777777" w:rsidR="00BB6848" w:rsidRDefault="00BB6848" w:rsidP="00BB6848">
            <w:pPr>
              <w:tabs>
                <w:tab w:val="left" w:pos="360"/>
              </w:tabs>
              <w:jc w:val="center"/>
              <w:rPr>
                <w:sz w:val="20"/>
              </w:rPr>
            </w:pPr>
            <w:r>
              <w:rPr>
                <w:sz w:val="20"/>
              </w:rPr>
              <w:t>Same as RV-54</w:t>
            </w:r>
          </w:p>
        </w:tc>
        <w:tc>
          <w:tcPr>
            <w:tcW w:w="4185" w:type="dxa"/>
            <w:gridSpan w:val="3"/>
          </w:tcPr>
          <w:p w14:paraId="1380232C" w14:textId="77777777" w:rsidR="00BB6848" w:rsidRDefault="00BB6848" w:rsidP="00BB6848">
            <w:pPr>
              <w:tabs>
                <w:tab w:val="left" w:pos="360"/>
              </w:tabs>
              <w:jc w:val="center"/>
              <w:rPr>
                <w:sz w:val="20"/>
              </w:rPr>
            </w:pPr>
            <w:r>
              <w:rPr>
                <w:sz w:val="20"/>
              </w:rPr>
              <w:t>Continue with RV-54;</w:t>
            </w:r>
          </w:p>
          <w:p w14:paraId="35D20190" w14:textId="77777777" w:rsidR="00BB6848" w:rsidRDefault="00BB6848" w:rsidP="00BB6848">
            <w:pPr>
              <w:tabs>
                <w:tab w:val="left" w:pos="360"/>
              </w:tabs>
              <w:jc w:val="center"/>
              <w:rPr>
                <w:sz w:val="20"/>
              </w:rPr>
            </w:pPr>
            <w:r>
              <w:rPr>
                <w:sz w:val="20"/>
              </w:rPr>
              <w:t>For each short call, make selection (Yes or No) on whether agree with Supervisor’s review ; If “No” is selected”, enter notes;</w:t>
            </w:r>
          </w:p>
          <w:p w14:paraId="5492BC17" w14:textId="77777777" w:rsidR="00BB6848" w:rsidRDefault="00BB6848" w:rsidP="00BB6848">
            <w:pPr>
              <w:tabs>
                <w:tab w:val="left" w:pos="360"/>
              </w:tabs>
              <w:jc w:val="center"/>
              <w:rPr>
                <w:sz w:val="20"/>
              </w:rPr>
            </w:pPr>
          </w:p>
          <w:p w14:paraId="1C46A2D6" w14:textId="77777777" w:rsidR="00BB6848" w:rsidRDefault="00BB6848" w:rsidP="00BB6848">
            <w:pPr>
              <w:tabs>
                <w:tab w:val="left" w:pos="360"/>
              </w:tabs>
              <w:jc w:val="center"/>
              <w:rPr>
                <w:sz w:val="20"/>
              </w:rPr>
            </w:pPr>
            <w:r>
              <w:rPr>
                <w:sz w:val="20"/>
              </w:rPr>
              <w:t>Enter Coaching Date and Summary comments for this short call log;</w:t>
            </w:r>
          </w:p>
          <w:p w14:paraId="5CE1B578" w14:textId="77777777" w:rsidR="00BB6848" w:rsidRDefault="00BB6848" w:rsidP="00BB6848">
            <w:pPr>
              <w:tabs>
                <w:tab w:val="left" w:pos="360"/>
              </w:tabs>
              <w:jc w:val="center"/>
              <w:rPr>
                <w:sz w:val="20"/>
              </w:rPr>
            </w:pPr>
          </w:p>
          <w:p w14:paraId="59FBB29B" w14:textId="77777777" w:rsidR="00BB6848" w:rsidRDefault="00BB6848" w:rsidP="00BB6848">
            <w:pPr>
              <w:tabs>
                <w:tab w:val="left" w:pos="360"/>
              </w:tabs>
              <w:jc w:val="center"/>
              <w:rPr>
                <w:sz w:val="20"/>
              </w:rPr>
            </w:pPr>
            <w:r>
              <w:rPr>
                <w:sz w:val="20"/>
              </w:rPr>
              <w:t>Click Submit button;</w:t>
            </w:r>
          </w:p>
        </w:tc>
        <w:tc>
          <w:tcPr>
            <w:tcW w:w="3450" w:type="dxa"/>
            <w:gridSpan w:val="4"/>
          </w:tcPr>
          <w:p w14:paraId="27FFC15F" w14:textId="77777777" w:rsidR="00BB6848" w:rsidRDefault="00BB6848" w:rsidP="00BB6848">
            <w:pPr>
              <w:tabs>
                <w:tab w:val="left" w:pos="360"/>
              </w:tabs>
              <w:jc w:val="center"/>
              <w:rPr>
                <w:sz w:val="20"/>
              </w:rPr>
            </w:pPr>
            <w:r>
              <w:rPr>
                <w:sz w:val="20"/>
              </w:rPr>
              <w:t>Log is successfully updated in database;</w:t>
            </w:r>
          </w:p>
          <w:p w14:paraId="19AA23EB" w14:textId="77777777" w:rsidR="00BB6848" w:rsidRDefault="00BB6848" w:rsidP="00BB6848">
            <w:pPr>
              <w:tabs>
                <w:tab w:val="left" w:pos="360"/>
              </w:tabs>
              <w:jc w:val="center"/>
              <w:rPr>
                <w:sz w:val="20"/>
              </w:rPr>
            </w:pPr>
            <w:r>
              <w:rPr>
                <w:sz w:val="20"/>
              </w:rPr>
              <w:t>Status changes to “Completed”</w:t>
            </w:r>
          </w:p>
        </w:tc>
        <w:tc>
          <w:tcPr>
            <w:tcW w:w="1275" w:type="dxa"/>
          </w:tcPr>
          <w:p w14:paraId="2F30B002" w14:textId="77777777" w:rsidR="00BB6848" w:rsidRDefault="00BB6848" w:rsidP="00BB6848">
            <w:pPr>
              <w:tabs>
                <w:tab w:val="left" w:pos="360"/>
              </w:tabs>
              <w:jc w:val="center"/>
              <w:rPr>
                <w:sz w:val="20"/>
              </w:rPr>
            </w:pPr>
            <w:r>
              <w:rPr>
                <w:sz w:val="20"/>
              </w:rPr>
              <w:t>P</w:t>
            </w:r>
          </w:p>
        </w:tc>
      </w:tr>
      <w:tr w:rsidR="000C40A2" w14:paraId="3D02D380" w14:textId="77777777" w:rsidTr="007D3E7D">
        <w:tc>
          <w:tcPr>
            <w:tcW w:w="2268" w:type="dxa"/>
            <w:gridSpan w:val="2"/>
          </w:tcPr>
          <w:p w14:paraId="32640297" w14:textId="77777777" w:rsidR="000C40A2" w:rsidRDefault="000C40A2">
            <w:pPr>
              <w:tabs>
                <w:tab w:val="left" w:pos="360"/>
              </w:tabs>
              <w:jc w:val="center"/>
              <w:rPr>
                <w:sz w:val="20"/>
              </w:rPr>
            </w:pPr>
            <w:r>
              <w:rPr>
                <w:sz w:val="20"/>
              </w:rPr>
              <w:t>RV-56</w:t>
            </w:r>
          </w:p>
        </w:tc>
        <w:tc>
          <w:tcPr>
            <w:tcW w:w="3330" w:type="dxa"/>
          </w:tcPr>
          <w:p w14:paraId="41C42350" w14:textId="77777777" w:rsidR="000C40A2" w:rsidRDefault="000C40A2" w:rsidP="001F19C5">
            <w:pPr>
              <w:tabs>
                <w:tab w:val="left" w:pos="360"/>
              </w:tabs>
              <w:jc w:val="center"/>
              <w:rPr>
                <w:sz w:val="20"/>
              </w:rPr>
            </w:pPr>
            <w:r>
              <w:rPr>
                <w:sz w:val="20"/>
              </w:rPr>
              <w:t>Same as RV-54</w:t>
            </w:r>
          </w:p>
        </w:tc>
        <w:tc>
          <w:tcPr>
            <w:tcW w:w="4185" w:type="dxa"/>
            <w:gridSpan w:val="3"/>
          </w:tcPr>
          <w:p w14:paraId="1C8B8058" w14:textId="77777777" w:rsidR="000C40A2" w:rsidRDefault="000C40A2" w:rsidP="001F19C5">
            <w:pPr>
              <w:tabs>
                <w:tab w:val="left" w:pos="360"/>
              </w:tabs>
              <w:jc w:val="center"/>
              <w:rPr>
                <w:sz w:val="20"/>
              </w:rPr>
            </w:pPr>
            <w:r>
              <w:rPr>
                <w:sz w:val="20"/>
              </w:rPr>
              <w:t>Continue with RV-54;</w:t>
            </w:r>
          </w:p>
          <w:p w14:paraId="2EC76000" w14:textId="77777777" w:rsidR="000C40A2" w:rsidRDefault="000C40A2" w:rsidP="001F19C5">
            <w:pPr>
              <w:tabs>
                <w:tab w:val="left" w:pos="360"/>
              </w:tabs>
              <w:jc w:val="center"/>
              <w:rPr>
                <w:sz w:val="20"/>
              </w:rPr>
            </w:pPr>
            <w:r>
              <w:rPr>
                <w:sz w:val="20"/>
              </w:rPr>
              <w:t>Choose a short call, and select “No” for Agree radio button;</w:t>
            </w:r>
          </w:p>
        </w:tc>
        <w:tc>
          <w:tcPr>
            <w:tcW w:w="3450" w:type="dxa"/>
            <w:gridSpan w:val="4"/>
          </w:tcPr>
          <w:p w14:paraId="31BAA409" w14:textId="77777777" w:rsidR="000C40A2" w:rsidRDefault="000C40A2" w:rsidP="001F19C5">
            <w:pPr>
              <w:tabs>
                <w:tab w:val="left" w:pos="360"/>
              </w:tabs>
              <w:jc w:val="center"/>
              <w:rPr>
                <w:sz w:val="20"/>
              </w:rPr>
            </w:pPr>
            <w:r>
              <w:rPr>
                <w:sz w:val="20"/>
              </w:rPr>
              <w:t>Textbox displays next to “Agree” radio button for user to enter notes</w:t>
            </w:r>
          </w:p>
        </w:tc>
        <w:tc>
          <w:tcPr>
            <w:tcW w:w="1275" w:type="dxa"/>
          </w:tcPr>
          <w:p w14:paraId="6033C469" w14:textId="77777777" w:rsidR="000C40A2" w:rsidRDefault="000C40A2" w:rsidP="001F19C5">
            <w:pPr>
              <w:tabs>
                <w:tab w:val="left" w:pos="360"/>
              </w:tabs>
              <w:jc w:val="center"/>
              <w:rPr>
                <w:sz w:val="20"/>
              </w:rPr>
            </w:pPr>
            <w:r>
              <w:rPr>
                <w:sz w:val="20"/>
              </w:rPr>
              <w:t>P</w:t>
            </w:r>
          </w:p>
        </w:tc>
      </w:tr>
      <w:tr w:rsidR="006226CA" w14:paraId="4E464C50" w14:textId="77777777" w:rsidTr="007D3E7D">
        <w:tc>
          <w:tcPr>
            <w:tcW w:w="2268" w:type="dxa"/>
            <w:gridSpan w:val="2"/>
          </w:tcPr>
          <w:p w14:paraId="3078A9CC" w14:textId="77777777" w:rsidR="006226CA" w:rsidRDefault="006226CA" w:rsidP="00645745">
            <w:pPr>
              <w:tabs>
                <w:tab w:val="left" w:pos="360"/>
              </w:tabs>
              <w:jc w:val="center"/>
              <w:rPr>
                <w:sz w:val="20"/>
              </w:rPr>
            </w:pPr>
            <w:r>
              <w:rPr>
                <w:sz w:val="20"/>
              </w:rPr>
              <w:t>RV-56.1</w:t>
            </w:r>
          </w:p>
        </w:tc>
        <w:tc>
          <w:tcPr>
            <w:tcW w:w="3330" w:type="dxa"/>
          </w:tcPr>
          <w:p w14:paraId="2016B7DA" w14:textId="77777777" w:rsidR="006226CA" w:rsidRDefault="006226CA" w:rsidP="00645745">
            <w:pPr>
              <w:tabs>
                <w:tab w:val="left" w:pos="360"/>
              </w:tabs>
              <w:jc w:val="center"/>
              <w:rPr>
                <w:sz w:val="20"/>
              </w:rPr>
            </w:pPr>
            <w:r>
              <w:rPr>
                <w:sz w:val="20"/>
              </w:rPr>
              <w:t>Same as RV-54</w:t>
            </w:r>
          </w:p>
        </w:tc>
        <w:tc>
          <w:tcPr>
            <w:tcW w:w="4185" w:type="dxa"/>
            <w:gridSpan w:val="3"/>
          </w:tcPr>
          <w:p w14:paraId="2297D747" w14:textId="77777777" w:rsidR="006226CA" w:rsidRDefault="006226CA" w:rsidP="00645745">
            <w:pPr>
              <w:tabs>
                <w:tab w:val="left" w:pos="360"/>
              </w:tabs>
              <w:jc w:val="center"/>
              <w:rPr>
                <w:sz w:val="20"/>
              </w:rPr>
            </w:pPr>
            <w:r>
              <w:rPr>
                <w:sz w:val="20"/>
              </w:rPr>
              <w:t>Continue with RV-5</w:t>
            </w:r>
            <w:r w:rsidR="005771F1">
              <w:rPr>
                <w:sz w:val="20"/>
              </w:rPr>
              <w:t>6</w:t>
            </w:r>
            <w:r>
              <w:rPr>
                <w:sz w:val="20"/>
              </w:rPr>
              <w:t>;</w:t>
            </w:r>
          </w:p>
          <w:p w14:paraId="362A714C" w14:textId="77777777" w:rsidR="006226CA" w:rsidRDefault="006226CA" w:rsidP="00645745">
            <w:pPr>
              <w:tabs>
                <w:tab w:val="left" w:pos="360"/>
              </w:tabs>
              <w:jc w:val="center"/>
              <w:rPr>
                <w:sz w:val="20"/>
              </w:rPr>
            </w:pPr>
            <w:r>
              <w:rPr>
                <w:sz w:val="20"/>
              </w:rPr>
              <w:t>Leave all entries empty and Click Submit button.</w:t>
            </w:r>
          </w:p>
        </w:tc>
        <w:tc>
          <w:tcPr>
            <w:tcW w:w="3450" w:type="dxa"/>
            <w:gridSpan w:val="4"/>
          </w:tcPr>
          <w:p w14:paraId="1549346C" w14:textId="77777777" w:rsidR="006226CA" w:rsidRDefault="006226CA" w:rsidP="00645745">
            <w:pPr>
              <w:tabs>
                <w:tab w:val="left" w:pos="360"/>
              </w:tabs>
              <w:jc w:val="center"/>
              <w:rPr>
                <w:sz w:val="20"/>
              </w:rPr>
            </w:pPr>
            <w:r>
              <w:rPr>
                <w:sz w:val="20"/>
              </w:rPr>
              <w:t>Validation error displays, indicating all fields are required.</w:t>
            </w:r>
          </w:p>
        </w:tc>
        <w:tc>
          <w:tcPr>
            <w:tcW w:w="1275" w:type="dxa"/>
          </w:tcPr>
          <w:p w14:paraId="346CD579" w14:textId="77777777" w:rsidR="006226CA" w:rsidRDefault="006226CA" w:rsidP="00645745">
            <w:pPr>
              <w:tabs>
                <w:tab w:val="left" w:pos="360"/>
              </w:tabs>
              <w:jc w:val="center"/>
              <w:rPr>
                <w:sz w:val="20"/>
              </w:rPr>
            </w:pPr>
            <w:r>
              <w:rPr>
                <w:sz w:val="20"/>
              </w:rPr>
              <w:t>P</w:t>
            </w:r>
          </w:p>
        </w:tc>
      </w:tr>
      <w:tr w:rsidR="00BA72CF" w14:paraId="5614082E" w14:textId="77777777" w:rsidTr="007D3E7D">
        <w:tc>
          <w:tcPr>
            <w:tcW w:w="2268" w:type="dxa"/>
            <w:gridSpan w:val="2"/>
          </w:tcPr>
          <w:p w14:paraId="79EA6C3B" w14:textId="77777777" w:rsidR="00BA72CF" w:rsidRDefault="00BA72CF" w:rsidP="001F19C5">
            <w:pPr>
              <w:tabs>
                <w:tab w:val="left" w:pos="360"/>
              </w:tabs>
              <w:jc w:val="center"/>
              <w:rPr>
                <w:sz w:val="20"/>
              </w:rPr>
            </w:pPr>
            <w:r>
              <w:rPr>
                <w:sz w:val="20"/>
              </w:rPr>
              <w:t>RV-57</w:t>
            </w:r>
          </w:p>
        </w:tc>
        <w:tc>
          <w:tcPr>
            <w:tcW w:w="3330" w:type="dxa"/>
          </w:tcPr>
          <w:p w14:paraId="3147051A" w14:textId="77777777" w:rsidR="001C471C" w:rsidRDefault="001C471C" w:rsidP="001F19C5">
            <w:pPr>
              <w:tabs>
                <w:tab w:val="left" w:pos="360"/>
              </w:tabs>
              <w:jc w:val="center"/>
              <w:rPr>
                <w:sz w:val="20"/>
              </w:rPr>
            </w:pPr>
            <w:r>
              <w:rPr>
                <w:sz w:val="20"/>
              </w:rPr>
              <w:t>Make sure there are completed Short Call logs;</w:t>
            </w:r>
          </w:p>
          <w:p w14:paraId="0C9B7F0E" w14:textId="77777777" w:rsidR="00BA72CF" w:rsidRDefault="00BA72CF" w:rsidP="001F19C5">
            <w:pPr>
              <w:tabs>
                <w:tab w:val="left" w:pos="360"/>
              </w:tabs>
              <w:jc w:val="center"/>
              <w:rPr>
                <w:sz w:val="20"/>
              </w:rPr>
            </w:pPr>
            <w:r>
              <w:rPr>
                <w:sz w:val="20"/>
              </w:rPr>
              <w:t>User is configured with role of ‘eCL’</w:t>
            </w:r>
          </w:p>
        </w:tc>
        <w:tc>
          <w:tcPr>
            <w:tcW w:w="4185" w:type="dxa"/>
            <w:gridSpan w:val="3"/>
          </w:tcPr>
          <w:p w14:paraId="4465EFF0" w14:textId="77777777" w:rsidR="00BA72CF" w:rsidRDefault="00BA72CF" w:rsidP="001F19C5">
            <w:pPr>
              <w:tabs>
                <w:tab w:val="left" w:pos="360"/>
              </w:tabs>
              <w:jc w:val="center"/>
              <w:rPr>
                <w:sz w:val="20"/>
              </w:rPr>
            </w:pPr>
            <w:r>
              <w:rPr>
                <w:sz w:val="20"/>
              </w:rPr>
              <w:t>Go to Historical Dashboard</w:t>
            </w:r>
            <w:r w:rsidR="001C471C">
              <w:rPr>
                <w:sz w:val="20"/>
              </w:rPr>
              <w:t>;</w:t>
            </w:r>
          </w:p>
          <w:p w14:paraId="15B29857" w14:textId="77777777" w:rsidR="001C471C" w:rsidRDefault="001C471C" w:rsidP="001F19C5">
            <w:pPr>
              <w:tabs>
                <w:tab w:val="left" w:pos="360"/>
              </w:tabs>
              <w:jc w:val="center"/>
              <w:rPr>
                <w:sz w:val="20"/>
              </w:rPr>
            </w:pPr>
            <w:r>
              <w:rPr>
                <w:sz w:val="20"/>
              </w:rPr>
              <w:t>Enter all search criteria, and click Search</w:t>
            </w:r>
          </w:p>
        </w:tc>
        <w:tc>
          <w:tcPr>
            <w:tcW w:w="3450" w:type="dxa"/>
            <w:gridSpan w:val="4"/>
          </w:tcPr>
          <w:p w14:paraId="7F8B0663" w14:textId="77777777" w:rsidR="00BA72CF" w:rsidRDefault="001C471C" w:rsidP="001F19C5">
            <w:pPr>
              <w:tabs>
                <w:tab w:val="left" w:pos="360"/>
              </w:tabs>
              <w:jc w:val="center"/>
              <w:rPr>
                <w:sz w:val="20"/>
              </w:rPr>
            </w:pPr>
            <w:r>
              <w:rPr>
                <w:sz w:val="20"/>
              </w:rPr>
              <w:t>Short Call logs display in the log list</w:t>
            </w:r>
          </w:p>
        </w:tc>
        <w:tc>
          <w:tcPr>
            <w:tcW w:w="1275" w:type="dxa"/>
          </w:tcPr>
          <w:p w14:paraId="1380FA6E" w14:textId="77777777" w:rsidR="00BA72CF" w:rsidRDefault="001C471C" w:rsidP="001F19C5">
            <w:pPr>
              <w:tabs>
                <w:tab w:val="left" w:pos="360"/>
              </w:tabs>
              <w:jc w:val="center"/>
              <w:rPr>
                <w:sz w:val="20"/>
              </w:rPr>
            </w:pPr>
            <w:r>
              <w:rPr>
                <w:sz w:val="20"/>
              </w:rPr>
              <w:t>P</w:t>
            </w:r>
          </w:p>
        </w:tc>
      </w:tr>
      <w:tr w:rsidR="001C471C" w14:paraId="2188A6AD" w14:textId="77777777" w:rsidTr="007D3E7D">
        <w:tc>
          <w:tcPr>
            <w:tcW w:w="2268" w:type="dxa"/>
            <w:gridSpan w:val="2"/>
          </w:tcPr>
          <w:p w14:paraId="598AABB8" w14:textId="77777777" w:rsidR="001C471C" w:rsidRDefault="001C471C" w:rsidP="001F19C5">
            <w:pPr>
              <w:tabs>
                <w:tab w:val="left" w:pos="360"/>
              </w:tabs>
              <w:jc w:val="center"/>
              <w:rPr>
                <w:sz w:val="20"/>
              </w:rPr>
            </w:pPr>
            <w:r>
              <w:rPr>
                <w:sz w:val="20"/>
              </w:rPr>
              <w:t>RV-58</w:t>
            </w:r>
          </w:p>
        </w:tc>
        <w:tc>
          <w:tcPr>
            <w:tcW w:w="3330" w:type="dxa"/>
          </w:tcPr>
          <w:p w14:paraId="37EA97F9" w14:textId="77777777" w:rsidR="001C471C" w:rsidRDefault="001C471C" w:rsidP="001F19C5">
            <w:pPr>
              <w:tabs>
                <w:tab w:val="left" w:pos="360"/>
              </w:tabs>
              <w:jc w:val="center"/>
              <w:rPr>
                <w:sz w:val="20"/>
              </w:rPr>
            </w:pPr>
            <w:r>
              <w:rPr>
                <w:sz w:val="20"/>
              </w:rPr>
              <w:t>Same as RV-57</w:t>
            </w:r>
          </w:p>
        </w:tc>
        <w:tc>
          <w:tcPr>
            <w:tcW w:w="4185" w:type="dxa"/>
            <w:gridSpan w:val="3"/>
          </w:tcPr>
          <w:p w14:paraId="3DD4F509" w14:textId="77777777" w:rsidR="001C471C" w:rsidRDefault="001C471C" w:rsidP="001F19C5">
            <w:pPr>
              <w:tabs>
                <w:tab w:val="left" w:pos="360"/>
              </w:tabs>
              <w:jc w:val="center"/>
              <w:rPr>
                <w:sz w:val="20"/>
              </w:rPr>
            </w:pPr>
            <w:r>
              <w:rPr>
                <w:sz w:val="20"/>
              </w:rPr>
              <w:t>Continue with RV-57;</w:t>
            </w:r>
          </w:p>
          <w:p w14:paraId="2DC94259" w14:textId="77777777" w:rsidR="001C471C" w:rsidRDefault="001C471C" w:rsidP="001F19C5">
            <w:pPr>
              <w:tabs>
                <w:tab w:val="left" w:pos="360"/>
              </w:tabs>
              <w:jc w:val="center"/>
              <w:rPr>
                <w:sz w:val="20"/>
              </w:rPr>
            </w:pPr>
            <w:r>
              <w:rPr>
                <w:sz w:val="20"/>
              </w:rPr>
              <w:t>Click Export to Excel</w:t>
            </w:r>
          </w:p>
        </w:tc>
        <w:tc>
          <w:tcPr>
            <w:tcW w:w="3450" w:type="dxa"/>
            <w:gridSpan w:val="4"/>
          </w:tcPr>
          <w:p w14:paraId="1D030F46" w14:textId="719147AD" w:rsidR="001C471C" w:rsidRDefault="001C471C" w:rsidP="001C471C">
            <w:pPr>
              <w:tabs>
                <w:tab w:val="left" w:pos="360"/>
              </w:tabs>
              <w:rPr>
                <w:sz w:val="20"/>
              </w:rPr>
            </w:pPr>
            <w:r>
              <w:rPr>
                <w:sz w:val="20"/>
              </w:rPr>
              <w:t>Short call logs are exported in excel in a separate work sheet together with regular logs (if any)</w:t>
            </w:r>
          </w:p>
        </w:tc>
        <w:tc>
          <w:tcPr>
            <w:tcW w:w="1275" w:type="dxa"/>
          </w:tcPr>
          <w:p w14:paraId="196DBA16" w14:textId="77777777" w:rsidR="001C471C" w:rsidRDefault="001C471C" w:rsidP="001F19C5">
            <w:pPr>
              <w:tabs>
                <w:tab w:val="left" w:pos="360"/>
              </w:tabs>
              <w:jc w:val="center"/>
              <w:rPr>
                <w:sz w:val="20"/>
              </w:rPr>
            </w:pPr>
            <w:r>
              <w:rPr>
                <w:sz w:val="20"/>
              </w:rPr>
              <w:t>P</w:t>
            </w:r>
          </w:p>
        </w:tc>
      </w:tr>
      <w:tr w:rsidR="002C66A1" w14:paraId="375BF392" w14:textId="77777777" w:rsidTr="007D3E7D">
        <w:tc>
          <w:tcPr>
            <w:tcW w:w="2268" w:type="dxa"/>
            <w:gridSpan w:val="2"/>
          </w:tcPr>
          <w:p w14:paraId="126EF5AB" w14:textId="77777777" w:rsidR="002C66A1" w:rsidRDefault="002C66A1" w:rsidP="001F19C5">
            <w:pPr>
              <w:tabs>
                <w:tab w:val="left" w:pos="360"/>
              </w:tabs>
              <w:jc w:val="center"/>
              <w:rPr>
                <w:sz w:val="20"/>
              </w:rPr>
            </w:pPr>
            <w:r>
              <w:rPr>
                <w:sz w:val="20"/>
              </w:rPr>
              <w:t>RV-59</w:t>
            </w:r>
          </w:p>
        </w:tc>
        <w:tc>
          <w:tcPr>
            <w:tcW w:w="3330" w:type="dxa"/>
          </w:tcPr>
          <w:p w14:paraId="45D36B26" w14:textId="77777777" w:rsidR="002C66A1" w:rsidRDefault="002C66A1" w:rsidP="002C66A1">
            <w:pPr>
              <w:tabs>
                <w:tab w:val="left" w:pos="360"/>
              </w:tabs>
              <w:jc w:val="center"/>
              <w:rPr>
                <w:sz w:val="20"/>
              </w:rPr>
            </w:pPr>
            <w:r>
              <w:rPr>
                <w:sz w:val="20"/>
              </w:rPr>
              <w:t>Make sure there are completed Short Call logs;</w:t>
            </w:r>
          </w:p>
          <w:p w14:paraId="5AC27C53" w14:textId="77777777" w:rsidR="002C66A1" w:rsidRDefault="002C66A1" w:rsidP="002C66A1">
            <w:pPr>
              <w:tabs>
                <w:tab w:val="left" w:pos="360"/>
              </w:tabs>
              <w:jc w:val="center"/>
              <w:rPr>
                <w:sz w:val="20"/>
              </w:rPr>
            </w:pPr>
            <w:r>
              <w:rPr>
                <w:sz w:val="20"/>
              </w:rPr>
              <w:t xml:space="preserve">User is configured as Senior Manager </w:t>
            </w:r>
            <w:r w:rsidR="009F0579">
              <w:rPr>
                <w:sz w:val="20"/>
              </w:rPr>
              <w:t xml:space="preserve">of the logs’ employees </w:t>
            </w:r>
            <w:r>
              <w:rPr>
                <w:sz w:val="20"/>
              </w:rPr>
              <w:t>and has role of “eCL”;</w:t>
            </w:r>
          </w:p>
        </w:tc>
        <w:tc>
          <w:tcPr>
            <w:tcW w:w="4185" w:type="dxa"/>
            <w:gridSpan w:val="3"/>
          </w:tcPr>
          <w:p w14:paraId="72286F17" w14:textId="77777777" w:rsidR="002C66A1" w:rsidRDefault="009F0579" w:rsidP="001F19C5">
            <w:pPr>
              <w:tabs>
                <w:tab w:val="left" w:pos="360"/>
              </w:tabs>
              <w:jc w:val="center"/>
              <w:rPr>
                <w:sz w:val="20"/>
              </w:rPr>
            </w:pPr>
            <w:r>
              <w:rPr>
                <w:sz w:val="20"/>
              </w:rPr>
              <w:t>Go to My Dashboard;</w:t>
            </w:r>
          </w:p>
          <w:p w14:paraId="143AB7A0" w14:textId="77777777" w:rsidR="009F0579" w:rsidRDefault="009F0579" w:rsidP="001F19C5">
            <w:pPr>
              <w:tabs>
                <w:tab w:val="left" w:pos="360"/>
              </w:tabs>
              <w:jc w:val="center"/>
              <w:rPr>
                <w:sz w:val="20"/>
              </w:rPr>
            </w:pPr>
            <w:r>
              <w:rPr>
                <w:sz w:val="20"/>
              </w:rPr>
              <w:t>Click Export to Excel</w:t>
            </w:r>
          </w:p>
        </w:tc>
        <w:tc>
          <w:tcPr>
            <w:tcW w:w="3450" w:type="dxa"/>
            <w:gridSpan w:val="4"/>
          </w:tcPr>
          <w:p w14:paraId="2BA328C1" w14:textId="271CA79F" w:rsidR="002C66A1" w:rsidRDefault="009F0579" w:rsidP="001C471C">
            <w:pPr>
              <w:tabs>
                <w:tab w:val="left" w:pos="360"/>
              </w:tabs>
              <w:rPr>
                <w:sz w:val="20"/>
              </w:rPr>
            </w:pPr>
            <w:r>
              <w:rPr>
                <w:sz w:val="20"/>
              </w:rPr>
              <w:t>Short call logs are exported in excel in a separate work sheet together with regular logs (if any)</w:t>
            </w:r>
          </w:p>
        </w:tc>
        <w:tc>
          <w:tcPr>
            <w:tcW w:w="1275" w:type="dxa"/>
          </w:tcPr>
          <w:p w14:paraId="2D5F2D5C" w14:textId="77777777" w:rsidR="002C66A1" w:rsidRDefault="009F0579" w:rsidP="001F19C5">
            <w:pPr>
              <w:tabs>
                <w:tab w:val="left" w:pos="360"/>
              </w:tabs>
              <w:jc w:val="center"/>
              <w:rPr>
                <w:sz w:val="20"/>
              </w:rPr>
            </w:pPr>
            <w:r>
              <w:rPr>
                <w:sz w:val="20"/>
              </w:rPr>
              <w:t>P</w:t>
            </w:r>
          </w:p>
        </w:tc>
      </w:tr>
      <w:tr w:rsidR="00B171B5" w14:paraId="4360192A" w14:textId="77777777" w:rsidTr="005277E3">
        <w:tc>
          <w:tcPr>
            <w:tcW w:w="14508" w:type="dxa"/>
            <w:gridSpan w:val="11"/>
            <w:shd w:val="clear" w:color="auto" w:fill="E5B8B7" w:themeFill="accent2" w:themeFillTint="66"/>
          </w:tcPr>
          <w:p w14:paraId="5D9BF703" w14:textId="77777777" w:rsidR="00B171B5" w:rsidRDefault="00B171B5" w:rsidP="00B171B5">
            <w:pPr>
              <w:tabs>
                <w:tab w:val="left" w:pos="360"/>
              </w:tabs>
              <w:rPr>
                <w:sz w:val="20"/>
              </w:rPr>
            </w:pPr>
            <w:r>
              <w:rPr>
                <w:sz w:val="20"/>
              </w:rPr>
              <w:t>Warning Logs</w:t>
            </w:r>
          </w:p>
        </w:tc>
      </w:tr>
      <w:tr w:rsidR="00B171B5" w14:paraId="4B55069B" w14:textId="77777777" w:rsidTr="007D3E7D">
        <w:tc>
          <w:tcPr>
            <w:tcW w:w="2268" w:type="dxa"/>
            <w:gridSpan w:val="2"/>
          </w:tcPr>
          <w:p w14:paraId="58B22963" w14:textId="77777777" w:rsidR="00B171B5" w:rsidRDefault="00B171B5" w:rsidP="001F19C5">
            <w:pPr>
              <w:tabs>
                <w:tab w:val="left" w:pos="360"/>
              </w:tabs>
              <w:jc w:val="center"/>
              <w:rPr>
                <w:sz w:val="20"/>
              </w:rPr>
            </w:pPr>
            <w:r>
              <w:rPr>
                <w:sz w:val="20"/>
              </w:rPr>
              <w:t>RV-60</w:t>
            </w:r>
          </w:p>
        </w:tc>
        <w:tc>
          <w:tcPr>
            <w:tcW w:w="3330" w:type="dxa"/>
          </w:tcPr>
          <w:p w14:paraId="45EA9F98" w14:textId="77777777" w:rsidR="00F24345" w:rsidRDefault="00F24345" w:rsidP="00B171B5">
            <w:pPr>
              <w:tabs>
                <w:tab w:val="left" w:pos="360"/>
              </w:tabs>
              <w:jc w:val="center"/>
              <w:rPr>
                <w:sz w:val="20"/>
              </w:rPr>
            </w:pPr>
            <w:r>
              <w:rPr>
                <w:sz w:val="20"/>
              </w:rPr>
              <w:t xml:space="preserve">User is configured as CSR and </w:t>
            </w:r>
          </w:p>
          <w:p w14:paraId="54F961E2" w14:textId="77777777" w:rsidR="00B171B5" w:rsidRDefault="00B171B5" w:rsidP="00B171B5">
            <w:pPr>
              <w:tabs>
                <w:tab w:val="left" w:pos="360"/>
              </w:tabs>
              <w:jc w:val="center"/>
              <w:rPr>
                <w:sz w:val="20"/>
              </w:rPr>
            </w:pPr>
            <w:r>
              <w:rPr>
                <w:sz w:val="20"/>
              </w:rPr>
              <w:t xml:space="preserve">has a Pending Employee Review warning log </w:t>
            </w:r>
          </w:p>
        </w:tc>
        <w:tc>
          <w:tcPr>
            <w:tcW w:w="4185" w:type="dxa"/>
            <w:gridSpan w:val="3"/>
          </w:tcPr>
          <w:p w14:paraId="7E2D08DE" w14:textId="77777777" w:rsidR="00B171B5" w:rsidRDefault="00F24345" w:rsidP="001F19C5">
            <w:pPr>
              <w:tabs>
                <w:tab w:val="left" w:pos="360"/>
              </w:tabs>
              <w:jc w:val="center"/>
              <w:rPr>
                <w:sz w:val="20"/>
              </w:rPr>
            </w:pPr>
            <w:r>
              <w:rPr>
                <w:sz w:val="20"/>
              </w:rPr>
              <w:t>Go to My Dashboard/My Pending</w:t>
            </w:r>
          </w:p>
          <w:p w14:paraId="20BA30D3" w14:textId="77777777" w:rsidR="001E6E97" w:rsidRDefault="001E6E97" w:rsidP="001F19C5">
            <w:pPr>
              <w:tabs>
                <w:tab w:val="left" w:pos="360"/>
              </w:tabs>
              <w:jc w:val="center"/>
              <w:rPr>
                <w:sz w:val="20"/>
              </w:rPr>
            </w:pPr>
            <w:r>
              <w:rPr>
                <w:sz w:val="20"/>
              </w:rPr>
              <w:t>Click the warning log</w:t>
            </w:r>
          </w:p>
        </w:tc>
        <w:tc>
          <w:tcPr>
            <w:tcW w:w="3450" w:type="dxa"/>
            <w:gridSpan w:val="4"/>
          </w:tcPr>
          <w:p w14:paraId="21EFD204" w14:textId="77777777" w:rsidR="00B171B5" w:rsidRDefault="001E6E97" w:rsidP="00F24345">
            <w:pPr>
              <w:tabs>
                <w:tab w:val="left" w:pos="360"/>
              </w:tabs>
              <w:rPr>
                <w:sz w:val="20"/>
              </w:rPr>
            </w:pPr>
            <w:r>
              <w:rPr>
                <w:sz w:val="20"/>
              </w:rPr>
              <w:t xml:space="preserve">Review Warning Log </w:t>
            </w:r>
            <w:r w:rsidR="00F24345">
              <w:rPr>
                <w:sz w:val="20"/>
              </w:rPr>
              <w:t>modal dialog displays in editable mode</w:t>
            </w:r>
            <w:r>
              <w:rPr>
                <w:sz w:val="20"/>
              </w:rPr>
              <w:t>.</w:t>
            </w:r>
            <w:r w:rsidR="00B5620C">
              <w:rPr>
                <w:sz w:val="20"/>
              </w:rPr>
              <w:t xml:space="preserve"> Allows user to click the acknowledgement checkbox and enter comments.</w:t>
            </w:r>
          </w:p>
        </w:tc>
        <w:tc>
          <w:tcPr>
            <w:tcW w:w="1275" w:type="dxa"/>
          </w:tcPr>
          <w:p w14:paraId="0858A23F" w14:textId="77777777" w:rsidR="00B171B5" w:rsidRDefault="001E6E97" w:rsidP="001F19C5">
            <w:pPr>
              <w:tabs>
                <w:tab w:val="left" w:pos="360"/>
              </w:tabs>
              <w:jc w:val="center"/>
              <w:rPr>
                <w:sz w:val="20"/>
              </w:rPr>
            </w:pPr>
            <w:r>
              <w:rPr>
                <w:sz w:val="20"/>
              </w:rPr>
              <w:t>P</w:t>
            </w:r>
          </w:p>
        </w:tc>
      </w:tr>
      <w:tr w:rsidR="00B171B5" w14:paraId="16A40B94" w14:textId="77777777" w:rsidTr="007D3E7D">
        <w:tc>
          <w:tcPr>
            <w:tcW w:w="2268" w:type="dxa"/>
            <w:gridSpan w:val="2"/>
          </w:tcPr>
          <w:p w14:paraId="17EB393C" w14:textId="77777777" w:rsidR="00B171B5" w:rsidRDefault="00F24345" w:rsidP="001F19C5">
            <w:pPr>
              <w:tabs>
                <w:tab w:val="left" w:pos="360"/>
              </w:tabs>
              <w:jc w:val="center"/>
              <w:rPr>
                <w:sz w:val="20"/>
              </w:rPr>
            </w:pPr>
            <w:r>
              <w:rPr>
                <w:sz w:val="20"/>
              </w:rPr>
              <w:t xml:space="preserve">RV-61 </w:t>
            </w:r>
          </w:p>
        </w:tc>
        <w:tc>
          <w:tcPr>
            <w:tcW w:w="3330" w:type="dxa"/>
          </w:tcPr>
          <w:p w14:paraId="35FF6CDE" w14:textId="77777777" w:rsidR="00B171B5" w:rsidRDefault="00F24345" w:rsidP="002C66A1">
            <w:pPr>
              <w:tabs>
                <w:tab w:val="left" w:pos="360"/>
              </w:tabs>
              <w:jc w:val="center"/>
              <w:rPr>
                <w:sz w:val="20"/>
              </w:rPr>
            </w:pPr>
            <w:r>
              <w:rPr>
                <w:sz w:val="20"/>
              </w:rPr>
              <w:t>User is configured as Supervisor or manager of the employee in RV-60.</w:t>
            </w:r>
          </w:p>
        </w:tc>
        <w:tc>
          <w:tcPr>
            <w:tcW w:w="4185" w:type="dxa"/>
            <w:gridSpan w:val="3"/>
          </w:tcPr>
          <w:p w14:paraId="230051B9" w14:textId="77777777" w:rsidR="00B171B5" w:rsidRDefault="00F24345" w:rsidP="001F19C5">
            <w:pPr>
              <w:tabs>
                <w:tab w:val="left" w:pos="360"/>
              </w:tabs>
              <w:jc w:val="center"/>
              <w:rPr>
                <w:sz w:val="20"/>
              </w:rPr>
            </w:pPr>
            <w:r>
              <w:rPr>
                <w:sz w:val="20"/>
              </w:rPr>
              <w:t>Go to My Dashboard/My Team’s Warning Logs</w:t>
            </w:r>
          </w:p>
          <w:p w14:paraId="5E4BEE36" w14:textId="77777777" w:rsidR="00F24345" w:rsidRDefault="00F24345" w:rsidP="001F19C5">
            <w:pPr>
              <w:tabs>
                <w:tab w:val="left" w:pos="360"/>
              </w:tabs>
              <w:jc w:val="center"/>
              <w:rPr>
                <w:sz w:val="20"/>
              </w:rPr>
            </w:pPr>
            <w:r>
              <w:rPr>
                <w:sz w:val="20"/>
              </w:rPr>
              <w:t>Click the warning log</w:t>
            </w:r>
          </w:p>
        </w:tc>
        <w:tc>
          <w:tcPr>
            <w:tcW w:w="3450" w:type="dxa"/>
            <w:gridSpan w:val="4"/>
          </w:tcPr>
          <w:p w14:paraId="21FE7CD0" w14:textId="77777777" w:rsidR="00B171B5" w:rsidRDefault="00F24345" w:rsidP="00F24345">
            <w:pPr>
              <w:tabs>
                <w:tab w:val="left" w:pos="360"/>
              </w:tabs>
              <w:rPr>
                <w:sz w:val="20"/>
              </w:rPr>
            </w:pPr>
            <w:r>
              <w:rPr>
                <w:sz w:val="20"/>
              </w:rPr>
              <w:t>Review Warning Log modal dialog displays in read only view.</w:t>
            </w:r>
          </w:p>
        </w:tc>
        <w:tc>
          <w:tcPr>
            <w:tcW w:w="1275" w:type="dxa"/>
          </w:tcPr>
          <w:p w14:paraId="3B070052" w14:textId="77777777" w:rsidR="00B171B5" w:rsidRDefault="00F24345" w:rsidP="001F19C5">
            <w:pPr>
              <w:tabs>
                <w:tab w:val="left" w:pos="360"/>
              </w:tabs>
              <w:jc w:val="center"/>
              <w:rPr>
                <w:sz w:val="20"/>
              </w:rPr>
            </w:pPr>
            <w:r>
              <w:rPr>
                <w:sz w:val="20"/>
              </w:rPr>
              <w:t>P</w:t>
            </w:r>
          </w:p>
        </w:tc>
      </w:tr>
      <w:tr w:rsidR="00B171B5" w14:paraId="573DF44C" w14:textId="77777777" w:rsidTr="007D3E7D">
        <w:tc>
          <w:tcPr>
            <w:tcW w:w="2268" w:type="dxa"/>
            <w:gridSpan w:val="2"/>
          </w:tcPr>
          <w:p w14:paraId="2E5CF2AD" w14:textId="77777777" w:rsidR="00B171B5" w:rsidRDefault="00645745" w:rsidP="001F19C5">
            <w:pPr>
              <w:tabs>
                <w:tab w:val="left" w:pos="360"/>
              </w:tabs>
              <w:jc w:val="center"/>
              <w:rPr>
                <w:sz w:val="20"/>
              </w:rPr>
            </w:pPr>
            <w:r>
              <w:rPr>
                <w:sz w:val="20"/>
              </w:rPr>
              <w:t>RV-62</w:t>
            </w:r>
          </w:p>
        </w:tc>
        <w:tc>
          <w:tcPr>
            <w:tcW w:w="3330" w:type="dxa"/>
          </w:tcPr>
          <w:p w14:paraId="3ED69C62" w14:textId="77777777" w:rsidR="00B171B5" w:rsidRDefault="00645745" w:rsidP="002C66A1">
            <w:pPr>
              <w:tabs>
                <w:tab w:val="left" w:pos="360"/>
              </w:tabs>
              <w:jc w:val="center"/>
              <w:rPr>
                <w:sz w:val="20"/>
              </w:rPr>
            </w:pPr>
            <w:r>
              <w:rPr>
                <w:sz w:val="20"/>
              </w:rPr>
              <w:t>Same as RV-60.</w:t>
            </w:r>
          </w:p>
        </w:tc>
        <w:tc>
          <w:tcPr>
            <w:tcW w:w="4185" w:type="dxa"/>
            <w:gridSpan w:val="3"/>
          </w:tcPr>
          <w:p w14:paraId="4A3A24A8" w14:textId="77777777" w:rsidR="00B171B5" w:rsidRDefault="001E04AC" w:rsidP="001F19C5">
            <w:pPr>
              <w:tabs>
                <w:tab w:val="left" w:pos="360"/>
              </w:tabs>
              <w:jc w:val="center"/>
              <w:rPr>
                <w:sz w:val="20"/>
              </w:rPr>
            </w:pPr>
            <w:r>
              <w:rPr>
                <w:sz w:val="20"/>
              </w:rPr>
              <w:t>Same as RV-60;</w:t>
            </w:r>
          </w:p>
          <w:p w14:paraId="339D1EB1" w14:textId="77777777" w:rsidR="001E04AC" w:rsidRDefault="001E04AC" w:rsidP="001F19C5">
            <w:pPr>
              <w:tabs>
                <w:tab w:val="left" w:pos="360"/>
              </w:tabs>
              <w:jc w:val="center"/>
              <w:rPr>
                <w:sz w:val="20"/>
              </w:rPr>
            </w:pPr>
            <w:r>
              <w:rPr>
                <w:sz w:val="20"/>
              </w:rPr>
              <w:lastRenderedPageBreak/>
              <w:t>Check the checkbox</w:t>
            </w:r>
            <w:r w:rsidR="00FB1555">
              <w:rPr>
                <w:sz w:val="20"/>
              </w:rPr>
              <w:t xml:space="preserve">, optionally enter comments, </w:t>
            </w:r>
            <w:r>
              <w:rPr>
                <w:sz w:val="20"/>
              </w:rPr>
              <w:t xml:space="preserve"> and click Submit</w:t>
            </w:r>
          </w:p>
        </w:tc>
        <w:tc>
          <w:tcPr>
            <w:tcW w:w="3450" w:type="dxa"/>
            <w:gridSpan w:val="4"/>
          </w:tcPr>
          <w:p w14:paraId="2DAF4817" w14:textId="77777777" w:rsidR="00B171B5" w:rsidRDefault="001E04AC" w:rsidP="001C471C">
            <w:pPr>
              <w:tabs>
                <w:tab w:val="left" w:pos="360"/>
              </w:tabs>
              <w:rPr>
                <w:sz w:val="20"/>
              </w:rPr>
            </w:pPr>
            <w:r>
              <w:rPr>
                <w:sz w:val="20"/>
              </w:rPr>
              <w:lastRenderedPageBreak/>
              <w:t>Warning log is completed</w:t>
            </w:r>
          </w:p>
        </w:tc>
        <w:tc>
          <w:tcPr>
            <w:tcW w:w="1275" w:type="dxa"/>
          </w:tcPr>
          <w:p w14:paraId="386D6163" w14:textId="77777777" w:rsidR="00B171B5" w:rsidRDefault="001E04AC" w:rsidP="001F19C5">
            <w:pPr>
              <w:tabs>
                <w:tab w:val="left" w:pos="360"/>
              </w:tabs>
              <w:jc w:val="center"/>
              <w:rPr>
                <w:sz w:val="20"/>
              </w:rPr>
            </w:pPr>
            <w:r>
              <w:rPr>
                <w:sz w:val="20"/>
              </w:rPr>
              <w:t>P</w:t>
            </w:r>
          </w:p>
        </w:tc>
      </w:tr>
      <w:tr w:rsidR="00B171B5" w14:paraId="5BD88FFB" w14:textId="77777777" w:rsidTr="007D3E7D">
        <w:tc>
          <w:tcPr>
            <w:tcW w:w="2268" w:type="dxa"/>
            <w:gridSpan w:val="2"/>
          </w:tcPr>
          <w:p w14:paraId="7ED1DF92" w14:textId="77777777" w:rsidR="00B171B5" w:rsidRDefault="001E04AC" w:rsidP="001F19C5">
            <w:pPr>
              <w:tabs>
                <w:tab w:val="left" w:pos="360"/>
              </w:tabs>
              <w:jc w:val="center"/>
              <w:rPr>
                <w:sz w:val="20"/>
              </w:rPr>
            </w:pPr>
            <w:r>
              <w:rPr>
                <w:sz w:val="20"/>
              </w:rPr>
              <w:t>RV-63</w:t>
            </w:r>
          </w:p>
        </w:tc>
        <w:tc>
          <w:tcPr>
            <w:tcW w:w="3330" w:type="dxa"/>
          </w:tcPr>
          <w:p w14:paraId="547AEDAE" w14:textId="77777777" w:rsidR="00B171B5" w:rsidRDefault="001E04AC" w:rsidP="002C66A1">
            <w:pPr>
              <w:tabs>
                <w:tab w:val="left" w:pos="360"/>
              </w:tabs>
              <w:jc w:val="center"/>
              <w:rPr>
                <w:sz w:val="20"/>
              </w:rPr>
            </w:pPr>
            <w:r>
              <w:rPr>
                <w:sz w:val="20"/>
              </w:rPr>
              <w:t>Same as RV-61</w:t>
            </w:r>
          </w:p>
        </w:tc>
        <w:tc>
          <w:tcPr>
            <w:tcW w:w="4185" w:type="dxa"/>
            <w:gridSpan w:val="3"/>
          </w:tcPr>
          <w:p w14:paraId="0AFD1FFB" w14:textId="77777777" w:rsidR="001E04AC" w:rsidRDefault="001E04AC" w:rsidP="001E04AC">
            <w:pPr>
              <w:tabs>
                <w:tab w:val="left" w:pos="360"/>
              </w:tabs>
              <w:jc w:val="center"/>
              <w:rPr>
                <w:sz w:val="20"/>
              </w:rPr>
            </w:pPr>
            <w:r>
              <w:rPr>
                <w:sz w:val="20"/>
              </w:rPr>
              <w:t>Same as RV-61;</w:t>
            </w:r>
          </w:p>
        </w:tc>
        <w:tc>
          <w:tcPr>
            <w:tcW w:w="3450" w:type="dxa"/>
            <w:gridSpan w:val="4"/>
          </w:tcPr>
          <w:p w14:paraId="2BC085A6" w14:textId="77777777" w:rsidR="00B171B5" w:rsidRDefault="001E04AC" w:rsidP="001C471C">
            <w:pPr>
              <w:tabs>
                <w:tab w:val="left" w:pos="360"/>
              </w:tabs>
              <w:rPr>
                <w:sz w:val="20"/>
              </w:rPr>
            </w:pPr>
            <w:r>
              <w:rPr>
                <w:sz w:val="20"/>
              </w:rPr>
              <w:t>Same as RV-61;</w:t>
            </w:r>
          </w:p>
          <w:p w14:paraId="13D40441" w14:textId="77777777" w:rsidR="001E04AC" w:rsidRDefault="001E04AC" w:rsidP="001C471C">
            <w:pPr>
              <w:tabs>
                <w:tab w:val="left" w:pos="360"/>
              </w:tabs>
              <w:rPr>
                <w:sz w:val="20"/>
              </w:rPr>
            </w:pPr>
            <w:r>
              <w:rPr>
                <w:sz w:val="20"/>
              </w:rPr>
              <w:t>As well as Employee Review information (name</w:t>
            </w:r>
            <w:r w:rsidR="008F5B89">
              <w:rPr>
                <w:sz w:val="20"/>
              </w:rPr>
              <w:t>, date, and comments</w:t>
            </w:r>
            <w:r>
              <w:rPr>
                <w:sz w:val="20"/>
              </w:rPr>
              <w:t>) displays.</w:t>
            </w:r>
          </w:p>
        </w:tc>
        <w:tc>
          <w:tcPr>
            <w:tcW w:w="1275" w:type="dxa"/>
          </w:tcPr>
          <w:p w14:paraId="47B3E803" w14:textId="77777777" w:rsidR="00B171B5" w:rsidRDefault="001E04AC" w:rsidP="001F19C5">
            <w:pPr>
              <w:tabs>
                <w:tab w:val="left" w:pos="360"/>
              </w:tabs>
              <w:jc w:val="center"/>
              <w:rPr>
                <w:sz w:val="20"/>
              </w:rPr>
            </w:pPr>
            <w:r>
              <w:rPr>
                <w:sz w:val="20"/>
              </w:rPr>
              <w:t>P</w:t>
            </w:r>
          </w:p>
        </w:tc>
      </w:tr>
      <w:tr w:rsidR="00B64B93" w14:paraId="2E3FE4F5" w14:textId="77777777" w:rsidTr="00397954">
        <w:tc>
          <w:tcPr>
            <w:tcW w:w="14508" w:type="dxa"/>
            <w:gridSpan w:val="11"/>
            <w:shd w:val="clear" w:color="auto" w:fill="00B050"/>
          </w:tcPr>
          <w:p w14:paraId="1E1888AC" w14:textId="77777777" w:rsidR="00B64B93" w:rsidRDefault="00B64B93" w:rsidP="00B64B93">
            <w:pPr>
              <w:tabs>
                <w:tab w:val="left" w:pos="360"/>
              </w:tabs>
              <w:rPr>
                <w:sz w:val="20"/>
              </w:rPr>
            </w:pPr>
            <w:r>
              <w:rPr>
                <w:sz w:val="20"/>
              </w:rPr>
              <w:t>SUPERVISOR MODULE</w:t>
            </w:r>
          </w:p>
        </w:tc>
      </w:tr>
      <w:tr w:rsidR="00B64B93" w14:paraId="153B67FF" w14:textId="77777777" w:rsidTr="007D3E7D">
        <w:tc>
          <w:tcPr>
            <w:tcW w:w="2268" w:type="dxa"/>
            <w:gridSpan w:val="2"/>
          </w:tcPr>
          <w:p w14:paraId="643F66DD" w14:textId="77777777" w:rsidR="00B64B93" w:rsidRDefault="00E54024" w:rsidP="001F19C5">
            <w:pPr>
              <w:tabs>
                <w:tab w:val="left" w:pos="360"/>
              </w:tabs>
              <w:jc w:val="center"/>
              <w:rPr>
                <w:sz w:val="20"/>
              </w:rPr>
            </w:pPr>
            <w:r>
              <w:rPr>
                <w:sz w:val="20"/>
              </w:rPr>
              <w:t>RV-SUP-01</w:t>
            </w:r>
          </w:p>
        </w:tc>
        <w:tc>
          <w:tcPr>
            <w:tcW w:w="3330" w:type="dxa"/>
          </w:tcPr>
          <w:p w14:paraId="6F5A20A5" w14:textId="77777777" w:rsidR="00F63483" w:rsidRDefault="00F63483" w:rsidP="00F63483">
            <w:pPr>
              <w:tabs>
                <w:tab w:val="left" w:pos="360"/>
              </w:tabs>
              <w:jc w:val="center"/>
              <w:rPr>
                <w:sz w:val="20"/>
              </w:rPr>
            </w:pPr>
            <w:r>
              <w:rPr>
                <w:sz w:val="20"/>
              </w:rPr>
              <w:t>User is configured with “</w:t>
            </w:r>
            <w:r>
              <w:rPr>
                <w:b/>
                <w:sz w:val="20"/>
              </w:rPr>
              <w:t>SUPERVISOR</w:t>
            </w:r>
            <w:r>
              <w:rPr>
                <w:sz w:val="20"/>
              </w:rPr>
              <w:t xml:space="preserve">” role having the following </w:t>
            </w:r>
            <w:r w:rsidR="00DB077A">
              <w:rPr>
                <w:sz w:val="20"/>
              </w:rPr>
              <w:t xml:space="preserve">Quality Bingo </w:t>
            </w:r>
            <w:r>
              <w:rPr>
                <w:sz w:val="20"/>
              </w:rPr>
              <w:t>logs</w:t>
            </w:r>
            <w:r w:rsidR="004A052B">
              <w:rPr>
                <w:sz w:val="20"/>
              </w:rPr>
              <w:t xml:space="preserve"> (Supervisor Module)</w:t>
            </w:r>
            <w:r>
              <w:rPr>
                <w:sz w:val="20"/>
              </w:rPr>
              <w:t>:</w:t>
            </w:r>
          </w:p>
          <w:p w14:paraId="6FA35D83" w14:textId="77777777" w:rsidR="00F63483" w:rsidRDefault="00F63483" w:rsidP="00F63483">
            <w:pPr>
              <w:tabs>
                <w:tab w:val="left" w:pos="360"/>
              </w:tabs>
              <w:jc w:val="center"/>
              <w:rPr>
                <w:sz w:val="20"/>
              </w:rPr>
            </w:pPr>
          </w:p>
          <w:p w14:paraId="6947694B" w14:textId="77777777" w:rsidR="00B64B93" w:rsidRDefault="00F63483" w:rsidP="00DB077A">
            <w:pPr>
              <w:tabs>
                <w:tab w:val="left" w:pos="360"/>
              </w:tabs>
              <w:jc w:val="center"/>
              <w:rPr>
                <w:sz w:val="20"/>
              </w:rPr>
            </w:pPr>
            <w:r>
              <w:rPr>
                <w:sz w:val="20"/>
              </w:rPr>
              <w:t xml:space="preserve">Pending Acknowledgement </w:t>
            </w:r>
          </w:p>
        </w:tc>
        <w:tc>
          <w:tcPr>
            <w:tcW w:w="4185" w:type="dxa"/>
            <w:gridSpan w:val="3"/>
          </w:tcPr>
          <w:p w14:paraId="739F4214" w14:textId="77777777" w:rsidR="00B64B93" w:rsidRDefault="00641AFC" w:rsidP="001F19C5">
            <w:pPr>
              <w:tabs>
                <w:tab w:val="left" w:pos="360"/>
              </w:tabs>
              <w:jc w:val="center"/>
              <w:rPr>
                <w:sz w:val="20"/>
              </w:rPr>
            </w:pPr>
            <w:r>
              <w:rPr>
                <w:sz w:val="20"/>
              </w:rPr>
              <w:t>Launch eCoaching web application</w:t>
            </w:r>
          </w:p>
        </w:tc>
        <w:tc>
          <w:tcPr>
            <w:tcW w:w="3450" w:type="dxa"/>
            <w:gridSpan w:val="4"/>
          </w:tcPr>
          <w:p w14:paraId="3FB6DF51" w14:textId="77777777" w:rsidR="00B64B93" w:rsidRDefault="00641AFC" w:rsidP="001C471C">
            <w:pPr>
              <w:tabs>
                <w:tab w:val="left" w:pos="360"/>
              </w:tabs>
              <w:rPr>
                <w:sz w:val="20"/>
              </w:rPr>
            </w:pPr>
            <w:r>
              <w:rPr>
                <w:sz w:val="20"/>
              </w:rPr>
              <w:t>My Dashboard page displays.</w:t>
            </w:r>
          </w:p>
        </w:tc>
        <w:tc>
          <w:tcPr>
            <w:tcW w:w="1275" w:type="dxa"/>
          </w:tcPr>
          <w:p w14:paraId="65A20F8C" w14:textId="77777777" w:rsidR="00B64B93" w:rsidRDefault="00641AFC" w:rsidP="001F19C5">
            <w:pPr>
              <w:tabs>
                <w:tab w:val="left" w:pos="360"/>
              </w:tabs>
              <w:jc w:val="center"/>
              <w:rPr>
                <w:sz w:val="20"/>
              </w:rPr>
            </w:pPr>
            <w:r>
              <w:rPr>
                <w:sz w:val="20"/>
              </w:rPr>
              <w:t>P</w:t>
            </w:r>
          </w:p>
        </w:tc>
      </w:tr>
      <w:tr w:rsidR="00B64B93" w14:paraId="7313652F" w14:textId="77777777" w:rsidTr="007D3E7D">
        <w:tc>
          <w:tcPr>
            <w:tcW w:w="2268" w:type="dxa"/>
            <w:gridSpan w:val="2"/>
          </w:tcPr>
          <w:p w14:paraId="231157F6" w14:textId="77777777" w:rsidR="00B64B93" w:rsidRDefault="00641AFC" w:rsidP="001F19C5">
            <w:pPr>
              <w:tabs>
                <w:tab w:val="left" w:pos="360"/>
              </w:tabs>
              <w:jc w:val="center"/>
              <w:rPr>
                <w:sz w:val="20"/>
              </w:rPr>
            </w:pPr>
            <w:r>
              <w:rPr>
                <w:sz w:val="20"/>
              </w:rPr>
              <w:t>RV-SUP-02</w:t>
            </w:r>
          </w:p>
        </w:tc>
        <w:tc>
          <w:tcPr>
            <w:tcW w:w="3330" w:type="dxa"/>
          </w:tcPr>
          <w:p w14:paraId="6B68464A" w14:textId="77777777" w:rsidR="00B64B93" w:rsidRDefault="0090293D" w:rsidP="002C66A1">
            <w:pPr>
              <w:tabs>
                <w:tab w:val="left" w:pos="360"/>
              </w:tabs>
              <w:jc w:val="center"/>
              <w:rPr>
                <w:sz w:val="20"/>
              </w:rPr>
            </w:pPr>
            <w:r>
              <w:rPr>
                <w:sz w:val="20"/>
              </w:rPr>
              <w:t>Continue with RV-SUP-01</w:t>
            </w:r>
          </w:p>
        </w:tc>
        <w:tc>
          <w:tcPr>
            <w:tcW w:w="4185" w:type="dxa"/>
            <w:gridSpan w:val="3"/>
          </w:tcPr>
          <w:p w14:paraId="1A5D817E" w14:textId="77777777" w:rsidR="00B64B93" w:rsidRDefault="0090293D" w:rsidP="001F19C5">
            <w:pPr>
              <w:tabs>
                <w:tab w:val="left" w:pos="360"/>
              </w:tabs>
              <w:jc w:val="center"/>
              <w:rPr>
                <w:sz w:val="20"/>
              </w:rPr>
            </w:pPr>
            <w:r>
              <w:rPr>
                <w:sz w:val="20"/>
              </w:rPr>
              <w:t>Click “View My Pending”</w:t>
            </w:r>
          </w:p>
        </w:tc>
        <w:tc>
          <w:tcPr>
            <w:tcW w:w="3450" w:type="dxa"/>
            <w:gridSpan w:val="4"/>
          </w:tcPr>
          <w:p w14:paraId="103D74F3" w14:textId="77777777" w:rsidR="00B64B93" w:rsidRDefault="0090293D" w:rsidP="001C471C">
            <w:pPr>
              <w:tabs>
                <w:tab w:val="left" w:pos="360"/>
              </w:tabs>
              <w:rPr>
                <w:sz w:val="20"/>
              </w:rPr>
            </w:pPr>
            <w:r>
              <w:rPr>
                <w:sz w:val="20"/>
              </w:rPr>
              <w:t>My Pending logs display.</w:t>
            </w:r>
          </w:p>
        </w:tc>
        <w:tc>
          <w:tcPr>
            <w:tcW w:w="1275" w:type="dxa"/>
          </w:tcPr>
          <w:p w14:paraId="20BC4E45" w14:textId="77777777" w:rsidR="00B64B93" w:rsidRDefault="0090293D" w:rsidP="001F19C5">
            <w:pPr>
              <w:tabs>
                <w:tab w:val="left" w:pos="360"/>
              </w:tabs>
              <w:jc w:val="center"/>
              <w:rPr>
                <w:sz w:val="20"/>
              </w:rPr>
            </w:pPr>
            <w:r>
              <w:rPr>
                <w:sz w:val="20"/>
              </w:rPr>
              <w:t>P</w:t>
            </w:r>
          </w:p>
        </w:tc>
      </w:tr>
      <w:tr w:rsidR="00B64B93" w14:paraId="3EF2C32E" w14:textId="77777777" w:rsidTr="007D3E7D">
        <w:tc>
          <w:tcPr>
            <w:tcW w:w="2268" w:type="dxa"/>
            <w:gridSpan w:val="2"/>
          </w:tcPr>
          <w:p w14:paraId="4A1DBE26" w14:textId="77777777" w:rsidR="00B64B93" w:rsidRDefault="0090293D" w:rsidP="0090293D">
            <w:pPr>
              <w:tabs>
                <w:tab w:val="left" w:pos="360"/>
              </w:tabs>
              <w:jc w:val="center"/>
              <w:rPr>
                <w:sz w:val="20"/>
              </w:rPr>
            </w:pPr>
            <w:r>
              <w:rPr>
                <w:sz w:val="20"/>
              </w:rPr>
              <w:t>RV-SUP-03</w:t>
            </w:r>
          </w:p>
        </w:tc>
        <w:tc>
          <w:tcPr>
            <w:tcW w:w="3330" w:type="dxa"/>
          </w:tcPr>
          <w:p w14:paraId="72149E3B" w14:textId="77777777" w:rsidR="00B64B93" w:rsidRDefault="0090293D" w:rsidP="002C66A1">
            <w:pPr>
              <w:tabs>
                <w:tab w:val="left" w:pos="360"/>
              </w:tabs>
              <w:jc w:val="center"/>
              <w:rPr>
                <w:sz w:val="20"/>
              </w:rPr>
            </w:pPr>
            <w:r>
              <w:rPr>
                <w:sz w:val="20"/>
              </w:rPr>
              <w:t>Continue with RV-SUP-02</w:t>
            </w:r>
          </w:p>
        </w:tc>
        <w:tc>
          <w:tcPr>
            <w:tcW w:w="4185" w:type="dxa"/>
            <w:gridSpan w:val="3"/>
          </w:tcPr>
          <w:p w14:paraId="1C0722E4" w14:textId="77777777" w:rsidR="00B64B93" w:rsidRDefault="0090293D" w:rsidP="00040EF6">
            <w:pPr>
              <w:tabs>
                <w:tab w:val="left" w:pos="360"/>
              </w:tabs>
              <w:jc w:val="center"/>
              <w:rPr>
                <w:sz w:val="20"/>
              </w:rPr>
            </w:pPr>
            <w:r>
              <w:rPr>
                <w:sz w:val="20"/>
              </w:rPr>
              <w:t xml:space="preserve">Click Quality Bingo log </w:t>
            </w:r>
            <w:r w:rsidR="00040EF6">
              <w:rPr>
                <w:sz w:val="20"/>
              </w:rPr>
              <w:t>from</w:t>
            </w:r>
            <w:r>
              <w:rPr>
                <w:sz w:val="20"/>
              </w:rPr>
              <w:t xml:space="preserve"> RV-SUP-01</w:t>
            </w:r>
          </w:p>
        </w:tc>
        <w:tc>
          <w:tcPr>
            <w:tcW w:w="3450" w:type="dxa"/>
            <w:gridSpan w:val="4"/>
          </w:tcPr>
          <w:p w14:paraId="58D23634" w14:textId="77777777" w:rsidR="00B64B93" w:rsidRDefault="0090293D" w:rsidP="001C471C">
            <w:pPr>
              <w:tabs>
                <w:tab w:val="left" w:pos="360"/>
              </w:tabs>
              <w:rPr>
                <w:sz w:val="20"/>
              </w:rPr>
            </w:pPr>
            <w:r w:rsidRPr="00F10123">
              <w:rPr>
                <w:b/>
                <w:sz w:val="20"/>
              </w:rPr>
              <w:t>Pending Acknowledgement</w:t>
            </w:r>
            <w:r>
              <w:rPr>
                <w:sz w:val="20"/>
              </w:rPr>
              <w:t xml:space="preserve"> modal dialog displays with correct fields*</w:t>
            </w:r>
            <w:r w:rsidR="00040EF6">
              <w:rPr>
                <w:sz w:val="20"/>
              </w:rPr>
              <w:t xml:space="preserve"> and in editable mode</w:t>
            </w:r>
            <w:r>
              <w:rPr>
                <w:sz w:val="20"/>
              </w:rPr>
              <w:t>.</w:t>
            </w:r>
          </w:p>
        </w:tc>
        <w:tc>
          <w:tcPr>
            <w:tcW w:w="1275" w:type="dxa"/>
          </w:tcPr>
          <w:p w14:paraId="13765DA2" w14:textId="77777777" w:rsidR="00B64B93" w:rsidRDefault="008417C8" w:rsidP="001F19C5">
            <w:pPr>
              <w:tabs>
                <w:tab w:val="left" w:pos="360"/>
              </w:tabs>
              <w:jc w:val="center"/>
              <w:rPr>
                <w:sz w:val="20"/>
              </w:rPr>
            </w:pPr>
            <w:r>
              <w:rPr>
                <w:sz w:val="20"/>
              </w:rPr>
              <w:t>P</w:t>
            </w:r>
          </w:p>
        </w:tc>
      </w:tr>
      <w:tr w:rsidR="00B64B93" w14:paraId="3686AE2E" w14:textId="77777777" w:rsidTr="007D3E7D">
        <w:tc>
          <w:tcPr>
            <w:tcW w:w="2268" w:type="dxa"/>
            <w:gridSpan w:val="2"/>
          </w:tcPr>
          <w:p w14:paraId="02367F73" w14:textId="77777777" w:rsidR="00B64B93" w:rsidRDefault="008417C8" w:rsidP="001F19C5">
            <w:pPr>
              <w:tabs>
                <w:tab w:val="left" w:pos="360"/>
              </w:tabs>
              <w:jc w:val="center"/>
              <w:rPr>
                <w:sz w:val="20"/>
              </w:rPr>
            </w:pPr>
            <w:r>
              <w:rPr>
                <w:sz w:val="20"/>
              </w:rPr>
              <w:t>RV-SUP-04</w:t>
            </w:r>
          </w:p>
        </w:tc>
        <w:tc>
          <w:tcPr>
            <w:tcW w:w="3330" w:type="dxa"/>
          </w:tcPr>
          <w:p w14:paraId="7FC41A0B" w14:textId="77777777" w:rsidR="00B64B93" w:rsidRDefault="008417C8" w:rsidP="002C66A1">
            <w:pPr>
              <w:tabs>
                <w:tab w:val="left" w:pos="360"/>
              </w:tabs>
              <w:jc w:val="center"/>
              <w:rPr>
                <w:sz w:val="20"/>
              </w:rPr>
            </w:pPr>
            <w:r>
              <w:rPr>
                <w:sz w:val="20"/>
              </w:rPr>
              <w:t>Continue with RV-SUP-03</w:t>
            </w:r>
          </w:p>
        </w:tc>
        <w:tc>
          <w:tcPr>
            <w:tcW w:w="4185" w:type="dxa"/>
            <w:gridSpan w:val="3"/>
          </w:tcPr>
          <w:p w14:paraId="21280BD7" w14:textId="77777777" w:rsidR="00B64B93" w:rsidRDefault="008417C8" w:rsidP="001F19C5">
            <w:pPr>
              <w:tabs>
                <w:tab w:val="left" w:pos="360"/>
              </w:tabs>
              <w:jc w:val="center"/>
              <w:rPr>
                <w:sz w:val="20"/>
              </w:rPr>
            </w:pPr>
            <w:r>
              <w:rPr>
                <w:sz w:val="20"/>
              </w:rPr>
              <w:t>Enter required data;</w:t>
            </w:r>
          </w:p>
          <w:p w14:paraId="185AFA9E" w14:textId="77777777" w:rsidR="008417C8" w:rsidRDefault="008417C8" w:rsidP="001F19C5">
            <w:pPr>
              <w:tabs>
                <w:tab w:val="left" w:pos="360"/>
              </w:tabs>
              <w:jc w:val="center"/>
              <w:rPr>
                <w:sz w:val="20"/>
              </w:rPr>
            </w:pPr>
            <w:r>
              <w:rPr>
                <w:sz w:val="20"/>
              </w:rPr>
              <w:t>Click Submit button</w:t>
            </w:r>
          </w:p>
        </w:tc>
        <w:tc>
          <w:tcPr>
            <w:tcW w:w="3450" w:type="dxa"/>
            <w:gridSpan w:val="4"/>
          </w:tcPr>
          <w:p w14:paraId="754D4C1F" w14:textId="77777777" w:rsidR="00B64B93" w:rsidRDefault="000A2AF1" w:rsidP="001C471C">
            <w:pPr>
              <w:tabs>
                <w:tab w:val="left" w:pos="360"/>
              </w:tabs>
              <w:rPr>
                <w:sz w:val="20"/>
              </w:rPr>
            </w:pPr>
            <w:r>
              <w:rPr>
                <w:sz w:val="20"/>
              </w:rPr>
              <w:t>Log is updated successfully*.</w:t>
            </w:r>
          </w:p>
          <w:p w14:paraId="316E4177" w14:textId="77777777" w:rsidR="000A2AF1" w:rsidRDefault="000A2AF1" w:rsidP="001C471C">
            <w:pPr>
              <w:tabs>
                <w:tab w:val="left" w:pos="360"/>
              </w:tabs>
              <w:rPr>
                <w:sz w:val="20"/>
              </w:rPr>
            </w:pPr>
            <w:r>
              <w:rPr>
                <w:sz w:val="20"/>
              </w:rPr>
              <w:t>(Log status changed to COMPLETED</w:t>
            </w:r>
          </w:p>
        </w:tc>
        <w:tc>
          <w:tcPr>
            <w:tcW w:w="1275" w:type="dxa"/>
          </w:tcPr>
          <w:p w14:paraId="6DD243FA" w14:textId="77777777" w:rsidR="00B64B93" w:rsidRDefault="000A2AF1" w:rsidP="001F19C5">
            <w:pPr>
              <w:tabs>
                <w:tab w:val="left" w:pos="360"/>
              </w:tabs>
              <w:jc w:val="center"/>
              <w:rPr>
                <w:sz w:val="20"/>
              </w:rPr>
            </w:pPr>
            <w:r>
              <w:rPr>
                <w:sz w:val="20"/>
              </w:rPr>
              <w:t>P</w:t>
            </w:r>
          </w:p>
        </w:tc>
      </w:tr>
      <w:tr w:rsidR="00E11CDF" w14:paraId="7B441755" w14:textId="77777777" w:rsidTr="007D3E7D">
        <w:tc>
          <w:tcPr>
            <w:tcW w:w="2268" w:type="dxa"/>
            <w:gridSpan w:val="2"/>
          </w:tcPr>
          <w:p w14:paraId="67D4E4F6" w14:textId="77777777" w:rsidR="00E11CDF" w:rsidRDefault="00E11CDF" w:rsidP="00E11CDF">
            <w:pPr>
              <w:tabs>
                <w:tab w:val="left" w:pos="360"/>
              </w:tabs>
              <w:jc w:val="center"/>
              <w:rPr>
                <w:sz w:val="20"/>
              </w:rPr>
            </w:pPr>
            <w:r>
              <w:rPr>
                <w:sz w:val="20"/>
              </w:rPr>
              <w:t>RV-SUP-05</w:t>
            </w:r>
          </w:p>
        </w:tc>
        <w:tc>
          <w:tcPr>
            <w:tcW w:w="3330" w:type="dxa"/>
          </w:tcPr>
          <w:p w14:paraId="6D60B1CB" w14:textId="77777777" w:rsidR="00E11CDF" w:rsidRDefault="00E11CDF" w:rsidP="00E11CDF">
            <w:pPr>
              <w:tabs>
                <w:tab w:val="left" w:pos="360"/>
              </w:tabs>
              <w:jc w:val="center"/>
              <w:rPr>
                <w:sz w:val="20"/>
              </w:rPr>
            </w:pPr>
            <w:r>
              <w:rPr>
                <w:sz w:val="20"/>
              </w:rPr>
              <w:t>User is configured with “</w:t>
            </w:r>
            <w:r>
              <w:rPr>
                <w:b/>
                <w:sz w:val="20"/>
              </w:rPr>
              <w:t>MANAGER</w:t>
            </w:r>
            <w:r>
              <w:rPr>
                <w:sz w:val="20"/>
              </w:rPr>
              <w:t>” role having the following Quality Bingo logs (Supervisor Module):</w:t>
            </w:r>
          </w:p>
          <w:p w14:paraId="31919F53" w14:textId="77777777" w:rsidR="00E11CDF" w:rsidRDefault="00E11CDF" w:rsidP="00E11CDF">
            <w:pPr>
              <w:tabs>
                <w:tab w:val="left" w:pos="360"/>
              </w:tabs>
              <w:jc w:val="center"/>
              <w:rPr>
                <w:sz w:val="20"/>
              </w:rPr>
            </w:pPr>
          </w:p>
          <w:p w14:paraId="3A9A0041" w14:textId="77777777" w:rsidR="00E11CDF" w:rsidRDefault="00E11CDF" w:rsidP="00E11CDF">
            <w:pPr>
              <w:tabs>
                <w:tab w:val="left" w:pos="360"/>
              </w:tabs>
              <w:jc w:val="center"/>
              <w:rPr>
                <w:sz w:val="20"/>
              </w:rPr>
            </w:pPr>
            <w:r>
              <w:rPr>
                <w:sz w:val="20"/>
              </w:rPr>
              <w:t>Pending Acknowledgement</w:t>
            </w:r>
          </w:p>
        </w:tc>
        <w:tc>
          <w:tcPr>
            <w:tcW w:w="4185" w:type="dxa"/>
            <w:gridSpan w:val="3"/>
          </w:tcPr>
          <w:p w14:paraId="410893EE" w14:textId="77777777" w:rsidR="00E11CDF" w:rsidRDefault="00E11CDF" w:rsidP="00E11CDF">
            <w:pPr>
              <w:tabs>
                <w:tab w:val="left" w:pos="360"/>
              </w:tabs>
              <w:jc w:val="center"/>
              <w:rPr>
                <w:sz w:val="20"/>
              </w:rPr>
            </w:pPr>
            <w:r>
              <w:rPr>
                <w:sz w:val="20"/>
              </w:rPr>
              <w:t>Launch eCoaching web application</w:t>
            </w:r>
          </w:p>
        </w:tc>
        <w:tc>
          <w:tcPr>
            <w:tcW w:w="3450" w:type="dxa"/>
            <w:gridSpan w:val="4"/>
          </w:tcPr>
          <w:p w14:paraId="011FF4E5" w14:textId="77777777" w:rsidR="00E11CDF" w:rsidRDefault="00E11CDF" w:rsidP="00E11CDF">
            <w:pPr>
              <w:tabs>
                <w:tab w:val="left" w:pos="360"/>
              </w:tabs>
              <w:rPr>
                <w:sz w:val="20"/>
              </w:rPr>
            </w:pPr>
            <w:r>
              <w:rPr>
                <w:sz w:val="20"/>
              </w:rPr>
              <w:t>My Dashboard page displays.</w:t>
            </w:r>
          </w:p>
        </w:tc>
        <w:tc>
          <w:tcPr>
            <w:tcW w:w="1275" w:type="dxa"/>
          </w:tcPr>
          <w:p w14:paraId="4202AA17" w14:textId="77777777" w:rsidR="00E11CDF" w:rsidRDefault="00E11CDF" w:rsidP="00E11CDF">
            <w:pPr>
              <w:tabs>
                <w:tab w:val="left" w:pos="360"/>
              </w:tabs>
              <w:jc w:val="center"/>
              <w:rPr>
                <w:sz w:val="20"/>
              </w:rPr>
            </w:pPr>
            <w:r>
              <w:rPr>
                <w:sz w:val="20"/>
              </w:rPr>
              <w:t>P</w:t>
            </w:r>
          </w:p>
        </w:tc>
      </w:tr>
      <w:tr w:rsidR="00E11CDF" w14:paraId="1E330BFE" w14:textId="77777777" w:rsidTr="007D3E7D">
        <w:tc>
          <w:tcPr>
            <w:tcW w:w="2268" w:type="dxa"/>
            <w:gridSpan w:val="2"/>
          </w:tcPr>
          <w:p w14:paraId="7E402185" w14:textId="77777777" w:rsidR="00E11CDF" w:rsidRDefault="00E11CDF" w:rsidP="00E11CDF">
            <w:pPr>
              <w:tabs>
                <w:tab w:val="left" w:pos="360"/>
              </w:tabs>
              <w:jc w:val="center"/>
              <w:rPr>
                <w:sz w:val="20"/>
              </w:rPr>
            </w:pPr>
            <w:r>
              <w:rPr>
                <w:sz w:val="20"/>
              </w:rPr>
              <w:t>RV-SUP-06</w:t>
            </w:r>
          </w:p>
        </w:tc>
        <w:tc>
          <w:tcPr>
            <w:tcW w:w="3330" w:type="dxa"/>
          </w:tcPr>
          <w:p w14:paraId="7D52DF14" w14:textId="77777777" w:rsidR="00E11CDF" w:rsidRDefault="00E11CDF" w:rsidP="00E11CDF">
            <w:pPr>
              <w:tabs>
                <w:tab w:val="left" w:pos="360"/>
              </w:tabs>
              <w:jc w:val="center"/>
              <w:rPr>
                <w:sz w:val="20"/>
              </w:rPr>
            </w:pPr>
            <w:r>
              <w:rPr>
                <w:sz w:val="20"/>
              </w:rPr>
              <w:t>Continue with RV-SUP-05</w:t>
            </w:r>
          </w:p>
        </w:tc>
        <w:tc>
          <w:tcPr>
            <w:tcW w:w="4185" w:type="dxa"/>
            <w:gridSpan w:val="3"/>
          </w:tcPr>
          <w:p w14:paraId="6F44F487" w14:textId="77777777" w:rsidR="00E11CDF" w:rsidRDefault="00E11CDF" w:rsidP="00E11CDF">
            <w:pPr>
              <w:tabs>
                <w:tab w:val="left" w:pos="360"/>
              </w:tabs>
              <w:jc w:val="center"/>
              <w:rPr>
                <w:sz w:val="20"/>
              </w:rPr>
            </w:pPr>
            <w:r>
              <w:rPr>
                <w:sz w:val="20"/>
              </w:rPr>
              <w:t>Click “View My Team’s Pending”</w:t>
            </w:r>
          </w:p>
        </w:tc>
        <w:tc>
          <w:tcPr>
            <w:tcW w:w="3450" w:type="dxa"/>
            <w:gridSpan w:val="4"/>
          </w:tcPr>
          <w:p w14:paraId="4365DF65" w14:textId="77777777" w:rsidR="00E11CDF" w:rsidRDefault="00E11CDF" w:rsidP="00E11CDF">
            <w:pPr>
              <w:tabs>
                <w:tab w:val="left" w:pos="360"/>
              </w:tabs>
              <w:rPr>
                <w:sz w:val="20"/>
              </w:rPr>
            </w:pPr>
            <w:r>
              <w:rPr>
                <w:sz w:val="20"/>
              </w:rPr>
              <w:t>My Team’s Pending logs display.</w:t>
            </w:r>
          </w:p>
        </w:tc>
        <w:tc>
          <w:tcPr>
            <w:tcW w:w="1275" w:type="dxa"/>
          </w:tcPr>
          <w:p w14:paraId="36380560" w14:textId="77777777" w:rsidR="00E11CDF" w:rsidRDefault="00E11CDF" w:rsidP="00E11CDF">
            <w:pPr>
              <w:tabs>
                <w:tab w:val="left" w:pos="360"/>
              </w:tabs>
              <w:jc w:val="center"/>
              <w:rPr>
                <w:sz w:val="20"/>
              </w:rPr>
            </w:pPr>
            <w:r>
              <w:rPr>
                <w:sz w:val="20"/>
              </w:rPr>
              <w:t>P</w:t>
            </w:r>
          </w:p>
        </w:tc>
      </w:tr>
      <w:tr w:rsidR="00040EF6" w14:paraId="7F29CBA3" w14:textId="77777777" w:rsidTr="007D3E7D">
        <w:tc>
          <w:tcPr>
            <w:tcW w:w="2268" w:type="dxa"/>
            <w:gridSpan w:val="2"/>
          </w:tcPr>
          <w:p w14:paraId="275FDA21" w14:textId="77777777" w:rsidR="00040EF6" w:rsidRDefault="00040EF6" w:rsidP="00E11CDF">
            <w:pPr>
              <w:tabs>
                <w:tab w:val="left" w:pos="360"/>
              </w:tabs>
              <w:jc w:val="center"/>
              <w:rPr>
                <w:sz w:val="20"/>
              </w:rPr>
            </w:pPr>
            <w:r>
              <w:rPr>
                <w:sz w:val="20"/>
              </w:rPr>
              <w:t>RV-SUP-07</w:t>
            </w:r>
          </w:p>
        </w:tc>
        <w:tc>
          <w:tcPr>
            <w:tcW w:w="3330" w:type="dxa"/>
          </w:tcPr>
          <w:p w14:paraId="233FE913" w14:textId="77777777" w:rsidR="00040EF6" w:rsidRDefault="00040EF6" w:rsidP="00E11CDF">
            <w:pPr>
              <w:tabs>
                <w:tab w:val="left" w:pos="360"/>
              </w:tabs>
              <w:jc w:val="center"/>
              <w:rPr>
                <w:sz w:val="20"/>
              </w:rPr>
            </w:pPr>
            <w:r>
              <w:rPr>
                <w:sz w:val="20"/>
              </w:rPr>
              <w:t>Continue with RV-SUP-06</w:t>
            </w:r>
          </w:p>
        </w:tc>
        <w:tc>
          <w:tcPr>
            <w:tcW w:w="4185" w:type="dxa"/>
            <w:gridSpan w:val="3"/>
          </w:tcPr>
          <w:p w14:paraId="65DD4382" w14:textId="77777777" w:rsidR="00040EF6" w:rsidRDefault="00040EF6" w:rsidP="00040EF6">
            <w:pPr>
              <w:tabs>
                <w:tab w:val="left" w:pos="360"/>
              </w:tabs>
              <w:jc w:val="center"/>
              <w:rPr>
                <w:sz w:val="20"/>
              </w:rPr>
            </w:pPr>
            <w:r>
              <w:rPr>
                <w:sz w:val="20"/>
              </w:rPr>
              <w:t>Click Quality Bingo log from RV-SUP-01</w:t>
            </w:r>
          </w:p>
        </w:tc>
        <w:tc>
          <w:tcPr>
            <w:tcW w:w="3450" w:type="dxa"/>
            <w:gridSpan w:val="4"/>
          </w:tcPr>
          <w:p w14:paraId="7473C89C" w14:textId="77777777" w:rsidR="00040EF6" w:rsidRDefault="00040EF6" w:rsidP="0072716A">
            <w:pPr>
              <w:tabs>
                <w:tab w:val="left" w:pos="360"/>
              </w:tabs>
              <w:rPr>
                <w:sz w:val="20"/>
              </w:rPr>
            </w:pPr>
            <w:r w:rsidRPr="00F10123">
              <w:rPr>
                <w:b/>
                <w:sz w:val="20"/>
              </w:rPr>
              <w:t>Pending Acknowledgement</w:t>
            </w:r>
            <w:r>
              <w:rPr>
                <w:sz w:val="20"/>
              </w:rPr>
              <w:t xml:space="preserve"> modal dialog displays with correct fields*</w:t>
            </w:r>
            <w:r w:rsidR="00E0224D">
              <w:rPr>
                <w:sz w:val="20"/>
              </w:rPr>
              <w:t xml:space="preserve"> and in read only mode</w:t>
            </w:r>
            <w:r>
              <w:rPr>
                <w:sz w:val="20"/>
              </w:rPr>
              <w:t>.</w:t>
            </w:r>
          </w:p>
        </w:tc>
        <w:tc>
          <w:tcPr>
            <w:tcW w:w="1275" w:type="dxa"/>
          </w:tcPr>
          <w:p w14:paraId="18E40894" w14:textId="77777777" w:rsidR="00040EF6" w:rsidRDefault="00E0224D" w:rsidP="00E11CDF">
            <w:pPr>
              <w:tabs>
                <w:tab w:val="left" w:pos="360"/>
              </w:tabs>
              <w:jc w:val="center"/>
              <w:rPr>
                <w:sz w:val="20"/>
              </w:rPr>
            </w:pPr>
            <w:r>
              <w:rPr>
                <w:sz w:val="20"/>
              </w:rPr>
              <w:t>P</w:t>
            </w:r>
          </w:p>
        </w:tc>
      </w:tr>
      <w:tr w:rsidR="00692FAC" w14:paraId="1D7945FD" w14:textId="77777777" w:rsidTr="007D3E7D">
        <w:tc>
          <w:tcPr>
            <w:tcW w:w="2268" w:type="dxa"/>
            <w:gridSpan w:val="2"/>
          </w:tcPr>
          <w:p w14:paraId="01761D10" w14:textId="77777777" w:rsidR="00692FAC" w:rsidRDefault="00692FAC" w:rsidP="00E11CDF">
            <w:pPr>
              <w:tabs>
                <w:tab w:val="left" w:pos="360"/>
              </w:tabs>
              <w:jc w:val="center"/>
              <w:rPr>
                <w:sz w:val="20"/>
              </w:rPr>
            </w:pPr>
            <w:r>
              <w:rPr>
                <w:sz w:val="20"/>
              </w:rPr>
              <w:t>RV-SUP-08</w:t>
            </w:r>
          </w:p>
        </w:tc>
        <w:tc>
          <w:tcPr>
            <w:tcW w:w="3330" w:type="dxa"/>
          </w:tcPr>
          <w:p w14:paraId="2B459135" w14:textId="77777777" w:rsidR="00CD2190" w:rsidRDefault="00CD2190" w:rsidP="00CD2190">
            <w:pPr>
              <w:tabs>
                <w:tab w:val="left" w:pos="360"/>
              </w:tabs>
              <w:jc w:val="center"/>
              <w:rPr>
                <w:sz w:val="20"/>
              </w:rPr>
            </w:pPr>
            <w:r>
              <w:rPr>
                <w:sz w:val="20"/>
              </w:rPr>
              <w:t>User is configured as the Employee of  the following Quality/BQMS log:</w:t>
            </w:r>
          </w:p>
          <w:p w14:paraId="26E0600B" w14:textId="77777777" w:rsidR="00CD2190" w:rsidRDefault="00CD2190" w:rsidP="00CD2190">
            <w:pPr>
              <w:tabs>
                <w:tab w:val="left" w:pos="360"/>
              </w:tabs>
              <w:jc w:val="center"/>
              <w:rPr>
                <w:sz w:val="20"/>
              </w:rPr>
            </w:pPr>
          </w:p>
          <w:p w14:paraId="08D15769" w14:textId="77777777" w:rsidR="00CD2190" w:rsidRDefault="00CD2190" w:rsidP="00CD2190">
            <w:pPr>
              <w:tabs>
                <w:tab w:val="left" w:pos="360"/>
              </w:tabs>
              <w:jc w:val="center"/>
              <w:rPr>
                <w:sz w:val="20"/>
              </w:rPr>
            </w:pPr>
            <w:r>
              <w:rPr>
                <w:sz w:val="20"/>
              </w:rPr>
              <w:t xml:space="preserve">Pending </w:t>
            </w:r>
            <w:r w:rsidR="00336EE8">
              <w:rPr>
                <w:sz w:val="20"/>
              </w:rPr>
              <w:t>Acknowledgement</w:t>
            </w:r>
          </w:p>
          <w:p w14:paraId="621304F6" w14:textId="77777777" w:rsidR="00692FAC" w:rsidRDefault="00692FAC" w:rsidP="00E11CDF">
            <w:pPr>
              <w:tabs>
                <w:tab w:val="left" w:pos="360"/>
              </w:tabs>
              <w:jc w:val="center"/>
              <w:rPr>
                <w:sz w:val="20"/>
              </w:rPr>
            </w:pPr>
          </w:p>
        </w:tc>
        <w:tc>
          <w:tcPr>
            <w:tcW w:w="4185" w:type="dxa"/>
            <w:gridSpan w:val="3"/>
          </w:tcPr>
          <w:p w14:paraId="0EB24133" w14:textId="77777777" w:rsidR="00FC0736" w:rsidRDefault="00FC0736" w:rsidP="00FC0736">
            <w:pPr>
              <w:tabs>
                <w:tab w:val="left" w:pos="360"/>
              </w:tabs>
              <w:jc w:val="center"/>
              <w:rPr>
                <w:sz w:val="20"/>
              </w:rPr>
            </w:pPr>
            <w:r>
              <w:rPr>
                <w:sz w:val="20"/>
              </w:rPr>
              <w:t>Launch eCoaching web application;</w:t>
            </w:r>
          </w:p>
          <w:p w14:paraId="677C0C01" w14:textId="77777777" w:rsidR="00FC0736" w:rsidRDefault="00FC0736" w:rsidP="00FC0736">
            <w:pPr>
              <w:tabs>
                <w:tab w:val="left" w:pos="360"/>
              </w:tabs>
              <w:jc w:val="center"/>
              <w:rPr>
                <w:sz w:val="20"/>
              </w:rPr>
            </w:pPr>
          </w:p>
          <w:p w14:paraId="1CE57156" w14:textId="77777777" w:rsidR="00FC0736" w:rsidRDefault="00FC0736" w:rsidP="00FC0736">
            <w:pPr>
              <w:tabs>
                <w:tab w:val="left" w:pos="360"/>
              </w:tabs>
              <w:jc w:val="center"/>
              <w:rPr>
                <w:sz w:val="20"/>
              </w:rPr>
            </w:pPr>
            <w:r>
              <w:rPr>
                <w:sz w:val="20"/>
              </w:rPr>
              <w:t>On My Dashboard page:</w:t>
            </w:r>
          </w:p>
          <w:p w14:paraId="2939A418" w14:textId="77777777" w:rsidR="00FC0736" w:rsidRDefault="00FC0736" w:rsidP="00FC0736">
            <w:pPr>
              <w:tabs>
                <w:tab w:val="left" w:pos="360"/>
              </w:tabs>
              <w:jc w:val="center"/>
              <w:rPr>
                <w:sz w:val="20"/>
              </w:rPr>
            </w:pPr>
            <w:r>
              <w:rPr>
                <w:sz w:val="20"/>
              </w:rPr>
              <w:t>Click “View My Pending”;</w:t>
            </w:r>
          </w:p>
          <w:p w14:paraId="2358FADF" w14:textId="77777777" w:rsidR="00692FAC" w:rsidRDefault="00FC0736" w:rsidP="00FC0736">
            <w:pPr>
              <w:tabs>
                <w:tab w:val="left" w:pos="360"/>
              </w:tabs>
              <w:jc w:val="center"/>
              <w:rPr>
                <w:sz w:val="20"/>
              </w:rPr>
            </w:pPr>
            <w:r>
              <w:rPr>
                <w:sz w:val="20"/>
              </w:rPr>
              <w:t>Click the log.</w:t>
            </w:r>
          </w:p>
        </w:tc>
        <w:tc>
          <w:tcPr>
            <w:tcW w:w="3450" w:type="dxa"/>
            <w:gridSpan w:val="4"/>
          </w:tcPr>
          <w:p w14:paraId="279D01CC" w14:textId="77777777" w:rsidR="00FC0736" w:rsidRDefault="00FC0736" w:rsidP="00FC0736">
            <w:pPr>
              <w:tabs>
                <w:tab w:val="left" w:pos="360"/>
              </w:tabs>
              <w:rPr>
                <w:sz w:val="20"/>
              </w:rPr>
            </w:pPr>
            <w:r>
              <w:rPr>
                <w:sz w:val="20"/>
              </w:rPr>
              <w:t>Pending Acknowledgement modal dialog displays with correct fields*.</w:t>
            </w:r>
          </w:p>
          <w:p w14:paraId="4D5ABF35" w14:textId="77777777" w:rsidR="00FC0736" w:rsidRDefault="00FC0736" w:rsidP="00FC0736">
            <w:pPr>
              <w:tabs>
                <w:tab w:val="left" w:pos="360"/>
              </w:tabs>
              <w:rPr>
                <w:sz w:val="20"/>
              </w:rPr>
            </w:pPr>
          </w:p>
          <w:p w14:paraId="2D6634C3" w14:textId="77777777" w:rsidR="00692FAC" w:rsidRPr="00F10123" w:rsidRDefault="00FC0736">
            <w:pPr>
              <w:tabs>
                <w:tab w:val="left" w:pos="360"/>
              </w:tabs>
              <w:rPr>
                <w:b/>
                <w:sz w:val="20"/>
              </w:rPr>
            </w:pPr>
            <w:r>
              <w:rPr>
                <w:sz w:val="20"/>
              </w:rPr>
              <w:t>User is able to complete the log and the log is updated to “Completed”</w:t>
            </w:r>
          </w:p>
        </w:tc>
        <w:tc>
          <w:tcPr>
            <w:tcW w:w="1275" w:type="dxa"/>
          </w:tcPr>
          <w:p w14:paraId="4502F4E1" w14:textId="77777777" w:rsidR="00692FAC" w:rsidRDefault="003D57E9" w:rsidP="00E11CDF">
            <w:pPr>
              <w:tabs>
                <w:tab w:val="left" w:pos="360"/>
              </w:tabs>
              <w:jc w:val="center"/>
              <w:rPr>
                <w:sz w:val="20"/>
              </w:rPr>
            </w:pPr>
            <w:r>
              <w:rPr>
                <w:sz w:val="20"/>
              </w:rPr>
              <w:t>P</w:t>
            </w:r>
          </w:p>
        </w:tc>
      </w:tr>
      <w:tr w:rsidR="007F0693" w14:paraId="7706844E" w14:textId="77777777" w:rsidTr="007D3E7D">
        <w:tc>
          <w:tcPr>
            <w:tcW w:w="2268" w:type="dxa"/>
            <w:gridSpan w:val="2"/>
          </w:tcPr>
          <w:p w14:paraId="3A65AE8B" w14:textId="77777777" w:rsidR="007F0693" w:rsidRDefault="007F0693" w:rsidP="00DA3862">
            <w:pPr>
              <w:tabs>
                <w:tab w:val="left" w:pos="360"/>
              </w:tabs>
              <w:jc w:val="center"/>
              <w:rPr>
                <w:sz w:val="20"/>
              </w:rPr>
            </w:pPr>
            <w:r>
              <w:rPr>
                <w:sz w:val="20"/>
              </w:rPr>
              <w:t>RV-SUP-11</w:t>
            </w:r>
          </w:p>
        </w:tc>
        <w:tc>
          <w:tcPr>
            <w:tcW w:w="3330" w:type="dxa"/>
          </w:tcPr>
          <w:p w14:paraId="69E5DD67" w14:textId="77777777" w:rsidR="007F0693" w:rsidRDefault="007F0693" w:rsidP="00DA3862">
            <w:pPr>
              <w:tabs>
                <w:tab w:val="left" w:pos="360"/>
              </w:tabs>
              <w:jc w:val="center"/>
              <w:rPr>
                <w:sz w:val="20"/>
              </w:rPr>
            </w:pPr>
            <w:r>
              <w:rPr>
                <w:sz w:val="20"/>
              </w:rPr>
              <w:t>User is configured as the Employee of the following OMR/IDD log (CSR I</w:t>
            </w:r>
            <w:r w:rsidR="006821BA">
              <w:rPr>
                <w:sz w:val="20"/>
              </w:rPr>
              <w:t>ncentive Data Feed):</w:t>
            </w:r>
          </w:p>
          <w:p w14:paraId="326BA4EA" w14:textId="77777777" w:rsidR="006821BA" w:rsidRDefault="006821BA" w:rsidP="00DA3862">
            <w:pPr>
              <w:tabs>
                <w:tab w:val="left" w:pos="360"/>
              </w:tabs>
              <w:jc w:val="center"/>
              <w:rPr>
                <w:sz w:val="20"/>
              </w:rPr>
            </w:pPr>
          </w:p>
          <w:p w14:paraId="66A27F72" w14:textId="77777777" w:rsidR="006821BA" w:rsidRDefault="006821BA" w:rsidP="00DA3862">
            <w:pPr>
              <w:tabs>
                <w:tab w:val="left" w:pos="360"/>
              </w:tabs>
              <w:jc w:val="center"/>
              <w:rPr>
                <w:sz w:val="20"/>
              </w:rPr>
            </w:pPr>
            <w:r>
              <w:rPr>
                <w:sz w:val="20"/>
              </w:rPr>
              <w:t>Pending Employee Review</w:t>
            </w:r>
          </w:p>
        </w:tc>
        <w:tc>
          <w:tcPr>
            <w:tcW w:w="4185" w:type="dxa"/>
            <w:gridSpan w:val="3"/>
          </w:tcPr>
          <w:p w14:paraId="03001B79" w14:textId="77777777" w:rsidR="007F0693" w:rsidRDefault="00211705" w:rsidP="00A658E1">
            <w:pPr>
              <w:tabs>
                <w:tab w:val="left" w:pos="360"/>
              </w:tabs>
              <w:jc w:val="center"/>
              <w:rPr>
                <w:sz w:val="20"/>
              </w:rPr>
            </w:pPr>
            <w:r>
              <w:rPr>
                <w:sz w:val="20"/>
              </w:rPr>
              <w:t>Launch eCoaching web application;</w:t>
            </w:r>
          </w:p>
          <w:p w14:paraId="362AA961" w14:textId="77777777" w:rsidR="00211705" w:rsidRDefault="00211705" w:rsidP="00A658E1">
            <w:pPr>
              <w:tabs>
                <w:tab w:val="left" w:pos="360"/>
              </w:tabs>
              <w:jc w:val="center"/>
              <w:rPr>
                <w:sz w:val="20"/>
              </w:rPr>
            </w:pPr>
          </w:p>
          <w:p w14:paraId="1DB0BF77" w14:textId="77777777" w:rsidR="00211705" w:rsidRDefault="00211705" w:rsidP="00A658E1">
            <w:pPr>
              <w:tabs>
                <w:tab w:val="left" w:pos="360"/>
              </w:tabs>
              <w:jc w:val="center"/>
              <w:rPr>
                <w:sz w:val="20"/>
              </w:rPr>
            </w:pPr>
            <w:r>
              <w:rPr>
                <w:sz w:val="20"/>
              </w:rPr>
              <w:t>On My Dashboard page:</w:t>
            </w:r>
          </w:p>
          <w:p w14:paraId="20ADFED1" w14:textId="77777777" w:rsidR="00211705" w:rsidRDefault="00211705" w:rsidP="00A658E1">
            <w:pPr>
              <w:tabs>
                <w:tab w:val="left" w:pos="360"/>
              </w:tabs>
              <w:jc w:val="center"/>
              <w:rPr>
                <w:sz w:val="20"/>
              </w:rPr>
            </w:pPr>
            <w:r>
              <w:rPr>
                <w:sz w:val="20"/>
              </w:rPr>
              <w:t>Click “View My Pending”;</w:t>
            </w:r>
          </w:p>
          <w:p w14:paraId="4E154F72" w14:textId="77777777" w:rsidR="00211705" w:rsidRDefault="00211705" w:rsidP="00A658E1">
            <w:pPr>
              <w:tabs>
                <w:tab w:val="left" w:pos="360"/>
              </w:tabs>
              <w:jc w:val="center"/>
              <w:rPr>
                <w:sz w:val="20"/>
              </w:rPr>
            </w:pPr>
            <w:r>
              <w:rPr>
                <w:sz w:val="20"/>
              </w:rPr>
              <w:t>Click the log.</w:t>
            </w:r>
          </w:p>
        </w:tc>
        <w:tc>
          <w:tcPr>
            <w:tcW w:w="3450" w:type="dxa"/>
            <w:gridSpan w:val="4"/>
          </w:tcPr>
          <w:p w14:paraId="2295B91C" w14:textId="77777777" w:rsidR="007F0693" w:rsidRDefault="00E86074" w:rsidP="00864587">
            <w:pPr>
              <w:tabs>
                <w:tab w:val="left" w:pos="360"/>
              </w:tabs>
              <w:rPr>
                <w:sz w:val="20"/>
              </w:rPr>
            </w:pPr>
            <w:r>
              <w:rPr>
                <w:sz w:val="20"/>
              </w:rPr>
              <w:t>Pending Review modal dialog displays with correct fields*.</w:t>
            </w:r>
          </w:p>
          <w:p w14:paraId="64EB21D7" w14:textId="77777777" w:rsidR="00E86074" w:rsidRDefault="00E86074" w:rsidP="00864587">
            <w:pPr>
              <w:tabs>
                <w:tab w:val="left" w:pos="360"/>
              </w:tabs>
              <w:rPr>
                <w:sz w:val="20"/>
              </w:rPr>
            </w:pPr>
          </w:p>
          <w:p w14:paraId="2B7E1790" w14:textId="77777777" w:rsidR="00E86074" w:rsidRDefault="00E86074" w:rsidP="00864587">
            <w:pPr>
              <w:tabs>
                <w:tab w:val="left" w:pos="360"/>
              </w:tabs>
              <w:rPr>
                <w:sz w:val="20"/>
              </w:rPr>
            </w:pPr>
            <w:r>
              <w:rPr>
                <w:sz w:val="20"/>
              </w:rPr>
              <w:t>User is able to complete the log and the log is updated to “Completed”.</w:t>
            </w:r>
          </w:p>
        </w:tc>
        <w:tc>
          <w:tcPr>
            <w:tcW w:w="1275" w:type="dxa"/>
          </w:tcPr>
          <w:p w14:paraId="1F5ABCB7" w14:textId="77777777" w:rsidR="007F0693" w:rsidRDefault="00E86074" w:rsidP="00DA3862">
            <w:pPr>
              <w:tabs>
                <w:tab w:val="left" w:pos="360"/>
              </w:tabs>
              <w:jc w:val="center"/>
              <w:rPr>
                <w:sz w:val="20"/>
              </w:rPr>
            </w:pPr>
            <w:r>
              <w:rPr>
                <w:sz w:val="20"/>
              </w:rPr>
              <w:t>P</w:t>
            </w:r>
          </w:p>
        </w:tc>
      </w:tr>
      <w:tr w:rsidR="00171320" w14:paraId="65E86718" w14:textId="77777777" w:rsidTr="004715DD">
        <w:tc>
          <w:tcPr>
            <w:tcW w:w="2268" w:type="dxa"/>
            <w:gridSpan w:val="2"/>
          </w:tcPr>
          <w:p w14:paraId="579F152A" w14:textId="7302D02B" w:rsidR="00171320" w:rsidRDefault="00171320" w:rsidP="004715DD">
            <w:pPr>
              <w:tabs>
                <w:tab w:val="left" w:pos="360"/>
              </w:tabs>
              <w:jc w:val="center"/>
              <w:rPr>
                <w:sz w:val="20"/>
              </w:rPr>
            </w:pPr>
            <w:r>
              <w:rPr>
                <w:sz w:val="20"/>
              </w:rPr>
              <w:t>RV-SUP-12</w:t>
            </w:r>
          </w:p>
        </w:tc>
        <w:tc>
          <w:tcPr>
            <w:tcW w:w="3330" w:type="dxa"/>
          </w:tcPr>
          <w:p w14:paraId="0CFBC341" w14:textId="5DDC94CE" w:rsidR="00171320" w:rsidRDefault="00171320" w:rsidP="004715DD">
            <w:pPr>
              <w:tabs>
                <w:tab w:val="left" w:pos="360"/>
              </w:tabs>
              <w:jc w:val="center"/>
              <w:rPr>
                <w:sz w:val="20"/>
              </w:rPr>
            </w:pPr>
            <w:r>
              <w:rPr>
                <w:sz w:val="20"/>
              </w:rPr>
              <w:t xml:space="preserve">User is configured with </w:t>
            </w:r>
            <w:r>
              <w:rPr>
                <w:sz w:val="20"/>
              </w:rPr>
              <w:lastRenderedPageBreak/>
              <w:t>“</w:t>
            </w:r>
            <w:r>
              <w:rPr>
                <w:b/>
                <w:sz w:val="20"/>
              </w:rPr>
              <w:t>SUPERVISOR</w:t>
            </w:r>
            <w:r>
              <w:rPr>
                <w:sz w:val="20"/>
              </w:rPr>
              <w:t>” role having the following OTH/APS logs:</w:t>
            </w:r>
          </w:p>
          <w:p w14:paraId="317E5AAC" w14:textId="77777777" w:rsidR="00171320" w:rsidRDefault="00171320" w:rsidP="004715DD">
            <w:pPr>
              <w:tabs>
                <w:tab w:val="left" w:pos="360"/>
              </w:tabs>
              <w:jc w:val="center"/>
              <w:rPr>
                <w:sz w:val="20"/>
              </w:rPr>
            </w:pPr>
          </w:p>
          <w:p w14:paraId="57694BF4" w14:textId="77777777" w:rsidR="00171320" w:rsidRDefault="00171320" w:rsidP="004715DD">
            <w:pPr>
              <w:tabs>
                <w:tab w:val="left" w:pos="360"/>
              </w:tabs>
              <w:jc w:val="center"/>
              <w:rPr>
                <w:sz w:val="20"/>
              </w:rPr>
            </w:pPr>
            <w:r>
              <w:rPr>
                <w:sz w:val="20"/>
              </w:rPr>
              <w:t xml:space="preserve">Pending Acknowledgement </w:t>
            </w:r>
          </w:p>
        </w:tc>
        <w:tc>
          <w:tcPr>
            <w:tcW w:w="4185" w:type="dxa"/>
            <w:gridSpan w:val="3"/>
          </w:tcPr>
          <w:p w14:paraId="7D93B6D0" w14:textId="77777777" w:rsidR="00171320" w:rsidRDefault="00171320" w:rsidP="004715DD">
            <w:pPr>
              <w:tabs>
                <w:tab w:val="left" w:pos="360"/>
              </w:tabs>
              <w:jc w:val="center"/>
              <w:rPr>
                <w:sz w:val="20"/>
              </w:rPr>
            </w:pPr>
            <w:r>
              <w:rPr>
                <w:sz w:val="20"/>
              </w:rPr>
              <w:lastRenderedPageBreak/>
              <w:t>Launch eCoaching web application</w:t>
            </w:r>
          </w:p>
        </w:tc>
        <w:tc>
          <w:tcPr>
            <w:tcW w:w="3450" w:type="dxa"/>
            <w:gridSpan w:val="4"/>
          </w:tcPr>
          <w:p w14:paraId="26D94E56" w14:textId="77777777" w:rsidR="00171320" w:rsidRDefault="00171320" w:rsidP="004715DD">
            <w:pPr>
              <w:tabs>
                <w:tab w:val="left" w:pos="360"/>
              </w:tabs>
              <w:rPr>
                <w:sz w:val="20"/>
              </w:rPr>
            </w:pPr>
            <w:r>
              <w:rPr>
                <w:sz w:val="20"/>
              </w:rPr>
              <w:t>My Dashboard page displays.</w:t>
            </w:r>
          </w:p>
        </w:tc>
        <w:tc>
          <w:tcPr>
            <w:tcW w:w="1275" w:type="dxa"/>
          </w:tcPr>
          <w:p w14:paraId="799F0DFC" w14:textId="77777777" w:rsidR="00171320" w:rsidRDefault="00171320" w:rsidP="004715DD">
            <w:pPr>
              <w:tabs>
                <w:tab w:val="left" w:pos="360"/>
              </w:tabs>
              <w:jc w:val="center"/>
              <w:rPr>
                <w:sz w:val="20"/>
              </w:rPr>
            </w:pPr>
            <w:r>
              <w:rPr>
                <w:sz w:val="20"/>
              </w:rPr>
              <w:t>P</w:t>
            </w:r>
          </w:p>
        </w:tc>
      </w:tr>
      <w:tr w:rsidR="00171320" w14:paraId="02BE3FB8" w14:textId="77777777" w:rsidTr="007D3E7D">
        <w:tc>
          <w:tcPr>
            <w:tcW w:w="2268" w:type="dxa"/>
            <w:gridSpan w:val="2"/>
          </w:tcPr>
          <w:p w14:paraId="7CBFEB5F" w14:textId="19184912" w:rsidR="00171320" w:rsidRDefault="00522D80" w:rsidP="00DA3862">
            <w:pPr>
              <w:tabs>
                <w:tab w:val="left" w:pos="360"/>
              </w:tabs>
              <w:jc w:val="center"/>
              <w:rPr>
                <w:sz w:val="20"/>
              </w:rPr>
            </w:pPr>
            <w:r>
              <w:rPr>
                <w:sz w:val="20"/>
              </w:rPr>
              <w:t>RV-SUP-12.1</w:t>
            </w:r>
          </w:p>
        </w:tc>
        <w:tc>
          <w:tcPr>
            <w:tcW w:w="3330" w:type="dxa"/>
          </w:tcPr>
          <w:p w14:paraId="69B59EA2" w14:textId="65C064D8" w:rsidR="00171320" w:rsidRDefault="00522D80" w:rsidP="00DA3862">
            <w:pPr>
              <w:tabs>
                <w:tab w:val="left" w:pos="360"/>
              </w:tabs>
              <w:jc w:val="center"/>
              <w:rPr>
                <w:sz w:val="20"/>
              </w:rPr>
            </w:pPr>
            <w:r>
              <w:rPr>
                <w:sz w:val="20"/>
              </w:rPr>
              <w:t>Continue with RV-SUP-12.</w:t>
            </w:r>
          </w:p>
        </w:tc>
        <w:tc>
          <w:tcPr>
            <w:tcW w:w="4185" w:type="dxa"/>
            <w:gridSpan w:val="3"/>
          </w:tcPr>
          <w:p w14:paraId="3A31700D" w14:textId="56F64E77" w:rsidR="00171320" w:rsidRDefault="00522D80" w:rsidP="00A658E1">
            <w:pPr>
              <w:tabs>
                <w:tab w:val="left" w:pos="360"/>
              </w:tabs>
              <w:jc w:val="center"/>
              <w:rPr>
                <w:sz w:val="20"/>
              </w:rPr>
            </w:pPr>
            <w:r>
              <w:rPr>
                <w:sz w:val="20"/>
              </w:rPr>
              <w:t>Click My Pending;</w:t>
            </w:r>
          </w:p>
          <w:p w14:paraId="422D1E78" w14:textId="77777777" w:rsidR="00522D80" w:rsidRDefault="00522D80" w:rsidP="00A658E1">
            <w:pPr>
              <w:tabs>
                <w:tab w:val="left" w:pos="360"/>
              </w:tabs>
              <w:jc w:val="center"/>
              <w:rPr>
                <w:sz w:val="20"/>
              </w:rPr>
            </w:pPr>
          </w:p>
          <w:p w14:paraId="7793A841" w14:textId="12076A44" w:rsidR="00522D80" w:rsidRDefault="00522D80" w:rsidP="00A658E1">
            <w:pPr>
              <w:tabs>
                <w:tab w:val="left" w:pos="360"/>
              </w:tabs>
              <w:jc w:val="center"/>
              <w:rPr>
                <w:sz w:val="20"/>
              </w:rPr>
            </w:pPr>
            <w:r>
              <w:rPr>
                <w:sz w:val="20"/>
              </w:rPr>
              <w:t>Click a</w:t>
            </w:r>
            <w:r w:rsidR="0032176E">
              <w:rPr>
                <w:sz w:val="20"/>
              </w:rPr>
              <w:t>n</w:t>
            </w:r>
            <w:r>
              <w:rPr>
                <w:sz w:val="20"/>
              </w:rPr>
              <w:t xml:space="preserve"> OTH/APS log in the list;</w:t>
            </w:r>
          </w:p>
        </w:tc>
        <w:tc>
          <w:tcPr>
            <w:tcW w:w="3450" w:type="dxa"/>
            <w:gridSpan w:val="4"/>
          </w:tcPr>
          <w:p w14:paraId="6ECBFD4B" w14:textId="0976938D" w:rsidR="00171320" w:rsidRDefault="00522D80" w:rsidP="00864587">
            <w:pPr>
              <w:tabs>
                <w:tab w:val="left" w:pos="360"/>
              </w:tabs>
              <w:rPr>
                <w:sz w:val="20"/>
              </w:rPr>
            </w:pPr>
            <w:r>
              <w:rPr>
                <w:sz w:val="20"/>
              </w:rPr>
              <w:t>APS text displays as below in the Review Modal:</w:t>
            </w:r>
          </w:p>
          <w:p w14:paraId="257641D0" w14:textId="77777777" w:rsidR="00522D80" w:rsidRDefault="00522D80" w:rsidP="00864587">
            <w:pPr>
              <w:tabs>
                <w:tab w:val="left" w:pos="360"/>
              </w:tabs>
              <w:rPr>
                <w:sz w:val="20"/>
              </w:rPr>
            </w:pPr>
          </w:p>
          <w:p w14:paraId="25073688" w14:textId="429F379E" w:rsidR="00522D80" w:rsidRDefault="00522D80" w:rsidP="00864587">
            <w:pPr>
              <w:tabs>
                <w:tab w:val="left" w:pos="360"/>
              </w:tabs>
              <w:rPr>
                <w:sz w:val="20"/>
              </w:rPr>
            </w:pPr>
            <w:r>
              <w:rPr>
                <w:sz w:val="20"/>
              </w:rPr>
              <w:t>“</w:t>
            </w:r>
            <w:r w:rsidRPr="00522D80">
              <w:rPr>
                <w:sz w:val="20"/>
              </w:rPr>
              <w:t>Your CSR has reached a major attendance milestone with 11 perfect shifts.You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r>
              <w:rPr>
                <w:sz w:val="20"/>
              </w:rPr>
              <w:t>”</w:t>
            </w:r>
          </w:p>
          <w:p w14:paraId="76AACC08" w14:textId="55B3D3AA" w:rsidR="00522D80" w:rsidRDefault="00522D80" w:rsidP="00864587">
            <w:pPr>
              <w:tabs>
                <w:tab w:val="left" w:pos="360"/>
              </w:tabs>
              <w:rPr>
                <w:sz w:val="20"/>
              </w:rPr>
            </w:pPr>
          </w:p>
        </w:tc>
        <w:tc>
          <w:tcPr>
            <w:tcW w:w="1275" w:type="dxa"/>
          </w:tcPr>
          <w:p w14:paraId="11624A04" w14:textId="71256D8E" w:rsidR="00171320" w:rsidRDefault="00522D80" w:rsidP="00DA3862">
            <w:pPr>
              <w:tabs>
                <w:tab w:val="left" w:pos="360"/>
              </w:tabs>
              <w:jc w:val="center"/>
              <w:rPr>
                <w:sz w:val="20"/>
              </w:rPr>
            </w:pPr>
            <w:r>
              <w:rPr>
                <w:sz w:val="20"/>
              </w:rPr>
              <w:t>P</w:t>
            </w:r>
          </w:p>
        </w:tc>
      </w:tr>
      <w:tr w:rsidR="007F0693" w14:paraId="1D6C6CBE" w14:textId="77777777" w:rsidTr="007D3E7D">
        <w:tc>
          <w:tcPr>
            <w:tcW w:w="2268" w:type="dxa"/>
            <w:gridSpan w:val="2"/>
          </w:tcPr>
          <w:p w14:paraId="500E9DA5" w14:textId="77777777" w:rsidR="007F0693" w:rsidRDefault="007F0693" w:rsidP="00DA3862">
            <w:pPr>
              <w:tabs>
                <w:tab w:val="left" w:pos="360"/>
              </w:tabs>
              <w:jc w:val="center"/>
              <w:rPr>
                <w:sz w:val="20"/>
              </w:rPr>
            </w:pPr>
          </w:p>
        </w:tc>
        <w:tc>
          <w:tcPr>
            <w:tcW w:w="3330" w:type="dxa"/>
          </w:tcPr>
          <w:p w14:paraId="5BC29FC7" w14:textId="77777777" w:rsidR="007F0693" w:rsidRDefault="007F0693" w:rsidP="00DA3862">
            <w:pPr>
              <w:tabs>
                <w:tab w:val="left" w:pos="360"/>
              </w:tabs>
              <w:jc w:val="center"/>
              <w:rPr>
                <w:sz w:val="20"/>
              </w:rPr>
            </w:pPr>
          </w:p>
        </w:tc>
        <w:tc>
          <w:tcPr>
            <w:tcW w:w="4185" w:type="dxa"/>
            <w:gridSpan w:val="3"/>
          </w:tcPr>
          <w:p w14:paraId="54787127" w14:textId="77777777" w:rsidR="007F0693" w:rsidRDefault="007F0693" w:rsidP="00A658E1">
            <w:pPr>
              <w:tabs>
                <w:tab w:val="left" w:pos="360"/>
              </w:tabs>
              <w:jc w:val="center"/>
              <w:rPr>
                <w:sz w:val="20"/>
              </w:rPr>
            </w:pPr>
          </w:p>
        </w:tc>
        <w:tc>
          <w:tcPr>
            <w:tcW w:w="3450" w:type="dxa"/>
            <w:gridSpan w:val="4"/>
          </w:tcPr>
          <w:p w14:paraId="2B99D988" w14:textId="77777777" w:rsidR="007F0693" w:rsidRDefault="007F0693" w:rsidP="00864587">
            <w:pPr>
              <w:tabs>
                <w:tab w:val="left" w:pos="360"/>
              </w:tabs>
              <w:rPr>
                <w:sz w:val="20"/>
              </w:rPr>
            </w:pPr>
          </w:p>
        </w:tc>
        <w:tc>
          <w:tcPr>
            <w:tcW w:w="1275" w:type="dxa"/>
          </w:tcPr>
          <w:p w14:paraId="483B139E" w14:textId="77777777" w:rsidR="007F0693" w:rsidRDefault="007F0693" w:rsidP="00DA3862">
            <w:pPr>
              <w:tabs>
                <w:tab w:val="left" w:pos="360"/>
              </w:tabs>
              <w:jc w:val="center"/>
              <w:rPr>
                <w:sz w:val="20"/>
              </w:rPr>
            </w:pPr>
          </w:p>
        </w:tc>
      </w:tr>
      <w:tr w:rsidR="00DA3862" w14:paraId="505CDDF4" w14:textId="77777777" w:rsidTr="00645745">
        <w:tc>
          <w:tcPr>
            <w:tcW w:w="14508" w:type="dxa"/>
            <w:gridSpan w:val="11"/>
            <w:shd w:val="clear" w:color="auto" w:fill="00B050"/>
          </w:tcPr>
          <w:p w14:paraId="63946E6B" w14:textId="77777777" w:rsidR="00DA3862" w:rsidRDefault="00DA3862" w:rsidP="00DA3862">
            <w:pPr>
              <w:tabs>
                <w:tab w:val="left" w:pos="360"/>
              </w:tabs>
              <w:rPr>
                <w:sz w:val="20"/>
              </w:rPr>
            </w:pPr>
            <w:r>
              <w:rPr>
                <w:sz w:val="20"/>
              </w:rPr>
              <w:t>CSR MODULE</w:t>
            </w:r>
          </w:p>
        </w:tc>
      </w:tr>
      <w:tr w:rsidR="00DA3862" w14:paraId="5FC4061E" w14:textId="77777777" w:rsidTr="00645745">
        <w:tc>
          <w:tcPr>
            <w:tcW w:w="14508" w:type="dxa"/>
            <w:gridSpan w:val="11"/>
          </w:tcPr>
          <w:p w14:paraId="15BBC6BD" w14:textId="77777777" w:rsidR="00DA3862" w:rsidRDefault="00DA3862" w:rsidP="00DA3862">
            <w:pPr>
              <w:tabs>
                <w:tab w:val="left" w:pos="360"/>
              </w:tabs>
              <w:rPr>
                <w:sz w:val="20"/>
              </w:rPr>
            </w:pPr>
            <w:r>
              <w:rPr>
                <w:sz w:val="20"/>
              </w:rPr>
              <w:t xml:space="preserve">Attendance Policy Earn back </w:t>
            </w:r>
          </w:p>
        </w:tc>
      </w:tr>
      <w:tr w:rsidR="00DA3862" w14:paraId="3AED88D2" w14:textId="77777777" w:rsidTr="00C417B1">
        <w:tc>
          <w:tcPr>
            <w:tcW w:w="2268" w:type="dxa"/>
            <w:gridSpan w:val="2"/>
          </w:tcPr>
          <w:p w14:paraId="7E2B9558" w14:textId="77777777" w:rsidR="00DA3862" w:rsidRDefault="00DA3862" w:rsidP="00DA3862">
            <w:pPr>
              <w:tabs>
                <w:tab w:val="left" w:pos="360"/>
              </w:tabs>
              <w:jc w:val="center"/>
              <w:rPr>
                <w:sz w:val="20"/>
              </w:rPr>
            </w:pPr>
            <w:r>
              <w:rPr>
                <w:sz w:val="20"/>
              </w:rPr>
              <w:t>RV-CSR-OTH-APS-1</w:t>
            </w:r>
          </w:p>
        </w:tc>
        <w:tc>
          <w:tcPr>
            <w:tcW w:w="3330" w:type="dxa"/>
          </w:tcPr>
          <w:p w14:paraId="690D591C" w14:textId="77777777" w:rsidR="00DA3862" w:rsidRDefault="00DA3862" w:rsidP="00DA3862">
            <w:pPr>
              <w:tabs>
                <w:tab w:val="left" w:pos="360"/>
              </w:tabs>
              <w:jc w:val="center"/>
              <w:rPr>
                <w:sz w:val="20"/>
              </w:rPr>
            </w:pPr>
            <w:r>
              <w:rPr>
                <w:sz w:val="20"/>
              </w:rPr>
              <w:t>User is configured as the Supervisor of the CSR with the following OTH/APS log:</w:t>
            </w:r>
          </w:p>
          <w:p w14:paraId="40208906" w14:textId="77777777" w:rsidR="00DA3862" w:rsidRDefault="00DA3862" w:rsidP="00DA3862">
            <w:pPr>
              <w:tabs>
                <w:tab w:val="left" w:pos="360"/>
              </w:tabs>
              <w:jc w:val="center"/>
              <w:rPr>
                <w:sz w:val="20"/>
              </w:rPr>
            </w:pPr>
            <w:r>
              <w:rPr>
                <w:sz w:val="20"/>
              </w:rPr>
              <w:t>Pending Supervisor Review</w:t>
            </w:r>
          </w:p>
          <w:p w14:paraId="3B357CB4" w14:textId="77777777" w:rsidR="00DA3862" w:rsidRDefault="00DA3862" w:rsidP="00DA3862">
            <w:pPr>
              <w:tabs>
                <w:tab w:val="left" w:pos="360"/>
              </w:tabs>
              <w:jc w:val="center"/>
              <w:rPr>
                <w:sz w:val="20"/>
              </w:rPr>
            </w:pPr>
          </w:p>
        </w:tc>
        <w:tc>
          <w:tcPr>
            <w:tcW w:w="4185" w:type="dxa"/>
            <w:gridSpan w:val="3"/>
          </w:tcPr>
          <w:p w14:paraId="0DFDD0D9" w14:textId="77777777" w:rsidR="00DA3862" w:rsidRDefault="00DA3862" w:rsidP="00DA3862">
            <w:pPr>
              <w:tabs>
                <w:tab w:val="left" w:pos="360"/>
              </w:tabs>
              <w:jc w:val="center"/>
              <w:rPr>
                <w:sz w:val="20"/>
              </w:rPr>
            </w:pPr>
            <w:r>
              <w:rPr>
                <w:sz w:val="20"/>
              </w:rPr>
              <w:t>Launch eCoaching web application</w:t>
            </w:r>
          </w:p>
        </w:tc>
        <w:tc>
          <w:tcPr>
            <w:tcW w:w="3450" w:type="dxa"/>
            <w:gridSpan w:val="4"/>
          </w:tcPr>
          <w:p w14:paraId="5D41C4EF" w14:textId="77777777" w:rsidR="00DA3862" w:rsidRDefault="00DA3862" w:rsidP="00DA3862">
            <w:pPr>
              <w:tabs>
                <w:tab w:val="left" w:pos="360"/>
              </w:tabs>
              <w:rPr>
                <w:sz w:val="20"/>
              </w:rPr>
            </w:pPr>
            <w:r>
              <w:rPr>
                <w:sz w:val="20"/>
              </w:rPr>
              <w:t>My Dashboard page displays</w:t>
            </w:r>
          </w:p>
        </w:tc>
        <w:tc>
          <w:tcPr>
            <w:tcW w:w="1275" w:type="dxa"/>
          </w:tcPr>
          <w:p w14:paraId="3F2CF631" w14:textId="77777777" w:rsidR="00DA3862" w:rsidRDefault="00DA3862" w:rsidP="00DA3862">
            <w:pPr>
              <w:tabs>
                <w:tab w:val="left" w:pos="360"/>
              </w:tabs>
              <w:jc w:val="center"/>
              <w:rPr>
                <w:sz w:val="20"/>
              </w:rPr>
            </w:pPr>
            <w:r>
              <w:rPr>
                <w:sz w:val="20"/>
              </w:rPr>
              <w:t>P</w:t>
            </w:r>
          </w:p>
        </w:tc>
      </w:tr>
      <w:tr w:rsidR="00DA3862" w14:paraId="018F0136" w14:textId="77777777" w:rsidTr="00C417B1">
        <w:tc>
          <w:tcPr>
            <w:tcW w:w="2268" w:type="dxa"/>
            <w:gridSpan w:val="2"/>
          </w:tcPr>
          <w:p w14:paraId="45A6C405" w14:textId="77777777" w:rsidR="00DA3862" w:rsidRDefault="00DA3862" w:rsidP="00DA3862">
            <w:pPr>
              <w:tabs>
                <w:tab w:val="left" w:pos="360"/>
              </w:tabs>
              <w:jc w:val="center"/>
              <w:rPr>
                <w:sz w:val="20"/>
              </w:rPr>
            </w:pPr>
            <w:r>
              <w:rPr>
                <w:sz w:val="20"/>
              </w:rPr>
              <w:t>RV-CSR-OTH-APS-2</w:t>
            </w:r>
          </w:p>
        </w:tc>
        <w:tc>
          <w:tcPr>
            <w:tcW w:w="3330" w:type="dxa"/>
          </w:tcPr>
          <w:p w14:paraId="29BAC497" w14:textId="77777777" w:rsidR="00DA3862" w:rsidRDefault="00DA3862" w:rsidP="00DA3862">
            <w:pPr>
              <w:tabs>
                <w:tab w:val="left" w:pos="360"/>
              </w:tabs>
              <w:jc w:val="center"/>
              <w:rPr>
                <w:sz w:val="20"/>
              </w:rPr>
            </w:pPr>
            <w:r>
              <w:rPr>
                <w:sz w:val="20"/>
              </w:rPr>
              <w:t>Continue with RV-CSR-OTH-APS-1</w:t>
            </w:r>
          </w:p>
        </w:tc>
        <w:tc>
          <w:tcPr>
            <w:tcW w:w="4185" w:type="dxa"/>
            <w:gridSpan w:val="3"/>
          </w:tcPr>
          <w:p w14:paraId="7D14A759" w14:textId="77777777" w:rsidR="00DA3862" w:rsidRDefault="00DA3862" w:rsidP="00DA3862">
            <w:pPr>
              <w:tabs>
                <w:tab w:val="left" w:pos="360"/>
              </w:tabs>
              <w:jc w:val="center"/>
              <w:rPr>
                <w:sz w:val="20"/>
              </w:rPr>
            </w:pPr>
            <w:r>
              <w:rPr>
                <w:sz w:val="20"/>
              </w:rPr>
              <w:t>Click “View My Pending”</w:t>
            </w:r>
          </w:p>
        </w:tc>
        <w:tc>
          <w:tcPr>
            <w:tcW w:w="3450" w:type="dxa"/>
            <w:gridSpan w:val="4"/>
          </w:tcPr>
          <w:p w14:paraId="1C650103" w14:textId="77777777" w:rsidR="00DA3862" w:rsidRDefault="00DA3862" w:rsidP="00DA3862">
            <w:pPr>
              <w:tabs>
                <w:tab w:val="left" w:pos="360"/>
              </w:tabs>
              <w:rPr>
                <w:sz w:val="20"/>
              </w:rPr>
            </w:pPr>
            <w:r>
              <w:rPr>
                <w:sz w:val="20"/>
              </w:rPr>
              <w:t>My Pending logs display</w:t>
            </w:r>
          </w:p>
        </w:tc>
        <w:tc>
          <w:tcPr>
            <w:tcW w:w="1275" w:type="dxa"/>
          </w:tcPr>
          <w:p w14:paraId="69E49758" w14:textId="77777777" w:rsidR="00DA3862" w:rsidRDefault="00DA3862" w:rsidP="00DA3862">
            <w:pPr>
              <w:tabs>
                <w:tab w:val="left" w:pos="360"/>
              </w:tabs>
              <w:jc w:val="center"/>
              <w:rPr>
                <w:sz w:val="20"/>
              </w:rPr>
            </w:pPr>
            <w:r>
              <w:rPr>
                <w:sz w:val="20"/>
              </w:rPr>
              <w:t>P</w:t>
            </w:r>
          </w:p>
        </w:tc>
      </w:tr>
      <w:tr w:rsidR="00DA3862" w14:paraId="708EFA05" w14:textId="77777777" w:rsidTr="00C417B1">
        <w:tc>
          <w:tcPr>
            <w:tcW w:w="2268" w:type="dxa"/>
            <w:gridSpan w:val="2"/>
          </w:tcPr>
          <w:p w14:paraId="662E19DB" w14:textId="77777777" w:rsidR="00DA3862" w:rsidRDefault="00DA3862" w:rsidP="00DA3862">
            <w:pPr>
              <w:tabs>
                <w:tab w:val="left" w:pos="360"/>
              </w:tabs>
              <w:jc w:val="center"/>
              <w:rPr>
                <w:sz w:val="20"/>
              </w:rPr>
            </w:pPr>
            <w:r>
              <w:rPr>
                <w:sz w:val="20"/>
              </w:rPr>
              <w:t>RV-CSR-OTH-APS-3</w:t>
            </w:r>
          </w:p>
        </w:tc>
        <w:tc>
          <w:tcPr>
            <w:tcW w:w="3330" w:type="dxa"/>
          </w:tcPr>
          <w:p w14:paraId="11A2CAF8" w14:textId="77777777" w:rsidR="00DA3862" w:rsidRDefault="00DA3862" w:rsidP="00DA3862">
            <w:pPr>
              <w:tabs>
                <w:tab w:val="left" w:pos="360"/>
              </w:tabs>
              <w:jc w:val="center"/>
              <w:rPr>
                <w:sz w:val="20"/>
              </w:rPr>
            </w:pPr>
            <w:r>
              <w:rPr>
                <w:sz w:val="20"/>
              </w:rPr>
              <w:t>Continue with RV-CSR-OTH-APS-2</w:t>
            </w:r>
          </w:p>
        </w:tc>
        <w:tc>
          <w:tcPr>
            <w:tcW w:w="4185" w:type="dxa"/>
            <w:gridSpan w:val="3"/>
          </w:tcPr>
          <w:p w14:paraId="2D5133F5" w14:textId="77777777" w:rsidR="00DA3862" w:rsidRDefault="00DA3862" w:rsidP="00DA3862">
            <w:pPr>
              <w:tabs>
                <w:tab w:val="left" w:pos="360"/>
              </w:tabs>
              <w:jc w:val="center"/>
              <w:rPr>
                <w:sz w:val="20"/>
              </w:rPr>
            </w:pPr>
            <w:r>
              <w:rPr>
                <w:sz w:val="20"/>
              </w:rPr>
              <w:t>Click the log from RV-CSR-OTH-APS-1</w:t>
            </w:r>
          </w:p>
        </w:tc>
        <w:tc>
          <w:tcPr>
            <w:tcW w:w="3450" w:type="dxa"/>
            <w:gridSpan w:val="4"/>
          </w:tcPr>
          <w:p w14:paraId="1F4309C2" w14:textId="77777777" w:rsidR="00DA3862" w:rsidRDefault="00DA3862" w:rsidP="00DA3862">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69DA2374" w14:textId="77777777" w:rsidR="00DA3862" w:rsidRDefault="00DA3862" w:rsidP="00DA3862">
            <w:pPr>
              <w:tabs>
                <w:tab w:val="left" w:pos="360"/>
              </w:tabs>
              <w:jc w:val="center"/>
              <w:rPr>
                <w:sz w:val="20"/>
              </w:rPr>
            </w:pPr>
            <w:r>
              <w:rPr>
                <w:sz w:val="20"/>
              </w:rPr>
              <w:t>P</w:t>
            </w:r>
          </w:p>
        </w:tc>
      </w:tr>
      <w:tr w:rsidR="00DA3862" w14:paraId="35E2D338" w14:textId="77777777" w:rsidTr="00C417B1">
        <w:tc>
          <w:tcPr>
            <w:tcW w:w="2268" w:type="dxa"/>
            <w:gridSpan w:val="2"/>
          </w:tcPr>
          <w:p w14:paraId="381A8CB3" w14:textId="77777777" w:rsidR="00DA3862" w:rsidRDefault="00DA3862" w:rsidP="00DA3862">
            <w:pPr>
              <w:tabs>
                <w:tab w:val="left" w:pos="360"/>
              </w:tabs>
              <w:jc w:val="center"/>
              <w:rPr>
                <w:sz w:val="20"/>
              </w:rPr>
            </w:pPr>
            <w:r>
              <w:rPr>
                <w:sz w:val="20"/>
              </w:rPr>
              <w:t>RV-CSR-OTH-APW-1</w:t>
            </w:r>
          </w:p>
        </w:tc>
        <w:tc>
          <w:tcPr>
            <w:tcW w:w="3330" w:type="dxa"/>
          </w:tcPr>
          <w:p w14:paraId="6D9484AB" w14:textId="77777777" w:rsidR="00DA3862" w:rsidRDefault="00DA3862" w:rsidP="00DA3862">
            <w:pPr>
              <w:tabs>
                <w:tab w:val="left" w:pos="360"/>
              </w:tabs>
              <w:jc w:val="center"/>
              <w:rPr>
                <w:sz w:val="20"/>
              </w:rPr>
            </w:pPr>
            <w:r>
              <w:rPr>
                <w:sz w:val="20"/>
              </w:rPr>
              <w:t>User is configured as the Supervisor of the CSR with the following OTH/APW log:</w:t>
            </w:r>
          </w:p>
          <w:p w14:paraId="75B2858F" w14:textId="77777777" w:rsidR="00DA3862" w:rsidRDefault="00DA3862" w:rsidP="00DA3862">
            <w:pPr>
              <w:tabs>
                <w:tab w:val="left" w:pos="360"/>
              </w:tabs>
              <w:jc w:val="center"/>
              <w:rPr>
                <w:sz w:val="20"/>
              </w:rPr>
            </w:pPr>
            <w:r>
              <w:rPr>
                <w:sz w:val="20"/>
              </w:rPr>
              <w:t>Pending Supervisor Review</w:t>
            </w:r>
          </w:p>
          <w:p w14:paraId="5CBABF73" w14:textId="77777777" w:rsidR="00DA3862" w:rsidRDefault="00DA3862" w:rsidP="00DA3862">
            <w:pPr>
              <w:tabs>
                <w:tab w:val="left" w:pos="360"/>
              </w:tabs>
              <w:jc w:val="center"/>
              <w:rPr>
                <w:sz w:val="20"/>
              </w:rPr>
            </w:pPr>
          </w:p>
        </w:tc>
        <w:tc>
          <w:tcPr>
            <w:tcW w:w="4185" w:type="dxa"/>
            <w:gridSpan w:val="3"/>
          </w:tcPr>
          <w:p w14:paraId="034F8C67" w14:textId="77777777" w:rsidR="00DA3862" w:rsidRDefault="00DA3862" w:rsidP="00DA3862">
            <w:pPr>
              <w:tabs>
                <w:tab w:val="left" w:pos="360"/>
              </w:tabs>
              <w:jc w:val="center"/>
              <w:rPr>
                <w:sz w:val="20"/>
              </w:rPr>
            </w:pPr>
            <w:r>
              <w:rPr>
                <w:sz w:val="20"/>
              </w:rPr>
              <w:t>Launch eCoaching web application</w:t>
            </w:r>
          </w:p>
        </w:tc>
        <w:tc>
          <w:tcPr>
            <w:tcW w:w="3450" w:type="dxa"/>
            <w:gridSpan w:val="4"/>
          </w:tcPr>
          <w:p w14:paraId="1DC9F4EE" w14:textId="77777777" w:rsidR="00DA3862" w:rsidRDefault="00DA3862" w:rsidP="00DA3862">
            <w:pPr>
              <w:tabs>
                <w:tab w:val="left" w:pos="360"/>
              </w:tabs>
              <w:rPr>
                <w:sz w:val="20"/>
              </w:rPr>
            </w:pPr>
            <w:r>
              <w:rPr>
                <w:sz w:val="20"/>
              </w:rPr>
              <w:t>My Dashboard page displays</w:t>
            </w:r>
          </w:p>
        </w:tc>
        <w:tc>
          <w:tcPr>
            <w:tcW w:w="1275" w:type="dxa"/>
          </w:tcPr>
          <w:p w14:paraId="67C61A10" w14:textId="77777777" w:rsidR="00DA3862" w:rsidRDefault="00DA3862" w:rsidP="00DA3862">
            <w:pPr>
              <w:tabs>
                <w:tab w:val="left" w:pos="360"/>
              </w:tabs>
              <w:jc w:val="center"/>
              <w:rPr>
                <w:sz w:val="20"/>
              </w:rPr>
            </w:pPr>
            <w:r>
              <w:rPr>
                <w:sz w:val="20"/>
              </w:rPr>
              <w:t>P</w:t>
            </w:r>
          </w:p>
        </w:tc>
      </w:tr>
      <w:tr w:rsidR="00DA3862" w14:paraId="636156C0" w14:textId="77777777" w:rsidTr="00C417B1">
        <w:tc>
          <w:tcPr>
            <w:tcW w:w="2268" w:type="dxa"/>
            <w:gridSpan w:val="2"/>
          </w:tcPr>
          <w:p w14:paraId="59CDEB67" w14:textId="77777777" w:rsidR="00DA3862" w:rsidRDefault="00DA3862" w:rsidP="00DA3862">
            <w:pPr>
              <w:tabs>
                <w:tab w:val="left" w:pos="360"/>
              </w:tabs>
              <w:jc w:val="center"/>
              <w:rPr>
                <w:sz w:val="20"/>
              </w:rPr>
            </w:pPr>
            <w:r>
              <w:rPr>
                <w:sz w:val="20"/>
              </w:rPr>
              <w:t>RV-CSR-OTH-APW-2</w:t>
            </w:r>
          </w:p>
        </w:tc>
        <w:tc>
          <w:tcPr>
            <w:tcW w:w="3330" w:type="dxa"/>
          </w:tcPr>
          <w:p w14:paraId="4BCCA303" w14:textId="77777777" w:rsidR="00DA3862" w:rsidRDefault="00DA3862" w:rsidP="00DA3862">
            <w:pPr>
              <w:tabs>
                <w:tab w:val="left" w:pos="360"/>
              </w:tabs>
              <w:jc w:val="center"/>
              <w:rPr>
                <w:sz w:val="20"/>
              </w:rPr>
            </w:pPr>
            <w:r>
              <w:rPr>
                <w:sz w:val="20"/>
              </w:rPr>
              <w:t>Continue with RV-CSR-OTH-APW-1</w:t>
            </w:r>
          </w:p>
        </w:tc>
        <w:tc>
          <w:tcPr>
            <w:tcW w:w="4185" w:type="dxa"/>
            <w:gridSpan w:val="3"/>
          </w:tcPr>
          <w:p w14:paraId="049686B5" w14:textId="77777777" w:rsidR="00DA3862" w:rsidRDefault="00DA3862" w:rsidP="00DA3862">
            <w:pPr>
              <w:tabs>
                <w:tab w:val="left" w:pos="360"/>
              </w:tabs>
              <w:jc w:val="center"/>
              <w:rPr>
                <w:sz w:val="20"/>
              </w:rPr>
            </w:pPr>
            <w:r>
              <w:rPr>
                <w:sz w:val="20"/>
              </w:rPr>
              <w:t>Click “View My Pending”</w:t>
            </w:r>
          </w:p>
        </w:tc>
        <w:tc>
          <w:tcPr>
            <w:tcW w:w="3450" w:type="dxa"/>
            <w:gridSpan w:val="4"/>
          </w:tcPr>
          <w:p w14:paraId="1DBA6E5A" w14:textId="77777777" w:rsidR="00DA3862" w:rsidRDefault="00DA3862" w:rsidP="00DA3862">
            <w:pPr>
              <w:tabs>
                <w:tab w:val="left" w:pos="360"/>
              </w:tabs>
              <w:rPr>
                <w:sz w:val="20"/>
              </w:rPr>
            </w:pPr>
            <w:r>
              <w:rPr>
                <w:sz w:val="20"/>
              </w:rPr>
              <w:t>My Pending logs display</w:t>
            </w:r>
          </w:p>
        </w:tc>
        <w:tc>
          <w:tcPr>
            <w:tcW w:w="1275" w:type="dxa"/>
          </w:tcPr>
          <w:p w14:paraId="142826B3" w14:textId="77777777" w:rsidR="00DA3862" w:rsidRDefault="00DA3862" w:rsidP="00DA3862">
            <w:pPr>
              <w:tabs>
                <w:tab w:val="left" w:pos="360"/>
              </w:tabs>
              <w:jc w:val="center"/>
              <w:rPr>
                <w:sz w:val="20"/>
              </w:rPr>
            </w:pPr>
            <w:r>
              <w:rPr>
                <w:sz w:val="20"/>
              </w:rPr>
              <w:t>P</w:t>
            </w:r>
          </w:p>
        </w:tc>
      </w:tr>
      <w:tr w:rsidR="00DA3862" w14:paraId="14709D7B" w14:textId="77777777" w:rsidTr="00C417B1">
        <w:tc>
          <w:tcPr>
            <w:tcW w:w="2268" w:type="dxa"/>
            <w:gridSpan w:val="2"/>
          </w:tcPr>
          <w:p w14:paraId="2849E6A8" w14:textId="77777777" w:rsidR="00DA3862" w:rsidRDefault="00DA3862" w:rsidP="00DA3862">
            <w:pPr>
              <w:tabs>
                <w:tab w:val="left" w:pos="360"/>
              </w:tabs>
              <w:jc w:val="center"/>
              <w:rPr>
                <w:sz w:val="20"/>
              </w:rPr>
            </w:pPr>
            <w:r>
              <w:rPr>
                <w:sz w:val="20"/>
              </w:rPr>
              <w:lastRenderedPageBreak/>
              <w:t>RV-CSR-OTH-APW-3</w:t>
            </w:r>
          </w:p>
        </w:tc>
        <w:tc>
          <w:tcPr>
            <w:tcW w:w="3330" w:type="dxa"/>
          </w:tcPr>
          <w:p w14:paraId="36228BE1" w14:textId="77777777" w:rsidR="00DA3862" w:rsidRDefault="00DA3862" w:rsidP="00DA3862">
            <w:pPr>
              <w:tabs>
                <w:tab w:val="left" w:pos="360"/>
              </w:tabs>
              <w:jc w:val="center"/>
              <w:rPr>
                <w:sz w:val="20"/>
              </w:rPr>
            </w:pPr>
            <w:r>
              <w:rPr>
                <w:sz w:val="20"/>
              </w:rPr>
              <w:t>Continue with RV-CSR-OTH-APW-2</w:t>
            </w:r>
          </w:p>
        </w:tc>
        <w:tc>
          <w:tcPr>
            <w:tcW w:w="4185" w:type="dxa"/>
            <w:gridSpan w:val="3"/>
          </w:tcPr>
          <w:p w14:paraId="665D1033" w14:textId="77777777" w:rsidR="00DA3862" w:rsidRDefault="00DA3862" w:rsidP="00DA3862">
            <w:pPr>
              <w:tabs>
                <w:tab w:val="left" w:pos="360"/>
              </w:tabs>
              <w:jc w:val="center"/>
              <w:rPr>
                <w:sz w:val="20"/>
              </w:rPr>
            </w:pPr>
            <w:r>
              <w:rPr>
                <w:sz w:val="20"/>
              </w:rPr>
              <w:t>Click the log from RV-CSR-OTH-APW-1</w:t>
            </w:r>
          </w:p>
        </w:tc>
        <w:tc>
          <w:tcPr>
            <w:tcW w:w="3450" w:type="dxa"/>
            <w:gridSpan w:val="4"/>
          </w:tcPr>
          <w:p w14:paraId="1B437016" w14:textId="77777777" w:rsidR="00DA3862" w:rsidRDefault="00DA3862" w:rsidP="00DA3862">
            <w:pPr>
              <w:tabs>
                <w:tab w:val="left" w:pos="360"/>
              </w:tabs>
              <w:rPr>
                <w:sz w:val="20"/>
              </w:rPr>
            </w:pPr>
            <w:r w:rsidRPr="00F10123">
              <w:rPr>
                <w:b/>
                <w:sz w:val="20"/>
              </w:rPr>
              <w:t xml:space="preserve">Pending </w:t>
            </w:r>
            <w:r>
              <w:rPr>
                <w:b/>
                <w:sz w:val="20"/>
              </w:rPr>
              <w:t xml:space="preserve">Supervisor Review </w:t>
            </w:r>
            <w:r>
              <w:rPr>
                <w:sz w:val="20"/>
              </w:rPr>
              <w:t>modal dialog displays with correct fields* with the expected static REVIEW text*</w:t>
            </w:r>
          </w:p>
        </w:tc>
        <w:tc>
          <w:tcPr>
            <w:tcW w:w="1275" w:type="dxa"/>
          </w:tcPr>
          <w:p w14:paraId="052FC3A1" w14:textId="77777777" w:rsidR="00DA3862" w:rsidRDefault="00DA3862" w:rsidP="00DA3862">
            <w:pPr>
              <w:tabs>
                <w:tab w:val="left" w:pos="360"/>
              </w:tabs>
              <w:jc w:val="center"/>
              <w:rPr>
                <w:sz w:val="20"/>
              </w:rPr>
            </w:pPr>
            <w:r>
              <w:rPr>
                <w:sz w:val="20"/>
              </w:rPr>
              <w:t>P</w:t>
            </w:r>
          </w:p>
        </w:tc>
      </w:tr>
      <w:tr w:rsidR="00DA3862" w14:paraId="6849AF7C" w14:textId="77777777" w:rsidTr="00645745">
        <w:tc>
          <w:tcPr>
            <w:tcW w:w="14508" w:type="dxa"/>
            <w:gridSpan w:val="11"/>
          </w:tcPr>
          <w:p w14:paraId="3F562EAE" w14:textId="77777777" w:rsidR="00DA3862" w:rsidRDefault="00DA3862" w:rsidP="00DA3862">
            <w:pPr>
              <w:tabs>
                <w:tab w:val="left" w:pos="360"/>
              </w:tabs>
              <w:rPr>
                <w:sz w:val="20"/>
              </w:rPr>
            </w:pPr>
            <w:r>
              <w:rPr>
                <w:sz w:val="20"/>
              </w:rPr>
              <w:t>Follow-up logs</w:t>
            </w:r>
          </w:p>
        </w:tc>
      </w:tr>
      <w:tr w:rsidR="00DA3862" w14:paraId="352FFF24" w14:textId="77777777" w:rsidTr="00C417B1">
        <w:tc>
          <w:tcPr>
            <w:tcW w:w="2268" w:type="dxa"/>
            <w:gridSpan w:val="2"/>
          </w:tcPr>
          <w:p w14:paraId="6DDE25ED" w14:textId="77777777" w:rsidR="00DA3862" w:rsidRDefault="00DA3862" w:rsidP="00DA3862">
            <w:pPr>
              <w:tabs>
                <w:tab w:val="left" w:pos="360"/>
              </w:tabs>
              <w:jc w:val="center"/>
              <w:rPr>
                <w:sz w:val="20"/>
              </w:rPr>
            </w:pPr>
            <w:r>
              <w:rPr>
                <w:sz w:val="20"/>
              </w:rPr>
              <w:t>RV-CSR-FOLLOWUP-1</w:t>
            </w:r>
          </w:p>
        </w:tc>
        <w:tc>
          <w:tcPr>
            <w:tcW w:w="3330" w:type="dxa"/>
          </w:tcPr>
          <w:p w14:paraId="7E61D4ED" w14:textId="77777777" w:rsidR="00DA3862" w:rsidRDefault="00DA3862" w:rsidP="00DA3862">
            <w:pPr>
              <w:tabs>
                <w:tab w:val="left" w:pos="360"/>
              </w:tabs>
              <w:jc w:val="center"/>
              <w:rPr>
                <w:sz w:val="20"/>
              </w:rPr>
            </w:pPr>
            <w:r>
              <w:rPr>
                <w:sz w:val="20"/>
              </w:rPr>
              <w:t>User is configured as the Supervisor of the CSR with the following log that requires follow-up:</w:t>
            </w:r>
          </w:p>
          <w:p w14:paraId="0A329498" w14:textId="77777777" w:rsidR="00DA3862" w:rsidRDefault="00DA3862" w:rsidP="00DA3862">
            <w:pPr>
              <w:tabs>
                <w:tab w:val="left" w:pos="360"/>
              </w:tabs>
              <w:jc w:val="center"/>
              <w:rPr>
                <w:sz w:val="20"/>
              </w:rPr>
            </w:pPr>
            <w:r>
              <w:rPr>
                <w:sz w:val="20"/>
              </w:rPr>
              <w:t>Pending Supervisor Review</w:t>
            </w:r>
          </w:p>
        </w:tc>
        <w:tc>
          <w:tcPr>
            <w:tcW w:w="4185" w:type="dxa"/>
            <w:gridSpan w:val="3"/>
          </w:tcPr>
          <w:p w14:paraId="517B2E82" w14:textId="77777777" w:rsidR="00DA3862" w:rsidRDefault="00DA3862" w:rsidP="00DA3862">
            <w:pPr>
              <w:tabs>
                <w:tab w:val="left" w:pos="360"/>
              </w:tabs>
              <w:jc w:val="center"/>
              <w:rPr>
                <w:sz w:val="20"/>
              </w:rPr>
            </w:pPr>
            <w:r>
              <w:rPr>
                <w:sz w:val="20"/>
              </w:rPr>
              <w:t>Launch eCoaching web application;</w:t>
            </w:r>
          </w:p>
          <w:p w14:paraId="7DB42044" w14:textId="77777777" w:rsidR="00DA3862" w:rsidRDefault="00DA3862" w:rsidP="00DA3862">
            <w:pPr>
              <w:tabs>
                <w:tab w:val="left" w:pos="360"/>
              </w:tabs>
              <w:jc w:val="center"/>
              <w:rPr>
                <w:sz w:val="20"/>
              </w:rPr>
            </w:pPr>
          </w:p>
          <w:p w14:paraId="0246D841" w14:textId="77777777" w:rsidR="00DA3862" w:rsidRDefault="00DA3862" w:rsidP="00DA3862">
            <w:pPr>
              <w:tabs>
                <w:tab w:val="left" w:pos="360"/>
              </w:tabs>
              <w:jc w:val="center"/>
              <w:rPr>
                <w:sz w:val="20"/>
              </w:rPr>
            </w:pPr>
            <w:r>
              <w:rPr>
                <w:sz w:val="20"/>
              </w:rPr>
              <w:t>On My Dashboard page:</w:t>
            </w:r>
          </w:p>
          <w:p w14:paraId="72E2D95A" w14:textId="77777777" w:rsidR="00DA3862" w:rsidRDefault="00DA3862" w:rsidP="00DA3862">
            <w:pPr>
              <w:tabs>
                <w:tab w:val="left" w:pos="360"/>
              </w:tabs>
              <w:jc w:val="center"/>
              <w:rPr>
                <w:sz w:val="20"/>
              </w:rPr>
            </w:pPr>
          </w:p>
          <w:p w14:paraId="03B94431" w14:textId="77777777" w:rsidR="00DA3862" w:rsidRDefault="00DA3862" w:rsidP="00DA3862">
            <w:pPr>
              <w:tabs>
                <w:tab w:val="left" w:pos="360"/>
              </w:tabs>
              <w:jc w:val="center"/>
              <w:rPr>
                <w:sz w:val="20"/>
              </w:rPr>
            </w:pPr>
            <w:r>
              <w:rPr>
                <w:sz w:val="20"/>
              </w:rPr>
              <w:t>Click “View My Pending”;</w:t>
            </w:r>
          </w:p>
          <w:p w14:paraId="7579C4F8" w14:textId="77777777" w:rsidR="00DA3862" w:rsidRDefault="00DA3862" w:rsidP="00DA3862">
            <w:pPr>
              <w:tabs>
                <w:tab w:val="left" w:pos="360"/>
              </w:tabs>
              <w:jc w:val="center"/>
              <w:rPr>
                <w:sz w:val="20"/>
              </w:rPr>
            </w:pPr>
            <w:r>
              <w:rPr>
                <w:sz w:val="20"/>
              </w:rPr>
              <w:t>Click the log that requires follow-up.</w:t>
            </w:r>
          </w:p>
        </w:tc>
        <w:tc>
          <w:tcPr>
            <w:tcW w:w="3450" w:type="dxa"/>
            <w:gridSpan w:val="4"/>
          </w:tcPr>
          <w:p w14:paraId="5B864EA2" w14:textId="77777777" w:rsidR="00DA3862" w:rsidRPr="00D26AE6" w:rsidRDefault="00DA3862" w:rsidP="00DA3862">
            <w:pPr>
              <w:tabs>
                <w:tab w:val="left" w:pos="360"/>
              </w:tabs>
              <w:rPr>
                <w:sz w:val="20"/>
              </w:rPr>
            </w:pPr>
            <w:r w:rsidRPr="00D26AE6">
              <w:rPr>
                <w:sz w:val="20"/>
              </w:rPr>
              <w:t>Pending Supervisor Review modal dialog displays with correct fields*.</w:t>
            </w:r>
          </w:p>
        </w:tc>
        <w:tc>
          <w:tcPr>
            <w:tcW w:w="1275" w:type="dxa"/>
          </w:tcPr>
          <w:p w14:paraId="4A839676" w14:textId="77777777" w:rsidR="00DA3862" w:rsidRDefault="00DA3862" w:rsidP="00DA3862">
            <w:pPr>
              <w:tabs>
                <w:tab w:val="left" w:pos="360"/>
              </w:tabs>
              <w:jc w:val="center"/>
              <w:rPr>
                <w:sz w:val="20"/>
              </w:rPr>
            </w:pPr>
            <w:r>
              <w:rPr>
                <w:sz w:val="20"/>
              </w:rPr>
              <w:t>P</w:t>
            </w:r>
          </w:p>
        </w:tc>
      </w:tr>
      <w:tr w:rsidR="00DA3862" w14:paraId="43463BE4" w14:textId="77777777" w:rsidTr="00C417B1">
        <w:tc>
          <w:tcPr>
            <w:tcW w:w="2268" w:type="dxa"/>
            <w:gridSpan w:val="2"/>
          </w:tcPr>
          <w:p w14:paraId="0D5BCC7E" w14:textId="77777777" w:rsidR="00DA3862" w:rsidRDefault="00DA3862" w:rsidP="00DA3862">
            <w:pPr>
              <w:tabs>
                <w:tab w:val="left" w:pos="360"/>
              </w:tabs>
              <w:jc w:val="center"/>
              <w:rPr>
                <w:sz w:val="20"/>
              </w:rPr>
            </w:pPr>
            <w:r>
              <w:rPr>
                <w:sz w:val="20"/>
              </w:rPr>
              <w:t>RV-CSR-FOLLOWUP-1.1</w:t>
            </w:r>
          </w:p>
        </w:tc>
        <w:tc>
          <w:tcPr>
            <w:tcW w:w="3330" w:type="dxa"/>
          </w:tcPr>
          <w:p w14:paraId="15C0AB08" w14:textId="77777777" w:rsidR="00DA3862" w:rsidRDefault="00DA3862" w:rsidP="00DA3862">
            <w:pPr>
              <w:tabs>
                <w:tab w:val="left" w:pos="360"/>
              </w:tabs>
              <w:jc w:val="center"/>
              <w:rPr>
                <w:sz w:val="20"/>
              </w:rPr>
            </w:pPr>
            <w:r>
              <w:rPr>
                <w:sz w:val="20"/>
              </w:rPr>
              <w:t>Same as RV-CSR-FOLLOWUP-1</w:t>
            </w:r>
          </w:p>
        </w:tc>
        <w:tc>
          <w:tcPr>
            <w:tcW w:w="4185" w:type="dxa"/>
            <w:gridSpan w:val="3"/>
          </w:tcPr>
          <w:p w14:paraId="1B6E20A9" w14:textId="77777777" w:rsidR="00DA3862" w:rsidRDefault="00DA3862" w:rsidP="00DA3862">
            <w:pPr>
              <w:tabs>
                <w:tab w:val="left" w:pos="360"/>
              </w:tabs>
              <w:jc w:val="center"/>
              <w:rPr>
                <w:sz w:val="20"/>
              </w:rPr>
            </w:pPr>
            <w:r>
              <w:rPr>
                <w:sz w:val="20"/>
              </w:rPr>
              <w:t>Fill in required fields;</w:t>
            </w:r>
          </w:p>
          <w:p w14:paraId="6AE7A332" w14:textId="77777777" w:rsidR="00DA3862" w:rsidRDefault="00DA3862" w:rsidP="00DA3862">
            <w:pPr>
              <w:tabs>
                <w:tab w:val="left" w:pos="360"/>
              </w:tabs>
              <w:jc w:val="center"/>
              <w:rPr>
                <w:sz w:val="20"/>
              </w:rPr>
            </w:pPr>
            <w:r>
              <w:rPr>
                <w:sz w:val="20"/>
              </w:rPr>
              <w:t>Click Submit</w:t>
            </w:r>
          </w:p>
        </w:tc>
        <w:tc>
          <w:tcPr>
            <w:tcW w:w="3450" w:type="dxa"/>
            <w:gridSpan w:val="4"/>
          </w:tcPr>
          <w:p w14:paraId="536CB105" w14:textId="77777777" w:rsidR="00DA3862" w:rsidRPr="00D26AE6" w:rsidRDefault="00DA3862" w:rsidP="00DA3862">
            <w:pPr>
              <w:tabs>
                <w:tab w:val="left" w:pos="360"/>
              </w:tabs>
              <w:rPr>
                <w:sz w:val="20"/>
              </w:rPr>
            </w:pPr>
            <w:r w:rsidRPr="00D26AE6">
              <w:rPr>
                <w:sz w:val="20"/>
              </w:rPr>
              <w:t>Log</w:t>
            </w:r>
            <w:r>
              <w:rPr>
                <w:sz w:val="20"/>
              </w:rPr>
              <w:t xml:space="preserve"> is</w:t>
            </w:r>
            <w:r w:rsidRPr="00D26AE6">
              <w:rPr>
                <w:sz w:val="20"/>
              </w:rPr>
              <w:t xml:space="preserve"> successfully updated to “Pending Employee Review”</w:t>
            </w:r>
          </w:p>
        </w:tc>
        <w:tc>
          <w:tcPr>
            <w:tcW w:w="1275" w:type="dxa"/>
          </w:tcPr>
          <w:p w14:paraId="0BCFF066" w14:textId="77777777" w:rsidR="00DA3862" w:rsidRDefault="00DA3862" w:rsidP="00DA3862">
            <w:pPr>
              <w:tabs>
                <w:tab w:val="left" w:pos="360"/>
              </w:tabs>
              <w:jc w:val="center"/>
              <w:rPr>
                <w:sz w:val="20"/>
              </w:rPr>
            </w:pPr>
            <w:r>
              <w:rPr>
                <w:sz w:val="20"/>
              </w:rPr>
              <w:t>P</w:t>
            </w:r>
          </w:p>
        </w:tc>
      </w:tr>
      <w:tr w:rsidR="00DA3862" w14:paraId="3FDEE497" w14:textId="77777777" w:rsidTr="00C417B1">
        <w:tc>
          <w:tcPr>
            <w:tcW w:w="2268" w:type="dxa"/>
            <w:gridSpan w:val="2"/>
          </w:tcPr>
          <w:p w14:paraId="78747490" w14:textId="77777777" w:rsidR="00DA3862" w:rsidRDefault="00DA3862" w:rsidP="00DA3862">
            <w:pPr>
              <w:tabs>
                <w:tab w:val="left" w:pos="360"/>
              </w:tabs>
              <w:jc w:val="center"/>
              <w:rPr>
                <w:sz w:val="20"/>
              </w:rPr>
            </w:pPr>
            <w:r>
              <w:rPr>
                <w:sz w:val="20"/>
              </w:rPr>
              <w:t>RV-CSR-FOLLOWUP-2</w:t>
            </w:r>
          </w:p>
        </w:tc>
        <w:tc>
          <w:tcPr>
            <w:tcW w:w="3330" w:type="dxa"/>
          </w:tcPr>
          <w:p w14:paraId="26A8B73E" w14:textId="77777777" w:rsidR="00DA3862" w:rsidRDefault="00DA3862" w:rsidP="00DA3862">
            <w:pPr>
              <w:tabs>
                <w:tab w:val="left" w:pos="360"/>
              </w:tabs>
              <w:jc w:val="center"/>
              <w:rPr>
                <w:sz w:val="20"/>
              </w:rPr>
            </w:pPr>
            <w:r>
              <w:rPr>
                <w:sz w:val="20"/>
              </w:rPr>
              <w:t>User is configured as the CSR of the log set up in RV-CSR-FOLLOWUP-1</w:t>
            </w:r>
          </w:p>
        </w:tc>
        <w:tc>
          <w:tcPr>
            <w:tcW w:w="4185" w:type="dxa"/>
            <w:gridSpan w:val="3"/>
          </w:tcPr>
          <w:p w14:paraId="318A93F9" w14:textId="77777777" w:rsidR="00DA3862" w:rsidRDefault="00DA3862" w:rsidP="00DA3862">
            <w:pPr>
              <w:tabs>
                <w:tab w:val="left" w:pos="360"/>
              </w:tabs>
              <w:jc w:val="center"/>
              <w:rPr>
                <w:sz w:val="20"/>
              </w:rPr>
            </w:pPr>
            <w:r>
              <w:rPr>
                <w:sz w:val="20"/>
              </w:rPr>
              <w:t>Launch eCoaching web application;</w:t>
            </w:r>
          </w:p>
          <w:p w14:paraId="2C5B981E" w14:textId="77777777" w:rsidR="00DA3862" w:rsidRDefault="00DA3862" w:rsidP="00DA3862">
            <w:pPr>
              <w:tabs>
                <w:tab w:val="left" w:pos="360"/>
              </w:tabs>
              <w:jc w:val="center"/>
              <w:rPr>
                <w:sz w:val="20"/>
              </w:rPr>
            </w:pPr>
          </w:p>
          <w:p w14:paraId="50E77683" w14:textId="77777777" w:rsidR="00DA3862" w:rsidRDefault="00DA3862" w:rsidP="00DA3862">
            <w:pPr>
              <w:tabs>
                <w:tab w:val="left" w:pos="360"/>
              </w:tabs>
              <w:jc w:val="center"/>
              <w:rPr>
                <w:sz w:val="20"/>
              </w:rPr>
            </w:pPr>
            <w:r>
              <w:rPr>
                <w:sz w:val="20"/>
              </w:rPr>
              <w:t>On My Dashboard page:</w:t>
            </w:r>
          </w:p>
          <w:p w14:paraId="5ABA6198" w14:textId="77777777" w:rsidR="00DA3862" w:rsidRDefault="00DA3862" w:rsidP="00DA3862">
            <w:pPr>
              <w:tabs>
                <w:tab w:val="left" w:pos="360"/>
              </w:tabs>
              <w:jc w:val="center"/>
              <w:rPr>
                <w:sz w:val="20"/>
              </w:rPr>
            </w:pPr>
          </w:p>
          <w:p w14:paraId="3B3EF489" w14:textId="77777777" w:rsidR="00DA3862" w:rsidRDefault="00DA3862" w:rsidP="00DA3862">
            <w:pPr>
              <w:tabs>
                <w:tab w:val="left" w:pos="360"/>
              </w:tabs>
              <w:jc w:val="center"/>
              <w:rPr>
                <w:sz w:val="20"/>
              </w:rPr>
            </w:pPr>
            <w:r>
              <w:rPr>
                <w:sz w:val="20"/>
              </w:rPr>
              <w:t>Click “View My Pending”;</w:t>
            </w:r>
          </w:p>
          <w:p w14:paraId="79381052" w14:textId="77777777" w:rsidR="00DA3862" w:rsidRDefault="00DA3862" w:rsidP="00DA3862">
            <w:pPr>
              <w:tabs>
                <w:tab w:val="left" w:pos="360"/>
              </w:tabs>
              <w:jc w:val="center"/>
              <w:rPr>
                <w:sz w:val="20"/>
              </w:rPr>
            </w:pPr>
            <w:r>
              <w:rPr>
                <w:sz w:val="20"/>
              </w:rPr>
              <w:t>Click the log.</w:t>
            </w:r>
          </w:p>
        </w:tc>
        <w:tc>
          <w:tcPr>
            <w:tcW w:w="3450" w:type="dxa"/>
            <w:gridSpan w:val="4"/>
          </w:tcPr>
          <w:p w14:paraId="76D710D9" w14:textId="77777777" w:rsidR="00DA3862" w:rsidRPr="00C42E18" w:rsidRDefault="00DA3862" w:rsidP="00DA3862">
            <w:pPr>
              <w:tabs>
                <w:tab w:val="left" w:pos="360"/>
              </w:tabs>
              <w:rPr>
                <w:sz w:val="20"/>
              </w:rPr>
            </w:pPr>
            <w:r>
              <w:rPr>
                <w:sz w:val="20"/>
              </w:rPr>
              <w:t>Pending Employee Review modal dialog displays with correct fields*.</w:t>
            </w:r>
          </w:p>
        </w:tc>
        <w:tc>
          <w:tcPr>
            <w:tcW w:w="1275" w:type="dxa"/>
          </w:tcPr>
          <w:p w14:paraId="33AE46CD" w14:textId="77777777" w:rsidR="00DA3862" w:rsidRDefault="00DA3862" w:rsidP="00DA3862">
            <w:pPr>
              <w:tabs>
                <w:tab w:val="left" w:pos="360"/>
              </w:tabs>
              <w:jc w:val="center"/>
              <w:rPr>
                <w:sz w:val="20"/>
              </w:rPr>
            </w:pPr>
            <w:r>
              <w:rPr>
                <w:sz w:val="20"/>
              </w:rPr>
              <w:t>P</w:t>
            </w:r>
          </w:p>
        </w:tc>
      </w:tr>
      <w:tr w:rsidR="00DA3862" w14:paraId="63ABF66B" w14:textId="77777777" w:rsidTr="00C417B1">
        <w:tc>
          <w:tcPr>
            <w:tcW w:w="2268" w:type="dxa"/>
            <w:gridSpan w:val="2"/>
          </w:tcPr>
          <w:p w14:paraId="64F43E95" w14:textId="77777777" w:rsidR="00DA3862" w:rsidRDefault="00DA3862" w:rsidP="00DA3862">
            <w:pPr>
              <w:tabs>
                <w:tab w:val="left" w:pos="360"/>
              </w:tabs>
              <w:jc w:val="center"/>
              <w:rPr>
                <w:sz w:val="20"/>
              </w:rPr>
            </w:pPr>
            <w:r>
              <w:rPr>
                <w:sz w:val="20"/>
              </w:rPr>
              <w:t>RV-CSR-FOLLOWUP-2.1</w:t>
            </w:r>
          </w:p>
        </w:tc>
        <w:tc>
          <w:tcPr>
            <w:tcW w:w="3330" w:type="dxa"/>
          </w:tcPr>
          <w:p w14:paraId="0911D025" w14:textId="77777777" w:rsidR="00DA3862" w:rsidRDefault="00DA3862" w:rsidP="00DA3862">
            <w:pPr>
              <w:tabs>
                <w:tab w:val="left" w:pos="360"/>
              </w:tabs>
              <w:jc w:val="center"/>
              <w:rPr>
                <w:sz w:val="20"/>
              </w:rPr>
            </w:pPr>
            <w:r>
              <w:rPr>
                <w:sz w:val="20"/>
              </w:rPr>
              <w:t>Same as RV-CSR-FOLLOWUP-1</w:t>
            </w:r>
          </w:p>
        </w:tc>
        <w:tc>
          <w:tcPr>
            <w:tcW w:w="4185" w:type="dxa"/>
            <w:gridSpan w:val="3"/>
          </w:tcPr>
          <w:p w14:paraId="0B6AD225" w14:textId="77777777" w:rsidR="00DA3862" w:rsidRDefault="00DA3862" w:rsidP="00DA3862">
            <w:pPr>
              <w:tabs>
                <w:tab w:val="left" w:pos="360"/>
              </w:tabs>
              <w:jc w:val="center"/>
              <w:rPr>
                <w:sz w:val="20"/>
              </w:rPr>
            </w:pPr>
            <w:r>
              <w:rPr>
                <w:sz w:val="20"/>
              </w:rPr>
              <w:t>Fill in required fields;</w:t>
            </w:r>
          </w:p>
          <w:p w14:paraId="1C0C797C" w14:textId="77777777" w:rsidR="00DA3862" w:rsidRDefault="00DA3862" w:rsidP="00DA3862">
            <w:pPr>
              <w:tabs>
                <w:tab w:val="left" w:pos="360"/>
              </w:tabs>
              <w:jc w:val="center"/>
              <w:rPr>
                <w:sz w:val="20"/>
              </w:rPr>
            </w:pPr>
            <w:r>
              <w:rPr>
                <w:sz w:val="20"/>
              </w:rPr>
              <w:t>Click Submit</w:t>
            </w:r>
          </w:p>
        </w:tc>
        <w:tc>
          <w:tcPr>
            <w:tcW w:w="3450" w:type="dxa"/>
            <w:gridSpan w:val="4"/>
          </w:tcPr>
          <w:p w14:paraId="259D4BB0" w14:textId="77777777" w:rsidR="00DA3862" w:rsidRPr="00C42E18" w:rsidRDefault="00DA3862" w:rsidP="00DA3862">
            <w:pPr>
              <w:tabs>
                <w:tab w:val="left" w:pos="360"/>
              </w:tabs>
              <w:rPr>
                <w:sz w:val="20"/>
              </w:rPr>
            </w:pPr>
            <w:r w:rsidRPr="00D26AE6">
              <w:rPr>
                <w:sz w:val="20"/>
              </w:rPr>
              <w:t xml:space="preserve">Log successfully updated to “Pending </w:t>
            </w:r>
            <w:r>
              <w:rPr>
                <w:sz w:val="20"/>
              </w:rPr>
              <w:t>Follow-up</w:t>
            </w:r>
            <w:r w:rsidRPr="00D26AE6">
              <w:rPr>
                <w:sz w:val="20"/>
              </w:rPr>
              <w:t>”</w:t>
            </w:r>
          </w:p>
        </w:tc>
        <w:tc>
          <w:tcPr>
            <w:tcW w:w="1275" w:type="dxa"/>
          </w:tcPr>
          <w:p w14:paraId="1E6D56E9" w14:textId="77777777" w:rsidR="00DA3862" w:rsidRDefault="00DA3862" w:rsidP="00DA3862">
            <w:pPr>
              <w:tabs>
                <w:tab w:val="left" w:pos="360"/>
              </w:tabs>
              <w:jc w:val="center"/>
              <w:rPr>
                <w:sz w:val="20"/>
              </w:rPr>
            </w:pPr>
            <w:r>
              <w:rPr>
                <w:sz w:val="20"/>
              </w:rPr>
              <w:t>P</w:t>
            </w:r>
          </w:p>
        </w:tc>
      </w:tr>
      <w:tr w:rsidR="00DA3862" w14:paraId="222261A3" w14:textId="77777777" w:rsidTr="00C417B1">
        <w:tc>
          <w:tcPr>
            <w:tcW w:w="2268" w:type="dxa"/>
            <w:gridSpan w:val="2"/>
          </w:tcPr>
          <w:p w14:paraId="5719558A" w14:textId="77777777" w:rsidR="00DA3862" w:rsidRDefault="00DA3862" w:rsidP="00DA3862">
            <w:pPr>
              <w:tabs>
                <w:tab w:val="left" w:pos="360"/>
              </w:tabs>
              <w:jc w:val="center"/>
              <w:rPr>
                <w:sz w:val="20"/>
              </w:rPr>
            </w:pPr>
            <w:r>
              <w:rPr>
                <w:sz w:val="20"/>
              </w:rPr>
              <w:t>RV-CSR-FOLLOWUP-3</w:t>
            </w:r>
          </w:p>
        </w:tc>
        <w:tc>
          <w:tcPr>
            <w:tcW w:w="3330" w:type="dxa"/>
          </w:tcPr>
          <w:p w14:paraId="01F373D7" w14:textId="77777777" w:rsidR="00DA3862" w:rsidRDefault="00DA3862" w:rsidP="00DA3862">
            <w:pPr>
              <w:tabs>
                <w:tab w:val="left" w:pos="360"/>
              </w:tabs>
              <w:jc w:val="center"/>
              <w:rPr>
                <w:sz w:val="20"/>
              </w:rPr>
            </w:pPr>
            <w:r>
              <w:rPr>
                <w:sz w:val="20"/>
              </w:rPr>
              <w:t>User is configured as the Supervisor of the log set up in RV-CSR-FOLLOWUP-1</w:t>
            </w:r>
          </w:p>
        </w:tc>
        <w:tc>
          <w:tcPr>
            <w:tcW w:w="4185" w:type="dxa"/>
            <w:gridSpan w:val="3"/>
          </w:tcPr>
          <w:p w14:paraId="73AFB760" w14:textId="77777777" w:rsidR="00DA3862" w:rsidRDefault="00DA3862" w:rsidP="00DA3862">
            <w:pPr>
              <w:tabs>
                <w:tab w:val="left" w:pos="360"/>
              </w:tabs>
              <w:jc w:val="center"/>
              <w:rPr>
                <w:sz w:val="20"/>
              </w:rPr>
            </w:pPr>
            <w:r>
              <w:rPr>
                <w:sz w:val="20"/>
              </w:rPr>
              <w:t>Launch eCoaching web application;</w:t>
            </w:r>
          </w:p>
          <w:p w14:paraId="371AC787" w14:textId="77777777" w:rsidR="00DA3862" w:rsidRDefault="00DA3862" w:rsidP="00DA3862">
            <w:pPr>
              <w:tabs>
                <w:tab w:val="left" w:pos="360"/>
              </w:tabs>
              <w:jc w:val="center"/>
              <w:rPr>
                <w:sz w:val="20"/>
              </w:rPr>
            </w:pPr>
          </w:p>
          <w:p w14:paraId="196554F2" w14:textId="77777777" w:rsidR="00DA3862" w:rsidRDefault="00DA3862" w:rsidP="00DA3862">
            <w:pPr>
              <w:tabs>
                <w:tab w:val="left" w:pos="360"/>
              </w:tabs>
              <w:jc w:val="center"/>
              <w:rPr>
                <w:sz w:val="20"/>
              </w:rPr>
            </w:pPr>
            <w:r>
              <w:rPr>
                <w:sz w:val="20"/>
              </w:rPr>
              <w:t>On My Dashboard page:</w:t>
            </w:r>
          </w:p>
          <w:p w14:paraId="5F7885A7" w14:textId="77777777" w:rsidR="00DA3862" w:rsidRDefault="00DA3862" w:rsidP="00DA3862">
            <w:pPr>
              <w:tabs>
                <w:tab w:val="left" w:pos="360"/>
              </w:tabs>
              <w:jc w:val="center"/>
              <w:rPr>
                <w:sz w:val="20"/>
              </w:rPr>
            </w:pPr>
          </w:p>
          <w:p w14:paraId="2DAC4B49" w14:textId="77777777" w:rsidR="00DA3862" w:rsidRDefault="00DA3862" w:rsidP="00DA3862">
            <w:pPr>
              <w:tabs>
                <w:tab w:val="left" w:pos="360"/>
              </w:tabs>
              <w:jc w:val="center"/>
              <w:rPr>
                <w:sz w:val="20"/>
              </w:rPr>
            </w:pPr>
            <w:r>
              <w:rPr>
                <w:sz w:val="20"/>
              </w:rPr>
              <w:t>Click “View My Pending”;</w:t>
            </w:r>
          </w:p>
          <w:p w14:paraId="45D0ED69" w14:textId="77777777" w:rsidR="00DA3862" w:rsidRDefault="00DA3862" w:rsidP="00DA3862">
            <w:pPr>
              <w:tabs>
                <w:tab w:val="left" w:pos="360"/>
              </w:tabs>
              <w:jc w:val="center"/>
              <w:rPr>
                <w:sz w:val="20"/>
              </w:rPr>
            </w:pPr>
            <w:r>
              <w:rPr>
                <w:sz w:val="20"/>
              </w:rPr>
              <w:t>Click the log.</w:t>
            </w:r>
          </w:p>
        </w:tc>
        <w:tc>
          <w:tcPr>
            <w:tcW w:w="3450" w:type="dxa"/>
            <w:gridSpan w:val="4"/>
          </w:tcPr>
          <w:p w14:paraId="7B30B054" w14:textId="77777777" w:rsidR="00DA3862" w:rsidRDefault="00DA3862" w:rsidP="00DA3862">
            <w:pPr>
              <w:tabs>
                <w:tab w:val="left" w:pos="360"/>
              </w:tabs>
              <w:rPr>
                <w:sz w:val="20"/>
              </w:rPr>
            </w:pPr>
            <w:r>
              <w:rPr>
                <w:sz w:val="20"/>
              </w:rPr>
              <w:t>Pending Follow-up modal dialog displays with correct fields*.</w:t>
            </w:r>
          </w:p>
          <w:p w14:paraId="15E988E5" w14:textId="77777777" w:rsidR="00DA3862" w:rsidRDefault="00DA3862" w:rsidP="00DA3862">
            <w:pPr>
              <w:tabs>
                <w:tab w:val="left" w:pos="360"/>
              </w:tabs>
              <w:rPr>
                <w:sz w:val="20"/>
              </w:rPr>
            </w:pPr>
          </w:p>
          <w:p w14:paraId="3B356EC4" w14:textId="77777777" w:rsidR="00DA3862" w:rsidRDefault="00DA3862" w:rsidP="00DA3862">
            <w:pPr>
              <w:tabs>
                <w:tab w:val="left" w:pos="360"/>
              </w:tabs>
              <w:rPr>
                <w:sz w:val="20"/>
              </w:rPr>
            </w:pPr>
            <w:r>
              <w:rPr>
                <w:sz w:val="20"/>
              </w:rPr>
              <w:t>If today’s date is before Follow-up Due Date, user is not able to enter follow-up date and notes;</w:t>
            </w:r>
          </w:p>
          <w:p w14:paraId="0BE72A2D" w14:textId="77777777" w:rsidR="00DA3862" w:rsidRDefault="00DA3862" w:rsidP="00DA3862">
            <w:pPr>
              <w:tabs>
                <w:tab w:val="left" w:pos="360"/>
              </w:tabs>
              <w:rPr>
                <w:sz w:val="20"/>
              </w:rPr>
            </w:pPr>
          </w:p>
          <w:p w14:paraId="3E49B313" w14:textId="77777777" w:rsidR="00DA3862" w:rsidRPr="00C42E18" w:rsidRDefault="00DA3862" w:rsidP="00DA3862">
            <w:pPr>
              <w:tabs>
                <w:tab w:val="left" w:pos="360"/>
              </w:tabs>
              <w:rPr>
                <w:sz w:val="20"/>
              </w:rPr>
            </w:pPr>
            <w:r>
              <w:rPr>
                <w:sz w:val="20"/>
              </w:rPr>
              <w:t>Otherwise, user is able to enter follow-up date and notes.</w:t>
            </w:r>
          </w:p>
        </w:tc>
        <w:tc>
          <w:tcPr>
            <w:tcW w:w="1275" w:type="dxa"/>
          </w:tcPr>
          <w:p w14:paraId="2C67B89E" w14:textId="77777777" w:rsidR="00DA3862" w:rsidRDefault="00DA3862" w:rsidP="00DA3862">
            <w:pPr>
              <w:tabs>
                <w:tab w:val="left" w:pos="360"/>
              </w:tabs>
              <w:jc w:val="center"/>
              <w:rPr>
                <w:sz w:val="20"/>
              </w:rPr>
            </w:pPr>
            <w:r>
              <w:rPr>
                <w:sz w:val="20"/>
              </w:rPr>
              <w:t>P</w:t>
            </w:r>
          </w:p>
        </w:tc>
      </w:tr>
      <w:tr w:rsidR="00DA3862" w14:paraId="04B560A3" w14:textId="77777777" w:rsidTr="00C417B1">
        <w:tc>
          <w:tcPr>
            <w:tcW w:w="2268" w:type="dxa"/>
            <w:gridSpan w:val="2"/>
          </w:tcPr>
          <w:p w14:paraId="1C0874B2" w14:textId="77777777" w:rsidR="00DA3862" w:rsidRDefault="00DA3862" w:rsidP="00DA3862">
            <w:pPr>
              <w:tabs>
                <w:tab w:val="left" w:pos="360"/>
              </w:tabs>
              <w:jc w:val="center"/>
              <w:rPr>
                <w:sz w:val="20"/>
              </w:rPr>
            </w:pPr>
            <w:r>
              <w:rPr>
                <w:sz w:val="20"/>
              </w:rPr>
              <w:t>RV-CSR-FOLLOWUP-4</w:t>
            </w:r>
          </w:p>
        </w:tc>
        <w:tc>
          <w:tcPr>
            <w:tcW w:w="3330" w:type="dxa"/>
          </w:tcPr>
          <w:p w14:paraId="0B719946" w14:textId="77777777" w:rsidR="00DA3862" w:rsidRDefault="00DA3862" w:rsidP="00DA3862">
            <w:pPr>
              <w:tabs>
                <w:tab w:val="left" w:pos="360"/>
              </w:tabs>
              <w:jc w:val="center"/>
              <w:rPr>
                <w:sz w:val="20"/>
              </w:rPr>
            </w:pPr>
            <w:r>
              <w:rPr>
                <w:sz w:val="20"/>
              </w:rPr>
              <w:t>Same as RV-CSR-FOLLOWUP-3;</w:t>
            </w:r>
          </w:p>
          <w:p w14:paraId="2011C648" w14:textId="77777777" w:rsidR="00DA3862" w:rsidRDefault="00DA3862" w:rsidP="00DA3862">
            <w:pPr>
              <w:tabs>
                <w:tab w:val="left" w:pos="360"/>
              </w:tabs>
              <w:jc w:val="center"/>
              <w:rPr>
                <w:sz w:val="20"/>
              </w:rPr>
            </w:pPr>
          </w:p>
          <w:p w14:paraId="64F0864E" w14:textId="77777777" w:rsidR="00DA3862" w:rsidRDefault="00DA3862" w:rsidP="00DA3862">
            <w:pPr>
              <w:tabs>
                <w:tab w:val="left" w:pos="360"/>
              </w:tabs>
              <w:jc w:val="center"/>
              <w:rPr>
                <w:sz w:val="20"/>
              </w:rPr>
            </w:pPr>
            <w:r>
              <w:rPr>
                <w:sz w:val="20"/>
              </w:rPr>
              <w:t>Make sure today is the follow-up day or after.</w:t>
            </w:r>
          </w:p>
        </w:tc>
        <w:tc>
          <w:tcPr>
            <w:tcW w:w="4185" w:type="dxa"/>
            <w:gridSpan w:val="3"/>
          </w:tcPr>
          <w:p w14:paraId="7A5D497B" w14:textId="77777777" w:rsidR="00DA3862" w:rsidRDefault="00DA3862" w:rsidP="00DA3862">
            <w:pPr>
              <w:tabs>
                <w:tab w:val="left" w:pos="360"/>
              </w:tabs>
              <w:jc w:val="center"/>
              <w:rPr>
                <w:sz w:val="20"/>
              </w:rPr>
            </w:pPr>
            <w:r>
              <w:rPr>
                <w:sz w:val="20"/>
              </w:rPr>
              <w:t>Launch eCoaching web application;</w:t>
            </w:r>
          </w:p>
          <w:p w14:paraId="67D8EA25" w14:textId="77777777" w:rsidR="00DA3862" w:rsidRDefault="00DA3862" w:rsidP="00DA3862">
            <w:pPr>
              <w:tabs>
                <w:tab w:val="left" w:pos="360"/>
              </w:tabs>
              <w:jc w:val="center"/>
              <w:rPr>
                <w:sz w:val="20"/>
              </w:rPr>
            </w:pPr>
          </w:p>
          <w:p w14:paraId="079B6E07" w14:textId="77777777" w:rsidR="00DA3862" w:rsidRDefault="00DA3862" w:rsidP="00DA3862">
            <w:pPr>
              <w:tabs>
                <w:tab w:val="left" w:pos="360"/>
              </w:tabs>
              <w:jc w:val="center"/>
              <w:rPr>
                <w:sz w:val="20"/>
              </w:rPr>
            </w:pPr>
            <w:r>
              <w:rPr>
                <w:sz w:val="20"/>
              </w:rPr>
              <w:t>On My Dashboard page:</w:t>
            </w:r>
          </w:p>
          <w:p w14:paraId="70D8BB30" w14:textId="77777777" w:rsidR="00DA3862" w:rsidRDefault="00DA3862" w:rsidP="00DA3862">
            <w:pPr>
              <w:tabs>
                <w:tab w:val="left" w:pos="360"/>
              </w:tabs>
              <w:jc w:val="center"/>
              <w:rPr>
                <w:sz w:val="20"/>
              </w:rPr>
            </w:pPr>
            <w:r>
              <w:rPr>
                <w:sz w:val="20"/>
              </w:rPr>
              <w:t>Click “View My Pending”;</w:t>
            </w:r>
          </w:p>
          <w:p w14:paraId="45920691" w14:textId="77777777" w:rsidR="00DA3862" w:rsidRDefault="00DA3862" w:rsidP="00DA3862">
            <w:pPr>
              <w:tabs>
                <w:tab w:val="left" w:pos="360"/>
              </w:tabs>
              <w:jc w:val="center"/>
              <w:rPr>
                <w:sz w:val="20"/>
              </w:rPr>
            </w:pPr>
            <w:r>
              <w:rPr>
                <w:sz w:val="20"/>
              </w:rPr>
              <w:t>Click the log.</w:t>
            </w:r>
          </w:p>
        </w:tc>
        <w:tc>
          <w:tcPr>
            <w:tcW w:w="3450" w:type="dxa"/>
            <w:gridSpan w:val="4"/>
          </w:tcPr>
          <w:p w14:paraId="0E12B255" w14:textId="77777777" w:rsidR="00DA3862" w:rsidRDefault="00DA3862" w:rsidP="00DA3862">
            <w:pPr>
              <w:tabs>
                <w:tab w:val="left" w:pos="360"/>
              </w:tabs>
              <w:rPr>
                <w:sz w:val="20"/>
              </w:rPr>
            </w:pPr>
            <w:r>
              <w:rPr>
                <w:sz w:val="20"/>
              </w:rPr>
              <w:t>Pending Follow-up modal dialog displays with correct fields*.</w:t>
            </w:r>
          </w:p>
          <w:p w14:paraId="7E502F8E" w14:textId="77777777" w:rsidR="00DA3862" w:rsidRDefault="00DA3862" w:rsidP="00DA3862">
            <w:pPr>
              <w:tabs>
                <w:tab w:val="left" w:pos="360"/>
              </w:tabs>
              <w:rPr>
                <w:sz w:val="20"/>
              </w:rPr>
            </w:pPr>
          </w:p>
          <w:p w14:paraId="653D6221" w14:textId="77777777" w:rsidR="00DA3862" w:rsidRDefault="00DA3862" w:rsidP="00DA3862">
            <w:pPr>
              <w:tabs>
                <w:tab w:val="left" w:pos="360"/>
              </w:tabs>
              <w:rPr>
                <w:sz w:val="20"/>
              </w:rPr>
            </w:pPr>
            <w:r>
              <w:rPr>
                <w:sz w:val="20"/>
              </w:rPr>
              <w:t>User is able to complete the follow-up log and the log is updated to “Pending Employee Review”</w:t>
            </w:r>
          </w:p>
        </w:tc>
        <w:tc>
          <w:tcPr>
            <w:tcW w:w="1275" w:type="dxa"/>
          </w:tcPr>
          <w:p w14:paraId="7EEA7C74" w14:textId="77777777" w:rsidR="00DA3862" w:rsidRDefault="00DA3862" w:rsidP="00DA3862">
            <w:pPr>
              <w:tabs>
                <w:tab w:val="left" w:pos="360"/>
              </w:tabs>
              <w:jc w:val="center"/>
              <w:rPr>
                <w:sz w:val="20"/>
              </w:rPr>
            </w:pPr>
            <w:r>
              <w:rPr>
                <w:sz w:val="20"/>
              </w:rPr>
              <w:t>P</w:t>
            </w:r>
          </w:p>
        </w:tc>
      </w:tr>
      <w:tr w:rsidR="00DA3862" w14:paraId="015BB508" w14:textId="77777777" w:rsidTr="00C417B1">
        <w:tc>
          <w:tcPr>
            <w:tcW w:w="2268" w:type="dxa"/>
            <w:gridSpan w:val="2"/>
          </w:tcPr>
          <w:p w14:paraId="3D48EF4F" w14:textId="77777777" w:rsidR="00DA3862" w:rsidRDefault="00DA3862" w:rsidP="00DA3862">
            <w:pPr>
              <w:tabs>
                <w:tab w:val="left" w:pos="360"/>
              </w:tabs>
              <w:jc w:val="center"/>
              <w:rPr>
                <w:sz w:val="20"/>
              </w:rPr>
            </w:pPr>
            <w:r>
              <w:rPr>
                <w:sz w:val="20"/>
              </w:rPr>
              <w:t>RV-CSR-FOLLOWUP-5</w:t>
            </w:r>
          </w:p>
        </w:tc>
        <w:tc>
          <w:tcPr>
            <w:tcW w:w="3330" w:type="dxa"/>
          </w:tcPr>
          <w:p w14:paraId="321175FA" w14:textId="77777777" w:rsidR="00DA3862" w:rsidRDefault="00DA3862" w:rsidP="00DA3862">
            <w:pPr>
              <w:tabs>
                <w:tab w:val="left" w:pos="360"/>
              </w:tabs>
              <w:jc w:val="center"/>
              <w:rPr>
                <w:sz w:val="20"/>
              </w:rPr>
            </w:pPr>
            <w:r>
              <w:rPr>
                <w:sz w:val="20"/>
              </w:rPr>
              <w:t>User is configured as the CSR of the log set up in RV-CSR-FOLLOWUP-1</w:t>
            </w:r>
          </w:p>
        </w:tc>
        <w:tc>
          <w:tcPr>
            <w:tcW w:w="4185" w:type="dxa"/>
            <w:gridSpan w:val="3"/>
          </w:tcPr>
          <w:p w14:paraId="62E7CE36" w14:textId="77777777" w:rsidR="00DA3862" w:rsidRDefault="00DA3862" w:rsidP="00DA3862">
            <w:pPr>
              <w:tabs>
                <w:tab w:val="left" w:pos="360"/>
              </w:tabs>
              <w:jc w:val="center"/>
              <w:rPr>
                <w:sz w:val="20"/>
              </w:rPr>
            </w:pPr>
            <w:r>
              <w:rPr>
                <w:sz w:val="20"/>
              </w:rPr>
              <w:t>Launch eCoaching web application;</w:t>
            </w:r>
          </w:p>
          <w:p w14:paraId="71DED803" w14:textId="77777777" w:rsidR="00DA3862" w:rsidRDefault="00DA3862" w:rsidP="00DA3862">
            <w:pPr>
              <w:tabs>
                <w:tab w:val="left" w:pos="360"/>
              </w:tabs>
              <w:jc w:val="center"/>
              <w:rPr>
                <w:sz w:val="20"/>
              </w:rPr>
            </w:pPr>
          </w:p>
          <w:p w14:paraId="0D11E899" w14:textId="77777777" w:rsidR="00DA3862" w:rsidRDefault="00DA3862" w:rsidP="00DA3862">
            <w:pPr>
              <w:tabs>
                <w:tab w:val="left" w:pos="360"/>
              </w:tabs>
              <w:jc w:val="center"/>
              <w:rPr>
                <w:sz w:val="20"/>
              </w:rPr>
            </w:pPr>
            <w:r>
              <w:rPr>
                <w:sz w:val="20"/>
              </w:rPr>
              <w:t>On My Dashboard page:</w:t>
            </w:r>
          </w:p>
          <w:p w14:paraId="0314F2A7" w14:textId="77777777" w:rsidR="00DA3862" w:rsidRDefault="00DA3862" w:rsidP="00DA3862">
            <w:pPr>
              <w:tabs>
                <w:tab w:val="left" w:pos="360"/>
              </w:tabs>
              <w:jc w:val="center"/>
              <w:rPr>
                <w:sz w:val="20"/>
              </w:rPr>
            </w:pPr>
            <w:r>
              <w:rPr>
                <w:sz w:val="20"/>
              </w:rPr>
              <w:t>Click “View My Pending”;</w:t>
            </w:r>
          </w:p>
          <w:p w14:paraId="55ADA591" w14:textId="77777777" w:rsidR="00DA3862" w:rsidRDefault="00DA3862" w:rsidP="00DA3862">
            <w:pPr>
              <w:tabs>
                <w:tab w:val="left" w:pos="360"/>
              </w:tabs>
              <w:jc w:val="center"/>
              <w:rPr>
                <w:sz w:val="20"/>
              </w:rPr>
            </w:pPr>
            <w:r>
              <w:rPr>
                <w:sz w:val="20"/>
              </w:rPr>
              <w:t>Click the log.</w:t>
            </w:r>
          </w:p>
        </w:tc>
        <w:tc>
          <w:tcPr>
            <w:tcW w:w="3450" w:type="dxa"/>
            <w:gridSpan w:val="4"/>
          </w:tcPr>
          <w:p w14:paraId="01B58EAA" w14:textId="77777777" w:rsidR="00DA3862" w:rsidRDefault="00DA3862" w:rsidP="00DA3862">
            <w:pPr>
              <w:tabs>
                <w:tab w:val="left" w:pos="360"/>
              </w:tabs>
              <w:rPr>
                <w:sz w:val="20"/>
              </w:rPr>
            </w:pPr>
            <w:r>
              <w:rPr>
                <w:sz w:val="20"/>
              </w:rPr>
              <w:t>Pending Employee Review modal dialog displays with correct fields*.</w:t>
            </w:r>
          </w:p>
          <w:p w14:paraId="2D2EB1DA" w14:textId="77777777" w:rsidR="00DA3862" w:rsidRDefault="00DA3862" w:rsidP="00DA3862">
            <w:pPr>
              <w:tabs>
                <w:tab w:val="left" w:pos="360"/>
              </w:tabs>
              <w:rPr>
                <w:sz w:val="20"/>
              </w:rPr>
            </w:pPr>
          </w:p>
          <w:p w14:paraId="7369C479" w14:textId="77777777" w:rsidR="00DA3862" w:rsidRPr="00C42E18" w:rsidRDefault="00DA3862" w:rsidP="00DA3862">
            <w:pPr>
              <w:tabs>
                <w:tab w:val="left" w:pos="360"/>
              </w:tabs>
              <w:rPr>
                <w:sz w:val="20"/>
              </w:rPr>
            </w:pPr>
            <w:r>
              <w:rPr>
                <w:sz w:val="20"/>
              </w:rPr>
              <w:t>User is able to complete the log and the log is updated to “Completed”</w:t>
            </w:r>
          </w:p>
        </w:tc>
        <w:tc>
          <w:tcPr>
            <w:tcW w:w="1275" w:type="dxa"/>
          </w:tcPr>
          <w:p w14:paraId="3BA3435A" w14:textId="77777777" w:rsidR="00DA3862" w:rsidRDefault="00DA3862" w:rsidP="00DA3862">
            <w:pPr>
              <w:tabs>
                <w:tab w:val="left" w:pos="360"/>
              </w:tabs>
              <w:jc w:val="center"/>
              <w:rPr>
                <w:sz w:val="20"/>
              </w:rPr>
            </w:pPr>
            <w:r>
              <w:rPr>
                <w:sz w:val="20"/>
              </w:rPr>
              <w:t>P</w:t>
            </w:r>
          </w:p>
        </w:tc>
      </w:tr>
      <w:tr w:rsidR="00DA3862" w14:paraId="15BBA0E1" w14:textId="77777777" w:rsidTr="00C417B1">
        <w:tc>
          <w:tcPr>
            <w:tcW w:w="2268" w:type="dxa"/>
            <w:gridSpan w:val="2"/>
          </w:tcPr>
          <w:p w14:paraId="363CA582" w14:textId="77777777" w:rsidR="00DA3862" w:rsidRDefault="00DA3862" w:rsidP="00DA3862">
            <w:pPr>
              <w:tabs>
                <w:tab w:val="left" w:pos="360"/>
              </w:tabs>
              <w:jc w:val="center"/>
              <w:rPr>
                <w:sz w:val="20"/>
              </w:rPr>
            </w:pPr>
            <w:r>
              <w:rPr>
                <w:sz w:val="20"/>
              </w:rPr>
              <w:lastRenderedPageBreak/>
              <w:t>RV-CSR-FOLLOWUP-6</w:t>
            </w:r>
          </w:p>
        </w:tc>
        <w:tc>
          <w:tcPr>
            <w:tcW w:w="3330" w:type="dxa"/>
          </w:tcPr>
          <w:p w14:paraId="4FA64F82" w14:textId="77777777" w:rsidR="00DA3862" w:rsidRDefault="00DA3862" w:rsidP="00DA3862">
            <w:pPr>
              <w:tabs>
                <w:tab w:val="left" w:pos="360"/>
              </w:tabs>
              <w:jc w:val="center"/>
              <w:rPr>
                <w:sz w:val="20"/>
              </w:rPr>
            </w:pPr>
            <w:r>
              <w:rPr>
                <w:sz w:val="20"/>
              </w:rPr>
              <w:t>User is configured with a role of “ECL”</w:t>
            </w:r>
          </w:p>
        </w:tc>
        <w:tc>
          <w:tcPr>
            <w:tcW w:w="4185" w:type="dxa"/>
            <w:gridSpan w:val="3"/>
          </w:tcPr>
          <w:p w14:paraId="3A450704" w14:textId="77777777" w:rsidR="00DA3862" w:rsidRDefault="00DA3862" w:rsidP="00DA3862">
            <w:pPr>
              <w:tabs>
                <w:tab w:val="left" w:pos="360"/>
              </w:tabs>
              <w:jc w:val="center"/>
              <w:rPr>
                <w:sz w:val="20"/>
              </w:rPr>
            </w:pPr>
            <w:r>
              <w:rPr>
                <w:sz w:val="20"/>
              </w:rPr>
              <w:t>Launch eCoaching web application;</w:t>
            </w:r>
          </w:p>
          <w:p w14:paraId="052B07A9" w14:textId="77777777" w:rsidR="00DA3862" w:rsidRDefault="00DA3862" w:rsidP="00DA3862">
            <w:pPr>
              <w:tabs>
                <w:tab w:val="left" w:pos="360"/>
              </w:tabs>
              <w:jc w:val="center"/>
              <w:rPr>
                <w:sz w:val="20"/>
              </w:rPr>
            </w:pPr>
          </w:p>
          <w:p w14:paraId="5ED1A4C0" w14:textId="77777777" w:rsidR="00DA3862" w:rsidRDefault="00DA3862" w:rsidP="00DA3862">
            <w:pPr>
              <w:tabs>
                <w:tab w:val="left" w:pos="360"/>
              </w:tabs>
              <w:jc w:val="center"/>
              <w:rPr>
                <w:sz w:val="20"/>
              </w:rPr>
            </w:pPr>
            <w:r>
              <w:rPr>
                <w:sz w:val="20"/>
              </w:rPr>
              <w:t>Click “Historical Dashboard”;</w:t>
            </w:r>
          </w:p>
          <w:p w14:paraId="2BAA4918" w14:textId="77777777" w:rsidR="00DA3862" w:rsidRDefault="00DA3862" w:rsidP="00DA3862">
            <w:pPr>
              <w:tabs>
                <w:tab w:val="left" w:pos="360"/>
              </w:tabs>
              <w:jc w:val="center"/>
              <w:rPr>
                <w:sz w:val="20"/>
              </w:rPr>
            </w:pPr>
            <w:r>
              <w:rPr>
                <w:sz w:val="20"/>
              </w:rPr>
              <w:t>Fill in Search Fields;</w:t>
            </w:r>
          </w:p>
          <w:p w14:paraId="3EC2F469" w14:textId="77777777" w:rsidR="00DA3862" w:rsidRDefault="00DA3862" w:rsidP="00DA3862">
            <w:pPr>
              <w:tabs>
                <w:tab w:val="left" w:pos="360"/>
              </w:tabs>
              <w:jc w:val="center"/>
              <w:rPr>
                <w:sz w:val="20"/>
              </w:rPr>
            </w:pPr>
            <w:r>
              <w:rPr>
                <w:sz w:val="20"/>
              </w:rPr>
              <w:t>Click Search.</w:t>
            </w:r>
          </w:p>
        </w:tc>
        <w:tc>
          <w:tcPr>
            <w:tcW w:w="3450" w:type="dxa"/>
            <w:gridSpan w:val="4"/>
          </w:tcPr>
          <w:p w14:paraId="5827400D" w14:textId="77777777" w:rsidR="00DA3862" w:rsidRPr="00C42E18" w:rsidRDefault="00DA3862" w:rsidP="00DA3862">
            <w:pPr>
              <w:tabs>
                <w:tab w:val="left" w:pos="360"/>
              </w:tabs>
              <w:rPr>
                <w:sz w:val="20"/>
              </w:rPr>
            </w:pPr>
            <w:r>
              <w:rPr>
                <w:sz w:val="20"/>
              </w:rPr>
              <w:t>The log completed in RV-CSR-FOLLOWUP-5 displays</w:t>
            </w:r>
          </w:p>
        </w:tc>
        <w:tc>
          <w:tcPr>
            <w:tcW w:w="1275" w:type="dxa"/>
          </w:tcPr>
          <w:p w14:paraId="74D11FBE" w14:textId="77777777" w:rsidR="00DA3862" w:rsidRDefault="00DA3862" w:rsidP="00DA3862">
            <w:pPr>
              <w:tabs>
                <w:tab w:val="left" w:pos="360"/>
              </w:tabs>
              <w:jc w:val="center"/>
              <w:rPr>
                <w:sz w:val="20"/>
              </w:rPr>
            </w:pPr>
            <w:r>
              <w:rPr>
                <w:sz w:val="20"/>
              </w:rPr>
              <w:t>P</w:t>
            </w:r>
          </w:p>
        </w:tc>
      </w:tr>
      <w:tr w:rsidR="00DA3862" w14:paraId="6A701758" w14:textId="77777777" w:rsidTr="00C417B1">
        <w:tc>
          <w:tcPr>
            <w:tcW w:w="2268" w:type="dxa"/>
            <w:gridSpan w:val="2"/>
          </w:tcPr>
          <w:p w14:paraId="5A179E18" w14:textId="77777777" w:rsidR="00DA3862" w:rsidRDefault="00DA3862" w:rsidP="00DA3862">
            <w:pPr>
              <w:tabs>
                <w:tab w:val="left" w:pos="360"/>
              </w:tabs>
              <w:jc w:val="center"/>
              <w:rPr>
                <w:sz w:val="20"/>
              </w:rPr>
            </w:pPr>
            <w:r>
              <w:rPr>
                <w:sz w:val="20"/>
              </w:rPr>
              <w:t>RV-CSR-FOLLOWUP-6.1</w:t>
            </w:r>
          </w:p>
        </w:tc>
        <w:tc>
          <w:tcPr>
            <w:tcW w:w="3330" w:type="dxa"/>
          </w:tcPr>
          <w:p w14:paraId="5718EE10" w14:textId="77777777" w:rsidR="00DA3862" w:rsidRDefault="00DA3862" w:rsidP="00DA3862">
            <w:pPr>
              <w:tabs>
                <w:tab w:val="left" w:pos="360"/>
              </w:tabs>
              <w:jc w:val="center"/>
              <w:rPr>
                <w:sz w:val="20"/>
              </w:rPr>
            </w:pPr>
            <w:r>
              <w:rPr>
                <w:sz w:val="20"/>
              </w:rPr>
              <w:t>Same as RV-CSR-FOLLOWUP-6</w:t>
            </w:r>
          </w:p>
        </w:tc>
        <w:tc>
          <w:tcPr>
            <w:tcW w:w="4185" w:type="dxa"/>
            <w:gridSpan w:val="3"/>
          </w:tcPr>
          <w:p w14:paraId="7271B280" w14:textId="77777777" w:rsidR="00DA3862" w:rsidRDefault="00DA3862" w:rsidP="00DA3862">
            <w:pPr>
              <w:tabs>
                <w:tab w:val="left" w:pos="360"/>
              </w:tabs>
              <w:jc w:val="center"/>
              <w:rPr>
                <w:sz w:val="20"/>
              </w:rPr>
            </w:pPr>
            <w:r>
              <w:rPr>
                <w:sz w:val="20"/>
              </w:rPr>
              <w:t>Click the log</w:t>
            </w:r>
          </w:p>
        </w:tc>
        <w:tc>
          <w:tcPr>
            <w:tcW w:w="3450" w:type="dxa"/>
            <w:gridSpan w:val="4"/>
          </w:tcPr>
          <w:p w14:paraId="0ED9DEC6" w14:textId="77777777" w:rsidR="00DA3862" w:rsidRPr="00C42E18" w:rsidRDefault="00DA3862" w:rsidP="00DA3862">
            <w:pPr>
              <w:tabs>
                <w:tab w:val="left" w:pos="360"/>
              </w:tabs>
              <w:rPr>
                <w:sz w:val="20"/>
              </w:rPr>
            </w:pPr>
            <w:r>
              <w:rPr>
                <w:sz w:val="20"/>
              </w:rPr>
              <w:t>View modal dialog displays with the correct fields*.</w:t>
            </w:r>
          </w:p>
        </w:tc>
        <w:tc>
          <w:tcPr>
            <w:tcW w:w="1275" w:type="dxa"/>
          </w:tcPr>
          <w:p w14:paraId="57441896" w14:textId="77777777" w:rsidR="00DA3862" w:rsidRDefault="00DA3862" w:rsidP="00DA3862">
            <w:pPr>
              <w:tabs>
                <w:tab w:val="left" w:pos="360"/>
              </w:tabs>
              <w:jc w:val="center"/>
              <w:rPr>
                <w:sz w:val="20"/>
              </w:rPr>
            </w:pPr>
            <w:r>
              <w:rPr>
                <w:sz w:val="20"/>
              </w:rPr>
              <w:t>P</w:t>
            </w:r>
          </w:p>
        </w:tc>
      </w:tr>
      <w:tr w:rsidR="00DA3862" w14:paraId="387D7E86" w14:textId="77777777" w:rsidTr="00C417B1">
        <w:tc>
          <w:tcPr>
            <w:tcW w:w="2268" w:type="dxa"/>
            <w:gridSpan w:val="2"/>
          </w:tcPr>
          <w:p w14:paraId="693C778A" w14:textId="77777777" w:rsidR="00DA3862" w:rsidRDefault="00DA3862" w:rsidP="00DA3862">
            <w:pPr>
              <w:tabs>
                <w:tab w:val="left" w:pos="360"/>
              </w:tabs>
              <w:jc w:val="center"/>
              <w:rPr>
                <w:sz w:val="20"/>
              </w:rPr>
            </w:pPr>
            <w:r>
              <w:rPr>
                <w:sz w:val="20"/>
              </w:rPr>
              <w:t>RV-CSR-BINGO-7</w:t>
            </w:r>
          </w:p>
        </w:tc>
        <w:tc>
          <w:tcPr>
            <w:tcW w:w="3330" w:type="dxa"/>
          </w:tcPr>
          <w:p w14:paraId="4FC2CA8A" w14:textId="77777777" w:rsidR="00DA3862" w:rsidRDefault="00DA3862" w:rsidP="00DA3862">
            <w:pPr>
              <w:tabs>
                <w:tab w:val="left" w:pos="360"/>
              </w:tabs>
              <w:jc w:val="center"/>
              <w:rPr>
                <w:sz w:val="20"/>
              </w:rPr>
            </w:pPr>
            <w:r>
              <w:rPr>
                <w:sz w:val="20"/>
              </w:rPr>
              <w:t>User is configured as the Supervisor of the CSR with the following Quality/BQM log:</w:t>
            </w:r>
          </w:p>
          <w:p w14:paraId="7EE0EF10" w14:textId="77777777" w:rsidR="00DA3862" w:rsidRDefault="00DA3862" w:rsidP="00DA3862">
            <w:pPr>
              <w:tabs>
                <w:tab w:val="left" w:pos="360"/>
              </w:tabs>
              <w:jc w:val="center"/>
              <w:rPr>
                <w:sz w:val="20"/>
              </w:rPr>
            </w:pPr>
          </w:p>
          <w:p w14:paraId="16403E56" w14:textId="77777777" w:rsidR="00DA3862" w:rsidRDefault="00DA3862" w:rsidP="00DA3862">
            <w:pPr>
              <w:tabs>
                <w:tab w:val="left" w:pos="360"/>
              </w:tabs>
              <w:jc w:val="center"/>
              <w:rPr>
                <w:sz w:val="20"/>
              </w:rPr>
            </w:pPr>
            <w:r>
              <w:rPr>
                <w:sz w:val="20"/>
              </w:rPr>
              <w:t>Pending Acknowledgement</w:t>
            </w:r>
          </w:p>
          <w:p w14:paraId="39A43718" w14:textId="77777777" w:rsidR="00DA3862" w:rsidRDefault="00DA3862" w:rsidP="00DA3862">
            <w:pPr>
              <w:tabs>
                <w:tab w:val="left" w:pos="360"/>
              </w:tabs>
              <w:jc w:val="center"/>
              <w:rPr>
                <w:sz w:val="20"/>
              </w:rPr>
            </w:pPr>
          </w:p>
        </w:tc>
        <w:tc>
          <w:tcPr>
            <w:tcW w:w="4185" w:type="dxa"/>
            <w:gridSpan w:val="3"/>
          </w:tcPr>
          <w:p w14:paraId="6BE262FE" w14:textId="77777777" w:rsidR="00DA3862" w:rsidRDefault="00DA3862" w:rsidP="00DA3862">
            <w:pPr>
              <w:tabs>
                <w:tab w:val="left" w:pos="360"/>
              </w:tabs>
              <w:jc w:val="center"/>
              <w:rPr>
                <w:sz w:val="20"/>
              </w:rPr>
            </w:pPr>
            <w:r>
              <w:rPr>
                <w:sz w:val="20"/>
              </w:rPr>
              <w:t>Launch eCoaching web application;</w:t>
            </w:r>
          </w:p>
          <w:p w14:paraId="66FC8ADB" w14:textId="77777777" w:rsidR="00DA3862" w:rsidRDefault="00DA3862" w:rsidP="00DA3862">
            <w:pPr>
              <w:tabs>
                <w:tab w:val="left" w:pos="360"/>
              </w:tabs>
              <w:jc w:val="center"/>
              <w:rPr>
                <w:sz w:val="20"/>
              </w:rPr>
            </w:pPr>
          </w:p>
          <w:p w14:paraId="0167D2A6" w14:textId="77777777" w:rsidR="00DA3862" w:rsidRDefault="00DA3862" w:rsidP="00DA3862">
            <w:pPr>
              <w:tabs>
                <w:tab w:val="left" w:pos="360"/>
              </w:tabs>
              <w:jc w:val="center"/>
              <w:rPr>
                <w:sz w:val="20"/>
              </w:rPr>
            </w:pPr>
            <w:r>
              <w:rPr>
                <w:sz w:val="20"/>
              </w:rPr>
              <w:t>On My Dashboard page:</w:t>
            </w:r>
          </w:p>
          <w:p w14:paraId="0708CAAD" w14:textId="77777777" w:rsidR="00DA3862" w:rsidRDefault="00DA3862" w:rsidP="00DA3862">
            <w:pPr>
              <w:tabs>
                <w:tab w:val="left" w:pos="360"/>
              </w:tabs>
              <w:jc w:val="center"/>
              <w:rPr>
                <w:sz w:val="20"/>
              </w:rPr>
            </w:pPr>
            <w:r>
              <w:rPr>
                <w:sz w:val="20"/>
              </w:rPr>
              <w:t>Click “View My Pending”;</w:t>
            </w:r>
          </w:p>
          <w:p w14:paraId="7754144E" w14:textId="77777777" w:rsidR="00DA3862" w:rsidRDefault="00DA3862" w:rsidP="00DA3862">
            <w:pPr>
              <w:tabs>
                <w:tab w:val="left" w:pos="360"/>
              </w:tabs>
              <w:jc w:val="center"/>
              <w:rPr>
                <w:sz w:val="20"/>
              </w:rPr>
            </w:pPr>
            <w:r>
              <w:rPr>
                <w:sz w:val="20"/>
              </w:rPr>
              <w:t>Click the log.</w:t>
            </w:r>
          </w:p>
        </w:tc>
        <w:tc>
          <w:tcPr>
            <w:tcW w:w="3450" w:type="dxa"/>
            <w:gridSpan w:val="4"/>
          </w:tcPr>
          <w:p w14:paraId="6F9BE849" w14:textId="77777777" w:rsidR="00DA3862" w:rsidRDefault="00DA3862" w:rsidP="00DA3862">
            <w:pPr>
              <w:tabs>
                <w:tab w:val="left" w:pos="360"/>
              </w:tabs>
              <w:rPr>
                <w:sz w:val="20"/>
              </w:rPr>
            </w:pPr>
            <w:r>
              <w:rPr>
                <w:sz w:val="20"/>
              </w:rPr>
              <w:t>Pending Acknowledgement modal dialog displays with correct fields*.</w:t>
            </w:r>
          </w:p>
          <w:p w14:paraId="4B2B28FD" w14:textId="77777777" w:rsidR="00DA3862" w:rsidRDefault="00DA3862" w:rsidP="00DA3862">
            <w:pPr>
              <w:tabs>
                <w:tab w:val="left" w:pos="360"/>
              </w:tabs>
              <w:rPr>
                <w:sz w:val="20"/>
              </w:rPr>
            </w:pPr>
          </w:p>
          <w:p w14:paraId="51D03E1D" w14:textId="77777777" w:rsidR="00DA3862" w:rsidRDefault="00DA3862" w:rsidP="00DA3862">
            <w:pPr>
              <w:tabs>
                <w:tab w:val="left" w:pos="360"/>
              </w:tabs>
              <w:rPr>
                <w:sz w:val="20"/>
              </w:rPr>
            </w:pPr>
            <w:r>
              <w:rPr>
                <w:sz w:val="20"/>
              </w:rPr>
              <w:t>User is able to acknowledge the log and the log is updated to “Pending Employee Review”</w:t>
            </w:r>
          </w:p>
        </w:tc>
        <w:tc>
          <w:tcPr>
            <w:tcW w:w="1275" w:type="dxa"/>
          </w:tcPr>
          <w:p w14:paraId="3CEBADF6" w14:textId="77777777" w:rsidR="00DA3862" w:rsidRDefault="00DA3862" w:rsidP="00DA3862">
            <w:pPr>
              <w:tabs>
                <w:tab w:val="left" w:pos="360"/>
              </w:tabs>
              <w:jc w:val="center"/>
              <w:rPr>
                <w:sz w:val="20"/>
              </w:rPr>
            </w:pPr>
            <w:r>
              <w:rPr>
                <w:sz w:val="20"/>
              </w:rPr>
              <w:t>P</w:t>
            </w:r>
          </w:p>
        </w:tc>
      </w:tr>
      <w:tr w:rsidR="00DA3862" w14:paraId="4DBCCEBE" w14:textId="77777777" w:rsidTr="00C417B1">
        <w:tc>
          <w:tcPr>
            <w:tcW w:w="2268" w:type="dxa"/>
            <w:gridSpan w:val="2"/>
          </w:tcPr>
          <w:p w14:paraId="416BB172" w14:textId="77777777" w:rsidR="00DA3862" w:rsidRDefault="00DA3862" w:rsidP="00DA3862">
            <w:pPr>
              <w:tabs>
                <w:tab w:val="left" w:pos="360"/>
              </w:tabs>
              <w:jc w:val="center"/>
              <w:rPr>
                <w:sz w:val="20"/>
              </w:rPr>
            </w:pPr>
            <w:r>
              <w:rPr>
                <w:sz w:val="20"/>
              </w:rPr>
              <w:t>RV-CSR-BINGO-8</w:t>
            </w:r>
          </w:p>
        </w:tc>
        <w:tc>
          <w:tcPr>
            <w:tcW w:w="3330" w:type="dxa"/>
          </w:tcPr>
          <w:p w14:paraId="5B83494A" w14:textId="77777777" w:rsidR="00DA3862" w:rsidRDefault="00DA3862" w:rsidP="00DA3862">
            <w:pPr>
              <w:tabs>
                <w:tab w:val="left" w:pos="360"/>
              </w:tabs>
              <w:jc w:val="center"/>
              <w:rPr>
                <w:sz w:val="20"/>
              </w:rPr>
            </w:pPr>
            <w:r>
              <w:rPr>
                <w:sz w:val="20"/>
              </w:rPr>
              <w:t>User is configured as the Employee of the following Quality/BQM log:</w:t>
            </w:r>
          </w:p>
          <w:p w14:paraId="569F84C8" w14:textId="77777777" w:rsidR="00DA3862" w:rsidRDefault="00DA3862" w:rsidP="00DA3862">
            <w:pPr>
              <w:tabs>
                <w:tab w:val="left" w:pos="360"/>
              </w:tabs>
              <w:jc w:val="center"/>
              <w:rPr>
                <w:sz w:val="20"/>
              </w:rPr>
            </w:pPr>
          </w:p>
          <w:p w14:paraId="40B5D1E2" w14:textId="77777777" w:rsidR="00DA3862" w:rsidRDefault="00DA3862" w:rsidP="00DA3862">
            <w:pPr>
              <w:tabs>
                <w:tab w:val="left" w:pos="360"/>
              </w:tabs>
              <w:jc w:val="center"/>
              <w:rPr>
                <w:sz w:val="20"/>
              </w:rPr>
            </w:pPr>
            <w:r>
              <w:rPr>
                <w:sz w:val="20"/>
              </w:rPr>
              <w:t>Pending Employee Review</w:t>
            </w:r>
          </w:p>
          <w:p w14:paraId="1A41B427" w14:textId="77777777" w:rsidR="00DA3862" w:rsidRDefault="00DA3862" w:rsidP="00DA3862">
            <w:pPr>
              <w:tabs>
                <w:tab w:val="left" w:pos="360"/>
              </w:tabs>
              <w:jc w:val="center"/>
              <w:rPr>
                <w:sz w:val="20"/>
              </w:rPr>
            </w:pPr>
          </w:p>
        </w:tc>
        <w:tc>
          <w:tcPr>
            <w:tcW w:w="4185" w:type="dxa"/>
            <w:gridSpan w:val="3"/>
          </w:tcPr>
          <w:p w14:paraId="65A908F8" w14:textId="77777777" w:rsidR="00DA3862" w:rsidRDefault="00DA3862" w:rsidP="00DA3862">
            <w:pPr>
              <w:tabs>
                <w:tab w:val="left" w:pos="360"/>
              </w:tabs>
              <w:jc w:val="center"/>
              <w:rPr>
                <w:sz w:val="20"/>
              </w:rPr>
            </w:pPr>
            <w:r>
              <w:rPr>
                <w:sz w:val="20"/>
              </w:rPr>
              <w:t>Launch eCoaching web application;</w:t>
            </w:r>
          </w:p>
          <w:p w14:paraId="20C9F2E7" w14:textId="77777777" w:rsidR="00DA3862" w:rsidRDefault="00DA3862" w:rsidP="00DA3862">
            <w:pPr>
              <w:tabs>
                <w:tab w:val="left" w:pos="360"/>
              </w:tabs>
              <w:jc w:val="center"/>
              <w:rPr>
                <w:sz w:val="20"/>
              </w:rPr>
            </w:pPr>
          </w:p>
          <w:p w14:paraId="7E785577" w14:textId="77777777" w:rsidR="00DA3862" w:rsidRDefault="00DA3862" w:rsidP="00DA3862">
            <w:pPr>
              <w:tabs>
                <w:tab w:val="left" w:pos="360"/>
              </w:tabs>
              <w:jc w:val="center"/>
              <w:rPr>
                <w:sz w:val="20"/>
              </w:rPr>
            </w:pPr>
            <w:r>
              <w:rPr>
                <w:sz w:val="20"/>
              </w:rPr>
              <w:t>On My Dashboard page:</w:t>
            </w:r>
          </w:p>
          <w:p w14:paraId="6973B65B" w14:textId="77777777" w:rsidR="00DA3862" w:rsidRDefault="00DA3862" w:rsidP="00DA3862">
            <w:pPr>
              <w:tabs>
                <w:tab w:val="left" w:pos="360"/>
              </w:tabs>
              <w:jc w:val="center"/>
              <w:rPr>
                <w:sz w:val="20"/>
              </w:rPr>
            </w:pPr>
            <w:r>
              <w:rPr>
                <w:sz w:val="20"/>
              </w:rPr>
              <w:t>Click “View My Pending”;</w:t>
            </w:r>
          </w:p>
          <w:p w14:paraId="1727B247" w14:textId="77777777" w:rsidR="00DA3862" w:rsidRDefault="00DA3862" w:rsidP="00DA3862">
            <w:pPr>
              <w:tabs>
                <w:tab w:val="left" w:pos="360"/>
              </w:tabs>
              <w:jc w:val="center"/>
              <w:rPr>
                <w:sz w:val="20"/>
              </w:rPr>
            </w:pPr>
            <w:r>
              <w:rPr>
                <w:sz w:val="20"/>
              </w:rPr>
              <w:t>Click the log.</w:t>
            </w:r>
          </w:p>
        </w:tc>
        <w:tc>
          <w:tcPr>
            <w:tcW w:w="3450" w:type="dxa"/>
            <w:gridSpan w:val="4"/>
          </w:tcPr>
          <w:p w14:paraId="68EF12E0" w14:textId="77777777" w:rsidR="00DA3862" w:rsidRDefault="00DA3862" w:rsidP="00DA3862">
            <w:pPr>
              <w:tabs>
                <w:tab w:val="left" w:pos="360"/>
              </w:tabs>
              <w:rPr>
                <w:sz w:val="20"/>
              </w:rPr>
            </w:pPr>
            <w:r>
              <w:rPr>
                <w:sz w:val="20"/>
              </w:rPr>
              <w:t>Pending Employee Review modal dialog displays with correct fields*.</w:t>
            </w:r>
          </w:p>
          <w:p w14:paraId="36B40759" w14:textId="77777777" w:rsidR="00DA3862" w:rsidRDefault="00DA3862" w:rsidP="00DA3862">
            <w:pPr>
              <w:tabs>
                <w:tab w:val="left" w:pos="360"/>
              </w:tabs>
              <w:rPr>
                <w:sz w:val="20"/>
              </w:rPr>
            </w:pPr>
          </w:p>
          <w:p w14:paraId="338AB15B" w14:textId="77777777" w:rsidR="00DA3862" w:rsidRDefault="00DA3862" w:rsidP="00DA3862">
            <w:pPr>
              <w:tabs>
                <w:tab w:val="left" w:pos="360"/>
              </w:tabs>
              <w:rPr>
                <w:sz w:val="20"/>
              </w:rPr>
            </w:pPr>
            <w:r>
              <w:rPr>
                <w:sz w:val="20"/>
              </w:rPr>
              <w:t>User is able to complete the log and the log is updated to “Completed”</w:t>
            </w:r>
          </w:p>
        </w:tc>
        <w:tc>
          <w:tcPr>
            <w:tcW w:w="1275" w:type="dxa"/>
          </w:tcPr>
          <w:p w14:paraId="6AC2C998" w14:textId="77777777" w:rsidR="00DA3862" w:rsidRDefault="00DA3862" w:rsidP="00DA3862">
            <w:pPr>
              <w:tabs>
                <w:tab w:val="left" w:pos="360"/>
              </w:tabs>
              <w:jc w:val="center"/>
              <w:rPr>
                <w:sz w:val="20"/>
              </w:rPr>
            </w:pPr>
            <w:r>
              <w:rPr>
                <w:sz w:val="20"/>
              </w:rPr>
              <w:t>P</w:t>
            </w:r>
          </w:p>
        </w:tc>
      </w:tr>
      <w:tr w:rsidR="00DA3862" w14:paraId="1DCEA267" w14:textId="77777777" w:rsidTr="00645745">
        <w:tc>
          <w:tcPr>
            <w:tcW w:w="2268" w:type="dxa"/>
            <w:gridSpan w:val="2"/>
          </w:tcPr>
          <w:p w14:paraId="5F5438E5" w14:textId="77777777" w:rsidR="00DA3862" w:rsidRDefault="00DA3862" w:rsidP="00DA3862">
            <w:pPr>
              <w:tabs>
                <w:tab w:val="left" w:pos="360"/>
              </w:tabs>
              <w:jc w:val="center"/>
              <w:rPr>
                <w:sz w:val="20"/>
              </w:rPr>
            </w:pPr>
            <w:r>
              <w:rPr>
                <w:sz w:val="20"/>
              </w:rPr>
              <w:t>RV-CSR-BINGO-9</w:t>
            </w:r>
          </w:p>
        </w:tc>
        <w:tc>
          <w:tcPr>
            <w:tcW w:w="3330" w:type="dxa"/>
          </w:tcPr>
          <w:p w14:paraId="3D179C48" w14:textId="77777777" w:rsidR="00DA3862" w:rsidRDefault="00DA3862" w:rsidP="00DA3862">
            <w:pPr>
              <w:tabs>
                <w:tab w:val="left" w:pos="360"/>
              </w:tabs>
              <w:jc w:val="center"/>
              <w:rPr>
                <w:sz w:val="20"/>
              </w:rPr>
            </w:pPr>
            <w:r>
              <w:rPr>
                <w:sz w:val="20"/>
              </w:rPr>
              <w:t>User is configured as the CSR with the following Quality/BQM log:</w:t>
            </w:r>
          </w:p>
          <w:p w14:paraId="4DD34FFF" w14:textId="77777777" w:rsidR="00DA3862" w:rsidRDefault="00DA3862" w:rsidP="00DA3862">
            <w:pPr>
              <w:tabs>
                <w:tab w:val="left" w:pos="360"/>
              </w:tabs>
              <w:jc w:val="center"/>
              <w:rPr>
                <w:sz w:val="20"/>
              </w:rPr>
            </w:pPr>
          </w:p>
          <w:p w14:paraId="3EB0BB4F" w14:textId="77777777" w:rsidR="00DA3862" w:rsidRDefault="00DA3862" w:rsidP="00DA3862">
            <w:pPr>
              <w:tabs>
                <w:tab w:val="left" w:pos="360"/>
              </w:tabs>
              <w:jc w:val="center"/>
              <w:rPr>
                <w:sz w:val="20"/>
              </w:rPr>
            </w:pPr>
            <w:r>
              <w:rPr>
                <w:sz w:val="20"/>
              </w:rPr>
              <w:t>Pending Acknowledgement</w:t>
            </w:r>
          </w:p>
          <w:p w14:paraId="1D0E9F17" w14:textId="77777777" w:rsidR="00DA3862" w:rsidRDefault="00DA3862" w:rsidP="00DA3862">
            <w:pPr>
              <w:tabs>
                <w:tab w:val="left" w:pos="360"/>
              </w:tabs>
              <w:jc w:val="center"/>
              <w:rPr>
                <w:sz w:val="20"/>
              </w:rPr>
            </w:pPr>
          </w:p>
        </w:tc>
        <w:tc>
          <w:tcPr>
            <w:tcW w:w="4185" w:type="dxa"/>
            <w:gridSpan w:val="3"/>
          </w:tcPr>
          <w:p w14:paraId="54FA0394" w14:textId="77777777" w:rsidR="00DA3862" w:rsidRDefault="00DA3862" w:rsidP="00DA3862">
            <w:pPr>
              <w:tabs>
                <w:tab w:val="left" w:pos="360"/>
              </w:tabs>
              <w:jc w:val="center"/>
              <w:rPr>
                <w:sz w:val="20"/>
              </w:rPr>
            </w:pPr>
            <w:r>
              <w:rPr>
                <w:sz w:val="20"/>
              </w:rPr>
              <w:t>Launch eCoaching web application;</w:t>
            </w:r>
          </w:p>
          <w:p w14:paraId="166836E2" w14:textId="77777777" w:rsidR="00DA3862" w:rsidRDefault="00DA3862" w:rsidP="00DA3862">
            <w:pPr>
              <w:tabs>
                <w:tab w:val="left" w:pos="360"/>
              </w:tabs>
              <w:jc w:val="center"/>
              <w:rPr>
                <w:sz w:val="20"/>
              </w:rPr>
            </w:pPr>
          </w:p>
          <w:p w14:paraId="370E4814" w14:textId="77777777" w:rsidR="00DA3862" w:rsidRDefault="00DA3862" w:rsidP="00DA3862">
            <w:pPr>
              <w:tabs>
                <w:tab w:val="left" w:pos="360"/>
              </w:tabs>
              <w:jc w:val="center"/>
              <w:rPr>
                <w:sz w:val="20"/>
              </w:rPr>
            </w:pPr>
            <w:r>
              <w:rPr>
                <w:sz w:val="20"/>
              </w:rPr>
              <w:t>On My Dashboard page:</w:t>
            </w:r>
          </w:p>
          <w:p w14:paraId="39F00826" w14:textId="77777777" w:rsidR="00DA3862" w:rsidRDefault="00DA3862" w:rsidP="00DA3862">
            <w:pPr>
              <w:tabs>
                <w:tab w:val="left" w:pos="360"/>
              </w:tabs>
              <w:jc w:val="center"/>
              <w:rPr>
                <w:sz w:val="20"/>
              </w:rPr>
            </w:pPr>
            <w:r>
              <w:rPr>
                <w:sz w:val="20"/>
              </w:rPr>
              <w:t>Click “View My Pending”;</w:t>
            </w:r>
          </w:p>
          <w:p w14:paraId="48756E53" w14:textId="77777777" w:rsidR="00DA3862" w:rsidRDefault="00DA3862" w:rsidP="00DA3862">
            <w:pPr>
              <w:tabs>
                <w:tab w:val="left" w:pos="360"/>
              </w:tabs>
              <w:jc w:val="center"/>
              <w:rPr>
                <w:sz w:val="20"/>
              </w:rPr>
            </w:pPr>
            <w:r>
              <w:rPr>
                <w:sz w:val="20"/>
              </w:rPr>
              <w:t>Click the log.</w:t>
            </w:r>
          </w:p>
        </w:tc>
        <w:tc>
          <w:tcPr>
            <w:tcW w:w="3450" w:type="dxa"/>
            <w:gridSpan w:val="4"/>
          </w:tcPr>
          <w:p w14:paraId="5C163BCB" w14:textId="77777777" w:rsidR="00DA3862" w:rsidRDefault="00DA3862" w:rsidP="00DA3862">
            <w:pPr>
              <w:tabs>
                <w:tab w:val="left" w:pos="360"/>
              </w:tabs>
              <w:rPr>
                <w:sz w:val="20"/>
              </w:rPr>
            </w:pPr>
            <w:r>
              <w:rPr>
                <w:sz w:val="20"/>
              </w:rPr>
              <w:t>Pending Acknowledgement modal dialog displays with correct fields*.</w:t>
            </w:r>
          </w:p>
          <w:p w14:paraId="5C00CC30" w14:textId="77777777" w:rsidR="00DA3862" w:rsidRDefault="00DA3862" w:rsidP="00DA3862">
            <w:pPr>
              <w:tabs>
                <w:tab w:val="left" w:pos="360"/>
              </w:tabs>
              <w:rPr>
                <w:sz w:val="20"/>
              </w:rPr>
            </w:pPr>
          </w:p>
          <w:p w14:paraId="25A6276E" w14:textId="77777777" w:rsidR="00DA3862" w:rsidRDefault="00DA3862" w:rsidP="00DA3862">
            <w:pPr>
              <w:tabs>
                <w:tab w:val="left" w:pos="360"/>
              </w:tabs>
              <w:rPr>
                <w:sz w:val="20"/>
              </w:rPr>
            </w:pPr>
            <w:r>
              <w:rPr>
                <w:sz w:val="20"/>
              </w:rPr>
              <w:t>User is able to acknowledge the log and the log is updated to “Pending Supervisor Review”</w:t>
            </w:r>
          </w:p>
        </w:tc>
        <w:tc>
          <w:tcPr>
            <w:tcW w:w="1275" w:type="dxa"/>
          </w:tcPr>
          <w:p w14:paraId="72436034" w14:textId="77777777" w:rsidR="00DA3862" w:rsidRDefault="00DA3862" w:rsidP="00DA3862">
            <w:pPr>
              <w:tabs>
                <w:tab w:val="left" w:pos="360"/>
              </w:tabs>
              <w:jc w:val="center"/>
              <w:rPr>
                <w:sz w:val="20"/>
              </w:rPr>
            </w:pPr>
            <w:r>
              <w:rPr>
                <w:sz w:val="20"/>
              </w:rPr>
              <w:t>P</w:t>
            </w:r>
          </w:p>
        </w:tc>
      </w:tr>
      <w:tr w:rsidR="00DA3862" w14:paraId="78E0A661" w14:textId="77777777" w:rsidTr="00645745">
        <w:tc>
          <w:tcPr>
            <w:tcW w:w="2268" w:type="dxa"/>
            <w:gridSpan w:val="2"/>
          </w:tcPr>
          <w:p w14:paraId="1B391878" w14:textId="77777777" w:rsidR="00DA3862" w:rsidRDefault="00DA3862" w:rsidP="00DA3862">
            <w:pPr>
              <w:tabs>
                <w:tab w:val="left" w:pos="360"/>
              </w:tabs>
              <w:jc w:val="center"/>
              <w:rPr>
                <w:sz w:val="20"/>
              </w:rPr>
            </w:pPr>
            <w:r>
              <w:rPr>
                <w:sz w:val="20"/>
              </w:rPr>
              <w:t>RV-CSR-BINGO-10</w:t>
            </w:r>
          </w:p>
        </w:tc>
        <w:tc>
          <w:tcPr>
            <w:tcW w:w="3330" w:type="dxa"/>
          </w:tcPr>
          <w:p w14:paraId="786C7F45" w14:textId="77777777" w:rsidR="00DA3862" w:rsidRDefault="00DA3862" w:rsidP="00DA3862">
            <w:pPr>
              <w:tabs>
                <w:tab w:val="left" w:pos="360"/>
              </w:tabs>
              <w:jc w:val="center"/>
              <w:rPr>
                <w:sz w:val="20"/>
              </w:rPr>
            </w:pPr>
            <w:r>
              <w:rPr>
                <w:sz w:val="20"/>
              </w:rPr>
              <w:t>User is configured as the Supervisor of the following Quality/BQM log:</w:t>
            </w:r>
          </w:p>
          <w:p w14:paraId="755B6570" w14:textId="77777777" w:rsidR="00DA3862" w:rsidRDefault="00DA3862" w:rsidP="00DA3862">
            <w:pPr>
              <w:tabs>
                <w:tab w:val="left" w:pos="360"/>
              </w:tabs>
              <w:jc w:val="center"/>
              <w:rPr>
                <w:sz w:val="20"/>
              </w:rPr>
            </w:pPr>
          </w:p>
          <w:p w14:paraId="4E4F5EC4" w14:textId="77777777" w:rsidR="00DA3862" w:rsidRDefault="00DA3862" w:rsidP="00DA3862">
            <w:pPr>
              <w:tabs>
                <w:tab w:val="left" w:pos="360"/>
              </w:tabs>
              <w:jc w:val="center"/>
              <w:rPr>
                <w:sz w:val="20"/>
              </w:rPr>
            </w:pPr>
            <w:r>
              <w:rPr>
                <w:sz w:val="20"/>
              </w:rPr>
              <w:t>Pending Supervisor Review</w:t>
            </w:r>
          </w:p>
          <w:p w14:paraId="55F36064" w14:textId="77777777" w:rsidR="00DA3862" w:rsidRDefault="00DA3862" w:rsidP="00DA3862">
            <w:pPr>
              <w:tabs>
                <w:tab w:val="left" w:pos="360"/>
              </w:tabs>
              <w:jc w:val="center"/>
              <w:rPr>
                <w:sz w:val="20"/>
              </w:rPr>
            </w:pPr>
          </w:p>
        </w:tc>
        <w:tc>
          <w:tcPr>
            <w:tcW w:w="4185" w:type="dxa"/>
            <w:gridSpan w:val="3"/>
          </w:tcPr>
          <w:p w14:paraId="74C5B856" w14:textId="77777777" w:rsidR="00DA3862" w:rsidRDefault="00DA3862" w:rsidP="00DA3862">
            <w:pPr>
              <w:tabs>
                <w:tab w:val="left" w:pos="360"/>
              </w:tabs>
              <w:jc w:val="center"/>
              <w:rPr>
                <w:sz w:val="20"/>
              </w:rPr>
            </w:pPr>
            <w:r>
              <w:rPr>
                <w:sz w:val="20"/>
              </w:rPr>
              <w:t>Launch eCoaching web application;</w:t>
            </w:r>
          </w:p>
          <w:p w14:paraId="603DBD8A" w14:textId="77777777" w:rsidR="00DA3862" w:rsidRDefault="00DA3862" w:rsidP="00DA3862">
            <w:pPr>
              <w:tabs>
                <w:tab w:val="left" w:pos="360"/>
              </w:tabs>
              <w:jc w:val="center"/>
              <w:rPr>
                <w:sz w:val="20"/>
              </w:rPr>
            </w:pPr>
          </w:p>
          <w:p w14:paraId="3B9D528A" w14:textId="77777777" w:rsidR="00DA3862" w:rsidRDefault="00DA3862" w:rsidP="00DA3862">
            <w:pPr>
              <w:tabs>
                <w:tab w:val="left" w:pos="360"/>
              </w:tabs>
              <w:jc w:val="center"/>
              <w:rPr>
                <w:sz w:val="20"/>
              </w:rPr>
            </w:pPr>
            <w:r>
              <w:rPr>
                <w:sz w:val="20"/>
              </w:rPr>
              <w:t>On My Dashboard page:</w:t>
            </w:r>
          </w:p>
          <w:p w14:paraId="1D745831" w14:textId="77777777" w:rsidR="00DA3862" w:rsidRDefault="00DA3862" w:rsidP="00DA3862">
            <w:pPr>
              <w:tabs>
                <w:tab w:val="left" w:pos="360"/>
              </w:tabs>
              <w:jc w:val="center"/>
              <w:rPr>
                <w:sz w:val="20"/>
              </w:rPr>
            </w:pPr>
            <w:r>
              <w:rPr>
                <w:sz w:val="20"/>
              </w:rPr>
              <w:t>Click “View My Pending”;</w:t>
            </w:r>
          </w:p>
          <w:p w14:paraId="13682466" w14:textId="77777777" w:rsidR="00DA3862" w:rsidRDefault="00DA3862" w:rsidP="00DA3862">
            <w:pPr>
              <w:tabs>
                <w:tab w:val="left" w:pos="360"/>
              </w:tabs>
              <w:jc w:val="center"/>
              <w:rPr>
                <w:sz w:val="20"/>
              </w:rPr>
            </w:pPr>
            <w:r>
              <w:rPr>
                <w:sz w:val="20"/>
              </w:rPr>
              <w:t>Click the log.</w:t>
            </w:r>
          </w:p>
        </w:tc>
        <w:tc>
          <w:tcPr>
            <w:tcW w:w="3450" w:type="dxa"/>
            <w:gridSpan w:val="4"/>
          </w:tcPr>
          <w:p w14:paraId="1D49134E" w14:textId="77777777" w:rsidR="00DA3862" w:rsidRDefault="00DA3862" w:rsidP="00DA3862">
            <w:pPr>
              <w:tabs>
                <w:tab w:val="left" w:pos="360"/>
              </w:tabs>
              <w:rPr>
                <w:sz w:val="20"/>
              </w:rPr>
            </w:pPr>
            <w:r>
              <w:rPr>
                <w:sz w:val="20"/>
              </w:rPr>
              <w:t>Pending Supervisor Review modal dialog displays with correct fields*.</w:t>
            </w:r>
          </w:p>
          <w:p w14:paraId="17765E4C" w14:textId="77777777" w:rsidR="00DA3862" w:rsidRDefault="00DA3862" w:rsidP="00DA3862">
            <w:pPr>
              <w:tabs>
                <w:tab w:val="left" w:pos="360"/>
              </w:tabs>
              <w:rPr>
                <w:sz w:val="20"/>
              </w:rPr>
            </w:pPr>
          </w:p>
          <w:p w14:paraId="330C3D9C" w14:textId="77777777" w:rsidR="00DA3862" w:rsidRDefault="00DA3862" w:rsidP="00DA3862">
            <w:pPr>
              <w:tabs>
                <w:tab w:val="left" w:pos="360"/>
              </w:tabs>
              <w:rPr>
                <w:sz w:val="20"/>
              </w:rPr>
            </w:pPr>
            <w:r>
              <w:rPr>
                <w:sz w:val="20"/>
              </w:rPr>
              <w:t>User is able to complete the log and the log is updated to “Completed”</w:t>
            </w:r>
          </w:p>
        </w:tc>
        <w:tc>
          <w:tcPr>
            <w:tcW w:w="1275" w:type="dxa"/>
          </w:tcPr>
          <w:p w14:paraId="77A465C1" w14:textId="77777777" w:rsidR="00DA3862" w:rsidRDefault="00DA3862" w:rsidP="00DA3862">
            <w:pPr>
              <w:tabs>
                <w:tab w:val="left" w:pos="360"/>
              </w:tabs>
              <w:jc w:val="center"/>
              <w:rPr>
                <w:sz w:val="20"/>
              </w:rPr>
            </w:pPr>
            <w:r>
              <w:rPr>
                <w:sz w:val="20"/>
              </w:rPr>
              <w:t>P</w:t>
            </w:r>
          </w:p>
        </w:tc>
      </w:tr>
      <w:tr w:rsidR="00863B16" w14:paraId="59F7D749" w14:textId="77777777" w:rsidTr="00C417B1">
        <w:tc>
          <w:tcPr>
            <w:tcW w:w="2268" w:type="dxa"/>
            <w:gridSpan w:val="2"/>
          </w:tcPr>
          <w:p w14:paraId="42BFFEA5" w14:textId="77777777" w:rsidR="00863B16" w:rsidRDefault="00863B16" w:rsidP="00617C3B">
            <w:pPr>
              <w:tabs>
                <w:tab w:val="left" w:pos="360"/>
              </w:tabs>
              <w:jc w:val="center"/>
              <w:rPr>
                <w:sz w:val="20"/>
              </w:rPr>
            </w:pPr>
          </w:p>
        </w:tc>
        <w:tc>
          <w:tcPr>
            <w:tcW w:w="3330" w:type="dxa"/>
          </w:tcPr>
          <w:p w14:paraId="5A98CB05" w14:textId="77777777" w:rsidR="00863B16" w:rsidRDefault="00863B16" w:rsidP="00617C3B">
            <w:pPr>
              <w:tabs>
                <w:tab w:val="left" w:pos="360"/>
              </w:tabs>
              <w:jc w:val="center"/>
              <w:rPr>
                <w:sz w:val="20"/>
              </w:rPr>
            </w:pPr>
          </w:p>
        </w:tc>
        <w:tc>
          <w:tcPr>
            <w:tcW w:w="4185" w:type="dxa"/>
            <w:gridSpan w:val="3"/>
          </w:tcPr>
          <w:p w14:paraId="32B158CE" w14:textId="77777777" w:rsidR="00863B16" w:rsidRDefault="00863B16" w:rsidP="00617C3B">
            <w:pPr>
              <w:tabs>
                <w:tab w:val="left" w:pos="360"/>
              </w:tabs>
              <w:jc w:val="center"/>
              <w:rPr>
                <w:sz w:val="20"/>
              </w:rPr>
            </w:pPr>
          </w:p>
        </w:tc>
        <w:tc>
          <w:tcPr>
            <w:tcW w:w="3450" w:type="dxa"/>
            <w:gridSpan w:val="4"/>
          </w:tcPr>
          <w:p w14:paraId="58A8B671" w14:textId="77777777" w:rsidR="00863B16" w:rsidRDefault="00863B16" w:rsidP="00617C3B">
            <w:pPr>
              <w:tabs>
                <w:tab w:val="left" w:pos="360"/>
              </w:tabs>
              <w:rPr>
                <w:sz w:val="20"/>
              </w:rPr>
            </w:pPr>
          </w:p>
        </w:tc>
        <w:tc>
          <w:tcPr>
            <w:tcW w:w="1275" w:type="dxa"/>
          </w:tcPr>
          <w:p w14:paraId="5B6C048F" w14:textId="77777777" w:rsidR="00863B16" w:rsidRDefault="00863B16" w:rsidP="00617C3B">
            <w:pPr>
              <w:tabs>
                <w:tab w:val="left" w:pos="360"/>
              </w:tabs>
              <w:jc w:val="center"/>
              <w:rPr>
                <w:sz w:val="20"/>
              </w:rPr>
            </w:pPr>
          </w:p>
        </w:tc>
      </w:tr>
      <w:tr w:rsidR="00617C3B" w:rsidRPr="00B00B50" w14:paraId="3FE8E5EE" w14:textId="46F20FB7" w:rsidTr="00891B24">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1536" w:type="dxa"/>
          <w:trHeight w:val="457"/>
        </w:trPr>
        <w:tc>
          <w:tcPr>
            <w:tcW w:w="5283" w:type="dxa"/>
            <w:gridSpan w:val="3"/>
            <w:vAlign w:val="bottom"/>
          </w:tcPr>
          <w:p w14:paraId="72BD2CBE" w14:textId="4F556DB1" w:rsidR="00617C3B" w:rsidRPr="00B00B50" w:rsidRDefault="00DA4D7F" w:rsidP="00617C3B">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14:paraId="5E6A7380" w14:textId="77777777" w:rsidR="00617C3B" w:rsidRPr="00B00B50" w:rsidRDefault="00617C3B" w:rsidP="00617C3B">
            <w:pPr>
              <w:tabs>
                <w:tab w:val="left" w:pos="360"/>
                <w:tab w:val="left" w:leader="underscore" w:pos="4590"/>
                <w:tab w:val="left" w:pos="5760"/>
                <w:tab w:val="left" w:leader="underscore" w:pos="6840"/>
              </w:tabs>
              <w:jc w:val="center"/>
              <w:rPr>
                <w:sz w:val="20"/>
              </w:rPr>
            </w:pPr>
          </w:p>
        </w:tc>
        <w:tc>
          <w:tcPr>
            <w:tcW w:w="3825" w:type="dxa"/>
            <w:gridSpan w:val="2"/>
          </w:tcPr>
          <w:p w14:paraId="0161F247" w14:textId="77777777" w:rsidR="00617C3B" w:rsidRDefault="00617C3B" w:rsidP="00617C3B">
            <w:pPr>
              <w:tabs>
                <w:tab w:val="left" w:pos="360"/>
                <w:tab w:val="left" w:leader="underscore" w:pos="4590"/>
                <w:tab w:val="left" w:pos="5760"/>
                <w:tab w:val="left" w:leader="underscore" w:pos="6840"/>
              </w:tabs>
              <w:jc w:val="center"/>
              <w:rPr>
                <w:sz w:val="20"/>
              </w:rPr>
            </w:pPr>
          </w:p>
          <w:p w14:paraId="34DDE6B8" w14:textId="2CAC6A90" w:rsidR="00DA4D7F" w:rsidRPr="00B00B50" w:rsidRDefault="00DA4D7F" w:rsidP="00617C3B">
            <w:pPr>
              <w:tabs>
                <w:tab w:val="left" w:pos="360"/>
                <w:tab w:val="left" w:leader="underscore" w:pos="4590"/>
                <w:tab w:val="left" w:pos="5760"/>
                <w:tab w:val="left" w:leader="underscore" w:pos="6840"/>
              </w:tabs>
              <w:jc w:val="center"/>
              <w:rPr>
                <w:sz w:val="20"/>
              </w:rPr>
            </w:pPr>
            <w:r>
              <w:rPr>
                <w:sz w:val="20"/>
              </w:rPr>
              <w:t>09/07/2021</w:t>
            </w:r>
          </w:p>
        </w:tc>
        <w:tc>
          <w:tcPr>
            <w:tcW w:w="1275" w:type="dxa"/>
          </w:tcPr>
          <w:p w14:paraId="4F51ABAF" w14:textId="13D7B1C8" w:rsidR="00617C3B" w:rsidRPr="00B00B50" w:rsidRDefault="00617C3B" w:rsidP="00617C3B"/>
        </w:tc>
        <w:tc>
          <w:tcPr>
            <w:tcW w:w="1275" w:type="dxa"/>
          </w:tcPr>
          <w:p w14:paraId="0B342800" w14:textId="2E4E7B29" w:rsidR="00617C3B" w:rsidRPr="00B00B50" w:rsidRDefault="00617C3B" w:rsidP="00617C3B"/>
        </w:tc>
      </w:tr>
      <w:tr w:rsidR="00617C3B" w:rsidRPr="00B00B50" w14:paraId="73BC575B" w14:textId="77777777" w:rsidTr="000822A7">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4"/>
          <w:wBefore w:w="564" w:type="dxa"/>
          <w:wAfter w:w="4086" w:type="dxa"/>
          <w:trHeight w:val="458"/>
        </w:trPr>
        <w:tc>
          <w:tcPr>
            <w:tcW w:w="5283" w:type="dxa"/>
            <w:gridSpan w:val="3"/>
            <w:tcBorders>
              <w:bottom w:val="nil"/>
            </w:tcBorders>
          </w:tcPr>
          <w:p w14:paraId="64C9A111" w14:textId="77777777" w:rsidR="00617C3B" w:rsidRPr="00B00B50" w:rsidRDefault="00617C3B" w:rsidP="00617C3B">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2634FF90" w14:textId="77777777" w:rsidR="00617C3B" w:rsidRPr="00B00B50" w:rsidRDefault="00617C3B" w:rsidP="00617C3B">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A3D10DA" w14:textId="77777777" w:rsidR="00617C3B" w:rsidRPr="00B00B50" w:rsidRDefault="00617C3B" w:rsidP="00617C3B">
            <w:pPr>
              <w:tabs>
                <w:tab w:val="left" w:pos="360"/>
                <w:tab w:val="left" w:leader="underscore" w:pos="4590"/>
                <w:tab w:val="left" w:pos="5760"/>
                <w:tab w:val="left" w:leader="underscore" w:pos="6840"/>
              </w:tabs>
              <w:jc w:val="center"/>
              <w:rPr>
                <w:sz w:val="20"/>
              </w:rPr>
            </w:pPr>
            <w:r w:rsidRPr="00B00B50">
              <w:rPr>
                <w:sz w:val="20"/>
              </w:rPr>
              <w:t>Date Completed</w:t>
            </w:r>
          </w:p>
        </w:tc>
      </w:tr>
    </w:tbl>
    <w:p w14:paraId="1B7027EF" w14:textId="77777777" w:rsidR="00885667" w:rsidRDefault="00885667" w:rsidP="00885667">
      <w:pPr>
        <w:tabs>
          <w:tab w:val="left" w:pos="2160"/>
          <w:tab w:val="left" w:pos="6120"/>
        </w:tabs>
        <w:rPr>
          <w:sz w:val="20"/>
        </w:rPr>
      </w:pPr>
    </w:p>
    <w:p w14:paraId="38B8C8A0" w14:textId="77777777" w:rsidR="00AD535B" w:rsidRDefault="00AD535B" w:rsidP="00885667">
      <w:pPr>
        <w:tabs>
          <w:tab w:val="left" w:pos="2160"/>
          <w:tab w:val="left" w:pos="6120"/>
        </w:tabs>
        <w:rPr>
          <w:sz w:val="20"/>
        </w:rPr>
      </w:pPr>
    </w:p>
    <w:p w14:paraId="23F582EF" w14:textId="77777777" w:rsidR="000822A7" w:rsidRDefault="000822A7" w:rsidP="00885667">
      <w:pPr>
        <w:tabs>
          <w:tab w:val="left" w:pos="2160"/>
          <w:tab w:val="left" w:pos="6120"/>
        </w:tabs>
        <w:rPr>
          <w:sz w:val="20"/>
        </w:rPr>
      </w:pPr>
    </w:p>
    <w:p w14:paraId="1CACD861" w14:textId="77777777" w:rsidR="004A52EF" w:rsidRPr="00940B90" w:rsidRDefault="00B72ABD" w:rsidP="00F26086">
      <w:pPr>
        <w:tabs>
          <w:tab w:val="left" w:pos="360"/>
        </w:tabs>
        <w:rPr>
          <w:sz w:val="18"/>
          <w:szCs w:val="18"/>
        </w:rPr>
      </w:pPr>
      <w:r w:rsidRPr="00940B90">
        <w:rPr>
          <w:sz w:val="18"/>
          <w:szCs w:val="18"/>
        </w:rPr>
        <w:t xml:space="preserve">*Note:  </w:t>
      </w:r>
      <w:r w:rsidR="00F26086" w:rsidRPr="00940B90">
        <w:rPr>
          <w:sz w:val="18"/>
          <w:szCs w:val="18"/>
        </w:rPr>
        <w:t xml:space="preserve">See CCO_eCoaching_Log_Review_DD.docx for </w:t>
      </w:r>
      <w:r w:rsidRPr="00940B90">
        <w:rPr>
          <w:sz w:val="18"/>
          <w:szCs w:val="18"/>
        </w:rPr>
        <w:t>details</w:t>
      </w:r>
      <w:r w:rsidR="00F26086" w:rsidRPr="00940B90">
        <w:rPr>
          <w:sz w:val="18"/>
          <w:szCs w:val="18"/>
        </w:rPr>
        <w:t>.</w:t>
      </w:r>
    </w:p>
    <w:p w14:paraId="2DF5B4A4" w14:textId="77777777" w:rsidR="00B72ABD" w:rsidRDefault="00B72ABD" w:rsidP="00F26086">
      <w:pPr>
        <w:tabs>
          <w:tab w:val="left" w:pos="360"/>
        </w:tabs>
        <w:rPr>
          <w:sz w:val="16"/>
        </w:rPr>
      </w:pPr>
      <w:r>
        <w:rPr>
          <w:sz w:val="16"/>
        </w:rPr>
        <w:t xml:space="preserve">       </w:t>
      </w:r>
    </w:p>
    <w:p w14:paraId="461FC248" w14:textId="77777777" w:rsidR="00B72ABD" w:rsidRPr="00F26086" w:rsidRDefault="00B72ABD" w:rsidP="00F26086">
      <w:pPr>
        <w:tabs>
          <w:tab w:val="left" w:pos="360"/>
        </w:tabs>
        <w:rPr>
          <w:sz w:val="16"/>
        </w:rPr>
      </w:pPr>
    </w:p>
    <w:sectPr w:rsidR="00B72ABD" w:rsidRPr="00F26086" w:rsidSect="009660D0">
      <w:headerReference w:type="default" r:id="rId10"/>
      <w:footerReference w:type="even" r:id="rId11"/>
      <w:footerReference w:type="default" r:id="rId12"/>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59BFD" w14:textId="77777777" w:rsidR="0087479F" w:rsidRDefault="0087479F">
      <w:r>
        <w:separator/>
      </w:r>
    </w:p>
  </w:endnote>
  <w:endnote w:type="continuationSeparator" w:id="0">
    <w:p w14:paraId="2CCCFD6B" w14:textId="77777777" w:rsidR="0087479F" w:rsidRDefault="0087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0E6A" w14:textId="77777777" w:rsidR="007F0693" w:rsidRDefault="007F06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39C4C9" w14:textId="77777777" w:rsidR="007F0693" w:rsidRDefault="007F0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8B8B" w14:textId="77777777" w:rsidR="007F0693" w:rsidRDefault="007F0693">
    <w:pPr>
      <w:pStyle w:val="Footer"/>
      <w:framePr w:wrap="around" w:vAnchor="text" w:hAnchor="margin" w:xAlign="right" w:y="1"/>
      <w:rPr>
        <w:rStyle w:val="PageNumber"/>
      </w:rPr>
    </w:pPr>
  </w:p>
  <w:p w14:paraId="340A2AA4" w14:textId="77777777" w:rsidR="007F0693" w:rsidRDefault="007F0693">
    <w:pPr>
      <w:rPr>
        <w:b/>
        <w:sz w:val="18"/>
      </w:rPr>
    </w:pPr>
    <w:r>
      <w:rPr>
        <w:b/>
        <w:noProof/>
        <w:sz w:val="18"/>
      </w:rPr>
      <mc:AlternateContent>
        <mc:Choice Requires="wps">
          <w:drawing>
            <wp:anchor distT="0" distB="0" distL="114300" distR="114300" simplePos="0" relativeHeight="251664896" behindDoc="0" locked="0" layoutInCell="0" allowOverlap="1" wp14:anchorId="720DF9BF" wp14:editId="1D331065">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D69B7"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" o:allowincell="f"/>
          </w:pict>
        </mc:Fallback>
      </mc:AlternateContent>
    </w:r>
  </w:p>
  <w:p w14:paraId="05129293" w14:textId="5CE19E4C" w:rsidR="007F0693" w:rsidRDefault="007F0693" w:rsidP="00691B6F">
    <w:pPr>
      <w:tabs>
        <w:tab w:val="right" w:pos="14310"/>
      </w:tabs>
      <w:rPr>
        <w:sz w:val="18"/>
      </w:rPr>
    </w:pPr>
    <w:r>
      <w:rPr>
        <w:b/>
        <w:sz w:val="18"/>
      </w:rPr>
      <w:t>MAXIMUS CONFIDENTIAL</w:t>
    </w:r>
    <w:r>
      <w:rPr>
        <w:b/>
        <w:sz w:val="18"/>
      </w:rPr>
      <w:tab/>
    </w:r>
    <w:r>
      <w:rPr>
        <w:sz w:val="18"/>
      </w:rPr>
      <w:t>CCO_eCoacihng_Log_Review_</w:t>
    </w:r>
    <w:r w:rsidR="00565CAB">
      <w:rPr>
        <w:sz w:val="18"/>
      </w:rPr>
      <w:t>Non_QualityNow_</w:t>
    </w:r>
    <w:r>
      <w:rPr>
        <w:sz w:val="18"/>
      </w:rPr>
      <w:t>UTC</w:t>
    </w:r>
  </w:p>
  <w:p w14:paraId="348DBF56" w14:textId="77777777" w:rsidR="007F0693" w:rsidRDefault="007F0693" w:rsidP="00691B6F">
    <w:pPr>
      <w:tabs>
        <w:tab w:val="right" w:pos="14310"/>
      </w:tabs>
      <w:rPr>
        <w:sz w:val="18"/>
      </w:rPr>
    </w:pPr>
    <w:r>
      <w:rPr>
        <w:sz w:val="18"/>
      </w:rPr>
      <w:t>Copyrighted Material of MAXIMUS</w:t>
    </w:r>
    <w:r>
      <w:rPr>
        <w:sz w:val="18"/>
      </w:rPr>
      <w:tab/>
    </w:r>
  </w:p>
  <w:p w14:paraId="3CF206FB" w14:textId="77777777" w:rsidR="007F0693" w:rsidRDefault="007F0693"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475BF">
      <w:rPr>
        <w:rStyle w:val="PageNumber"/>
        <w:noProof/>
        <w:sz w:val="18"/>
      </w:rPr>
      <w:t>3</w:t>
    </w:r>
    <w:r>
      <w:rPr>
        <w:rStyle w:val="PageNumber"/>
        <w:sz w:val="18"/>
      </w:rPr>
      <w:fldChar w:fldCharType="end"/>
    </w:r>
  </w:p>
  <w:p w14:paraId="2C02A2A0" w14:textId="77777777" w:rsidR="007F0693" w:rsidRDefault="007F06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D211" w14:textId="77777777" w:rsidR="0087479F" w:rsidRDefault="0087479F">
      <w:r>
        <w:separator/>
      </w:r>
    </w:p>
  </w:footnote>
  <w:footnote w:type="continuationSeparator" w:id="0">
    <w:p w14:paraId="64C7BDB1" w14:textId="77777777" w:rsidR="0087479F" w:rsidRDefault="00874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437" w14:textId="77777777" w:rsidR="007F0693" w:rsidRDefault="007F0693">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64C2AA99" wp14:editId="1B179078">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C6F01"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0D98"/>
    <w:rsid w:val="0000172E"/>
    <w:rsid w:val="00001A95"/>
    <w:rsid w:val="00001F35"/>
    <w:rsid w:val="00003421"/>
    <w:rsid w:val="000040C4"/>
    <w:rsid w:val="000045EB"/>
    <w:rsid w:val="000079F0"/>
    <w:rsid w:val="00010B7F"/>
    <w:rsid w:val="00010CEB"/>
    <w:rsid w:val="0001120E"/>
    <w:rsid w:val="00011C3F"/>
    <w:rsid w:val="000129DA"/>
    <w:rsid w:val="00013A22"/>
    <w:rsid w:val="00020AA2"/>
    <w:rsid w:val="0002158B"/>
    <w:rsid w:val="00022A9C"/>
    <w:rsid w:val="00030D73"/>
    <w:rsid w:val="0003175F"/>
    <w:rsid w:val="000317D0"/>
    <w:rsid w:val="00031942"/>
    <w:rsid w:val="00034C9C"/>
    <w:rsid w:val="00036DF9"/>
    <w:rsid w:val="0004044E"/>
    <w:rsid w:val="00040EF6"/>
    <w:rsid w:val="00044A0F"/>
    <w:rsid w:val="000459EF"/>
    <w:rsid w:val="00045A8A"/>
    <w:rsid w:val="000465B7"/>
    <w:rsid w:val="00047252"/>
    <w:rsid w:val="00047721"/>
    <w:rsid w:val="00047FA8"/>
    <w:rsid w:val="0005615A"/>
    <w:rsid w:val="000609DB"/>
    <w:rsid w:val="000624BA"/>
    <w:rsid w:val="0006255A"/>
    <w:rsid w:val="00063BE0"/>
    <w:rsid w:val="00063E2B"/>
    <w:rsid w:val="00065E37"/>
    <w:rsid w:val="000706B6"/>
    <w:rsid w:val="0007083B"/>
    <w:rsid w:val="000720C3"/>
    <w:rsid w:val="00072366"/>
    <w:rsid w:val="00072825"/>
    <w:rsid w:val="00072ADF"/>
    <w:rsid w:val="00072C3D"/>
    <w:rsid w:val="000765CA"/>
    <w:rsid w:val="00077203"/>
    <w:rsid w:val="000822A7"/>
    <w:rsid w:val="000844D1"/>
    <w:rsid w:val="000868E5"/>
    <w:rsid w:val="00087FA0"/>
    <w:rsid w:val="00090DC5"/>
    <w:rsid w:val="00094823"/>
    <w:rsid w:val="000A0B33"/>
    <w:rsid w:val="000A1FD6"/>
    <w:rsid w:val="000A203C"/>
    <w:rsid w:val="000A28C9"/>
    <w:rsid w:val="000A2AF1"/>
    <w:rsid w:val="000A3F17"/>
    <w:rsid w:val="000A70B9"/>
    <w:rsid w:val="000A740C"/>
    <w:rsid w:val="000B081F"/>
    <w:rsid w:val="000B126E"/>
    <w:rsid w:val="000B3109"/>
    <w:rsid w:val="000B528A"/>
    <w:rsid w:val="000B6750"/>
    <w:rsid w:val="000B6C9C"/>
    <w:rsid w:val="000B7DB4"/>
    <w:rsid w:val="000C40A2"/>
    <w:rsid w:val="000C4482"/>
    <w:rsid w:val="000C4E7A"/>
    <w:rsid w:val="000D085D"/>
    <w:rsid w:val="000D1968"/>
    <w:rsid w:val="000D2589"/>
    <w:rsid w:val="000D5FA8"/>
    <w:rsid w:val="000D6A85"/>
    <w:rsid w:val="000E0D21"/>
    <w:rsid w:val="000E1D30"/>
    <w:rsid w:val="000E1E60"/>
    <w:rsid w:val="000E4446"/>
    <w:rsid w:val="000E54FD"/>
    <w:rsid w:val="000F2305"/>
    <w:rsid w:val="000F3B06"/>
    <w:rsid w:val="000F5466"/>
    <w:rsid w:val="000F739A"/>
    <w:rsid w:val="00106CE9"/>
    <w:rsid w:val="0011186D"/>
    <w:rsid w:val="001120E3"/>
    <w:rsid w:val="00116D90"/>
    <w:rsid w:val="001209EA"/>
    <w:rsid w:val="001227C8"/>
    <w:rsid w:val="0012338E"/>
    <w:rsid w:val="0012536A"/>
    <w:rsid w:val="00127200"/>
    <w:rsid w:val="00127667"/>
    <w:rsid w:val="001310E2"/>
    <w:rsid w:val="00131BDB"/>
    <w:rsid w:val="00135DFB"/>
    <w:rsid w:val="00136C25"/>
    <w:rsid w:val="00141101"/>
    <w:rsid w:val="00147EA7"/>
    <w:rsid w:val="00151FAB"/>
    <w:rsid w:val="00151FE0"/>
    <w:rsid w:val="0015238F"/>
    <w:rsid w:val="001526FE"/>
    <w:rsid w:val="00153156"/>
    <w:rsid w:val="001573BF"/>
    <w:rsid w:val="001574B3"/>
    <w:rsid w:val="00157A3E"/>
    <w:rsid w:val="00160578"/>
    <w:rsid w:val="00163FBF"/>
    <w:rsid w:val="00167630"/>
    <w:rsid w:val="001707C2"/>
    <w:rsid w:val="00170D02"/>
    <w:rsid w:val="00171320"/>
    <w:rsid w:val="00171A63"/>
    <w:rsid w:val="00171CE3"/>
    <w:rsid w:val="00173811"/>
    <w:rsid w:val="001747A3"/>
    <w:rsid w:val="00175A0A"/>
    <w:rsid w:val="00176E20"/>
    <w:rsid w:val="001774A3"/>
    <w:rsid w:val="001811F8"/>
    <w:rsid w:val="00183AFA"/>
    <w:rsid w:val="00190A1D"/>
    <w:rsid w:val="00193301"/>
    <w:rsid w:val="001943FC"/>
    <w:rsid w:val="001949C7"/>
    <w:rsid w:val="00195253"/>
    <w:rsid w:val="001A14BC"/>
    <w:rsid w:val="001A249E"/>
    <w:rsid w:val="001A3FC7"/>
    <w:rsid w:val="001A5482"/>
    <w:rsid w:val="001A6B6F"/>
    <w:rsid w:val="001B3393"/>
    <w:rsid w:val="001B3CE7"/>
    <w:rsid w:val="001B564B"/>
    <w:rsid w:val="001B718C"/>
    <w:rsid w:val="001C471C"/>
    <w:rsid w:val="001C4BF1"/>
    <w:rsid w:val="001C57E4"/>
    <w:rsid w:val="001C6009"/>
    <w:rsid w:val="001D0C73"/>
    <w:rsid w:val="001D32BE"/>
    <w:rsid w:val="001D354D"/>
    <w:rsid w:val="001D7C6F"/>
    <w:rsid w:val="001E04AC"/>
    <w:rsid w:val="001E0C49"/>
    <w:rsid w:val="001E1BE4"/>
    <w:rsid w:val="001E3DA7"/>
    <w:rsid w:val="001E4457"/>
    <w:rsid w:val="001E6E97"/>
    <w:rsid w:val="001F06D3"/>
    <w:rsid w:val="001F1164"/>
    <w:rsid w:val="001F19C5"/>
    <w:rsid w:val="001F5105"/>
    <w:rsid w:val="001F73C4"/>
    <w:rsid w:val="00203022"/>
    <w:rsid w:val="00205331"/>
    <w:rsid w:val="0020694C"/>
    <w:rsid w:val="002075A6"/>
    <w:rsid w:val="00210026"/>
    <w:rsid w:val="002114AB"/>
    <w:rsid w:val="00211705"/>
    <w:rsid w:val="00211CBB"/>
    <w:rsid w:val="002125F0"/>
    <w:rsid w:val="0021294D"/>
    <w:rsid w:val="00213221"/>
    <w:rsid w:val="00216BC6"/>
    <w:rsid w:val="0022007D"/>
    <w:rsid w:val="00221935"/>
    <w:rsid w:val="00221C7F"/>
    <w:rsid w:val="00223BF6"/>
    <w:rsid w:val="00223C27"/>
    <w:rsid w:val="002246DD"/>
    <w:rsid w:val="00225403"/>
    <w:rsid w:val="00226AAB"/>
    <w:rsid w:val="00230B2E"/>
    <w:rsid w:val="0023136D"/>
    <w:rsid w:val="00232CE6"/>
    <w:rsid w:val="00233CE8"/>
    <w:rsid w:val="00236804"/>
    <w:rsid w:val="002378F1"/>
    <w:rsid w:val="00237BD2"/>
    <w:rsid w:val="00237E6F"/>
    <w:rsid w:val="0024342E"/>
    <w:rsid w:val="002434E0"/>
    <w:rsid w:val="0024649F"/>
    <w:rsid w:val="0024685A"/>
    <w:rsid w:val="00251EA5"/>
    <w:rsid w:val="00254D5D"/>
    <w:rsid w:val="00255CC6"/>
    <w:rsid w:val="002572B7"/>
    <w:rsid w:val="00257CB2"/>
    <w:rsid w:val="00262768"/>
    <w:rsid w:val="00262BCC"/>
    <w:rsid w:val="00263A1C"/>
    <w:rsid w:val="00263A85"/>
    <w:rsid w:val="00264B7C"/>
    <w:rsid w:val="00265827"/>
    <w:rsid w:val="00267AD7"/>
    <w:rsid w:val="002718DC"/>
    <w:rsid w:val="00271F50"/>
    <w:rsid w:val="00272BA4"/>
    <w:rsid w:val="002733DD"/>
    <w:rsid w:val="0027544B"/>
    <w:rsid w:val="00275861"/>
    <w:rsid w:val="002758D9"/>
    <w:rsid w:val="002777F9"/>
    <w:rsid w:val="00277E36"/>
    <w:rsid w:val="00285667"/>
    <w:rsid w:val="002862CE"/>
    <w:rsid w:val="00286F22"/>
    <w:rsid w:val="00290366"/>
    <w:rsid w:val="00292B80"/>
    <w:rsid w:val="00292EC7"/>
    <w:rsid w:val="002936DC"/>
    <w:rsid w:val="002956A2"/>
    <w:rsid w:val="00296290"/>
    <w:rsid w:val="002A6F15"/>
    <w:rsid w:val="002B0FA5"/>
    <w:rsid w:val="002B3065"/>
    <w:rsid w:val="002B4DC1"/>
    <w:rsid w:val="002B6C89"/>
    <w:rsid w:val="002C24AF"/>
    <w:rsid w:val="002C3CF0"/>
    <w:rsid w:val="002C5BB1"/>
    <w:rsid w:val="002C66A1"/>
    <w:rsid w:val="002C70BC"/>
    <w:rsid w:val="002C70D7"/>
    <w:rsid w:val="002C761F"/>
    <w:rsid w:val="002C7E17"/>
    <w:rsid w:val="002D1C1D"/>
    <w:rsid w:val="002D2756"/>
    <w:rsid w:val="002D2D88"/>
    <w:rsid w:val="002D4AB1"/>
    <w:rsid w:val="002D5677"/>
    <w:rsid w:val="002D61F0"/>
    <w:rsid w:val="002D61F8"/>
    <w:rsid w:val="002D7BBA"/>
    <w:rsid w:val="002E11C3"/>
    <w:rsid w:val="002E24E3"/>
    <w:rsid w:val="002E4D6D"/>
    <w:rsid w:val="002E6885"/>
    <w:rsid w:val="002F081C"/>
    <w:rsid w:val="002F0DB3"/>
    <w:rsid w:val="002F1230"/>
    <w:rsid w:val="00300813"/>
    <w:rsid w:val="003030D4"/>
    <w:rsid w:val="003036EF"/>
    <w:rsid w:val="00303A84"/>
    <w:rsid w:val="00305DFC"/>
    <w:rsid w:val="00306578"/>
    <w:rsid w:val="003107B5"/>
    <w:rsid w:val="00310B92"/>
    <w:rsid w:val="00311299"/>
    <w:rsid w:val="0031193D"/>
    <w:rsid w:val="00313666"/>
    <w:rsid w:val="0031532B"/>
    <w:rsid w:val="00316F60"/>
    <w:rsid w:val="00316F7A"/>
    <w:rsid w:val="00320929"/>
    <w:rsid w:val="00320A4D"/>
    <w:rsid w:val="00321000"/>
    <w:rsid w:val="0032176E"/>
    <w:rsid w:val="0032276F"/>
    <w:rsid w:val="00323A84"/>
    <w:rsid w:val="00324334"/>
    <w:rsid w:val="003252AB"/>
    <w:rsid w:val="003274BC"/>
    <w:rsid w:val="0032763B"/>
    <w:rsid w:val="00330A8D"/>
    <w:rsid w:val="00331F22"/>
    <w:rsid w:val="00332221"/>
    <w:rsid w:val="0033402E"/>
    <w:rsid w:val="00335363"/>
    <w:rsid w:val="00335596"/>
    <w:rsid w:val="003355B5"/>
    <w:rsid w:val="00336EE8"/>
    <w:rsid w:val="00341485"/>
    <w:rsid w:val="003415F2"/>
    <w:rsid w:val="003419E4"/>
    <w:rsid w:val="00343638"/>
    <w:rsid w:val="00345649"/>
    <w:rsid w:val="00346B60"/>
    <w:rsid w:val="00353096"/>
    <w:rsid w:val="003543E4"/>
    <w:rsid w:val="00355CF1"/>
    <w:rsid w:val="00356594"/>
    <w:rsid w:val="00357DDD"/>
    <w:rsid w:val="0036094A"/>
    <w:rsid w:val="0036292F"/>
    <w:rsid w:val="00362A02"/>
    <w:rsid w:val="00364CB9"/>
    <w:rsid w:val="00365466"/>
    <w:rsid w:val="0036654D"/>
    <w:rsid w:val="00367C99"/>
    <w:rsid w:val="003704A2"/>
    <w:rsid w:val="0037180E"/>
    <w:rsid w:val="00372C06"/>
    <w:rsid w:val="00373198"/>
    <w:rsid w:val="0037332D"/>
    <w:rsid w:val="0037353A"/>
    <w:rsid w:val="00373B7E"/>
    <w:rsid w:val="0037519B"/>
    <w:rsid w:val="003764A8"/>
    <w:rsid w:val="00377443"/>
    <w:rsid w:val="0038062E"/>
    <w:rsid w:val="00380EDC"/>
    <w:rsid w:val="0038248A"/>
    <w:rsid w:val="003824B8"/>
    <w:rsid w:val="003828A1"/>
    <w:rsid w:val="0038328B"/>
    <w:rsid w:val="003864FA"/>
    <w:rsid w:val="00386754"/>
    <w:rsid w:val="0038732C"/>
    <w:rsid w:val="003915D3"/>
    <w:rsid w:val="003941A4"/>
    <w:rsid w:val="00397954"/>
    <w:rsid w:val="003A178D"/>
    <w:rsid w:val="003A5A18"/>
    <w:rsid w:val="003B1DE1"/>
    <w:rsid w:val="003B3E9E"/>
    <w:rsid w:val="003B3E9F"/>
    <w:rsid w:val="003B3F91"/>
    <w:rsid w:val="003B456A"/>
    <w:rsid w:val="003C21D0"/>
    <w:rsid w:val="003C2A2A"/>
    <w:rsid w:val="003C4A31"/>
    <w:rsid w:val="003C4D9A"/>
    <w:rsid w:val="003C67C8"/>
    <w:rsid w:val="003C6884"/>
    <w:rsid w:val="003C7458"/>
    <w:rsid w:val="003D57E9"/>
    <w:rsid w:val="003D5876"/>
    <w:rsid w:val="003E090D"/>
    <w:rsid w:val="003E33D0"/>
    <w:rsid w:val="003E3501"/>
    <w:rsid w:val="003E41F8"/>
    <w:rsid w:val="003E5934"/>
    <w:rsid w:val="003E614D"/>
    <w:rsid w:val="003E66AD"/>
    <w:rsid w:val="003E7DFC"/>
    <w:rsid w:val="003E7E9F"/>
    <w:rsid w:val="003F0BB1"/>
    <w:rsid w:val="003F2373"/>
    <w:rsid w:val="003F240D"/>
    <w:rsid w:val="003F36EC"/>
    <w:rsid w:val="0040246C"/>
    <w:rsid w:val="004042C0"/>
    <w:rsid w:val="00404ED4"/>
    <w:rsid w:val="004064E7"/>
    <w:rsid w:val="00410063"/>
    <w:rsid w:val="00410250"/>
    <w:rsid w:val="00413768"/>
    <w:rsid w:val="0041414B"/>
    <w:rsid w:val="0041422B"/>
    <w:rsid w:val="00415347"/>
    <w:rsid w:val="00417FEE"/>
    <w:rsid w:val="00420BEB"/>
    <w:rsid w:val="00421453"/>
    <w:rsid w:val="0042206F"/>
    <w:rsid w:val="004238E0"/>
    <w:rsid w:val="00425044"/>
    <w:rsid w:val="004259D7"/>
    <w:rsid w:val="00427578"/>
    <w:rsid w:val="00430B9D"/>
    <w:rsid w:val="004331A0"/>
    <w:rsid w:val="00433EB4"/>
    <w:rsid w:val="00434091"/>
    <w:rsid w:val="00436521"/>
    <w:rsid w:val="0043683C"/>
    <w:rsid w:val="0043736C"/>
    <w:rsid w:val="004403BA"/>
    <w:rsid w:val="0044110C"/>
    <w:rsid w:val="00443A1A"/>
    <w:rsid w:val="00443AC8"/>
    <w:rsid w:val="004456EC"/>
    <w:rsid w:val="00447D61"/>
    <w:rsid w:val="004520FA"/>
    <w:rsid w:val="0045228B"/>
    <w:rsid w:val="00455DF5"/>
    <w:rsid w:val="0045667B"/>
    <w:rsid w:val="00456942"/>
    <w:rsid w:val="00457F9D"/>
    <w:rsid w:val="00460537"/>
    <w:rsid w:val="0046079C"/>
    <w:rsid w:val="004644D5"/>
    <w:rsid w:val="004668BF"/>
    <w:rsid w:val="00471B6E"/>
    <w:rsid w:val="00471D2E"/>
    <w:rsid w:val="00476CBC"/>
    <w:rsid w:val="004816B8"/>
    <w:rsid w:val="00483CC3"/>
    <w:rsid w:val="004843EB"/>
    <w:rsid w:val="00484BBD"/>
    <w:rsid w:val="00487776"/>
    <w:rsid w:val="00490416"/>
    <w:rsid w:val="00490514"/>
    <w:rsid w:val="00490EF6"/>
    <w:rsid w:val="00491EA5"/>
    <w:rsid w:val="00494982"/>
    <w:rsid w:val="00494C74"/>
    <w:rsid w:val="004952DD"/>
    <w:rsid w:val="004A010B"/>
    <w:rsid w:val="004A052B"/>
    <w:rsid w:val="004A0912"/>
    <w:rsid w:val="004A3930"/>
    <w:rsid w:val="004A3A57"/>
    <w:rsid w:val="004A3B65"/>
    <w:rsid w:val="004A4274"/>
    <w:rsid w:val="004A43C7"/>
    <w:rsid w:val="004A46C6"/>
    <w:rsid w:val="004A50E2"/>
    <w:rsid w:val="004A52EF"/>
    <w:rsid w:val="004A66C3"/>
    <w:rsid w:val="004B0A6D"/>
    <w:rsid w:val="004B182F"/>
    <w:rsid w:val="004B492A"/>
    <w:rsid w:val="004B6F4F"/>
    <w:rsid w:val="004B74A9"/>
    <w:rsid w:val="004B7AD1"/>
    <w:rsid w:val="004C1070"/>
    <w:rsid w:val="004C3B8A"/>
    <w:rsid w:val="004C3CCF"/>
    <w:rsid w:val="004D0BAC"/>
    <w:rsid w:val="004D6C4C"/>
    <w:rsid w:val="004D7FFE"/>
    <w:rsid w:val="004E3442"/>
    <w:rsid w:val="004E4D5A"/>
    <w:rsid w:val="004F605D"/>
    <w:rsid w:val="004F7034"/>
    <w:rsid w:val="004F726E"/>
    <w:rsid w:val="00500E26"/>
    <w:rsid w:val="0050132B"/>
    <w:rsid w:val="005041FF"/>
    <w:rsid w:val="0050449C"/>
    <w:rsid w:val="005065E8"/>
    <w:rsid w:val="00516B31"/>
    <w:rsid w:val="005171EC"/>
    <w:rsid w:val="00520602"/>
    <w:rsid w:val="00520658"/>
    <w:rsid w:val="00522185"/>
    <w:rsid w:val="00522D80"/>
    <w:rsid w:val="00525DB8"/>
    <w:rsid w:val="005277E3"/>
    <w:rsid w:val="005339F7"/>
    <w:rsid w:val="005358CA"/>
    <w:rsid w:val="005504D4"/>
    <w:rsid w:val="005511D0"/>
    <w:rsid w:val="00551D46"/>
    <w:rsid w:val="0055202D"/>
    <w:rsid w:val="00552D97"/>
    <w:rsid w:val="005538E1"/>
    <w:rsid w:val="0055457F"/>
    <w:rsid w:val="005569D5"/>
    <w:rsid w:val="005613BF"/>
    <w:rsid w:val="00565CAB"/>
    <w:rsid w:val="0056684B"/>
    <w:rsid w:val="00567659"/>
    <w:rsid w:val="005679A5"/>
    <w:rsid w:val="00574FBB"/>
    <w:rsid w:val="005759A6"/>
    <w:rsid w:val="00575E0E"/>
    <w:rsid w:val="00575F45"/>
    <w:rsid w:val="00576CF3"/>
    <w:rsid w:val="00576E70"/>
    <w:rsid w:val="005771F1"/>
    <w:rsid w:val="00581353"/>
    <w:rsid w:val="00582ADC"/>
    <w:rsid w:val="005841CD"/>
    <w:rsid w:val="00594588"/>
    <w:rsid w:val="00594676"/>
    <w:rsid w:val="00594C2C"/>
    <w:rsid w:val="005953C0"/>
    <w:rsid w:val="00596956"/>
    <w:rsid w:val="00597E62"/>
    <w:rsid w:val="005A0D24"/>
    <w:rsid w:val="005A18AA"/>
    <w:rsid w:val="005A3E7A"/>
    <w:rsid w:val="005A6856"/>
    <w:rsid w:val="005A6D79"/>
    <w:rsid w:val="005B08B1"/>
    <w:rsid w:val="005B0B38"/>
    <w:rsid w:val="005B1006"/>
    <w:rsid w:val="005B14E9"/>
    <w:rsid w:val="005B38A3"/>
    <w:rsid w:val="005B620B"/>
    <w:rsid w:val="005B7DB3"/>
    <w:rsid w:val="005C1B2B"/>
    <w:rsid w:val="005C2B18"/>
    <w:rsid w:val="005C2F37"/>
    <w:rsid w:val="005C36FD"/>
    <w:rsid w:val="005C4540"/>
    <w:rsid w:val="005C581B"/>
    <w:rsid w:val="005C6669"/>
    <w:rsid w:val="005C6C1A"/>
    <w:rsid w:val="005C7459"/>
    <w:rsid w:val="005D55A5"/>
    <w:rsid w:val="005D7EB1"/>
    <w:rsid w:val="005E0006"/>
    <w:rsid w:val="005E0F57"/>
    <w:rsid w:val="005E155F"/>
    <w:rsid w:val="005E1825"/>
    <w:rsid w:val="005E2384"/>
    <w:rsid w:val="005E2B52"/>
    <w:rsid w:val="005E7D37"/>
    <w:rsid w:val="005F0175"/>
    <w:rsid w:val="005F27E9"/>
    <w:rsid w:val="005F3025"/>
    <w:rsid w:val="005F5653"/>
    <w:rsid w:val="005F591C"/>
    <w:rsid w:val="005F64D6"/>
    <w:rsid w:val="00604869"/>
    <w:rsid w:val="006076B8"/>
    <w:rsid w:val="00611652"/>
    <w:rsid w:val="00614D0F"/>
    <w:rsid w:val="00617C3B"/>
    <w:rsid w:val="006226CA"/>
    <w:rsid w:val="00624A32"/>
    <w:rsid w:val="00624B44"/>
    <w:rsid w:val="00624C0F"/>
    <w:rsid w:val="00625854"/>
    <w:rsid w:val="006261B5"/>
    <w:rsid w:val="006307CB"/>
    <w:rsid w:val="00634275"/>
    <w:rsid w:val="00636071"/>
    <w:rsid w:val="0063765F"/>
    <w:rsid w:val="00637F02"/>
    <w:rsid w:val="006401B6"/>
    <w:rsid w:val="006404E3"/>
    <w:rsid w:val="00640605"/>
    <w:rsid w:val="00640F72"/>
    <w:rsid w:val="00641AFC"/>
    <w:rsid w:val="00645745"/>
    <w:rsid w:val="00645858"/>
    <w:rsid w:val="00646D91"/>
    <w:rsid w:val="00651052"/>
    <w:rsid w:val="00651C3B"/>
    <w:rsid w:val="0065269F"/>
    <w:rsid w:val="00655D91"/>
    <w:rsid w:val="0065720C"/>
    <w:rsid w:val="00663122"/>
    <w:rsid w:val="00663E42"/>
    <w:rsid w:val="0066418A"/>
    <w:rsid w:val="00664FB2"/>
    <w:rsid w:val="00665794"/>
    <w:rsid w:val="00665CED"/>
    <w:rsid w:val="00666566"/>
    <w:rsid w:val="00667E46"/>
    <w:rsid w:val="0067363D"/>
    <w:rsid w:val="00674C8D"/>
    <w:rsid w:val="00675D23"/>
    <w:rsid w:val="00680A04"/>
    <w:rsid w:val="006821BA"/>
    <w:rsid w:val="00682B41"/>
    <w:rsid w:val="00684A0E"/>
    <w:rsid w:val="0068504B"/>
    <w:rsid w:val="00687907"/>
    <w:rsid w:val="00687AF5"/>
    <w:rsid w:val="00690A47"/>
    <w:rsid w:val="00691B6F"/>
    <w:rsid w:val="00692C6C"/>
    <w:rsid w:val="00692FAC"/>
    <w:rsid w:val="006950F8"/>
    <w:rsid w:val="006957A4"/>
    <w:rsid w:val="006A1099"/>
    <w:rsid w:val="006A1E11"/>
    <w:rsid w:val="006A2461"/>
    <w:rsid w:val="006B5650"/>
    <w:rsid w:val="006B5BFC"/>
    <w:rsid w:val="006C3462"/>
    <w:rsid w:val="006C3B6D"/>
    <w:rsid w:val="006C4E51"/>
    <w:rsid w:val="006C5A8B"/>
    <w:rsid w:val="006C5CAA"/>
    <w:rsid w:val="006C7BBC"/>
    <w:rsid w:val="006D4E56"/>
    <w:rsid w:val="006E0070"/>
    <w:rsid w:val="006E1E6E"/>
    <w:rsid w:val="006E50FD"/>
    <w:rsid w:val="006E5371"/>
    <w:rsid w:val="006E6613"/>
    <w:rsid w:val="006E7134"/>
    <w:rsid w:val="006E7E71"/>
    <w:rsid w:val="006F5C89"/>
    <w:rsid w:val="00701068"/>
    <w:rsid w:val="00701E8B"/>
    <w:rsid w:val="007030FF"/>
    <w:rsid w:val="00704011"/>
    <w:rsid w:val="007057E5"/>
    <w:rsid w:val="00706D2D"/>
    <w:rsid w:val="00706DF9"/>
    <w:rsid w:val="007107FF"/>
    <w:rsid w:val="00713B13"/>
    <w:rsid w:val="007140BE"/>
    <w:rsid w:val="00714553"/>
    <w:rsid w:val="00715A08"/>
    <w:rsid w:val="007173C7"/>
    <w:rsid w:val="00720CED"/>
    <w:rsid w:val="00721819"/>
    <w:rsid w:val="00722316"/>
    <w:rsid w:val="007255D5"/>
    <w:rsid w:val="00725A5B"/>
    <w:rsid w:val="0072716A"/>
    <w:rsid w:val="00730991"/>
    <w:rsid w:val="00730FB6"/>
    <w:rsid w:val="00732491"/>
    <w:rsid w:val="00737725"/>
    <w:rsid w:val="007414E5"/>
    <w:rsid w:val="007433D7"/>
    <w:rsid w:val="007458D0"/>
    <w:rsid w:val="00746811"/>
    <w:rsid w:val="00750A6E"/>
    <w:rsid w:val="00751EDC"/>
    <w:rsid w:val="007540AD"/>
    <w:rsid w:val="007551F8"/>
    <w:rsid w:val="007562C6"/>
    <w:rsid w:val="0076001B"/>
    <w:rsid w:val="007611E0"/>
    <w:rsid w:val="0076206A"/>
    <w:rsid w:val="00763941"/>
    <w:rsid w:val="007749DA"/>
    <w:rsid w:val="00774AE4"/>
    <w:rsid w:val="007765DF"/>
    <w:rsid w:val="00780511"/>
    <w:rsid w:val="007860D7"/>
    <w:rsid w:val="00795AC1"/>
    <w:rsid w:val="007A2AC8"/>
    <w:rsid w:val="007A2AF7"/>
    <w:rsid w:val="007A4632"/>
    <w:rsid w:val="007A51B5"/>
    <w:rsid w:val="007B2DC8"/>
    <w:rsid w:val="007B342B"/>
    <w:rsid w:val="007B5530"/>
    <w:rsid w:val="007C1019"/>
    <w:rsid w:val="007C11A9"/>
    <w:rsid w:val="007C13DD"/>
    <w:rsid w:val="007C2C0B"/>
    <w:rsid w:val="007C378D"/>
    <w:rsid w:val="007C37A0"/>
    <w:rsid w:val="007C3FA2"/>
    <w:rsid w:val="007C44F3"/>
    <w:rsid w:val="007D0549"/>
    <w:rsid w:val="007D056E"/>
    <w:rsid w:val="007D1A4C"/>
    <w:rsid w:val="007D29C0"/>
    <w:rsid w:val="007D3456"/>
    <w:rsid w:val="007D3E7D"/>
    <w:rsid w:val="007D508B"/>
    <w:rsid w:val="007D572F"/>
    <w:rsid w:val="007D5C1C"/>
    <w:rsid w:val="007D69A2"/>
    <w:rsid w:val="007D703C"/>
    <w:rsid w:val="007E0C88"/>
    <w:rsid w:val="007E26EF"/>
    <w:rsid w:val="007E68FC"/>
    <w:rsid w:val="007E718E"/>
    <w:rsid w:val="007F0693"/>
    <w:rsid w:val="007F0899"/>
    <w:rsid w:val="007F10A4"/>
    <w:rsid w:val="007F3431"/>
    <w:rsid w:val="007F71A3"/>
    <w:rsid w:val="007F735F"/>
    <w:rsid w:val="007F7B2B"/>
    <w:rsid w:val="00800B02"/>
    <w:rsid w:val="00800BBF"/>
    <w:rsid w:val="0080229E"/>
    <w:rsid w:val="00802938"/>
    <w:rsid w:val="00802B13"/>
    <w:rsid w:val="00802BF7"/>
    <w:rsid w:val="0080324F"/>
    <w:rsid w:val="008032CC"/>
    <w:rsid w:val="008035DD"/>
    <w:rsid w:val="008046CD"/>
    <w:rsid w:val="0080559C"/>
    <w:rsid w:val="00806C00"/>
    <w:rsid w:val="0081051D"/>
    <w:rsid w:val="00811646"/>
    <w:rsid w:val="00811B15"/>
    <w:rsid w:val="008120DA"/>
    <w:rsid w:val="00812489"/>
    <w:rsid w:val="00812505"/>
    <w:rsid w:val="00815E3C"/>
    <w:rsid w:val="00816715"/>
    <w:rsid w:val="00816738"/>
    <w:rsid w:val="00820434"/>
    <w:rsid w:val="00820CD1"/>
    <w:rsid w:val="008216D3"/>
    <w:rsid w:val="00821DE4"/>
    <w:rsid w:val="0082245B"/>
    <w:rsid w:val="00822737"/>
    <w:rsid w:val="00822D64"/>
    <w:rsid w:val="00825DF7"/>
    <w:rsid w:val="00826A53"/>
    <w:rsid w:val="00830D81"/>
    <w:rsid w:val="00830DC6"/>
    <w:rsid w:val="008336D6"/>
    <w:rsid w:val="008417C8"/>
    <w:rsid w:val="008445C0"/>
    <w:rsid w:val="00844B28"/>
    <w:rsid w:val="00847570"/>
    <w:rsid w:val="00850C9E"/>
    <w:rsid w:val="00851F4B"/>
    <w:rsid w:val="00852E84"/>
    <w:rsid w:val="00853F99"/>
    <w:rsid w:val="00856233"/>
    <w:rsid w:val="00863B16"/>
    <w:rsid w:val="00864587"/>
    <w:rsid w:val="008646A5"/>
    <w:rsid w:val="00864E15"/>
    <w:rsid w:val="00873898"/>
    <w:rsid w:val="008742AC"/>
    <w:rsid w:val="0087479F"/>
    <w:rsid w:val="00876D0C"/>
    <w:rsid w:val="00880E20"/>
    <w:rsid w:val="008833F5"/>
    <w:rsid w:val="00884420"/>
    <w:rsid w:val="00884EB3"/>
    <w:rsid w:val="00885667"/>
    <w:rsid w:val="00886C67"/>
    <w:rsid w:val="00890BED"/>
    <w:rsid w:val="00890C08"/>
    <w:rsid w:val="00893D94"/>
    <w:rsid w:val="00897FA9"/>
    <w:rsid w:val="008A2156"/>
    <w:rsid w:val="008A2CCE"/>
    <w:rsid w:val="008A61A5"/>
    <w:rsid w:val="008A7224"/>
    <w:rsid w:val="008A73CC"/>
    <w:rsid w:val="008B0B02"/>
    <w:rsid w:val="008B170D"/>
    <w:rsid w:val="008B1BCB"/>
    <w:rsid w:val="008B3B5A"/>
    <w:rsid w:val="008B4285"/>
    <w:rsid w:val="008B4995"/>
    <w:rsid w:val="008B6FF6"/>
    <w:rsid w:val="008B78F5"/>
    <w:rsid w:val="008B7A59"/>
    <w:rsid w:val="008C258C"/>
    <w:rsid w:val="008C27AC"/>
    <w:rsid w:val="008C4A8E"/>
    <w:rsid w:val="008C629C"/>
    <w:rsid w:val="008C6421"/>
    <w:rsid w:val="008C6488"/>
    <w:rsid w:val="008D0A87"/>
    <w:rsid w:val="008D173B"/>
    <w:rsid w:val="008D308B"/>
    <w:rsid w:val="008D68EC"/>
    <w:rsid w:val="008F0AE3"/>
    <w:rsid w:val="008F0F9F"/>
    <w:rsid w:val="008F214C"/>
    <w:rsid w:val="008F3CBE"/>
    <w:rsid w:val="008F4ABE"/>
    <w:rsid w:val="008F4B01"/>
    <w:rsid w:val="008F523C"/>
    <w:rsid w:val="008F5B89"/>
    <w:rsid w:val="008F7906"/>
    <w:rsid w:val="008F79CC"/>
    <w:rsid w:val="008F79EC"/>
    <w:rsid w:val="0090042B"/>
    <w:rsid w:val="0090293D"/>
    <w:rsid w:val="00904032"/>
    <w:rsid w:val="00904D10"/>
    <w:rsid w:val="00910FFF"/>
    <w:rsid w:val="00911ACD"/>
    <w:rsid w:val="00913CFE"/>
    <w:rsid w:val="0091407A"/>
    <w:rsid w:val="009218B0"/>
    <w:rsid w:val="009233F2"/>
    <w:rsid w:val="00923AF2"/>
    <w:rsid w:val="00925162"/>
    <w:rsid w:val="00925D8C"/>
    <w:rsid w:val="00926365"/>
    <w:rsid w:val="00927456"/>
    <w:rsid w:val="0092763B"/>
    <w:rsid w:val="00927E64"/>
    <w:rsid w:val="00931605"/>
    <w:rsid w:val="0093251A"/>
    <w:rsid w:val="0093271C"/>
    <w:rsid w:val="00933013"/>
    <w:rsid w:val="00933955"/>
    <w:rsid w:val="009343A8"/>
    <w:rsid w:val="0093478E"/>
    <w:rsid w:val="00935412"/>
    <w:rsid w:val="009354DE"/>
    <w:rsid w:val="0094034F"/>
    <w:rsid w:val="00940B90"/>
    <w:rsid w:val="0094369F"/>
    <w:rsid w:val="00944AB0"/>
    <w:rsid w:val="00945743"/>
    <w:rsid w:val="00945A7C"/>
    <w:rsid w:val="00945E5D"/>
    <w:rsid w:val="009475BF"/>
    <w:rsid w:val="0095133E"/>
    <w:rsid w:val="00951909"/>
    <w:rsid w:val="009541F0"/>
    <w:rsid w:val="00954EE7"/>
    <w:rsid w:val="00955EE5"/>
    <w:rsid w:val="009562F9"/>
    <w:rsid w:val="00956F66"/>
    <w:rsid w:val="00957825"/>
    <w:rsid w:val="009578FD"/>
    <w:rsid w:val="00961389"/>
    <w:rsid w:val="00961437"/>
    <w:rsid w:val="00961B9B"/>
    <w:rsid w:val="00965DF5"/>
    <w:rsid w:val="009660D0"/>
    <w:rsid w:val="00972190"/>
    <w:rsid w:val="00973DD6"/>
    <w:rsid w:val="00973E08"/>
    <w:rsid w:val="00973F95"/>
    <w:rsid w:val="00974739"/>
    <w:rsid w:val="00975D0F"/>
    <w:rsid w:val="00975FBE"/>
    <w:rsid w:val="00976BF5"/>
    <w:rsid w:val="00984316"/>
    <w:rsid w:val="00984DB6"/>
    <w:rsid w:val="00986F69"/>
    <w:rsid w:val="009877A9"/>
    <w:rsid w:val="009877F1"/>
    <w:rsid w:val="00992F97"/>
    <w:rsid w:val="00993090"/>
    <w:rsid w:val="00993245"/>
    <w:rsid w:val="00993AFE"/>
    <w:rsid w:val="009974D4"/>
    <w:rsid w:val="00997AB4"/>
    <w:rsid w:val="009A12E2"/>
    <w:rsid w:val="009A33DA"/>
    <w:rsid w:val="009A4506"/>
    <w:rsid w:val="009A4904"/>
    <w:rsid w:val="009A4CE5"/>
    <w:rsid w:val="009A5C84"/>
    <w:rsid w:val="009A5DCC"/>
    <w:rsid w:val="009A7567"/>
    <w:rsid w:val="009A7DA8"/>
    <w:rsid w:val="009B1A89"/>
    <w:rsid w:val="009B46AC"/>
    <w:rsid w:val="009C5B9B"/>
    <w:rsid w:val="009C741F"/>
    <w:rsid w:val="009D0B2E"/>
    <w:rsid w:val="009D0EB9"/>
    <w:rsid w:val="009D1074"/>
    <w:rsid w:val="009D23CD"/>
    <w:rsid w:val="009D2B2D"/>
    <w:rsid w:val="009D2C3D"/>
    <w:rsid w:val="009D32ED"/>
    <w:rsid w:val="009D383E"/>
    <w:rsid w:val="009D4379"/>
    <w:rsid w:val="009D5480"/>
    <w:rsid w:val="009D61DE"/>
    <w:rsid w:val="009D7786"/>
    <w:rsid w:val="009E1AA1"/>
    <w:rsid w:val="009E1ABA"/>
    <w:rsid w:val="009E2002"/>
    <w:rsid w:val="009E2502"/>
    <w:rsid w:val="009E3F3B"/>
    <w:rsid w:val="009E55E1"/>
    <w:rsid w:val="009E773D"/>
    <w:rsid w:val="009F0579"/>
    <w:rsid w:val="009F1369"/>
    <w:rsid w:val="009F3A25"/>
    <w:rsid w:val="009F5109"/>
    <w:rsid w:val="009F6804"/>
    <w:rsid w:val="00A001B6"/>
    <w:rsid w:val="00A07A4D"/>
    <w:rsid w:val="00A1259E"/>
    <w:rsid w:val="00A14392"/>
    <w:rsid w:val="00A21140"/>
    <w:rsid w:val="00A23240"/>
    <w:rsid w:val="00A24767"/>
    <w:rsid w:val="00A25702"/>
    <w:rsid w:val="00A26802"/>
    <w:rsid w:val="00A32A4F"/>
    <w:rsid w:val="00A3522A"/>
    <w:rsid w:val="00A3523B"/>
    <w:rsid w:val="00A36E6B"/>
    <w:rsid w:val="00A37055"/>
    <w:rsid w:val="00A4272D"/>
    <w:rsid w:val="00A43A4B"/>
    <w:rsid w:val="00A45B79"/>
    <w:rsid w:val="00A4638F"/>
    <w:rsid w:val="00A478A4"/>
    <w:rsid w:val="00A47D29"/>
    <w:rsid w:val="00A5079F"/>
    <w:rsid w:val="00A515B8"/>
    <w:rsid w:val="00A519F1"/>
    <w:rsid w:val="00A60756"/>
    <w:rsid w:val="00A64ACC"/>
    <w:rsid w:val="00A651D3"/>
    <w:rsid w:val="00A658E1"/>
    <w:rsid w:val="00A71D65"/>
    <w:rsid w:val="00A779D8"/>
    <w:rsid w:val="00A85E84"/>
    <w:rsid w:val="00A86158"/>
    <w:rsid w:val="00A86980"/>
    <w:rsid w:val="00A90131"/>
    <w:rsid w:val="00A901D2"/>
    <w:rsid w:val="00A92BCE"/>
    <w:rsid w:val="00A966AC"/>
    <w:rsid w:val="00A96CD9"/>
    <w:rsid w:val="00AA02D6"/>
    <w:rsid w:val="00AA08DF"/>
    <w:rsid w:val="00AA0C82"/>
    <w:rsid w:val="00AA1940"/>
    <w:rsid w:val="00AA5F9F"/>
    <w:rsid w:val="00AA6F09"/>
    <w:rsid w:val="00AA7800"/>
    <w:rsid w:val="00AB01AB"/>
    <w:rsid w:val="00AB78A9"/>
    <w:rsid w:val="00AB7F87"/>
    <w:rsid w:val="00AC122E"/>
    <w:rsid w:val="00AC1E5E"/>
    <w:rsid w:val="00AC67C5"/>
    <w:rsid w:val="00AC708C"/>
    <w:rsid w:val="00AD192C"/>
    <w:rsid w:val="00AD19EF"/>
    <w:rsid w:val="00AD535B"/>
    <w:rsid w:val="00AD580C"/>
    <w:rsid w:val="00AE0402"/>
    <w:rsid w:val="00AE1FB7"/>
    <w:rsid w:val="00AE2858"/>
    <w:rsid w:val="00AE3392"/>
    <w:rsid w:val="00AE5E60"/>
    <w:rsid w:val="00AE61F7"/>
    <w:rsid w:val="00AE7788"/>
    <w:rsid w:val="00AF0897"/>
    <w:rsid w:val="00AF35D7"/>
    <w:rsid w:val="00AF4E1F"/>
    <w:rsid w:val="00AF538A"/>
    <w:rsid w:val="00AF6E5C"/>
    <w:rsid w:val="00AF7068"/>
    <w:rsid w:val="00AF70D7"/>
    <w:rsid w:val="00B02AA8"/>
    <w:rsid w:val="00B03FCF"/>
    <w:rsid w:val="00B0401E"/>
    <w:rsid w:val="00B0519D"/>
    <w:rsid w:val="00B05AE0"/>
    <w:rsid w:val="00B0769C"/>
    <w:rsid w:val="00B11285"/>
    <w:rsid w:val="00B12A07"/>
    <w:rsid w:val="00B12A53"/>
    <w:rsid w:val="00B171B5"/>
    <w:rsid w:val="00B31091"/>
    <w:rsid w:val="00B352CB"/>
    <w:rsid w:val="00B40D62"/>
    <w:rsid w:val="00B40FFC"/>
    <w:rsid w:val="00B43E5B"/>
    <w:rsid w:val="00B47A63"/>
    <w:rsid w:val="00B51712"/>
    <w:rsid w:val="00B51B1B"/>
    <w:rsid w:val="00B55676"/>
    <w:rsid w:val="00B5620C"/>
    <w:rsid w:val="00B565A8"/>
    <w:rsid w:val="00B56652"/>
    <w:rsid w:val="00B577E4"/>
    <w:rsid w:val="00B63A90"/>
    <w:rsid w:val="00B64B93"/>
    <w:rsid w:val="00B64FD4"/>
    <w:rsid w:val="00B669FC"/>
    <w:rsid w:val="00B702C9"/>
    <w:rsid w:val="00B7144D"/>
    <w:rsid w:val="00B72ABD"/>
    <w:rsid w:val="00B72C3D"/>
    <w:rsid w:val="00B735B9"/>
    <w:rsid w:val="00B737D0"/>
    <w:rsid w:val="00B74EB4"/>
    <w:rsid w:val="00B752BD"/>
    <w:rsid w:val="00B7553F"/>
    <w:rsid w:val="00B766C5"/>
    <w:rsid w:val="00B77449"/>
    <w:rsid w:val="00B82F52"/>
    <w:rsid w:val="00B8308D"/>
    <w:rsid w:val="00B8628D"/>
    <w:rsid w:val="00B87E06"/>
    <w:rsid w:val="00B928CE"/>
    <w:rsid w:val="00B94ED0"/>
    <w:rsid w:val="00BA01B1"/>
    <w:rsid w:val="00BA08EF"/>
    <w:rsid w:val="00BA147A"/>
    <w:rsid w:val="00BA19FD"/>
    <w:rsid w:val="00BA2B87"/>
    <w:rsid w:val="00BA38CE"/>
    <w:rsid w:val="00BA4A26"/>
    <w:rsid w:val="00BA5D09"/>
    <w:rsid w:val="00BA6734"/>
    <w:rsid w:val="00BA72CF"/>
    <w:rsid w:val="00BB3900"/>
    <w:rsid w:val="00BB6848"/>
    <w:rsid w:val="00BB7417"/>
    <w:rsid w:val="00BB775E"/>
    <w:rsid w:val="00BC0092"/>
    <w:rsid w:val="00BC0E6A"/>
    <w:rsid w:val="00BC18A7"/>
    <w:rsid w:val="00BC24A8"/>
    <w:rsid w:val="00BC3064"/>
    <w:rsid w:val="00BC3498"/>
    <w:rsid w:val="00BC3C9C"/>
    <w:rsid w:val="00BC46DA"/>
    <w:rsid w:val="00BC4C63"/>
    <w:rsid w:val="00BD3325"/>
    <w:rsid w:val="00BD4593"/>
    <w:rsid w:val="00BD5256"/>
    <w:rsid w:val="00BD66C8"/>
    <w:rsid w:val="00BE2271"/>
    <w:rsid w:val="00BE3324"/>
    <w:rsid w:val="00BE34F7"/>
    <w:rsid w:val="00BE4CD2"/>
    <w:rsid w:val="00BE6C59"/>
    <w:rsid w:val="00BF6637"/>
    <w:rsid w:val="00C00DCE"/>
    <w:rsid w:val="00C00EF3"/>
    <w:rsid w:val="00C03966"/>
    <w:rsid w:val="00C052EE"/>
    <w:rsid w:val="00C05BFB"/>
    <w:rsid w:val="00C06C4B"/>
    <w:rsid w:val="00C07406"/>
    <w:rsid w:val="00C134FF"/>
    <w:rsid w:val="00C153FC"/>
    <w:rsid w:val="00C21424"/>
    <w:rsid w:val="00C21D76"/>
    <w:rsid w:val="00C22486"/>
    <w:rsid w:val="00C246D5"/>
    <w:rsid w:val="00C24737"/>
    <w:rsid w:val="00C26751"/>
    <w:rsid w:val="00C26E0F"/>
    <w:rsid w:val="00C27708"/>
    <w:rsid w:val="00C27FB6"/>
    <w:rsid w:val="00C30DB1"/>
    <w:rsid w:val="00C32363"/>
    <w:rsid w:val="00C326F5"/>
    <w:rsid w:val="00C32980"/>
    <w:rsid w:val="00C32FFC"/>
    <w:rsid w:val="00C33741"/>
    <w:rsid w:val="00C36F97"/>
    <w:rsid w:val="00C37703"/>
    <w:rsid w:val="00C37D57"/>
    <w:rsid w:val="00C410AD"/>
    <w:rsid w:val="00C417B1"/>
    <w:rsid w:val="00C42E18"/>
    <w:rsid w:val="00C44652"/>
    <w:rsid w:val="00C51246"/>
    <w:rsid w:val="00C513B2"/>
    <w:rsid w:val="00C516FD"/>
    <w:rsid w:val="00C51BA2"/>
    <w:rsid w:val="00C52FA5"/>
    <w:rsid w:val="00C543F4"/>
    <w:rsid w:val="00C56198"/>
    <w:rsid w:val="00C56CA8"/>
    <w:rsid w:val="00C620D7"/>
    <w:rsid w:val="00C6291A"/>
    <w:rsid w:val="00C62B07"/>
    <w:rsid w:val="00C6325A"/>
    <w:rsid w:val="00C64705"/>
    <w:rsid w:val="00C64A26"/>
    <w:rsid w:val="00C655C5"/>
    <w:rsid w:val="00C67D3D"/>
    <w:rsid w:val="00C74115"/>
    <w:rsid w:val="00C82AFE"/>
    <w:rsid w:val="00C82C0C"/>
    <w:rsid w:val="00C84AE4"/>
    <w:rsid w:val="00C871C2"/>
    <w:rsid w:val="00C873D2"/>
    <w:rsid w:val="00C87B0D"/>
    <w:rsid w:val="00C87CCE"/>
    <w:rsid w:val="00C92543"/>
    <w:rsid w:val="00C96101"/>
    <w:rsid w:val="00C966DE"/>
    <w:rsid w:val="00CA0F19"/>
    <w:rsid w:val="00CA1A03"/>
    <w:rsid w:val="00CA1A90"/>
    <w:rsid w:val="00CA1DBA"/>
    <w:rsid w:val="00CA1DD0"/>
    <w:rsid w:val="00CA1DD4"/>
    <w:rsid w:val="00CA4FCE"/>
    <w:rsid w:val="00CA699A"/>
    <w:rsid w:val="00CA6EDB"/>
    <w:rsid w:val="00CB1EE7"/>
    <w:rsid w:val="00CB5F72"/>
    <w:rsid w:val="00CB7EDB"/>
    <w:rsid w:val="00CC14CA"/>
    <w:rsid w:val="00CC4A56"/>
    <w:rsid w:val="00CC4FFE"/>
    <w:rsid w:val="00CD0CC0"/>
    <w:rsid w:val="00CD2190"/>
    <w:rsid w:val="00CE0842"/>
    <w:rsid w:val="00CE0EF6"/>
    <w:rsid w:val="00CE201E"/>
    <w:rsid w:val="00CE5403"/>
    <w:rsid w:val="00CF011D"/>
    <w:rsid w:val="00CF5039"/>
    <w:rsid w:val="00CF59D8"/>
    <w:rsid w:val="00D00EF7"/>
    <w:rsid w:val="00D00F98"/>
    <w:rsid w:val="00D015DC"/>
    <w:rsid w:val="00D043E1"/>
    <w:rsid w:val="00D047F2"/>
    <w:rsid w:val="00D04F30"/>
    <w:rsid w:val="00D075EB"/>
    <w:rsid w:val="00D12D4F"/>
    <w:rsid w:val="00D14775"/>
    <w:rsid w:val="00D14863"/>
    <w:rsid w:val="00D14F5B"/>
    <w:rsid w:val="00D15D28"/>
    <w:rsid w:val="00D167C5"/>
    <w:rsid w:val="00D16DC0"/>
    <w:rsid w:val="00D17676"/>
    <w:rsid w:val="00D22316"/>
    <w:rsid w:val="00D23943"/>
    <w:rsid w:val="00D23E58"/>
    <w:rsid w:val="00D26AE6"/>
    <w:rsid w:val="00D31236"/>
    <w:rsid w:val="00D320B1"/>
    <w:rsid w:val="00D34CC4"/>
    <w:rsid w:val="00D35518"/>
    <w:rsid w:val="00D40F6F"/>
    <w:rsid w:val="00D46D58"/>
    <w:rsid w:val="00D479A7"/>
    <w:rsid w:val="00D518B1"/>
    <w:rsid w:val="00D52625"/>
    <w:rsid w:val="00D545B1"/>
    <w:rsid w:val="00D55FA1"/>
    <w:rsid w:val="00D56C86"/>
    <w:rsid w:val="00D61AAA"/>
    <w:rsid w:val="00D62A27"/>
    <w:rsid w:val="00D646D3"/>
    <w:rsid w:val="00D64F1E"/>
    <w:rsid w:val="00D6505D"/>
    <w:rsid w:val="00D6551F"/>
    <w:rsid w:val="00D67346"/>
    <w:rsid w:val="00D6748C"/>
    <w:rsid w:val="00D71682"/>
    <w:rsid w:val="00D7334A"/>
    <w:rsid w:val="00D75375"/>
    <w:rsid w:val="00D759BB"/>
    <w:rsid w:val="00D763BD"/>
    <w:rsid w:val="00D76DE8"/>
    <w:rsid w:val="00D8014A"/>
    <w:rsid w:val="00D8171B"/>
    <w:rsid w:val="00D849F4"/>
    <w:rsid w:val="00D869ED"/>
    <w:rsid w:val="00D92BC3"/>
    <w:rsid w:val="00D94D5C"/>
    <w:rsid w:val="00D9593F"/>
    <w:rsid w:val="00D95DEB"/>
    <w:rsid w:val="00D971D9"/>
    <w:rsid w:val="00DA1EF0"/>
    <w:rsid w:val="00DA32C1"/>
    <w:rsid w:val="00DA3862"/>
    <w:rsid w:val="00DA463E"/>
    <w:rsid w:val="00DA4D7F"/>
    <w:rsid w:val="00DA5101"/>
    <w:rsid w:val="00DA5DD7"/>
    <w:rsid w:val="00DB00AC"/>
    <w:rsid w:val="00DB077A"/>
    <w:rsid w:val="00DB13EC"/>
    <w:rsid w:val="00DB2D24"/>
    <w:rsid w:val="00DB4DE2"/>
    <w:rsid w:val="00DB5E18"/>
    <w:rsid w:val="00DB652F"/>
    <w:rsid w:val="00DC00D7"/>
    <w:rsid w:val="00DC13EF"/>
    <w:rsid w:val="00DC1965"/>
    <w:rsid w:val="00DC2307"/>
    <w:rsid w:val="00DC2C8C"/>
    <w:rsid w:val="00DC4991"/>
    <w:rsid w:val="00DC537C"/>
    <w:rsid w:val="00DC7EC7"/>
    <w:rsid w:val="00DD054B"/>
    <w:rsid w:val="00DD0723"/>
    <w:rsid w:val="00DD1862"/>
    <w:rsid w:val="00DD40C5"/>
    <w:rsid w:val="00DD6884"/>
    <w:rsid w:val="00DD6EF7"/>
    <w:rsid w:val="00DE0003"/>
    <w:rsid w:val="00DE0466"/>
    <w:rsid w:val="00DE5641"/>
    <w:rsid w:val="00DE5FD5"/>
    <w:rsid w:val="00DE647D"/>
    <w:rsid w:val="00DE6D50"/>
    <w:rsid w:val="00DE718F"/>
    <w:rsid w:val="00DE7AD3"/>
    <w:rsid w:val="00DF03DE"/>
    <w:rsid w:val="00DF0A72"/>
    <w:rsid w:val="00DF1A22"/>
    <w:rsid w:val="00DF1B75"/>
    <w:rsid w:val="00DF3EA6"/>
    <w:rsid w:val="00DF40EC"/>
    <w:rsid w:val="00DF4D7A"/>
    <w:rsid w:val="00DF5B7A"/>
    <w:rsid w:val="00DF6108"/>
    <w:rsid w:val="00DF6BAA"/>
    <w:rsid w:val="00E0224D"/>
    <w:rsid w:val="00E036A8"/>
    <w:rsid w:val="00E11CDF"/>
    <w:rsid w:val="00E1251F"/>
    <w:rsid w:val="00E133E9"/>
    <w:rsid w:val="00E14F97"/>
    <w:rsid w:val="00E172F7"/>
    <w:rsid w:val="00E1786E"/>
    <w:rsid w:val="00E17B93"/>
    <w:rsid w:val="00E17E1C"/>
    <w:rsid w:val="00E211E9"/>
    <w:rsid w:val="00E21CC5"/>
    <w:rsid w:val="00E22132"/>
    <w:rsid w:val="00E2370B"/>
    <w:rsid w:val="00E2582C"/>
    <w:rsid w:val="00E27BAA"/>
    <w:rsid w:val="00E307F3"/>
    <w:rsid w:val="00E32A19"/>
    <w:rsid w:val="00E32A75"/>
    <w:rsid w:val="00E34DA2"/>
    <w:rsid w:val="00E379C1"/>
    <w:rsid w:val="00E37B54"/>
    <w:rsid w:val="00E40086"/>
    <w:rsid w:val="00E404E2"/>
    <w:rsid w:val="00E43F75"/>
    <w:rsid w:val="00E474D6"/>
    <w:rsid w:val="00E510B1"/>
    <w:rsid w:val="00E52A75"/>
    <w:rsid w:val="00E539DD"/>
    <w:rsid w:val="00E54024"/>
    <w:rsid w:val="00E54A8F"/>
    <w:rsid w:val="00E70AEE"/>
    <w:rsid w:val="00E73AE6"/>
    <w:rsid w:val="00E7629B"/>
    <w:rsid w:val="00E772BC"/>
    <w:rsid w:val="00E779E0"/>
    <w:rsid w:val="00E77F35"/>
    <w:rsid w:val="00E85B06"/>
    <w:rsid w:val="00E85FAE"/>
    <w:rsid w:val="00E86074"/>
    <w:rsid w:val="00E91023"/>
    <w:rsid w:val="00E91960"/>
    <w:rsid w:val="00E94A5C"/>
    <w:rsid w:val="00EA0F7D"/>
    <w:rsid w:val="00EA14C6"/>
    <w:rsid w:val="00EA56A4"/>
    <w:rsid w:val="00EA588E"/>
    <w:rsid w:val="00EA794F"/>
    <w:rsid w:val="00EB170A"/>
    <w:rsid w:val="00EB2294"/>
    <w:rsid w:val="00EB3E14"/>
    <w:rsid w:val="00EB7990"/>
    <w:rsid w:val="00EC094A"/>
    <w:rsid w:val="00EC18F9"/>
    <w:rsid w:val="00EC2408"/>
    <w:rsid w:val="00EC30AE"/>
    <w:rsid w:val="00EC35F0"/>
    <w:rsid w:val="00EC7E80"/>
    <w:rsid w:val="00ED1F29"/>
    <w:rsid w:val="00ED24E7"/>
    <w:rsid w:val="00ED369B"/>
    <w:rsid w:val="00ED4F79"/>
    <w:rsid w:val="00ED5CA7"/>
    <w:rsid w:val="00ED6028"/>
    <w:rsid w:val="00EE0DE6"/>
    <w:rsid w:val="00EE1291"/>
    <w:rsid w:val="00EE25E0"/>
    <w:rsid w:val="00EE2D9E"/>
    <w:rsid w:val="00EF12C9"/>
    <w:rsid w:val="00EF1305"/>
    <w:rsid w:val="00EF16DC"/>
    <w:rsid w:val="00EF256A"/>
    <w:rsid w:val="00EF68E7"/>
    <w:rsid w:val="00EF6A76"/>
    <w:rsid w:val="00EF6D28"/>
    <w:rsid w:val="00EF7691"/>
    <w:rsid w:val="00F0025D"/>
    <w:rsid w:val="00F00D7F"/>
    <w:rsid w:val="00F03BBB"/>
    <w:rsid w:val="00F06BFE"/>
    <w:rsid w:val="00F10123"/>
    <w:rsid w:val="00F1039E"/>
    <w:rsid w:val="00F11D63"/>
    <w:rsid w:val="00F13935"/>
    <w:rsid w:val="00F17BE2"/>
    <w:rsid w:val="00F21AB6"/>
    <w:rsid w:val="00F24345"/>
    <w:rsid w:val="00F24B9F"/>
    <w:rsid w:val="00F25F12"/>
    <w:rsid w:val="00F26086"/>
    <w:rsid w:val="00F264BE"/>
    <w:rsid w:val="00F27946"/>
    <w:rsid w:val="00F30E95"/>
    <w:rsid w:val="00F312EF"/>
    <w:rsid w:val="00F337E0"/>
    <w:rsid w:val="00F339AF"/>
    <w:rsid w:val="00F34B52"/>
    <w:rsid w:val="00F34C64"/>
    <w:rsid w:val="00F3734F"/>
    <w:rsid w:val="00F41554"/>
    <w:rsid w:val="00F431BE"/>
    <w:rsid w:val="00F448AE"/>
    <w:rsid w:val="00F45A5D"/>
    <w:rsid w:val="00F46BC0"/>
    <w:rsid w:val="00F47675"/>
    <w:rsid w:val="00F53955"/>
    <w:rsid w:val="00F55089"/>
    <w:rsid w:val="00F550B8"/>
    <w:rsid w:val="00F553E3"/>
    <w:rsid w:val="00F55D22"/>
    <w:rsid w:val="00F56652"/>
    <w:rsid w:val="00F56865"/>
    <w:rsid w:val="00F56A1A"/>
    <w:rsid w:val="00F57971"/>
    <w:rsid w:val="00F6320F"/>
    <w:rsid w:val="00F632D4"/>
    <w:rsid w:val="00F63483"/>
    <w:rsid w:val="00F6403E"/>
    <w:rsid w:val="00F65E5E"/>
    <w:rsid w:val="00F700A9"/>
    <w:rsid w:val="00F71F19"/>
    <w:rsid w:val="00F72866"/>
    <w:rsid w:val="00F72D8D"/>
    <w:rsid w:val="00F7496E"/>
    <w:rsid w:val="00F76912"/>
    <w:rsid w:val="00F77C1F"/>
    <w:rsid w:val="00F821BC"/>
    <w:rsid w:val="00F8352D"/>
    <w:rsid w:val="00F85592"/>
    <w:rsid w:val="00F85998"/>
    <w:rsid w:val="00F94056"/>
    <w:rsid w:val="00F94294"/>
    <w:rsid w:val="00F964EB"/>
    <w:rsid w:val="00F96B6F"/>
    <w:rsid w:val="00FA149E"/>
    <w:rsid w:val="00FA4034"/>
    <w:rsid w:val="00FA5748"/>
    <w:rsid w:val="00FA64C3"/>
    <w:rsid w:val="00FB0CB1"/>
    <w:rsid w:val="00FB1555"/>
    <w:rsid w:val="00FB24D2"/>
    <w:rsid w:val="00FB44BE"/>
    <w:rsid w:val="00FB54C7"/>
    <w:rsid w:val="00FB6EAA"/>
    <w:rsid w:val="00FC0736"/>
    <w:rsid w:val="00FC0A23"/>
    <w:rsid w:val="00FC11B8"/>
    <w:rsid w:val="00FD0543"/>
    <w:rsid w:val="00FD146A"/>
    <w:rsid w:val="00FD204F"/>
    <w:rsid w:val="00FD39DB"/>
    <w:rsid w:val="00FD4F90"/>
    <w:rsid w:val="00FE021A"/>
    <w:rsid w:val="00FE0645"/>
    <w:rsid w:val="00FE11C4"/>
    <w:rsid w:val="00FE2935"/>
    <w:rsid w:val="00FE3028"/>
    <w:rsid w:val="00FE437E"/>
    <w:rsid w:val="00FE56CE"/>
    <w:rsid w:val="00FE69B1"/>
    <w:rsid w:val="00FF0E21"/>
    <w:rsid w:val="00FF2D06"/>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67E86D"/>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C8410-8D47-4AE0-BEB5-219D107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8155</TotalTime>
  <Pages>13</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903</cp:revision>
  <cp:lastPrinted>2000-07-13T17:13:00Z</cp:lastPrinted>
  <dcterms:created xsi:type="dcterms:W3CDTF">2015-08-25T18:14:00Z</dcterms:created>
  <dcterms:modified xsi:type="dcterms:W3CDTF">2021-09-09T17:29:00Z</dcterms:modified>
</cp:coreProperties>
</file>
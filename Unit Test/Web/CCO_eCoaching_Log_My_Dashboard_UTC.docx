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675AD6">
        <w:rPr>
          <w:rFonts w:ascii="Arial" w:hAnsi="Arial"/>
          <w:b/>
          <w:sz w:val="36"/>
        </w:rPr>
        <w:t>My</w:t>
      </w:r>
      <w:r w:rsidR="00704011">
        <w:rPr>
          <w:rFonts w:ascii="Arial" w:hAnsi="Arial"/>
          <w:b/>
          <w:sz w:val="36"/>
        </w:rPr>
        <w:t xml:space="preserve">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3F3287" w:rsidTr="002D2D88">
        <w:tc>
          <w:tcPr>
            <w:tcW w:w="1440" w:type="dxa"/>
          </w:tcPr>
          <w:p w:rsidR="00AA6F09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A001B6" w:rsidRPr="003F3287">
              <w:rPr>
                <w:sz w:val="20"/>
              </w:rPr>
              <w:t>5</w:t>
            </w:r>
            <w:r w:rsidR="00AA6F09" w:rsidRPr="003F3287">
              <w:rPr>
                <w:sz w:val="20"/>
              </w:rPr>
              <w:t>/</w:t>
            </w:r>
            <w:r w:rsidR="00984DB6" w:rsidRPr="003F3287">
              <w:rPr>
                <w:sz w:val="20"/>
              </w:rPr>
              <w:t>2</w:t>
            </w:r>
            <w:r w:rsidR="007D29C0" w:rsidRPr="003F3287">
              <w:rPr>
                <w:sz w:val="20"/>
              </w:rPr>
              <w:t>2</w:t>
            </w:r>
            <w:r w:rsidR="00AA6F09" w:rsidRPr="003F3287">
              <w:rPr>
                <w:sz w:val="20"/>
              </w:rPr>
              <w:t>/201</w:t>
            </w:r>
            <w:r w:rsidR="00984DB6" w:rsidRPr="003F3287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3F3287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Initial revision</w:t>
            </w:r>
            <w:r w:rsidR="005F5653" w:rsidRPr="003F3287">
              <w:rPr>
                <w:sz w:val="20"/>
              </w:rPr>
              <w:t xml:space="preserve"> – TFS 10220</w:t>
            </w:r>
          </w:p>
        </w:tc>
        <w:tc>
          <w:tcPr>
            <w:tcW w:w="2790" w:type="dxa"/>
          </w:tcPr>
          <w:p w:rsidR="00AA6F09" w:rsidRPr="003F3287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3F3287">
              <w:rPr>
                <w:sz w:val="20"/>
              </w:rPr>
              <w:t>Lili Huang</w:t>
            </w:r>
          </w:p>
        </w:tc>
      </w:tr>
      <w:tr w:rsidR="003F3287" w:rsidRPr="003F3287" w:rsidTr="002D2D88">
        <w:tc>
          <w:tcPr>
            <w:tcW w:w="1440" w:type="dxa"/>
          </w:tcPr>
          <w:p w:rsidR="003F3287" w:rsidRPr="003F3287" w:rsidRDefault="003F328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:rsid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to be exported to excel</w:t>
            </w:r>
            <w:r w:rsidR="00E50A3D">
              <w:rPr>
                <w:sz w:val="20"/>
              </w:rPr>
              <w:t>;</w:t>
            </w:r>
          </w:p>
          <w:p w:rsidR="00E50A3D" w:rsidRPr="003F3287" w:rsidRDefault="00E50A3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MD-10</w:t>
            </w:r>
          </w:p>
        </w:tc>
        <w:tc>
          <w:tcPr>
            <w:tcW w:w="2790" w:type="dxa"/>
          </w:tcPr>
          <w:p w:rsidR="003F3287" w:rsidRPr="003F3287" w:rsidRDefault="00766DF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303AA" w:rsidRPr="003F3287" w:rsidTr="002D2D88">
        <w:tc>
          <w:tcPr>
            <w:tcW w:w="1440" w:type="dxa"/>
          </w:tcPr>
          <w:p w:rsidR="00A303AA" w:rsidRDefault="00A303AA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:rsidR="00A303AA" w:rsidRDefault="00A303AA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TFS11984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r w:rsidR="001B4309">
              <w:rPr>
                <w:sz w:val="20"/>
              </w:rPr>
              <w:t>share point site to report issues;</w:t>
            </w:r>
          </w:p>
          <w:p w:rsidR="009547C5" w:rsidRDefault="009547C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MD-11; MD-12</w:t>
            </w:r>
          </w:p>
        </w:tc>
        <w:tc>
          <w:tcPr>
            <w:tcW w:w="2790" w:type="dxa"/>
          </w:tcPr>
          <w:p w:rsidR="00A303AA" w:rsidRDefault="001B430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37800" w:rsidRPr="003F3287" w:rsidTr="002D2D88">
        <w:trPr>
          <w:ins w:id="2" w:author="Huang, Lili" w:date="2018-09-04T12:48:00Z"/>
        </w:trPr>
        <w:tc>
          <w:tcPr>
            <w:tcW w:w="1440" w:type="dxa"/>
          </w:tcPr>
          <w:p w:rsidR="00637800" w:rsidRDefault="00637800" w:rsidP="007D29C0">
            <w:pPr>
              <w:pStyle w:val="hdr1"/>
              <w:ind w:left="0"/>
              <w:jc w:val="left"/>
              <w:rPr>
                <w:ins w:id="3" w:author="Huang, Lili" w:date="2018-09-04T12:48:00Z"/>
                <w:sz w:val="20"/>
              </w:rPr>
            </w:pPr>
            <w:ins w:id="4" w:author="Huang, Lili" w:date="2018-09-04T12:48:00Z">
              <w:r>
                <w:rPr>
                  <w:sz w:val="20"/>
                </w:rPr>
                <w:t>09/04/2018</w:t>
              </w:r>
            </w:ins>
          </w:p>
        </w:tc>
        <w:tc>
          <w:tcPr>
            <w:tcW w:w="7224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ins w:id="5" w:author="Huang, Lili" w:date="2018-09-04T12:48:00Z"/>
                <w:sz w:val="20"/>
              </w:rPr>
            </w:pPr>
            <w:ins w:id="6" w:author="Huang, Lili" w:date="2018-09-04T12:48:00Z">
              <w:r>
                <w:rPr>
                  <w:sz w:val="20"/>
                </w:rPr>
                <w:t xml:space="preserve">TFS11984 – Include a link to </w:t>
              </w:r>
              <w:proofErr w:type="spellStart"/>
              <w:r>
                <w:rPr>
                  <w:sz w:val="20"/>
                </w:rPr>
                <w:t>ecl</w:t>
              </w:r>
              <w:proofErr w:type="spellEnd"/>
              <w:r>
                <w:rPr>
                  <w:sz w:val="20"/>
                </w:rPr>
                <w:t xml:space="preserve"> share point site to report issues;</w:t>
              </w:r>
            </w:ins>
          </w:p>
          <w:p w:rsidR="00637800" w:rsidRDefault="00637800" w:rsidP="002D2D88">
            <w:pPr>
              <w:pStyle w:val="hdr1"/>
              <w:ind w:left="0"/>
              <w:jc w:val="left"/>
              <w:rPr>
                <w:ins w:id="7" w:author="Huang, Lili" w:date="2018-09-04T12:48:00Z"/>
                <w:sz w:val="20"/>
              </w:rPr>
            </w:pPr>
            <w:ins w:id="8" w:author="Huang, Lili" w:date="2018-09-04T12:48:00Z">
              <w:r>
                <w:rPr>
                  <w:sz w:val="20"/>
                </w:rPr>
                <w:t>Removed MD-11; MD-12</w:t>
              </w:r>
              <w:r w:rsidR="00E7388B">
                <w:rPr>
                  <w:sz w:val="20"/>
                </w:rPr>
                <w:t>;</w:t>
              </w:r>
            </w:ins>
          </w:p>
          <w:p w:rsidR="00E7388B" w:rsidRDefault="00E7388B" w:rsidP="002D2D88">
            <w:pPr>
              <w:pStyle w:val="hdr1"/>
              <w:ind w:left="0"/>
              <w:jc w:val="left"/>
              <w:rPr>
                <w:ins w:id="9" w:author="Huang, Lili" w:date="2018-09-04T12:48:00Z"/>
                <w:sz w:val="20"/>
              </w:rPr>
            </w:pPr>
            <w:ins w:id="10" w:author="Huang, Lili" w:date="2018-09-04T12:48:00Z">
              <w:r>
                <w:rPr>
                  <w:sz w:val="20"/>
                </w:rPr>
                <w:t>Added to Common UTC</w:t>
              </w:r>
            </w:ins>
          </w:p>
        </w:tc>
        <w:tc>
          <w:tcPr>
            <w:tcW w:w="2790" w:type="dxa"/>
          </w:tcPr>
          <w:p w:rsidR="00637800" w:rsidRDefault="00637800" w:rsidP="002D2D88">
            <w:pPr>
              <w:pStyle w:val="hdr1"/>
              <w:ind w:left="0"/>
              <w:jc w:val="left"/>
              <w:rPr>
                <w:ins w:id="11" w:author="Huang, Lili" w:date="2018-09-04T12:48:00Z"/>
                <w:sz w:val="20"/>
              </w:rPr>
            </w:pPr>
            <w:ins w:id="12" w:author="Huang, Lili" w:date="2018-09-04T12:48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13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13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0365AC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0365AC">
              <w:rPr>
                <w:sz w:val="20"/>
              </w:rPr>
              <w:t>My</w:t>
            </w:r>
            <w:r w:rsidR="00BC18A7">
              <w:rPr>
                <w:sz w:val="20"/>
              </w:rPr>
              <w:t xml:space="preserve">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D7362B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Default="00FB24F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</w:t>
            </w:r>
          </w:p>
        </w:tc>
        <w:tc>
          <w:tcPr>
            <w:tcW w:w="4200" w:type="dxa"/>
          </w:tcPr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one of the roles below: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Historical_Dashboard_ACL</w:t>
            </w:r>
            <w:proofErr w:type="spellEnd"/>
            <w:r>
              <w:rPr>
                <w:sz w:val="20"/>
              </w:rPr>
              <w:t>)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60636E" w:rsidRPr="001D73AA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CSR </w:t>
            </w:r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</w:t>
            </w:r>
          </w:p>
          <w:p w:rsidR="00FD352A" w:rsidRDefault="00FD352A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SrManager</w:t>
            </w:r>
            <w:proofErr w:type="spellEnd"/>
          </w:p>
          <w:p w:rsidR="0060636E" w:rsidRDefault="0060636E" w:rsidP="0060636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BB7417" w:rsidRDefault="0060636E" w:rsidP="0060636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E52EF2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r w:rsidR="007D3E82">
              <w:rPr>
                <w:sz w:val="20"/>
              </w:rPr>
              <w:t>.</w:t>
            </w:r>
          </w:p>
        </w:tc>
        <w:tc>
          <w:tcPr>
            <w:tcW w:w="3450" w:type="dxa"/>
            <w:gridSpan w:val="2"/>
          </w:tcPr>
          <w:p w:rsidR="00885667" w:rsidRDefault="006B2B9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FD7875">
              <w:rPr>
                <w:sz w:val="20"/>
              </w:rPr>
              <w:t>.</w:t>
            </w:r>
          </w:p>
          <w:p w:rsidR="00FD7875" w:rsidRDefault="00FD787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</w:t>
            </w:r>
            <w:r w:rsidR="00C9740B">
              <w:rPr>
                <w:sz w:val="20"/>
              </w:rPr>
              <w:t>t by status</w:t>
            </w:r>
            <w:r>
              <w:rPr>
                <w:sz w:val="20"/>
              </w:rPr>
              <w:t xml:space="preserve"> displays;</w:t>
            </w:r>
          </w:p>
          <w:p w:rsidR="00FD7875" w:rsidRDefault="00FD7875" w:rsidP="00FD787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status displays.</w:t>
            </w:r>
          </w:p>
        </w:tc>
        <w:tc>
          <w:tcPr>
            <w:tcW w:w="1275" w:type="dxa"/>
          </w:tcPr>
          <w:p w:rsidR="00885667" w:rsidRDefault="006B2B9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314DEA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MD-2</w:t>
            </w:r>
          </w:p>
        </w:tc>
        <w:tc>
          <w:tcPr>
            <w:tcW w:w="4200" w:type="dxa"/>
          </w:tcPr>
          <w:p w:rsidR="00885667" w:rsidRDefault="004973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885667" w:rsidRPr="00106C7F" w:rsidRDefault="004D271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link</w:t>
            </w:r>
          </w:p>
        </w:tc>
        <w:tc>
          <w:tcPr>
            <w:tcW w:w="3450" w:type="dxa"/>
            <w:gridSpan w:val="2"/>
          </w:tcPr>
          <w:p w:rsidR="004952D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Associated log list display</w:t>
            </w:r>
            <w:r w:rsidR="00B03299">
              <w:rPr>
                <w:sz w:val="20"/>
              </w:rPr>
              <w:t>s</w:t>
            </w:r>
            <w:r>
              <w:rPr>
                <w:sz w:val="20"/>
              </w:rPr>
              <w:t>;</w:t>
            </w: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Filters display;</w:t>
            </w:r>
          </w:p>
          <w:p w:rsidR="00AA294D" w:rsidRPr="00106C7F" w:rsidRDefault="00AA294D" w:rsidP="0000205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(Filters are based on user role</w:t>
            </w:r>
            <w:r w:rsidR="004C6FAB">
              <w:rPr>
                <w:sz w:val="20"/>
              </w:rPr>
              <w:t xml:space="preserve">; see </w:t>
            </w:r>
            <w:r w:rsidR="004C6FAB" w:rsidRPr="004C6FAB">
              <w:rPr>
                <w:sz w:val="20"/>
              </w:rPr>
              <w:t>CCO_eCoaching_Log_My_Dashboard_DD</w:t>
            </w:r>
            <w:r w:rsidR="004C6FAB">
              <w:rPr>
                <w:sz w:val="20"/>
              </w:rPr>
              <w:t>.docx for details</w:t>
            </w:r>
            <w:r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885667" w:rsidRDefault="004D2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A294D" w:rsidTr="00D7362B">
        <w:tc>
          <w:tcPr>
            <w:tcW w:w="1308" w:type="dxa"/>
            <w:gridSpan w:val="2"/>
          </w:tcPr>
          <w:p w:rsidR="00AA294D" w:rsidRDefault="00AA294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AA294D" w:rsidRDefault="00AA294D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AA294D" w:rsidRDefault="00AA294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AA294D" w:rsidRDefault="00AA294D" w:rsidP="004D271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AA294D" w:rsidRDefault="00AA294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885667" w:rsidTr="00D7362B">
        <w:tc>
          <w:tcPr>
            <w:tcW w:w="1308" w:type="dxa"/>
            <w:gridSpan w:val="2"/>
          </w:tcPr>
          <w:p w:rsidR="00885667" w:rsidRPr="00F30DC0" w:rsidRDefault="00B27F6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MD-3</w:t>
            </w:r>
          </w:p>
        </w:tc>
        <w:tc>
          <w:tcPr>
            <w:tcW w:w="4200" w:type="dxa"/>
          </w:tcPr>
          <w:p w:rsidR="00885667" w:rsidRPr="00F30DC0" w:rsidRDefault="00B27F6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3E33D0" w:rsidRDefault="00364C2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different search filters;</w:t>
            </w:r>
          </w:p>
          <w:p w:rsidR="00B27F67" w:rsidRPr="00F30DC0" w:rsidRDefault="00B27F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 button</w:t>
            </w:r>
          </w:p>
        </w:tc>
        <w:tc>
          <w:tcPr>
            <w:tcW w:w="3450" w:type="dxa"/>
            <w:gridSpan w:val="2"/>
          </w:tcPr>
          <w:p w:rsidR="000B528A" w:rsidRPr="00F30DC0" w:rsidRDefault="002A76D9" w:rsidP="002A76D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Logs met the search criteria display.</w:t>
            </w:r>
          </w:p>
        </w:tc>
        <w:tc>
          <w:tcPr>
            <w:tcW w:w="1275" w:type="dxa"/>
          </w:tcPr>
          <w:p w:rsidR="00885667" w:rsidRPr="00F30DC0" w:rsidRDefault="002A76D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D7362B">
        <w:tc>
          <w:tcPr>
            <w:tcW w:w="1308" w:type="dxa"/>
            <w:gridSpan w:val="2"/>
          </w:tcPr>
          <w:p w:rsidR="001120E3" w:rsidRDefault="00F36BB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MD-4</w:t>
            </w:r>
          </w:p>
        </w:tc>
        <w:tc>
          <w:tcPr>
            <w:tcW w:w="4200" w:type="dxa"/>
          </w:tcPr>
          <w:p w:rsidR="001120E3" w:rsidRDefault="00E3099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1120E3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MD-2</w:t>
            </w:r>
          </w:p>
          <w:p w:rsidR="00212D6E" w:rsidRDefault="00212D6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</w:t>
            </w:r>
            <w:r w:rsidRPr="00487D59">
              <w:rPr>
                <w:b/>
                <w:sz w:val="20"/>
              </w:rPr>
              <w:t>Form Name</w:t>
            </w:r>
            <w:r>
              <w:rPr>
                <w:sz w:val="20"/>
              </w:rPr>
              <w:t>” column header.</w:t>
            </w:r>
          </w:p>
        </w:tc>
        <w:tc>
          <w:tcPr>
            <w:tcW w:w="3450" w:type="dxa"/>
            <w:gridSpan w:val="2"/>
          </w:tcPr>
          <w:p w:rsidR="001120E3" w:rsidRDefault="004B3A9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1120E3" w:rsidRDefault="004B3A9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MD-5</w:t>
            </w:r>
          </w:p>
        </w:tc>
        <w:tc>
          <w:tcPr>
            <w:tcW w:w="4200" w:type="dxa"/>
          </w:tcPr>
          <w:p w:rsidR="0072188F" w:rsidRDefault="00B71D9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MD-4 for the following column headers: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Employee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Supervisor;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Manager;</w:t>
            </w:r>
          </w:p>
          <w:p w:rsidR="00B71D93" w:rsidRPr="00487D59" w:rsidRDefault="00B71D93" w:rsidP="00884EB3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487D59">
              <w:rPr>
                <w:b/>
                <w:sz w:val="20"/>
              </w:rPr>
              <w:t>Status;</w:t>
            </w:r>
          </w:p>
          <w:p w:rsidR="00B71D93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487D59">
              <w:rPr>
                <w:b/>
                <w:sz w:val="20"/>
              </w:rPr>
              <w:t>Created Date</w:t>
            </w:r>
          </w:p>
        </w:tc>
        <w:tc>
          <w:tcPr>
            <w:tcW w:w="3450" w:type="dxa"/>
            <w:gridSpan w:val="2"/>
          </w:tcPr>
          <w:p w:rsidR="0072188F" w:rsidRDefault="00B71D9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is sorted accordingly</w:t>
            </w:r>
          </w:p>
        </w:tc>
        <w:tc>
          <w:tcPr>
            <w:tcW w:w="1275" w:type="dxa"/>
          </w:tcPr>
          <w:p w:rsidR="0072188F" w:rsidRDefault="00B71D9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A436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MD-6</w:t>
            </w:r>
          </w:p>
        </w:tc>
        <w:tc>
          <w:tcPr>
            <w:tcW w:w="4200" w:type="dxa"/>
          </w:tcPr>
          <w:p w:rsidR="00FA4365" w:rsidRDefault="00FA4365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FA4365">
              <w:rPr>
                <w:b/>
                <w:sz w:val="20"/>
              </w:rPr>
              <w:t>Director</w:t>
            </w:r>
            <w:r>
              <w:rPr>
                <w:sz w:val="20"/>
              </w:rPr>
              <w:t xml:space="preserve"> role.</w:t>
            </w:r>
          </w:p>
          <w:p w:rsidR="0072188F" w:rsidRDefault="0072188F" w:rsidP="00FA436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application.</w:t>
            </w:r>
          </w:p>
        </w:tc>
        <w:tc>
          <w:tcPr>
            <w:tcW w:w="3450" w:type="dxa"/>
            <w:gridSpan w:val="2"/>
          </w:tcPr>
          <w:p w:rsidR="0072188F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bar chart by site displays;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list by site displays.</w:t>
            </w:r>
          </w:p>
          <w:p w:rsidR="00C9740B" w:rsidRDefault="00C9740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72188F" w:rsidRDefault="0025175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31639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MD-7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B032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[Site Name] link</w:t>
            </w:r>
          </w:p>
        </w:tc>
        <w:tc>
          <w:tcPr>
            <w:tcW w:w="3450" w:type="dxa"/>
            <w:gridSpan w:val="2"/>
          </w:tcPr>
          <w:p w:rsidR="0072188F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 list displays for the selected site;</w:t>
            </w: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03299" w:rsidRDefault="00B03299" w:rsidP="00B0329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Radio button “Pending”, “Completed”, “Warning” display;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B032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MD-8</w:t>
            </w:r>
          </w:p>
        </w:tc>
        <w:tc>
          <w:tcPr>
            <w:tcW w:w="4200" w:type="dxa"/>
          </w:tcPr>
          <w:p w:rsidR="0072188F" w:rsidRDefault="00B03299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</w:t>
            </w:r>
            <w:r w:rsidR="00B03299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r w:rsidRPr="009C2AAC">
              <w:rPr>
                <w:b/>
                <w:sz w:val="20"/>
              </w:rPr>
              <w:t>Completed</w:t>
            </w:r>
            <w:r>
              <w:rPr>
                <w:sz w:val="20"/>
              </w:rPr>
              <w:t xml:space="preserve">” </w:t>
            </w:r>
          </w:p>
          <w:p w:rsidR="00513767" w:rsidRDefault="00513767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513767" w:rsidRDefault="00513767" w:rsidP="0051376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displays for the selected site;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F6444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MD-9</w:t>
            </w:r>
          </w:p>
        </w:tc>
        <w:tc>
          <w:tcPr>
            <w:tcW w:w="4200" w:type="dxa"/>
          </w:tcPr>
          <w:p w:rsidR="0072188F" w:rsidRDefault="00F6444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MD-1</w:t>
            </w:r>
          </w:p>
        </w:tc>
        <w:tc>
          <w:tcPr>
            <w:tcW w:w="4275" w:type="dxa"/>
            <w:gridSpan w:val="3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</w:t>
            </w:r>
            <w:r w:rsidRPr="009C2AAC">
              <w:rPr>
                <w:b/>
                <w:sz w:val="20"/>
              </w:rPr>
              <w:t>Warning</w:t>
            </w:r>
            <w:r>
              <w:rPr>
                <w:sz w:val="20"/>
              </w:rPr>
              <w:t>”</w:t>
            </w:r>
          </w:p>
          <w:p w:rsidR="00F6444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“Go”</w:t>
            </w:r>
          </w:p>
        </w:tc>
        <w:tc>
          <w:tcPr>
            <w:tcW w:w="3450" w:type="dxa"/>
            <w:gridSpan w:val="2"/>
          </w:tcPr>
          <w:p w:rsidR="0072188F" w:rsidRDefault="00F6444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displays for the selected site.</w:t>
            </w:r>
          </w:p>
        </w:tc>
        <w:tc>
          <w:tcPr>
            <w:tcW w:w="1275" w:type="dxa"/>
          </w:tcPr>
          <w:p w:rsidR="0072188F" w:rsidRDefault="008F3B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2188F" w:rsidTr="00D7362B">
        <w:tc>
          <w:tcPr>
            <w:tcW w:w="1308" w:type="dxa"/>
            <w:gridSpan w:val="2"/>
          </w:tcPr>
          <w:p w:rsidR="0072188F" w:rsidRDefault="00E1259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MD-10</w:t>
            </w:r>
          </w:p>
        </w:tc>
        <w:tc>
          <w:tcPr>
            <w:tcW w:w="4200" w:type="dxa"/>
          </w:tcPr>
          <w:p w:rsidR="0072188F" w:rsidRDefault="00E1259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MD-6</w:t>
            </w:r>
          </w:p>
        </w:tc>
        <w:tc>
          <w:tcPr>
            <w:tcW w:w="4275" w:type="dxa"/>
            <w:gridSpan w:val="3"/>
          </w:tcPr>
          <w:p w:rsidR="0072188F" w:rsidRDefault="0057645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MD-8;</w:t>
            </w:r>
          </w:p>
          <w:p w:rsidR="000E4B9A" w:rsidRDefault="000E4B9A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72188F" w:rsidRDefault="0009159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Either the “total number of records exceed the limit” message displays OR the </w:t>
            </w:r>
            <w:r w:rsidR="00605911">
              <w:rPr>
                <w:sz w:val="20"/>
              </w:rPr>
              <w:t>records</w:t>
            </w:r>
            <w:r>
              <w:rPr>
                <w:sz w:val="20"/>
              </w:rPr>
              <w:t xml:space="preserve"> are successfully exported to excel depends on the total number of records to be exported (limit 20,000)</w:t>
            </w:r>
            <w:r w:rsidR="00605911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72188F" w:rsidRDefault="00A4352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7E42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bookmarkStart w:id="14" w:name="_GoBack"/>
            <w:bookmarkEnd w:id="14"/>
          </w:p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5D7E42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5D7E42" w:rsidRPr="00B00B50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5D7E42" w:rsidRPr="00B00B50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5D7E42" w:rsidRPr="00B00B50" w:rsidRDefault="00131F8B" w:rsidP="00131F8B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8/31</w:t>
            </w:r>
            <w:r w:rsidR="00D37A47">
              <w:rPr>
                <w:sz w:val="20"/>
              </w:rPr>
              <w:t>/</w:t>
            </w:r>
            <w:r>
              <w:rPr>
                <w:sz w:val="20"/>
              </w:rPr>
              <w:t xml:space="preserve">2018, </w:t>
            </w:r>
            <w:r w:rsidR="005D7E42">
              <w:rPr>
                <w:sz w:val="20"/>
              </w:rPr>
              <w:t>8</w:t>
            </w:r>
            <w:r>
              <w:rPr>
                <w:sz w:val="20"/>
              </w:rPr>
              <w:t>/</w:t>
            </w:r>
            <w:r w:rsidR="005D7E42">
              <w:rPr>
                <w:sz w:val="20"/>
              </w:rPr>
              <w:t>21/2018, 5/22/2018</w:t>
            </w:r>
          </w:p>
        </w:tc>
      </w:tr>
      <w:tr w:rsidR="005D7E42" w:rsidRPr="00B00B50" w:rsidTr="00D7362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5D7E42" w:rsidRPr="00B00B50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5D7E42" w:rsidRPr="00B00B50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5D7E42" w:rsidRPr="00B00B50" w:rsidRDefault="005D7E42" w:rsidP="005D7E4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Default="004A52EF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A2D" w:rsidRDefault="00107A2D">
      <w:r>
        <w:separator/>
      </w:r>
    </w:p>
  </w:endnote>
  <w:endnote w:type="continuationSeparator" w:id="0">
    <w:p w:rsidR="00107A2D" w:rsidRDefault="001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C7C9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proofErr w:type="spellStart"/>
    <w:r>
      <w:rPr>
        <w:sz w:val="18"/>
      </w:rPr>
      <w:t>CCO_eCoacihng_Log_</w:t>
    </w:r>
    <w:r w:rsidR="004352D2">
      <w:rPr>
        <w:sz w:val="18"/>
      </w:rPr>
      <w:t>My</w:t>
    </w:r>
    <w:r w:rsidR="00AF0897">
      <w:rPr>
        <w:sz w:val="18"/>
      </w:rPr>
      <w:t>_Dashboard</w:t>
    </w:r>
    <w:r>
      <w:rPr>
        <w:sz w:val="18"/>
      </w:rPr>
      <w:t>_UTC</w:t>
    </w:r>
    <w:proofErr w:type="spellEnd"/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435AD3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A2D" w:rsidRDefault="00107A2D">
      <w:r>
        <w:separator/>
      </w:r>
    </w:p>
  </w:footnote>
  <w:footnote w:type="continuationSeparator" w:id="0">
    <w:p w:rsidR="00107A2D" w:rsidRDefault="00107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292DC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2054"/>
    <w:rsid w:val="00002874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5A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159D"/>
    <w:rsid w:val="000A203C"/>
    <w:rsid w:val="000A28C9"/>
    <w:rsid w:val="000A70B9"/>
    <w:rsid w:val="000A740C"/>
    <w:rsid w:val="000B081F"/>
    <w:rsid w:val="000B126E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4B9A"/>
    <w:rsid w:val="000E54FD"/>
    <w:rsid w:val="000F739A"/>
    <w:rsid w:val="00107A2D"/>
    <w:rsid w:val="0011186D"/>
    <w:rsid w:val="001120E3"/>
    <w:rsid w:val="00116D90"/>
    <w:rsid w:val="001209EA"/>
    <w:rsid w:val="001227C8"/>
    <w:rsid w:val="0012338E"/>
    <w:rsid w:val="00127200"/>
    <w:rsid w:val="00127667"/>
    <w:rsid w:val="001310E2"/>
    <w:rsid w:val="00131F8B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4309"/>
    <w:rsid w:val="001C4BF1"/>
    <w:rsid w:val="001C57E4"/>
    <w:rsid w:val="001C6009"/>
    <w:rsid w:val="001D0C73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2D6E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753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A76D9"/>
    <w:rsid w:val="002B3065"/>
    <w:rsid w:val="002B6C89"/>
    <w:rsid w:val="002C24AF"/>
    <w:rsid w:val="002C5BB1"/>
    <w:rsid w:val="002C70BC"/>
    <w:rsid w:val="002C70D7"/>
    <w:rsid w:val="002C7E17"/>
    <w:rsid w:val="002D2D88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14DEA"/>
    <w:rsid w:val="0031639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3096"/>
    <w:rsid w:val="003543E4"/>
    <w:rsid w:val="00355CF1"/>
    <w:rsid w:val="00356594"/>
    <w:rsid w:val="00357DDD"/>
    <w:rsid w:val="0036292F"/>
    <w:rsid w:val="00362A02"/>
    <w:rsid w:val="00364C2D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A5A18"/>
    <w:rsid w:val="003B3E9E"/>
    <w:rsid w:val="003B3F91"/>
    <w:rsid w:val="003B456A"/>
    <w:rsid w:val="003C21D0"/>
    <w:rsid w:val="003C2A2A"/>
    <w:rsid w:val="003C2B17"/>
    <w:rsid w:val="003C4A31"/>
    <w:rsid w:val="003C4D9A"/>
    <w:rsid w:val="003C7458"/>
    <w:rsid w:val="003D5876"/>
    <w:rsid w:val="003E090D"/>
    <w:rsid w:val="003E33D0"/>
    <w:rsid w:val="003E7DFC"/>
    <w:rsid w:val="003E7E9F"/>
    <w:rsid w:val="003F0BB1"/>
    <w:rsid w:val="003F2373"/>
    <w:rsid w:val="003F240D"/>
    <w:rsid w:val="003F3287"/>
    <w:rsid w:val="0040246C"/>
    <w:rsid w:val="004042C0"/>
    <w:rsid w:val="00404ED4"/>
    <w:rsid w:val="00405EE0"/>
    <w:rsid w:val="00410063"/>
    <w:rsid w:val="00410250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52D2"/>
    <w:rsid w:val="00435AD3"/>
    <w:rsid w:val="00436521"/>
    <w:rsid w:val="0043683C"/>
    <w:rsid w:val="004403BA"/>
    <w:rsid w:val="0044110C"/>
    <w:rsid w:val="00443A1A"/>
    <w:rsid w:val="004456EC"/>
    <w:rsid w:val="00447D61"/>
    <w:rsid w:val="004520FA"/>
    <w:rsid w:val="00456942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7D59"/>
    <w:rsid w:val="00490416"/>
    <w:rsid w:val="00490514"/>
    <w:rsid w:val="00490EF6"/>
    <w:rsid w:val="00494982"/>
    <w:rsid w:val="004952DD"/>
    <w:rsid w:val="004973EC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3A9C"/>
    <w:rsid w:val="004B492A"/>
    <w:rsid w:val="004B6F4F"/>
    <w:rsid w:val="004B74A9"/>
    <w:rsid w:val="004B7AD1"/>
    <w:rsid w:val="004C1070"/>
    <w:rsid w:val="004C6FAB"/>
    <w:rsid w:val="004D2717"/>
    <w:rsid w:val="004D6C4C"/>
    <w:rsid w:val="004D7FFE"/>
    <w:rsid w:val="004E3442"/>
    <w:rsid w:val="004F605D"/>
    <w:rsid w:val="004F7034"/>
    <w:rsid w:val="0050132B"/>
    <w:rsid w:val="005041FF"/>
    <w:rsid w:val="005065E8"/>
    <w:rsid w:val="00513767"/>
    <w:rsid w:val="00522185"/>
    <w:rsid w:val="005339F7"/>
    <w:rsid w:val="005358CA"/>
    <w:rsid w:val="00545523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454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D55A5"/>
    <w:rsid w:val="005D7E42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4CFF"/>
    <w:rsid w:val="00605911"/>
    <w:rsid w:val="0060636E"/>
    <w:rsid w:val="006076B8"/>
    <w:rsid w:val="00624A32"/>
    <w:rsid w:val="00624B44"/>
    <w:rsid w:val="00624C0F"/>
    <w:rsid w:val="00625854"/>
    <w:rsid w:val="006261B5"/>
    <w:rsid w:val="00636071"/>
    <w:rsid w:val="0063765F"/>
    <w:rsid w:val="00637800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AD6"/>
    <w:rsid w:val="00675D23"/>
    <w:rsid w:val="00680A04"/>
    <w:rsid w:val="00682B41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B2B9E"/>
    <w:rsid w:val="006B5650"/>
    <w:rsid w:val="006B5BFC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188F"/>
    <w:rsid w:val="00722316"/>
    <w:rsid w:val="007255D5"/>
    <w:rsid w:val="00730991"/>
    <w:rsid w:val="00730FB6"/>
    <w:rsid w:val="00732491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66DF1"/>
    <w:rsid w:val="007749DA"/>
    <w:rsid w:val="007765DF"/>
    <w:rsid w:val="00780511"/>
    <w:rsid w:val="007860D7"/>
    <w:rsid w:val="00795AC1"/>
    <w:rsid w:val="007A2AC8"/>
    <w:rsid w:val="007A2AF7"/>
    <w:rsid w:val="007A51B5"/>
    <w:rsid w:val="007B342B"/>
    <w:rsid w:val="007B5530"/>
    <w:rsid w:val="007C1019"/>
    <w:rsid w:val="007C11A9"/>
    <w:rsid w:val="007C13DD"/>
    <w:rsid w:val="007C2C0B"/>
    <w:rsid w:val="007C378D"/>
    <w:rsid w:val="007C44F3"/>
    <w:rsid w:val="007D0549"/>
    <w:rsid w:val="007D056E"/>
    <w:rsid w:val="007D1A4C"/>
    <w:rsid w:val="007D29C0"/>
    <w:rsid w:val="007D3456"/>
    <w:rsid w:val="007D3E82"/>
    <w:rsid w:val="007D508B"/>
    <w:rsid w:val="007D572F"/>
    <w:rsid w:val="007D5C1C"/>
    <w:rsid w:val="007D69A2"/>
    <w:rsid w:val="007D703C"/>
    <w:rsid w:val="007E0C88"/>
    <w:rsid w:val="007E26EF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629C"/>
    <w:rsid w:val="008C6421"/>
    <w:rsid w:val="008D173B"/>
    <w:rsid w:val="008D68EC"/>
    <w:rsid w:val="008F0AE3"/>
    <w:rsid w:val="008F3BCE"/>
    <w:rsid w:val="008F3CBE"/>
    <w:rsid w:val="008F4B01"/>
    <w:rsid w:val="008F523C"/>
    <w:rsid w:val="008F6873"/>
    <w:rsid w:val="008F79CC"/>
    <w:rsid w:val="008F79EC"/>
    <w:rsid w:val="0090042B"/>
    <w:rsid w:val="00910FFF"/>
    <w:rsid w:val="00911ACD"/>
    <w:rsid w:val="00913CFE"/>
    <w:rsid w:val="0091407A"/>
    <w:rsid w:val="00921740"/>
    <w:rsid w:val="009218B0"/>
    <w:rsid w:val="009233F2"/>
    <w:rsid w:val="00923AF2"/>
    <w:rsid w:val="00925D8C"/>
    <w:rsid w:val="00926365"/>
    <w:rsid w:val="00927E64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7C5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2AAC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73D"/>
    <w:rsid w:val="009F1369"/>
    <w:rsid w:val="009F3A25"/>
    <w:rsid w:val="009F5109"/>
    <w:rsid w:val="00A001B6"/>
    <w:rsid w:val="00A1259E"/>
    <w:rsid w:val="00A23240"/>
    <w:rsid w:val="00A26802"/>
    <w:rsid w:val="00A303AA"/>
    <w:rsid w:val="00A3522A"/>
    <w:rsid w:val="00A3523B"/>
    <w:rsid w:val="00A36E6B"/>
    <w:rsid w:val="00A37055"/>
    <w:rsid w:val="00A4272D"/>
    <w:rsid w:val="00A4352F"/>
    <w:rsid w:val="00A43A4B"/>
    <w:rsid w:val="00A45B79"/>
    <w:rsid w:val="00A47D29"/>
    <w:rsid w:val="00A5079F"/>
    <w:rsid w:val="00A515B8"/>
    <w:rsid w:val="00A64ACC"/>
    <w:rsid w:val="00A71D65"/>
    <w:rsid w:val="00A7626F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294D"/>
    <w:rsid w:val="00AA6F09"/>
    <w:rsid w:val="00AB01AB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7788"/>
    <w:rsid w:val="00AF0897"/>
    <w:rsid w:val="00AF35D7"/>
    <w:rsid w:val="00AF538A"/>
    <w:rsid w:val="00AF6E5C"/>
    <w:rsid w:val="00AF7068"/>
    <w:rsid w:val="00AF70D7"/>
    <w:rsid w:val="00B017D3"/>
    <w:rsid w:val="00B03299"/>
    <w:rsid w:val="00B0401E"/>
    <w:rsid w:val="00B0519D"/>
    <w:rsid w:val="00B05AE0"/>
    <w:rsid w:val="00B0769C"/>
    <w:rsid w:val="00B11285"/>
    <w:rsid w:val="00B12A07"/>
    <w:rsid w:val="00B12A53"/>
    <w:rsid w:val="00B27F67"/>
    <w:rsid w:val="00B31091"/>
    <w:rsid w:val="00B3205A"/>
    <w:rsid w:val="00B352CB"/>
    <w:rsid w:val="00B40D62"/>
    <w:rsid w:val="00B40FFC"/>
    <w:rsid w:val="00B43E5B"/>
    <w:rsid w:val="00B47A63"/>
    <w:rsid w:val="00B51712"/>
    <w:rsid w:val="00B51B1B"/>
    <w:rsid w:val="00B55676"/>
    <w:rsid w:val="00B565A8"/>
    <w:rsid w:val="00B56652"/>
    <w:rsid w:val="00B64FD4"/>
    <w:rsid w:val="00B65A6D"/>
    <w:rsid w:val="00B669FC"/>
    <w:rsid w:val="00B702C9"/>
    <w:rsid w:val="00B7144D"/>
    <w:rsid w:val="00B71D93"/>
    <w:rsid w:val="00B72C3D"/>
    <w:rsid w:val="00B737D0"/>
    <w:rsid w:val="00B74EB4"/>
    <w:rsid w:val="00B752BD"/>
    <w:rsid w:val="00B7553F"/>
    <w:rsid w:val="00B766C5"/>
    <w:rsid w:val="00B82F52"/>
    <w:rsid w:val="00B8308D"/>
    <w:rsid w:val="00B8628D"/>
    <w:rsid w:val="00B87E06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D720B"/>
    <w:rsid w:val="00BE3324"/>
    <w:rsid w:val="00BE34F7"/>
    <w:rsid w:val="00BE4CD2"/>
    <w:rsid w:val="00BE6C59"/>
    <w:rsid w:val="00BE748F"/>
    <w:rsid w:val="00C00DCE"/>
    <w:rsid w:val="00C052EE"/>
    <w:rsid w:val="00C056A4"/>
    <w:rsid w:val="00C06C4B"/>
    <w:rsid w:val="00C07406"/>
    <w:rsid w:val="00C153FC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4115"/>
    <w:rsid w:val="00C82AFE"/>
    <w:rsid w:val="00C82C0C"/>
    <w:rsid w:val="00C84AE4"/>
    <w:rsid w:val="00C871C2"/>
    <w:rsid w:val="00C87CCE"/>
    <w:rsid w:val="00C92543"/>
    <w:rsid w:val="00C96101"/>
    <w:rsid w:val="00C966DE"/>
    <w:rsid w:val="00C9740B"/>
    <w:rsid w:val="00CA1A03"/>
    <w:rsid w:val="00CA1A90"/>
    <w:rsid w:val="00CA1DBA"/>
    <w:rsid w:val="00CA1DD0"/>
    <w:rsid w:val="00CA4FCE"/>
    <w:rsid w:val="00CA699A"/>
    <w:rsid w:val="00CA6EDB"/>
    <w:rsid w:val="00CB07FA"/>
    <w:rsid w:val="00CB1EE7"/>
    <w:rsid w:val="00CB7EDB"/>
    <w:rsid w:val="00CC14CA"/>
    <w:rsid w:val="00CC4FFE"/>
    <w:rsid w:val="00CD0CC0"/>
    <w:rsid w:val="00CE0842"/>
    <w:rsid w:val="00CE0EF6"/>
    <w:rsid w:val="00CE201E"/>
    <w:rsid w:val="00CE5403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288B"/>
    <w:rsid w:val="00D34CC4"/>
    <w:rsid w:val="00D35518"/>
    <w:rsid w:val="00D37A47"/>
    <w:rsid w:val="00D40F6F"/>
    <w:rsid w:val="00D46D58"/>
    <w:rsid w:val="00D518B1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362B"/>
    <w:rsid w:val="00D75375"/>
    <w:rsid w:val="00D759BB"/>
    <w:rsid w:val="00D76DE8"/>
    <w:rsid w:val="00D8014A"/>
    <w:rsid w:val="00D849F4"/>
    <w:rsid w:val="00D92BC3"/>
    <w:rsid w:val="00D94D5C"/>
    <w:rsid w:val="00D95DEB"/>
    <w:rsid w:val="00D971D9"/>
    <w:rsid w:val="00DA1EF0"/>
    <w:rsid w:val="00DA32C1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D7A"/>
    <w:rsid w:val="00DF5B7A"/>
    <w:rsid w:val="00DF6108"/>
    <w:rsid w:val="00DF6BAA"/>
    <w:rsid w:val="00E036A8"/>
    <w:rsid w:val="00E12597"/>
    <w:rsid w:val="00E133E9"/>
    <w:rsid w:val="00E14F97"/>
    <w:rsid w:val="00E172F7"/>
    <w:rsid w:val="00E17B93"/>
    <w:rsid w:val="00E21CC5"/>
    <w:rsid w:val="00E2370B"/>
    <w:rsid w:val="00E307F3"/>
    <w:rsid w:val="00E30997"/>
    <w:rsid w:val="00E32A19"/>
    <w:rsid w:val="00E32A75"/>
    <w:rsid w:val="00E34DA2"/>
    <w:rsid w:val="00E379C1"/>
    <w:rsid w:val="00E37B54"/>
    <w:rsid w:val="00E40086"/>
    <w:rsid w:val="00E404E2"/>
    <w:rsid w:val="00E43F75"/>
    <w:rsid w:val="00E50A3D"/>
    <w:rsid w:val="00E52A75"/>
    <w:rsid w:val="00E52EF2"/>
    <w:rsid w:val="00E539DD"/>
    <w:rsid w:val="00E70AEE"/>
    <w:rsid w:val="00E7388B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7990"/>
    <w:rsid w:val="00EC18F9"/>
    <w:rsid w:val="00EC30AE"/>
    <w:rsid w:val="00EC35F0"/>
    <w:rsid w:val="00EC4A02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F68E7"/>
    <w:rsid w:val="00EF6A76"/>
    <w:rsid w:val="00EF6D28"/>
    <w:rsid w:val="00F0025D"/>
    <w:rsid w:val="00F00D7F"/>
    <w:rsid w:val="00F03BBB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6BB8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444F"/>
    <w:rsid w:val="00F700A9"/>
    <w:rsid w:val="00F71F19"/>
    <w:rsid w:val="00F72D8D"/>
    <w:rsid w:val="00F7496E"/>
    <w:rsid w:val="00F8352D"/>
    <w:rsid w:val="00F85592"/>
    <w:rsid w:val="00F85998"/>
    <w:rsid w:val="00F94294"/>
    <w:rsid w:val="00F964EB"/>
    <w:rsid w:val="00F96B6F"/>
    <w:rsid w:val="00FA4034"/>
    <w:rsid w:val="00FA4365"/>
    <w:rsid w:val="00FA5748"/>
    <w:rsid w:val="00FA64C3"/>
    <w:rsid w:val="00FB0CB1"/>
    <w:rsid w:val="00FB24D2"/>
    <w:rsid w:val="00FB24F3"/>
    <w:rsid w:val="00FB44BE"/>
    <w:rsid w:val="00FB54C7"/>
    <w:rsid w:val="00FC0A23"/>
    <w:rsid w:val="00FC11B8"/>
    <w:rsid w:val="00FD0543"/>
    <w:rsid w:val="00FD146A"/>
    <w:rsid w:val="00FD352A"/>
    <w:rsid w:val="00FD4F90"/>
    <w:rsid w:val="00FD7875"/>
    <w:rsid w:val="00FE021A"/>
    <w:rsid w:val="00FE0645"/>
    <w:rsid w:val="00FE11C4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4D34-69E1-4EC0-BEED-B0A68932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6954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583</cp:revision>
  <cp:lastPrinted>2000-07-13T17:13:00Z</cp:lastPrinted>
  <dcterms:created xsi:type="dcterms:W3CDTF">2015-08-25T18:14:00Z</dcterms:created>
  <dcterms:modified xsi:type="dcterms:W3CDTF">2018-09-04T17:49:00Z</dcterms:modified>
</cp:coreProperties>
</file>
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737" w14:textId="77777777" w:rsidR="00B54F3A" w:rsidRPr="00A64ADF" w:rsidRDefault="005C68BE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36DA9DC" wp14:editId="211A0DB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A57B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E274AFC" w14:textId="77777777" w:rsidR="00B54F3A" w:rsidRPr="001114CE" w:rsidRDefault="00B54F3A" w:rsidP="00B54F3A"/>
    <w:p w14:paraId="14745D39" w14:textId="77777777" w:rsidR="00B54F3A" w:rsidRPr="001114CE" w:rsidRDefault="00B54F3A" w:rsidP="00B54F3A"/>
    <w:p w14:paraId="4F29059C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3C90A76" w14:textId="22F4FC8C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</w:t>
      </w:r>
      <w:r w:rsidR="00F04DE0">
        <w:rPr>
          <w:b/>
          <w:color w:val="000000"/>
          <w:sz w:val="40"/>
          <w:szCs w:val="40"/>
        </w:rPr>
        <w:t>Cases</w:t>
      </w:r>
    </w:p>
    <w:p w14:paraId="02A334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A1183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CE56A5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82CB9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D4A0E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2D125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A244579" w14:textId="77777777" w:rsidR="00B54F3A" w:rsidRPr="001114CE" w:rsidRDefault="00B54F3A" w:rsidP="00B54F3A"/>
    <w:p w14:paraId="5C8A3EEC" w14:textId="77777777" w:rsidR="00B54F3A" w:rsidRPr="001114CE" w:rsidRDefault="00B54F3A" w:rsidP="00B54F3A"/>
    <w:p w14:paraId="3E9CC943" w14:textId="77777777" w:rsidR="00B54F3A" w:rsidRPr="001114CE" w:rsidRDefault="00B54F3A" w:rsidP="00B54F3A"/>
    <w:p w14:paraId="1FE1EDE7" w14:textId="77777777" w:rsidR="00B54F3A" w:rsidRPr="001114CE" w:rsidRDefault="00B54F3A" w:rsidP="00B54F3A"/>
    <w:p w14:paraId="3970733C" w14:textId="77777777" w:rsidR="00B54F3A" w:rsidRPr="001114CE" w:rsidRDefault="00B54F3A" w:rsidP="00B54F3A"/>
    <w:p w14:paraId="2A01A71B" w14:textId="77777777" w:rsidR="00B54F3A" w:rsidRPr="001114CE" w:rsidRDefault="00B54F3A" w:rsidP="00B54F3A"/>
    <w:p w14:paraId="1C747646" w14:textId="77777777" w:rsidR="00B54F3A" w:rsidRPr="001114CE" w:rsidRDefault="00971190" w:rsidP="00B54F3A">
      <w:r w:rsidRPr="001114CE">
        <w:br w:type="page"/>
      </w:r>
    </w:p>
    <w:p w14:paraId="3AEA2F80" w14:textId="77777777" w:rsidR="00B54F3A" w:rsidRPr="001114CE" w:rsidRDefault="00B54F3A" w:rsidP="00B54F3A"/>
    <w:p w14:paraId="452D13B2" w14:textId="77777777" w:rsidR="00B54F3A" w:rsidRPr="001114CE" w:rsidRDefault="00B54F3A" w:rsidP="00B54F3A"/>
    <w:p w14:paraId="6D597777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1C490E56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4AC2431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9B7C7B1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A74B1F5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9DBE9FB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4A23A36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2AF535C2" w14:textId="77777777"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1C1C11AB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7BDE9DD1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26594CD2" w14:textId="77777777"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AE4CB5C" w14:textId="77777777"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465A75AB" w14:textId="77777777"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1760F485" w14:textId="77777777"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7D914C28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62B64D7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1610A" w14:textId="77777777" w:rsidR="00DC279C" w:rsidRDefault="00771D0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4B1AB" w14:textId="77777777" w:rsidR="00825962" w:rsidRDefault="00771D0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12568 – Add IIS activity Reporting to eCoaching Admin Portal</w:t>
            </w:r>
            <w:r w:rsidR="009D6E6B">
              <w:rPr>
                <w:rFonts w:asciiTheme="minorHAnsi" w:hAnsiTheme="minorHAnsi"/>
              </w:rPr>
              <w:t>;</w:t>
            </w:r>
          </w:p>
          <w:p w14:paraId="5F90E2AF" w14:textId="77777777" w:rsidR="009D6E6B" w:rsidRDefault="009D6E6B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52D43" w14:textId="77777777" w:rsidR="00DC279C" w:rsidRDefault="00771D0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471E05" w:rsidRPr="00566C25" w14:paraId="36F3174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5A353" w14:textId="77777777" w:rsidR="00471E05" w:rsidRDefault="00471E0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174E43" w14:textId="77777777" w:rsidR="00471E05" w:rsidRDefault="00FA3AB2" w:rsidP="00B43758">
            <w:pPr>
              <w:rPr>
                <w:rFonts w:asciiTheme="minorHAnsi" w:hAnsiTheme="minorHAnsi"/>
                <w:color w:val="000000"/>
              </w:rPr>
            </w:pPr>
            <w:r w:rsidRPr="00EA1322">
              <w:rPr>
                <w:rFonts w:asciiTheme="minorHAnsi" w:hAnsiTheme="minorHAnsi"/>
                <w:color w:val="000000"/>
              </w:rPr>
              <w:t>TFS 13333 – Add Quality Now Coaching Log Summary Report;</w:t>
            </w:r>
          </w:p>
          <w:p w14:paraId="04225981" w14:textId="77777777" w:rsidR="00A519C6" w:rsidRPr="00EA1322" w:rsidRDefault="00A519C6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 xml:space="preserve">Added </w:t>
            </w:r>
            <w:r>
              <w:rPr>
                <w:rFonts w:asciiTheme="minorHAnsi" w:hAnsiTheme="minorHAnsi"/>
              </w:rPr>
              <w:t>ECUIADMIN_REPORT06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D05253" w14:textId="77777777" w:rsidR="00471E05" w:rsidRDefault="00EA132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546BD9" w:rsidRPr="00566C25" w14:paraId="3C37D74D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14342" w14:textId="77777777" w:rsidR="00546BD9" w:rsidRDefault="00546BD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DF87E" w14:textId="77777777" w:rsidR="00546BD9" w:rsidRPr="00EA1322" w:rsidRDefault="00546BD9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02D87C" w14:textId="77777777" w:rsidR="00546BD9" w:rsidRDefault="00546BD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846C7" w:rsidRPr="00566C25" w14:paraId="7A4FD4F1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9E2903" w14:textId="2194F402" w:rsidR="00A846C7" w:rsidRDefault="00A846C7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03/09/2022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023A1" w14:textId="77777777" w:rsidR="00A846C7" w:rsidRDefault="00A846C7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24021 – Remove ecl site usage report</w:t>
            </w:r>
          </w:p>
          <w:p w14:paraId="73985837" w14:textId="0CAF8FAF" w:rsidR="00A846C7" w:rsidRDefault="00A846C7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Removed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7D270C" w14:textId="602815FF" w:rsidR="00A846C7" w:rsidRDefault="00A846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895CE9" w:rsidRPr="00566C25" w14:paraId="665A31CB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8261C" w14:textId="09F25361" w:rsidR="00895CE9" w:rsidRDefault="00895CE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07/26/2023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D46FF8" w14:textId="77777777" w:rsidR="00895CE9" w:rsidRDefault="00895CE9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26819 – Replace SSRS reports with MVC/DataTables</w:t>
            </w:r>
          </w:p>
          <w:p w14:paraId="73FADC1C" w14:textId="77777777" w:rsidR="00FF440A" w:rsidRPr="005C0A4E" w:rsidRDefault="00FF440A" w:rsidP="00B43758">
            <w:pPr>
              <w:rPr>
                <w:rFonts w:asciiTheme="minorHAnsi" w:hAnsiTheme="minorHAnsi"/>
                <w:b/>
                <w:bCs/>
                <w:color w:val="000000"/>
                <w:u w:val="single"/>
              </w:rPr>
            </w:pPr>
            <w:r w:rsidRPr="005C0A4E">
              <w:rPr>
                <w:rFonts w:asciiTheme="minorHAnsi" w:hAnsiTheme="minorHAnsi"/>
                <w:b/>
                <w:bCs/>
                <w:color w:val="000000"/>
                <w:u w:val="single"/>
              </w:rPr>
              <w:t>Updated all 5 reports</w:t>
            </w:r>
            <w:r w:rsidR="000C3199" w:rsidRPr="005C0A4E">
              <w:rPr>
                <w:rFonts w:asciiTheme="minorHAnsi" w:hAnsiTheme="minorHAnsi"/>
                <w:b/>
                <w:bCs/>
                <w:color w:val="000000"/>
                <w:u w:val="single"/>
              </w:rPr>
              <w:t>:</w:t>
            </w:r>
          </w:p>
          <w:p w14:paraId="2A96B1B6" w14:textId="77777777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Coaching Log Summary</w:t>
            </w:r>
          </w:p>
          <w:p w14:paraId="706558D8" w14:textId="77777777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Quality Now Coaching Log Summary</w:t>
            </w:r>
          </w:p>
          <w:p w14:paraId="712CD976" w14:textId="77777777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Warning Log Summary</w:t>
            </w:r>
          </w:p>
          <w:p w14:paraId="225964A3" w14:textId="7F319EC9" w:rsidR="000C3199" w:rsidRPr="005C0A4E" w:rsidRDefault="000C3199" w:rsidP="00B43758">
            <w:pPr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Hierarchy</w:t>
            </w:r>
            <w:r w:rsidR="00AE1B63"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 xml:space="preserve"> Summary</w:t>
            </w:r>
          </w:p>
          <w:p w14:paraId="183AE94D" w14:textId="4B95F09F" w:rsidR="000C3199" w:rsidRDefault="000C3199" w:rsidP="00B43758">
            <w:pPr>
              <w:rPr>
                <w:rFonts w:asciiTheme="minorHAnsi" w:hAnsiTheme="minorHAnsi"/>
                <w:color w:val="000000"/>
              </w:rPr>
            </w:pPr>
            <w:r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>Admin Activity</w:t>
            </w:r>
            <w:r w:rsidR="007F140E" w:rsidRPr="005C0A4E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</w:rPr>
              <w:t xml:space="preserve"> Summary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14DC75" w14:textId="4E202F5D" w:rsidR="00895CE9" w:rsidRDefault="00895CE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4425BD" w:rsidRPr="00566C25" w14:paraId="2F8229AE" w14:textId="77777777" w:rsidTr="009619FD">
        <w:trPr>
          <w:ins w:id="15" w:author="Huang, Lili" w:date="2023-12-26T13:3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28D2A5" w14:textId="0249D80D" w:rsidR="004425BD" w:rsidRDefault="00387900" w:rsidP="00A70693">
            <w:pPr>
              <w:pStyle w:val="hdr1"/>
              <w:ind w:left="0"/>
              <w:rPr>
                <w:ins w:id="16" w:author="Huang, Lili" w:date="2023-12-26T13:32:00Z"/>
                <w:rFonts w:asciiTheme="minorHAnsi" w:hAnsiTheme="minorHAnsi"/>
                <w:i w:val="0"/>
                <w:sz w:val="20"/>
              </w:rPr>
            </w:pPr>
            <w:ins w:id="17" w:author="Huang, Lili" w:date="2024-01-05T10:31:00Z">
              <w:r>
                <w:rPr>
                  <w:rFonts w:asciiTheme="minorHAnsi" w:hAnsiTheme="minorHAnsi"/>
                  <w:i w:val="0"/>
                  <w:sz w:val="20"/>
                </w:rPr>
                <w:t>01</w:t>
              </w:r>
            </w:ins>
            <w:ins w:id="18" w:author="Huang, Lili" w:date="2023-12-26T13:32:00Z">
              <w:r w:rsidR="004425BD">
                <w:rPr>
                  <w:rFonts w:asciiTheme="minorHAnsi" w:hAnsiTheme="minorHAnsi"/>
                  <w:i w:val="0"/>
                  <w:sz w:val="20"/>
                </w:rPr>
                <w:t>/</w:t>
              </w:r>
            </w:ins>
            <w:ins w:id="19" w:author="Huang, Lili" w:date="2024-01-05T10:31:00Z">
              <w:r>
                <w:rPr>
                  <w:rFonts w:asciiTheme="minorHAnsi" w:hAnsiTheme="minorHAnsi"/>
                  <w:i w:val="0"/>
                  <w:sz w:val="20"/>
                </w:rPr>
                <w:t>05</w:t>
              </w:r>
            </w:ins>
            <w:ins w:id="20" w:author="Huang, Lili" w:date="2023-12-26T13:32:00Z">
              <w:r w:rsidR="004425BD">
                <w:rPr>
                  <w:rFonts w:asciiTheme="minorHAnsi" w:hAnsiTheme="minorHAnsi"/>
                  <w:i w:val="0"/>
                  <w:sz w:val="20"/>
                </w:rPr>
                <w:t>/202</w:t>
              </w:r>
            </w:ins>
            <w:ins w:id="21" w:author="Huang, Lili" w:date="2024-01-05T10:31:00Z">
              <w:r>
                <w:rPr>
                  <w:rFonts w:asciiTheme="minorHAnsi" w:hAnsiTheme="minorHAnsi"/>
                  <w:i w:val="0"/>
                  <w:sz w:val="20"/>
                </w:rPr>
                <w:t>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46D013" w14:textId="77777777" w:rsidR="004425BD" w:rsidRDefault="004425BD" w:rsidP="00B43758">
            <w:pPr>
              <w:rPr>
                <w:ins w:id="22" w:author="Huang, Lili" w:date="2024-01-05T10:38:00Z"/>
                <w:rFonts w:asciiTheme="minorHAnsi" w:hAnsiTheme="minorHAnsi"/>
                <w:color w:val="000000"/>
              </w:rPr>
            </w:pPr>
            <w:ins w:id="23" w:author="Huang, Lili" w:date="2023-12-26T13:32:00Z">
              <w:r>
                <w:rPr>
                  <w:rFonts w:asciiTheme="minorHAnsi" w:hAnsiTheme="minorHAnsi"/>
                  <w:color w:val="000000"/>
                </w:rPr>
                <w:t xml:space="preserve">TFS </w:t>
              </w:r>
            </w:ins>
            <w:ins w:id="24" w:author="Huang, Lili" w:date="2024-01-05T10:31:00Z">
              <w:r w:rsidR="00387900">
                <w:rPr>
                  <w:rFonts w:asciiTheme="minorHAnsi" w:hAnsiTheme="minorHAnsi"/>
                  <w:color w:val="000000"/>
                </w:rPr>
                <w:t>27544</w:t>
              </w:r>
            </w:ins>
            <w:ins w:id="25" w:author="Huang, Lili" w:date="2023-12-26T13:32:00Z">
              <w:r>
                <w:rPr>
                  <w:rFonts w:asciiTheme="minorHAnsi" w:hAnsiTheme="minorHAnsi"/>
                  <w:color w:val="000000"/>
                </w:rPr>
                <w:t>– Feed Load History Report</w:t>
              </w:r>
            </w:ins>
          </w:p>
          <w:p w14:paraId="0A25AEA7" w14:textId="2000853C" w:rsidR="00ED1650" w:rsidRDefault="00ED1650" w:rsidP="00B43758">
            <w:pPr>
              <w:rPr>
                <w:ins w:id="26" w:author="Huang, Lili" w:date="2023-12-26T13:32:00Z"/>
                <w:rFonts w:asciiTheme="minorHAnsi" w:hAnsiTheme="minorHAnsi"/>
                <w:color w:val="000000"/>
              </w:rPr>
            </w:pPr>
            <w:ins w:id="27" w:author="Huang, Lili" w:date="2024-01-05T10:38:00Z">
              <w:r>
                <w:rPr>
                  <w:rFonts w:asciiTheme="minorHAnsi" w:hAnsiTheme="minorHAnsi"/>
                  <w:color w:val="000000"/>
                </w:rPr>
                <w:t xml:space="preserve">Added </w:t>
              </w:r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ADMIN_REPORT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6</w:t>
              </w:r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AA04AC" w14:textId="5CBA15DE" w:rsidR="004425BD" w:rsidRDefault="004425BD" w:rsidP="001329CA">
            <w:pPr>
              <w:pStyle w:val="hdr1"/>
              <w:ind w:left="0"/>
              <w:rPr>
                <w:ins w:id="28" w:author="Huang, Lili" w:date="2023-12-26T13:32:00Z"/>
                <w:rFonts w:asciiTheme="minorHAnsi" w:hAnsiTheme="minorHAnsi"/>
                <w:i w:val="0"/>
                <w:sz w:val="20"/>
              </w:rPr>
            </w:pPr>
            <w:ins w:id="29" w:author="Huang, Lili" w:date="2023-12-26T13:32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14:paraId="454B7F0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C5562D8" w14:textId="77777777" w:rsidR="00B54F3A" w:rsidRPr="001114CE" w:rsidRDefault="00971190" w:rsidP="00B54F3A">
      <w:r w:rsidRPr="001114CE">
        <w:br w:type="page"/>
      </w:r>
    </w:p>
    <w:p w14:paraId="72BDEBDB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4FF6C43B" w14:textId="77777777" w:rsidTr="009619FD">
        <w:tc>
          <w:tcPr>
            <w:tcW w:w="2628" w:type="dxa"/>
          </w:tcPr>
          <w:p w14:paraId="7B0E2645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68DF0CB1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8D2F4C8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0D13FF0" w14:textId="77777777" w:rsidTr="009619FD">
        <w:tc>
          <w:tcPr>
            <w:tcW w:w="2628" w:type="dxa"/>
          </w:tcPr>
          <w:p w14:paraId="60058554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4ED8DE34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268ECC3B" w14:textId="77777777" w:rsidR="00AA3543" w:rsidRDefault="00E355DE" w:rsidP="00AA3543">
      <w:r w:rsidRPr="001114CE">
        <w:br w:type="page"/>
      </w:r>
    </w:p>
    <w:p w14:paraId="4F3DB898" w14:textId="77777777" w:rsidR="00534A8B" w:rsidRDefault="00534A8B" w:rsidP="00534A8B"/>
    <w:p w14:paraId="0DDF6BCD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14:paraId="65B7DD00" w14:textId="77777777" w:rsidTr="00A666AD">
        <w:trPr>
          <w:tblHeader/>
        </w:trPr>
        <w:tc>
          <w:tcPr>
            <w:tcW w:w="2549" w:type="dxa"/>
            <w:shd w:val="solid" w:color="auto" w:fill="000000"/>
          </w:tcPr>
          <w:p w14:paraId="4F373D03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152C7602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58742F5F" w14:textId="77777777" w:rsidTr="00A666AD">
        <w:tc>
          <w:tcPr>
            <w:tcW w:w="2549" w:type="dxa"/>
          </w:tcPr>
          <w:p w14:paraId="59A644A1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5AA3C973" w14:textId="77777777"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14:paraId="2F09F901" w14:textId="77777777" w:rsidTr="00A666AD">
        <w:tc>
          <w:tcPr>
            <w:tcW w:w="2549" w:type="dxa"/>
          </w:tcPr>
          <w:p w14:paraId="7C4A2D3E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44B6ACA4" w14:textId="7495898E" w:rsidR="00534A8B" w:rsidRPr="00566C25" w:rsidRDefault="00581EA8" w:rsidP="001C041B">
            <w:pPr>
              <w:rPr>
                <w:rFonts w:asciiTheme="minorHAnsi" w:hAnsiTheme="minorHAnsi"/>
              </w:rPr>
            </w:pPr>
            <w:r w:rsidRPr="00581EA8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2CA264A5" w14:textId="77777777" w:rsidR="00534A8B" w:rsidRDefault="00534A8B" w:rsidP="00534A8B"/>
    <w:p w14:paraId="6CFBDA24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5FBF8CF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4EC8CD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51E4E8C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5C3FD9A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E4E3D2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A04D831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6E68EAA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2741E9D7" w14:textId="77777777" w:rsidTr="00A633ED">
        <w:trPr>
          <w:cantSplit/>
        </w:trPr>
        <w:tc>
          <w:tcPr>
            <w:tcW w:w="900" w:type="dxa"/>
          </w:tcPr>
          <w:p w14:paraId="7E84E9FF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C11E2CF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6536ECC0" w14:textId="77777777" w:rsidR="00F12AF5" w:rsidRPr="00F12AF5" w:rsidRDefault="00F12AF5" w:rsidP="001F275D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07255B85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F34A1A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12A878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14:paraId="379EAD59" w14:textId="77777777"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5D6CFE9B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7060E4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14:paraId="36C56171" w14:textId="77777777" w:rsidTr="00A633ED">
        <w:trPr>
          <w:cantSplit/>
        </w:trPr>
        <w:tc>
          <w:tcPr>
            <w:tcW w:w="900" w:type="dxa"/>
          </w:tcPr>
          <w:p w14:paraId="26B49CDF" w14:textId="77777777"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9F2E097" w14:textId="77777777"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759EE8EE" w14:textId="77777777"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6C5AD7D6" w14:textId="77777777"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1723CD" w14:textId="77777777"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14:paraId="2DFE8F97" w14:textId="77777777" w:rsidTr="00A633ED">
        <w:trPr>
          <w:cantSplit/>
        </w:trPr>
        <w:tc>
          <w:tcPr>
            <w:tcW w:w="900" w:type="dxa"/>
          </w:tcPr>
          <w:p w14:paraId="4D37EA2A" w14:textId="77777777"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51F3D59" w14:textId="77777777"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14282ADE" w14:textId="2CFB370A" w:rsidR="00DC7769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E7240">
              <w:rPr>
                <w:rFonts w:asciiTheme="minorHAnsi" w:hAnsiTheme="minorHAnsi"/>
                <w:b/>
                <w:bCs/>
              </w:rPr>
              <w:t>Coaching Log Summary</w:t>
            </w:r>
            <w:r>
              <w:rPr>
                <w:rFonts w:asciiTheme="minorHAnsi" w:hAnsiTheme="minorHAnsi"/>
              </w:rPr>
              <w:t xml:space="preserve"> page displays</w:t>
            </w:r>
            <w:r w:rsidR="00BB17B5">
              <w:rPr>
                <w:rFonts w:asciiTheme="minorHAnsi" w:hAnsiTheme="minorHAnsi"/>
              </w:rPr>
              <w:t>.</w:t>
            </w:r>
          </w:p>
          <w:p w14:paraId="2072B487" w14:textId="39F47F45" w:rsidR="006E4182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C7769">
              <w:rPr>
                <w:rFonts w:asciiTheme="minorHAnsi" w:hAnsiTheme="minorHAnsi"/>
                <w:b/>
                <w:bCs/>
              </w:rPr>
              <w:t>Employee Level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73C3413F" w14:textId="6663161D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02543F4A" w14:textId="4D032FAC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CSR</w:t>
            </w:r>
          </w:p>
          <w:p w14:paraId="0E48BD98" w14:textId="26C5BEB9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Supervisor</w:t>
            </w:r>
          </w:p>
          <w:p w14:paraId="0B3274EF" w14:textId="74427A6A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Quality</w:t>
            </w:r>
          </w:p>
          <w:p w14:paraId="355F3264" w14:textId="3171BC12" w:rsidR="00DC7769" w:rsidRPr="00E9571F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LSA</w:t>
            </w:r>
          </w:p>
          <w:p w14:paraId="4A817558" w14:textId="540CE11F" w:rsidR="00DC7769" w:rsidRDefault="00DC77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Training</w:t>
            </w:r>
          </w:p>
        </w:tc>
        <w:tc>
          <w:tcPr>
            <w:tcW w:w="1260" w:type="dxa"/>
          </w:tcPr>
          <w:p w14:paraId="637F8E1A" w14:textId="77777777"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F7B732F" w14:textId="77777777"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95CE9" w:rsidRPr="00FF5201" w14:paraId="5BE47948" w14:textId="77777777" w:rsidTr="00A633ED">
        <w:trPr>
          <w:cantSplit/>
        </w:trPr>
        <w:tc>
          <w:tcPr>
            <w:tcW w:w="900" w:type="dxa"/>
          </w:tcPr>
          <w:p w14:paraId="73718CCE" w14:textId="77777777" w:rsidR="00895CE9" w:rsidRPr="00FF5201" w:rsidRDefault="00895CE9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633B438" w14:textId="259A2D3A" w:rsidR="00895CE9" w:rsidRDefault="008D0B2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</w:t>
            </w:r>
            <w:r w:rsidRPr="0046040B">
              <w:rPr>
                <w:rFonts w:asciiTheme="minorHAnsi" w:hAnsiTheme="minorHAnsi"/>
                <w:b/>
                <w:szCs w:val="20"/>
              </w:rPr>
              <w:t>Employee Level</w:t>
            </w:r>
          </w:p>
        </w:tc>
        <w:tc>
          <w:tcPr>
            <w:tcW w:w="4410" w:type="dxa"/>
          </w:tcPr>
          <w:p w14:paraId="4D7EE3A8" w14:textId="2A745949" w:rsidR="00895CE9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dropdowns are populated</w:t>
            </w:r>
            <w:r w:rsidR="000F0B5B">
              <w:rPr>
                <w:rFonts w:asciiTheme="minorHAnsi" w:hAnsiTheme="minorHAnsi"/>
              </w:rPr>
              <w:t xml:space="preserve"> for the selected Employee Level:</w:t>
            </w:r>
          </w:p>
          <w:p w14:paraId="782950AE" w14:textId="77777777" w:rsidR="008D0B23" w:rsidRPr="00E8646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Site</w:t>
            </w:r>
          </w:p>
          <w:p w14:paraId="31EB9F36" w14:textId="77777777" w:rsidR="008D0B23" w:rsidRPr="00E8646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4BA2D2CD" w14:textId="77777777" w:rsidR="008D0B23" w:rsidRPr="00E8646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Subreason</w:t>
            </w:r>
          </w:p>
          <w:p w14:paraId="6895AC12" w14:textId="7DE45F73" w:rsidR="008D0B23" w:rsidRDefault="008D0B2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Log Status</w:t>
            </w:r>
          </w:p>
        </w:tc>
        <w:tc>
          <w:tcPr>
            <w:tcW w:w="1260" w:type="dxa"/>
          </w:tcPr>
          <w:p w14:paraId="50F725AD" w14:textId="3D2EC26D" w:rsidR="00895CE9" w:rsidRDefault="008D0B23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46D3058" w14:textId="77777777" w:rsidR="00895CE9" w:rsidRPr="00FF5201" w:rsidRDefault="00895CE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86463" w:rsidRPr="00FF5201" w14:paraId="170A61DC" w14:textId="77777777" w:rsidTr="00A633ED">
        <w:trPr>
          <w:cantSplit/>
        </w:trPr>
        <w:tc>
          <w:tcPr>
            <w:tcW w:w="900" w:type="dxa"/>
          </w:tcPr>
          <w:p w14:paraId="3CFB174D" w14:textId="77777777" w:rsidR="00E86463" w:rsidRPr="00FF5201" w:rsidRDefault="00E86463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7B9C230" w14:textId="2AB63E0C" w:rsidR="00E86463" w:rsidRDefault="00E86463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193A450C" w14:textId="32F6B1F1" w:rsidR="00E86463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These searching </w:t>
            </w:r>
            <w:r w:rsidR="00C25C3F">
              <w:rPr>
                <w:rFonts w:asciiTheme="minorHAnsi" w:hAnsiTheme="minorHAnsi"/>
              </w:rPr>
              <w:t>fie</w:t>
            </w:r>
            <w:r w:rsidR="005E7240">
              <w:rPr>
                <w:rFonts w:asciiTheme="minorHAnsi" w:hAnsiTheme="minorHAnsi"/>
              </w:rPr>
              <w:t>l</w:t>
            </w:r>
            <w:r w:rsidR="00C25C3F">
              <w:rPr>
                <w:rFonts w:asciiTheme="minorHAnsi" w:hAnsiTheme="minorHAnsi"/>
              </w:rPr>
              <w:t>ds</w:t>
            </w:r>
            <w:r>
              <w:rPr>
                <w:rFonts w:asciiTheme="minorHAnsi" w:hAnsiTheme="minorHAnsi"/>
              </w:rPr>
              <w:t xml:space="preserve"> are red bordered indicating they are required to generate the report:</w:t>
            </w:r>
          </w:p>
          <w:p w14:paraId="36B68649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 Level</w:t>
            </w:r>
          </w:p>
          <w:p w14:paraId="4EA6D53A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1A189CB7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  <w:p w14:paraId="1238AC05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6DCD11B5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Coaching Subreason</w:t>
            </w:r>
          </w:p>
          <w:p w14:paraId="0EDC7FE9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Log Status</w:t>
            </w:r>
          </w:p>
          <w:p w14:paraId="35DE7B79" w14:textId="77777777" w:rsidR="00E86463" w:rsidRPr="00C25C3F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Start Date</w:t>
            </w:r>
          </w:p>
          <w:p w14:paraId="7C5B5D69" w14:textId="318FE463" w:rsidR="00E86463" w:rsidRDefault="00E86463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End Date</w:t>
            </w:r>
          </w:p>
        </w:tc>
        <w:tc>
          <w:tcPr>
            <w:tcW w:w="1260" w:type="dxa"/>
          </w:tcPr>
          <w:p w14:paraId="581B8B44" w14:textId="78397B09" w:rsidR="00E86463" w:rsidRDefault="00E86463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3BA8EF0" w14:textId="3586CAD0" w:rsidR="00E86463" w:rsidRPr="00FF5201" w:rsidRDefault="00E86463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2055" w:rsidRPr="00FF5201" w14:paraId="20CD23B7" w14:textId="77777777" w:rsidTr="00A633ED">
        <w:trPr>
          <w:cantSplit/>
        </w:trPr>
        <w:tc>
          <w:tcPr>
            <w:tcW w:w="900" w:type="dxa"/>
          </w:tcPr>
          <w:p w14:paraId="5A88C2F6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BAC3913" w14:textId="2ACD904E" w:rsidR="00C02055" w:rsidRDefault="00C0205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29166259" w14:textId="1E5D53C4" w:rsidR="00C02055" w:rsidRDefault="00C0205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</w:t>
            </w:r>
            <w:r w:rsidR="00BD1B4E">
              <w:rPr>
                <w:rFonts w:asciiTheme="minorHAnsi" w:hAnsiTheme="minorHAnsi"/>
              </w:rPr>
              <w:t xml:space="preserve"> </w:t>
            </w:r>
            <w:r w:rsidR="00D116A5">
              <w:rPr>
                <w:rFonts w:asciiTheme="minorHAnsi" w:hAnsiTheme="minorHAnsi"/>
              </w:rPr>
              <w:t>f</w:t>
            </w:r>
            <w:r w:rsidR="00BD1B4E">
              <w:rPr>
                <w:rFonts w:asciiTheme="minorHAnsi" w:hAnsiTheme="minorHAnsi"/>
              </w:rPr>
              <w:t>or the selected Site</w:t>
            </w:r>
            <w:r w:rsidR="00D116A5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AC7BF01" w14:textId="649DBAAC" w:rsidR="00C02055" w:rsidRDefault="00C0205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BF77EED" w14:textId="790FE578" w:rsidR="00C02055" w:rsidRPr="00FF5201" w:rsidRDefault="00252D8A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When “All” is selected as Site, Employee dropdown has “All Employees” as the only option.</w:t>
            </w:r>
          </w:p>
        </w:tc>
      </w:tr>
      <w:tr w:rsidR="00C02055" w:rsidRPr="00FF5201" w14:paraId="4BD98071" w14:textId="77777777" w:rsidTr="00A633ED">
        <w:trPr>
          <w:cantSplit/>
        </w:trPr>
        <w:tc>
          <w:tcPr>
            <w:tcW w:w="900" w:type="dxa"/>
          </w:tcPr>
          <w:p w14:paraId="4FCAC2DF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0A2CCA4" w14:textId="2C8FB12B" w:rsidR="00C02055" w:rsidRDefault="00C0205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Coaching Reason</w:t>
            </w:r>
          </w:p>
        </w:tc>
        <w:tc>
          <w:tcPr>
            <w:tcW w:w="4410" w:type="dxa"/>
          </w:tcPr>
          <w:p w14:paraId="70916B12" w14:textId="006BD175" w:rsidR="00C02055" w:rsidRDefault="00C0205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Subreason</w:t>
            </w:r>
            <w:r>
              <w:rPr>
                <w:rFonts w:asciiTheme="minorHAnsi" w:hAnsiTheme="minorHAnsi"/>
              </w:rPr>
              <w:t xml:space="preserve"> dropdown is populated</w:t>
            </w:r>
            <w:r w:rsidR="000952F5">
              <w:rPr>
                <w:rFonts w:asciiTheme="minorHAnsi" w:hAnsiTheme="minorHAnsi"/>
              </w:rPr>
              <w:t xml:space="preserve"> for the selected Coaching Reason.</w:t>
            </w:r>
          </w:p>
        </w:tc>
        <w:tc>
          <w:tcPr>
            <w:tcW w:w="1260" w:type="dxa"/>
          </w:tcPr>
          <w:p w14:paraId="15C573EC" w14:textId="70C8C823" w:rsidR="00C02055" w:rsidRDefault="00C0205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2FCEB3E" w14:textId="5AE3FEAB" w:rsidR="00C02055" w:rsidRPr="00FF5201" w:rsidRDefault="00C020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2055" w:rsidRPr="00FF5201" w14:paraId="4F0F4528" w14:textId="77777777" w:rsidTr="00A633ED">
        <w:trPr>
          <w:cantSplit/>
        </w:trPr>
        <w:tc>
          <w:tcPr>
            <w:tcW w:w="900" w:type="dxa"/>
          </w:tcPr>
          <w:p w14:paraId="16B2E257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6029538" w14:textId="19C5AFCD" w:rsidR="00C02055" w:rsidRDefault="00C25C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value for </w:t>
            </w:r>
            <w:r w:rsidR="00F30E17">
              <w:rPr>
                <w:rFonts w:asciiTheme="minorHAnsi" w:hAnsiTheme="minorHAnsi"/>
                <w:bCs/>
                <w:szCs w:val="20"/>
              </w:rPr>
              <w:t>each of the</w:t>
            </w:r>
            <w:r>
              <w:rPr>
                <w:rFonts w:asciiTheme="minorHAnsi" w:hAnsiTheme="minorHAnsi"/>
                <w:bCs/>
                <w:szCs w:val="20"/>
              </w:rPr>
              <w:t xml:space="preserve"> searching fields.</w:t>
            </w:r>
          </w:p>
          <w:p w14:paraId="67A1D009" w14:textId="1952765C" w:rsidR="00C25C3F" w:rsidRDefault="00C25C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537CD5FF" w14:textId="7C522EC5" w:rsidR="00C02055" w:rsidRDefault="00D5696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Logs that are met the searching criteria display. </w:t>
            </w:r>
          </w:p>
          <w:p w14:paraId="77D9231D" w14:textId="77777777" w:rsidR="00D2016F" w:rsidRDefault="00D2016F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5B6DE75" w14:textId="7DD65B9B" w:rsidR="007F6DB4" w:rsidRDefault="007F6DB4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If the report from step 9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13810BA5" w14:textId="0C82A9A9" w:rsidR="00C02055" w:rsidRDefault="00D56969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8A863F3" w14:textId="77777777" w:rsidR="00C02055" w:rsidRPr="00FF5201" w:rsidRDefault="00C020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2055" w:rsidRPr="00FF5201" w14:paraId="26917D63" w14:textId="77777777" w:rsidTr="00A633ED">
        <w:trPr>
          <w:cantSplit/>
        </w:trPr>
        <w:tc>
          <w:tcPr>
            <w:tcW w:w="900" w:type="dxa"/>
          </w:tcPr>
          <w:p w14:paraId="7540DC95" w14:textId="77777777" w:rsidR="00C02055" w:rsidRPr="00FF5201" w:rsidRDefault="00C0205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45B2415" w14:textId="6CED3AB5" w:rsidR="00C02055" w:rsidRDefault="00D6046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8, click </w:t>
            </w:r>
            <w:r w:rsidRPr="00E9571F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47841F75" w14:textId="5AFF34C2" w:rsidR="00C02055" w:rsidRDefault="00D6046A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report from step 8 is successfully exported to an excel file.</w:t>
            </w:r>
          </w:p>
        </w:tc>
        <w:tc>
          <w:tcPr>
            <w:tcW w:w="1260" w:type="dxa"/>
          </w:tcPr>
          <w:p w14:paraId="32B79F93" w14:textId="0B97CED2" w:rsidR="00C02055" w:rsidRDefault="00D6046A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9719C99" w14:textId="77777777" w:rsidR="00C02055" w:rsidRPr="00FF5201" w:rsidRDefault="00C020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D77291" w14:textId="77777777" w:rsidR="00517994" w:rsidRDefault="00517994" w:rsidP="00BB176E">
      <w:pPr>
        <w:rPr>
          <w:sz w:val="18"/>
        </w:rPr>
      </w:pPr>
    </w:p>
    <w:p w14:paraId="7952EEED" w14:textId="77777777"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5473E9D1" w14:textId="77777777" w:rsidTr="00A666AD">
        <w:trPr>
          <w:tblHeader/>
        </w:trPr>
        <w:tc>
          <w:tcPr>
            <w:tcW w:w="2549" w:type="dxa"/>
            <w:shd w:val="solid" w:color="auto" w:fill="000000"/>
          </w:tcPr>
          <w:p w14:paraId="7DA4FA85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3D2BCD68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6DFF0206" w14:textId="77777777" w:rsidTr="00A666AD">
        <w:tc>
          <w:tcPr>
            <w:tcW w:w="2549" w:type="dxa"/>
          </w:tcPr>
          <w:p w14:paraId="7DDDEB5C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459B32F7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14:paraId="5B594285" w14:textId="77777777" w:rsidTr="00A666AD">
        <w:tc>
          <w:tcPr>
            <w:tcW w:w="2549" w:type="dxa"/>
          </w:tcPr>
          <w:p w14:paraId="6AFD8747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1B3BAC9A" w14:textId="7F95121D" w:rsidR="00113DBE" w:rsidRPr="00566C25" w:rsidRDefault="001248A0" w:rsidP="001C041B">
            <w:pPr>
              <w:rPr>
                <w:rFonts w:asciiTheme="minorHAnsi" w:hAnsiTheme="minorHAnsi"/>
              </w:rPr>
            </w:pPr>
            <w:r w:rsidRPr="001248A0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0A59D976" w14:textId="77777777" w:rsidR="00113DBE" w:rsidRDefault="00113DBE" w:rsidP="00113DBE"/>
    <w:p w14:paraId="33F841FC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1D12CAB5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6082A4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24AB572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71F8D1C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0755BF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154EE3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124285C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62883E04" w14:textId="77777777" w:rsidTr="00105BEC">
        <w:trPr>
          <w:cantSplit/>
        </w:trPr>
        <w:tc>
          <w:tcPr>
            <w:tcW w:w="900" w:type="dxa"/>
          </w:tcPr>
          <w:p w14:paraId="74F74A0F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DE10627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4CB5E4CD" w14:textId="77777777"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7917761E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141B6173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97638B0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4769B5D1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3D70F2C2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11DE28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0303BB64" w14:textId="77777777" w:rsidTr="00105BEC">
        <w:trPr>
          <w:cantSplit/>
        </w:trPr>
        <w:tc>
          <w:tcPr>
            <w:tcW w:w="900" w:type="dxa"/>
          </w:tcPr>
          <w:p w14:paraId="1FC00BA7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258BC43C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7DF3FEF8" w14:textId="77777777"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148973BF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82A1F67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C37C1" w:rsidRPr="00FF5201" w14:paraId="2DEE89F7" w14:textId="77777777" w:rsidTr="00105BEC">
        <w:trPr>
          <w:cantSplit/>
        </w:trPr>
        <w:tc>
          <w:tcPr>
            <w:tcW w:w="900" w:type="dxa"/>
          </w:tcPr>
          <w:p w14:paraId="4138A04D" w14:textId="77777777" w:rsidR="00EC37C1" w:rsidRPr="00FF5201" w:rsidRDefault="00EC37C1" w:rsidP="00EC37C1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46A93ED" w14:textId="6C5FA8D3" w:rsidR="00EC37C1" w:rsidRDefault="00EC37C1" w:rsidP="00EC37C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6621E3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1DC63950" w14:textId="77777777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displays.</w:t>
            </w:r>
          </w:p>
          <w:p w14:paraId="5891726D" w14:textId="77777777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C7769">
              <w:rPr>
                <w:rFonts w:asciiTheme="minorHAnsi" w:hAnsiTheme="minorHAnsi"/>
                <w:b/>
                <w:bCs/>
              </w:rPr>
              <w:t>Employee Level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5EDF9A8F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43394D6B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CSR</w:t>
            </w:r>
          </w:p>
          <w:p w14:paraId="085BEA2D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Supervisor</w:t>
            </w:r>
          </w:p>
          <w:p w14:paraId="49336DD4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Quality</w:t>
            </w:r>
          </w:p>
          <w:p w14:paraId="550941AB" w14:textId="77777777" w:rsidR="00EC37C1" w:rsidRPr="00E9571F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LSA</w:t>
            </w:r>
          </w:p>
          <w:p w14:paraId="13946046" w14:textId="236BB87D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Training</w:t>
            </w:r>
          </w:p>
          <w:p w14:paraId="769161C8" w14:textId="77777777" w:rsidR="009E56C8" w:rsidRDefault="009E56C8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</w:p>
          <w:p w14:paraId="3E3E16AD" w14:textId="10759151" w:rsidR="009B37A7" w:rsidRDefault="009B37A7" w:rsidP="009B37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Log State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0F1CA1E2" w14:textId="699D332A" w:rsidR="00FB624D" w:rsidRPr="00E9571F" w:rsidRDefault="00FB624D" w:rsidP="00FB62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  <w:r>
              <w:rPr>
                <w:rFonts w:asciiTheme="minorHAnsi" w:hAnsiTheme="minorHAnsi"/>
                <w:i/>
                <w:iCs/>
                <w:sz w:val="18"/>
                <w:szCs w:val="18"/>
              </w:rPr>
              <w:t xml:space="preserve"> States</w:t>
            </w:r>
          </w:p>
          <w:p w14:paraId="587B14CC" w14:textId="37158452" w:rsidR="00FB624D" w:rsidRDefault="00FB624D" w:rsidP="00FB62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sz w:val="18"/>
                <w:szCs w:val="18"/>
              </w:rPr>
              <w:t>Active</w:t>
            </w:r>
          </w:p>
          <w:p w14:paraId="77B9AF6E" w14:textId="32ADA4AD" w:rsidR="009B37A7" w:rsidRPr="00FB624D" w:rsidRDefault="00FB624D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iCs/>
                <w:sz w:val="18"/>
                <w:szCs w:val="18"/>
              </w:rPr>
              <w:t>Expired</w:t>
            </w:r>
          </w:p>
        </w:tc>
        <w:tc>
          <w:tcPr>
            <w:tcW w:w="1260" w:type="dxa"/>
          </w:tcPr>
          <w:p w14:paraId="298C01FA" w14:textId="49BB4680" w:rsidR="00EC37C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B34A6C3" w14:textId="77777777" w:rsidR="00EC37C1" w:rsidRPr="00FF5201" w:rsidRDefault="00EC37C1" w:rsidP="00EC37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6040B" w:rsidRPr="00FF5201" w14:paraId="58EEDDC8" w14:textId="77777777" w:rsidTr="00105BEC">
        <w:trPr>
          <w:cantSplit/>
        </w:trPr>
        <w:tc>
          <w:tcPr>
            <w:tcW w:w="900" w:type="dxa"/>
          </w:tcPr>
          <w:p w14:paraId="4FD1CB54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E72289D" w14:textId="5A1D712B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</w:t>
            </w:r>
            <w:r w:rsidRPr="0046040B">
              <w:rPr>
                <w:rFonts w:asciiTheme="minorHAnsi" w:hAnsiTheme="minorHAnsi"/>
                <w:b/>
                <w:szCs w:val="20"/>
              </w:rPr>
              <w:t>Employee Level</w:t>
            </w:r>
          </w:p>
        </w:tc>
        <w:tc>
          <w:tcPr>
            <w:tcW w:w="4410" w:type="dxa"/>
          </w:tcPr>
          <w:p w14:paraId="368B5C35" w14:textId="77777777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dropdowns are populated for the selected Employee Level:</w:t>
            </w:r>
          </w:p>
          <w:p w14:paraId="1B5D3213" w14:textId="77777777" w:rsidR="0046040B" w:rsidRPr="00E86463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Site</w:t>
            </w:r>
          </w:p>
          <w:p w14:paraId="6156CE0E" w14:textId="3426DBD3" w:rsidR="0046040B" w:rsidRPr="00E86463" w:rsidRDefault="005C228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E86463">
              <w:rPr>
                <w:rFonts w:asciiTheme="minorHAnsi" w:hAnsiTheme="minorHAnsi"/>
                <w:b/>
                <w:bCs/>
              </w:rPr>
              <w:t xml:space="preserve"> Reason</w:t>
            </w:r>
          </w:p>
          <w:p w14:paraId="5A2BD00B" w14:textId="09DAF367" w:rsidR="0046040B" w:rsidRPr="00E86463" w:rsidRDefault="005C228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E86463">
              <w:rPr>
                <w:rFonts w:asciiTheme="minorHAnsi" w:hAnsiTheme="minorHAnsi"/>
                <w:b/>
                <w:bCs/>
              </w:rPr>
              <w:t xml:space="preserve"> Subreason</w:t>
            </w:r>
          </w:p>
          <w:p w14:paraId="3C8CD35F" w14:textId="5D407046" w:rsidR="00F84FB6" w:rsidRPr="0021717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Log Status</w:t>
            </w:r>
          </w:p>
        </w:tc>
        <w:tc>
          <w:tcPr>
            <w:tcW w:w="1260" w:type="dxa"/>
          </w:tcPr>
          <w:p w14:paraId="0195B02B" w14:textId="0AB25EEF" w:rsidR="0046040B" w:rsidRDefault="004F6F21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6940E20" w14:textId="77777777" w:rsidR="0046040B" w:rsidRPr="00FF5201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6040B" w:rsidRPr="00FF5201" w14:paraId="493C5BA1" w14:textId="77777777" w:rsidTr="00105BEC">
        <w:trPr>
          <w:cantSplit/>
        </w:trPr>
        <w:tc>
          <w:tcPr>
            <w:tcW w:w="900" w:type="dxa"/>
          </w:tcPr>
          <w:p w14:paraId="3F3105A2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6B1EC4B" w14:textId="76DA05DE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2520037F" w14:textId="0F08CAA8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These searching </w:t>
            </w:r>
            <w:r w:rsidR="00E75EEA">
              <w:rPr>
                <w:rFonts w:asciiTheme="minorHAnsi" w:hAnsiTheme="minorHAnsi"/>
              </w:rPr>
              <w:t>fields</w:t>
            </w:r>
            <w:r>
              <w:rPr>
                <w:rFonts w:asciiTheme="minorHAnsi" w:hAnsiTheme="minorHAnsi"/>
              </w:rPr>
              <w:t xml:space="preserve"> are red bordered indicating they are required to generate the report:</w:t>
            </w:r>
          </w:p>
          <w:p w14:paraId="5832DDB3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 Level</w:t>
            </w:r>
          </w:p>
          <w:p w14:paraId="32700F91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10120AF7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  <w:p w14:paraId="13E7C6F4" w14:textId="77777777" w:rsidR="000563FC" w:rsidRDefault="000563F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C25C3F">
              <w:rPr>
                <w:rFonts w:asciiTheme="minorHAnsi" w:hAnsiTheme="minorHAnsi"/>
                <w:b/>
                <w:bCs/>
              </w:rPr>
              <w:t xml:space="preserve"> Reason</w:t>
            </w:r>
          </w:p>
          <w:p w14:paraId="43ABEE7C" w14:textId="7C80B268" w:rsidR="0046040B" w:rsidRPr="00C25C3F" w:rsidRDefault="000563F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Warn</w:t>
            </w:r>
            <w:r w:rsidR="0046040B" w:rsidRPr="00C25C3F">
              <w:rPr>
                <w:rFonts w:asciiTheme="minorHAnsi" w:hAnsiTheme="minorHAnsi"/>
                <w:b/>
                <w:bCs/>
              </w:rPr>
              <w:t>ing Subreason</w:t>
            </w:r>
          </w:p>
          <w:p w14:paraId="35E8EA82" w14:textId="704927C7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Log Status</w:t>
            </w:r>
          </w:p>
          <w:p w14:paraId="418801FE" w14:textId="64CC0A7C" w:rsidR="000563FC" w:rsidRPr="00C25C3F" w:rsidRDefault="000563FC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Log State</w:t>
            </w:r>
          </w:p>
          <w:p w14:paraId="43794070" w14:textId="77777777" w:rsidR="0046040B" w:rsidRPr="00C25C3F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Start Date</w:t>
            </w:r>
          </w:p>
          <w:p w14:paraId="02C2EE4A" w14:textId="1DA9DFE8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End Date</w:t>
            </w:r>
          </w:p>
        </w:tc>
        <w:tc>
          <w:tcPr>
            <w:tcW w:w="1260" w:type="dxa"/>
          </w:tcPr>
          <w:p w14:paraId="0B3C35B9" w14:textId="058CEED0" w:rsidR="0046040B" w:rsidRDefault="004F6F21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FE5AD76" w14:textId="77777777" w:rsidR="0046040B" w:rsidRPr="00FF5201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6040B" w:rsidRPr="00FF5201" w14:paraId="6D84F67E" w14:textId="77777777" w:rsidTr="00105BEC">
        <w:trPr>
          <w:cantSplit/>
        </w:trPr>
        <w:tc>
          <w:tcPr>
            <w:tcW w:w="900" w:type="dxa"/>
          </w:tcPr>
          <w:p w14:paraId="09C49207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522C752" w14:textId="587060EA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32457825" w14:textId="6A42D4F6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 for the selected Site.</w:t>
            </w:r>
          </w:p>
        </w:tc>
        <w:tc>
          <w:tcPr>
            <w:tcW w:w="1260" w:type="dxa"/>
          </w:tcPr>
          <w:p w14:paraId="2E1EF7BD" w14:textId="20F0C70C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512CE65" w14:textId="560E5BEF" w:rsidR="0046040B" w:rsidRPr="00FF5201" w:rsidRDefault="000D2014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When “All” is selected as Site, Employee dropdown has “All Employees” as the only option.</w:t>
            </w:r>
          </w:p>
        </w:tc>
      </w:tr>
      <w:tr w:rsidR="0046040B" w:rsidRPr="00FF5201" w14:paraId="719F4073" w14:textId="77777777" w:rsidTr="00105BEC">
        <w:trPr>
          <w:cantSplit/>
        </w:trPr>
        <w:tc>
          <w:tcPr>
            <w:tcW w:w="900" w:type="dxa"/>
          </w:tcPr>
          <w:p w14:paraId="1C224E17" w14:textId="77777777" w:rsidR="0046040B" w:rsidRPr="00FF5201" w:rsidRDefault="0046040B" w:rsidP="0046040B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B1A88A4" w14:textId="3A856F16" w:rsidR="0046040B" w:rsidRDefault="0046040B" w:rsidP="0046040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D15680">
              <w:rPr>
                <w:rFonts w:asciiTheme="minorHAnsi" w:hAnsiTheme="minorHAnsi"/>
                <w:b/>
                <w:szCs w:val="20"/>
              </w:rPr>
              <w:t>Warning</w:t>
            </w:r>
            <w:r w:rsidRPr="0046040B">
              <w:rPr>
                <w:rFonts w:asciiTheme="minorHAnsi" w:hAnsiTheme="minorHAnsi"/>
                <w:b/>
                <w:szCs w:val="20"/>
              </w:rPr>
              <w:t xml:space="preserve"> Reason</w:t>
            </w:r>
          </w:p>
        </w:tc>
        <w:tc>
          <w:tcPr>
            <w:tcW w:w="4410" w:type="dxa"/>
          </w:tcPr>
          <w:p w14:paraId="73F8F5EF" w14:textId="781899ED" w:rsidR="0046040B" w:rsidRDefault="00D058A5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Warning</w:t>
            </w:r>
            <w:r w:rsidR="0046040B" w:rsidRPr="00E86463">
              <w:rPr>
                <w:rFonts w:asciiTheme="minorHAnsi" w:hAnsiTheme="minorHAnsi"/>
                <w:b/>
                <w:bCs/>
              </w:rPr>
              <w:t xml:space="preserve"> Subreason</w:t>
            </w:r>
            <w:r w:rsidR="0046040B">
              <w:rPr>
                <w:rFonts w:asciiTheme="minorHAnsi" w:hAnsiTheme="minorHAnsi"/>
              </w:rPr>
              <w:t xml:space="preserve"> dropdown is populated for the selected </w:t>
            </w:r>
            <w:r w:rsidR="00396026">
              <w:rPr>
                <w:rFonts w:asciiTheme="minorHAnsi" w:hAnsiTheme="minorHAnsi"/>
              </w:rPr>
              <w:t>Warning</w:t>
            </w:r>
            <w:r w:rsidR="0046040B">
              <w:rPr>
                <w:rFonts w:asciiTheme="minorHAnsi" w:hAnsiTheme="minorHAnsi"/>
              </w:rPr>
              <w:t xml:space="preserve"> Reason.</w:t>
            </w:r>
          </w:p>
        </w:tc>
        <w:tc>
          <w:tcPr>
            <w:tcW w:w="1260" w:type="dxa"/>
          </w:tcPr>
          <w:p w14:paraId="30FFC37E" w14:textId="71D8AD04" w:rsidR="0046040B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FB8161" w14:textId="77777777" w:rsidR="0046040B" w:rsidRPr="00FF5201" w:rsidRDefault="0046040B" w:rsidP="0046040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4856" w:rsidRPr="00FF5201" w14:paraId="43EC1F2E" w14:textId="77777777" w:rsidTr="00105BEC">
        <w:trPr>
          <w:cantSplit/>
        </w:trPr>
        <w:tc>
          <w:tcPr>
            <w:tcW w:w="900" w:type="dxa"/>
          </w:tcPr>
          <w:p w14:paraId="02FC3D0C" w14:textId="77777777" w:rsidR="00B34856" w:rsidRPr="00FF5201" w:rsidRDefault="00B34856" w:rsidP="00B3485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9D3A7B8" w14:textId="77777777" w:rsidR="00B34856" w:rsidRDefault="00B34856" w:rsidP="00B3485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value for each of the searching fields.</w:t>
            </w:r>
          </w:p>
          <w:p w14:paraId="21BEA4A4" w14:textId="67D5F870" w:rsidR="00B34856" w:rsidRDefault="00B34856" w:rsidP="00B3485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16A8BC2E" w14:textId="77777777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Logs that are met the searching criteria display. </w:t>
            </w:r>
          </w:p>
          <w:p w14:paraId="6247DBDE" w14:textId="77777777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9BEF2A9" w14:textId="79CAC576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If the report from step 9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1D700807" w14:textId="73063CB2" w:rsidR="00B34856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F0A4B8" w14:textId="77777777" w:rsidR="00B34856" w:rsidRPr="00FF5201" w:rsidRDefault="00B34856" w:rsidP="00B348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75A66" w:rsidRPr="00FF5201" w14:paraId="5F3476C7" w14:textId="77777777" w:rsidTr="00105BEC">
        <w:trPr>
          <w:cantSplit/>
        </w:trPr>
        <w:tc>
          <w:tcPr>
            <w:tcW w:w="900" w:type="dxa"/>
          </w:tcPr>
          <w:p w14:paraId="1F717BF2" w14:textId="77777777" w:rsidR="00C75A66" w:rsidRPr="00FF5201" w:rsidRDefault="00C75A66" w:rsidP="00C75A6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FACA8B6" w14:textId="5B412E6E" w:rsidR="00C75A66" w:rsidRDefault="00C75A66" w:rsidP="00C75A6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8, click </w:t>
            </w:r>
            <w:r w:rsidRPr="00E9571F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7DD137FD" w14:textId="6E9F0E32" w:rsidR="00C75A66" w:rsidRDefault="00C75A66" w:rsidP="00C75A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report from step 8 is successfully exported to an excel file.</w:t>
            </w:r>
          </w:p>
        </w:tc>
        <w:tc>
          <w:tcPr>
            <w:tcW w:w="1260" w:type="dxa"/>
          </w:tcPr>
          <w:p w14:paraId="5E5DD800" w14:textId="66F08501" w:rsidR="00C75A66" w:rsidRDefault="00C75A66" w:rsidP="00C75A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13451D7" w14:textId="77777777" w:rsidR="00C75A66" w:rsidRPr="00FF5201" w:rsidRDefault="00C75A66" w:rsidP="00C75A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332F9DC6" w14:textId="77777777" w:rsidR="00113DBE" w:rsidRDefault="00113DBE" w:rsidP="00113DBE">
      <w:pPr>
        <w:rPr>
          <w:sz w:val="18"/>
        </w:rPr>
      </w:pPr>
    </w:p>
    <w:p w14:paraId="44C494FD" w14:textId="77777777"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37AAEE47" w14:textId="77777777" w:rsidTr="008B37AD">
        <w:trPr>
          <w:tblHeader/>
        </w:trPr>
        <w:tc>
          <w:tcPr>
            <w:tcW w:w="2549" w:type="dxa"/>
            <w:shd w:val="solid" w:color="auto" w:fill="000000"/>
          </w:tcPr>
          <w:p w14:paraId="44948281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105F6B7A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2718564E" w14:textId="77777777" w:rsidTr="008B37AD">
        <w:tc>
          <w:tcPr>
            <w:tcW w:w="2549" w:type="dxa"/>
          </w:tcPr>
          <w:p w14:paraId="3383F428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683A7E9E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14:paraId="2A574E7A" w14:textId="77777777" w:rsidTr="008B37AD">
        <w:tc>
          <w:tcPr>
            <w:tcW w:w="2549" w:type="dxa"/>
          </w:tcPr>
          <w:p w14:paraId="6BB3BF2E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9BA4789" w14:textId="6E0577AA" w:rsidR="00113DBE" w:rsidRPr="00566C25" w:rsidRDefault="007C7D74" w:rsidP="001C041B">
            <w:pPr>
              <w:rPr>
                <w:rFonts w:asciiTheme="minorHAnsi" w:hAnsiTheme="minorHAnsi"/>
              </w:rPr>
            </w:pPr>
            <w:r w:rsidRPr="007C7D74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726A73E3" w14:textId="77777777" w:rsidR="00113DBE" w:rsidRDefault="00113DBE" w:rsidP="00113DBE"/>
    <w:p w14:paraId="78ECB5EF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4C6FC6CB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0C966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79F1A0C9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45B23CE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D7236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575730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55CA496D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0B7E2534" w14:textId="77777777" w:rsidTr="00105BEC">
        <w:trPr>
          <w:cantSplit/>
        </w:trPr>
        <w:tc>
          <w:tcPr>
            <w:tcW w:w="900" w:type="dxa"/>
          </w:tcPr>
          <w:p w14:paraId="772A3EAC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2AB34007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9AC039E" w14:textId="77777777"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17138B49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63D31C8D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4FB2D6E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230AB77E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6D2E3124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020202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0671175A" w14:textId="77777777" w:rsidTr="00105BEC">
        <w:trPr>
          <w:cantSplit/>
        </w:trPr>
        <w:tc>
          <w:tcPr>
            <w:tcW w:w="900" w:type="dxa"/>
          </w:tcPr>
          <w:p w14:paraId="0165F5BD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F910FD4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3B190C63" w14:textId="77777777"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4AFD0523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7BADB04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D771CF9" w14:textId="77777777" w:rsidTr="00105BEC">
        <w:trPr>
          <w:cantSplit/>
        </w:trPr>
        <w:tc>
          <w:tcPr>
            <w:tcW w:w="900" w:type="dxa"/>
          </w:tcPr>
          <w:p w14:paraId="3B998494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B7FF40A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12447668" w14:textId="77777777"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3731D">
              <w:rPr>
                <w:rFonts w:asciiTheme="minorHAnsi" w:hAnsiTheme="minorHAnsi"/>
                <w:b/>
                <w:bCs/>
              </w:rPr>
              <w:t>Hierarchy</w:t>
            </w:r>
            <w:r w:rsidR="00113DBE" w:rsidRPr="00D3731D">
              <w:rPr>
                <w:rFonts w:asciiTheme="minorHAnsi" w:hAnsiTheme="minorHAnsi"/>
                <w:b/>
                <w:bCs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page displays</w:t>
            </w:r>
            <w:r w:rsidR="00D3731D">
              <w:rPr>
                <w:rFonts w:asciiTheme="minorHAnsi" w:hAnsiTheme="minorHAnsi"/>
              </w:rPr>
              <w:t>.</w:t>
            </w:r>
          </w:p>
          <w:p w14:paraId="46C1E80B" w14:textId="0C6EB323" w:rsidR="00D3731D" w:rsidRDefault="00D3731D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3731D">
              <w:rPr>
                <w:rFonts w:asciiTheme="minorHAnsi" w:hAnsiTheme="minorHAnsi"/>
                <w:b/>
                <w:bCs/>
              </w:rPr>
              <w:t>Site</w:t>
            </w:r>
            <w:r>
              <w:rPr>
                <w:rFonts w:asciiTheme="minorHAnsi" w:hAnsiTheme="minorHAnsi"/>
              </w:rPr>
              <w:t xml:space="preserve"> dropdown is populated.</w:t>
            </w:r>
          </w:p>
        </w:tc>
        <w:tc>
          <w:tcPr>
            <w:tcW w:w="1260" w:type="dxa"/>
          </w:tcPr>
          <w:p w14:paraId="17EFC19E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3E3992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F19BF" w:rsidRPr="00FF5201" w14:paraId="3CF96D90" w14:textId="77777777" w:rsidTr="00105BEC">
        <w:trPr>
          <w:cantSplit/>
        </w:trPr>
        <w:tc>
          <w:tcPr>
            <w:tcW w:w="900" w:type="dxa"/>
          </w:tcPr>
          <w:p w14:paraId="0CAB0868" w14:textId="77777777" w:rsidR="008F19BF" w:rsidRPr="00FF5201" w:rsidRDefault="008F19BF" w:rsidP="008F19BF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86E3C6D" w14:textId="2CDC67AA" w:rsidR="008F19BF" w:rsidRDefault="008F19BF" w:rsidP="008F19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1E819E15" w14:textId="77777777" w:rsidR="008F19B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searching fields are red bordered indicating they are required to generate the report:</w:t>
            </w:r>
          </w:p>
          <w:p w14:paraId="5131A374" w14:textId="77777777" w:rsidR="008F19BF" w:rsidRPr="00C25C3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5810CF61" w14:textId="6DD76CB6" w:rsidR="008F19BF" w:rsidRPr="008F19B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</w:tc>
        <w:tc>
          <w:tcPr>
            <w:tcW w:w="1260" w:type="dxa"/>
          </w:tcPr>
          <w:p w14:paraId="17F09568" w14:textId="025A283D" w:rsidR="008F19BF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3A0701B" w14:textId="77777777" w:rsidR="008F19BF" w:rsidRPr="00FF5201" w:rsidRDefault="008F19BF" w:rsidP="008F19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C39C2" w:rsidRPr="00FF5201" w14:paraId="7D0980CC" w14:textId="77777777" w:rsidTr="00105BEC">
        <w:trPr>
          <w:cantSplit/>
        </w:trPr>
        <w:tc>
          <w:tcPr>
            <w:tcW w:w="900" w:type="dxa"/>
          </w:tcPr>
          <w:p w14:paraId="0170CFF3" w14:textId="77777777" w:rsidR="002C39C2" w:rsidRPr="00FF5201" w:rsidRDefault="002C39C2" w:rsidP="002C39C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FE63C4C" w14:textId="4091079A" w:rsidR="002C39C2" w:rsidRDefault="002C39C2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1EA41118" w14:textId="16DD6C59" w:rsidR="002C39C2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 for the selected Site.</w:t>
            </w:r>
          </w:p>
        </w:tc>
        <w:tc>
          <w:tcPr>
            <w:tcW w:w="1260" w:type="dxa"/>
          </w:tcPr>
          <w:p w14:paraId="173090BA" w14:textId="47925E29" w:rsidR="002C39C2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2CDC3A" w14:textId="729C1557" w:rsidR="002C39C2" w:rsidRPr="00C50A15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bCs/>
                <w:i/>
                <w:color w:val="FF0000"/>
              </w:rPr>
            </w:pPr>
          </w:p>
        </w:tc>
      </w:tr>
      <w:tr w:rsidR="002C39C2" w:rsidRPr="00FF5201" w14:paraId="4744345F" w14:textId="77777777" w:rsidTr="00105BEC">
        <w:trPr>
          <w:cantSplit/>
        </w:trPr>
        <w:tc>
          <w:tcPr>
            <w:tcW w:w="900" w:type="dxa"/>
          </w:tcPr>
          <w:p w14:paraId="7929977A" w14:textId="77777777" w:rsidR="002C39C2" w:rsidRPr="00FF5201" w:rsidRDefault="002C39C2" w:rsidP="002C39C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6361EF3" w14:textId="77777777" w:rsidR="002C39C2" w:rsidRDefault="00762CDA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Employee.</w:t>
            </w:r>
          </w:p>
          <w:p w14:paraId="4BA529D1" w14:textId="5ECF1378" w:rsidR="00762CDA" w:rsidRDefault="00762CDA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762CDA">
              <w:rPr>
                <w:rFonts w:asciiTheme="minorHAnsi" w:hAnsiTheme="minorHAnsi"/>
                <w:b/>
                <w:szCs w:val="20"/>
              </w:rPr>
              <w:t>Generate Report.</w:t>
            </w:r>
          </w:p>
        </w:tc>
        <w:tc>
          <w:tcPr>
            <w:tcW w:w="4410" w:type="dxa"/>
          </w:tcPr>
          <w:p w14:paraId="55EEE6A7" w14:textId="77777777" w:rsidR="002C39C2" w:rsidRDefault="00762CDA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 is generated based on the searching criteria.</w:t>
            </w:r>
          </w:p>
          <w:p w14:paraId="76984A15" w14:textId="77777777" w:rsidR="00E27098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A421291" w14:textId="605EEB7C" w:rsidR="00E27098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434473">
              <w:rPr>
                <w:rFonts w:asciiTheme="minorHAnsi" w:hAnsiTheme="minorHAnsi"/>
                <w:b/>
                <w:bCs/>
              </w:rPr>
              <w:t>Export to Excel</w:t>
            </w:r>
            <w:r>
              <w:rPr>
                <w:rFonts w:asciiTheme="minorHAnsi" w:hAnsiTheme="minorHAnsi"/>
              </w:rPr>
              <w:t xml:space="preserve"> button display.</w:t>
            </w:r>
          </w:p>
        </w:tc>
        <w:tc>
          <w:tcPr>
            <w:tcW w:w="1260" w:type="dxa"/>
          </w:tcPr>
          <w:p w14:paraId="73CEFDC5" w14:textId="347CDA8D" w:rsidR="002C39C2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6EA5823" w14:textId="77777777" w:rsidR="002C39C2" w:rsidRPr="00FF5201" w:rsidRDefault="002C39C2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27098" w:rsidRPr="00FF5201" w14:paraId="4D813D9C" w14:textId="77777777" w:rsidTr="00105BEC">
        <w:trPr>
          <w:cantSplit/>
        </w:trPr>
        <w:tc>
          <w:tcPr>
            <w:tcW w:w="900" w:type="dxa"/>
          </w:tcPr>
          <w:p w14:paraId="0903974F" w14:textId="77777777" w:rsidR="00E27098" w:rsidRPr="00FF5201" w:rsidRDefault="00E27098" w:rsidP="002C39C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69D0750F" w14:textId="08C40400" w:rsidR="00E27098" w:rsidRDefault="00434473" w:rsidP="002C39C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434473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7D27A599" w14:textId="5473A8A7" w:rsidR="00E27098" w:rsidRDefault="00434473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 is exported to an excel file.</w:t>
            </w:r>
          </w:p>
        </w:tc>
        <w:tc>
          <w:tcPr>
            <w:tcW w:w="1260" w:type="dxa"/>
          </w:tcPr>
          <w:p w14:paraId="7508E706" w14:textId="7419F3E5" w:rsidR="00E27098" w:rsidRDefault="00434473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193C88A" w14:textId="77777777" w:rsidR="00E27098" w:rsidRPr="00FF5201" w:rsidRDefault="00E27098" w:rsidP="002C39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4D9F51F3" w14:textId="77777777" w:rsidR="00113DBE" w:rsidRDefault="00113DBE" w:rsidP="00113DBE">
      <w:pPr>
        <w:rPr>
          <w:sz w:val="18"/>
        </w:rPr>
      </w:pPr>
    </w:p>
    <w:p w14:paraId="7417BAC7" w14:textId="77777777" w:rsidR="001061BB" w:rsidRDefault="001061BB" w:rsidP="00113DBE">
      <w:pPr>
        <w:rPr>
          <w:sz w:val="18"/>
        </w:rPr>
      </w:pPr>
    </w:p>
    <w:p w14:paraId="4D656CE3" w14:textId="77777777"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3801EAAF" w14:textId="77777777" w:rsidTr="008B37AD">
        <w:trPr>
          <w:tblHeader/>
        </w:trPr>
        <w:tc>
          <w:tcPr>
            <w:tcW w:w="2549" w:type="dxa"/>
            <w:shd w:val="solid" w:color="auto" w:fill="000000"/>
          </w:tcPr>
          <w:p w14:paraId="470F1F66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2A346B37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27D65CDB" w14:textId="77777777" w:rsidTr="008B37AD">
        <w:tc>
          <w:tcPr>
            <w:tcW w:w="2549" w:type="dxa"/>
          </w:tcPr>
          <w:p w14:paraId="3C94FCEA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3AB75F78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14:paraId="6C8729BB" w14:textId="77777777" w:rsidTr="008B37AD">
        <w:tc>
          <w:tcPr>
            <w:tcW w:w="2549" w:type="dxa"/>
          </w:tcPr>
          <w:p w14:paraId="65B5045D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C755693" w14:textId="7BAC89FA" w:rsidR="00113DBE" w:rsidRPr="00566C25" w:rsidRDefault="007C7D74" w:rsidP="00595589">
            <w:pPr>
              <w:rPr>
                <w:rFonts w:asciiTheme="minorHAnsi" w:hAnsiTheme="minorHAnsi"/>
              </w:rPr>
            </w:pPr>
            <w:r w:rsidRPr="007C7D74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1858CD2B" w14:textId="77777777" w:rsidR="00113DBE" w:rsidRDefault="00113DBE" w:rsidP="00113DBE"/>
    <w:p w14:paraId="21C3A332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19A6D983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586DF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007F4412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2D6327E1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FDA53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50B77F4A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A9B0F4D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47179D47" w14:textId="77777777" w:rsidTr="00105BEC">
        <w:trPr>
          <w:cantSplit/>
        </w:trPr>
        <w:tc>
          <w:tcPr>
            <w:tcW w:w="900" w:type="dxa"/>
          </w:tcPr>
          <w:p w14:paraId="30F33694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D81AA3F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726D34F6" w14:textId="77777777" w:rsidR="00113DBE" w:rsidRPr="00F12AF5" w:rsidRDefault="00113DBE" w:rsidP="001B2A6A">
            <w:pPr>
              <w:pStyle w:val="CSETableText"/>
            </w:pPr>
          </w:p>
        </w:tc>
        <w:tc>
          <w:tcPr>
            <w:tcW w:w="4410" w:type="dxa"/>
          </w:tcPr>
          <w:p w14:paraId="6295A7CB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2252FC47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4A4E7FD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2564B798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23E3FE2A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C9A50B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8FF25BF" w14:textId="77777777" w:rsidTr="00105BEC">
        <w:trPr>
          <w:cantSplit/>
        </w:trPr>
        <w:tc>
          <w:tcPr>
            <w:tcW w:w="900" w:type="dxa"/>
          </w:tcPr>
          <w:p w14:paraId="6FF97F23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18F5375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02817F28" w14:textId="77777777"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3CF7D83B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B2F19D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5ED07368" w14:textId="77777777" w:rsidTr="00105BEC">
        <w:trPr>
          <w:cantSplit/>
        </w:trPr>
        <w:tc>
          <w:tcPr>
            <w:tcW w:w="900" w:type="dxa"/>
          </w:tcPr>
          <w:p w14:paraId="5F57E5A7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A122CA1" w14:textId="77777777"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14:paraId="525FD5BD" w14:textId="77777777"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FB67B0">
              <w:rPr>
                <w:rFonts w:asciiTheme="minorHAnsi" w:hAnsiTheme="minorHAnsi"/>
                <w:b/>
                <w:bCs/>
              </w:rPr>
              <w:t>Admin Activity</w:t>
            </w:r>
            <w:r w:rsidR="00113DBE" w:rsidRPr="00FB67B0">
              <w:rPr>
                <w:rFonts w:asciiTheme="minorHAnsi" w:hAnsiTheme="minorHAnsi"/>
                <w:b/>
                <w:bCs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page displays</w:t>
            </w:r>
            <w:r w:rsidR="00DB46CA">
              <w:rPr>
                <w:rFonts w:asciiTheme="minorHAnsi" w:hAnsiTheme="minorHAnsi"/>
              </w:rPr>
              <w:t>.</w:t>
            </w:r>
          </w:p>
          <w:p w14:paraId="6C4F09FC" w14:textId="77777777" w:rsidR="00FB67B0" w:rsidRDefault="00FB67B0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Log Type</w:t>
            </w:r>
            <w:r>
              <w:rPr>
                <w:rFonts w:asciiTheme="minorHAnsi" w:hAnsiTheme="minorHAnsi"/>
              </w:rPr>
              <w:t xml:space="preserve"> dropdown is populated</w:t>
            </w:r>
            <w:r w:rsidR="000E0A5F">
              <w:rPr>
                <w:rFonts w:asciiTheme="minorHAnsi" w:hAnsiTheme="minorHAnsi"/>
              </w:rPr>
              <w:t>:</w:t>
            </w:r>
          </w:p>
          <w:p w14:paraId="7E64CD13" w14:textId="77777777" w:rsidR="000E0A5F" w:rsidRPr="000E0A5F" w:rsidRDefault="000E0A5F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0E0A5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220E96C2" w14:textId="77777777" w:rsidR="000E0A5F" w:rsidRPr="000E0A5F" w:rsidRDefault="000E0A5F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0E0A5F">
              <w:rPr>
                <w:rFonts w:asciiTheme="minorHAnsi" w:hAnsiTheme="minorHAnsi"/>
                <w:i/>
                <w:iCs/>
                <w:sz w:val="18"/>
                <w:szCs w:val="18"/>
              </w:rPr>
              <w:t>Coaching</w:t>
            </w:r>
          </w:p>
          <w:p w14:paraId="36470B15" w14:textId="1D411D1F" w:rsidR="000E0A5F" w:rsidRDefault="000E0A5F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0E0A5F">
              <w:rPr>
                <w:rFonts w:asciiTheme="minorHAnsi" w:hAnsiTheme="minorHAnsi"/>
                <w:i/>
                <w:iCs/>
                <w:sz w:val="18"/>
                <w:szCs w:val="18"/>
              </w:rPr>
              <w:t>Warning</w:t>
            </w:r>
          </w:p>
        </w:tc>
        <w:tc>
          <w:tcPr>
            <w:tcW w:w="1260" w:type="dxa"/>
          </w:tcPr>
          <w:p w14:paraId="5E81025D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6448C8B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0789D" w:rsidRPr="00FF5201" w14:paraId="3FD12697" w14:textId="77777777" w:rsidTr="00105BEC">
        <w:trPr>
          <w:cantSplit/>
        </w:trPr>
        <w:tc>
          <w:tcPr>
            <w:tcW w:w="900" w:type="dxa"/>
          </w:tcPr>
          <w:p w14:paraId="6B7D2B38" w14:textId="77777777" w:rsidR="00B0789D" w:rsidRPr="00FF5201" w:rsidRDefault="00B0789D" w:rsidP="00B0789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BEFF755" w14:textId="65A4079D" w:rsidR="00B0789D" w:rsidRDefault="00B0789D" w:rsidP="00B0789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60C4F144" w14:textId="77777777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searching fields are red bordered indicating they are required to generate the report:</w:t>
            </w:r>
          </w:p>
          <w:p w14:paraId="7E68B8BB" w14:textId="54BC9BE6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Log Type</w:t>
            </w:r>
          </w:p>
          <w:p w14:paraId="62B5A9E8" w14:textId="1B9C49ED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Action</w:t>
            </w:r>
          </w:p>
          <w:p w14:paraId="55CCDC44" w14:textId="4D60E5EC" w:rsidR="00B0789D" w:rsidRDefault="008B609A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Activity</w:t>
            </w:r>
            <w:r w:rsidR="00B0789D">
              <w:rPr>
                <w:rFonts w:asciiTheme="minorHAnsi" w:hAnsiTheme="minorHAnsi"/>
                <w:b/>
                <w:bCs/>
              </w:rPr>
              <w:t xml:space="preserve"> Start Date</w:t>
            </w:r>
          </w:p>
          <w:p w14:paraId="7FF0589C" w14:textId="54A0506D" w:rsidR="00B0789D" w:rsidRPr="00FB67B0" w:rsidRDefault="008B609A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Activity</w:t>
            </w:r>
            <w:r w:rsidR="00B0789D">
              <w:rPr>
                <w:rFonts w:asciiTheme="minorHAnsi" w:hAnsiTheme="minorHAnsi"/>
                <w:b/>
                <w:bCs/>
              </w:rPr>
              <w:t xml:space="preserve"> End Date</w:t>
            </w:r>
          </w:p>
        </w:tc>
        <w:tc>
          <w:tcPr>
            <w:tcW w:w="1260" w:type="dxa"/>
          </w:tcPr>
          <w:p w14:paraId="4284459E" w14:textId="5D9F50B7" w:rsidR="00B0789D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76F9C6E" w14:textId="77777777" w:rsidR="00B0789D" w:rsidRPr="00FF5201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0789D" w:rsidRPr="00FF5201" w14:paraId="3F07FF16" w14:textId="77777777" w:rsidTr="00105BEC">
        <w:trPr>
          <w:cantSplit/>
        </w:trPr>
        <w:tc>
          <w:tcPr>
            <w:tcW w:w="900" w:type="dxa"/>
          </w:tcPr>
          <w:p w14:paraId="27E409C8" w14:textId="77777777" w:rsidR="00B0789D" w:rsidRPr="00FF5201" w:rsidRDefault="00B0789D" w:rsidP="00B0789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258055C" w14:textId="2253AAAE" w:rsidR="00B0789D" w:rsidRDefault="00EA168D" w:rsidP="00B0789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EA168D">
              <w:rPr>
                <w:rFonts w:asciiTheme="minorHAnsi" w:hAnsiTheme="minorHAnsi"/>
                <w:b/>
                <w:szCs w:val="20"/>
              </w:rPr>
              <w:t>Log Type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35D2941B" w14:textId="5E15A1AC" w:rsidR="00B0789D" w:rsidRPr="00EA168D" w:rsidRDefault="00EA168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A168D">
              <w:rPr>
                <w:rFonts w:asciiTheme="minorHAnsi" w:hAnsiTheme="minorHAnsi"/>
                <w:b/>
                <w:bCs/>
              </w:rPr>
              <w:t>Action</w:t>
            </w:r>
            <w:r w:rsidRPr="00EA168D">
              <w:rPr>
                <w:rFonts w:asciiTheme="minorHAnsi" w:hAnsiTheme="minorHAnsi"/>
              </w:rPr>
              <w:t xml:space="preserve"> dropdown is populated for the selected log type.</w:t>
            </w:r>
          </w:p>
        </w:tc>
        <w:tc>
          <w:tcPr>
            <w:tcW w:w="1260" w:type="dxa"/>
          </w:tcPr>
          <w:p w14:paraId="6A88A90C" w14:textId="7EE83E23" w:rsidR="00B0789D" w:rsidRDefault="00EA168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CA1804" w14:textId="77777777" w:rsidR="00B0789D" w:rsidRPr="00FF5201" w:rsidRDefault="00B0789D" w:rsidP="00B078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00A4D" w:rsidRPr="00FF5201" w14:paraId="6053280C" w14:textId="77777777" w:rsidTr="00105BEC">
        <w:trPr>
          <w:cantSplit/>
        </w:trPr>
        <w:tc>
          <w:tcPr>
            <w:tcW w:w="900" w:type="dxa"/>
          </w:tcPr>
          <w:p w14:paraId="5BF9E0EA" w14:textId="77777777" w:rsidR="00C00A4D" w:rsidRPr="00FF5201" w:rsidRDefault="00C00A4D" w:rsidP="00C00A4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C477C8B" w14:textId="77777777" w:rsidR="00C00A4D" w:rsidRDefault="00C00A4D" w:rsidP="00C00A4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value for each of the searching fields.</w:t>
            </w:r>
          </w:p>
          <w:p w14:paraId="1C365FD4" w14:textId="2D81A728" w:rsidR="00C00A4D" w:rsidRDefault="00C00A4D" w:rsidP="00C00A4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61F66805" w14:textId="3790107F" w:rsidR="00C00A4D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Report is successfully displayed with data that meets the searching criteria. </w:t>
            </w:r>
          </w:p>
          <w:p w14:paraId="45017463" w14:textId="77777777" w:rsidR="00C00A4D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D07144A" w14:textId="5953F552" w:rsidR="00C00A4D" w:rsidRPr="00FB67B0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If the report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43A257A3" w14:textId="5E1EAA72" w:rsidR="00C00A4D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08F2B0" w14:textId="77777777" w:rsidR="00C00A4D" w:rsidRPr="00FF5201" w:rsidRDefault="00C00A4D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E6716" w:rsidRPr="00FF5201" w14:paraId="7F5FC056" w14:textId="77777777" w:rsidTr="00105BEC">
        <w:trPr>
          <w:cantSplit/>
        </w:trPr>
        <w:tc>
          <w:tcPr>
            <w:tcW w:w="900" w:type="dxa"/>
          </w:tcPr>
          <w:p w14:paraId="07022531" w14:textId="77777777" w:rsidR="002E6716" w:rsidRPr="00FF5201" w:rsidRDefault="002E6716" w:rsidP="00C00A4D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8598FE8" w14:textId="65385CC2" w:rsidR="002E6716" w:rsidRDefault="002E6716" w:rsidP="00C00A4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Enter a </w:t>
            </w:r>
            <w:r w:rsidRPr="002E6716">
              <w:rPr>
                <w:rFonts w:asciiTheme="minorHAnsi" w:hAnsiTheme="minorHAnsi"/>
                <w:b/>
                <w:szCs w:val="20"/>
              </w:rPr>
              <w:t>log name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0BCCAB42" w14:textId="77777777" w:rsidR="002E6716" w:rsidRDefault="002E6716" w:rsidP="002E6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Report is successfully displayed with data that meets the searching criteria. </w:t>
            </w:r>
          </w:p>
          <w:p w14:paraId="45D2CA88" w14:textId="77777777" w:rsidR="002E6716" w:rsidRDefault="002E6716" w:rsidP="002E6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EF29F95" w14:textId="42B0AF27" w:rsidR="002E6716" w:rsidRDefault="002E6716" w:rsidP="002E6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If the report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5CE0EAF9" w14:textId="616D42C8" w:rsidR="002E6716" w:rsidRDefault="000A3821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BA3361D" w14:textId="77777777" w:rsidR="002E6716" w:rsidRPr="00FF5201" w:rsidRDefault="002E6716" w:rsidP="00C00A4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7DE83E7C" w14:textId="77777777" w:rsidR="00113DBE" w:rsidRDefault="00113DBE" w:rsidP="00113DBE">
      <w:pPr>
        <w:rPr>
          <w:sz w:val="18"/>
        </w:rPr>
      </w:pPr>
    </w:p>
    <w:p w14:paraId="7A3A371F" w14:textId="77777777"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CE41AC" w14:paraId="57484793" w14:textId="77777777" w:rsidTr="000D34F6">
        <w:trPr>
          <w:tblHeader/>
        </w:trPr>
        <w:tc>
          <w:tcPr>
            <w:tcW w:w="2549" w:type="dxa"/>
            <w:shd w:val="solid" w:color="auto" w:fill="000000"/>
          </w:tcPr>
          <w:p w14:paraId="26618BA3" w14:textId="77777777"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0736AAEF" w14:textId="77777777"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E41AC" w14:paraId="470B168D" w14:textId="77777777" w:rsidTr="000D34F6">
        <w:tc>
          <w:tcPr>
            <w:tcW w:w="2549" w:type="dxa"/>
          </w:tcPr>
          <w:p w14:paraId="0AEEA773" w14:textId="77777777"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009AA07A" w14:textId="08C1F0AE" w:rsidR="00CE41AC" w:rsidRPr="00177855" w:rsidRDefault="00CE41AC" w:rsidP="000D34F6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821E73"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</w:tr>
      <w:tr w:rsidR="00CE41AC" w14:paraId="7B1A049A" w14:textId="77777777" w:rsidTr="000D34F6">
        <w:tc>
          <w:tcPr>
            <w:tcW w:w="2549" w:type="dxa"/>
          </w:tcPr>
          <w:p w14:paraId="0F6CFBD7" w14:textId="77777777"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3061329" w14:textId="30D99040" w:rsidR="00CE41AC" w:rsidRPr="00566C25" w:rsidRDefault="00332FD1" w:rsidP="00CE5020">
            <w:pPr>
              <w:rPr>
                <w:rFonts w:asciiTheme="minorHAnsi" w:hAnsiTheme="minorHAnsi"/>
              </w:rPr>
            </w:pPr>
            <w:r w:rsidRPr="00332FD1">
              <w:rPr>
                <w:rFonts w:asciiTheme="minorHAnsi" w:hAnsiTheme="minorHAnsi"/>
              </w:rPr>
              <w:t>https://uvaadadweb50cco.ad.local/ecl_admin_dev/</w:t>
            </w:r>
          </w:p>
        </w:tc>
      </w:tr>
    </w:tbl>
    <w:p w14:paraId="302F79B0" w14:textId="77777777" w:rsidR="00CE41AC" w:rsidRDefault="00CE41AC" w:rsidP="00CE41AC"/>
    <w:p w14:paraId="285C2497" w14:textId="77777777" w:rsidR="00CE41AC" w:rsidRDefault="00CE41AC" w:rsidP="00CE41A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CE41AC" w:rsidRPr="00FF5201" w14:paraId="04BC6690" w14:textId="77777777" w:rsidTr="000D34F6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1F46B8D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48CEF0FD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460001FC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95905DB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374245D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47E84E1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E41AC" w:rsidRPr="00FF5201" w14:paraId="6C958923" w14:textId="77777777" w:rsidTr="000D34F6">
        <w:trPr>
          <w:cantSplit/>
        </w:trPr>
        <w:tc>
          <w:tcPr>
            <w:tcW w:w="900" w:type="dxa"/>
          </w:tcPr>
          <w:p w14:paraId="4AB745FA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4047357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69C9C38B" w14:textId="77777777" w:rsidR="00CE41AC" w:rsidRPr="00F12AF5" w:rsidRDefault="00CE41AC" w:rsidP="000D34F6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7C5F9DE9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7B39DB7E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A667AF" w14:textId="77777777"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0BE4889B" w14:textId="77777777"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595968AA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11311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14:paraId="017B58AC" w14:textId="77777777" w:rsidTr="000D34F6">
        <w:trPr>
          <w:cantSplit/>
        </w:trPr>
        <w:tc>
          <w:tcPr>
            <w:tcW w:w="900" w:type="dxa"/>
          </w:tcPr>
          <w:p w14:paraId="3FBAE3A0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FBB37C7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4C57D882" w14:textId="77777777" w:rsidR="00CE41AC" w:rsidRDefault="00395B0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="00CE41AC" w:rsidRPr="006E4182">
              <w:rPr>
                <w:rFonts w:asciiTheme="minorHAnsi" w:hAnsiTheme="minorHAnsi"/>
                <w:b/>
              </w:rPr>
              <w:t>Coaching</w:t>
            </w:r>
            <w:r w:rsidR="00CE41AC">
              <w:rPr>
                <w:rFonts w:asciiTheme="minorHAnsi" w:hAnsiTheme="minorHAnsi"/>
                <w:b/>
              </w:rPr>
              <w:t xml:space="preserve"> Log</w:t>
            </w:r>
            <w:r w:rsidR="00CE41AC" w:rsidRPr="006E4182">
              <w:rPr>
                <w:rFonts w:asciiTheme="minorHAnsi" w:hAnsiTheme="minorHAnsi"/>
                <w:b/>
              </w:rPr>
              <w:t xml:space="preserve"> Summary</w:t>
            </w:r>
            <w:r w:rsidR="00CE41AC">
              <w:rPr>
                <w:rFonts w:asciiTheme="minorHAnsi" w:hAnsiTheme="minorHAnsi"/>
              </w:rPr>
              <w:t xml:space="preserve"> displays under </w:t>
            </w:r>
            <w:r w:rsidR="00CE41AC" w:rsidRPr="006E4182">
              <w:rPr>
                <w:rFonts w:asciiTheme="minorHAnsi" w:hAnsiTheme="minorHAnsi"/>
                <w:b/>
              </w:rPr>
              <w:t>Report</w:t>
            </w:r>
            <w:r w:rsidR="00CE41AC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6119DFF2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8B13642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18DAD89A" w14:textId="77777777" w:rsidTr="000D34F6">
        <w:trPr>
          <w:cantSplit/>
        </w:trPr>
        <w:tc>
          <w:tcPr>
            <w:tcW w:w="900" w:type="dxa"/>
          </w:tcPr>
          <w:p w14:paraId="74057807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0DA9191" w14:textId="538E2300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CF6A31" w:rsidRPr="00CF6A31">
              <w:rPr>
                <w:rFonts w:asciiTheme="minorHAnsi" w:hAnsiTheme="minorHAnsi"/>
                <w:b/>
                <w:szCs w:val="20"/>
              </w:rPr>
              <w:t xml:space="preserve">Quality Now </w:t>
            </w:r>
            <w:r w:rsidRPr="00CF6A31">
              <w:rPr>
                <w:rFonts w:asciiTheme="minorHAnsi" w:hAnsiTheme="minorHAnsi"/>
                <w:b/>
                <w:szCs w:val="20"/>
              </w:rPr>
              <w:t>Coaching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0B919CFD" w14:textId="0EF63755" w:rsidR="00581714" w:rsidRDefault="00CF6A31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Pr="006E4182">
              <w:rPr>
                <w:rFonts w:asciiTheme="minorHAnsi" w:hAnsiTheme="minorHAnsi"/>
                <w:b/>
              </w:rPr>
              <w:t>Coaching</w:t>
            </w:r>
            <w:r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</w:t>
            </w:r>
            <w:r w:rsidR="00581714">
              <w:rPr>
                <w:rFonts w:asciiTheme="minorHAnsi" w:hAnsiTheme="minorHAnsi"/>
              </w:rPr>
              <w:t>page displays.</w:t>
            </w:r>
          </w:p>
          <w:p w14:paraId="6C404E07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DC7769">
              <w:rPr>
                <w:rFonts w:asciiTheme="minorHAnsi" w:hAnsiTheme="minorHAnsi"/>
                <w:b/>
                <w:bCs/>
              </w:rPr>
              <w:t>Employee Level</w:t>
            </w:r>
            <w:r>
              <w:rPr>
                <w:rFonts w:asciiTheme="minorHAnsi" w:hAnsiTheme="minorHAnsi"/>
              </w:rPr>
              <w:t xml:space="preserve"> dropdown populated with:</w:t>
            </w:r>
          </w:p>
          <w:p w14:paraId="79FE649E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All</w:t>
            </w:r>
          </w:p>
          <w:p w14:paraId="2F66E7D4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CSR</w:t>
            </w:r>
          </w:p>
          <w:p w14:paraId="19D86F2F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Supervisor</w:t>
            </w:r>
          </w:p>
          <w:p w14:paraId="1F2E1646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Quality</w:t>
            </w:r>
          </w:p>
          <w:p w14:paraId="461937BF" w14:textId="77777777" w:rsidR="00581714" w:rsidRPr="00E9571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i/>
                <w:iCs/>
                <w:sz w:val="18"/>
                <w:szCs w:val="18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LSA</w:t>
            </w:r>
          </w:p>
          <w:p w14:paraId="2C0F31C8" w14:textId="507C7CB1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9571F">
              <w:rPr>
                <w:rFonts w:asciiTheme="minorHAnsi" w:hAnsiTheme="minorHAnsi"/>
                <w:i/>
                <w:iCs/>
                <w:sz w:val="18"/>
                <w:szCs w:val="18"/>
              </w:rPr>
              <w:t>Training</w:t>
            </w:r>
          </w:p>
        </w:tc>
        <w:tc>
          <w:tcPr>
            <w:tcW w:w="1260" w:type="dxa"/>
          </w:tcPr>
          <w:p w14:paraId="5DF591C8" w14:textId="6FB55E0E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0E6947A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37BA445D" w14:textId="77777777" w:rsidTr="000D34F6">
        <w:trPr>
          <w:cantSplit/>
        </w:trPr>
        <w:tc>
          <w:tcPr>
            <w:tcW w:w="900" w:type="dxa"/>
          </w:tcPr>
          <w:p w14:paraId="442FF34C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E958A84" w14:textId="7FDD8317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</w:t>
            </w:r>
            <w:r w:rsidRPr="0046040B">
              <w:rPr>
                <w:rFonts w:asciiTheme="minorHAnsi" w:hAnsiTheme="minorHAnsi"/>
                <w:b/>
                <w:szCs w:val="20"/>
              </w:rPr>
              <w:t>Employee Level</w:t>
            </w:r>
          </w:p>
        </w:tc>
        <w:tc>
          <w:tcPr>
            <w:tcW w:w="4410" w:type="dxa"/>
          </w:tcPr>
          <w:p w14:paraId="6FFB0B5A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dropdowns are populated for the selected Employee Level:</w:t>
            </w:r>
          </w:p>
          <w:p w14:paraId="0CEF8198" w14:textId="77777777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Site</w:t>
            </w:r>
          </w:p>
          <w:p w14:paraId="5B4B6E79" w14:textId="77777777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77D9F205" w14:textId="77777777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Subreason</w:t>
            </w:r>
          </w:p>
          <w:p w14:paraId="49EFD6F9" w14:textId="7F269064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Log Status</w:t>
            </w:r>
          </w:p>
        </w:tc>
        <w:tc>
          <w:tcPr>
            <w:tcW w:w="1260" w:type="dxa"/>
          </w:tcPr>
          <w:p w14:paraId="1116F363" w14:textId="057E3FCC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883EA24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61986AE4" w14:textId="77777777" w:rsidTr="000D34F6">
        <w:trPr>
          <w:cantSplit/>
        </w:trPr>
        <w:tc>
          <w:tcPr>
            <w:tcW w:w="900" w:type="dxa"/>
          </w:tcPr>
          <w:p w14:paraId="70E41410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8E2A7FD" w14:textId="2F498C70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C25C3F">
              <w:rPr>
                <w:rFonts w:asciiTheme="minorHAnsi" w:hAnsiTheme="minorHAnsi"/>
                <w:b/>
                <w:szCs w:val="20"/>
              </w:rPr>
              <w:t xml:space="preserve">Generate Report </w:t>
            </w:r>
            <w:r w:rsidRPr="00C25C3F">
              <w:rPr>
                <w:rFonts w:asciiTheme="minorHAnsi" w:hAnsiTheme="minorHAnsi"/>
                <w:bCs/>
                <w:szCs w:val="20"/>
              </w:rPr>
              <w:t>button</w:t>
            </w:r>
          </w:p>
        </w:tc>
        <w:tc>
          <w:tcPr>
            <w:tcW w:w="4410" w:type="dxa"/>
          </w:tcPr>
          <w:p w14:paraId="339D75D6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searching fileds are red bordered indicating they are required to generate the report:</w:t>
            </w:r>
          </w:p>
          <w:p w14:paraId="3ABE61B8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 Level</w:t>
            </w:r>
          </w:p>
          <w:p w14:paraId="34B7948E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Site</w:t>
            </w:r>
          </w:p>
          <w:p w14:paraId="01CAD4B8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Employee</w:t>
            </w:r>
          </w:p>
          <w:p w14:paraId="5D4F551C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Coaching Reason</w:t>
            </w:r>
          </w:p>
          <w:p w14:paraId="4780EAD7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Coaching Subreason</w:t>
            </w:r>
          </w:p>
          <w:p w14:paraId="37BE1884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Log Status</w:t>
            </w:r>
          </w:p>
          <w:p w14:paraId="12BF54B3" w14:textId="77777777" w:rsidR="00581714" w:rsidRPr="00C25C3F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Start Date</w:t>
            </w:r>
          </w:p>
          <w:p w14:paraId="2A53909E" w14:textId="51211B36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25C3F">
              <w:rPr>
                <w:rFonts w:asciiTheme="minorHAnsi" w:hAnsiTheme="minorHAnsi"/>
                <w:b/>
                <w:bCs/>
              </w:rPr>
              <w:t>Submission End Date</w:t>
            </w:r>
          </w:p>
        </w:tc>
        <w:tc>
          <w:tcPr>
            <w:tcW w:w="1260" w:type="dxa"/>
          </w:tcPr>
          <w:p w14:paraId="62DFD30A" w14:textId="7E1DCBB1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FB01813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524570F3" w14:textId="77777777" w:rsidTr="000D34F6">
        <w:trPr>
          <w:cantSplit/>
        </w:trPr>
        <w:tc>
          <w:tcPr>
            <w:tcW w:w="900" w:type="dxa"/>
          </w:tcPr>
          <w:p w14:paraId="000B7AD8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3746478" w14:textId="4D0B0D4B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Site</w:t>
            </w:r>
          </w:p>
        </w:tc>
        <w:tc>
          <w:tcPr>
            <w:tcW w:w="4410" w:type="dxa"/>
          </w:tcPr>
          <w:p w14:paraId="333F2BAF" w14:textId="3C09C91E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E86463">
              <w:rPr>
                <w:rFonts w:asciiTheme="minorHAnsi" w:hAnsiTheme="minorHAnsi"/>
                <w:b/>
                <w:bCs/>
              </w:rPr>
              <w:t>Employee</w:t>
            </w:r>
            <w:r>
              <w:rPr>
                <w:rFonts w:asciiTheme="minorHAnsi" w:hAnsiTheme="minorHAnsi"/>
              </w:rPr>
              <w:t xml:space="preserve"> dropdown is populated for the selected Site.</w:t>
            </w:r>
          </w:p>
        </w:tc>
        <w:tc>
          <w:tcPr>
            <w:tcW w:w="1260" w:type="dxa"/>
          </w:tcPr>
          <w:p w14:paraId="197BA2C2" w14:textId="5E7559B1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71F9936" w14:textId="2950C816" w:rsidR="00581714" w:rsidRPr="00FF5201" w:rsidRDefault="00550305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When “All” is selected as Site, Employee dropdown has “All Employees” as the only option.</w:t>
            </w:r>
          </w:p>
        </w:tc>
      </w:tr>
      <w:tr w:rsidR="00581714" w:rsidRPr="00FF5201" w14:paraId="71D8C6E7" w14:textId="77777777" w:rsidTr="000D34F6">
        <w:trPr>
          <w:cantSplit/>
        </w:trPr>
        <w:tc>
          <w:tcPr>
            <w:tcW w:w="900" w:type="dxa"/>
          </w:tcPr>
          <w:p w14:paraId="1A43375D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FAFB724" w14:textId="245371F9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Pr="0046040B">
              <w:rPr>
                <w:rFonts w:asciiTheme="minorHAnsi" w:hAnsiTheme="minorHAnsi"/>
                <w:b/>
                <w:szCs w:val="20"/>
              </w:rPr>
              <w:t>Coaching Reason</w:t>
            </w:r>
          </w:p>
        </w:tc>
        <w:tc>
          <w:tcPr>
            <w:tcW w:w="4410" w:type="dxa"/>
          </w:tcPr>
          <w:p w14:paraId="33119714" w14:textId="30482038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 w:rsidRPr="00E86463">
              <w:rPr>
                <w:rFonts w:asciiTheme="minorHAnsi" w:hAnsiTheme="minorHAnsi"/>
                <w:b/>
                <w:bCs/>
              </w:rPr>
              <w:t>Coaching Subreason</w:t>
            </w:r>
            <w:r>
              <w:rPr>
                <w:rFonts w:asciiTheme="minorHAnsi" w:hAnsiTheme="minorHAnsi"/>
              </w:rPr>
              <w:t xml:space="preserve"> dropdown is populated for the selected Coaching Reason.</w:t>
            </w:r>
          </w:p>
        </w:tc>
        <w:tc>
          <w:tcPr>
            <w:tcW w:w="1260" w:type="dxa"/>
          </w:tcPr>
          <w:p w14:paraId="44DD9A2E" w14:textId="5A08D81D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470AE3B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71F08271" w14:textId="77777777" w:rsidTr="000D34F6">
        <w:trPr>
          <w:cantSplit/>
        </w:trPr>
        <w:tc>
          <w:tcPr>
            <w:tcW w:w="900" w:type="dxa"/>
          </w:tcPr>
          <w:p w14:paraId="1C111E54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2C92548" w14:textId="77777777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value for each of the searching fields.</w:t>
            </w:r>
          </w:p>
          <w:p w14:paraId="57C5317D" w14:textId="69A81B49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E9571F">
              <w:rPr>
                <w:rFonts w:asciiTheme="minorHAnsi" w:hAnsiTheme="minorHAnsi"/>
                <w:b/>
                <w:szCs w:val="20"/>
              </w:rPr>
              <w:t>Generate Report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712BC171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Logs that are met the searching criteria display. </w:t>
            </w:r>
          </w:p>
          <w:p w14:paraId="36A90AE8" w14:textId="77777777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308725C" w14:textId="0E142DB1" w:rsidR="00581714" w:rsidRPr="00E86463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If the report from step 9 has at least one record, </w:t>
            </w:r>
            <w:r w:rsidRPr="00C75A66">
              <w:rPr>
                <w:rFonts w:asciiTheme="minorHAnsi" w:hAnsiTheme="minorHAnsi"/>
                <w:b/>
              </w:rPr>
              <w:t>Export to Excel</w:t>
            </w:r>
            <w:r>
              <w:rPr>
                <w:rFonts w:asciiTheme="minorHAnsi" w:hAnsiTheme="minorHAnsi"/>
                <w:bCs/>
              </w:rPr>
              <w:t xml:space="preserve"> button displays.</w:t>
            </w:r>
          </w:p>
        </w:tc>
        <w:tc>
          <w:tcPr>
            <w:tcW w:w="1260" w:type="dxa"/>
          </w:tcPr>
          <w:p w14:paraId="3618071E" w14:textId="372996C0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2D5DF9E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81714" w:rsidRPr="00FF5201" w14:paraId="092A4138" w14:textId="77777777" w:rsidTr="000D34F6">
        <w:trPr>
          <w:cantSplit/>
        </w:trPr>
        <w:tc>
          <w:tcPr>
            <w:tcW w:w="900" w:type="dxa"/>
          </w:tcPr>
          <w:p w14:paraId="26D2D5DE" w14:textId="77777777" w:rsidR="00581714" w:rsidRPr="00FF5201" w:rsidRDefault="00581714" w:rsidP="00581714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1636DA9" w14:textId="3514BD36" w:rsidR="00581714" w:rsidRDefault="00581714" w:rsidP="005817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8, click </w:t>
            </w:r>
            <w:r w:rsidRPr="00E9571F">
              <w:rPr>
                <w:rFonts w:asciiTheme="minorHAnsi" w:hAnsiTheme="minorHAnsi"/>
                <w:b/>
                <w:szCs w:val="20"/>
              </w:rPr>
              <w:t>Export to Excel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14:paraId="5E728EDC" w14:textId="77AB9F79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report from step 8 is successfully exported to an excel file.</w:t>
            </w:r>
          </w:p>
        </w:tc>
        <w:tc>
          <w:tcPr>
            <w:tcW w:w="1260" w:type="dxa"/>
          </w:tcPr>
          <w:p w14:paraId="6BDF7D0A" w14:textId="0E11E384" w:rsidR="00581714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7CCDC3E" w14:textId="77777777" w:rsidR="00581714" w:rsidRPr="00FF5201" w:rsidRDefault="00581714" w:rsidP="005817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EB43BFA" w14:textId="424175AC" w:rsidR="00CE41AC" w:rsidRDefault="00CE41AC">
      <w:pPr>
        <w:overflowPunct/>
        <w:autoSpaceDE/>
        <w:autoSpaceDN/>
        <w:adjustRightInd/>
        <w:textAlignment w:val="auto"/>
        <w:rPr>
          <w:ins w:id="30" w:author="Huang, Lili" w:date="2023-12-26T13:33:00Z"/>
          <w:sz w:val="18"/>
        </w:rPr>
      </w:pPr>
    </w:p>
    <w:p w14:paraId="644C0ED1" w14:textId="4A8D4FE3" w:rsidR="00A551F0" w:rsidRDefault="00A551F0">
      <w:pPr>
        <w:overflowPunct/>
        <w:autoSpaceDE/>
        <w:autoSpaceDN/>
        <w:adjustRightInd/>
        <w:textAlignment w:val="auto"/>
        <w:rPr>
          <w:ins w:id="31" w:author="Huang, Lili" w:date="2023-12-26T13:3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A551F0" w14:paraId="3F5A55E5" w14:textId="77777777" w:rsidTr="00964574">
        <w:trPr>
          <w:tblHeader/>
          <w:ins w:id="32" w:author="Huang, Lili" w:date="2023-12-26T13:33:00Z"/>
        </w:trPr>
        <w:tc>
          <w:tcPr>
            <w:tcW w:w="2549" w:type="dxa"/>
            <w:shd w:val="solid" w:color="auto" w:fill="000000"/>
          </w:tcPr>
          <w:p w14:paraId="35552A94" w14:textId="77777777" w:rsidR="00A551F0" w:rsidRDefault="00A551F0" w:rsidP="00964574">
            <w:pPr>
              <w:numPr>
                <w:ilvl w:val="12"/>
                <w:numId w:val="0"/>
              </w:numPr>
              <w:jc w:val="center"/>
              <w:rPr>
                <w:ins w:id="33" w:author="Huang, Lili" w:date="2023-12-26T13:33:00Z"/>
                <w:rFonts w:ascii="Arial" w:hAnsi="Arial"/>
                <w:b/>
                <w:sz w:val="18"/>
              </w:rPr>
            </w:pPr>
            <w:ins w:id="34" w:author="Huang, Lili" w:date="2023-12-26T13:33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951" w:type="dxa"/>
            <w:shd w:val="solid" w:color="auto" w:fill="000000"/>
          </w:tcPr>
          <w:p w14:paraId="1F4F46C2" w14:textId="77777777" w:rsidR="00A551F0" w:rsidRDefault="00A551F0" w:rsidP="00964574">
            <w:pPr>
              <w:numPr>
                <w:ilvl w:val="12"/>
                <w:numId w:val="0"/>
              </w:numPr>
              <w:jc w:val="center"/>
              <w:rPr>
                <w:ins w:id="35" w:author="Huang, Lili" w:date="2023-12-26T13:33:00Z"/>
                <w:rFonts w:ascii="Arial" w:hAnsi="Arial"/>
                <w:b/>
                <w:sz w:val="18"/>
              </w:rPr>
            </w:pPr>
            <w:ins w:id="36" w:author="Huang, Lili" w:date="2023-12-26T13:33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A551F0" w14:paraId="23ACCB39" w14:textId="77777777" w:rsidTr="00964574">
        <w:trPr>
          <w:ins w:id="37" w:author="Huang, Lili" w:date="2023-12-26T13:33:00Z"/>
        </w:trPr>
        <w:tc>
          <w:tcPr>
            <w:tcW w:w="2549" w:type="dxa"/>
          </w:tcPr>
          <w:p w14:paraId="079E0EBB" w14:textId="77777777" w:rsidR="00A551F0" w:rsidRPr="00566C25" w:rsidRDefault="00A551F0" w:rsidP="00964574">
            <w:pPr>
              <w:pStyle w:val="CommentText"/>
              <w:numPr>
                <w:ilvl w:val="12"/>
                <w:numId w:val="0"/>
              </w:numPr>
              <w:rPr>
                <w:ins w:id="38" w:author="Huang, Lili" w:date="2023-12-26T13:33:00Z"/>
                <w:rFonts w:asciiTheme="minorHAnsi" w:hAnsiTheme="minorHAnsi"/>
              </w:rPr>
            </w:pPr>
            <w:ins w:id="39" w:author="Huang, Lili" w:date="2023-12-26T13:33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951" w:type="dxa"/>
          </w:tcPr>
          <w:p w14:paraId="55A7DBEC" w14:textId="5E05B052" w:rsidR="00A551F0" w:rsidRPr="00177855" w:rsidRDefault="00A551F0" w:rsidP="00964574">
            <w:pPr>
              <w:pStyle w:val="hdr1"/>
              <w:spacing w:before="0"/>
              <w:ind w:left="0"/>
              <w:outlineLvl w:val="9"/>
              <w:rPr>
                <w:ins w:id="40" w:author="Huang, Lili" w:date="2023-12-26T13:33:00Z"/>
                <w:rFonts w:asciiTheme="minorHAnsi" w:hAnsiTheme="minorHAnsi"/>
                <w:i w:val="0"/>
                <w:sz w:val="20"/>
              </w:rPr>
            </w:pPr>
            <w:ins w:id="41" w:author="Huang, Lili" w:date="2023-12-26T13:33:00Z">
              <w:r w:rsidRPr="00566C25">
                <w:rPr>
                  <w:rFonts w:asciiTheme="minorHAnsi" w:hAnsiTheme="minorHAnsi"/>
                  <w:i w:val="0"/>
                  <w:sz w:val="20"/>
                </w:rPr>
                <w:t>ECUI</w:t>
              </w:r>
              <w:r>
                <w:rPr>
                  <w:rFonts w:asciiTheme="minorHAnsi" w:hAnsiTheme="minorHAnsi"/>
                  <w:i w:val="0"/>
                  <w:sz w:val="20"/>
                </w:rPr>
                <w:t>ADMIN_REPORT</w:t>
              </w:r>
              <w:r w:rsidRPr="00566C25">
                <w:rPr>
                  <w:rFonts w:asciiTheme="minorHAnsi" w:hAnsiTheme="minorHAnsi"/>
                  <w:i w:val="0"/>
                  <w:sz w:val="20"/>
                </w:rPr>
                <w:t>0</w:t>
              </w:r>
            </w:ins>
            <w:ins w:id="42" w:author="Huang, Lili" w:date="2023-12-26T13:34:00Z">
              <w:r>
                <w:rPr>
                  <w:rFonts w:asciiTheme="minorHAnsi" w:hAnsiTheme="minorHAnsi"/>
                  <w:i w:val="0"/>
                  <w:sz w:val="20"/>
                </w:rPr>
                <w:t>6</w:t>
              </w:r>
            </w:ins>
          </w:p>
        </w:tc>
      </w:tr>
      <w:tr w:rsidR="00A551F0" w14:paraId="5F54610B" w14:textId="77777777" w:rsidTr="00964574">
        <w:trPr>
          <w:ins w:id="43" w:author="Huang, Lili" w:date="2023-12-26T13:33:00Z"/>
        </w:trPr>
        <w:tc>
          <w:tcPr>
            <w:tcW w:w="2549" w:type="dxa"/>
          </w:tcPr>
          <w:p w14:paraId="36FCFF0F" w14:textId="77777777" w:rsidR="00A551F0" w:rsidRPr="00566C25" w:rsidRDefault="00A551F0" w:rsidP="00964574">
            <w:pPr>
              <w:pStyle w:val="CommentText"/>
              <w:numPr>
                <w:ilvl w:val="12"/>
                <w:numId w:val="0"/>
              </w:numPr>
              <w:rPr>
                <w:ins w:id="44" w:author="Huang, Lili" w:date="2023-12-26T13:33:00Z"/>
                <w:rFonts w:asciiTheme="minorHAnsi" w:hAnsiTheme="minorHAnsi"/>
              </w:rPr>
            </w:pPr>
            <w:ins w:id="45" w:author="Huang, Lili" w:date="2023-12-26T13:33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951" w:type="dxa"/>
          </w:tcPr>
          <w:p w14:paraId="22D1A284" w14:textId="77777777" w:rsidR="00A551F0" w:rsidRPr="00566C25" w:rsidRDefault="00A551F0" w:rsidP="00964574">
            <w:pPr>
              <w:rPr>
                <w:ins w:id="46" w:author="Huang, Lili" w:date="2023-12-26T13:33:00Z"/>
                <w:rFonts w:asciiTheme="minorHAnsi" w:hAnsiTheme="minorHAnsi"/>
              </w:rPr>
            </w:pPr>
            <w:ins w:id="47" w:author="Huang, Lili" w:date="2023-12-26T13:33:00Z">
              <w:r w:rsidRPr="00332FD1">
                <w:rPr>
                  <w:rFonts w:asciiTheme="minorHAnsi" w:hAnsiTheme="minorHAnsi"/>
                </w:rPr>
                <w:t>https://uvaadadweb50cco.ad.local/ecl_admin_dev/</w:t>
              </w:r>
            </w:ins>
          </w:p>
        </w:tc>
      </w:tr>
    </w:tbl>
    <w:p w14:paraId="2A3E85EB" w14:textId="7FC20F05" w:rsidR="00A551F0" w:rsidRDefault="00A551F0">
      <w:pPr>
        <w:overflowPunct/>
        <w:autoSpaceDE/>
        <w:autoSpaceDN/>
        <w:adjustRightInd/>
        <w:textAlignment w:val="auto"/>
        <w:rPr>
          <w:ins w:id="48" w:author="Huang, Lili" w:date="2023-12-26T13:3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A551F0" w:rsidRPr="00FF5201" w14:paraId="52EE7250" w14:textId="77777777" w:rsidTr="00964574">
        <w:trPr>
          <w:cantSplit/>
          <w:tblHeader/>
          <w:ins w:id="49" w:author="Huang, Lili" w:date="2023-12-26T13:33:00Z"/>
        </w:trPr>
        <w:tc>
          <w:tcPr>
            <w:tcW w:w="900" w:type="dxa"/>
            <w:shd w:val="clear" w:color="auto" w:fill="A6A6A6"/>
          </w:tcPr>
          <w:p w14:paraId="7ADB261F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50" w:author="Huang, Lili" w:date="2023-12-26T13:33:00Z"/>
                <w:b/>
                <w:i/>
              </w:rPr>
            </w:pPr>
            <w:ins w:id="51" w:author="Huang, Lili" w:date="2023-12-26T13:3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4050" w:type="dxa"/>
            <w:shd w:val="clear" w:color="auto" w:fill="A6A6A6"/>
          </w:tcPr>
          <w:p w14:paraId="44527C75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52" w:author="Huang, Lili" w:date="2023-12-26T13:33:00Z"/>
                <w:b/>
                <w:i/>
              </w:rPr>
            </w:pPr>
            <w:ins w:id="53" w:author="Huang, Lili" w:date="2023-12-26T13:3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410" w:type="dxa"/>
            <w:shd w:val="clear" w:color="auto" w:fill="A6A6A6"/>
          </w:tcPr>
          <w:p w14:paraId="2B7D5E76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4" w:author="Huang, Lili" w:date="2023-12-26T13:33:00Z"/>
                <w:b/>
                <w:i/>
              </w:rPr>
            </w:pPr>
            <w:ins w:id="55" w:author="Huang, Lili" w:date="2023-12-26T13:3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039D9310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56" w:author="Huang, Lili" w:date="2023-12-26T13:33:00Z"/>
                <w:b/>
                <w:i/>
              </w:rPr>
            </w:pPr>
            <w:ins w:id="57" w:author="Huang, Lili" w:date="2023-12-26T13:33:00Z">
              <w:r w:rsidRPr="00FF5201">
                <w:rPr>
                  <w:b/>
                </w:rPr>
                <w:t>RESULTS</w:t>
              </w:r>
            </w:ins>
          </w:p>
          <w:p w14:paraId="4F1F7725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58" w:author="Huang, Lili" w:date="2023-12-26T13:33:00Z"/>
                <w:b/>
                <w:i/>
              </w:rPr>
            </w:pPr>
            <w:ins w:id="59" w:author="Huang, Lili" w:date="2023-12-26T13:3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14:paraId="052AB856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0" w:author="Huang, Lili" w:date="2023-12-26T13:33:00Z"/>
                <w:b/>
                <w:i/>
              </w:rPr>
            </w:pPr>
            <w:ins w:id="61" w:author="Huang, Lili" w:date="2023-12-26T13:33:00Z">
              <w:r w:rsidRPr="00FF5201">
                <w:rPr>
                  <w:b/>
                </w:rPr>
                <w:t>COMMENTS</w:t>
              </w:r>
            </w:ins>
          </w:p>
        </w:tc>
      </w:tr>
      <w:tr w:rsidR="00A551F0" w:rsidRPr="00FF5201" w14:paraId="5FA9BB56" w14:textId="77777777" w:rsidTr="00964574">
        <w:trPr>
          <w:cantSplit/>
          <w:ins w:id="62" w:author="Huang, Lili" w:date="2023-12-26T13:33:00Z"/>
        </w:trPr>
        <w:tc>
          <w:tcPr>
            <w:tcW w:w="900" w:type="dxa"/>
          </w:tcPr>
          <w:p w14:paraId="20A4544F" w14:textId="77777777" w:rsidR="00A551F0" w:rsidRPr="00FF5201" w:rsidRDefault="00A551F0" w:rsidP="00A551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63" w:author="Huang, Lili" w:date="2023-12-26T13:33:00Z"/>
                <w:i/>
              </w:rPr>
            </w:pPr>
          </w:p>
        </w:tc>
        <w:tc>
          <w:tcPr>
            <w:tcW w:w="4050" w:type="dxa"/>
          </w:tcPr>
          <w:p w14:paraId="5B432E18" w14:textId="77777777" w:rsidR="00A551F0" w:rsidRDefault="00A551F0" w:rsidP="00964574">
            <w:pPr>
              <w:pStyle w:val="CSETableText"/>
              <w:ind w:left="159"/>
              <w:rPr>
                <w:ins w:id="64" w:author="Huang, Lili" w:date="2023-12-26T13:33:00Z"/>
                <w:rFonts w:asciiTheme="minorHAnsi" w:hAnsiTheme="minorHAnsi"/>
                <w:bCs/>
                <w:szCs w:val="20"/>
              </w:rPr>
            </w:pPr>
            <w:ins w:id="65" w:author="Huang, Lili" w:date="2023-12-26T13:33:00Z">
              <w:r>
                <w:rPr>
                  <w:rFonts w:asciiTheme="minorHAnsi" w:hAnsiTheme="minorHAnsi"/>
                  <w:bCs/>
                  <w:szCs w:val="20"/>
                </w:rPr>
                <w:t>Log in as admin.</w:t>
              </w:r>
            </w:ins>
          </w:p>
          <w:p w14:paraId="3B4C2EED" w14:textId="77777777" w:rsidR="00A551F0" w:rsidRPr="00F12AF5" w:rsidRDefault="00A551F0" w:rsidP="00964574">
            <w:pPr>
              <w:pStyle w:val="CSETableText"/>
              <w:ind w:left="159"/>
              <w:rPr>
                <w:ins w:id="66" w:author="Huang, Lili" w:date="2023-12-26T13:33:00Z"/>
              </w:rPr>
            </w:pPr>
          </w:p>
        </w:tc>
        <w:tc>
          <w:tcPr>
            <w:tcW w:w="4410" w:type="dxa"/>
          </w:tcPr>
          <w:p w14:paraId="74B11CA0" w14:textId="77777777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7" w:author="Huang, Lili" w:date="2023-12-26T13:33:00Z"/>
                <w:rFonts w:asciiTheme="minorHAnsi" w:hAnsiTheme="minorHAnsi"/>
              </w:rPr>
            </w:pPr>
            <w:ins w:id="68" w:author="Huang, Lili" w:date="2023-12-26T13:33:00Z">
              <w:r>
                <w:rPr>
                  <w:rFonts w:asciiTheme="minorHAnsi" w:hAnsiTheme="minorHAnsi"/>
                </w:rPr>
                <w:t>Main</w:t>
              </w:r>
              <w:r w:rsidRPr="0057471C">
                <w:rPr>
                  <w:rFonts w:asciiTheme="minorHAnsi" w:hAnsiTheme="minorHAnsi"/>
                </w:rPr>
                <w:t xml:space="preserve"> page successfully </w:t>
              </w:r>
              <w:r>
                <w:rPr>
                  <w:rFonts w:asciiTheme="minorHAnsi" w:hAnsiTheme="minorHAnsi"/>
                </w:rPr>
                <w:t>displays.</w:t>
              </w:r>
            </w:ins>
          </w:p>
          <w:p w14:paraId="49A420DB" w14:textId="77777777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9" w:author="Huang, Lili" w:date="2023-12-26T13:33:00Z"/>
                <w:rFonts w:asciiTheme="minorHAnsi" w:hAnsiTheme="minorHAnsi"/>
              </w:rPr>
            </w:pPr>
          </w:p>
          <w:p w14:paraId="388D5FC7" w14:textId="77777777" w:rsidR="00A551F0" w:rsidRPr="001F275D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0" w:author="Huang, Lili" w:date="2023-12-26T13:33:00Z"/>
                <w:rFonts w:asciiTheme="minorHAnsi" w:hAnsiTheme="minorHAnsi"/>
              </w:rPr>
            </w:pPr>
            <w:ins w:id="71" w:author="Huang, Lili" w:date="2023-12-26T13:33:00Z">
              <w:r w:rsidRPr="001F275D">
                <w:rPr>
                  <w:rFonts w:asciiTheme="minorHAnsi" w:hAnsiTheme="minorHAnsi"/>
                </w:rPr>
                <w:t>The following</w:t>
              </w:r>
              <w:r>
                <w:rPr>
                  <w:rFonts w:asciiTheme="minorHAnsi" w:hAnsiTheme="minorHAnsi"/>
                </w:rPr>
                <w:t xml:space="preserve"> dropdown</w:t>
              </w:r>
              <w:r w:rsidRPr="001F275D">
                <w:rPr>
                  <w:rFonts w:asciiTheme="minorHAnsi" w:hAnsiTheme="minorHAnsi"/>
                </w:rPr>
                <w:t xml:space="preserve"> menu display</w:t>
              </w:r>
              <w:r>
                <w:rPr>
                  <w:rFonts w:asciiTheme="minorHAnsi" w:hAnsiTheme="minorHAnsi"/>
                </w:rPr>
                <w:t>s:</w:t>
              </w:r>
            </w:ins>
          </w:p>
          <w:p w14:paraId="22A0368D" w14:textId="77777777" w:rsidR="00A551F0" w:rsidRPr="001F275D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2" w:author="Huang, Lili" w:date="2023-12-26T13:33:00Z"/>
                <w:rFonts w:asciiTheme="minorHAnsi" w:hAnsiTheme="minorHAnsi"/>
                <w:b/>
              </w:rPr>
            </w:pPr>
            <w:ins w:id="73" w:author="Huang, Lili" w:date="2023-12-26T13:33:00Z">
              <w:r>
                <w:rPr>
                  <w:rFonts w:asciiTheme="minorHAnsi" w:hAnsiTheme="minorHAnsi"/>
                  <w:b/>
                </w:rPr>
                <w:t>Report</w:t>
              </w:r>
            </w:ins>
          </w:p>
        </w:tc>
        <w:tc>
          <w:tcPr>
            <w:tcW w:w="1260" w:type="dxa"/>
          </w:tcPr>
          <w:p w14:paraId="77599038" w14:textId="77777777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4" w:author="Huang, Lili" w:date="2023-12-26T13:33:00Z"/>
                <w:i/>
              </w:rPr>
            </w:pPr>
            <w:ins w:id="75" w:author="Huang, Lili" w:date="2023-12-26T13:3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1FE9BBF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6" w:author="Huang, Lili" w:date="2023-12-26T13:33:00Z"/>
                <w:i/>
              </w:rPr>
            </w:pPr>
          </w:p>
        </w:tc>
      </w:tr>
      <w:tr w:rsidR="00A551F0" w:rsidRPr="00FF5201" w14:paraId="02479B59" w14:textId="77777777" w:rsidTr="00964574">
        <w:trPr>
          <w:cantSplit/>
          <w:ins w:id="77" w:author="Huang, Lili" w:date="2023-12-26T13:33:00Z"/>
        </w:trPr>
        <w:tc>
          <w:tcPr>
            <w:tcW w:w="900" w:type="dxa"/>
          </w:tcPr>
          <w:p w14:paraId="0D84C0FD" w14:textId="77777777" w:rsidR="00A551F0" w:rsidRPr="00FF5201" w:rsidRDefault="00A551F0" w:rsidP="00A551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8" w:author="Huang, Lili" w:date="2023-12-26T13:33:00Z"/>
                <w:i/>
              </w:rPr>
            </w:pPr>
          </w:p>
        </w:tc>
        <w:tc>
          <w:tcPr>
            <w:tcW w:w="4050" w:type="dxa"/>
          </w:tcPr>
          <w:p w14:paraId="38EC6F38" w14:textId="77777777" w:rsidR="00A551F0" w:rsidRDefault="00A551F0" w:rsidP="00964574">
            <w:pPr>
              <w:pStyle w:val="CSETableText"/>
              <w:ind w:left="159"/>
              <w:rPr>
                <w:ins w:id="79" w:author="Huang, Lili" w:date="2023-12-26T13:33:00Z"/>
                <w:rFonts w:asciiTheme="minorHAnsi" w:hAnsiTheme="minorHAnsi"/>
                <w:bCs/>
                <w:szCs w:val="20"/>
              </w:rPr>
            </w:pPr>
            <w:ins w:id="80" w:author="Huang, Lili" w:date="2023-12-26T13:33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  <w:r w:rsidRPr="006E4182">
                <w:rPr>
                  <w:rFonts w:asciiTheme="minorHAnsi" w:hAnsiTheme="minorHAnsi"/>
                  <w:b/>
                  <w:bCs/>
                  <w:szCs w:val="20"/>
                </w:rPr>
                <w:t>Report</w:t>
              </w:r>
            </w:ins>
          </w:p>
        </w:tc>
        <w:tc>
          <w:tcPr>
            <w:tcW w:w="4410" w:type="dxa"/>
          </w:tcPr>
          <w:p w14:paraId="617391DB" w14:textId="3625009B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1" w:author="Huang, Lili" w:date="2023-12-26T13:33:00Z"/>
                <w:rFonts w:asciiTheme="minorHAnsi" w:hAnsiTheme="minorHAnsi"/>
              </w:rPr>
            </w:pPr>
            <w:ins w:id="82" w:author="Huang, Lili" w:date="2023-12-26T13:34:00Z">
              <w:r>
                <w:rPr>
                  <w:rFonts w:asciiTheme="minorHAnsi" w:hAnsiTheme="minorHAnsi"/>
                  <w:b/>
                </w:rPr>
                <w:t>Feed Load History</w:t>
              </w:r>
            </w:ins>
            <w:ins w:id="83" w:author="Huang, Lili" w:date="2023-12-26T13:33:00Z">
              <w:r>
                <w:rPr>
                  <w:rFonts w:asciiTheme="minorHAnsi" w:hAnsiTheme="minorHAnsi"/>
                </w:rPr>
                <w:t xml:space="preserve"> displays under </w:t>
              </w:r>
              <w:r w:rsidRPr="006E4182">
                <w:rPr>
                  <w:rFonts w:asciiTheme="minorHAnsi" w:hAnsiTheme="minorHAnsi"/>
                  <w:b/>
                </w:rPr>
                <w:t>Report</w:t>
              </w:r>
              <w:r>
                <w:rPr>
                  <w:rFonts w:asciiTheme="minorHAnsi" w:hAnsiTheme="minorHAnsi"/>
                </w:rPr>
                <w:t xml:space="preserve"> Dropdown menu.</w:t>
              </w:r>
            </w:ins>
          </w:p>
        </w:tc>
        <w:tc>
          <w:tcPr>
            <w:tcW w:w="1260" w:type="dxa"/>
          </w:tcPr>
          <w:p w14:paraId="29AF6895" w14:textId="77777777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4" w:author="Huang, Lili" w:date="2023-12-26T13:33:00Z"/>
                <w:i/>
              </w:rPr>
            </w:pPr>
            <w:ins w:id="85" w:author="Huang, Lili" w:date="2023-12-26T13:3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94BF6CB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6" w:author="Huang, Lili" w:date="2023-12-26T13:33:00Z"/>
                <w:i/>
              </w:rPr>
            </w:pPr>
          </w:p>
        </w:tc>
      </w:tr>
      <w:tr w:rsidR="00A551F0" w:rsidRPr="00FF5201" w14:paraId="2F566A34" w14:textId="77777777" w:rsidTr="00964574">
        <w:trPr>
          <w:cantSplit/>
          <w:ins w:id="87" w:author="Huang, Lili" w:date="2023-12-26T13:33:00Z"/>
        </w:trPr>
        <w:tc>
          <w:tcPr>
            <w:tcW w:w="900" w:type="dxa"/>
          </w:tcPr>
          <w:p w14:paraId="101F5165" w14:textId="77777777" w:rsidR="00A551F0" w:rsidRPr="00FF5201" w:rsidRDefault="00A551F0" w:rsidP="00A551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8" w:author="Huang, Lili" w:date="2023-12-26T13:33:00Z"/>
                <w:i/>
              </w:rPr>
            </w:pPr>
          </w:p>
        </w:tc>
        <w:tc>
          <w:tcPr>
            <w:tcW w:w="4050" w:type="dxa"/>
          </w:tcPr>
          <w:p w14:paraId="1C823BAE" w14:textId="3990AFD9" w:rsidR="00A551F0" w:rsidRDefault="00A551F0" w:rsidP="00964574">
            <w:pPr>
              <w:pStyle w:val="CSETableText"/>
              <w:ind w:left="159"/>
              <w:rPr>
                <w:ins w:id="89" w:author="Huang, Lili" w:date="2023-12-26T13:33:00Z"/>
                <w:rFonts w:asciiTheme="minorHAnsi" w:hAnsiTheme="minorHAnsi"/>
                <w:bCs/>
                <w:szCs w:val="20"/>
              </w:rPr>
            </w:pPr>
            <w:ins w:id="90" w:author="Huang, Lili" w:date="2023-12-26T13:33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</w:ins>
            <w:ins w:id="91" w:author="Huang, Lili" w:date="2023-12-26T13:34:00Z">
              <w:r w:rsidR="001C62A5">
                <w:rPr>
                  <w:rFonts w:asciiTheme="minorHAnsi" w:hAnsiTheme="minorHAnsi"/>
                  <w:b/>
                  <w:szCs w:val="20"/>
                </w:rPr>
                <w:t>Feed Load History</w:t>
              </w:r>
            </w:ins>
          </w:p>
        </w:tc>
        <w:tc>
          <w:tcPr>
            <w:tcW w:w="4410" w:type="dxa"/>
          </w:tcPr>
          <w:p w14:paraId="4B383E3A" w14:textId="763D15A3" w:rsidR="00A551F0" w:rsidRDefault="001C62A5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2" w:author="Huang, Lili" w:date="2023-12-26T13:33:00Z"/>
                <w:rFonts w:asciiTheme="minorHAnsi" w:hAnsiTheme="minorHAnsi"/>
              </w:rPr>
            </w:pPr>
            <w:ins w:id="93" w:author="Huang, Lili" w:date="2023-12-26T13:34:00Z">
              <w:r>
                <w:rPr>
                  <w:rFonts w:asciiTheme="minorHAnsi" w:hAnsiTheme="minorHAnsi"/>
                  <w:b/>
                </w:rPr>
                <w:t>Feed Load History</w:t>
              </w:r>
            </w:ins>
            <w:ins w:id="94" w:author="Huang, Lili" w:date="2023-12-26T13:33:00Z">
              <w:r w:rsidR="00A551F0">
                <w:rPr>
                  <w:rFonts w:asciiTheme="minorHAnsi" w:hAnsiTheme="minorHAnsi"/>
                </w:rPr>
                <w:t xml:space="preserve"> page displays.</w:t>
              </w:r>
            </w:ins>
          </w:p>
          <w:p w14:paraId="47B823DE" w14:textId="7C164789" w:rsidR="00A551F0" w:rsidRPr="006B2273" w:rsidRDefault="000B43F1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5" w:author="Huang, Lili" w:date="2023-12-26T13:35:00Z"/>
                <w:rFonts w:asciiTheme="minorHAnsi" w:hAnsiTheme="minorHAnsi"/>
              </w:rPr>
            </w:pPr>
            <w:ins w:id="96" w:author="Huang, Lili" w:date="2023-12-26T13:34:00Z">
              <w:r w:rsidRPr="006B2273">
                <w:rPr>
                  <w:rFonts w:asciiTheme="minorHAnsi" w:hAnsiTheme="minorHAnsi"/>
                  <w:b/>
                  <w:bCs/>
                </w:rPr>
                <w:t>Start Date</w:t>
              </w:r>
              <w:r w:rsidRPr="006B2273">
                <w:rPr>
                  <w:rFonts w:asciiTheme="minorHAnsi" w:hAnsiTheme="minorHAnsi"/>
                </w:rPr>
                <w:t xml:space="preserve"> </w:t>
              </w:r>
            </w:ins>
            <w:ins w:id="97" w:author="Huang, Lili" w:date="2023-12-26T13:35:00Z">
              <w:r w:rsidRPr="006B2273">
                <w:rPr>
                  <w:rFonts w:asciiTheme="minorHAnsi" w:hAnsiTheme="minorHAnsi"/>
                </w:rPr>
                <w:t>defaults to today minus 30 days;</w:t>
              </w:r>
            </w:ins>
          </w:p>
          <w:p w14:paraId="7DC35F2F" w14:textId="4A62EB08" w:rsidR="000B43F1" w:rsidRPr="006B2273" w:rsidRDefault="000B43F1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8" w:author="Huang, Lili" w:date="2023-12-26T13:35:00Z"/>
                <w:rFonts w:asciiTheme="minorHAnsi" w:hAnsiTheme="minorHAnsi"/>
              </w:rPr>
            </w:pPr>
            <w:ins w:id="99" w:author="Huang, Lili" w:date="2023-12-26T13:35:00Z">
              <w:r w:rsidRPr="006B2273">
                <w:rPr>
                  <w:rFonts w:asciiTheme="minorHAnsi" w:hAnsiTheme="minorHAnsi"/>
                  <w:b/>
                  <w:bCs/>
                </w:rPr>
                <w:t>End Date</w:t>
              </w:r>
              <w:r w:rsidRPr="006B2273">
                <w:rPr>
                  <w:rFonts w:asciiTheme="minorHAnsi" w:hAnsiTheme="minorHAnsi"/>
                </w:rPr>
                <w:t xml:space="preserve"> defaults to today;</w:t>
              </w:r>
            </w:ins>
          </w:p>
          <w:p w14:paraId="4FDF7D0E" w14:textId="40B64437" w:rsidR="000B43F1" w:rsidRPr="006B2273" w:rsidRDefault="000B43F1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0" w:author="Huang, Lili" w:date="2023-12-26T13:35:00Z"/>
                <w:rFonts w:asciiTheme="minorHAnsi" w:hAnsiTheme="minorHAnsi"/>
              </w:rPr>
            </w:pPr>
            <w:ins w:id="101" w:author="Huang, Lili" w:date="2023-12-26T13:35:00Z">
              <w:r w:rsidRPr="006B2273">
                <w:rPr>
                  <w:rFonts w:asciiTheme="minorHAnsi" w:hAnsiTheme="minorHAnsi"/>
                  <w:b/>
                  <w:bCs/>
                </w:rPr>
                <w:t xml:space="preserve">Category </w:t>
              </w:r>
              <w:r w:rsidRPr="008458E0">
                <w:rPr>
                  <w:rFonts w:asciiTheme="minorHAnsi" w:hAnsiTheme="minorHAnsi"/>
                </w:rPr>
                <w:t>dropdown</w:t>
              </w:r>
              <w:r w:rsidRPr="006B2273">
                <w:rPr>
                  <w:rFonts w:asciiTheme="minorHAnsi" w:hAnsiTheme="minorHAnsi"/>
                </w:rPr>
                <w:t xml:space="preserve"> </w:t>
              </w:r>
            </w:ins>
            <w:ins w:id="102" w:author="Huang, Lili" w:date="2024-01-05T10:33:00Z">
              <w:r w:rsidR="007C5247" w:rsidRPr="006B2273">
                <w:rPr>
                  <w:rFonts w:asciiTheme="minorHAnsi" w:hAnsiTheme="minorHAnsi"/>
                </w:rPr>
                <w:t>is properly populated;</w:t>
              </w:r>
            </w:ins>
          </w:p>
          <w:p w14:paraId="5077BE5F" w14:textId="12E98F2E" w:rsidR="000B43F1" w:rsidRPr="006B2273" w:rsidRDefault="000B43F1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3" w:author="Huang, Lili" w:date="2023-12-26T13:33:00Z"/>
                <w:rFonts w:asciiTheme="minorHAnsi" w:hAnsiTheme="minorHAnsi"/>
              </w:rPr>
            </w:pPr>
            <w:ins w:id="104" w:author="Huang, Lili" w:date="2023-12-26T13:35:00Z">
              <w:r w:rsidRPr="006B2273">
                <w:rPr>
                  <w:rFonts w:asciiTheme="minorHAnsi" w:hAnsiTheme="minorHAnsi"/>
                  <w:b/>
                  <w:bCs/>
                </w:rPr>
                <w:t xml:space="preserve">Report Code </w:t>
              </w:r>
              <w:r w:rsidRPr="008458E0">
                <w:rPr>
                  <w:rFonts w:asciiTheme="minorHAnsi" w:hAnsiTheme="minorHAnsi"/>
                </w:rPr>
                <w:t>dropdown</w:t>
              </w:r>
              <w:r w:rsidRPr="006B2273">
                <w:rPr>
                  <w:rFonts w:asciiTheme="minorHAnsi" w:hAnsiTheme="minorHAnsi"/>
                </w:rPr>
                <w:t xml:space="preserve"> </w:t>
              </w:r>
            </w:ins>
            <w:ins w:id="105" w:author="Huang, Lili" w:date="2024-01-05T10:33:00Z">
              <w:r w:rsidR="007C5247" w:rsidRPr="006B2273">
                <w:rPr>
                  <w:rFonts w:asciiTheme="minorHAnsi" w:hAnsiTheme="minorHAnsi"/>
                </w:rPr>
                <w:t>is properly populated</w:t>
              </w:r>
            </w:ins>
            <w:ins w:id="106" w:author="Huang, Lili" w:date="2024-01-05T10:37:00Z">
              <w:r w:rsidR="00205A37">
                <w:rPr>
                  <w:rFonts w:asciiTheme="minorHAnsi" w:hAnsiTheme="minorHAnsi"/>
                </w:rPr>
                <w:t>.</w:t>
              </w:r>
            </w:ins>
          </w:p>
          <w:p w14:paraId="59B1867B" w14:textId="1C47556E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Huang, Lili" w:date="2023-12-26T13:33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0A810BCF" w14:textId="77777777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8" w:author="Huang, Lili" w:date="2023-12-26T13:33:00Z"/>
                <w:i/>
              </w:rPr>
            </w:pPr>
            <w:ins w:id="109" w:author="Huang, Lili" w:date="2023-12-26T13:3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13AEAE03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0" w:author="Huang, Lili" w:date="2023-12-26T13:33:00Z"/>
                <w:i/>
              </w:rPr>
            </w:pPr>
          </w:p>
        </w:tc>
      </w:tr>
      <w:tr w:rsidR="00AD0EC2" w:rsidRPr="00FF5201" w14:paraId="661C9DB0" w14:textId="77777777" w:rsidTr="00964574">
        <w:trPr>
          <w:cantSplit/>
          <w:ins w:id="111" w:author="Huang, Lili" w:date="2024-01-05T10:33:00Z"/>
        </w:trPr>
        <w:tc>
          <w:tcPr>
            <w:tcW w:w="900" w:type="dxa"/>
          </w:tcPr>
          <w:p w14:paraId="10B5CDBD" w14:textId="77777777" w:rsidR="00AD0EC2" w:rsidRPr="00FF5201" w:rsidRDefault="00AD0EC2" w:rsidP="00A551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2" w:author="Huang, Lili" w:date="2024-01-05T10:33:00Z"/>
                <w:i/>
              </w:rPr>
            </w:pPr>
          </w:p>
        </w:tc>
        <w:tc>
          <w:tcPr>
            <w:tcW w:w="4050" w:type="dxa"/>
          </w:tcPr>
          <w:p w14:paraId="29A28CA0" w14:textId="541C0B5F" w:rsidR="00AD0EC2" w:rsidRDefault="00AD0EC2" w:rsidP="00964574">
            <w:pPr>
              <w:pStyle w:val="CSETableText"/>
              <w:ind w:left="159"/>
              <w:rPr>
                <w:ins w:id="113" w:author="Huang, Lili" w:date="2024-01-05T10:33:00Z"/>
                <w:rFonts w:asciiTheme="minorHAnsi" w:hAnsiTheme="minorHAnsi"/>
                <w:bCs/>
                <w:szCs w:val="20"/>
              </w:rPr>
            </w:pPr>
            <w:ins w:id="114" w:author="Huang, Lili" w:date="2024-01-05T10:33:00Z">
              <w:r>
                <w:rPr>
                  <w:rFonts w:asciiTheme="minorHAnsi" w:hAnsiTheme="minorHAnsi"/>
                  <w:bCs/>
                  <w:szCs w:val="20"/>
                </w:rPr>
                <w:t>Select a category</w:t>
              </w:r>
            </w:ins>
          </w:p>
        </w:tc>
        <w:tc>
          <w:tcPr>
            <w:tcW w:w="4410" w:type="dxa"/>
          </w:tcPr>
          <w:p w14:paraId="5BF99C1B" w14:textId="1FCF6529" w:rsidR="00AD0EC2" w:rsidRPr="006B2273" w:rsidRDefault="00AD0EC2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5" w:author="Huang, Lili" w:date="2024-01-05T10:33:00Z"/>
                <w:rFonts w:asciiTheme="minorHAnsi" w:hAnsiTheme="minorHAnsi"/>
                <w:bCs/>
              </w:rPr>
            </w:pPr>
            <w:ins w:id="116" w:author="Huang, Lili" w:date="2024-01-05T10:34:00Z">
              <w:r w:rsidRPr="006B2273">
                <w:rPr>
                  <w:rFonts w:asciiTheme="minorHAnsi" w:hAnsiTheme="minorHAnsi"/>
                  <w:b/>
                </w:rPr>
                <w:t xml:space="preserve">Report Code </w:t>
              </w:r>
              <w:r w:rsidRPr="005A1368">
                <w:rPr>
                  <w:rFonts w:asciiTheme="minorHAnsi" w:hAnsiTheme="minorHAnsi"/>
                  <w:bCs/>
                </w:rPr>
                <w:t>dropdown</w:t>
              </w:r>
              <w:r w:rsidRPr="006B2273">
                <w:rPr>
                  <w:rFonts w:asciiTheme="minorHAnsi" w:hAnsiTheme="minorHAnsi"/>
                  <w:bCs/>
                </w:rPr>
                <w:t xml:space="preserve"> is populated for the selected category.</w:t>
              </w:r>
            </w:ins>
          </w:p>
        </w:tc>
        <w:tc>
          <w:tcPr>
            <w:tcW w:w="1260" w:type="dxa"/>
          </w:tcPr>
          <w:p w14:paraId="11E6AAAD" w14:textId="75488815" w:rsidR="00AD0EC2" w:rsidRDefault="00AD0EC2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7" w:author="Huang, Lili" w:date="2024-01-05T10:33:00Z"/>
                <w:i/>
              </w:rPr>
            </w:pPr>
            <w:ins w:id="118" w:author="Huang, Lili" w:date="2024-01-05T10:34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592E73C8" w14:textId="77777777" w:rsidR="00AD0EC2" w:rsidRPr="00FF5201" w:rsidRDefault="00AD0EC2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Huang, Lili" w:date="2024-01-05T10:33:00Z"/>
                <w:i/>
              </w:rPr>
            </w:pPr>
          </w:p>
        </w:tc>
      </w:tr>
      <w:tr w:rsidR="00A551F0" w:rsidRPr="00FF5201" w14:paraId="3C862C6D" w14:textId="77777777" w:rsidTr="00964574">
        <w:trPr>
          <w:cantSplit/>
          <w:ins w:id="120" w:author="Huang, Lili" w:date="2023-12-26T13:33:00Z"/>
        </w:trPr>
        <w:tc>
          <w:tcPr>
            <w:tcW w:w="900" w:type="dxa"/>
          </w:tcPr>
          <w:p w14:paraId="213520D0" w14:textId="77777777" w:rsidR="00A551F0" w:rsidRPr="00FF5201" w:rsidRDefault="00A551F0" w:rsidP="00A551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1" w:author="Huang, Lili" w:date="2023-12-26T13:33:00Z"/>
                <w:i/>
              </w:rPr>
            </w:pPr>
          </w:p>
        </w:tc>
        <w:tc>
          <w:tcPr>
            <w:tcW w:w="4050" w:type="dxa"/>
          </w:tcPr>
          <w:p w14:paraId="2EE68454" w14:textId="0042FE80" w:rsidR="00A551F0" w:rsidRDefault="006B2273" w:rsidP="00964574">
            <w:pPr>
              <w:pStyle w:val="CSETableText"/>
              <w:ind w:left="159"/>
              <w:rPr>
                <w:ins w:id="122" w:author="Huang, Lili" w:date="2023-12-26T13:36:00Z"/>
                <w:rFonts w:asciiTheme="minorHAnsi" w:hAnsiTheme="minorHAnsi"/>
                <w:bCs/>
                <w:szCs w:val="20"/>
              </w:rPr>
            </w:pPr>
            <w:ins w:id="123" w:author="Huang, Lili" w:date="2024-01-05T10:35:00Z">
              <w:r>
                <w:rPr>
                  <w:rFonts w:asciiTheme="minorHAnsi" w:hAnsiTheme="minorHAnsi"/>
                  <w:bCs/>
                  <w:szCs w:val="20"/>
                </w:rPr>
                <w:t>Continue with #4</w:t>
              </w:r>
            </w:ins>
            <w:ins w:id="124" w:author="Huang, Lili" w:date="2024-01-05T10:36:00Z">
              <w:r>
                <w:rPr>
                  <w:rFonts w:asciiTheme="minorHAnsi" w:hAnsiTheme="minorHAnsi"/>
                  <w:bCs/>
                  <w:szCs w:val="20"/>
                </w:rPr>
                <w:t>;</w:t>
              </w:r>
            </w:ins>
          </w:p>
          <w:p w14:paraId="0EAFF2E2" w14:textId="77777777" w:rsidR="00E65036" w:rsidRDefault="00E65036" w:rsidP="00964574">
            <w:pPr>
              <w:pStyle w:val="CSETableText"/>
              <w:ind w:left="159"/>
              <w:rPr>
                <w:ins w:id="125" w:author="Huang, Lili" w:date="2023-12-26T13:36:00Z"/>
                <w:rFonts w:asciiTheme="minorHAnsi" w:hAnsiTheme="minorHAnsi"/>
                <w:bCs/>
                <w:szCs w:val="20"/>
              </w:rPr>
            </w:pPr>
            <w:ins w:id="126" w:author="Huang, Lili" w:date="2023-12-26T13:36:00Z">
              <w:r>
                <w:rPr>
                  <w:rFonts w:asciiTheme="minorHAnsi" w:hAnsiTheme="minorHAnsi"/>
                  <w:bCs/>
                  <w:szCs w:val="20"/>
                </w:rPr>
                <w:t>Select a report code;</w:t>
              </w:r>
            </w:ins>
          </w:p>
          <w:p w14:paraId="0E388FD3" w14:textId="398656DD" w:rsidR="00E65036" w:rsidRDefault="00E65036" w:rsidP="00964574">
            <w:pPr>
              <w:pStyle w:val="CSETableText"/>
              <w:ind w:left="159"/>
              <w:rPr>
                <w:ins w:id="127" w:author="Huang, Lili" w:date="2023-12-26T13:33:00Z"/>
                <w:rFonts w:asciiTheme="minorHAnsi" w:hAnsiTheme="minorHAnsi"/>
                <w:bCs/>
                <w:szCs w:val="20"/>
              </w:rPr>
            </w:pPr>
            <w:ins w:id="128" w:author="Huang, Lili" w:date="2023-12-26T13:36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  <w:r w:rsidRPr="006B2273">
                <w:rPr>
                  <w:rFonts w:asciiTheme="minorHAnsi" w:hAnsiTheme="minorHAnsi"/>
                  <w:b/>
                  <w:szCs w:val="20"/>
                </w:rPr>
                <w:t>Generate Report</w:t>
              </w:r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410" w:type="dxa"/>
          </w:tcPr>
          <w:p w14:paraId="505B8890" w14:textId="77777777" w:rsidR="00A551F0" w:rsidRDefault="00E65036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9" w:author="Huang, Lili" w:date="2023-12-26T13:37:00Z"/>
                <w:rFonts w:asciiTheme="minorHAnsi" w:hAnsiTheme="minorHAnsi"/>
              </w:rPr>
            </w:pPr>
            <w:ins w:id="130" w:author="Huang, Lili" w:date="2023-12-26T13:37:00Z">
              <w:r>
                <w:rPr>
                  <w:rFonts w:asciiTheme="minorHAnsi" w:hAnsiTheme="minorHAnsi"/>
                </w:rPr>
                <w:t>Feed Load History displays with expected columns and data satisfying the search criteria.</w:t>
              </w:r>
            </w:ins>
          </w:p>
          <w:p w14:paraId="65C341FA" w14:textId="77777777" w:rsidR="00B32DF1" w:rsidRDefault="00B32DF1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1" w:author="Huang, Lili" w:date="2023-12-26T13:37:00Z"/>
                <w:rFonts w:asciiTheme="minorHAnsi" w:hAnsiTheme="minorHAnsi"/>
              </w:rPr>
            </w:pPr>
          </w:p>
          <w:p w14:paraId="413B744E" w14:textId="6F496A65" w:rsidR="00B32DF1" w:rsidRDefault="00B32DF1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2" w:author="Huang, Lili" w:date="2023-12-26T13:33:00Z"/>
                <w:rFonts w:asciiTheme="minorHAnsi" w:hAnsiTheme="minorHAnsi"/>
              </w:rPr>
            </w:pPr>
            <w:ins w:id="133" w:author="Huang, Lili" w:date="2023-12-26T13:37:00Z">
              <w:r w:rsidRPr="006B2273">
                <w:rPr>
                  <w:rFonts w:asciiTheme="minorHAnsi" w:hAnsiTheme="minorHAnsi"/>
                  <w:b/>
                  <w:bCs/>
                </w:rPr>
                <w:t>Export to Excel</w:t>
              </w:r>
              <w:r>
                <w:rPr>
                  <w:rFonts w:asciiTheme="minorHAnsi" w:hAnsiTheme="minorHAnsi"/>
                </w:rPr>
                <w:t xml:space="preserve"> displays.</w:t>
              </w:r>
            </w:ins>
          </w:p>
        </w:tc>
        <w:tc>
          <w:tcPr>
            <w:tcW w:w="1260" w:type="dxa"/>
          </w:tcPr>
          <w:p w14:paraId="20E9B2D3" w14:textId="77777777" w:rsidR="00A551F0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4" w:author="Huang, Lili" w:date="2023-12-26T13:33:00Z"/>
                <w:i/>
              </w:rPr>
            </w:pPr>
            <w:ins w:id="135" w:author="Huang, Lili" w:date="2023-12-26T13:3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07DFE00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6" w:author="Huang, Lili" w:date="2023-12-26T13:33:00Z"/>
                <w:i/>
              </w:rPr>
            </w:pPr>
          </w:p>
        </w:tc>
      </w:tr>
      <w:tr w:rsidR="00A551F0" w:rsidRPr="00FF5201" w14:paraId="182C3DAB" w14:textId="77777777" w:rsidTr="00964574">
        <w:trPr>
          <w:cantSplit/>
          <w:ins w:id="137" w:author="Huang, Lili" w:date="2023-12-26T13:33:00Z"/>
        </w:trPr>
        <w:tc>
          <w:tcPr>
            <w:tcW w:w="900" w:type="dxa"/>
          </w:tcPr>
          <w:p w14:paraId="0263370E" w14:textId="77777777" w:rsidR="00A551F0" w:rsidRPr="00FF5201" w:rsidRDefault="00A551F0" w:rsidP="00A551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8" w:author="Huang, Lili" w:date="2023-12-26T13:33:00Z"/>
                <w:i/>
              </w:rPr>
            </w:pPr>
          </w:p>
        </w:tc>
        <w:tc>
          <w:tcPr>
            <w:tcW w:w="4050" w:type="dxa"/>
          </w:tcPr>
          <w:p w14:paraId="3F3A5661" w14:textId="4E3F1095" w:rsidR="00A551F0" w:rsidRDefault="00771BD9" w:rsidP="00964574">
            <w:pPr>
              <w:pStyle w:val="CSETableText"/>
              <w:ind w:left="159"/>
              <w:rPr>
                <w:ins w:id="139" w:author="Huang, Lili" w:date="2023-12-26T13:39:00Z"/>
                <w:rFonts w:asciiTheme="minorHAnsi" w:hAnsiTheme="minorHAnsi"/>
                <w:bCs/>
                <w:szCs w:val="20"/>
              </w:rPr>
            </w:pPr>
            <w:ins w:id="140" w:author="Huang, Lili" w:date="2023-12-26T13:39:00Z">
              <w:r>
                <w:rPr>
                  <w:rFonts w:asciiTheme="minorHAnsi" w:hAnsiTheme="minorHAnsi"/>
                  <w:bCs/>
                  <w:szCs w:val="20"/>
                </w:rPr>
                <w:t xml:space="preserve">Continue with </w:t>
              </w:r>
            </w:ins>
            <w:ins w:id="141" w:author="Huang, Lili" w:date="2024-01-05T10:36:00Z">
              <w:r w:rsidR="006B2273">
                <w:rPr>
                  <w:rFonts w:asciiTheme="minorHAnsi" w:hAnsiTheme="minorHAnsi"/>
                  <w:bCs/>
                  <w:szCs w:val="20"/>
                </w:rPr>
                <w:t>#5</w:t>
              </w:r>
            </w:ins>
            <w:ins w:id="142" w:author="Huang, Lili" w:date="2023-12-26T13:39:00Z">
              <w:r>
                <w:rPr>
                  <w:rFonts w:asciiTheme="minorHAnsi" w:hAnsiTheme="minorHAnsi"/>
                  <w:bCs/>
                  <w:szCs w:val="20"/>
                </w:rPr>
                <w:t>;</w:t>
              </w:r>
            </w:ins>
          </w:p>
          <w:p w14:paraId="3343C551" w14:textId="44EE1AB3" w:rsidR="00771BD9" w:rsidRDefault="00771BD9" w:rsidP="00964574">
            <w:pPr>
              <w:pStyle w:val="CSETableText"/>
              <w:ind w:left="159"/>
              <w:rPr>
                <w:ins w:id="143" w:author="Huang, Lili" w:date="2023-12-26T13:33:00Z"/>
                <w:rFonts w:asciiTheme="minorHAnsi" w:hAnsiTheme="minorHAnsi"/>
                <w:bCs/>
                <w:szCs w:val="20"/>
              </w:rPr>
            </w:pPr>
            <w:ins w:id="144" w:author="Huang, Lili" w:date="2023-12-26T13:39:00Z">
              <w:r>
                <w:rPr>
                  <w:rFonts w:asciiTheme="minorHAnsi" w:hAnsiTheme="minorHAnsi"/>
                  <w:bCs/>
                  <w:szCs w:val="20"/>
                </w:rPr>
                <w:t>Click Export to Excel.</w:t>
              </w:r>
            </w:ins>
          </w:p>
        </w:tc>
        <w:tc>
          <w:tcPr>
            <w:tcW w:w="4410" w:type="dxa"/>
          </w:tcPr>
          <w:p w14:paraId="173AFF53" w14:textId="650E0DCF" w:rsidR="00A551F0" w:rsidRDefault="00771BD9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5" w:author="Huang, Lili" w:date="2023-12-26T13:33:00Z"/>
                <w:rFonts w:asciiTheme="minorHAnsi" w:hAnsiTheme="minorHAnsi"/>
              </w:rPr>
            </w:pPr>
            <w:ins w:id="146" w:author="Huang, Lili" w:date="2023-12-26T13:39:00Z">
              <w:r>
                <w:rPr>
                  <w:rFonts w:asciiTheme="minorHAnsi" w:hAnsiTheme="minorHAnsi"/>
                </w:rPr>
                <w:t>Data is exported to excel fi</w:t>
              </w:r>
            </w:ins>
            <w:ins w:id="147" w:author="Huang, Lili" w:date="2023-12-26T13:40:00Z">
              <w:r>
                <w:rPr>
                  <w:rFonts w:asciiTheme="minorHAnsi" w:hAnsiTheme="minorHAnsi"/>
                </w:rPr>
                <w:t>le.</w:t>
              </w:r>
            </w:ins>
          </w:p>
        </w:tc>
        <w:tc>
          <w:tcPr>
            <w:tcW w:w="1260" w:type="dxa"/>
          </w:tcPr>
          <w:p w14:paraId="4D61D204" w14:textId="359E711E" w:rsidR="00A551F0" w:rsidRDefault="00771BD9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8" w:author="Huang, Lili" w:date="2023-12-26T13:33:00Z"/>
                <w:i/>
              </w:rPr>
            </w:pPr>
            <w:ins w:id="149" w:author="Huang, Lili" w:date="2023-12-26T13:40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3CC2CC81" w14:textId="77777777" w:rsidR="00A551F0" w:rsidRPr="00FF5201" w:rsidRDefault="00A551F0" w:rsidP="0096457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0" w:author="Huang, Lili" w:date="2023-12-26T13:33:00Z"/>
                <w:i/>
              </w:rPr>
            </w:pPr>
          </w:p>
        </w:tc>
      </w:tr>
    </w:tbl>
    <w:p w14:paraId="52C71FD6" w14:textId="77777777" w:rsidR="00A551F0" w:rsidRDefault="00A551F0">
      <w:pPr>
        <w:overflowPunct/>
        <w:autoSpaceDE/>
        <w:autoSpaceDN/>
        <w:adjustRightInd/>
        <w:textAlignment w:val="auto"/>
        <w:rPr>
          <w:sz w:val="18"/>
        </w:rPr>
      </w:pPr>
    </w:p>
    <w:sectPr w:rsidR="00A551F0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4C5E" w14:textId="77777777" w:rsidR="00413437" w:rsidRDefault="00413437">
      <w:r>
        <w:separator/>
      </w:r>
    </w:p>
  </w:endnote>
  <w:endnote w:type="continuationSeparator" w:id="0">
    <w:p w14:paraId="287BB61E" w14:textId="77777777" w:rsidR="00413437" w:rsidRDefault="0041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F720" w14:textId="05B04DEA" w:rsidR="00E208DF" w:rsidRDefault="005C68B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6D6846">
      <w:rPr>
        <w:b/>
        <w:sz w:val="18"/>
      </w:rPr>
      <w:t xml:space="preserve"> CONFIDENTIAL</w:t>
    </w:r>
    <w:r w:rsidR="00E208DF"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r w:rsidR="00F04DE0">
      <w:rPr>
        <w:b/>
        <w:sz w:val="18"/>
      </w:rPr>
      <w:t xml:space="preserve">    </w:t>
    </w:r>
    <w:r w:rsidR="00E208DF">
      <w:rPr>
        <w:b/>
        <w:sz w:val="18"/>
      </w:rPr>
      <w:t>CCO_eCoaching_Admin_</w:t>
    </w:r>
    <w:r w:rsidR="00F77683">
      <w:rPr>
        <w:b/>
        <w:sz w:val="18"/>
      </w:rPr>
      <w:t>Report</w:t>
    </w:r>
    <w:r w:rsidR="00E208DF">
      <w:rPr>
        <w:b/>
        <w:sz w:val="18"/>
      </w:rPr>
      <w:t>_</w:t>
    </w:r>
    <w:r w:rsidR="00791218">
      <w:rPr>
        <w:b/>
        <w:sz w:val="18"/>
      </w:rPr>
      <w:t>UTC</w:t>
    </w:r>
  </w:p>
  <w:p w14:paraId="20A1621D" w14:textId="77777777"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5C68BE">
      <w:rPr>
        <w:sz w:val="18"/>
      </w:rPr>
      <w:t>MAXIMUS</w:t>
    </w:r>
    <w:r>
      <w:rPr>
        <w:sz w:val="18"/>
      </w:rPr>
      <w:tab/>
      <w:t>Created 01/09/2017</w:t>
    </w:r>
  </w:p>
  <w:p w14:paraId="6A3DC40E" w14:textId="77777777"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14:paraId="5E973EE7" w14:textId="77777777"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8722" w14:textId="77777777"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48F3" w14:textId="77777777" w:rsidR="00413437" w:rsidRDefault="00413437">
      <w:r>
        <w:separator/>
      </w:r>
    </w:p>
  </w:footnote>
  <w:footnote w:type="continuationSeparator" w:id="0">
    <w:p w14:paraId="42CAA277" w14:textId="77777777" w:rsidR="00413437" w:rsidRDefault="0041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8935" w14:textId="71F84007"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</w:t>
    </w:r>
    <w:r w:rsidR="00FE0531">
      <w:rPr>
        <w:sz w:val="18"/>
      </w:rPr>
      <w:t>Report</w:t>
    </w:r>
    <w:r>
      <w:rPr>
        <w:sz w:val="18"/>
      </w:rPr>
      <w:t>_UT</w:t>
    </w:r>
    <w:r w:rsidR="00BB0EF1">
      <w:rPr>
        <w:sz w:val="18"/>
      </w:rPr>
      <w:t>C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22E69005" w14:textId="77777777" w:rsidR="00E208DF" w:rsidRDefault="00E208DF" w:rsidP="00971190">
    <w:pPr>
      <w:pStyle w:val="Header"/>
    </w:pPr>
  </w:p>
  <w:p w14:paraId="022FDA86" w14:textId="77777777"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F8456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A00DA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E17087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1150994">
    <w:abstractNumId w:val="10"/>
  </w:num>
  <w:num w:numId="2" w16cid:durableId="1803384277">
    <w:abstractNumId w:val="0"/>
  </w:num>
  <w:num w:numId="3" w16cid:durableId="299574869">
    <w:abstractNumId w:val="2"/>
  </w:num>
  <w:num w:numId="4" w16cid:durableId="837769827">
    <w:abstractNumId w:val="3"/>
  </w:num>
  <w:num w:numId="5" w16cid:durableId="2098940580">
    <w:abstractNumId w:val="9"/>
  </w:num>
  <w:num w:numId="6" w16cid:durableId="311914635">
    <w:abstractNumId w:val="12"/>
  </w:num>
  <w:num w:numId="7" w16cid:durableId="470632554">
    <w:abstractNumId w:val="6"/>
  </w:num>
  <w:num w:numId="8" w16cid:durableId="607852842">
    <w:abstractNumId w:val="8"/>
  </w:num>
  <w:num w:numId="9" w16cid:durableId="833302715">
    <w:abstractNumId w:val="1"/>
  </w:num>
  <w:num w:numId="10" w16cid:durableId="212348603">
    <w:abstractNumId w:val="5"/>
  </w:num>
  <w:num w:numId="11" w16cid:durableId="2128044437">
    <w:abstractNumId w:val="14"/>
  </w:num>
  <w:num w:numId="12" w16cid:durableId="99449374">
    <w:abstractNumId w:val="4"/>
  </w:num>
  <w:num w:numId="13" w16cid:durableId="2045204615">
    <w:abstractNumId w:val="11"/>
  </w:num>
  <w:num w:numId="14" w16cid:durableId="1638338425">
    <w:abstractNumId w:val="7"/>
  </w:num>
  <w:num w:numId="15" w16cid:durableId="1044133871">
    <w:abstractNumId w:val="1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563FC"/>
    <w:rsid w:val="00064668"/>
    <w:rsid w:val="00064816"/>
    <w:rsid w:val="000648C0"/>
    <w:rsid w:val="000719E2"/>
    <w:rsid w:val="00074567"/>
    <w:rsid w:val="00081932"/>
    <w:rsid w:val="000844E4"/>
    <w:rsid w:val="00091B3B"/>
    <w:rsid w:val="00091D71"/>
    <w:rsid w:val="00094C50"/>
    <w:rsid w:val="000952F5"/>
    <w:rsid w:val="000975E0"/>
    <w:rsid w:val="000A1055"/>
    <w:rsid w:val="000A2544"/>
    <w:rsid w:val="000A3821"/>
    <w:rsid w:val="000A59A6"/>
    <w:rsid w:val="000B04A2"/>
    <w:rsid w:val="000B1932"/>
    <w:rsid w:val="000B401F"/>
    <w:rsid w:val="000B43F1"/>
    <w:rsid w:val="000B4A74"/>
    <w:rsid w:val="000B4B0E"/>
    <w:rsid w:val="000B5D9C"/>
    <w:rsid w:val="000B689B"/>
    <w:rsid w:val="000C3199"/>
    <w:rsid w:val="000C34BF"/>
    <w:rsid w:val="000D2014"/>
    <w:rsid w:val="000D45E8"/>
    <w:rsid w:val="000D6577"/>
    <w:rsid w:val="000E0A5F"/>
    <w:rsid w:val="000E20BB"/>
    <w:rsid w:val="000E57C1"/>
    <w:rsid w:val="000F0B5B"/>
    <w:rsid w:val="000F1604"/>
    <w:rsid w:val="000F213B"/>
    <w:rsid w:val="000F2E7C"/>
    <w:rsid w:val="000F67BF"/>
    <w:rsid w:val="000F763C"/>
    <w:rsid w:val="001012F3"/>
    <w:rsid w:val="00101643"/>
    <w:rsid w:val="001061BB"/>
    <w:rsid w:val="0010748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48A0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2A6A"/>
    <w:rsid w:val="001B3782"/>
    <w:rsid w:val="001B3E49"/>
    <w:rsid w:val="001B5323"/>
    <w:rsid w:val="001B7136"/>
    <w:rsid w:val="001C041B"/>
    <w:rsid w:val="001C2D51"/>
    <w:rsid w:val="001C62A5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A37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1717B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2D8A"/>
    <w:rsid w:val="00256204"/>
    <w:rsid w:val="00264A02"/>
    <w:rsid w:val="00264E19"/>
    <w:rsid w:val="00264E29"/>
    <w:rsid w:val="002653E5"/>
    <w:rsid w:val="00270811"/>
    <w:rsid w:val="0027439C"/>
    <w:rsid w:val="00277A96"/>
    <w:rsid w:val="00283C91"/>
    <w:rsid w:val="00285593"/>
    <w:rsid w:val="002910BA"/>
    <w:rsid w:val="00291190"/>
    <w:rsid w:val="002921CE"/>
    <w:rsid w:val="002971C5"/>
    <w:rsid w:val="002977C8"/>
    <w:rsid w:val="002A5FB0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39C2"/>
    <w:rsid w:val="002C6928"/>
    <w:rsid w:val="002C6ECD"/>
    <w:rsid w:val="002D0F9B"/>
    <w:rsid w:val="002E13AE"/>
    <w:rsid w:val="002E36CE"/>
    <w:rsid w:val="002E54A5"/>
    <w:rsid w:val="002E65C1"/>
    <w:rsid w:val="002E6716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5316"/>
    <w:rsid w:val="00326512"/>
    <w:rsid w:val="003323E8"/>
    <w:rsid w:val="00332441"/>
    <w:rsid w:val="00332703"/>
    <w:rsid w:val="00332FD1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900"/>
    <w:rsid w:val="00387C34"/>
    <w:rsid w:val="00395378"/>
    <w:rsid w:val="00395B06"/>
    <w:rsid w:val="00396026"/>
    <w:rsid w:val="003A09F6"/>
    <w:rsid w:val="003A5777"/>
    <w:rsid w:val="003A691F"/>
    <w:rsid w:val="003A793B"/>
    <w:rsid w:val="003A7A3B"/>
    <w:rsid w:val="003A7C36"/>
    <w:rsid w:val="003B0D2B"/>
    <w:rsid w:val="003B19EE"/>
    <w:rsid w:val="003B3AE9"/>
    <w:rsid w:val="003B50FF"/>
    <w:rsid w:val="003C44EC"/>
    <w:rsid w:val="003C619D"/>
    <w:rsid w:val="003D08F4"/>
    <w:rsid w:val="003D29A6"/>
    <w:rsid w:val="003D3B18"/>
    <w:rsid w:val="003D4266"/>
    <w:rsid w:val="003D4760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437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473"/>
    <w:rsid w:val="00434DFC"/>
    <w:rsid w:val="004425BD"/>
    <w:rsid w:val="004426AA"/>
    <w:rsid w:val="004445C8"/>
    <w:rsid w:val="0044768E"/>
    <w:rsid w:val="0044780C"/>
    <w:rsid w:val="00454DC8"/>
    <w:rsid w:val="00457639"/>
    <w:rsid w:val="0046040B"/>
    <w:rsid w:val="00465046"/>
    <w:rsid w:val="00467905"/>
    <w:rsid w:val="00467F9D"/>
    <w:rsid w:val="004706DE"/>
    <w:rsid w:val="004718BA"/>
    <w:rsid w:val="00471E05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4F6F21"/>
    <w:rsid w:val="00500D04"/>
    <w:rsid w:val="005036F6"/>
    <w:rsid w:val="00503735"/>
    <w:rsid w:val="005038A2"/>
    <w:rsid w:val="00512997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6BD9"/>
    <w:rsid w:val="00547BFE"/>
    <w:rsid w:val="00547EA2"/>
    <w:rsid w:val="00550305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81714"/>
    <w:rsid w:val="00581EA8"/>
    <w:rsid w:val="00590320"/>
    <w:rsid w:val="0059185F"/>
    <w:rsid w:val="00592A5C"/>
    <w:rsid w:val="0059333C"/>
    <w:rsid w:val="00593E10"/>
    <w:rsid w:val="00594CC6"/>
    <w:rsid w:val="00595589"/>
    <w:rsid w:val="00597DF0"/>
    <w:rsid w:val="005A1368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0A4E"/>
    <w:rsid w:val="005C228C"/>
    <w:rsid w:val="005C480F"/>
    <w:rsid w:val="005C4BC3"/>
    <w:rsid w:val="005C68BE"/>
    <w:rsid w:val="005D1E6A"/>
    <w:rsid w:val="005D1F0D"/>
    <w:rsid w:val="005D71CB"/>
    <w:rsid w:val="005E084A"/>
    <w:rsid w:val="005E170D"/>
    <w:rsid w:val="005E2B5D"/>
    <w:rsid w:val="005E7240"/>
    <w:rsid w:val="005F276B"/>
    <w:rsid w:val="005F641C"/>
    <w:rsid w:val="00602065"/>
    <w:rsid w:val="0060576D"/>
    <w:rsid w:val="006078FA"/>
    <w:rsid w:val="00616861"/>
    <w:rsid w:val="0062030B"/>
    <w:rsid w:val="00620CA5"/>
    <w:rsid w:val="00623500"/>
    <w:rsid w:val="00623783"/>
    <w:rsid w:val="00624231"/>
    <w:rsid w:val="006279F4"/>
    <w:rsid w:val="00631D05"/>
    <w:rsid w:val="00632D28"/>
    <w:rsid w:val="00633D4E"/>
    <w:rsid w:val="006408AB"/>
    <w:rsid w:val="00642A27"/>
    <w:rsid w:val="00643EDA"/>
    <w:rsid w:val="006442EC"/>
    <w:rsid w:val="0065249A"/>
    <w:rsid w:val="00653878"/>
    <w:rsid w:val="00655C6E"/>
    <w:rsid w:val="006571BE"/>
    <w:rsid w:val="0065753A"/>
    <w:rsid w:val="006621E3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B2273"/>
    <w:rsid w:val="006C50F6"/>
    <w:rsid w:val="006C52CC"/>
    <w:rsid w:val="006C79CC"/>
    <w:rsid w:val="006D002C"/>
    <w:rsid w:val="006D3928"/>
    <w:rsid w:val="006D48F6"/>
    <w:rsid w:val="006D5E29"/>
    <w:rsid w:val="006D629F"/>
    <w:rsid w:val="006D6846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2CDA"/>
    <w:rsid w:val="0076457A"/>
    <w:rsid w:val="00764DAA"/>
    <w:rsid w:val="007662EE"/>
    <w:rsid w:val="00767C7C"/>
    <w:rsid w:val="007718D8"/>
    <w:rsid w:val="00771BD9"/>
    <w:rsid w:val="00771D03"/>
    <w:rsid w:val="00772A29"/>
    <w:rsid w:val="00774D02"/>
    <w:rsid w:val="00777133"/>
    <w:rsid w:val="00780216"/>
    <w:rsid w:val="00780367"/>
    <w:rsid w:val="007823C1"/>
    <w:rsid w:val="00783912"/>
    <w:rsid w:val="00785673"/>
    <w:rsid w:val="0079051A"/>
    <w:rsid w:val="00791218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247"/>
    <w:rsid w:val="007C58FE"/>
    <w:rsid w:val="007C735F"/>
    <w:rsid w:val="007C7D74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140E"/>
    <w:rsid w:val="007F2A55"/>
    <w:rsid w:val="007F2E8F"/>
    <w:rsid w:val="007F30EE"/>
    <w:rsid w:val="007F3153"/>
    <w:rsid w:val="007F6DB4"/>
    <w:rsid w:val="00814A04"/>
    <w:rsid w:val="00821E73"/>
    <w:rsid w:val="00825962"/>
    <w:rsid w:val="0082613C"/>
    <w:rsid w:val="00830C5F"/>
    <w:rsid w:val="0083161E"/>
    <w:rsid w:val="008341EF"/>
    <w:rsid w:val="00834D88"/>
    <w:rsid w:val="00836045"/>
    <w:rsid w:val="00841C92"/>
    <w:rsid w:val="008446E9"/>
    <w:rsid w:val="008458E0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779E8"/>
    <w:rsid w:val="00882E8F"/>
    <w:rsid w:val="00887D1D"/>
    <w:rsid w:val="0089025A"/>
    <w:rsid w:val="00891C62"/>
    <w:rsid w:val="00895CE9"/>
    <w:rsid w:val="008A449A"/>
    <w:rsid w:val="008A52CE"/>
    <w:rsid w:val="008A64E9"/>
    <w:rsid w:val="008A736C"/>
    <w:rsid w:val="008A73B5"/>
    <w:rsid w:val="008B37AD"/>
    <w:rsid w:val="008B4F8F"/>
    <w:rsid w:val="008B609A"/>
    <w:rsid w:val="008B71C0"/>
    <w:rsid w:val="008B7975"/>
    <w:rsid w:val="008C08B2"/>
    <w:rsid w:val="008C6355"/>
    <w:rsid w:val="008C717D"/>
    <w:rsid w:val="008C74B1"/>
    <w:rsid w:val="008C75D8"/>
    <w:rsid w:val="008C79CB"/>
    <w:rsid w:val="008D0B23"/>
    <w:rsid w:val="008D757C"/>
    <w:rsid w:val="008D7F68"/>
    <w:rsid w:val="008E0971"/>
    <w:rsid w:val="008E09F8"/>
    <w:rsid w:val="008E1823"/>
    <w:rsid w:val="008E291F"/>
    <w:rsid w:val="008E6DCE"/>
    <w:rsid w:val="008F19BF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87C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4376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87913"/>
    <w:rsid w:val="00993089"/>
    <w:rsid w:val="0099414E"/>
    <w:rsid w:val="009A281E"/>
    <w:rsid w:val="009A517C"/>
    <w:rsid w:val="009A51E8"/>
    <w:rsid w:val="009B0158"/>
    <w:rsid w:val="009B1208"/>
    <w:rsid w:val="009B1F2F"/>
    <w:rsid w:val="009B37A7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D6E6B"/>
    <w:rsid w:val="009D7232"/>
    <w:rsid w:val="009E422F"/>
    <w:rsid w:val="009E56C8"/>
    <w:rsid w:val="009E56CC"/>
    <w:rsid w:val="00A04243"/>
    <w:rsid w:val="00A11ABC"/>
    <w:rsid w:val="00A14774"/>
    <w:rsid w:val="00A15302"/>
    <w:rsid w:val="00A17459"/>
    <w:rsid w:val="00A22C87"/>
    <w:rsid w:val="00A25A0A"/>
    <w:rsid w:val="00A272B7"/>
    <w:rsid w:val="00A31CC1"/>
    <w:rsid w:val="00A32DAB"/>
    <w:rsid w:val="00A3365A"/>
    <w:rsid w:val="00A354AD"/>
    <w:rsid w:val="00A36F95"/>
    <w:rsid w:val="00A51461"/>
    <w:rsid w:val="00A519C6"/>
    <w:rsid w:val="00A52FE0"/>
    <w:rsid w:val="00A551F0"/>
    <w:rsid w:val="00A56473"/>
    <w:rsid w:val="00A56E89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67B75"/>
    <w:rsid w:val="00A70693"/>
    <w:rsid w:val="00A74A1B"/>
    <w:rsid w:val="00A846C7"/>
    <w:rsid w:val="00A8781B"/>
    <w:rsid w:val="00A92199"/>
    <w:rsid w:val="00A92311"/>
    <w:rsid w:val="00A9308A"/>
    <w:rsid w:val="00AA0456"/>
    <w:rsid w:val="00AA3543"/>
    <w:rsid w:val="00AA7ADE"/>
    <w:rsid w:val="00AB206D"/>
    <w:rsid w:val="00AB374B"/>
    <w:rsid w:val="00AB6914"/>
    <w:rsid w:val="00AB71A9"/>
    <w:rsid w:val="00AC3A8C"/>
    <w:rsid w:val="00AC54D4"/>
    <w:rsid w:val="00AC6DD3"/>
    <w:rsid w:val="00AD0EC2"/>
    <w:rsid w:val="00AD2286"/>
    <w:rsid w:val="00AD2C87"/>
    <w:rsid w:val="00AD6A42"/>
    <w:rsid w:val="00AD73B1"/>
    <w:rsid w:val="00AE1B63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0789D"/>
    <w:rsid w:val="00B13AFF"/>
    <w:rsid w:val="00B159A2"/>
    <w:rsid w:val="00B15BFE"/>
    <w:rsid w:val="00B16090"/>
    <w:rsid w:val="00B178F4"/>
    <w:rsid w:val="00B25B3D"/>
    <w:rsid w:val="00B3168B"/>
    <w:rsid w:val="00B32DF1"/>
    <w:rsid w:val="00B33F3C"/>
    <w:rsid w:val="00B34856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4EFD"/>
    <w:rsid w:val="00B85C0A"/>
    <w:rsid w:val="00B86E1A"/>
    <w:rsid w:val="00B877FE"/>
    <w:rsid w:val="00B91507"/>
    <w:rsid w:val="00B94A3B"/>
    <w:rsid w:val="00BA3BEC"/>
    <w:rsid w:val="00BA6327"/>
    <w:rsid w:val="00BB0639"/>
    <w:rsid w:val="00BB0EF1"/>
    <w:rsid w:val="00BB1729"/>
    <w:rsid w:val="00BB176E"/>
    <w:rsid w:val="00BB17B5"/>
    <w:rsid w:val="00BC2A77"/>
    <w:rsid w:val="00BC2EC8"/>
    <w:rsid w:val="00BC356C"/>
    <w:rsid w:val="00BC3801"/>
    <w:rsid w:val="00BC3DE9"/>
    <w:rsid w:val="00BD0303"/>
    <w:rsid w:val="00BD0C5C"/>
    <w:rsid w:val="00BD1B4E"/>
    <w:rsid w:val="00BD2129"/>
    <w:rsid w:val="00BD4E73"/>
    <w:rsid w:val="00BD607A"/>
    <w:rsid w:val="00BD706A"/>
    <w:rsid w:val="00BE17A2"/>
    <w:rsid w:val="00BE1EA2"/>
    <w:rsid w:val="00BE3972"/>
    <w:rsid w:val="00BF1511"/>
    <w:rsid w:val="00C00A4D"/>
    <w:rsid w:val="00C02055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14F6"/>
    <w:rsid w:val="00C252F6"/>
    <w:rsid w:val="00C25C3F"/>
    <w:rsid w:val="00C26734"/>
    <w:rsid w:val="00C30615"/>
    <w:rsid w:val="00C33403"/>
    <w:rsid w:val="00C3435C"/>
    <w:rsid w:val="00C436FC"/>
    <w:rsid w:val="00C4587C"/>
    <w:rsid w:val="00C45AEF"/>
    <w:rsid w:val="00C50A15"/>
    <w:rsid w:val="00C50AF7"/>
    <w:rsid w:val="00C51B5F"/>
    <w:rsid w:val="00C51FB2"/>
    <w:rsid w:val="00C651EA"/>
    <w:rsid w:val="00C70D37"/>
    <w:rsid w:val="00C736AD"/>
    <w:rsid w:val="00C75A66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2E94"/>
    <w:rsid w:val="00CC4F41"/>
    <w:rsid w:val="00CD06E7"/>
    <w:rsid w:val="00CD1BE8"/>
    <w:rsid w:val="00CE1D59"/>
    <w:rsid w:val="00CE3219"/>
    <w:rsid w:val="00CE41AC"/>
    <w:rsid w:val="00CE5020"/>
    <w:rsid w:val="00CE5E64"/>
    <w:rsid w:val="00CE6803"/>
    <w:rsid w:val="00CE7616"/>
    <w:rsid w:val="00CE7DFD"/>
    <w:rsid w:val="00CF0653"/>
    <w:rsid w:val="00CF10A1"/>
    <w:rsid w:val="00CF238D"/>
    <w:rsid w:val="00CF38EB"/>
    <w:rsid w:val="00CF6A31"/>
    <w:rsid w:val="00CF7CDF"/>
    <w:rsid w:val="00D005CA"/>
    <w:rsid w:val="00D01041"/>
    <w:rsid w:val="00D058A5"/>
    <w:rsid w:val="00D0661A"/>
    <w:rsid w:val="00D109C6"/>
    <w:rsid w:val="00D116A5"/>
    <w:rsid w:val="00D1240C"/>
    <w:rsid w:val="00D15680"/>
    <w:rsid w:val="00D2016F"/>
    <w:rsid w:val="00D23F9B"/>
    <w:rsid w:val="00D270B3"/>
    <w:rsid w:val="00D31223"/>
    <w:rsid w:val="00D345DA"/>
    <w:rsid w:val="00D36B32"/>
    <w:rsid w:val="00D3731D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56969"/>
    <w:rsid w:val="00D6046A"/>
    <w:rsid w:val="00D66D02"/>
    <w:rsid w:val="00D76568"/>
    <w:rsid w:val="00D86861"/>
    <w:rsid w:val="00D94CEE"/>
    <w:rsid w:val="00D960AC"/>
    <w:rsid w:val="00DA1837"/>
    <w:rsid w:val="00DA2C3C"/>
    <w:rsid w:val="00DA3131"/>
    <w:rsid w:val="00DA439F"/>
    <w:rsid w:val="00DB042F"/>
    <w:rsid w:val="00DB220C"/>
    <w:rsid w:val="00DB2531"/>
    <w:rsid w:val="00DB46CA"/>
    <w:rsid w:val="00DC0212"/>
    <w:rsid w:val="00DC03F9"/>
    <w:rsid w:val="00DC0498"/>
    <w:rsid w:val="00DC279C"/>
    <w:rsid w:val="00DC352F"/>
    <w:rsid w:val="00DC41CF"/>
    <w:rsid w:val="00DC56CA"/>
    <w:rsid w:val="00DC570D"/>
    <w:rsid w:val="00DC5DA1"/>
    <w:rsid w:val="00DC7769"/>
    <w:rsid w:val="00DD0597"/>
    <w:rsid w:val="00DD41D2"/>
    <w:rsid w:val="00DE173E"/>
    <w:rsid w:val="00DE26BE"/>
    <w:rsid w:val="00DE46A7"/>
    <w:rsid w:val="00DE589F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2709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5036"/>
    <w:rsid w:val="00E667CB"/>
    <w:rsid w:val="00E72099"/>
    <w:rsid w:val="00E75EEA"/>
    <w:rsid w:val="00E80DF1"/>
    <w:rsid w:val="00E82AC7"/>
    <w:rsid w:val="00E83B80"/>
    <w:rsid w:val="00E863DB"/>
    <w:rsid w:val="00E86463"/>
    <w:rsid w:val="00E87B06"/>
    <w:rsid w:val="00E942F9"/>
    <w:rsid w:val="00E95713"/>
    <w:rsid w:val="00E9571F"/>
    <w:rsid w:val="00E974F3"/>
    <w:rsid w:val="00EA1322"/>
    <w:rsid w:val="00EA168D"/>
    <w:rsid w:val="00EA5170"/>
    <w:rsid w:val="00EA7030"/>
    <w:rsid w:val="00EB4008"/>
    <w:rsid w:val="00EB7E24"/>
    <w:rsid w:val="00EC37C1"/>
    <w:rsid w:val="00EC3FF1"/>
    <w:rsid w:val="00EC5C95"/>
    <w:rsid w:val="00ED0A91"/>
    <w:rsid w:val="00ED0C27"/>
    <w:rsid w:val="00ED1650"/>
    <w:rsid w:val="00ED3570"/>
    <w:rsid w:val="00ED3857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6CE9"/>
    <w:rsid w:val="00EF73ED"/>
    <w:rsid w:val="00F0458E"/>
    <w:rsid w:val="00F04DE0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0E17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1C98"/>
    <w:rsid w:val="00F84FB6"/>
    <w:rsid w:val="00F857E2"/>
    <w:rsid w:val="00F87F5D"/>
    <w:rsid w:val="00F94BA9"/>
    <w:rsid w:val="00F962F7"/>
    <w:rsid w:val="00FA3563"/>
    <w:rsid w:val="00FA3AB2"/>
    <w:rsid w:val="00FA695B"/>
    <w:rsid w:val="00FB0D88"/>
    <w:rsid w:val="00FB260F"/>
    <w:rsid w:val="00FB2A9A"/>
    <w:rsid w:val="00FB2CBC"/>
    <w:rsid w:val="00FB5716"/>
    <w:rsid w:val="00FB5984"/>
    <w:rsid w:val="00FB624D"/>
    <w:rsid w:val="00FB65CF"/>
    <w:rsid w:val="00FB67B0"/>
    <w:rsid w:val="00FB6A18"/>
    <w:rsid w:val="00FB6B05"/>
    <w:rsid w:val="00FC0DEA"/>
    <w:rsid w:val="00FC0EE9"/>
    <w:rsid w:val="00FC185F"/>
    <w:rsid w:val="00FC439A"/>
    <w:rsid w:val="00FD2466"/>
    <w:rsid w:val="00FD5E5B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233137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Revision">
    <w:name w:val="Revision"/>
    <w:hidden/>
    <w:uiPriority w:val="99"/>
    <w:semiHidden/>
    <w:rsid w:val="0044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C679-6F7F-4BAB-8F8A-FC33C87E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12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675</cp:revision>
  <cp:lastPrinted>2008-03-17T22:13:00Z</cp:lastPrinted>
  <dcterms:created xsi:type="dcterms:W3CDTF">2014-09-08T14:20:00Z</dcterms:created>
  <dcterms:modified xsi:type="dcterms:W3CDTF">2024-01-05T16:38:00Z</dcterms:modified>
</cp:coreProperties>
</file>
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B27A4" w14:textId="77777777" w:rsidR="004A52EF" w:rsidRDefault="004A52EF" w:rsidP="008F3CBE"/>
    <w:p w14:paraId="08DCB259" w14:textId="77777777" w:rsidR="004A52EF" w:rsidRDefault="004A52EF" w:rsidP="008F3CBE"/>
    <w:p w14:paraId="15B2A5E0" w14:textId="77777777" w:rsidR="00F550B8" w:rsidRPr="002431EB" w:rsidRDefault="00F550B8" w:rsidP="00F550B8">
      <w:pPr>
        <w:pStyle w:val="Title1"/>
        <w:jc w:val="center"/>
      </w:pPr>
      <w:r w:rsidRPr="002431EB">
        <w:t>__________________________</w:t>
      </w:r>
    </w:p>
    <w:p w14:paraId="019235EE" w14:textId="77777777" w:rsidR="00F550B8" w:rsidRPr="002431EB" w:rsidRDefault="004E70D0" w:rsidP="004E70D0">
      <w:pPr>
        <w:spacing w:before="120"/>
        <w:ind w:right="-274"/>
        <w:jc w:val="center"/>
        <w:rPr>
          <w:rFonts w:ascii="Century Schoolbook" w:hAnsi="Century Schoolbook"/>
        </w:rPr>
      </w:pPr>
      <w:r>
        <w:rPr>
          <w:rFonts w:ascii="AvenirLTPro-Light" w:hAnsi="AvenirLTPro-Light"/>
          <w:noProof/>
          <w:color w:val="B85C1F"/>
        </w:rPr>
        <w:drawing>
          <wp:inline distT="0" distB="0" distL="0" distR="0" wp14:anchorId="21FE1778" wp14:editId="2BD72592">
            <wp:extent cx="1952621" cy="312420"/>
            <wp:effectExtent l="0" t="0" r="0" b="0"/>
            <wp:docPr id="32" name="Picture 32" descr="MAXIMUS logo">
              <a:hlinkClick xmlns:a="http://schemas.openxmlformats.org/drawingml/2006/main" r:id="rId8"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US logo">
                      <a:hlinkClick r:id="rId8" tooltip="&quot;Hom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9101" cy="342257"/>
                    </a:xfrm>
                    <a:prstGeom prst="rect">
                      <a:avLst/>
                    </a:prstGeom>
                    <a:noFill/>
                    <a:ln>
                      <a:noFill/>
                    </a:ln>
                  </pic:spPr>
                </pic:pic>
              </a:graphicData>
            </a:graphic>
          </wp:inline>
        </w:drawing>
      </w:r>
    </w:p>
    <w:p w14:paraId="612B9DBC" w14:textId="77777777" w:rsidR="00F550B8" w:rsidRPr="002431EB" w:rsidRDefault="00F550B8" w:rsidP="00F550B8">
      <w:pPr>
        <w:ind w:right="-270"/>
        <w:jc w:val="center"/>
      </w:pPr>
    </w:p>
    <w:p w14:paraId="614F30EE" w14:textId="77777777" w:rsidR="00F550B8" w:rsidRPr="002431EB" w:rsidRDefault="002114AB" w:rsidP="00F550B8">
      <w:pPr>
        <w:pStyle w:val="BodyText"/>
        <w:spacing w:before="240" w:after="60"/>
        <w:jc w:val="center"/>
        <w:rPr>
          <w:rFonts w:ascii="Arial" w:hAnsi="Arial"/>
          <w:b/>
          <w:sz w:val="32"/>
        </w:rPr>
      </w:pPr>
      <w:r>
        <w:rPr>
          <w:rFonts w:ascii="Arial" w:hAnsi="Arial"/>
          <w:b/>
          <w:sz w:val="36"/>
        </w:rPr>
        <w:t>Unit Test Case: CCO eCoaching Log</w:t>
      </w:r>
      <w:r w:rsidR="00655D91">
        <w:rPr>
          <w:rFonts w:ascii="Arial" w:hAnsi="Arial"/>
          <w:b/>
          <w:sz w:val="36"/>
        </w:rPr>
        <w:t xml:space="preserve"> </w:t>
      </w:r>
      <w:r w:rsidR="00E17B93">
        <w:rPr>
          <w:rFonts w:ascii="Arial" w:hAnsi="Arial"/>
          <w:b/>
          <w:sz w:val="36"/>
        </w:rPr>
        <w:t>– New Submission</w:t>
      </w:r>
    </w:p>
    <w:p w14:paraId="3614F487" w14:textId="77777777" w:rsidR="00F550B8" w:rsidRPr="002431EB" w:rsidRDefault="00F550B8" w:rsidP="00F550B8">
      <w:pPr>
        <w:pStyle w:val="Title1"/>
        <w:ind w:right="-270"/>
        <w:jc w:val="center"/>
      </w:pPr>
      <w:r w:rsidRPr="002431EB">
        <w:t>__________________________</w:t>
      </w:r>
    </w:p>
    <w:p w14:paraId="5CF59F41" w14:textId="77777777" w:rsidR="00F550B8" w:rsidRPr="002431EB" w:rsidRDefault="00F550B8" w:rsidP="00F550B8">
      <w:pPr>
        <w:ind w:right="-270"/>
      </w:pPr>
    </w:p>
    <w:p w14:paraId="55EB7400" w14:textId="77777777" w:rsidR="00F550B8" w:rsidRDefault="00F550B8" w:rsidP="00F550B8">
      <w:pPr>
        <w:pStyle w:val="hd1"/>
        <w:tabs>
          <w:tab w:val="clear" w:pos="4320"/>
          <w:tab w:val="clear" w:pos="8640"/>
          <w:tab w:val="left" w:pos="1980"/>
          <w:tab w:val="left" w:pos="6750"/>
        </w:tabs>
        <w:ind w:right="-270"/>
        <w:rPr>
          <w:rFonts w:ascii="Palatino (PCL6)" w:hAnsi="Palatino (PCL6)"/>
          <w:b w:val="0"/>
          <w:sz w:val="20"/>
        </w:rPr>
      </w:pPr>
    </w:p>
    <w:p w14:paraId="44CE19B6" w14:textId="77777777" w:rsidR="00F550B8" w:rsidRPr="000D2F43" w:rsidRDefault="00F550B8" w:rsidP="00F550B8"/>
    <w:tbl>
      <w:tblPr>
        <w:tblStyle w:val="TableGrid"/>
        <w:tblW w:w="0" w:type="auto"/>
        <w:tblInd w:w="2406" w:type="dxa"/>
        <w:tblLook w:val="04A0" w:firstRow="1" w:lastRow="0" w:firstColumn="1" w:lastColumn="0" w:noHBand="0" w:noVBand="1"/>
      </w:tblPr>
      <w:tblGrid>
        <w:gridCol w:w="2562"/>
        <w:gridCol w:w="4026"/>
        <w:gridCol w:w="360"/>
        <w:gridCol w:w="736"/>
        <w:gridCol w:w="1916"/>
      </w:tblGrid>
      <w:tr w:rsidR="00F550B8" w:rsidRPr="000D2F43" w14:paraId="5109BBB3" w14:textId="77777777" w:rsidTr="002D2D88">
        <w:tc>
          <w:tcPr>
            <w:tcW w:w="2562" w:type="dxa"/>
            <w:tcBorders>
              <w:top w:val="nil"/>
              <w:left w:val="nil"/>
              <w:bottom w:val="nil"/>
              <w:right w:val="nil"/>
            </w:tcBorders>
            <w:vAlign w:val="bottom"/>
          </w:tcPr>
          <w:p w14:paraId="31BD42AB" w14:textId="77777777" w:rsidR="00F550B8" w:rsidRPr="000D2F43" w:rsidRDefault="00F550B8" w:rsidP="002D2D88">
            <w:pPr>
              <w:spacing w:before="40"/>
            </w:pPr>
            <w:r w:rsidRPr="000D2F43">
              <w:t>Prepared by:</w:t>
            </w:r>
          </w:p>
        </w:tc>
        <w:tc>
          <w:tcPr>
            <w:tcW w:w="4026" w:type="dxa"/>
            <w:tcBorders>
              <w:top w:val="nil"/>
              <w:left w:val="nil"/>
              <w:right w:val="nil"/>
            </w:tcBorders>
            <w:vAlign w:val="bottom"/>
          </w:tcPr>
          <w:p w14:paraId="44B37502" w14:textId="77777777" w:rsidR="00F550B8" w:rsidRPr="000D2F43" w:rsidRDefault="003030D4" w:rsidP="002D2D88">
            <w:pPr>
              <w:spacing w:before="40"/>
            </w:pPr>
            <w:r>
              <w:t>Lili Huang</w:t>
            </w:r>
          </w:p>
        </w:tc>
        <w:tc>
          <w:tcPr>
            <w:tcW w:w="360" w:type="dxa"/>
            <w:tcBorders>
              <w:top w:val="nil"/>
              <w:left w:val="nil"/>
              <w:bottom w:val="nil"/>
              <w:right w:val="nil"/>
            </w:tcBorders>
            <w:vAlign w:val="center"/>
          </w:tcPr>
          <w:p w14:paraId="339CB43B" w14:textId="77777777" w:rsidR="00F550B8" w:rsidRPr="000D2F43" w:rsidRDefault="00F550B8" w:rsidP="002D2D88">
            <w:pPr>
              <w:spacing w:before="40"/>
            </w:pPr>
          </w:p>
        </w:tc>
        <w:tc>
          <w:tcPr>
            <w:tcW w:w="736" w:type="dxa"/>
            <w:tcBorders>
              <w:top w:val="nil"/>
              <w:left w:val="nil"/>
              <w:bottom w:val="nil"/>
              <w:right w:val="nil"/>
            </w:tcBorders>
            <w:vAlign w:val="bottom"/>
          </w:tcPr>
          <w:p w14:paraId="1DBB017E" w14:textId="77777777" w:rsidR="00F550B8" w:rsidRPr="000D2F43" w:rsidRDefault="00F550B8" w:rsidP="002D2D88">
            <w:pPr>
              <w:spacing w:before="40"/>
              <w:jc w:val="right"/>
            </w:pPr>
            <w:r>
              <w:t>Date:</w:t>
            </w:r>
          </w:p>
        </w:tc>
        <w:tc>
          <w:tcPr>
            <w:tcW w:w="1916" w:type="dxa"/>
            <w:tcBorders>
              <w:top w:val="nil"/>
              <w:left w:val="nil"/>
              <w:bottom w:val="single" w:sz="4" w:space="0" w:color="auto"/>
              <w:right w:val="nil"/>
            </w:tcBorders>
            <w:vAlign w:val="bottom"/>
          </w:tcPr>
          <w:p w14:paraId="2A35123F" w14:textId="77777777" w:rsidR="00F550B8" w:rsidRPr="000D2F43" w:rsidRDefault="003030D4" w:rsidP="00B72C3D">
            <w:pPr>
              <w:spacing w:before="40"/>
            </w:pPr>
            <w:r>
              <w:t>4</w:t>
            </w:r>
            <w:r w:rsidR="00F550B8">
              <w:t>/</w:t>
            </w:r>
            <w:r>
              <w:t>23</w:t>
            </w:r>
            <w:r w:rsidR="00F550B8">
              <w:t>/201</w:t>
            </w:r>
            <w:r>
              <w:t>8</w:t>
            </w:r>
          </w:p>
        </w:tc>
      </w:tr>
      <w:tr w:rsidR="00F550B8" w:rsidRPr="000D2F43" w14:paraId="3D7B8B19" w14:textId="77777777" w:rsidTr="002D2D88">
        <w:tc>
          <w:tcPr>
            <w:tcW w:w="2562" w:type="dxa"/>
            <w:tcBorders>
              <w:top w:val="nil"/>
              <w:left w:val="nil"/>
              <w:bottom w:val="nil"/>
              <w:right w:val="nil"/>
            </w:tcBorders>
            <w:vAlign w:val="center"/>
          </w:tcPr>
          <w:p w14:paraId="7D72A06F" w14:textId="77777777" w:rsidR="00F550B8" w:rsidRPr="000D2F43" w:rsidRDefault="00F550B8" w:rsidP="002D2D88">
            <w:pPr>
              <w:spacing w:before="40"/>
            </w:pPr>
            <w:r>
              <w:t>Department / Location:</w:t>
            </w:r>
          </w:p>
        </w:tc>
        <w:tc>
          <w:tcPr>
            <w:tcW w:w="4026" w:type="dxa"/>
            <w:tcBorders>
              <w:left w:val="nil"/>
              <w:right w:val="nil"/>
            </w:tcBorders>
            <w:vAlign w:val="bottom"/>
          </w:tcPr>
          <w:p w14:paraId="3181BD6F" w14:textId="77777777" w:rsidR="00F550B8" w:rsidRPr="000D2F43" w:rsidRDefault="00F550B8" w:rsidP="002D2D88">
            <w:pPr>
              <w:spacing w:before="40"/>
            </w:pPr>
            <w:r>
              <w:t>Coralville</w:t>
            </w:r>
          </w:p>
        </w:tc>
        <w:tc>
          <w:tcPr>
            <w:tcW w:w="360" w:type="dxa"/>
            <w:tcBorders>
              <w:top w:val="nil"/>
              <w:left w:val="nil"/>
              <w:bottom w:val="nil"/>
              <w:right w:val="nil"/>
            </w:tcBorders>
            <w:vAlign w:val="center"/>
          </w:tcPr>
          <w:p w14:paraId="594D0F95" w14:textId="77777777" w:rsidR="00F550B8" w:rsidRPr="000D2F43" w:rsidRDefault="00F550B8" w:rsidP="002D2D88">
            <w:pPr>
              <w:spacing w:before="40"/>
            </w:pPr>
          </w:p>
        </w:tc>
        <w:tc>
          <w:tcPr>
            <w:tcW w:w="736" w:type="dxa"/>
            <w:tcBorders>
              <w:top w:val="nil"/>
              <w:left w:val="nil"/>
              <w:bottom w:val="nil"/>
              <w:right w:val="nil"/>
            </w:tcBorders>
            <w:vAlign w:val="bottom"/>
          </w:tcPr>
          <w:p w14:paraId="7C5BB32C" w14:textId="77777777" w:rsidR="00F550B8" w:rsidRPr="000D2F43" w:rsidRDefault="00F550B8" w:rsidP="002D2D88">
            <w:pPr>
              <w:spacing w:before="40"/>
              <w:jc w:val="right"/>
            </w:pPr>
          </w:p>
        </w:tc>
        <w:tc>
          <w:tcPr>
            <w:tcW w:w="1916" w:type="dxa"/>
            <w:tcBorders>
              <w:left w:val="nil"/>
              <w:bottom w:val="nil"/>
              <w:right w:val="nil"/>
            </w:tcBorders>
            <w:vAlign w:val="bottom"/>
          </w:tcPr>
          <w:p w14:paraId="64F59C56" w14:textId="77777777" w:rsidR="00F550B8" w:rsidRPr="000D2F43" w:rsidRDefault="00F550B8" w:rsidP="002D2D88">
            <w:pPr>
              <w:spacing w:before="40"/>
            </w:pPr>
          </w:p>
        </w:tc>
      </w:tr>
      <w:tr w:rsidR="00F550B8" w:rsidRPr="000D2F43" w14:paraId="0CF7216C" w14:textId="77777777" w:rsidTr="002D2D88">
        <w:tc>
          <w:tcPr>
            <w:tcW w:w="2562" w:type="dxa"/>
            <w:tcBorders>
              <w:top w:val="nil"/>
              <w:left w:val="nil"/>
              <w:bottom w:val="nil"/>
              <w:right w:val="nil"/>
            </w:tcBorders>
            <w:vAlign w:val="bottom"/>
          </w:tcPr>
          <w:p w14:paraId="47942196" w14:textId="77777777" w:rsidR="00F550B8" w:rsidRPr="000D2F43" w:rsidRDefault="00F550B8" w:rsidP="002D2D88">
            <w:pPr>
              <w:spacing w:before="40"/>
            </w:pPr>
            <w:r>
              <w:t>Approved by:</w:t>
            </w:r>
          </w:p>
        </w:tc>
        <w:tc>
          <w:tcPr>
            <w:tcW w:w="4026" w:type="dxa"/>
            <w:tcBorders>
              <w:left w:val="nil"/>
              <w:right w:val="nil"/>
            </w:tcBorders>
            <w:vAlign w:val="bottom"/>
          </w:tcPr>
          <w:p w14:paraId="18D959BA" w14:textId="77777777" w:rsidR="00F550B8" w:rsidRPr="000D2F43" w:rsidRDefault="00F550B8" w:rsidP="002D2D88">
            <w:pPr>
              <w:spacing w:before="40"/>
            </w:pPr>
          </w:p>
        </w:tc>
        <w:tc>
          <w:tcPr>
            <w:tcW w:w="360" w:type="dxa"/>
            <w:tcBorders>
              <w:top w:val="nil"/>
              <w:left w:val="nil"/>
              <w:bottom w:val="nil"/>
              <w:right w:val="nil"/>
            </w:tcBorders>
            <w:vAlign w:val="bottom"/>
          </w:tcPr>
          <w:p w14:paraId="6553ED10" w14:textId="77777777" w:rsidR="00F550B8" w:rsidRPr="000D2F43" w:rsidRDefault="00F550B8" w:rsidP="002D2D88">
            <w:pPr>
              <w:spacing w:before="40"/>
            </w:pPr>
          </w:p>
        </w:tc>
        <w:tc>
          <w:tcPr>
            <w:tcW w:w="736" w:type="dxa"/>
            <w:tcBorders>
              <w:top w:val="nil"/>
              <w:left w:val="nil"/>
              <w:bottom w:val="nil"/>
              <w:right w:val="nil"/>
            </w:tcBorders>
            <w:vAlign w:val="bottom"/>
          </w:tcPr>
          <w:p w14:paraId="5FBA7D5D" w14:textId="77777777" w:rsidR="00F550B8" w:rsidRPr="000D2F43" w:rsidRDefault="00F550B8" w:rsidP="002D2D88">
            <w:pPr>
              <w:spacing w:before="40"/>
              <w:jc w:val="right"/>
            </w:pPr>
            <w:r>
              <w:t>Date:</w:t>
            </w:r>
          </w:p>
        </w:tc>
        <w:tc>
          <w:tcPr>
            <w:tcW w:w="1916" w:type="dxa"/>
            <w:tcBorders>
              <w:top w:val="nil"/>
              <w:left w:val="nil"/>
              <w:right w:val="nil"/>
            </w:tcBorders>
            <w:vAlign w:val="bottom"/>
          </w:tcPr>
          <w:p w14:paraId="106850F9" w14:textId="77777777" w:rsidR="00F550B8" w:rsidRPr="000D2F43" w:rsidRDefault="00F550B8" w:rsidP="002D2D88">
            <w:pPr>
              <w:spacing w:before="40"/>
            </w:pPr>
          </w:p>
        </w:tc>
      </w:tr>
    </w:tbl>
    <w:p w14:paraId="7FC9F237" w14:textId="77777777" w:rsidR="00AA6F09" w:rsidRDefault="00AA6F09" w:rsidP="00F550B8">
      <w:pPr>
        <w:tabs>
          <w:tab w:val="left" w:pos="1980"/>
          <w:tab w:val="left" w:pos="6750"/>
        </w:tabs>
        <w:ind w:left="1440" w:right="-270" w:firstLine="720"/>
      </w:pPr>
    </w:p>
    <w:p w14:paraId="015E1ADA" w14:textId="77777777" w:rsidR="00AA6F09" w:rsidRDefault="00AA6F09">
      <w:r>
        <w:br w:type="page"/>
      </w:r>
    </w:p>
    <w:p w14:paraId="1238BBD8" w14:textId="77777777" w:rsidR="00F550B8" w:rsidRDefault="00F550B8" w:rsidP="00F550B8">
      <w:pPr>
        <w:tabs>
          <w:tab w:val="left" w:pos="1980"/>
          <w:tab w:val="left" w:pos="6750"/>
        </w:tabs>
        <w:ind w:left="1440" w:right="-270" w:firstLine="720"/>
      </w:pPr>
    </w:p>
    <w:p w14:paraId="258B0C1D" w14:textId="77777777" w:rsidR="00AA6F09" w:rsidRPr="002431EB" w:rsidRDefault="00AA6F09" w:rsidP="00AA6F09">
      <w:pPr>
        <w:pStyle w:val="hdr1"/>
        <w:ind w:right="-270"/>
        <w:jc w:val="center"/>
        <w:outlineLvl w:val="0"/>
        <w:rPr>
          <w:rFonts w:ascii="Arial" w:hAnsi="Arial"/>
          <w:b/>
          <w:sz w:val="28"/>
        </w:rPr>
      </w:pPr>
      <w:bookmarkStart w:id="0" w:name="_Toc492387763"/>
      <w:bookmarkStart w:id="1" w:name="_Toc495052062"/>
      <w:r w:rsidRPr="002431EB">
        <w:rPr>
          <w:rFonts w:ascii="Arial" w:hAnsi="Arial"/>
          <w:b/>
          <w:sz w:val="28"/>
        </w:rPr>
        <w:t>Change History Log</w:t>
      </w:r>
      <w:bookmarkEnd w:id="0"/>
      <w:bookmarkEnd w:id="1"/>
    </w:p>
    <w:p w14:paraId="625C6DD1" w14:textId="77777777" w:rsidR="00AA6F09" w:rsidRPr="002431EB" w:rsidRDefault="00AA6F09" w:rsidP="00AA6F09">
      <w:pPr>
        <w:pStyle w:val="hdr1"/>
        <w:jc w:val="cente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224"/>
        <w:gridCol w:w="2790"/>
      </w:tblGrid>
      <w:tr w:rsidR="00AA6F09" w:rsidRPr="00D37C04" w14:paraId="300C6C4D" w14:textId="77777777" w:rsidTr="002D2D88">
        <w:trPr>
          <w:tblHeader/>
        </w:trPr>
        <w:tc>
          <w:tcPr>
            <w:tcW w:w="1440" w:type="dxa"/>
            <w:shd w:val="solid" w:color="auto" w:fill="000000"/>
          </w:tcPr>
          <w:p w14:paraId="0EEDD2BE"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Date</w:t>
            </w:r>
          </w:p>
        </w:tc>
        <w:tc>
          <w:tcPr>
            <w:tcW w:w="7224" w:type="dxa"/>
            <w:shd w:val="solid" w:color="auto" w:fill="000000"/>
          </w:tcPr>
          <w:p w14:paraId="54BA7CB8"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Change Description</w:t>
            </w:r>
          </w:p>
        </w:tc>
        <w:tc>
          <w:tcPr>
            <w:tcW w:w="2790" w:type="dxa"/>
            <w:shd w:val="solid" w:color="auto" w:fill="000000"/>
          </w:tcPr>
          <w:p w14:paraId="114F7371" w14:textId="77777777" w:rsidR="00AA6F09" w:rsidRPr="00D37C04" w:rsidRDefault="00AA6F09" w:rsidP="002D2D88">
            <w:pPr>
              <w:pStyle w:val="hdr1"/>
              <w:spacing w:before="0"/>
              <w:ind w:left="0"/>
              <w:jc w:val="center"/>
              <w:rPr>
                <w:rFonts w:ascii="Arial" w:hAnsi="Arial"/>
                <w:b/>
                <w:sz w:val="20"/>
              </w:rPr>
            </w:pPr>
            <w:r w:rsidRPr="00D37C04">
              <w:rPr>
                <w:rFonts w:ascii="Arial" w:hAnsi="Arial"/>
                <w:b/>
                <w:sz w:val="20"/>
              </w:rPr>
              <w:t>Author</w:t>
            </w:r>
          </w:p>
        </w:tc>
      </w:tr>
      <w:tr w:rsidR="00AA6F09" w:rsidRPr="00C17828" w14:paraId="6A8AE790" w14:textId="77777777" w:rsidTr="002D2D88">
        <w:tc>
          <w:tcPr>
            <w:tcW w:w="1440" w:type="dxa"/>
          </w:tcPr>
          <w:p w14:paraId="67A38CED" w14:textId="77777777" w:rsidR="00AA6F09" w:rsidRPr="00C17828" w:rsidRDefault="008203BA" w:rsidP="00984DB6">
            <w:pPr>
              <w:pStyle w:val="hdr1"/>
              <w:ind w:left="0"/>
              <w:jc w:val="left"/>
              <w:rPr>
                <w:sz w:val="20"/>
              </w:rPr>
            </w:pPr>
            <w:r w:rsidRPr="00C17828">
              <w:rPr>
                <w:sz w:val="20"/>
              </w:rPr>
              <w:t>0</w:t>
            </w:r>
            <w:r w:rsidR="00984DB6" w:rsidRPr="00C17828">
              <w:rPr>
                <w:sz w:val="20"/>
              </w:rPr>
              <w:t>4</w:t>
            </w:r>
            <w:r w:rsidR="00AA6F09" w:rsidRPr="00C17828">
              <w:rPr>
                <w:sz w:val="20"/>
              </w:rPr>
              <w:t>/</w:t>
            </w:r>
            <w:r w:rsidR="00984DB6" w:rsidRPr="00C17828">
              <w:rPr>
                <w:sz w:val="20"/>
              </w:rPr>
              <w:t>23</w:t>
            </w:r>
            <w:r w:rsidR="00AA6F09" w:rsidRPr="00C17828">
              <w:rPr>
                <w:sz w:val="20"/>
              </w:rPr>
              <w:t>/201</w:t>
            </w:r>
            <w:r w:rsidR="00984DB6" w:rsidRPr="00C17828">
              <w:rPr>
                <w:sz w:val="20"/>
              </w:rPr>
              <w:t>8</w:t>
            </w:r>
          </w:p>
        </w:tc>
        <w:tc>
          <w:tcPr>
            <w:tcW w:w="7224" w:type="dxa"/>
          </w:tcPr>
          <w:p w14:paraId="086260D4" w14:textId="77777777" w:rsidR="00AA6F09" w:rsidRPr="00C17828" w:rsidRDefault="00AA6F09" w:rsidP="002D2D88">
            <w:pPr>
              <w:pStyle w:val="hdr1"/>
              <w:ind w:left="0"/>
              <w:jc w:val="left"/>
              <w:rPr>
                <w:sz w:val="20"/>
              </w:rPr>
            </w:pPr>
            <w:r w:rsidRPr="00C17828">
              <w:rPr>
                <w:sz w:val="20"/>
              </w:rPr>
              <w:t>Initial revision.</w:t>
            </w:r>
          </w:p>
        </w:tc>
        <w:tc>
          <w:tcPr>
            <w:tcW w:w="2790" w:type="dxa"/>
          </w:tcPr>
          <w:p w14:paraId="41295ABD" w14:textId="77777777" w:rsidR="00AA6F09" w:rsidRPr="00C17828" w:rsidRDefault="0076206A" w:rsidP="002D2D88">
            <w:pPr>
              <w:pStyle w:val="hdr1"/>
              <w:ind w:left="0"/>
              <w:jc w:val="left"/>
              <w:rPr>
                <w:sz w:val="20"/>
              </w:rPr>
            </w:pPr>
            <w:r w:rsidRPr="00C17828">
              <w:rPr>
                <w:sz w:val="20"/>
              </w:rPr>
              <w:t>Lili Huang</w:t>
            </w:r>
          </w:p>
        </w:tc>
      </w:tr>
      <w:tr w:rsidR="001A4CCF" w:rsidRPr="00C17828" w14:paraId="2D450097" w14:textId="77777777" w:rsidTr="002D2D88">
        <w:tc>
          <w:tcPr>
            <w:tcW w:w="1440" w:type="dxa"/>
          </w:tcPr>
          <w:p w14:paraId="6DE27685" w14:textId="77777777" w:rsidR="001A4CCF" w:rsidRPr="00C17828" w:rsidRDefault="008203BA" w:rsidP="00984DB6">
            <w:pPr>
              <w:pStyle w:val="hdr1"/>
              <w:ind w:left="0"/>
              <w:jc w:val="left"/>
              <w:rPr>
                <w:sz w:val="20"/>
              </w:rPr>
            </w:pPr>
            <w:r w:rsidRPr="00C17828">
              <w:rPr>
                <w:sz w:val="20"/>
              </w:rPr>
              <w:t>0</w:t>
            </w:r>
            <w:r w:rsidR="001A4CCF" w:rsidRPr="00C17828">
              <w:rPr>
                <w:sz w:val="20"/>
              </w:rPr>
              <w:t>7/30/2018</w:t>
            </w:r>
          </w:p>
        </w:tc>
        <w:tc>
          <w:tcPr>
            <w:tcW w:w="7224" w:type="dxa"/>
          </w:tcPr>
          <w:p w14:paraId="23E9CC25" w14:textId="77777777" w:rsidR="001A4CCF" w:rsidRPr="00C17828" w:rsidRDefault="001A4CCF" w:rsidP="002D2D88">
            <w:pPr>
              <w:pStyle w:val="hdr1"/>
              <w:ind w:left="0"/>
              <w:jc w:val="left"/>
              <w:rPr>
                <w:sz w:val="20"/>
              </w:rPr>
            </w:pPr>
            <w:r w:rsidRPr="00C17828">
              <w:rPr>
                <w:sz w:val="20"/>
              </w:rPr>
              <w:t>TFS 11602 – More explicit message is needed when sub-coaching reason is not selected</w:t>
            </w:r>
          </w:p>
        </w:tc>
        <w:tc>
          <w:tcPr>
            <w:tcW w:w="2790" w:type="dxa"/>
          </w:tcPr>
          <w:p w14:paraId="5B497CC9" w14:textId="77777777" w:rsidR="001A4CCF" w:rsidRPr="00C17828" w:rsidRDefault="001A4CCF" w:rsidP="002D2D88">
            <w:pPr>
              <w:pStyle w:val="hdr1"/>
              <w:ind w:left="0"/>
              <w:jc w:val="left"/>
              <w:rPr>
                <w:sz w:val="20"/>
              </w:rPr>
            </w:pPr>
            <w:r w:rsidRPr="00C17828">
              <w:rPr>
                <w:sz w:val="20"/>
              </w:rPr>
              <w:t>Lili Huang</w:t>
            </w:r>
          </w:p>
        </w:tc>
      </w:tr>
      <w:tr w:rsidR="008203BA" w:rsidRPr="00C17828" w14:paraId="00961F03" w14:textId="77777777" w:rsidTr="002D2D88">
        <w:tc>
          <w:tcPr>
            <w:tcW w:w="1440" w:type="dxa"/>
          </w:tcPr>
          <w:p w14:paraId="4B3464F7" w14:textId="77777777" w:rsidR="008203BA" w:rsidRPr="00C17828" w:rsidRDefault="008203BA" w:rsidP="00984DB6">
            <w:pPr>
              <w:pStyle w:val="hdr1"/>
              <w:ind w:left="0"/>
              <w:jc w:val="left"/>
              <w:rPr>
                <w:sz w:val="20"/>
              </w:rPr>
            </w:pPr>
            <w:r w:rsidRPr="00C17828">
              <w:rPr>
                <w:sz w:val="20"/>
              </w:rPr>
              <w:t>08/21/2018</w:t>
            </w:r>
          </w:p>
        </w:tc>
        <w:tc>
          <w:tcPr>
            <w:tcW w:w="7224" w:type="dxa"/>
          </w:tcPr>
          <w:p w14:paraId="341235D7" w14:textId="77777777" w:rsidR="008203BA" w:rsidRPr="00C17828" w:rsidRDefault="008203BA" w:rsidP="002D2D88">
            <w:pPr>
              <w:pStyle w:val="hdr1"/>
              <w:ind w:left="0"/>
              <w:jc w:val="left"/>
              <w:rPr>
                <w:sz w:val="20"/>
              </w:rPr>
            </w:pPr>
            <w:r w:rsidRPr="00C17828">
              <w:rPr>
                <w:sz w:val="20"/>
              </w:rPr>
              <w:t>TFS 11792 – Submit page ‘locks up’ if have error and select cancel/stay on this page</w:t>
            </w:r>
          </w:p>
          <w:p w14:paraId="39A85857" w14:textId="77777777" w:rsidR="0003442E" w:rsidRPr="00C17828" w:rsidRDefault="0003442E" w:rsidP="002D2D88">
            <w:pPr>
              <w:pStyle w:val="hdr1"/>
              <w:ind w:left="0"/>
              <w:jc w:val="left"/>
              <w:rPr>
                <w:sz w:val="20"/>
              </w:rPr>
            </w:pPr>
            <w:r w:rsidRPr="00C17828">
              <w:rPr>
                <w:sz w:val="20"/>
              </w:rPr>
              <w:t>Added NS-16</w:t>
            </w:r>
            <w:r w:rsidR="009122F1" w:rsidRPr="00C17828">
              <w:rPr>
                <w:sz w:val="20"/>
              </w:rPr>
              <w:t>, NS-17</w:t>
            </w:r>
            <w:r w:rsidR="00E3792E">
              <w:rPr>
                <w:sz w:val="20"/>
              </w:rPr>
              <w:t>.</w:t>
            </w:r>
          </w:p>
        </w:tc>
        <w:tc>
          <w:tcPr>
            <w:tcW w:w="2790" w:type="dxa"/>
          </w:tcPr>
          <w:p w14:paraId="0A51D647" w14:textId="77777777" w:rsidR="008203BA" w:rsidRPr="00C17828" w:rsidRDefault="008203BA" w:rsidP="002D2D88">
            <w:pPr>
              <w:pStyle w:val="hdr1"/>
              <w:ind w:left="0"/>
              <w:jc w:val="left"/>
              <w:rPr>
                <w:sz w:val="20"/>
              </w:rPr>
            </w:pPr>
            <w:r w:rsidRPr="00C17828">
              <w:rPr>
                <w:sz w:val="20"/>
              </w:rPr>
              <w:t>Lili Huang</w:t>
            </w:r>
          </w:p>
        </w:tc>
      </w:tr>
      <w:tr w:rsidR="00453F13" w:rsidRPr="00C17828" w14:paraId="1FF1091D" w14:textId="77777777" w:rsidTr="002D2D88">
        <w:tc>
          <w:tcPr>
            <w:tcW w:w="1440" w:type="dxa"/>
          </w:tcPr>
          <w:p w14:paraId="1A3078EE" w14:textId="77777777" w:rsidR="00453F13" w:rsidRPr="00C17828" w:rsidRDefault="00453F13" w:rsidP="00984DB6">
            <w:pPr>
              <w:pStyle w:val="hdr1"/>
              <w:ind w:left="0"/>
              <w:jc w:val="left"/>
              <w:rPr>
                <w:sz w:val="20"/>
              </w:rPr>
            </w:pPr>
            <w:r>
              <w:rPr>
                <w:sz w:val="20"/>
              </w:rPr>
              <w:t>08/31/2018</w:t>
            </w:r>
          </w:p>
        </w:tc>
        <w:tc>
          <w:tcPr>
            <w:tcW w:w="7224" w:type="dxa"/>
          </w:tcPr>
          <w:p w14:paraId="509BF6D6" w14:textId="77777777" w:rsidR="00453F13" w:rsidRPr="00C17828" w:rsidRDefault="00453F13" w:rsidP="002D2D88">
            <w:pPr>
              <w:pStyle w:val="hdr1"/>
              <w:ind w:left="0"/>
              <w:jc w:val="left"/>
              <w:rPr>
                <w:sz w:val="20"/>
              </w:rPr>
            </w:pPr>
            <w:r>
              <w:rPr>
                <w:sz w:val="20"/>
              </w:rPr>
              <w:t>TFS 11983 – Include a link to ecl sharepoint site to report issues</w:t>
            </w:r>
          </w:p>
        </w:tc>
        <w:tc>
          <w:tcPr>
            <w:tcW w:w="2790" w:type="dxa"/>
          </w:tcPr>
          <w:p w14:paraId="0A5953D0" w14:textId="77777777" w:rsidR="00453F13" w:rsidRPr="00C17828" w:rsidRDefault="00453F13" w:rsidP="002D2D88">
            <w:pPr>
              <w:pStyle w:val="hdr1"/>
              <w:ind w:left="0"/>
              <w:jc w:val="left"/>
              <w:rPr>
                <w:sz w:val="20"/>
              </w:rPr>
            </w:pPr>
            <w:r>
              <w:rPr>
                <w:sz w:val="20"/>
              </w:rPr>
              <w:t>Lili Huang</w:t>
            </w:r>
          </w:p>
        </w:tc>
      </w:tr>
      <w:tr w:rsidR="00C70B1D" w:rsidRPr="00C17828" w14:paraId="77622608" w14:textId="77777777" w:rsidTr="002D2D88">
        <w:tc>
          <w:tcPr>
            <w:tcW w:w="1440" w:type="dxa"/>
          </w:tcPr>
          <w:p w14:paraId="7CF75A00" w14:textId="77777777" w:rsidR="00C70B1D" w:rsidRDefault="00C70B1D" w:rsidP="00984DB6">
            <w:pPr>
              <w:pStyle w:val="hdr1"/>
              <w:ind w:left="0"/>
              <w:jc w:val="left"/>
              <w:rPr>
                <w:sz w:val="20"/>
              </w:rPr>
            </w:pPr>
            <w:r>
              <w:rPr>
                <w:sz w:val="20"/>
              </w:rPr>
              <w:t>09/04/2018</w:t>
            </w:r>
          </w:p>
        </w:tc>
        <w:tc>
          <w:tcPr>
            <w:tcW w:w="7224" w:type="dxa"/>
          </w:tcPr>
          <w:p w14:paraId="3844A23E" w14:textId="77777777" w:rsidR="00C70B1D" w:rsidRDefault="00C70B1D" w:rsidP="002D2D88">
            <w:pPr>
              <w:pStyle w:val="hdr1"/>
              <w:ind w:left="0"/>
              <w:jc w:val="left"/>
              <w:rPr>
                <w:sz w:val="20"/>
              </w:rPr>
            </w:pPr>
            <w:r>
              <w:rPr>
                <w:sz w:val="20"/>
              </w:rPr>
              <w:t>TFS 11983 – Include a link to ecl sharepoint site to report issues</w:t>
            </w:r>
          </w:p>
          <w:p w14:paraId="3C110242" w14:textId="77777777" w:rsidR="00AD5EF6" w:rsidRDefault="00AD5EF6" w:rsidP="002D2D88">
            <w:pPr>
              <w:pStyle w:val="hdr1"/>
              <w:ind w:left="0"/>
              <w:jc w:val="left"/>
              <w:rPr>
                <w:sz w:val="20"/>
              </w:rPr>
            </w:pPr>
            <w:r>
              <w:rPr>
                <w:sz w:val="20"/>
              </w:rPr>
              <w:t>Removed NS-18 and NS-19;</w:t>
            </w:r>
          </w:p>
          <w:p w14:paraId="739080BB" w14:textId="77777777" w:rsidR="00AD5EF6" w:rsidRDefault="00AD5EF6" w:rsidP="002D2D88">
            <w:pPr>
              <w:pStyle w:val="hdr1"/>
              <w:ind w:left="0"/>
              <w:jc w:val="left"/>
              <w:rPr>
                <w:sz w:val="20"/>
              </w:rPr>
            </w:pPr>
            <w:r>
              <w:rPr>
                <w:sz w:val="20"/>
              </w:rPr>
              <w:t>Added to Common UTC</w:t>
            </w:r>
          </w:p>
        </w:tc>
        <w:tc>
          <w:tcPr>
            <w:tcW w:w="2790" w:type="dxa"/>
          </w:tcPr>
          <w:p w14:paraId="09A76F36" w14:textId="77777777" w:rsidR="00C70B1D" w:rsidRDefault="00D77022" w:rsidP="002D2D88">
            <w:pPr>
              <w:pStyle w:val="hdr1"/>
              <w:ind w:left="0"/>
              <w:jc w:val="left"/>
              <w:rPr>
                <w:sz w:val="20"/>
              </w:rPr>
            </w:pPr>
            <w:r>
              <w:rPr>
                <w:sz w:val="20"/>
              </w:rPr>
              <w:t>Lili Huang</w:t>
            </w:r>
          </w:p>
        </w:tc>
      </w:tr>
      <w:tr w:rsidR="00B33D7E" w:rsidRPr="00C17828" w14:paraId="5F23B567" w14:textId="77777777" w:rsidTr="002D2D88">
        <w:tc>
          <w:tcPr>
            <w:tcW w:w="1440" w:type="dxa"/>
          </w:tcPr>
          <w:p w14:paraId="0B5A02B0" w14:textId="77777777" w:rsidR="00B33D7E" w:rsidRDefault="00B33D7E" w:rsidP="00984DB6">
            <w:pPr>
              <w:pStyle w:val="hdr1"/>
              <w:ind w:left="0"/>
              <w:jc w:val="left"/>
              <w:rPr>
                <w:sz w:val="20"/>
              </w:rPr>
            </w:pPr>
            <w:r>
              <w:rPr>
                <w:sz w:val="20"/>
              </w:rPr>
              <w:t>03/08/2019</w:t>
            </w:r>
          </w:p>
        </w:tc>
        <w:tc>
          <w:tcPr>
            <w:tcW w:w="7224" w:type="dxa"/>
          </w:tcPr>
          <w:p w14:paraId="1725BE21" w14:textId="77777777" w:rsidR="00B33D7E" w:rsidRDefault="00B33D7E" w:rsidP="002D2D88">
            <w:pPr>
              <w:pStyle w:val="hdr1"/>
              <w:ind w:left="0"/>
              <w:jc w:val="left"/>
              <w:rPr>
                <w:sz w:val="20"/>
              </w:rPr>
            </w:pPr>
            <w:r>
              <w:rPr>
                <w:sz w:val="20"/>
              </w:rPr>
              <w:t xml:space="preserve">TFS 13717 </w:t>
            </w:r>
            <w:r w:rsidR="00FB33B5">
              <w:rPr>
                <w:sz w:val="20"/>
              </w:rPr>
              <w:t>–</w:t>
            </w:r>
            <w:r>
              <w:rPr>
                <w:sz w:val="20"/>
              </w:rPr>
              <w:t xml:space="preserve"> </w:t>
            </w:r>
            <w:r w:rsidR="00FB33B5">
              <w:rPr>
                <w:sz w:val="20"/>
              </w:rPr>
              <w:t>Add Dual as a Program and change Module label</w:t>
            </w:r>
            <w:r>
              <w:rPr>
                <w:sz w:val="20"/>
              </w:rPr>
              <w:t xml:space="preserve"> </w:t>
            </w:r>
          </w:p>
        </w:tc>
        <w:tc>
          <w:tcPr>
            <w:tcW w:w="2790" w:type="dxa"/>
          </w:tcPr>
          <w:p w14:paraId="1DFBC791" w14:textId="77777777" w:rsidR="00B33D7E" w:rsidRDefault="00FB33B5" w:rsidP="002D2D88">
            <w:pPr>
              <w:pStyle w:val="hdr1"/>
              <w:ind w:left="0"/>
              <w:jc w:val="left"/>
              <w:rPr>
                <w:sz w:val="20"/>
              </w:rPr>
            </w:pPr>
            <w:r>
              <w:rPr>
                <w:sz w:val="20"/>
              </w:rPr>
              <w:t>Lili Huang</w:t>
            </w:r>
          </w:p>
        </w:tc>
      </w:tr>
      <w:tr w:rsidR="00AE248B" w:rsidRPr="00C17828" w14:paraId="40F5F7F5" w14:textId="77777777" w:rsidTr="002D2D88">
        <w:tc>
          <w:tcPr>
            <w:tcW w:w="1440" w:type="dxa"/>
          </w:tcPr>
          <w:p w14:paraId="77F3254E" w14:textId="77777777" w:rsidR="00AE248B" w:rsidRDefault="00AE248B" w:rsidP="00984DB6">
            <w:pPr>
              <w:pStyle w:val="hdr1"/>
              <w:ind w:left="0"/>
              <w:jc w:val="left"/>
              <w:rPr>
                <w:sz w:val="20"/>
              </w:rPr>
            </w:pPr>
            <w:r>
              <w:rPr>
                <w:sz w:val="20"/>
              </w:rPr>
              <w:t>03/13/2019</w:t>
            </w:r>
          </w:p>
        </w:tc>
        <w:tc>
          <w:tcPr>
            <w:tcW w:w="7224" w:type="dxa"/>
          </w:tcPr>
          <w:p w14:paraId="45EB08F6" w14:textId="77777777" w:rsidR="00AE248B" w:rsidRDefault="00AE248B" w:rsidP="002D2D88">
            <w:pPr>
              <w:pStyle w:val="hdr1"/>
              <w:ind w:left="0"/>
              <w:jc w:val="left"/>
              <w:rPr>
                <w:sz w:val="20"/>
              </w:rPr>
            </w:pPr>
            <w:r>
              <w:rPr>
                <w:sz w:val="20"/>
              </w:rPr>
              <w:t>TFS 13809 – New Submission: Changing Program resets Direct/Indirect radio btn;</w:t>
            </w:r>
          </w:p>
        </w:tc>
        <w:tc>
          <w:tcPr>
            <w:tcW w:w="2790" w:type="dxa"/>
          </w:tcPr>
          <w:p w14:paraId="64C3A74C" w14:textId="77777777" w:rsidR="00AE248B" w:rsidRDefault="00AE248B" w:rsidP="002D2D88">
            <w:pPr>
              <w:pStyle w:val="hdr1"/>
              <w:ind w:left="0"/>
              <w:jc w:val="left"/>
              <w:rPr>
                <w:sz w:val="20"/>
              </w:rPr>
            </w:pPr>
            <w:r>
              <w:rPr>
                <w:sz w:val="20"/>
              </w:rPr>
              <w:t>Lili Huang</w:t>
            </w:r>
          </w:p>
        </w:tc>
      </w:tr>
      <w:tr w:rsidR="00C86E05" w:rsidRPr="00C17828" w14:paraId="058B7EF8" w14:textId="77777777" w:rsidTr="002D2D88">
        <w:tc>
          <w:tcPr>
            <w:tcW w:w="1440" w:type="dxa"/>
          </w:tcPr>
          <w:p w14:paraId="37365AAE" w14:textId="77777777" w:rsidR="00C86E05" w:rsidRDefault="00C86E05" w:rsidP="00984DB6">
            <w:pPr>
              <w:pStyle w:val="hdr1"/>
              <w:ind w:left="0"/>
              <w:jc w:val="left"/>
              <w:rPr>
                <w:sz w:val="20"/>
              </w:rPr>
            </w:pPr>
            <w:r>
              <w:rPr>
                <w:sz w:val="20"/>
              </w:rPr>
              <w:t>09/11/2019</w:t>
            </w:r>
          </w:p>
        </w:tc>
        <w:tc>
          <w:tcPr>
            <w:tcW w:w="7224" w:type="dxa"/>
          </w:tcPr>
          <w:p w14:paraId="3B419589" w14:textId="77777777" w:rsidR="00C86E05" w:rsidRDefault="00C86E05" w:rsidP="002D2D88">
            <w:pPr>
              <w:pStyle w:val="hdr1"/>
              <w:ind w:left="0"/>
              <w:jc w:val="left"/>
              <w:rPr>
                <w:sz w:val="20"/>
              </w:rPr>
            </w:pPr>
            <w:r>
              <w:rPr>
                <w:sz w:val="20"/>
              </w:rPr>
              <w:t>TFS 14679 – Follow up Process</w:t>
            </w:r>
          </w:p>
        </w:tc>
        <w:tc>
          <w:tcPr>
            <w:tcW w:w="2790" w:type="dxa"/>
          </w:tcPr>
          <w:p w14:paraId="5E1277D1" w14:textId="77777777" w:rsidR="00C86E05" w:rsidRDefault="00C86E05" w:rsidP="002D2D88">
            <w:pPr>
              <w:pStyle w:val="hdr1"/>
              <w:ind w:left="0"/>
              <w:jc w:val="left"/>
              <w:rPr>
                <w:sz w:val="20"/>
              </w:rPr>
            </w:pPr>
            <w:r>
              <w:rPr>
                <w:sz w:val="20"/>
              </w:rPr>
              <w:t>Lili Huang</w:t>
            </w:r>
          </w:p>
        </w:tc>
      </w:tr>
      <w:tr w:rsidR="00071B40" w:rsidRPr="00C17828" w14:paraId="34EBCCE6" w14:textId="77777777" w:rsidTr="002D2D88">
        <w:tc>
          <w:tcPr>
            <w:tcW w:w="1440" w:type="dxa"/>
          </w:tcPr>
          <w:p w14:paraId="5392B51A" w14:textId="77777777" w:rsidR="00071B40" w:rsidRDefault="00071B40" w:rsidP="00984DB6">
            <w:pPr>
              <w:pStyle w:val="hdr1"/>
              <w:ind w:left="0"/>
              <w:jc w:val="left"/>
              <w:rPr>
                <w:sz w:val="20"/>
              </w:rPr>
            </w:pPr>
            <w:r>
              <w:rPr>
                <w:sz w:val="20"/>
              </w:rPr>
              <w:t>07/24/2020</w:t>
            </w:r>
          </w:p>
        </w:tc>
        <w:tc>
          <w:tcPr>
            <w:tcW w:w="7224" w:type="dxa"/>
          </w:tcPr>
          <w:p w14:paraId="3E3A8B73" w14:textId="77777777" w:rsidR="00071B40" w:rsidRDefault="00071B40" w:rsidP="002D2D88">
            <w:pPr>
              <w:pStyle w:val="hdr1"/>
              <w:ind w:left="0"/>
              <w:jc w:val="left"/>
              <w:rPr>
                <w:sz w:val="20"/>
              </w:rPr>
            </w:pPr>
            <w:r>
              <w:rPr>
                <w:sz w:val="20"/>
              </w:rPr>
              <w:t>TFS 17803 – GDIT to MAXIMUS</w:t>
            </w:r>
          </w:p>
        </w:tc>
        <w:tc>
          <w:tcPr>
            <w:tcW w:w="2790" w:type="dxa"/>
          </w:tcPr>
          <w:p w14:paraId="67048EEB" w14:textId="77777777" w:rsidR="00071B40" w:rsidRDefault="00071B40" w:rsidP="002D2D88">
            <w:pPr>
              <w:pStyle w:val="hdr1"/>
              <w:ind w:left="0"/>
              <w:jc w:val="left"/>
              <w:rPr>
                <w:sz w:val="20"/>
              </w:rPr>
            </w:pPr>
            <w:r>
              <w:rPr>
                <w:sz w:val="20"/>
              </w:rPr>
              <w:t>Lili Huang</w:t>
            </w:r>
          </w:p>
        </w:tc>
      </w:tr>
      <w:tr w:rsidR="00FE2705" w:rsidRPr="00C17828" w14:paraId="3CC5B664" w14:textId="77777777" w:rsidTr="002D2D88">
        <w:tc>
          <w:tcPr>
            <w:tcW w:w="1440" w:type="dxa"/>
          </w:tcPr>
          <w:p w14:paraId="5520733D" w14:textId="77777777" w:rsidR="00FE2705" w:rsidRDefault="00FE2705" w:rsidP="00984DB6">
            <w:pPr>
              <w:pStyle w:val="hdr1"/>
              <w:ind w:left="0"/>
              <w:jc w:val="left"/>
              <w:rPr>
                <w:sz w:val="20"/>
              </w:rPr>
            </w:pPr>
            <w:r>
              <w:rPr>
                <w:sz w:val="20"/>
              </w:rPr>
              <w:t>08/27/2020</w:t>
            </w:r>
          </w:p>
        </w:tc>
        <w:tc>
          <w:tcPr>
            <w:tcW w:w="7224" w:type="dxa"/>
          </w:tcPr>
          <w:p w14:paraId="58F1C346" w14:textId="77777777" w:rsidR="00FE2705" w:rsidRDefault="00FE2705" w:rsidP="002D2D88">
            <w:pPr>
              <w:pStyle w:val="hdr1"/>
              <w:ind w:left="0"/>
              <w:jc w:val="left"/>
              <w:rPr>
                <w:sz w:val="20"/>
              </w:rPr>
            </w:pPr>
            <w:r>
              <w:rPr>
                <w:sz w:val="20"/>
              </w:rPr>
              <w:t>TFS 18321 – Work At Home (Return to Site Only)</w:t>
            </w:r>
          </w:p>
        </w:tc>
        <w:tc>
          <w:tcPr>
            <w:tcW w:w="2790" w:type="dxa"/>
          </w:tcPr>
          <w:p w14:paraId="4DDD45A5" w14:textId="77777777" w:rsidR="00FE2705" w:rsidRDefault="00FE2705" w:rsidP="002D2D88">
            <w:pPr>
              <w:pStyle w:val="hdr1"/>
              <w:ind w:left="0"/>
              <w:jc w:val="left"/>
              <w:rPr>
                <w:sz w:val="20"/>
              </w:rPr>
            </w:pPr>
            <w:r>
              <w:rPr>
                <w:sz w:val="20"/>
              </w:rPr>
              <w:t>Lili Huang</w:t>
            </w:r>
          </w:p>
        </w:tc>
      </w:tr>
      <w:tr w:rsidR="003A2925" w:rsidRPr="00C17828" w14:paraId="33AEE414" w14:textId="77777777" w:rsidTr="002D2D88">
        <w:tc>
          <w:tcPr>
            <w:tcW w:w="1440" w:type="dxa"/>
          </w:tcPr>
          <w:p w14:paraId="5A7A245B" w14:textId="0E9C0784" w:rsidR="003A2925" w:rsidRDefault="003A2925" w:rsidP="00984DB6">
            <w:pPr>
              <w:pStyle w:val="hdr1"/>
              <w:ind w:left="0"/>
              <w:jc w:val="left"/>
              <w:rPr>
                <w:sz w:val="20"/>
              </w:rPr>
            </w:pPr>
            <w:r>
              <w:rPr>
                <w:sz w:val="20"/>
              </w:rPr>
              <w:t>10/12/2021</w:t>
            </w:r>
          </w:p>
        </w:tc>
        <w:tc>
          <w:tcPr>
            <w:tcW w:w="7224" w:type="dxa"/>
          </w:tcPr>
          <w:p w14:paraId="1AD19CD0" w14:textId="1F9D9358" w:rsidR="003A2925" w:rsidRPr="006E108D" w:rsidRDefault="003A2925" w:rsidP="003A2925">
            <w:pPr>
              <w:pStyle w:val="hdr1"/>
              <w:ind w:left="0"/>
              <w:jc w:val="left"/>
              <w:rPr>
                <w:color w:val="000000"/>
                <w:sz w:val="20"/>
              </w:rPr>
            </w:pPr>
            <w:r>
              <w:rPr>
                <w:color w:val="000000"/>
                <w:sz w:val="20"/>
              </w:rPr>
              <w:t>TFS 23137 – Quality – new coaching reason pfd and pfd date</w:t>
            </w:r>
          </w:p>
        </w:tc>
        <w:tc>
          <w:tcPr>
            <w:tcW w:w="2790" w:type="dxa"/>
          </w:tcPr>
          <w:p w14:paraId="7679A4A9" w14:textId="47B656D6" w:rsidR="003A2925" w:rsidRDefault="003A2925" w:rsidP="002D2D88">
            <w:pPr>
              <w:pStyle w:val="hdr1"/>
              <w:ind w:left="0"/>
              <w:jc w:val="left"/>
              <w:rPr>
                <w:sz w:val="20"/>
              </w:rPr>
            </w:pPr>
            <w:r>
              <w:rPr>
                <w:sz w:val="20"/>
              </w:rPr>
              <w:t>Lili Huang</w:t>
            </w:r>
          </w:p>
        </w:tc>
      </w:tr>
      <w:tr w:rsidR="003A2925" w:rsidRPr="00C17828" w14:paraId="40DAB70D" w14:textId="77777777" w:rsidTr="002D2D88">
        <w:tc>
          <w:tcPr>
            <w:tcW w:w="1440" w:type="dxa"/>
          </w:tcPr>
          <w:p w14:paraId="0F26C13A" w14:textId="5F141883" w:rsidR="003A2925" w:rsidRDefault="006E108D" w:rsidP="00984DB6">
            <w:pPr>
              <w:pStyle w:val="hdr1"/>
              <w:ind w:left="0"/>
              <w:jc w:val="left"/>
              <w:rPr>
                <w:sz w:val="20"/>
              </w:rPr>
            </w:pPr>
            <w:r>
              <w:rPr>
                <w:sz w:val="20"/>
              </w:rPr>
              <w:t>11/09/2021</w:t>
            </w:r>
          </w:p>
        </w:tc>
        <w:tc>
          <w:tcPr>
            <w:tcW w:w="7224" w:type="dxa"/>
          </w:tcPr>
          <w:p w14:paraId="5CCF878A" w14:textId="414DDE4A" w:rsidR="003A2925" w:rsidRPr="007A2584" w:rsidRDefault="006E108D" w:rsidP="003A2925">
            <w:pPr>
              <w:pStyle w:val="hdr1"/>
              <w:ind w:left="0"/>
              <w:jc w:val="left"/>
            </w:pPr>
            <w:r>
              <w:rPr>
                <w:color w:val="000000"/>
                <w:sz w:val="20"/>
              </w:rPr>
              <w:t>TFS 23489 -</w:t>
            </w:r>
            <w:r>
              <w:t xml:space="preserve"> </w:t>
            </w:r>
            <w:r w:rsidRPr="006E108D">
              <w:t>update email process in user interface</w:t>
            </w:r>
          </w:p>
        </w:tc>
        <w:tc>
          <w:tcPr>
            <w:tcW w:w="2790" w:type="dxa"/>
          </w:tcPr>
          <w:p w14:paraId="208F9F30" w14:textId="17778C19" w:rsidR="003A2925" w:rsidRDefault="007A2584" w:rsidP="002D2D88">
            <w:pPr>
              <w:pStyle w:val="hdr1"/>
              <w:ind w:left="0"/>
              <w:jc w:val="left"/>
              <w:rPr>
                <w:sz w:val="20"/>
              </w:rPr>
            </w:pPr>
            <w:r>
              <w:rPr>
                <w:sz w:val="20"/>
              </w:rPr>
              <w:t>Lili Huang</w:t>
            </w:r>
          </w:p>
        </w:tc>
      </w:tr>
      <w:tr w:rsidR="00AA3FC9" w:rsidRPr="00C17828" w14:paraId="3D3A1EDD" w14:textId="77777777" w:rsidTr="002D2D88">
        <w:tc>
          <w:tcPr>
            <w:tcW w:w="1440" w:type="dxa"/>
          </w:tcPr>
          <w:p w14:paraId="04A8CBCC" w14:textId="6CF17A39" w:rsidR="00AA3FC9" w:rsidRDefault="00AA3FC9" w:rsidP="00984DB6">
            <w:pPr>
              <w:pStyle w:val="hdr1"/>
              <w:ind w:left="0"/>
              <w:jc w:val="left"/>
              <w:rPr>
                <w:sz w:val="20"/>
              </w:rPr>
            </w:pPr>
            <w:r>
              <w:rPr>
                <w:sz w:val="20"/>
              </w:rPr>
              <w:t>06/08/2022</w:t>
            </w:r>
          </w:p>
        </w:tc>
        <w:tc>
          <w:tcPr>
            <w:tcW w:w="7224" w:type="dxa"/>
          </w:tcPr>
          <w:p w14:paraId="5A9EFAD8" w14:textId="6F0787FA" w:rsidR="00AA3FC9" w:rsidRDefault="00AA3FC9" w:rsidP="003A2925">
            <w:pPr>
              <w:pStyle w:val="hdr1"/>
              <w:ind w:left="0"/>
              <w:jc w:val="left"/>
              <w:rPr>
                <w:color w:val="000000"/>
                <w:sz w:val="20"/>
              </w:rPr>
            </w:pPr>
            <w:r>
              <w:rPr>
                <w:color w:val="000000"/>
                <w:sz w:val="20"/>
              </w:rPr>
              <w:t xml:space="preserve">TFS </w:t>
            </w:r>
            <w:r w:rsidR="00D3593F">
              <w:rPr>
                <w:color w:val="000000"/>
                <w:sz w:val="20"/>
              </w:rPr>
              <w:t>24733</w:t>
            </w:r>
            <w:r w:rsidR="00CC5D25">
              <w:rPr>
                <w:color w:val="000000"/>
                <w:sz w:val="20"/>
              </w:rPr>
              <w:t xml:space="preserve"> </w:t>
            </w:r>
            <w:r>
              <w:rPr>
                <w:color w:val="000000"/>
                <w:sz w:val="20"/>
              </w:rPr>
              <w:t>– Team</w:t>
            </w:r>
            <w:r w:rsidR="00D63CC0">
              <w:rPr>
                <w:color w:val="000000"/>
                <w:sz w:val="20"/>
              </w:rPr>
              <w:t xml:space="preserve"> coaching log</w:t>
            </w:r>
            <w:r>
              <w:rPr>
                <w:color w:val="000000"/>
                <w:sz w:val="20"/>
              </w:rPr>
              <w:t xml:space="preserve"> submission</w:t>
            </w:r>
          </w:p>
        </w:tc>
        <w:tc>
          <w:tcPr>
            <w:tcW w:w="2790" w:type="dxa"/>
          </w:tcPr>
          <w:p w14:paraId="200A10FB" w14:textId="15BAE353" w:rsidR="00AA3FC9" w:rsidRDefault="00AA3FC9" w:rsidP="002D2D88">
            <w:pPr>
              <w:pStyle w:val="hdr1"/>
              <w:ind w:left="0"/>
              <w:jc w:val="left"/>
              <w:rPr>
                <w:sz w:val="20"/>
              </w:rPr>
            </w:pPr>
            <w:r>
              <w:rPr>
                <w:sz w:val="20"/>
              </w:rPr>
              <w:t>Lili Huang</w:t>
            </w:r>
          </w:p>
        </w:tc>
      </w:tr>
      <w:tr w:rsidR="0068759D" w:rsidRPr="00C17828" w14:paraId="35EAA4B2" w14:textId="77777777" w:rsidTr="002D2D88">
        <w:trPr>
          <w:ins w:id="2" w:author="Huang, Lili" w:date="2023-04-11T10:30:00Z"/>
        </w:trPr>
        <w:tc>
          <w:tcPr>
            <w:tcW w:w="1440" w:type="dxa"/>
          </w:tcPr>
          <w:p w14:paraId="681F0448" w14:textId="32169489" w:rsidR="0068759D" w:rsidRDefault="0068759D" w:rsidP="00984DB6">
            <w:pPr>
              <w:pStyle w:val="hdr1"/>
              <w:ind w:left="0"/>
              <w:jc w:val="left"/>
              <w:rPr>
                <w:ins w:id="3" w:author="Huang, Lili" w:date="2023-04-11T10:30:00Z"/>
                <w:sz w:val="20"/>
              </w:rPr>
            </w:pPr>
            <w:ins w:id="4" w:author="Huang, Lili" w:date="2023-04-11T10:30:00Z">
              <w:r>
                <w:rPr>
                  <w:sz w:val="20"/>
                </w:rPr>
                <w:t>04/11/2023</w:t>
              </w:r>
            </w:ins>
          </w:p>
        </w:tc>
        <w:tc>
          <w:tcPr>
            <w:tcW w:w="7224" w:type="dxa"/>
          </w:tcPr>
          <w:p w14:paraId="5C9EA530" w14:textId="77777777" w:rsidR="0068759D" w:rsidRDefault="0068759D" w:rsidP="003A2925">
            <w:pPr>
              <w:pStyle w:val="hdr1"/>
              <w:ind w:left="0"/>
              <w:jc w:val="left"/>
              <w:rPr>
                <w:ins w:id="5" w:author="Huang, Lili" w:date="2023-04-11T10:31:00Z"/>
                <w:color w:val="000000"/>
                <w:sz w:val="20"/>
              </w:rPr>
            </w:pPr>
            <w:ins w:id="6" w:author="Huang, Lili" w:date="2023-04-11T10:30:00Z">
              <w:r>
                <w:rPr>
                  <w:color w:val="000000"/>
                  <w:sz w:val="20"/>
                </w:rPr>
                <w:t>TFS</w:t>
              </w:r>
              <w:r w:rsidR="006836AF">
                <w:rPr>
                  <w:color w:val="000000"/>
                  <w:sz w:val="20"/>
                </w:rPr>
                <w:t xml:space="preserve"> 26419 – New Coaching Reason: Claims View (Medi</w:t>
              </w:r>
            </w:ins>
            <w:ins w:id="7" w:author="Huang, Lili" w:date="2023-04-11T10:31:00Z">
              <w:r w:rsidR="006836AF">
                <w:rPr>
                  <w:color w:val="000000"/>
                  <w:sz w:val="20"/>
                </w:rPr>
                <w:t>care Only)</w:t>
              </w:r>
            </w:ins>
          </w:p>
          <w:p w14:paraId="08F42CD4" w14:textId="24CEF5DF" w:rsidR="00DD5135" w:rsidRDefault="00DD5135" w:rsidP="003A2925">
            <w:pPr>
              <w:pStyle w:val="hdr1"/>
              <w:ind w:left="0"/>
              <w:jc w:val="left"/>
              <w:rPr>
                <w:ins w:id="8" w:author="Huang, Lili" w:date="2023-04-11T10:30:00Z"/>
                <w:color w:val="000000"/>
                <w:sz w:val="20"/>
              </w:rPr>
            </w:pPr>
            <w:ins w:id="9" w:author="Huang, Lili" w:date="2023-04-11T10:31:00Z">
              <w:r>
                <w:rPr>
                  <w:color w:val="000000"/>
                  <w:sz w:val="20"/>
                </w:rPr>
                <w:t>Added NS-2-4, NS-2-4-1, NS-2-4-2.</w:t>
              </w:r>
            </w:ins>
          </w:p>
        </w:tc>
        <w:tc>
          <w:tcPr>
            <w:tcW w:w="2790" w:type="dxa"/>
          </w:tcPr>
          <w:p w14:paraId="1A687F5C" w14:textId="7B96E4A0" w:rsidR="0068759D" w:rsidRDefault="006836AF" w:rsidP="002D2D88">
            <w:pPr>
              <w:pStyle w:val="hdr1"/>
              <w:ind w:left="0"/>
              <w:jc w:val="left"/>
              <w:rPr>
                <w:ins w:id="10" w:author="Huang, Lili" w:date="2023-04-11T10:30:00Z"/>
                <w:sz w:val="20"/>
              </w:rPr>
            </w:pPr>
            <w:ins w:id="11" w:author="Huang, Lili" w:date="2023-04-11T10:31:00Z">
              <w:r>
                <w:rPr>
                  <w:sz w:val="20"/>
                </w:rPr>
                <w:t>Lili Huang</w:t>
              </w:r>
            </w:ins>
          </w:p>
        </w:tc>
      </w:tr>
    </w:tbl>
    <w:p w14:paraId="07F2DFF1" w14:textId="77777777" w:rsidR="00AA6F09" w:rsidRPr="002431EB" w:rsidRDefault="00AA6F09" w:rsidP="00F550B8">
      <w:pPr>
        <w:tabs>
          <w:tab w:val="left" w:pos="1980"/>
          <w:tab w:val="left" w:pos="6750"/>
        </w:tabs>
        <w:ind w:left="1440" w:right="-270" w:firstLine="720"/>
      </w:pPr>
    </w:p>
    <w:p w14:paraId="0B85CA37" w14:textId="77777777" w:rsidR="0042206F" w:rsidRDefault="0042206F">
      <w:r>
        <w:br w:type="page"/>
      </w:r>
    </w:p>
    <w:p w14:paraId="26AB5329" w14:textId="77777777" w:rsidR="00B64FD4" w:rsidRDefault="00B64FD4">
      <w:pPr>
        <w:pStyle w:val="TOCHeading"/>
        <w:rPr>
          <w:rFonts w:ascii="Arial" w:hAnsi="Arial"/>
        </w:rPr>
      </w:pPr>
      <w:bookmarkStart w:id="12" w:name="_Toc492474653"/>
    </w:p>
    <w:tbl>
      <w:tblPr>
        <w:tblStyle w:val="TableGrid"/>
        <w:tblW w:w="0" w:type="auto"/>
        <w:tblLook w:val="04A0" w:firstRow="1" w:lastRow="0" w:firstColumn="1" w:lastColumn="0" w:noHBand="0" w:noVBand="1"/>
      </w:tblPr>
      <w:tblGrid>
        <w:gridCol w:w="2178"/>
        <w:gridCol w:w="6300"/>
      </w:tblGrid>
      <w:tr w:rsidR="00885667" w14:paraId="28F70413" w14:textId="77777777" w:rsidTr="00A3523B">
        <w:tc>
          <w:tcPr>
            <w:tcW w:w="2178" w:type="dxa"/>
            <w:tcBorders>
              <w:top w:val="nil"/>
              <w:left w:val="nil"/>
              <w:bottom w:val="nil"/>
              <w:right w:val="nil"/>
            </w:tcBorders>
          </w:tcPr>
          <w:bookmarkEnd w:id="12"/>
          <w:p w14:paraId="15A201B2"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1. PROJECT NAME:</w:t>
            </w:r>
          </w:p>
        </w:tc>
        <w:tc>
          <w:tcPr>
            <w:tcW w:w="6300" w:type="dxa"/>
            <w:tcBorders>
              <w:top w:val="nil"/>
              <w:left w:val="nil"/>
              <w:right w:val="nil"/>
            </w:tcBorders>
          </w:tcPr>
          <w:p w14:paraId="0327CD2E" w14:textId="77777777" w:rsidR="00885667" w:rsidRDefault="008B170D" w:rsidP="0036292F">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eCoaching Log (eCL)</w:t>
            </w:r>
          </w:p>
        </w:tc>
      </w:tr>
      <w:tr w:rsidR="00885667" w14:paraId="5545B659" w14:textId="77777777" w:rsidTr="00A3523B">
        <w:tc>
          <w:tcPr>
            <w:tcW w:w="2178" w:type="dxa"/>
            <w:tcBorders>
              <w:top w:val="nil"/>
              <w:left w:val="nil"/>
              <w:bottom w:val="nil"/>
              <w:right w:val="nil"/>
            </w:tcBorders>
          </w:tcPr>
          <w:p w14:paraId="276426BF" w14:textId="77777777" w:rsidR="00885667" w:rsidRDefault="00885667" w:rsidP="00A3523B">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2. UNIT IDENTIFIER:</w:t>
            </w:r>
          </w:p>
        </w:tc>
        <w:tc>
          <w:tcPr>
            <w:tcW w:w="6300" w:type="dxa"/>
            <w:tcBorders>
              <w:left w:val="nil"/>
              <w:right w:val="nil"/>
            </w:tcBorders>
          </w:tcPr>
          <w:p w14:paraId="482F2FB3" w14:textId="77777777" w:rsidR="00885667" w:rsidRDefault="00682B41" w:rsidP="005E7D37">
            <w:pPr>
              <w:tabs>
                <w:tab w:val="left" w:pos="360"/>
                <w:tab w:val="left" w:leader="underscore" w:pos="4320"/>
                <w:tab w:val="left" w:pos="4590"/>
                <w:tab w:val="left" w:leader="underscore" w:pos="7110"/>
                <w:tab w:val="left" w:pos="7470"/>
                <w:tab w:val="left" w:leader="underscore" w:pos="9180"/>
              </w:tabs>
              <w:spacing w:before="240"/>
              <w:rPr>
                <w:sz w:val="20"/>
              </w:rPr>
            </w:pPr>
            <w:r>
              <w:rPr>
                <w:sz w:val="20"/>
              </w:rPr>
              <w:t>User Interface</w:t>
            </w:r>
            <w:r w:rsidR="00885667">
              <w:rPr>
                <w:sz w:val="20"/>
              </w:rPr>
              <w:t xml:space="preserve"> – </w:t>
            </w:r>
            <w:r w:rsidR="005E7D37">
              <w:rPr>
                <w:sz w:val="20"/>
              </w:rPr>
              <w:t>New Submission</w:t>
            </w:r>
          </w:p>
        </w:tc>
      </w:tr>
    </w:tbl>
    <w:p w14:paraId="6E7169BE" w14:textId="77777777" w:rsidR="00885667" w:rsidRDefault="00885667" w:rsidP="00885667">
      <w:pPr>
        <w:tabs>
          <w:tab w:val="left" w:pos="360"/>
        </w:tabs>
        <w:rPr>
          <w:sz w:val="16"/>
        </w:rPr>
      </w:pPr>
    </w:p>
    <w:p w14:paraId="0FF29011" w14:textId="77777777" w:rsidR="00885667" w:rsidRDefault="00885667" w:rsidP="00885667">
      <w:pPr>
        <w:tabs>
          <w:tab w:val="left" w:pos="2160"/>
          <w:tab w:val="left" w:pos="6120"/>
        </w:tabs>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11"/>
        <w:gridCol w:w="4210"/>
        <w:gridCol w:w="4285"/>
        <w:gridCol w:w="3458"/>
        <w:gridCol w:w="1278"/>
      </w:tblGrid>
      <w:tr w:rsidR="00885667" w14:paraId="79B04487" w14:textId="77777777" w:rsidTr="00E07EF7">
        <w:trPr>
          <w:trHeight w:val="204"/>
        </w:trPr>
        <w:tc>
          <w:tcPr>
            <w:tcW w:w="1311" w:type="dxa"/>
            <w:shd w:val="solid" w:color="auto" w:fill="000000"/>
          </w:tcPr>
          <w:p w14:paraId="678DA155" w14:textId="77777777" w:rsidR="00885667" w:rsidRDefault="00885667" w:rsidP="00A3523B">
            <w:pPr>
              <w:tabs>
                <w:tab w:val="left" w:pos="360"/>
              </w:tabs>
              <w:jc w:val="center"/>
              <w:rPr>
                <w:rFonts w:ascii="Arial" w:hAnsi="Arial"/>
                <w:b/>
                <w:sz w:val="18"/>
              </w:rPr>
            </w:pPr>
            <w:r>
              <w:rPr>
                <w:rFonts w:ascii="Arial" w:hAnsi="Arial"/>
                <w:b/>
                <w:sz w:val="18"/>
              </w:rPr>
              <w:t>Test Case ID</w:t>
            </w:r>
          </w:p>
        </w:tc>
        <w:tc>
          <w:tcPr>
            <w:tcW w:w="4210" w:type="dxa"/>
            <w:shd w:val="solid" w:color="auto" w:fill="000000"/>
          </w:tcPr>
          <w:p w14:paraId="3F732CD2" w14:textId="77777777" w:rsidR="00885667" w:rsidRDefault="00885667" w:rsidP="00A3523B">
            <w:pPr>
              <w:tabs>
                <w:tab w:val="left" w:pos="360"/>
              </w:tabs>
              <w:jc w:val="center"/>
              <w:rPr>
                <w:rFonts w:ascii="Arial" w:hAnsi="Arial"/>
                <w:b/>
                <w:sz w:val="18"/>
              </w:rPr>
            </w:pPr>
            <w:r>
              <w:rPr>
                <w:rFonts w:ascii="Arial" w:hAnsi="Arial"/>
                <w:b/>
                <w:sz w:val="18"/>
              </w:rPr>
              <w:t>Test Data Setup</w:t>
            </w:r>
          </w:p>
        </w:tc>
        <w:tc>
          <w:tcPr>
            <w:tcW w:w="4285" w:type="dxa"/>
            <w:shd w:val="solid" w:color="auto" w:fill="000000"/>
          </w:tcPr>
          <w:p w14:paraId="408B4031" w14:textId="77777777" w:rsidR="00885667" w:rsidRDefault="00885667" w:rsidP="00A3523B">
            <w:pPr>
              <w:tabs>
                <w:tab w:val="left" w:pos="360"/>
              </w:tabs>
              <w:jc w:val="center"/>
              <w:rPr>
                <w:rFonts w:ascii="Arial" w:hAnsi="Arial"/>
                <w:b/>
                <w:sz w:val="18"/>
              </w:rPr>
            </w:pPr>
            <w:r>
              <w:rPr>
                <w:rFonts w:ascii="Arial" w:hAnsi="Arial"/>
                <w:b/>
                <w:sz w:val="18"/>
              </w:rPr>
              <w:t>Action</w:t>
            </w:r>
          </w:p>
        </w:tc>
        <w:tc>
          <w:tcPr>
            <w:tcW w:w="3458" w:type="dxa"/>
            <w:shd w:val="solid" w:color="auto" w:fill="000000"/>
          </w:tcPr>
          <w:p w14:paraId="392A71B7" w14:textId="77777777" w:rsidR="00885667" w:rsidRDefault="00885667" w:rsidP="00A3523B">
            <w:pPr>
              <w:tabs>
                <w:tab w:val="left" w:pos="360"/>
              </w:tabs>
              <w:jc w:val="center"/>
              <w:rPr>
                <w:rFonts w:ascii="Arial" w:hAnsi="Arial"/>
                <w:b/>
                <w:sz w:val="18"/>
              </w:rPr>
            </w:pPr>
            <w:r>
              <w:rPr>
                <w:rFonts w:ascii="Arial" w:hAnsi="Arial"/>
                <w:b/>
                <w:sz w:val="18"/>
              </w:rPr>
              <w:t>Expected Result</w:t>
            </w:r>
          </w:p>
        </w:tc>
        <w:tc>
          <w:tcPr>
            <w:tcW w:w="1278" w:type="dxa"/>
            <w:shd w:val="solid" w:color="auto" w:fill="000000"/>
          </w:tcPr>
          <w:p w14:paraId="2C59521F" w14:textId="77777777" w:rsidR="00885667" w:rsidRDefault="00885667" w:rsidP="00A3523B">
            <w:pPr>
              <w:tabs>
                <w:tab w:val="left" w:pos="360"/>
              </w:tabs>
              <w:jc w:val="center"/>
              <w:rPr>
                <w:rFonts w:ascii="Arial" w:hAnsi="Arial"/>
                <w:b/>
                <w:sz w:val="18"/>
              </w:rPr>
            </w:pPr>
            <w:r>
              <w:rPr>
                <w:rFonts w:ascii="Arial" w:hAnsi="Arial"/>
                <w:b/>
                <w:sz w:val="18"/>
              </w:rPr>
              <w:t>Pass/Fail</w:t>
            </w:r>
          </w:p>
        </w:tc>
      </w:tr>
      <w:tr w:rsidR="00885667" w14:paraId="3CC8B8CE" w14:textId="77777777" w:rsidTr="00E07EF7">
        <w:trPr>
          <w:trHeight w:val="2301"/>
        </w:trPr>
        <w:tc>
          <w:tcPr>
            <w:tcW w:w="1311" w:type="dxa"/>
          </w:tcPr>
          <w:p w14:paraId="7A41E401" w14:textId="77777777" w:rsidR="00885667" w:rsidRDefault="00B8308D" w:rsidP="00A3523B">
            <w:pPr>
              <w:tabs>
                <w:tab w:val="left" w:pos="360"/>
              </w:tabs>
              <w:jc w:val="center"/>
              <w:rPr>
                <w:sz w:val="20"/>
              </w:rPr>
            </w:pPr>
            <w:r>
              <w:rPr>
                <w:sz w:val="20"/>
              </w:rPr>
              <w:t>NS</w:t>
            </w:r>
            <w:r w:rsidR="00885667">
              <w:rPr>
                <w:sz w:val="20"/>
              </w:rPr>
              <w:t>-1</w:t>
            </w:r>
          </w:p>
        </w:tc>
        <w:tc>
          <w:tcPr>
            <w:tcW w:w="4210" w:type="dxa"/>
          </w:tcPr>
          <w:p w14:paraId="4CD4E908" w14:textId="77777777" w:rsidR="00885667" w:rsidRDefault="005569D5" w:rsidP="00557479">
            <w:pPr>
              <w:tabs>
                <w:tab w:val="left" w:pos="360"/>
              </w:tabs>
              <w:jc w:val="center"/>
              <w:rPr>
                <w:sz w:val="20"/>
              </w:rPr>
            </w:pPr>
            <w:r>
              <w:rPr>
                <w:sz w:val="20"/>
              </w:rPr>
              <w:t xml:space="preserve">User is configured </w:t>
            </w:r>
            <w:r w:rsidR="00557479">
              <w:rPr>
                <w:sz w:val="20"/>
              </w:rPr>
              <w:t>with one of the following role:</w:t>
            </w:r>
          </w:p>
          <w:p w14:paraId="1EFCBCB0" w14:textId="77777777" w:rsidR="00557479" w:rsidRDefault="00557479" w:rsidP="00557479">
            <w:pPr>
              <w:tabs>
                <w:tab w:val="left" w:pos="360"/>
              </w:tabs>
              <w:jc w:val="center"/>
              <w:rPr>
                <w:sz w:val="20"/>
              </w:rPr>
            </w:pPr>
            <w:r>
              <w:rPr>
                <w:sz w:val="20"/>
              </w:rPr>
              <w:t>(table UI_User_Role)</w:t>
            </w:r>
          </w:p>
          <w:p w14:paraId="60DF6B2D" w14:textId="77777777" w:rsidR="00557479" w:rsidRDefault="00557479" w:rsidP="00557479">
            <w:pPr>
              <w:tabs>
                <w:tab w:val="left" w:pos="360"/>
              </w:tabs>
              <w:jc w:val="center"/>
              <w:rPr>
                <w:sz w:val="20"/>
              </w:rPr>
            </w:pPr>
          </w:p>
          <w:p w14:paraId="761F82DF" w14:textId="77777777" w:rsidR="00557479" w:rsidRPr="00701BDD" w:rsidRDefault="00557479" w:rsidP="00557479">
            <w:pPr>
              <w:tabs>
                <w:tab w:val="left" w:pos="360"/>
              </w:tabs>
              <w:jc w:val="center"/>
              <w:rPr>
                <w:b/>
                <w:sz w:val="20"/>
              </w:rPr>
            </w:pPr>
            <w:r w:rsidRPr="00701BDD">
              <w:rPr>
                <w:b/>
                <w:sz w:val="20"/>
              </w:rPr>
              <w:t>ARC;</w:t>
            </w:r>
          </w:p>
          <w:p w14:paraId="31ECA9F0" w14:textId="77777777" w:rsidR="00557479" w:rsidRPr="00701BDD" w:rsidRDefault="00557479" w:rsidP="00557479">
            <w:pPr>
              <w:tabs>
                <w:tab w:val="left" w:pos="360"/>
              </w:tabs>
              <w:jc w:val="center"/>
              <w:rPr>
                <w:b/>
                <w:sz w:val="20"/>
              </w:rPr>
            </w:pPr>
            <w:r w:rsidRPr="00701BDD">
              <w:rPr>
                <w:b/>
                <w:sz w:val="20"/>
              </w:rPr>
              <w:t>Supervisor;</w:t>
            </w:r>
          </w:p>
          <w:p w14:paraId="5F4018A7" w14:textId="77777777" w:rsidR="00557479" w:rsidRPr="00701BDD" w:rsidRDefault="00557479" w:rsidP="00557479">
            <w:pPr>
              <w:tabs>
                <w:tab w:val="left" w:pos="360"/>
              </w:tabs>
              <w:jc w:val="center"/>
              <w:rPr>
                <w:b/>
                <w:sz w:val="20"/>
              </w:rPr>
            </w:pPr>
            <w:r w:rsidRPr="00701BDD">
              <w:rPr>
                <w:b/>
                <w:sz w:val="20"/>
              </w:rPr>
              <w:t>Manager;</w:t>
            </w:r>
          </w:p>
          <w:p w14:paraId="38FEAEE9" w14:textId="77777777" w:rsidR="00557479" w:rsidRPr="00701BDD" w:rsidRDefault="00557479" w:rsidP="00557479">
            <w:pPr>
              <w:tabs>
                <w:tab w:val="left" w:pos="360"/>
              </w:tabs>
              <w:jc w:val="center"/>
              <w:rPr>
                <w:b/>
                <w:sz w:val="20"/>
              </w:rPr>
            </w:pPr>
            <w:r w:rsidRPr="00701BDD">
              <w:rPr>
                <w:b/>
                <w:sz w:val="20"/>
              </w:rPr>
              <w:t>SrManager;</w:t>
            </w:r>
          </w:p>
          <w:p w14:paraId="1D88FE3B" w14:textId="77777777" w:rsidR="00557479" w:rsidRPr="00701BDD" w:rsidRDefault="00557479" w:rsidP="00557479">
            <w:pPr>
              <w:tabs>
                <w:tab w:val="left" w:pos="360"/>
              </w:tabs>
              <w:jc w:val="center"/>
              <w:rPr>
                <w:b/>
                <w:sz w:val="20"/>
              </w:rPr>
            </w:pPr>
            <w:r w:rsidRPr="00701BDD">
              <w:rPr>
                <w:b/>
                <w:sz w:val="20"/>
              </w:rPr>
              <w:t>Director;</w:t>
            </w:r>
          </w:p>
          <w:p w14:paraId="2B8DF241" w14:textId="77777777" w:rsidR="00557479" w:rsidRPr="00701BDD" w:rsidRDefault="00557479" w:rsidP="00557479">
            <w:pPr>
              <w:tabs>
                <w:tab w:val="left" w:pos="360"/>
              </w:tabs>
              <w:jc w:val="center"/>
              <w:rPr>
                <w:b/>
                <w:sz w:val="20"/>
              </w:rPr>
            </w:pPr>
            <w:r w:rsidRPr="00701BDD">
              <w:rPr>
                <w:b/>
                <w:sz w:val="20"/>
              </w:rPr>
              <w:t>Employee;</w:t>
            </w:r>
          </w:p>
          <w:p w14:paraId="7F9372C3" w14:textId="77777777" w:rsidR="00557479" w:rsidRDefault="00557479" w:rsidP="00DA05AB">
            <w:pPr>
              <w:tabs>
                <w:tab w:val="left" w:pos="360"/>
              </w:tabs>
              <w:jc w:val="center"/>
              <w:rPr>
                <w:sz w:val="20"/>
              </w:rPr>
            </w:pPr>
            <w:r w:rsidRPr="00701BDD">
              <w:rPr>
                <w:b/>
                <w:sz w:val="20"/>
              </w:rPr>
              <w:t>Restricted</w:t>
            </w:r>
          </w:p>
        </w:tc>
        <w:tc>
          <w:tcPr>
            <w:tcW w:w="4285" w:type="dxa"/>
          </w:tcPr>
          <w:p w14:paraId="56A6AA29" w14:textId="77777777" w:rsidR="00885667" w:rsidRDefault="00DD40C5" w:rsidP="005569D5">
            <w:pPr>
              <w:tabs>
                <w:tab w:val="left" w:pos="360"/>
              </w:tabs>
              <w:jc w:val="center"/>
              <w:rPr>
                <w:sz w:val="20"/>
              </w:rPr>
            </w:pPr>
            <w:r w:rsidRPr="0080389C">
              <w:rPr>
                <w:sz w:val="20"/>
              </w:rPr>
              <w:t xml:space="preserve">Launch </w:t>
            </w:r>
            <w:r w:rsidR="005569D5">
              <w:rPr>
                <w:sz w:val="20"/>
              </w:rPr>
              <w:t>eCoaching Log</w:t>
            </w:r>
            <w:r>
              <w:rPr>
                <w:sz w:val="20"/>
              </w:rPr>
              <w:t xml:space="preserve"> </w:t>
            </w:r>
            <w:r w:rsidRPr="0080389C">
              <w:rPr>
                <w:sz w:val="20"/>
              </w:rPr>
              <w:t>Web application</w:t>
            </w:r>
            <w:r>
              <w:rPr>
                <w:sz w:val="20"/>
              </w:rPr>
              <w:t>.</w:t>
            </w:r>
          </w:p>
          <w:p w14:paraId="52DAC288" w14:textId="77777777" w:rsidR="00D03944" w:rsidRDefault="00D03944" w:rsidP="005569D5">
            <w:pPr>
              <w:tabs>
                <w:tab w:val="left" w:pos="360"/>
              </w:tabs>
              <w:jc w:val="center"/>
              <w:rPr>
                <w:sz w:val="20"/>
              </w:rPr>
            </w:pPr>
            <w:r>
              <w:rPr>
                <w:sz w:val="20"/>
              </w:rPr>
              <w:t>Click New Submission in the menu bar.</w:t>
            </w:r>
          </w:p>
        </w:tc>
        <w:tc>
          <w:tcPr>
            <w:tcW w:w="3458" w:type="dxa"/>
          </w:tcPr>
          <w:p w14:paraId="2D65BADE" w14:textId="77777777" w:rsidR="00885667" w:rsidRDefault="000C604B" w:rsidP="00DD40C5">
            <w:pPr>
              <w:tabs>
                <w:tab w:val="left" w:pos="360"/>
              </w:tabs>
              <w:jc w:val="center"/>
              <w:rPr>
                <w:sz w:val="20"/>
              </w:rPr>
            </w:pPr>
            <w:r>
              <w:rPr>
                <w:sz w:val="20"/>
              </w:rPr>
              <w:t xml:space="preserve">New submission page displays with </w:t>
            </w:r>
            <w:r w:rsidR="00D85665">
              <w:rPr>
                <w:b/>
                <w:sz w:val="20"/>
              </w:rPr>
              <w:t>Employee Level</w:t>
            </w:r>
            <w:r w:rsidR="00D85665">
              <w:rPr>
                <w:sz w:val="20"/>
              </w:rPr>
              <w:t xml:space="preserve"> </w:t>
            </w:r>
            <w:r>
              <w:rPr>
                <w:sz w:val="20"/>
              </w:rPr>
              <w:t>dropdown only.</w:t>
            </w:r>
          </w:p>
          <w:p w14:paraId="32BE99DC" w14:textId="77777777" w:rsidR="000C604B" w:rsidRDefault="000C604B" w:rsidP="00DD40C5">
            <w:pPr>
              <w:tabs>
                <w:tab w:val="left" w:pos="360"/>
              </w:tabs>
              <w:jc w:val="center"/>
              <w:rPr>
                <w:sz w:val="20"/>
              </w:rPr>
            </w:pPr>
          </w:p>
          <w:p w14:paraId="55216423" w14:textId="77777777" w:rsidR="000C604B" w:rsidRDefault="000C604B" w:rsidP="00DD40C5">
            <w:pPr>
              <w:tabs>
                <w:tab w:val="left" w:pos="360"/>
              </w:tabs>
              <w:jc w:val="center"/>
              <w:rPr>
                <w:sz w:val="20"/>
              </w:rPr>
            </w:pPr>
          </w:p>
        </w:tc>
        <w:tc>
          <w:tcPr>
            <w:tcW w:w="1278" w:type="dxa"/>
          </w:tcPr>
          <w:p w14:paraId="7D0B7D09" w14:textId="77777777" w:rsidR="00885667" w:rsidRDefault="00DD40C5" w:rsidP="00A3523B">
            <w:pPr>
              <w:tabs>
                <w:tab w:val="left" w:pos="360"/>
              </w:tabs>
              <w:jc w:val="center"/>
              <w:rPr>
                <w:sz w:val="20"/>
              </w:rPr>
            </w:pPr>
            <w:r>
              <w:rPr>
                <w:sz w:val="20"/>
              </w:rPr>
              <w:t>P</w:t>
            </w:r>
          </w:p>
        </w:tc>
      </w:tr>
      <w:tr w:rsidR="00FE2520" w14:paraId="244D68C8" w14:textId="77777777" w:rsidTr="00D22871">
        <w:trPr>
          <w:trHeight w:val="281"/>
        </w:trPr>
        <w:tc>
          <w:tcPr>
            <w:tcW w:w="14542" w:type="dxa"/>
            <w:gridSpan w:val="5"/>
            <w:shd w:val="clear" w:color="auto" w:fill="DBE5F1" w:themeFill="accent1" w:themeFillTint="33"/>
          </w:tcPr>
          <w:p w14:paraId="7B8B2668" w14:textId="34656082" w:rsidR="00FE2520" w:rsidRPr="00D22871" w:rsidRDefault="00FE2520" w:rsidP="00D22871">
            <w:pPr>
              <w:tabs>
                <w:tab w:val="left" w:pos="360"/>
              </w:tabs>
              <w:rPr>
                <w:color w:val="FF0000"/>
                <w:sz w:val="20"/>
              </w:rPr>
            </w:pPr>
            <w:r w:rsidRPr="00D22871">
              <w:rPr>
                <w:color w:val="FF0000"/>
                <w:sz w:val="20"/>
              </w:rPr>
              <w:t>CSR module – user with job code other than WACS40, WACS50, and WACS60</w:t>
            </w:r>
          </w:p>
        </w:tc>
      </w:tr>
      <w:tr w:rsidR="00885667" w14:paraId="403DA85B" w14:textId="77777777" w:rsidTr="00E07EF7">
        <w:trPr>
          <w:trHeight w:val="228"/>
        </w:trPr>
        <w:tc>
          <w:tcPr>
            <w:tcW w:w="1311" w:type="dxa"/>
          </w:tcPr>
          <w:p w14:paraId="7B669E75" w14:textId="77777777" w:rsidR="00885667" w:rsidRPr="00F30DC0" w:rsidRDefault="009D23CD" w:rsidP="005C2F37">
            <w:pPr>
              <w:tabs>
                <w:tab w:val="left" w:pos="360"/>
              </w:tabs>
              <w:jc w:val="center"/>
              <w:rPr>
                <w:sz w:val="20"/>
              </w:rPr>
            </w:pPr>
            <w:r>
              <w:rPr>
                <w:sz w:val="20"/>
              </w:rPr>
              <w:t>NS-2</w:t>
            </w:r>
          </w:p>
        </w:tc>
        <w:tc>
          <w:tcPr>
            <w:tcW w:w="4210" w:type="dxa"/>
          </w:tcPr>
          <w:p w14:paraId="2AD9F6BA" w14:textId="395EE029" w:rsidR="00885667" w:rsidRDefault="00A37F6C" w:rsidP="00DD40C5">
            <w:pPr>
              <w:tabs>
                <w:tab w:val="left" w:pos="360"/>
              </w:tabs>
              <w:jc w:val="center"/>
              <w:rPr>
                <w:sz w:val="20"/>
              </w:rPr>
            </w:pPr>
            <w:r>
              <w:rPr>
                <w:sz w:val="20"/>
              </w:rPr>
              <w:t xml:space="preserve">User is configured with job code </w:t>
            </w:r>
            <w:r w:rsidR="00EB6A29">
              <w:rPr>
                <w:sz w:val="20"/>
              </w:rPr>
              <w:t>other than</w:t>
            </w:r>
            <w:r>
              <w:rPr>
                <w:sz w:val="20"/>
              </w:rPr>
              <w:t xml:space="preserve"> WACS40</w:t>
            </w:r>
            <w:r w:rsidR="00EB6A29">
              <w:rPr>
                <w:sz w:val="20"/>
              </w:rPr>
              <w:t>,</w:t>
            </w:r>
            <w:r>
              <w:rPr>
                <w:sz w:val="20"/>
              </w:rPr>
              <w:t xml:space="preserve"> WACS50</w:t>
            </w:r>
            <w:r w:rsidR="00EB6A29">
              <w:rPr>
                <w:sz w:val="20"/>
              </w:rPr>
              <w:t>, and</w:t>
            </w:r>
            <w:r w:rsidR="00CA7B5F">
              <w:rPr>
                <w:sz w:val="20"/>
              </w:rPr>
              <w:t xml:space="preserve"> </w:t>
            </w:r>
            <w:r>
              <w:rPr>
                <w:sz w:val="20"/>
              </w:rPr>
              <w:t>WACS60</w:t>
            </w:r>
          </w:p>
        </w:tc>
        <w:tc>
          <w:tcPr>
            <w:tcW w:w="4285" w:type="dxa"/>
          </w:tcPr>
          <w:p w14:paraId="06DAF9BE" w14:textId="77777777" w:rsidR="00815E92" w:rsidRPr="00106C7F" w:rsidRDefault="00815E92" w:rsidP="009C7988">
            <w:pPr>
              <w:tabs>
                <w:tab w:val="left" w:pos="360"/>
              </w:tabs>
              <w:jc w:val="center"/>
              <w:rPr>
                <w:sz w:val="20"/>
              </w:rPr>
            </w:pPr>
            <w:r>
              <w:rPr>
                <w:sz w:val="20"/>
              </w:rPr>
              <w:t xml:space="preserve">Select </w:t>
            </w:r>
            <w:r w:rsidRPr="00351AD4">
              <w:rPr>
                <w:b/>
                <w:sz w:val="20"/>
              </w:rPr>
              <w:t>CSR</w:t>
            </w:r>
            <w:r>
              <w:rPr>
                <w:sz w:val="20"/>
              </w:rPr>
              <w:t xml:space="preserve"> </w:t>
            </w:r>
            <w:r w:rsidR="00A70760">
              <w:rPr>
                <w:sz w:val="20"/>
              </w:rPr>
              <w:t>Employee Level</w:t>
            </w:r>
          </w:p>
        </w:tc>
        <w:tc>
          <w:tcPr>
            <w:tcW w:w="3458" w:type="dxa"/>
          </w:tcPr>
          <w:p w14:paraId="19AB9C08" w14:textId="77777777" w:rsidR="00885667" w:rsidRPr="00106C7F" w:rsidRDefault="00815E92" w:rsidP="00B900B3">
            <w:pPr>
              <w:tabs>
                <w:tab w:val="left" w:pos="360"/>
              </w:tabs>
              <w:jc w:val="center"/>
              <w:rPr>
                <w:sz w:val="20"/>
              </w:rPr>
            </w:pPr>
            <w:r w:rsidRPr="00B900B3">
              <w:rPr>
                <w:b/>
                <w:sz w:val="20"/>
              </w:rPr>
              <w:t>Site</w:t>
            </w:r>
            <w:r>
              <w:rPr>
                <w:sz w:val="20"/>
              </w:rPr>
              <w:t xml:space="preserve"> dropdown displays.</w:t>
            </w:r>
          </w:p>
        </w:tc>
        <w:tc>
          <w:tcPr>
            <w:tcW w:w="1278" w:type="dxa"/>
          </w:tcPr>
          <w:p w14:paraId="678DA69C" w14:textId="77777777" w:rsidR="00885667" w:rsidRDefault="00DD40C5" w:rsidP="00A3523B">
            <w:pPr>
              <w:tabs>
                <w:tab w:val="left" w:pos="360"/>
              </w:tabs>
              <w:jc w:val="center"/>
              <w:rPr>
                <w:sz w:val="20"/>
              </w:rPr>
            </w:pPr>
            <w:r>
              <w:rPr>
                <w:sz w:val="20"/>
              </w:rPr>
              <w:t>P</w:t>
            </w:r>
          </w:p>
        </w:tc>
      </w:tr>
      <w:tr w:rsidR="00885667" w14:paraId="75A5C157" w14:textId="77777777" w:rsidTr="00E07EF7">
        <w:trPr>
          <w:trHeight w:val="469"/>
        </w:trPr>
        <w:tc>
          <w:tcPr>
            <w:tcW w:w="1311" w:type="dxa"/>
          </w:tcPr>
          <w:p w14:paraId="1870844D" w14:textId="77777777" w:rsidR="00885667" w:rsidRPr="00F30DC0" w:rsidRDefault="0076163E" w:rsidP="00446227">
            <w:pPr>
              <w:tabs>
                <w:tab w:val="left" w:pos="360"/>
              </w:tabs>
              <w:jc w:val="center"/>
              <w:rPr>
                <w:sz w:val="20"/>
              </w:rPr>
            </w:pPr>
            <w:r>
              <w:rPr>
                <w:sz w:val="20"/>
              </w:rPr>
              <w:t>NS-</w:t>
            </w:r>
            <w:r w:rsidR="00446227">
              <w:rPr>
                <w:sz w:val="20"/>
              </w:rPr>
              <w:t>2-1</w:t>
            </w:r>
          </w:p>
        </w:tc>
        <w:tc>
          <w:tcPr>
            <w:tcW w:w="4210" w:type="dxa"/>
          </w:tcPr>
          <w:p w14:paraId="2F903E43" w14:textId="07CA62C9" w:rsidR="00885667" w:rsidRPr="00F30DC0" w:rsidRDefault="0076163E" w:rsidP="004A3A57">
            <w:pPr>
              <w:tabs>
                <w:tab w:val="left" w:pos="360"/>
              </w:tabs>
              <w:jc w:val="center"/>
              <w:rPr>
                <w:sz w:val="20"/>
              </w:rPr>
            </w:pPr>
            <w:r>
              <w:rPr>
                <w:sz w:val="20"/>
              </w:rPr>
              <w:t>Same as NS-</w:t>
            </w:r>
            <w:r w:rsidR="00FE2520">
              <w:rPr>
                <w:sz w:val="20"/>
              </w:rPr>
              <w:t>2</w:t>
            </w:r>
          </w:p>
        </w:tc>
        <w:tc>
          <w:tcPr>
            <w:tcW w:w="4285" w:type="dxa"/>
          </w:tcPr>
          <w:p w14:paraId="4BB16456" w14:textId="77777777" w:rsidR="00885667" w:rsidRPr="00F30DC0" w:rsidRDefault="0076163E" w:rsidP="00A3523B">
            <w:pPr>
              <w:tabs>
                <w:tab w:val="left" w:pos="360"/>
              </w:tabs>
              <w:jc w:val="center"/>
              <w:rPr>
                <w:sz w:val="20"/>
              </w:rPr>
            </w:pPr>
            <w:r>
              <w:rPr>
                <w:sz w:val="20"/>
              </w:rPr>
              <w:t>Select a site</w:t>
            </w:r>
          </w:p>
        </w:tc>
        <w:tc>
          <w:tcPr>
            <w:tcW w:w="3458" w:type="dxa"/>
          </w:tcPr>
          <w:p w14:paraId="6F630278" w14:textId="77777777" w:rsidR="00885667" w:rsidRDefault="0076163E" w:rsidP="0076163E">
            <w:pPr>
              <w:tabs>
                <w:tab w:val="left" w:pos="360"/>
              </w:tabs>
              <w:jc w:val="center"/>
              <w:rPr>
                <w:sz w:val="20"/>
              </w:rPr>
            </w:pPr>
            <w:r w:rsidRPr="00B900B3">
              <w:rPr>
                <w:b/>
                <w:sz w:val="20"/>
              </w:rPr>
              <w:t>Employee</w:t>
            </w:r>
            <w:r>
              <w:rPr>
                <w:sz w:val="20"/>
              </w:rPr>
              <w:t xml:space="preserve"> dropdown displays;</w:t>
            </w:r>
          </w:p>
          <w:p w14:paraId="44629D85" w14:textId="77777777" w:rsidR="0076163E" w:rsidRPr="00F30DC0" w:rsidRDefault="0076163E" w:rsidP="00B900B3">
            <w:pPr>
              <w:tabs>
                <w:tab w:val="left" w:pos="360"/>
              </w:tabs>
              <w:jc w:val="center"/>
              <w:rPr>
                <w:sz w:val="20"/>
              </w:rPr>
            </w:pPr>
            <w:r w:rsidRPr="00B900B3">
              <w:rPr>
                <w:b/>
                <w:sz w:val="20"/>
              </w:rPr>
              <w:t>Program</w:t>
            </w:r>
            <w:r>
              <w:rPr>
                <w:sz w:val="20"/>
              </w:rPr>
              <w:t xml:space="preserve"> dropdown displays.</w:t>
            </w:r>
          </w:p>
        </w:tc>
        <w:tc>
          <w:tcPr>
            <w:tcW w:w="1278" w:type="dxa"/>
          </w:tcPr>
          <w:p w14:paraId="1641CEC3" w14:textId="77777777" w:rsidR="00885667" w:rsidRPr="00F30DC0" w:rsidRDefault="0076163E" w:rsidP="00A3523B">
            <w:pPr>
              <w:tabs>
                <w:tab w:val="left" w:pos="360"/>
              </w:tabs>
              <w:jc w:val="center"/>
              <w:rPr>
                <w:sz w:val="20"/>
              </w:rPr>
            </w:pPr>
            <w:r>
              <w:rPr>
                <w:sz w:val="20"/>
              </w:rPr>
              <w:t>P</w:t>
            </w:r>
          </w:p>
        </w:tc>
      </w:tr>
      <w:tr w:rsidR="009974D4" w14:paraId="20D937B9" w14:textId="77777777" w:rsidTr="00E07EF7">
        <w:trPr>
          <w:trHeight w:val="457"/>
        </w:trPr>
        <w:tc>
          <w:tcPr>
            <w:tcW w:w="1311" w:type="dxa"/>
          </w:tcPr>
          <w:p w14:paraId="72F710C7" w14:textId="77777777" w:rsidR="009974D4" w:rsidRPr="00F30DC0" w:rsidRDefault="002815F1" w:rsidP="00446227">
            <w:pPr>
              <w:tabs>
                <w:tab w:val="left" w:pos="360"/>
              </w:tabs>
              <w:jc w:val="center"/>
              <w:rPr>
                <w:sz w:val="20"/>
              </w:rPr>
            </w:pPr>
            <w:r>
              <w:rPr>
                <w:sz w:val="20"/>
              </w:rPr>
              <w:t>NS-</w:t>
            </w:r>
            <w:r w:rsidR="00446227">
              <w:rPr>
                <w:sz w:val="20"/>
              </w:rPr>
              <w:t>2-2</w:t>
            </w:r>
          </w:p>
        </w:tc>
        <w:tc>
          <w:tcPr>
            <w:tcW w:w="4210" w:type="dxa"/>
          </w:tcPr>
          <w:p w14:paraId="0B4B8AF9" w14:textId="7A3C5CFB" w:rsidR="009974D4" w:rsidRPr="00F30DC0" w:rsidRDefault="002815F1" w:rsidP="00A3523B">
            <w:pPr>
              <w:tabs>
                <w:tab w:val="left" w:pos="360"/>
              </w:tabs>
              <w:jc w:val="center"/>
              <w:rPr>
                <w:sz w:val="20"/>
              </w:rPr>
            </w:pPr>
            <w:r>
              <w:rPr>
                <w:sz w:val="20"/>
              </w:rPr>
              <w:t>Same as NS-</w:t>
            </w:r>
            <w:r w:rsidR="00FE2520">
              <w:rPr>
                <w:sz w:val="20"/>
              </w:rPr>
              <w:t>2</w:t>
            </w:r>
          </w:p>
        </w:tc>
        <w:tc>
          <w:tcPr>
            <w:tcW w:w="4285" w:type="dxa"/>
          </w:tcPr>
          <w:p w14:paraId="6C1F1C7D" w14:textId="77777777" w:rsidR="009974D4" w:rsidRPr="00F30DC0" w:rsidRDefault="002815F1" w:rsidP="00A3523B">
            <w:pPr>
              <w:tabs>
                <w:tab w:val="left" w:pos="360"/>
              </w:tabs>
              <w:jc w:val="center"/>
              <w:rPr>
                <w:sz w:val="20"/>
              </w:rPr>
            </w:pPr>
            <w:r>
              <w:rPr>
                <w:sz w:val="20"/>
              </w:rPr>
              <w:t>Select an employee</w:t>
            </w:r>
          </w:p>
        </w:tc>
        <w:tc>
          <w:tcPr>
            <w:tcW w:w="3458" w:type="dxa"/>
          </w:tcPr>
          <w:p w14:paraId="0094E3CC" w14:textId="77777777" w:rsidR="009974D4" w:rsidRPr="00F30DC0" w:rsidRDefault="002815F1" w:rsidP="009974D4">
            <w:pPr>
              <w:tabs>
                <w:tab w:val="left" w:pos="360"/>
              </w:tabs>
              <w:jc w:val="center"/>
              <w:rPr>
                <w:sz w:val="20"/>
              </w:rPr>
            </w:pPr>
            <w:r>
              <w:rPr>
                <w:sz w:val="20"/>
              </w:rPr>
              <w:t>Supervisor name and Manager name display.</w:t>
            </w:r>
          </w:p>
        </w:tc>
        <w:tc>
          <w:tcPr>
            <w:tcW w:w="1278" w:type="dxa"/>
          </w:tcPr>
          <w:p w14:paraId="6AF3AA4D" w14:textId="77777777" w:rsidR="009974D4" w:rsidRPr="00F30DC0" w:rsidRDefault="002815F1" w:rsidP="00A3523B">
            <w:pPr>
              <w:tabs>
                <w:tab w:val="left" w:pos="360"/>
              </w:tabs>
              <w:jc w:val="center"/>
              <w:rPr>
                <w:sz w:val="20"/>
              </w:rPr>
            </w:pPr>
            <w:r>
              <w:rPr>
                <w:sz w:val="20"/>
              </w:rPr>
              <w:t>P</w:t>
            </w:r>
          </w:p>
        </w:tc>
      </w:tr>
      <w:tr w:rsidR="00F30E95" w14:paraId="2AB45E11" w14:textId="77777777" w:rsidTr="00E07EF7">
        <w:trPr>
          <w:trHeight w:val="457"/>
        </w:trPr>
        <w:tc>
          <w:tcPr>
            <w:tcW w:w="1311" w:type="dxa"/>
            <w:tcBorders>
              <w:top w:val="single" w:sz="4" w:space="0" w:color="auto"/>
              <w:left w:val="single" w:sz="4" w:space="0" w:color="auto"/>
              <w:bottom w:val="single" w:sz="4" w:space="0" w:color="auto"/>
              <w:right w:val="single" w:sz="4" w:space="0" w:color="auto"/>
            </w:tcBorders>
          </w:tcPr>
          <w:p w14:paraId="483B7ADD" w14:textId="77777777" w:rsidR="00F30E95" w:rsidRPr="00F30DC0" w:rsidRDefault="00931647" w:rsidP="00446227">
            <w:pPr>
              <w:tabs>
                <w:tab w:val="left" w:pos="360"/>
              </w:tabs>
              <w:jc w:val="center"/>
              <w:rPr>
                <w:sz w:val="20"/>
              </w:rPr>
            </w:pPr>
            <w:r>
              <w:rPr>
                <w:sz w:val="20"/>
              </w:rPr>
              <w:t>NS</w:t>
            </w:r>
            <w:r w:rsidR="00446227">
              <w:rPr>
                <w:sz w:val="20"/>
              </w:rPr>
              <w:t>-2-3</w:t>
            </w:r>
          </w:p>
        </w:tc>
        <w:tc>
          <w:tcPr>
            <w:tcW w:w="4210" w:type="dxa"/>
            <w:tcBorders>
              <w:top w:val="single" w:sz="4" w:space="0" w:color="auto"/>
              <w:left w:val="single" w:sz="4" w:space="0" w:color="auto"/>
              <w:bottom w:val="single" w:sz="4" w:space="0" w:color="auto"/>
              <w:right w:val="single" w:sz="4" w:space="0" w:color="auto"/>
            </w:tcBorders>
          </w:tcPr>
          <w:p w14:paraId="2CE55524" w14:textId="78C81093" w:rsidR="00F30E95" w:rsidRPr="00F30DC0" w:rsidRDefault="00931647" w:rsidP="00F30E95">
            <w:pPr>
              <w:tabs>
                <w:tab w:val="left" w:pos="360"/>
              </w:tabs>
              <w:jc w:val="center"/>
              <w:rPr>
                <w:sz w:val="20"/>
              </w:rPr>
            </w:pPr>
            <w:r>
              <w:rPr>
                <w:sz w:val="20"/>
              </w:rPr>
              <w:t>Same as NS-</w:t>
            </w:r>
            <w:r w:rsidR="00FE2520">
              <w:rPr>
                <w:sz w:val="20"/>
              </w:rPr>
              <w:t>2</w:t>
            </w:r>
          </w:p>
        </w:tc>
        <w:tc>
          <w:tcPr>
            <w:tcW w:w="4285" w:type="dxa"/>
            <w:tcBorders>
              <w:top w:val="single" w:sz="4" w:space="0" w:color="auto"/>
              <w:left w:val="single" w:sz="4" w:space="0" w:color="auto"/>
              <w:bottom w:val="single" w:sz="4" w:space="0" w:color="auto"/>
              <w:right w:val="single" w:sz="4" w:space="0" w:color="auto"/>
            </w:tcBorders>
          </w:tcPr>
          <w:p w14:paraId="75000C48" w14:textId="77777777" w:rsidR="001707C2" w:rsidRPr="00F30DC0" w:rsidRDefault="00931647" w:rsidP="00931647">
            <w:pPr>
              <w:tabs>
                <w:tab w:val="left" w:pos="360"/>
              </w:tabs>
              <w:jc w:val="center"/>
              <w:rPr>
                <w:sz w:val="20"/>
              </w:rPr>
            </w:pPr>
            <w:r>
              <w:rPr>
                <w:sz w:val="20"/>
              </w:rPr>
              <w:t>Select a program</w:t>
            </w:r>
          </w:p>
        </w:tc>
        <w:tc>
          <w:tcPr>
            <w:tcW w:w="3458" w:type="dxa"/>
            <w:tcBorders>
              <w:top w:val="single" w:sz="4" w:space="0" w:color="auto"/>
              <w:left w:val="single" w:sz="4" w:space="0" w:color="auto"/>
              <w:bottom w:val="single" w:sz="4" w:space="0" w:color="auto"/>
              <w:right w:val="single" w:sz="4" w:space="0" w:color="auto"/>
            </w:tcBorders>
          </w:tcPr>
          <w:p w14:paraId="1DE42DEE" w14:textId="77777777" w:rsidR="00F30E95" w:rsidRPr="00F30DC0" w:rsidRDefault="00931647" w:rsidP="00B900B3">
            <w:pPr>
              <w:tabs>
                <w:tab w:val="left" w:pos="360"/>
              </w:tabs>
              <w:jc w:val="center"/>
              <w:rPr>
                <w:sz w:val="20"/>
              </w:rPr>
            </w:pPr>
            <w:r w:rsidRPr="00B900B3">
              <w:rPr>
                <w:b/>
                <w:sz w:val="20"/>
              </w:rPr>
              <w:t>Will you be delivering the coaching session?</w:t>
            </w:r>
            <w:r>
              <w:rPr>
                <w:sz w:val="20"/>
              </w:rPr>
              <w:t xml:space="preserve"> radio button display</w:t>
            </w:r>
            <w:r w:rsidR="00C81822">
              <w:rPr>
                <w:sz w:val="20"/>
              </w:rPr>
              <w:t>.</w:t>
            </w:r>
          </w:p>
        </w:tc>
        <w:tc>
          <w:tcPr>
            <w:tcW w:w="1278" w:type="dxa"/>
            <w:tcBorders>
              <w:top w:val="single" w:sz="4" w:space="0" w:color="auto"/>
              <w:left w:val="single" w:sz="4" w:space="0" w:color="auto"/>
              <w:bottom w:val="single" w:sz="4" w:space="0" w:color="auto"/>
              <w:right w:val="single" w:sz="4" w:space="0" w:color="auto"/>
            </w:tcBorders>
          </w:tcPr>
          <w:p w14:paraId="55C2BC08" w14:textId="77777777" w:rsidR="00F30E95" w:rsidRPr="00F30DC0" w:rsidRDefault="00931647" w:rsidP="00A3523B">
            <w:pPr>
              <w:tabs>
                <w:tab w:val="left" w:pos="360"/>
              </w:tabs>
              <w:jc w:val="center"/>
              <w:rPr>
                <w:sz w:val="20"/>
              </w:rPr>
            </w:pPr>
            <w:r>
              <w:rPr>
                <w:sz w:val="20"/>
              </w:rPr>
              <w:t>P</w:t>
            </w:r>
          </w:p>
        </w:tc>
      </w:tr>
      <w:tr w:rsidR="00FE2520" w14:paraId="6FF82E5F" w14:textId="77777777" w:rsidTr="00D22871">
        <w:trPr>
          <w:trHeight w:val="344"/>
        </w:trPr>
        <w:tc>
          <w:tcPr>
            <w:tcW w:w="14542" w:type="dxa"/>
            <w:gridSpan w:val="5"/>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796D1B6" w14:textId="0371C1C6" w:rsidR="00FE2520" w:rsidRDefault="00FE2520" w:rsidP="00D22871">
            <w:pPr>
              <w:tabs>
                <w:tab w:val="left" w:pos="360"/>
              </w:tabs>
              <w:rPr>
                <w:sz w:val="20"/>
              </w:rPr>
            </w:pPr>
            <w:r w:rsidRPr="001773A1">
              <w:rPr>
                <w:color w:val="FF0000"/>
                <w:sz w:val="20"/>
              </w:rPr>
              <w:t>CSR module – user with job code WACS40, WACS50, and WACS60</w:t>
            </w:r>
          </w:p>
        </w:tc>
      </w:tr>
      <w:tr w:rsidR="005E714B" w14:paraId="49F75B9D" w14:textId="77777777" w:rsidTr="00E07EF7">
        <w:trPr>
          <w:trHeight w:val="457"/>
        </w:trPr>
        <w:tc>
          <w:tcPr>
            <w:tcW w:w="1311" w:type="dxa"/>
            <w:tcBorders>
              <w:top w:val="single" w:sz="4" w:space="0" w:color="auto"/>
              <w:left w:val="single" w:sz="4" w:space="0" w:color="auto"/>
              <w:bottom w:val="single" w:sz="4" w:space="0" w:color="auto"/>
              <w:right w:val="single" w:sz="4" w:space="0" w:color="auto"/>
            </w:tcBorders>
          </w:tcPr>
          <w:p w14:paraId="64897FE0" w14:textId="2E30E04C" w:rsidR="005E714B" w:rsidRDefault="005E714B" w:rsidP="005E714B">
            <w:pPr>
              <w:tabs>
                <w:tab w:val="left" w:pos="360"/>
              </w:tabs>
              <w:jc w:val="center"/>
              <w:rPr>
                <w:sz w:val="20"/>
              </w:rPr>
            </w:pPr>
            <w:r>
              <w:rPr>
                <w:sz w:val="20"/>
              </w:rPr>
              <w:t>NS-</w:t>
            </w:r>
            <w:r w:rsidR="001A2DE8">
              <w:rPr>
                <w:sz w:val="20"/>
              </w:rPr>
              <w:t>2A</w:t>
            </w:r>
          </w:p>
        </w:tc>
        <w:tc>
          <w:tcPr>
            <w:tcW w:w="4210" w:type="dxa"/>
            <w:tcBorders>
              <w:top w:val="single" w:sz="4" w:space="0" w:color="auto"/>
              <w:left w:val="single" w:sz="4" w:space="0" w:color="auto"/>
              <w:bottom w:val="single" w:sz="4" w:space="0" w:color="auto"/>
              <w:right w:val="single" w:sz="4" w:space="0" w:color="auto"/>
            </w:tcBorders>
          </w:tcPr>
          <w:p w14:paraId="09FB9C14" w14:textId="2419980E" w:rsidR="005E714B" w:rsidRDefault="005E714B" w:rsidP="005E714B">
            <w:pPr>
              <w:tabs>
                <w:tab w:val="left" w:pos="360"/>
              </w:tabs>
              <w:jc w:val="center"/>
              <w:rPr>
                <w:sz w:val="20"/>
              </w:rPr>
            </w:pPr>
            <w:r>
              <w:rPr>
                <w:sz w:val="20"/>
              </w:rPr>
              <w:t>User is configured with job code WACS40, WACS50, and WACS60</w:t>
            </w:r>
          </w:p>
        </w:tc>
        <w:tc>
          <w:tcPr>
            <w:tcW w:w="4285" w:type="dxa"/>
            <w:tcBorders>
              <w:top w:val="single" w:sz="4" w:space="0" w:color="auto"/>
              <w:left w:val="single" w:sz="4" w:space="0" w:color="auto"/>
              <w:bottom w:val="single" w:sz="4" w:space="0" w:color="auto"/>
              <w:right w:val="single" w:sz="4" w:space="0" w:color="auto"/>
            </w:tcBorders>
          </w:tcPr>
          <w:p w14:paraId="149F6DBB" w14:textId="4A01983F" w:rsidR="005E714B" w:rsidRDefault="002E4C0F" w:rsidP="005E714B">
            <w:pPr>
              <w:tabs>
                <w:tab w:val="left" w:pos="360"/>
              </w:tabs>
              <w:jc w:val="center"/>
              <w:rPr>
                <w:sz w:val="20"/>
              </w:rPr>
            </w:pPr>
            <w:r>
              <w:rPr>
                <w:sz w:val="20"/>
              </w:rPr>
              <w:t xml:space="preserve">Select </w:t>
            </w:r>
            <w:r w:rsidRPr="00351AD4">
              <w:rPr>
                <w:b/>
                <w:sz w:val="20"/>
              </w:rPr>
              <w:t>CSR</w:t>
            </w:r>
            <w:r>
              <w:rPr>
                <w:sz w:val="20"/>
              </w:rPr>
              <w:t xml:space="preserve"> Employee Level</w:t>
            </w:r>
          </w:p>
        </w:tc>
        <w:tc>
          <w:tcPr>
            <w:tcW w:w="3458" w:type="dxa"/>
            <w:tcBorders>
              <w:top w:val="single" w:sz="4" w:space="0" w:color="auto"/>
              <w:left w:val="single" w:sz="4" w:space="0" w:color="auto"/>
              <w:bottom w:val="single" w:sz="4" w:space="0" w:color="auto"/>
              <w:right w:val="single" w:sz="4" w:space="0" w:color="auto"/>
            </w:tcBorders>
          </w:tcPr>
          <w:p w14:paraId="434156D5" w14:textId="731A5B34" w:rsidR="005E714B" w:rsidRDefault="00D34152" w:rsidP="005E714B">
            <w:pPr>
              <w:tabs>
                <w:tab w:val="left" w:pos="360"/>
              </w:tabs>
              <w:jc w:val="center"/>
              <w:rPr>
                <w:sz w:val="20"/>
              </w:rPr>
            </w:pPr>
            <w:r>
              <w:rPr>
                <w:b/>
                <w:sz w:val="20"/>
              </w:rPr>
              <w:t>Program</w:t>
            </w:r>
            <w:r>
              <w:rPr>
                <w:sz w:val="20"/>
              </w:rPr>
              <w:t xml:space="preserve"> </w:t>
            </w:r>
            <w:r w:rsidR="005E714B">
              <w:rPr>
                <w:sz w:val="20"/>
              </w:rPr>
              <w:t>dropdown displays;</w:t>
            </w:r>
          </w:p>
          <w:p w14:paraId="3CACF030" w14:textId="3FB7F274" w:rsidR="005E714B" w:rsidRDefault="00D34152" w:rsidP="005E714B">
            <w:pPr>
              <w:tabs>
                <w:tab w:val="left" w:pos="360"/>
              </w:tabs>
              <w:jc w:val="center"/>
              <w:rPr>
                <w:sz w:val="20"/>
              </w:rPr>
            </w:pPr>
            <w:r>
              <w:rPr>
                <w:b/>
                <w:sz w:val="20"/>
              </w:rPr>
              <w:t>Site</w:t>
            </w:r>
            <w:r>
              <w:rPr>
                <w:sz w:val="20"/>
              </w:rPr>
              <w:t xml:space="preserve"> </w:t>
            </w:r>
            <w:r w:rsidR="005E714B">
              <w:rPr>
                <w:sz w:val="20"/>
              </w:rPr>
              <w:t>dropdown displays.</w:t>
            </w:r>
          </w:p>
        </w:tc>
        <w:tc>
          <w:tcPr>
            <w:tcW w:w="1278" w:type="dxa"/>
            <w:tcBorders>
              <w:top w:val="single" w:sz="4" w:space="0" w:color="auto"/>
              <w:left w:val="single" w:sz="4" w:space="0" w:color="auto"/>
              <w:bottom w:val="single" w:sz="4" w:space="0" w:color="auto"/>
              <w:right w:val="single" w:sz="4" w:space="0" w:color="auto"/>
            </w:tcBorders>
          </w:tcPr>
          <w:p w14:paraId="51872DDD" w14:textId="77777777" w:rsidR="005E714B" w:rsidRDefault="005E714B" w:rsidP="005E714B">
            <w:pPr>
              <w:tabs>
                <w:tab w:val="left" w:pos="360"/>
              </w:tabs>
              <w:jc w:val="center"/>
              <w:rPr>
                <w:sz w:val="20"/>
              </w:rPr>
            </w:pPr>
            <w:r>
              <w:rPr>
                <w:sz w:val="20"/>
              </w:rPr>
              <w:t>P</w:t>
            </w:r>
          </w:p>
        </w:tc>
      </w:tr>
      <w:tr w:rsidR="001A2DE8" w14:paraId="5269A47E" w14:textId="77777777" w:rsidTr="00E07EF7">
        <w:trPr>
          <w:trHeight w:val="457"/>
        </w:trPr>
        <w:tc>
          <w:tcPr>
            <w:tcW w:w="1311" w:type="dxa"/>
            <w:tcBorders>
              <w:top w:val="single" w:sz="4" w:space="0" w:color="auto"/>
              <w:left w:val="single" w:sz="4" w:space="0" w:color="auto"/>
              <w:bottom w:val="single" w:sz="4" w:space="0" w:color="auto"/>
              <w:right w:val="single" w:sz="4" w:space="0" w:color="auto"/>
            </w:tcBorders>
          </w:tcPr>
          <w:p w14:paraId="561BCE1D" w14:textId="2C93D860" w:rsidR="001A2DE8" w:rsidRDefault="000F436F" w:rsidP="005E714B">
            <w:pPr>
              <w:tabs>
                <w:tab w:val="left" w:pos="360"/>
              </w:tabs>
              <w:jc w:val="center"/>
              <w:rPr>
                <w:sz w:val="20"/>
              </w:rPr>
            </w:pPr>
            <w:r>
              <w:rPr>
                <w:sz w:val="20"/>
              </w:rPr>
              <w:t>NS-2A-1</w:t>
            </w:r>
          </w:p>
        </w:tc>
        <w:tc>
          <w:tcPr>
            <w:tcW w:w="4210" w:type="dxa"/>
            <w:tcBorders>
              <w:top w:val="single" w:sz="4" w:space="0" w:color="auto"/>
              <w:left w:val="single" w:sz="4" w:space="0" w:color="auto"/>
              <w:bottom w:val="single" w:sz="4" w:space="0" w:color="auto"/>
              <w:right w:val="single" w:sz="4" w:space="0" w:color="auto"/>
            </w:tcBorders>
          </w:tcPr>
          <w:p w14:paraId="03BF059B" w14:textId="611BA0BA" w:rsidR="001A2DE8" w:rsidRDefault="000F436F" w:rsidP="005E714B">
            <w:pPr>
              <w:tabs>
                <w:tab w:val="left" w:pos="360"/>
              </w:tabs>
              <w:jc w:val="center"/>
              <w:rPr>
                <w:sz w:val="20"/>
              </w:rPr>
            </w:pPr>
            <w:r>
              <w:rPr>
                <w:sz w:val="20"/>
              </w:rPr>
              <w:t>Same as NS-2A</w:t>
            </w:r>
          </w:p>
        </w:tc>
        <w:tc>
          <w:tcPr>
            <w:tcW w:w="4285" w:type="dxa"/>
            <w:tcBorders>
              <w:top w:val="single" w:sz="4" w:space="0" w:color="auto"/>
              <w:left w:val="single" w:sz="4" w:space="0" w:color="auto"/>
              <w:bottom w:val="single" w:sz="4" w:space="0" w:color="auto"/>
              <w:right w:val="single" w:sz="4" w:space="0" w:color="auto"/>
            </w:tcBorders>
          </w:tcPr>
          <w:p w14:paraId="5246C155" w14:textId="2D4DB98E" w:rsidR="001A2DE8" w:rsidRDefault="00AE5A55" w:rsidP="005E714B">
            <w:pPr>
              <w:tabs>
                <w:tab w:val="left" w:pos="360"/>
              </w:tabs>
              <w:jc w:val="center"/>
              <w:rPr>
                <w:sz w:val="20"/>
              </w:rPr>
            </w:pPr>
            <w:r>
              <w:rPr>
                <w:sz w:val="20"/>
              </w:rPr>
              <w:t>Select a site</w:t>
            </w:r>
          </w:p>
        </w:tc>
        <w:tc>
          <w:tcPr>
            <w:tcW w:w="3458" w:type="dxa"/>
            <w:tcBorders>
              <w:top w:val="single" w:sz="4" w:space="0" w:color="auto"/>
              <w:left w:val="single" w:sz="4" w:space="0" w:color="auto"/>
              <w:bottom w:val="single" w:sz="4" w:space="0" w:color="auto"/>
              <w:right w:val="single" w:sz="4" w:space="0" w:color="auto"/>
            </w:tcBorders>
          </w:tcPr>
          <w:p w14:paraId="7F73B24A" w14:textId="5C3AE559" w:rsidR="0028191B" w:rsidRPr="00D22871" w:rsidRDefault="00AE5A55">
            <w:pPr>
              <w:tabs>
                <w:tab w:val="left" w:pos="360"/>
              </w:tabs>
              <w:jc w:val="center"/>
              <w:rPr>
                <w:bCs/>
                <w:sz w:val="20"/>
              </w:rPr>
            </w:pPr>
            <w:r>
              <w:rPr>
                <w:b/>
                <w:sz w:val="20"/>
              </w:rPr>
              <w:t xml:space="preserve">Employee </w:t>
            </w:r>
            <w:r>
              <w:rPr>
                <w:bCs/>
                <w:sz w:val="20"/>
              </w:rPr>
              <w:t>dual list box displays</w:t>
            </w:r>
            <w:r w:rsidR="0028191B">
              <w:rPr>
                <w:bCs/>
                <w:sz w:val="20"/>
              </w:rPr>
              <w:t xml:space="preserve"> with the employees from the selected site display in the non-selected box.</w:t>
            </w:r>
          </w:p>
        </w:tc>
        <w:tc>
          <w:tcPr>
            <w:tcW w:w="1278" w:type="dxa"/>
            <w:tcBorders>
              <w:top w:val="single" w:sz="4" w:space="0" w:color="auto"/>
              <w:left w:val="single" w:sz="4" w:space="0" w:color="auto"/>
              <w:bottom w:val="single" w:sz="4" w:space="0" w:color="auto"/>
              <w:right w:val="single" w:sz="4" w:space="0" w:color="auto"/>
            </w:tcBorders>
          </w:tcPr>
          <w:p w14:paraId="148BCDFA" w14:textId="7A1FFEDB" w:rsidR="001A2DE8" w:rsidRDefault="00AE5A55" w:rsidP="005E714B">
            <w:pPr>
              <w:tabs>
                <w:tab w:val="left" w:pos="360"/>
              </w:tabs>
              <w:jc w:val="center"/>
              <w:rPr>
                <w:sz w:val="20"/>
              </w:rPr>
            </w:pPr>
            <w:r>
              <w:rPr>
                <w:sz w:val="20"/>
              </w:rPr>
              <w:t>P</w:t>
            </w:r>
          </w:p>
        </w:tc>
      </w:tr>
      <w:tr w:rsidR="001A2DE8" w14:paraId="206AC5DD" w14:textId="77777777" w:rsidTr="00E07EF7">
        <w:trPr>
          <w:trHeight w:val="457"/>
        </w:trPr>
        <w:tc>
          <w:tcPr>
            <w:tcW w:w="1311" w:type="dxa"/>
            <w:tcBorders>
              <w:top w:val="single" w:sz="4" w:space="0" w:color="auto"/>
              <w:left w:val="single" w:sz="4" w:space="0" w:color="auto"/>
              <w:bottom w:val="single" w:sz="4" w:space="0" w:color="auto"/>
              <w:right w:val="single" w:sz="4" w:space="0" w:color="auto"/>
            </w:tcBorders>
          </w:tcPr>
          <w:p w14:paraId="54FE1082" w14:textId="4CFD681A" w:rsidR="001A2DE8" w:rsidRDefault="000F436F" w:rsidP="005E714B">
            <w:pPr>
              <w:tabs>
                <w:tab w:val="left" w:pos="360"/>
              </w:tabs>
              <w:jc w:val="center"/>
              <w:rPr>
                <w:sz w:val="20"/>
              </w:rPr>
            </w:pPr>
            <w:r>
              <w:rPr>
                <w:sz w:val="20"/>
              </w:rPr>
              <w:t>NS-2A-2</w:t>
            </w:r>
          </w:p>
        </w:tc>
        <w:tc>
          <w:tcPr>
            <w:tcW w:w="4210" w:type="dxa"/>
            <w:tcBorders>
              <w:top w:val="single" w:sz="4" w:space="0" w:color="auto"/>
              <w:left w:val="single" w:sz="4" w:space="0" w:color="auto"/>
              <w:bottom w:val="single" w:sz="4" w:space="0" w:color="auto"/>
              <w:right w:val="single" w:sz="4" w:space="0" w:color="auto"/>
            </w:tcBorders>
          </w:tcPr>
          <w:p w14:paraId="31CC3C12" w14:textId="2DC488F7" w:rsidR="001A2DE8" w:rsidRDefault="000F436F" w:rsidP="005E714B">
            <w:pPr>
              <w:tabs>
                <w:tab w:val="left" w:pos="360"/>
              </w:tabs>
              <w:jc w:val="center"/>
              <w:rPr>
                <w:sz w:val="20"/>
              </w:rPr>
            </w:pPr>
            <w:r>
              <w:rPr>
                <w:sz w:val="20"/>
              </w:rPr>
              <w:t>Same as NS-2A</w:t>
            </w:r>
          </w:p>
        </w:tc>
        <w:tc>
          <w:tcPr>
            <w:tcW w:w="4285" w:type="dxa"/>
            <w:tcBorders>
              <w:top w:val="single" w:sz="4" w:space="0" w:color="auto"/>
              <w:left w:val="single" w:sz="4" w:space="0" w:color="auto"/>
              <w:bottom w:val="single" w:sz="4" w:space="0" w:color="auto"/>
              <w:right w:val="single" w:sz="4" w:space="0" w:color="auto"/>
            </w:tcBorders>
          </w:tcPr>
          <w:p w14:paraId="03294726" w14:textId="4E891C1E" w:rsidR="001A2DE8" w:rsidRDefault="00AE5A55" w:rsidP="005E714B">
            <w:pPr>
              <w:tabs>
                <w:tab w:val="left" w:pos="360"/>
              </w:tabs>
              <w:jc w:val="center"/>
              <w:rPr>
                <w:sz w:val="20"/>
              </w:rPr>
            </w:pPr>
            <w:r>
              <w:rPr>
                <w:sz w:val="20"/>
              </w:rPr>
              <w:t>Select more than 100 employees</w:t>
            </w:r>
          </w:p>
        </w:tc>
        <w:tc>
          <w:tcPr>
            <w:tcW w:w="3458" w:type="dxa"/>
            <w:tcBorders>
              <w:top w:val="single" w:sz="4" w:space="0" w:color="auto"/>
              <w:left w:val="single" w:sz="4" w:space="0" w:color="auto"/>
              <w:bottom w:val="single" w:sz="4" w:space="0" w:color="auto"/>
              <w:right w:val="single" w:sz="4" w:space="0" w:color="auto"/>
            </w:tcBorders>
          </w:tcPr>
          <w:p w14:paraId="619B30A7" w14:textId="66BA3AC6" w:rsidR="001A2DE8" w:rsidRPr="00D22871" w:rsidRDefault="00AE5A55" w:rsidP="005E714B">
            <w:pPr>
              <w:tabs>
                <w:tab w:val="left" w:pos="360"/>
              </w:tabs>
              <w:jc w:val="center"/>
              <w:rPr>
                <w:bCs/>
                <w:sz w:val="20"/>
              </w:rPr>
            </w:pPr>
            <w:r>
              <w:rPr>
                <w:bCs/>
                <w:sz w:val="20"/>
              </w:rPr>
              <w:t xml:space="preserve">Warning message displays – max number of employees can be selected 100 </w:t>
            </w:r>
          </w:p>
        </w:tc>
        <w:tc>
          <w:tcPr>
            <w:tcW w:w="1278" w:type="dxa"/>
            <w:tcBorders>
              <w:top w:val="single" w:sz="4" w:space="0" w:color="auto"/>
              <w:left w:val="single" w:sz="4" w:space="0" w:color="auto"/>
              <w:bottom w:val="single" w:sz="4" w:space="0" w:color="auto"/>
              <w:right w:val="single" w:sz="4" w:space="0" w:color="auto"/>
            </w:tcBorders>
          </w:tcPr>
          <w:p w14:paraId="19A66B30" w14:textId="03837F60" w:rsidR="001A2DE8" w:rsidRDefault="00AE5A55" w:rsidP="005E714B">
            <w:pPr>
              <w:tabs>
                <w:tab w:val="left" w:pos="360"/>
              </w:tabs>
              <w:jc w:val="center"/>
              <w:rPr>
                <w:sz w:val="20"/>
              </w:rPr>
            </w:pPr>
            <w:r>
              <w:rPr>
                <w:sz w:val="20"/>
              </w:rPr>
              <w:t>P</w:t>
            </w:r>
          </w:p>
        </w:tc>
      </w:tr>
      <w:tr w:rsidR="001A2DE8" w14:paraId="33823235" w14:textId="77777777" w:rsidTr="00E07EF7">
        <w:trPr>
          <w:trHeight w:val="457"/>
        </w:trPr>
        <w:tc>
          <w:tcPr>
            <w:tcW w:w="1311" w:type="dxa"/>
            <w:tcBorders>
              <w:top w:val="single" w:sz="4" w:space="0" w:color="auto"/>
              <w:left w:val="single" w:sz="4" w:space="0" w:color="auto"/>
              <w:bottom w:val="single" w:sz="4" w:space="0" w:color="auto"/>
              <w:right w:val="single" w:sz="4" w:space="0" w:color="auto"/>
            </w:tcBorders>
          </w:tcPr>
          <w:p w14:paraId="713A77A9" w14:textId="68137D53" w:rsidR="001A2DE8" w:rsidRDefault="00AE5A55" w:rsidP="005E714B">
            <w:pPr>
              <w:tabs>
                <w:tab w:val="left" w:pos="360"/>
              </w:tabs>
              <w:jc w:val="center"/>
              <w:rPr>
                <w:sz w:val="20"/>
              </w:rPr>
            </w:pPr>
            <w:r>
              <w:rPr>
                <w:sz w:val="20"/>
              </w:rPr>
              <w:t>NS-2A-3</w:t>
            </w:r>
          </w:p>
        </w:tc>
        <w:tc>
          <w:tcPr>
            <w:tcW w:w="4210" w:type="dxa"/>
            <w:tcBorders>
              <w:top w:val="single" w:sz="4" w:space="0" w:color="auto"/>
              <w:left w:val="single" w:sz="4" w:space="0" w:color="auto"/>
              <w:bottom w:val="single" w:sz="4" w:space="0" w:color="auto"/>
              <w:right w:val="single" w:sz="4" w:space="0" w:color="auto"/>
            </w:tcBorders>
          </w:tcPr>
          <w:p w14:paraId="6B0D8F7E" w14:textId="0D51AE8D" w:rsidR="001A2DE8" w:rsidRDefault="00AE5A55" w:rsidP="005E714B">
            <w:pPr>
              <w:tabs>
                <w:tab w:val="left" w:pos="360"/>
              </w:tabs>
              <w:jc w:val="center"/>
              <w:rPr>
                <w:sz w:val="20"/>
              </w:rPr>
            </w:pPr>
            <w:r>
              <w:rPr>
                <w:sz w:val="20"/>
              </w:rPr>
              <w:t>Same as NS-2A</w:t>
            </w:r>
          </w:p>
        </w:tc>
        <w:tc>
          <w:tcPr>
            <w:tcW w:w="4285" w:type="dxa"/>
            <w:tcBorders>
              <w:top w:val="single" w:sz="4" w:space="0" w:color="auto"/>
              <w:left w:val="single" w:sz="4" w:space="0" w:color="auto"/>
              <w:bottom w:val="single" w:sz="4" w:space="0" w:color="auto"/>
              <w:right w:val="single" w:sz="4" w:space="0" w:color="auto"/>
            </w:tcBorders>
          </w:tcPr>
          <w:p w14:paraId="0246D3C8" w14:textId="6412128D" w:rsidR="001A2DE8" w:rsidRDefault="0028191B" w:rsidP="005E714B">
            <w:pPr>
              <w:tabs>
                <w:tab w:val="left" w:pos="360"/>
              </w:tabs>
              <w:jc w:val="center"/>
              <w:rPr>
                <w:sz w:val="20"/>
              </w:rPr>
            </w:pPr>
            <w:r>
              <w:rPr>
                <w:sz w:val="20"/>
              </w:rPr>
              <w:t xml:space="preserve">Select less </w:t>
            </w:r>
            <w:r w:rsidR="00830A77">
              <w:rPr>
                <w:sz w:val="20"/>
              </w:rPr>
              <w:t>than 100 employees</w:t>
            </w:r>
          </w:p>
        </w:tc>
        <w:tc>
          <w:tcPr>
            <w:tcW w:w="3458" w:type="dxa"/>
            <w:tcBorders>
              <w:top w:val="single" w:sz="4" w:space="0" w:color="auto"/>
              <w:left w:val="single" w:sz="4" w:space="0" w:color="auto"/>
              <w:bottom w:val="single" w:sz="4" w:space="0" w:color="auto"/>
              <w:right w:val="single" w:sz="4" w:space="0" w:color="auto"/>
            </w:tcBorders>
          </w:tcPr>
          <w:p w14:paraId="72374EA2" w14:textId="6B53C7AA" w:rsidR="001A2DE8" w:rsidRPr="00D22871" w:rsidRDefault="00830A77">
            <w:pPr>
              <w:tabs>
                <w:tab w:val="left" w:pos="360"/>
              </w:tabs>
              <w:jc w:val="center"/>
              <w:rPr>
                <w:bCs/>
                <w:sz w:val="20"/>
              </w:rPr>
            </w:pPr>
            <w:r>
              <w:rPr>
                <w:bCs/>
                <w:sz w:val="20"/>
              </w:rPr>
              <w:t>Warning message disappears.</w:t>
            </w:r>
          </w:p>
        </w:tc>
        <w:tc>
          <w:tcPr>
            <w:tcW w:w="1278" w:type="dxa"/>
            <w:tcBorders>
              <w:top w:val="single" w:sz="4" w:space="0" w:color="auto"/>
              <w:left w:val="single" w:sz="4" w:space="0" w:color="auto"/>
              <w:bottom w:val="single" w:sz="4" w:space="0" w:color="auto"/>
              <w:right w:val="single" w:sz="4" w:space="0" w:color="auto"/>
            </w:tcBorders>
          </w:tcPr>
          <w:p w14:paraId="4ED098C9" w14:textId="081FAC63" w:rsidR="001A2DE8" w:rsidRDefault="00830A77" w:rsidP="005E714B">
            <w:pPr>
              <w:tabs>
                <w:tab w:val="left" w:pos="360"/>
              </w:tabs>
              <w:jc w:val="center"/>
              <w:rPr>
                <w:sz w:val="20"/>
              </w:rPr>
            </w:pPr>
            <w:r>
              <w:rPr>
                <w:sz w:val="20"/>
              </w:rPr>
              <w:t>P</w:t>
            </w:r>
          </w:p>
        </w:tc>
      </w:tr>
      <w:tr w:rsidR="00830A77" w14:paraId="3130CE25" w14:textId="77777777" w:rsidTr="00E07EF7">
        <w:trPr>
          <w:trHeight w:val="457"/>
        </w:trPr>
        <w:tc>
          <w:tcPr>
            <w:tcW w:w="1311" w:type="dxa"/>
            <w:tcBorders>
              <w:top w:val="single" w:sz="4" w:space="0" w:color="auto"/>
              <w:left w:val="single" w:sz="4" w:space="0" w:color="auto"/>
              <w:bottom w:val="single" w:sz="4" w:space="0" w:color="auto"/>
              <w:right w:val="single" w:sz="4" w:space="0" w:color="auto"/>
            </w:tcBorders>
          </w:tcPr>
          <w:p w14:paraId="38933484" w14:textId="40D2B2AD" w:rsidR="00830A77" w:rsidRDefault="003C212A" w:rsidP="005E714B">
            <w:pPr>
              <w:tabs>
                <w:tab w:val="left" w:pos="360"/>
              </w:tabs>
              <w:jc w:val="center"/>
              <w:rPr>
                <w:sz w:val="20"/>
              </w:rPr>
            </w:pPr>
            <w:r>
              <w:rPr>
                <w:sz w:val="20"/>
              </w:rPr>
              <w:lastRenderedPageBreak/>
              <w:t>NS-2A-4</w:t>
            </w:r>
          </w:p>
        </w:tc>
        <w:tc>
          <w:tcPr>
            <w:tcW w:w="4210" w:type="dxa"/>
            <w:tcBorders>
              <w:top w:val="single" w:sz="4" w:space="0" w:color="auto"/>
              <w:left w:val="single" w:sz="4" w:space="0" w:color="auto"/>
              <w:bottom w:val="single" w:sz="4" w:space="0" w:color="auto"/>
              <w:right w:val="single" w:sz="4" w:space="0" w:color="auto"/>
            </w:tcBorders>
          </w:tcPr>
          <w:p w14:paraId="025270F7" w14:textId="0EF06430" w:rsidR="00830A77" w:rsidRDefault="003C212A" w:rsidP="005E714B">
            <w:pPr>
              <w:tabs>
                <w:tab w:val="left" w:pos="360"/>
              </w:tabs>
              <w:jc w:val="center"/>
              <w:rPr>
                <w:sz w:val="20"/>
              </w:rPr>
            </w:pPr>
            <w:r>
              <w:rPr>
                <w:sz w:val="20"/>
              </w:rPr>
              <w:t>Same as NS-2A</w:t>
            </w:r>
          </w:p>
        </w:tc>
        <w:tc>
          <w:tcPr>
            <w:tcW w:w="4285" w:type="dxa"/>
            <w:tcBorders>
              <w:top w:val="single" w:sz="4" w:space="0" w:color="auto"/>
              <w:left w:val="single" w:sz="4" w:space="0" w:color="auto"/>
              <w:bottom w:val="single" w:sz="4" w:space="0" w:color="auto"/>
              <w:right w:val="single" w:sz="4" w:space="0" w:color="auto"/>
            </w:tcBorders>
          </w:tcPr>
          <w:p w14:paraId="2FC4725F" w14:textId="090EDCF5" w:rsidR="00830A77" w:rsidRDefault="003C212A" w:rsidP="005E714B">
            <w:pPr>
              <w:tabs>
                <w:tab w:val="left" w:pos="360"/>
              </w:tabs>
              <w:jc w:val="center"/>
              <w:rPr>
                <w:sz w:val="20"/>
              </w:rPr>
            </w:pPr>
            <w:r>
              <w:rPr>
                <w:sz w:val="20"/>
              </w:rPr>
              <w:t>Click Add link</w:t>
            </w:r>
          </w:p>
        </w:tc>
        <w:tc>
          <w:tcPr>
            <w:tcW w:w="3458" w:type="dxa"/>
            <w:tcBorders>
              <w:top w:val="single" w:sz="4" w:space="0" w:color="auto"/>
              <w:left w:val="single" w:sz="4" w:space="0" w:color="auto"/>
              <w:bottom w:val="single" w:sz="4" w:space="0" w:color="auto"/>
              <w:right w:val="single" w:sz="4" w:space="0" w:color="auto"/>
            </w:tcBorders>
          </w:tcPr>
          <w:p w14:paraId="1E647AA9" w14:textId="3B562E2C" w:rsidR="00830A77" w:rsidRDefault="003C212A" w:rsidP="00830A77">
            <w:pPr>
              <w:tabs>
                <w:tab w:val="left" w:pos="360"/>
              </w:tabs>
              <w:jc w:val="center"/>
              <w:rPr>
                <w:bCs/>
                <w:sz w:val="20"/>
              </w:rPr>
            </w:pPr>
            <w:r>
              <w:rPr>
                <w:bCs/>
                <w:sz w:val="20"/>
              </w:rPr>
              <w:t>Add employee modal displays.</w:t>
            </w:r>
          </w:p>
        </w:tc>
        <w:tc>
          <w:tcPr>
            <w:tcW w:w="1278" w:type="dxa"/>
            <w:tcBorders>
              <w:top w:val="single" w:sz="4" w:space="0" w:color="auto"/>
              <w:left w:val="single" w:sz="4" w:space="0" w:color="auto"/>
              <w:bottom w:val="single" w:sz="4" w:space="0" w:color="auto"/>
              <w:right w:val="single" w:sz="4" w:space="0" w:color="auto"/>
            </w:tcBorders>
          </w:tcPr>
          <w:p w14:paraId="0FC26F34" w14:textId="7436110B" w:rsidR="00830A77" w:rsidRDefault="003C212A" w:rsidP="005E714B">
            <w:pPr>
              <w:tabs>
                <w:tab w:val="left" w:pos="360"/>
              </w:tabs>
              <w:jc w:val="center"/>
              <w:rPr>
                <w:sz w:val="20"/>
              </w:rPr>
            </w:pPr>
            <w:r>
              <w:rPr>
                <w:sz w:val="20"/>
              </w:rPr>
              <w:t>P</w:t>
            </w:r>
          </w:p>
        </w:tc>
      </w:tr>
      <w:tr w:rsidR="005B139B" w14:paraId="128C767E" w14:textId="77777777" w:rsidTr="00E07EF7">
        <w:trPr>
          <w:trHeight w:val="457"/>
        </w:trPr>
        <w:tc>
          <w:tcPr>
            <w:tcW w:w="1311" w:type="dxa"/>
            <w:tcBorders>
              <w:top w:val="single" w:sz="4" w:space="0" w:color="auto"/>
              <w:left w:val="single" w:sz="4" w:space="0" w:color="auto"/>
              <w:bottom w:val="single" w:sz="4" w:space="0" w:color="auto"/>
              <w:right w:val="single" w:sz="4" w:space="0" w:color="auto"/>
            </w:tcBorders>
          </w:tcPr>
          <w:p w14:paraId="4FE5C611" w14:textId="5F861F64" w:rsidR="005B139B" w:rsidRDefault="005B139B" w:rsidP="005E714B">
            <w:pPr>
              <w:tabs>
                <w:tab w:val="left" w:pos="360"/>
              </w:tabs>
              <w:jc w:val="center"/>
              <w:rPr>
                <w:sz w:val="20"/>
              </w:rPr>
            </w:pPr>
            <w:r>
              <w:rPr>
                <w:sz w:val="20"/>
              </w:rPr>
              <w:t>NS-2A-5</w:t>
            </w:r>
          </w:p>
        </w:tc>
        <w:tc>
          <w:tcPr>
            <w:tcW w:w="4210" w:type="dxa"/>
            <w:tcBorders>
              <w:top w:val="single" w:sz="4" w:space="0" w:color="auto"/>
              <w:left w:val="single" w:sz="4" w:space="0" w:color="auto"/>
              <w:bottom w:val="single" w:sz="4" w:space="0" w:color="auto"/>
              <w:right w:val="single" w:sz="4" w:space="0" w:color="auto"/>
            </w:tcBorders>
          </w:tcPr>
          <w:p w14:paraId="3CEC61BA" w14:textId="4438ED8E" w:rsidR="005B139B" w:rsidRDefault="005B139B" w:rsidP="005E714B">
            <w:pPr>
              <w:tabs>
                <w:tab w:val="left" w:pos="360"/>
              </w:tabs>
              <w:jc w:val="center"/>
              <w:rPr>
                <w:sz w:val="20"/>
              </w:rPr>
            </w:pPr>
            <w:r>
              <w:rPr>
                <w:sz w:val="20"/>
              </w:rPr>
              <w:t>Same as NS-2A</w:t>
            </w:r>
          </w:p>
        </w:tc>
        <w:tc>
          <w:tcPr>
            <w:tcW w:w="4285" w:type="dxa"/>
            <w:tcBorders>
              <w:top w:val="single" w:sz="4" w:space="0" w:color="auto"/>
              <w:left w:val="single" w:sz="4" w:space="0" w:color="auto"/>
              <w:bottom w:val="single" w:sz="4" w:space="0" w:color="auto"/>
              <w:right w:val="single" w:sz="4" w:space="0" w:color="auto"/>
            </w:tcBorders>
          </w:tcPr>
          <w:p w14:paraId="1D808552" w14:textId="77777777" w:rsidR="005B139B" w:rsidRDefault="005B139B" w:rsidP="005E714B">
            <w:pPr>
              <w:tabs>
                <w:tab w:val="left" w:pos="360"/>
              </w:tabs>
              <w:jc w:val="center"/>
              <w:rPr>
                <w:sz w:val="20"/>
              </w:rPr>
            </w:pPr>
            <w:r>
              <w:rPr>
                <w:sz w:val="20"/>
              </w:rPr>
              <w:t>Employee Add modal:</w:t>
            </w:r>
          </w:p>
          <w:p w14:paraId="536DF775" w14:textId="5C3D4667" w:rsidR="005B139B" w:rsidRDefault="005B139B" w:rsidP="005E714B">
            <w:pPr>
              <w:tabs>
                <w:tab w:val="left" w:pos="360"/>
              </w:tabs>
              <w:jc w:val="center"/>
              <w:rPr>
                <w:sz w:val="20"/>
              </w:rPr>
            </w:pPr>
            <w:r>
              <w:rPr>
                <w:sz w:val="20"/>
              </w:rPr>
              <w:t>Select a site</w:t>
            </w:r>
          </w:p>
        </w:tc>
        <w:tc>
          <w:tcPr>
            <w:tcW w:w="3458" w:type="dxa"/>
            <w:tcBorders>
              <w:top w:val="single" w:sz="4" w:space="0" w:color="auto"/>
              <w:left w:val="single" w:sz="4" w:space="0" w:color="auto"/>
              <w:bottom w:val="single" w:sz="4" w:space="0" w:color="auto"/>
              <w:right w:val="single" w:sz="4" w:space="0" w:color="auto"/>
            </w:tcBorders>
          </w:tcPr>
          <w:p w14:paraId="3CBB2A02" w14:textId="3E47FDA2" w:rsidR="005B139B" w:rsidRDefault="005B139B" w:rsidP="00830A77">
            <w:pPr>
              <w:tabs>
                <w:tab w:val="left" w:pos="360"/>
              </w:tabs>
              <w:jc w:val="center"/>
              <w:rPr>
                <w:bCs/>
                <w:sz w:val="20"/>
              </w:rPr>
            </w:pPr>
            <w:r>
              <w:rPr>
                <w:bCs/>
                <w:sz w:val="20"/>
              </w:rPr>
              <w:t>Employee dropdown is populated with employees from the selected site.</w:t>
            </w:r>
          </w:p>
        </w:tc>
        <w:tc>
          <w:tcPr>
            <w:tcW w:w="1278" w:type="dxa"/>
            <w:tcBorders>
              <w:top w:val="single" w:sz="4" w:space="0" w:color="auto"/>
              <w:left w:val="single" w:sz="4" w:space="0" w:color="auto"/>
              <w:bottom w:val="single" w:sz="4" w:space="0" w:color="auto"/>
              <w:right w:val="single" w:sz="4" w:space="0" w:color="auto"/>
            </w:tcBorders>
          </w:tcPr>
          <w:p w14:paraId="734754C8" w14:textId="6ADA1048" w:rsidR="005B139B" w:rsidRDefault="005B139B" w:rsidP="005E714B">
            <w:pPr>
              <w:tabs>
                <w:tab w:val="left" w:pos="360"/>
              </w:tabs>
              <w:jc w:val="center"/>
              <w:rPr>
                <w:sz w:val="20"/>
              </w:rPr>
            </w:pPr>
            <w:r>
              <w:rPr>
                <w:sz w:val="20"/>
              </w:rPr>
              <w:t>P</w:t>
            </w:r>
          </w:p>
        </w:tc>
      </w:tr>
      <w:tr w:rsidR="00950452" w14:paraId="4D2A5C9E" w14:textId="77777777" w:rsidTr="00E07EF7">
        <w:trPr>
          <w:trHeight w:val="457"/>
        </w:trPr>
        <w:tc>
          <w:tcPr>
            <w:tcW w:w="1311" w:type="dxa"/>
            <w:tcBorders>
              <w:top w:val="single" w:sz="4" w:space="0" w:color="auto"/>
              <w:left w:val="single" w:sz="4" w:space="0" w:color="auto"/>
              <w:bottom w:val="single" w:sz="4" w:space="0" w:color="auto"/>
              <w:right w:val="single" w:sz="4" w:space="0" w:color="auto"/>
            </w:tcBorders>
          </w:tcPr>
          <w:p w14:paraId="60105BD0" w14:textId="3E588921" w:rsidR="00950452" w:rsidRDefault="00950452" w:rsidP="005E714B">
            <w:pPr>
              <w:tabs>
                <w:tab w:val="left" w:pos="360"/>
              </w:tabs>
              <w:jc w:val="center"/>
              <w:rPr>
                <w:sz w:val="20"/>
              </w:rPr>
            </w:pPr>
            <w:r>
              <w:rPr>
                <w:sz w:val="20"/>
              </w:rPr>
              <w:t>NS-2A-6</w:t>
            </w:r>
          </w:p>
        </w:tc>
        <w:tc>
          <w:tcPr>
            <w:tcW w:w="4210" w:type="dxa"/>
            <w:tcBorders>
              <w:top w:val="single" w:sz="4" w:space="0" w:color="auto"/>
              <w:left w:val="single" w:sz="4" w:space="0" w:color="auto"/>
              <w:bottom w:val="single" w:sz="4" w:space="0" w:color="auto"/>
              <w:right w:val="single" w:sz="4" w:space="0" w:color="auto"/>
            </w:tcBorders>
          </w:tcPr>
          <w:p w14:paraId="6E9F1BE4" w14:textId="00431141" w:rsidR="00950452" w:rsidRDefault="00950452" w:rsidP="005E714B">
            <w:pPr>
              <w:tabs>
                <w:tab w:val="left" w:pos="360"/>
              </w:tabs>
              <w:jc w:val="center"/>
              <w:rPr>
                <w:sz w:val="20"/>
              </w:rPr>
            </w:pPr>
            <w:r>
              <w:rPr>
                <w:sz w:val="20"/>
              </w:rPr>
              <w:t>Same as NS-2A</w:t>
            </w:r>
          </w:p>
        </w:tc>
        <w:tc>
          <w:tcPr>
            <w:tcW w:w="4285" w:type="dxa"/>
            <w:tcBorders>
              <w:top w:val="single" w:sz="4" w:space="0" w:color="auto"/>
              <w:left w:val="single" w:sz="4" w:space="0" w:color="auto"/>
              <w:bottom w:val="single" w:sz="4" w:space="0" w:color="auto"/>
              <w:right w:val="single" w:sz="4" w:space="0" w:color="auto"/>
            </w:tcBorders>
          </w:tcPr>
          <w:p w14:paraId="552053EE" w14:textId="77777777" w:rsidR="00950452" w:rsidRDefault="00950452" w:rsidP="005E714B">
            <w:pPr>
              <w:tabs>
                <w:tab w:val="left" w:pos="360"/>
              </w:tabs>
              <w:jc w:val="center"/>
              <w:rPr>
                <w:sz w:val="20"/>
              </w:rPr>
            </w:pPr>
            <w:r>
              <w:rPr>
                <w:sz w:val="20"/>
              </w:rPr>
              <w:t>Select an employee;</w:t>
            </w:r>
          </w:p>
          <w:p w14:paraId="68FDF828" w14:textId="169B3CE8" w:rsidR="00950452" w:rsidRDefault="00950452" w:rsidP="005E714B">
            <w:pPr>
              <w:tabs>
                <w:tab w:val="left" w:pos="360"/>
              </w:tabs>
              <w:jc w:val="center"/>
              <w:rPr>
                <w:sz w:val="20"/>
              </w:rPr>
            </w:pPr>
            <w:r>
              <w:rPr>
                <w:sz w:val="20"/>
              </w:rPr>
              <w:t>Click Add</w:t>
            </w:r>
          </w:p>
        </w:tc>
        <w:tc>
          <w:tcPr>
            <w:tcW w:w="3458" w:type="dxa"/>
            <w:tcBorders>
              <w:top w:val="single" w:sz="4" w:space="0" w:color="auto"/>
              <w:left w:val="single" w:sz="4" w:space="0" w:color="auto"/>
              <w:bottom w:val="single" w:sz="4" w:space="0" w:color="auto"/>
              <w:right w:val="single" w:sz="4" w:space="0" w:color="auto"/>
            </w:tcBorders>
          </w:tcPr>
          <w:p w14:paraId="1F690F79" w14:textId="77777777" w:rsidR="00950452" w:rsidRDefault="00950452" w:rsidP="00830A77">
            <w:pPr>
              <w:tabs>
                <w:tab w:val="left" w:pos="360"/>
              </w:tabs>
              <w:jc w:val="center"/>
              <w:rPr>
                <w:bCs/>
                <w:sz w:val="20"/>
              </w:rPr>
            </w:pPr>
            <w:r>
              <w:rPr>
                <w:bCs/>
                <w:sz w:val="20"/>
              </w:rPr>
              <w:t>Employee Add modal disappears;</w:t>
            </w:r>
          </w:p>
          <w:p w14:paraId="7225F9F5" w14:textId="224681B1" w:rsidR="00950452" w:rsidRDefault="00950452" w:rsidP="00830A77">
            <w:pPr>
              <w:tabs>
                <w:tab w:val="left" w:pos="360"/>
              </w:tabs>
              <w:jc w:val="center"/>
              <w:rPr>
                <w:bCs/>
                <w:sz w:val="20"/>
              </w:rPr>
            </w:pPr>
            <w:r>
              <w:rPr>
                <w:bCs/>
                <w:sz w:val="20"/>
              </w:rPr>
              <w:t>Selected employee is added in the non-selected dual box</w:t>
            </w:r>
          </w:p>
        </w:tc>
        <w:tc>
          <w:tcPr>
            <w:tcW w:w="1278" w:type="dxa"/>
            <w:tcBorders>
              <w:top w:val="single" w:sz="4" w:space="0" w:color="auto"/>
              <w:left w:val="single" w:sz="4" w:space="0" w:color="auto"/>
              <w:bottom w:val="single" w:sz="4" w:space="0" w:color="auto"/>
              <w:right w:val="single" w:sz="4" w:space="0" w:color="auto"/>
            </w:tcBorders>
          </w:tcPr>
          <w:p w14:paraId="35F32DA1" w14:textId="05EA3368" w:rsidR="00950452" w:rsidRDefault="00950452" w:rsidP="005E714B">
            <w:pPr>
              <w:tabs>
                <w:tab w:val="left" w:pos="360"/>
              </w:tabs>
              <w:jc w:val="center"/>
              <w:rPr>
                <w:sz w:val="20"/>
              </w:rPr>
            </w:pPr>
            <w:r>
              <w:rPr>
                <w:sz w:val="20"/>
              </w:rPr>
              <w:t>P</w:t>
            </w:r>
          </w:p>
        </w:tc>
      </w:tr>
      <w:tr w:rsidR="007322B1" w14:paraId="580F5D08" w14:textId="77777777" w:rsidTr="00C60F52">
        <w:trPr>
          <w:trHeight w:val="344"/>
          <w:ins w:id="13" w:author="Huang, Lili" w:date="2023-04-11T10:18:00Z"/>
        </w:trPr>
        <w:tc>
          <w:tcPr>
            <w:tcW w:w="14542" w:type="dxa"/>
            <w:gridSpan w:val="5"/>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E4F81D" w14:textId="06DB7D24" w:rsidR="007322B1" w:rsidRDefault="007322B1" w:rsidP="00C60F52">
            <w:pPr>
              <w:tabs>
                <w:tab w:val="left" w:pos="360"/>
              </w:tabs>
              <w:rPr>
                <w:ins w:id="14" w:author="Huang, Lili" w:date="2023-04-11T10:18:00Z"/>
                <w:sz w:val="20"/>
              </w:rPr>
            </w:pPr>
            <w:ins w:id="15" w:author="Huang, Lili" w:date="2023-04-11T10:18:00Z">
              <w:r>
                <w:rPr>
                  <w:color w:val="FF0000"/>
                  <w:sz w:val="20"/>
                </w:rPr>
                <w:t>End</w:t>
              </w:r>
            </w:ins>
            <w:ins w:id="16" w:author="Huang, Lili" w:date="2023-04-11T10:19:00Z">
              <w:r>
                <w:rPr>
                  <w:color w:val="FF0000"/>
                  <w:sz w:val="20"/>
                </w:rPr>
                <w:t xml:space="preserve">: </w:t>
              </w:r>
            </w:ins>
            <w:ins w:id="17" w:author="Huang, Lili" w:date="2023-04-11T10:18:00Z">
              <w:r w:rsidRPr="001773A1">
                <w:rPr>
                  <w:color w:val="FF0000"/>
                  <w:sz w:val="20"/>
                </w:rPr>
                <w:t>CSR module – user with job code WACS40, WACS50, and WACS60</w:t>
              </w:r>
            </w:ins>
          </w:p>
        </w:tc>
      </w:tr>
      <w:tr w:rsidR="00D46B4D" w14:paraId="3A5C4219" w14:textId="77777777" w:rsidTr="001773A1">
        <w:trPr>
          <w:trHeight w:val="457"/>
          <w:ins w:id="18" w:author="Huang, Lili" w:date="2023-04-11T10:19:00Z"/>
        </w:trPr>
        <w:tc>
          <w:tcPr>
            <w:tcW w:w="1311" w:type="dxa"/>
            <w:tcBorders>
              <w:top w:val="single" w:sz="4" w:space="0" w:color="auto"/>
              <w:left w:val="single" w:sz="4" w:space="0" w:color="auto"/>
              <w:bottom w:val="single" w:sz="4" w:space="0" w:color="auto"/>
              <w:right w:val="single" w:sz="4" w:space="0" w:color="auto"/>
            </w:tcBorders>
          </w:tcPr>
          <w:p w14:paraId="72ED7EEC" w14:textId="4C316C46" w:rsidR="00D46B4D" w:rsidRDefault="00D46B4D" w:rsidP="001773A1">
            <w:pPr>
              <w:tabs>
                <w:tab w:val="left" w:pos="360"/>
              </w:tabs>
              <w:jc w:val="center"/>
              <w:rPr>
                <w:ins w:id="19" w:author="Huang, Lili" w:date="2023-04-11T10:19:00Z"/>
                <w:sz w:val="20"/>
              </w:rPr>
            </w:pPr>
            <w:ins w:id="20" w:author="Huang, Lili" w:date="2023-04-11T10:19:00Z">
              <w:r>
                <w:rPr>
                  <w:sz w:val="20"/>
                </w:rPr>
                <w:t>NS</w:t>
              </w:r>
            </w:ins>
            <w:ins w:id="21" w:author="Huang, Lili" w:date="2023-04-11T10:20:00Z">
              <w:r>
                <w:rPr>
                  <w:sz w:val="20"/>
                </w:rPr>
                <w:t>-2-4</w:t>
              </w:r>
            </w:ins>
          </w:p>
        </w:tc>
        <w:tc>
          <w:tcPr>
            <w:tcW w:w="4210" w:type="dxa"/>
            <w:tcBorders>
              <w:top w:val="single" w:sz="4" w:space="0" w:color="auto"/>
              <w:left w:val="single" w:sz="4" w:space="0" w:color="auto"/>
              <w:bottom w:val="single" w:sz="4" w:space="0" w:color="auto"/>
              <w:right w:val="single" w:sz="4" w:space="0" w:color="auto"/>
            </w:tcBorders>
          </w:tcPr>
          <w:p w14:paraId="1C2B291C" w14:textId="254E1EC1" w:rsidR="00D46B4D" w:rsidRDefault="000D363C" w:rsidP="001773A1">
            <w:pPr>
              <w:tabs>
                <w:tab w:val="left" w:pos="360"/>
              </w:tabs>
              <w:jc w:val="center"/>
              <w:rPr>
                <w:ins w:id="22" w:author="Huang, Lili" w:date="2023-04-11T10:19:00Z"/>
                <w:sz w:val="20"/>
              </w:rPr>
            </w:pPr>
            <w:ins w:id="23" w:author="Huang, Lili" w:date="2023-04-11T10:20:00Z">
              <w:r>
                <w:rPr>
                  <w:sz w:val="20"/>
                </w:rPr>
                <w:t>Same as NS-2</w:t>
              </w:r>
            </w:ins>
          </w:p>
        </w:tc>
        <w:tc>
          <w:tcPr>
            <w:tcW w:w="4285" w:type="dxa"/>
            <w:tcBorders>
              <w:top w:val="single" w:sz="4" w:space="0" w:color="auto"/>
              <w:left w:val="single" w:sz="4" w:space="0" w:color="auto"/>
              <w:bottom w:val="single" w:sz="4" w:space="0" w:color="auto"/>
              <w:right w:val="single" w:sz="4" w:space="0" w:color="auto"/>
            </w:tcBorders>
          </w:tcPr>
          <w:p w14:paraId="5FCD5179" w14:textId="5749FAF9" w:rsidR="00D46B4D" w:rsidRDefault="004C0817" w:rsidP="001773A1">
            <w:pPr>
              <w:tabs>
                <w:tab w:val="left" w:pos="360"/>
              </w:tabs>
              <w:jc w:val="center"/>
              <w:rPr>
                <w:ins w:id="24" w:author="Huang, Lili" w:date="2023-04-11T10:21:00Z"/>
                <w:sz w:val="20"/>
              </w:rPr>
            </w:pPr>
            <w:ins w:id="25" w:author="Huang, Lili" w:date="2023-04-11T10:20:00Z">
              <w:r>
                <w:rPr>
                  <w:sz w:val="20"/>
                </w:rPr>
                <w:t xml:space="preserve">Select </w:t>
              </w:r>
              <w:r w:rsidRPr="004C0817">
                <w:rPr>
                  <w:b/>
                  <w:bCs/>
                  <w:sz w:val="20"/>
                  <w:rPrChange w:id="26" w:author="Huang, Lili" w:date="2023-04-11T10:21:00Z">
                    <w:rPr>
                      <w:sz w:val="20"/>
                    </w:rPr>
                  </w:rPrChange>
                </w:rPr>
                <w:t>CS</w:t>
              </w:r>
            </w:ins>
            <w:ins w:id="27" w:author="Huang, Lili" w:date="2023-04-11T10:21:00Z">
              <w:r w:rsidRPr="004C0817">
                <w:rPr>
                  <w:b/>
                  <w:bCs/>
                  <w:sz w:val="20"/>
                  <w:rPrChange w:id="28" w:author="Huang, Lili" w:date="2023-04-11T10:21:00Z">
                    <w:rPr>
                      <w:sz w:val="20"/>
                    </w:rPr>
                  </w:rPrChange>
                </w:rPr>
                <w:t>R</w:t>
              </w:r>
              <w:r>
                <w:rPr>
                  <w:sz w:val="20"/>
                </w:rPr>
                <w:t xml:space="preserve"> Employee Level</w:t>
              </w:r>
            </w:ins>
          </w:p>
          <w:p w14:paraId="4C2E0C68" w14:textId="209A78B2" w:rsidR="004C0817" w:rsidRDefault="004C0817" w:rsidP="001773A1">
            <w:pPr>
              <w:tabs>
                <w:tab w:val="left" w:pos="360"/>
              </w:tabs>
              <w:jc w:val="center"/>
              <w:rPr>
                <w:ins w:id="29" w:author="Huang, Lili" w:date="2023-04-11T10:21:00Z"/>
                <w:sz w:val="20"/>
              </w:rPr>
            </w:pPr>
            <w:ins w:id="30" w:author="Huang, Lili" w:date="2023-04-11T10:21:00Z">
              <w:r>
                <w:rPr>
                  <w:sz w:val="20"/>
                </w:rPr>
                <w:t>Select a program</w:t>
              </w:r>
            </w:ins>
            <w:ins w:id="31" w:author="Huang, Lili" w:date="2023-04-11T10:22:00Z">
              <w:r>
                <w:rPr>
                  <w:sz w:val="20"/>
                </w:rPr>
                <w:t xml:space="preserve"> other than “Dual” and “Medicare”</w:t>
              </w:r>
            </w:ins>
          </w:p>
          <w:p w14:paraId="3417924B" w14:textId="0164D687" w:rsidR="004C0817" w:rsidRDefault="004C0817" w:rsidP="001773A1">
            <w:pPr>
              <w:tabs>
                <w:tab w:val="left" w:pos="360"/>
              </w:tabs>
              <w:jc w:val="center"/>
              <w:rPr>
                <w:ins w:id="32" w:author="Huang, Lili" w:date="2023-04-11T10:21:00Z"/>
                <w:sz w:val="20"/>
              </w:rPr>
            </w:pPr>
            <w:ins w:id="33" w:author="Huang, Lili" w:date="2023-04-11T10:21:00Z">
              <w:r>
                <w:rPr>
                  <w:sz w:val="20"/>
                </w:rPr>
                <w:t>Select a site</w:t>
              </w:r>
            </w:ins>
          </w:p>
          <w:p w14:paraId="14869B23" w14:textId="789DBA5C" w:rsidR="004C0817" w:rsidRDefault="004C0817" w:rsidP="001773A1">
            <w:pPr>
              <w:tabs>
                <w:tab w:val="left" w:pos="360"/>
              </w:tabs>
              <w:jc w:val="center"/>
              <w:rPr>
                <w:ins w:id="34" w:author="Huang, Lili" w:date="2023-04-11T10:22:00Z"/>
                <w:sz w:val="20"/>
              </w:rPr>
            </w:pPr>
            <w:ins w:id="35" w:author="Huang, Lili" w:date="2023-04-11T10:21:00Z">
              <w:r>
                <w:rPr>
                  <w:sz w:val="20"/>
                </w:rPr>
                <w:t>Select an e</w:t>
              </w:r>
            </w:ins>
            <w:ins w:id="36" w:author="Huang, Lili" w:date="2023-04-11T10:22:00Z">
              <w:r>
                <w:rPr>
                  <w:sz w:val="20"/>
                </w:rPr>
                <w:t>mployee</w:t>
              </w:r>
            </w:ins>
          </w:p>
          <w:p w14:paraId="56036151" w14:textId="2854DBDB" w:rsidR="004C0817" w:rsidRDefault="004C0817" w:rsidP="001773A1">
            <w:pPr>
              <w:tabs>
                <w:tab w:val="left" w:pos="360"/>
              </w:tabs>
              <w:jc w:val="center"/>
              <w:rPr>
                <w:ins w:id="37" w:author="Huang, Lili" w:date="2023-04-11T10:23:00Z"/>
                <w:sz w:val="20"/>
              </w:rPr>
            </w:pPr>
            <w:ins w:id="38" w:author="Huang, Lili" w:date="2023-04-11T10:23:00Z">
              <w:r>
                <w:rPr>
                  <w:sz w:val="20"/>
                </w:rPr>
                <w:t>Select whether you are going to coach the selected employee</w:t>
              </w:r>
            </w:ins>
          </w:p>
          <w:p w14:paraId="3ED4D6F0" w14:textId="5567E824" w:rsidR="004C0817" w:rsidRDefault="004C0817" w:rsidP="00EC05CD">
            <w:pPr>
              <w:tabs>
                <w:tab w:val="left" w:pos="360"/>
              </w:tabs>
              <w:jc w:val="center"/>
              <w:rPr>
                <w:ins w:id="39" w:author="Huang, Lili" w:date="2023-04-11T10:19:00Z"/>
                <w:sz w:val="20"/>
              </w:rPr>
            </w:pPr>
            <w:ins w:id="40" w:author="Huang, Lili" w:date="2023-04-11T10:23:00Z">
              <w:r>
                <w:rPr>
                  <w:sz w:val="20"/>
                </w:rPr>
                <w:t>Select</w:t>
              </w:r>
            </w:ins>
            <w:ins w:id="41" w:author="Huang, Lili" w:date="2023-04-11T10:26:00Z">
              <w:r w:rsidR="008A4B6F">
                <w:rPr>
                  <w:sz w:val="20"/>
                </w:rPr>
                <w:t xml:space="preserve"> Coaching Reason</w:t>
              </w:r>
            </w:ins>
            <w:ins w:id="42" w:author="Huang, Lili" w:date="2023-04-11T10:23:00Z">
              <w:r>
                <w:rPr>
                  <w:sz w:val="20"/>
                </w:rPr>
                <w:t xml:space="preserve"> “Claims View (Medicare Only)”</w:t>
              </w:r>
            </w:ins>
          </w:p>
        </w:tc>
        <w:tc>
          <w:tcPr>
            <w:tcW w:w="3458" w:type="dxa"/>
            <w:tcBorders>
              <w:top w:val="single" w:sz="4" w:space="0" w:color="auto"/>
              <w:left w:val="single" w:sz="4" w:space="0" w:color="auto"/>
              <w:bottom w:val="single" w:sz="4" w:space="0" w:color="auto"/>
              <w:right w:val="single" w:sz="4" w:space="0" w:color="auto"/>
            </w:tcBorders>
          </w:tcPr>
          <w:p w14:paraId="52620F1D" w14:textId="77777777" w:rsidR="00D46B4D" w:rsidRDefault="00EC05CD" w:rsidP="001773A1">
            <w:pPr>
              <w:tabs>
                <w:tab w:val="left" w:pos="360"/>
              </w:tabs>
              <w:jc w:val="center"/>
              <w:rPr>
                <w:ins w:id="43" w:author="Huang, Lili" w:date="2023-04-11T10:24:00Z"/>
                <w:bCs/>
                <w:sz w:val="20"/>
              </w:rPr>
            </w:pPr>
            <w:ins w:id="44" w:author="Huang, Lili" w:date="2023-04-11T10:24:00Z">
              <w:r w:rsidRPr="00EC05CD">
                <w:rPr>
                  <w:bCs/>
                  <w:sz w:val="20"/>
                  <w:rPrChange w:id="45" w:author="Huang, Lili" w:date="2023-04-11T10:24:00Z">
                    <w:rPr>
                      <w:b/>
                      <w:sz w:val="20"/>
                    </w:rPr>
                  </w:rPrChange>
                </w:rPr>
                <w:t>Error mess</w:t>
              </w:r>
              <w:r>
                <w:rPr>
                  <w:bCs/>
                  <w:sz w:val="20"/>
                </w:rPr>
                <w:t>age displays:</w:t>
              </w:r>
            </w:ins>
          </w:p>
          <w:p w14:paraId="06467EC5" w14:textId="5EF1F63B" w:rsidR="00EC05CD" w:rsidRPr="00EC05CD" w:rsidRDefault="00EC05CD" w:rsidP="001773A1">
            <w:pPr>
              <w:tabs>
                <w:tab w:val="left" w:pos="360"/>
              </w:tabs>
              <w:jc w:val="center"/>
              <w:rPr>
                <w:ins w:id="46" w:author="Huang, Lili" w:date="2023-04-11T10:19:00Z"/>
                <w:bCs/>
                <w:sz w:val="20"/>
                <w:rPrChange w:id="47" w:author="Huang, Lili" w:date="2023-04-11T10:24:00Z">
                  <w:rPr>
                    <w:ins w:id="48" w:author="Huang, Lili" w:date="2023-04-11T10:19:00Z"/>
                    <w:b/>
                    <w:sz w:val="20"/>
                  </w:rPr>
                </w:rPrChange>
              </w:rPr>
            </w:pPr>
            <w:ins w:id="49" w:author="Huang, Lili" w:date="2023-04-11T10:24:00Z">
              <w:r>
                <w:rPr>
                  <w:rFonts w:ascii="Helvetica" w:hAnsi="Helvetica"/>
                  <w:color w:val="FF0000"/>
                  <w:sz w:val="18"/>
                  <w:szCs w:val="18"/>
                  <w:shd w:val="clear" w:color="auto" w:fill="F5F5F5"/>
                </w:rPr>
                <w:t>"Claims View" is for Medicare only. You selected a non-medicare program.</w:t>
              </w:r>
            </w:ins>
          </w:p>
        </w:tc>
        <w:tc>
          <w:tcPr>
            <w:tcW w:w="1278" w:type="dxa"/>
            <w:tcBorders>
              <w:top w:val="single" w:sz="4" w:space="0" w:color="auto"/>
              <w:left w:val="single" w:sz="4" w:space="0" w:color="auto"/>
              <w:bottom w:val="single" w:sz="4" w:space="0" w:color="auto"/>
              <w:right w:val="single" w:sz="4" w:space="0" w:color="auto"/>
            </w:tcBorders>
          </w:tcPr>
          <w:p w14:paraId="597A0D47" w14:textId="4140051A" w:rsidR="00D46B4D" w:rsidRDefault="00EC05CD" w:rsidP="001773A1">
            <w:pPr>
              <w:tabs>
                <w:tab w:val="left" w:pos="360"/>
              </w:tabs>
              <w:jc w:val="center"/>
              <w:rPr>
                <w:ins w:id="50" w:author="Huang, Lili" w:date="2023-04-11T10:19:00Z"/>
                <w:sz w:val="20"/>
              </w:rPr>
            </w:pPr>
            <w:ins w:id="51" w:author="Huang, Lili" w:date="2023-04-11T10:24:00Z">
              <w:r>
                <w:rPr>
                  <w:sz w:val="20"/>
                </w:rPr>
                <w:t>P</w:t>
              </w:r>
            </w:ins>
          </w:p>
        </w:tc>
      </w:tr>
      <w:tr w:rsidR="00E2633C" w14:paraId="17E88C72" w14:textId="77777777" w:rsidTr="001773A1">
        <w:trPr>
          <w:trHeight w:val="457"/>
          <w:ins w:id="52" w:author="Huang, Lili" w:date="2023-04-11T10:24:00Z"/>
        </w:trPr>
        <w:tc>
          <w:tcPr>
            <w:tcW w:w="1311" w:type="dxa"/>
            <w:tcBorders>
              <w:top w:val="single" w:sz="4" w:space="0" w:color="auto"/>
              <w:left w:val="single" w:sz="4" w:space="0" w:color="auto"/>
              <w:bottom w:val="single" w:sz="4" w:space="0" w:color="auto"/>
              <w:right w:val="single" w:sz="4" w:space="0" w:color="auto"/>
            </w:tcBorders>
          </w:tcPr>
          <w:p w14:paraId="649DFAA6" w14:textId="1F42E19C" w:rsidR="00E2633C" w:rsidRDefault="00E2633C" w:rsidP="001773A1">
            <w:pPr>
              <w:tabs>
                <w:tab w:val="left" w:pos="360"/>
              </w:tabs>
              <w:jc w:val="center"/>
              <w:rPr>
                <w:ins w:id="53" w:author="Huang, Lili" w:date="2023-04-11T10:24:00Z"/>
                <w:sz w:val="20"/>
              </w:rPr>
            </w:pPr>
            <w:ins w:id="54" w:author="Huang, Lili" w:date="2023-04-11T10:25:00Z">
              <w:r>
                <w:rPr>
                  <w:sz w:val="20"/>
                </w:rPr>
                <w:t>NS-2-4-1</w:t>
              </w:r>
            </w:ins>
          </w:p>
        </w:tc>
        <w:tc>
          <w:tcPr>
            <w:tcW w:w="4210" w:type="dxa"/>
            <w:tcBorders>
              <w:top w:val="single" w:sz="4" w:space="0" w:color="auto"/>
              <w:left w:val="single" w:sz="4" w:space="0" w:color="auto"/>
              <w:bottom w:val="single" w:sz="4" w:space="0" w:color="auto"/>
              <w:right w:val="single" w:sz="4" w:space="0" w:color="auto"/>
            </w:tcBorders>
          </w:tcPr>
          <w:p w14:paraId="1BA59B48" w14:textId="5666A4B6" w:rsidR="00E2633C" w:rsidRDefault="00E2633C" w:rsidP="001773A1">
            <w:pPr>
              <w:tabs>
                <w:tab w:val="left" w:pos="360"/>
              </w:tabs>
              <w:jc w:val="center"/>
              <w:rPr>
                <w:ins w:id="55" w:author="Huang, Lili" w:date="2023-04-11T10:24:00Z"/>
                <w:sz w:val="20"/>
              </w:rPr>
            </w:pPr>
            <w:ins w:id="56" w:author="Huang, Lili" w:date="2023-04-11T10:25:00Z">
              <w:r>
                <w:rPr>
                  <w:sz w:val="20"/>
                </w:rPr>
                <w:t>Same as NS-2-4</w:t>
              </w:r>
            </w:ins>
          </w:p>
        </w:tc>
        <w:tc>
          <w:tcPr>
            <w:tcW w:w="4285" w:type="dxa"/>
            <w:tcBorders>
              <w:top w:val="single" w:sz="4" w:space="0" w:color="auto"/>
              <w:left w:val="single" w:sz="4" w:space="0" w:color="auto"/>
              <w:bottom w:val="single" w:sz="4" w:space="0" w:color="auto"/>
              <w:right w:val="single" w:sz="4" w:space="0" w:color="auto"/>
            </w:tcBorders>
          </w:tcPr>
          <w:p w14:paraId="7806CB17" w14:textId="77777777" w:rsidR="00E2633C" w:rsidRDefault="003C3EC8" w:rsidP="001773A1">
            <w:pPr>
              <w:tabs>
                <w:tab w:val="left" w:pos="360"/>
              </w:tabs>
              <w:jc w:val="center"/>
              <w:rPr>
                <w:ins w:id="57" w:author="Huang, Lili" w:date="2023-04-11T10:25:00Z"/>
                <w:sz w:val="20"/>
              </w:rPr>
            </w:pPr>
            <w:ins w:id="58" w:author="Huang, Lili" w:date="2023-04-11T10:25:00Z">
              <w:r>
                <w:rPr>
                  <w:sz w:val="20"/>
                </w:rPr>
                <w:t>Continue with NS-2-4</w:t>
              </w:r>
            </w:ins>
          </w:p>
          <w:p w14:paraId="3B42DEFD" w14:textId="5C0728FB" w:rsidR="003C3EC8" w:rsidRDefault="008A4B6F" w:rsidP="001773A1">
            <w:pPr>
              <w:tabs>
                <w:tab w:val="left" w:pos="360"/>
              </w:tabs>
              <w:jc w:val="center"/>
              <w:rPr>
                <w:ins w:id="59" w:author="Huang, Lili" w:date="2023-04-11T10:24:00Z"/>
                <w:sz w:val="20"/>
              </w:rPr>
            </w:pPr>
            <w:ins w:id="60" w:author="Huang, Lili" w:date="2023-04-11T10:26:00Z">
              <w:r>
                <w:rPr>
                  <w:sz w:val="20"/>
                </w:rPr>
                <w:t xml:space="preserve">UnSelect </w:t>
              </w:r>
            </w:ins>
            <w:ins w:id="61" w:author="Huang, Lili" w:date="2023-04-11T10:27:00Z">
              <w:r w:rsidR="009C2385">
                <w:rPr>
                  <w:sz w:val="20"/>
                </w:rPr>
                <w:t>Coaching Reason “Claims View (Medicare Only)”</w:t>
              </w:r>
            </w:ins>
          </w:p>
        </w:tc>
        <w:tc>
          <w:tcPr>
            <w:tcW w:w="3458" w:type="dxa"/>
            <w:tcBorders>
              <w:top w:val="single" w:sz="4" w:space="0" w:color="auto"/>
              <w:left w:val="single" w:sz="4" w:space="0" w:color="auto"/>
              <w:bottom w:val="single" w:sz="4" w:space="0" w:color="auto"/>
              <w:right w:val="single" w:sz="4" w:space="0" w:color="auto"/>
            </w:tcBorders>
          </w:tcPr>
          <w:p w14:paraId="0F7174D8" w14:textId="1604B4F1" w:rsidR="00E2633C" w:rsidRPr="00E2633C" w:rsidRDefault="009B7305" w:rsidP="001773A1">
            <w:pPr>
              <w:tabs>
                <w:tab w:val="left" w:pos="360"/>
              </w:tabs>
              <w:jc w:val="center"/>
              <w:rPr>
                <w:ins w:id="62" w:author="Huang, Lili" w:date="2023-04-11T10:24:00Z"/>
                <w:bCs/>
                <w:sz w:val="20"/>
              </w:rPr>
            </w:pPr>
            <w:ins w:id="63" w:author="Huang, Lili" w:date="2023-04-11T10:27:00Z">
              <w:r>
                <w:rPr>
                  <w:bCs/>
                  <w:sz w:val="20"/>
                </w:rPr>
                <w:t>Error message disappears.</w:t>
              </w:r>
            </w:ins>
          </w:p>
        </w:tc>
        <w:tc>
          <w:tcPr>
            <w:tcW w:w="1278" w:type="dxa"/>
            <w:tcBorders>
              <w:top w:val="single" w:sz="4" w:space="0" w:color="auto"/>
              <w:left w:val="single" w:sz="4" w:space="0" w:color="auto"/>
              <w:bottom w:val="single" w:sz="4" w:space="0" w:color="auto"/>
              <w:right w:val="single" w:sz="4" w:space="0" w:color="auto"/>
            </w:tcBorders>
          </w:tcPr>
          <w:p w14:paraId="0E9C2949" w14:textId="0D3EE5D8" w:rsidR="00E2633C" w:rsidRDefault="009B7305" w:rsidP="001773A1">
            <w:pPr>
              <w:tabs>
                <w:tab w:val="left" w:pos="360"/>
              </w:tabs>
              <w:jc w:val="center"/>
              <w:rPr>
                <w:ins w:id="64" w:author="Huang, Lili" w:date="2023-04-11T10:24:00Z"/>
                <w:sz w:val="20"/>
              </w:rPr>
            </w:pPr>
            <w:ins w:id="65" w:author="Huang, Lili" w:date="2023-04-11T10:27:00Z">
              <w:r>
                <w:rPr>
                  <w:sz w:val="20"/>
                </w:rPr>
                <w:t>P</w:t>
              </w:r>
            </w:ins>
          </w:p>
        </w:tc>
      </w:tr>
      <w:tr w:rsidR="007D52ED" w14:paraId="25861915" w14:textId="77777777" w:rsidTr="001773A1">
        <w:trPr>
          <w:trHeight w:val="457"/>
          <w:ins w:id="66" w:author="Huang, Lili" w:date="2023-04-11T10:28:00Z"/>
        </w:trPr>
        <w:tc>
          <w:tcPr>
            <w:tcW w:w="1311" w:type="dxa"/>
            <w:tcBorders>
              <w:top w:val="single" w:sz="4" w:space="0" w:color="auto"/>
              <w:left w:val="single" w:sz="4" w:space="0" w:color="auto"/>
              <w:bottom w:val="single" w:sz="4" w:space="0" w:color="auto"/>
              <w:right w:val="single" w:sz="4" w:space="0" w:color="auto"/>
            </w:tcBorders>
          </w:tcPr>
          <w:p w14:paraId="2EBEB69A" w14:textId="340C6564" w:rsidR="007D52ED" w:rsidRDefault="007D52ED" w:rsidP="001773A1">
            <w:pPr>
              <w:tabs>
                <w:tab w:val="left" w:pos="360"/>
              </w:tabs>
              <w:jc w:val="center"/>
              <w:rPr>
                <w:ins w:id="67" w:author="Huang, Lili" w:date="2023-04-11T10:28:00Z"/>
                <w:sz w:val="20"/>
              </w:rPr>
            </w:pPr>
            <w:ins w:id="68" w:author="Huang, Lili" w:date="2023-04-11T10:28:00Z">
              <w:r>
                <w:rPr>
                  <w:sz w:val="20"/>
                </w:rPr>
                <w:t>NS-2-4-</w:t>
              </w:r>
              <w:r>
                <w:rPr>
                  <w:sz w:val="20"/>
                </w:rPr>
                <w:t>2</w:t>
              </w:r>
            </w:ins>
          </w:p>
        </w:tc>
        <w:tc>
          <w:tcPr>
            <w:tcW w:w="4210" w:type="dxa"/>
            <w:tcBorders>
              <w:top w:val="single" w:sz="4" w:space="0" w:color="auto"/>
              <w:left w:val="single" w:sz="4" w:space="0" w:color="auto"/>
              <w:bottom w:val="single" w:sz="4" w:space="0" w:color="auto"/>
              <w:right w:val="single" w:sz="4" w:space="0" w:color="auto"/>
            </w:tcBorders>
          </w:tcPr>
          <w:p w14:paraId="656FFA2D" w14:textId="322C2287" w:rsidR="007D52ED" w:rsidRDefault="007D52ED" w:rsidP="001773A1">
            <w:pPr>
              <w:tabs>
                <w:tab w:val="left" w:pos="360"/>
              </w:tabs>
              <w:jc w:val="center"/>
              <w:rPr>
                <w:ins w:id="69" w:author="Huang, Lili" w:date="2023-04-11T10:28:00Z"/>
                <w:sz w:val="20"/>
              </w:rPr>
            </w:pPr>
            <w:ins w:id="70" w:author="Huang, Lili" w:date="2023-04-11T10:28:00Z">
              <w:r>
                <w:rPr>
                  <w:sz w:val="20"/>
                </w:rPr>
                <w:t>Same as NS-2-4</w:t>
              </w:r>
            </w:ins>
          </w:p>
        </w:tc>
        <w:tc>
          <w:tcPr>
            <w:tcW w:w="4285" w:type="dxa"/>
            <w:tcBorders>
              <w:top w:val="single" w:sz="4" w:space="0" w:color="auto"/>
              <w:left w:val="single" w:sz="4" w:space="0" w:color="auto"/>
              <w:bottom w:val="single" w:sz="4" w:space="0" w:color="auto"/>
              <w:right w:val="single" w:sz="4" w:space="0" w:color="auto"/>
            </w:tcBorders>
          </w:tcPr>
          <w:p w14:paraId="0840D819" w14:textId="77777777" w:rsidR="000A1CD2" w:rsidRDefault="000A1CD2" w:rsidP="000A1CD2">
            <w:pPr>
              <w:tabs>
                <w:tab w:val="left" w:pos="360"/>
              </w:tabs>
              <w:jc w:val="center"/>
              <w:rPr>
                <w:ins w:id="71" w:author="Huang, Lili" w:date="2023-04-11T10:29:00Z"/>
                <w:sz w:val="20"/>
              </w:rPr>
            </w:pPr>
            <w:ins w:id="72" w:author="Huang, Lili" w:date="2023-04-11T10:29:00Z">
              <w:r>
                <w:rPr>
                  <w:sz w:val="20"/>
                </w:rPr>
                <w:t>Continue with NS-2-4</w:t>
              </w:r>
            </w:ins>
          </w:p>
          <w:p w14:paraId="13DD6E16" w14:textId="420D85B9" w:rsidR="007D52ED" w:rsidRDefault="000A1CD2" w:rsidP="001773A1">
            <w:pPr>
              <w:tabs>
                <w:tab w:val="left" w:pos="360"/>
              </w:tabs>
              <w:jc w:val="center"/>
              <w:rPr>
                <w:ins w:id="73" w:author="Huang, Lili" w:date="2023-04-11T10:28:00Z"/>
                <w:sz w:val="20"/>
              </w:rPr>
            </w:pPr>
            <w:ins w:id="74" w:author="Huang, Lili" w:date="2023-04-11T10:29:00Z">
              <w:r>
                <w:rPr>
                  <w:sz w:val="20"/>
                </w:rPr>
                <w:t>Select a program “Dual” or “Medicare”</w:t>
              </w:r>
            </w:ins>
          </w:p>
        </w:tc>
        <w:tc>
          <w:tcPr>
            <w:tcW w:w="3458" w:type="dxa"/>
            <w:tcBorders>
              <w:top w:val="single" w:sz="4" w:space="0" w:color="auto"/>
              <w:left w:val="single" w:sz="4" w:space="0" w:color="auto"/>
              <w:bottom w:val="single" w:sz="4" w:space="0" w:color="auto"/>
              <w:right w:val="single" w:sz="4" w:space="0" w:color="auto"/>
            </w:tcBorders>
          </w:tcPr>
          <w:p w14:paraId="30D4FE63" w14:textId="288D982E" w:rsidR="007D52ED" w:rsidRDefault="000A1CD2" w:rsidP="001773A1">
            <w:pPr>
              <w:tabs>
                <w:tab w:val="left" w:pos="360"/>
              </w:tabs>
              <w:jc w:val="center"/>
              <w:rPr>
                <w:ins w:id="75" w:author="Huang, Lili" w:date="2023-04-11T10:28:00Z"/>
                <w:bCs/>
                <w:sz w:val="20"/>
              </w:rPr>
            </w:pPr>
            <w:ins w:id="76" w:author="Huang, Lili" w:date="2023-04-11T10:29:00Z">
              <w:r>
                <w:rPr>
                  <w:bCs/>
                  <w:sz w:val="20"/>
                </w:rPr>
                <w:t>Error message disappears.</w:t>
              </w:r>
            </w:ins>
          </w:p>
        </w:tc>
        <w:tc>
          <w:tcPr>
            <w:tcW w:w="1278" w:type="dxa"/>
            <w:tcBorders>
              <w:top w:val="single" w:sz="4" w:space="0" w:color="auto"/>
              <w:left w:val="single" w:sz="4" w:space="0" w:color="auto"/>
              <w:bottom w:val="single" w:sz="4" w:space="0" w:color="auto"/>
              <w:right w:val="single" w:sz="4" w:space="0" w:color="auto"/>
            </w:tcBorders>
          </w:tcPr>
          <w:p w14:paraId="762FDEDF" w14:textId="63B630B1" w:rsidR="007D52ED" w:rsidRDefault="000A1CD2" w:rsidP="001773A1">
            <w:pPr>
              <w:tabs>
                <w:tab w:val="left" w:pos="360"/>
              </w:tabs>
              <w:jc w:val="center"/>
              <w:rPr>
                <w:ins w:id="77" w:author="Huang, Lili" w:date="2023-04-11T10:28:00Z"/>
                <w:sz w:val="20"/>
              </w:rPr>
            </w:pPr>
            <w:ins w:id="78" w:author="Huang, Lili" w:date="2023-04-11T10:29:00Z">
              <w:r>
                <w:rPr>
                  <w:sz w:val="20"/>
                </w:rPr>
                <w:t>P</w:t>
              </w:r>
            </w:ins>
          </w:p>
        </w:tc>
      </w:tr>
      <w:tr w:rsidR="001A2DE8" w14:paraId="3A0228DC" w14:textId="77777777" w:rsidTr="001773A1">
        <w:trPr>
          <w:trHeight w:val="457"/>
        </w:trPr>
        <w:tc>
          <w:tcPr>
            <w:tcW w:w="1311" w:type="dxa"/>
            <w:tcBorders>
              <w:top w:val="single" w:sz="4" w:space="0" w:color="auto"/>
              <w:left w:val="single" w:sz="4" w:space="0" w:color="auto"/>
              <w:bottom w:val="single" w:sz="4" w:space="0" w:color="auto"/>
              <w:right w:val="single" w:sz="4" w:space="0" w:color="auto"/>
            </w:tcBorders>
          </w:tcPr>
          <w:p w14:paraId="7EA1AF63" w14:textId="77777777" w:rsidR="001A2DE8" w:rsidRDefault="001A2DE8" w:rsidP="001773A1">
            <w:pPr>
              <w:tabs>
                <w:tab w:val="left" w:pos="360"/>
              </w:tabs>
              <w:jc w:val="center"/>
              <w:rPr>
                <w:sz w:val="20"/>
              </w:rPr>
            </w:pPr>
            <w:r>
              <w:rPr>
                <w:sz w:val="20"/>
              </w:rPr>
              <w:t>NS-3</w:t>
            </w:r>
          </w:p>
        </w:tc>
        <w:tc>
          <w:tcPr>
            <w:tcW w:w="4210" w:type="dxa"/>
            <w:tcBorders>
              <w:top w:val="single" w:sz="4" w:space="0" w:color="auto"/>
              <w:left w:val="single" w:sz="4" w:space="0" w:color="auto"/>
              <w:bottom w:val="single" w:sz="4" w:space="0" w:color="auto"/>
              <w:right w:val="single" w:sz="4" w:space="0" w:color="auto"/>
            </w:tcBorders>
          </w:tcPr>
          <w:p w14:paraId="1BD25CCF" w14:textId="77777777" w:rsidR="001A2DE8" w:rsidRDefault="001A2DE8" w:rsidP="001773A1">
            <w:pPr>
              <w:tabs>
                <w:tab w:val="left" w:pos="360"/>
              </w:tabs>
              <w:jc w:val="center"/>
              <w:rPr>
                <w:sz w:val="20"/>
              </w:rPr>
            </w:pPr>
            <w:r>
              <w:rPr>
                <w:sz w:val="20"/>
              </w:rPr>
              <w:t>User is configured with job code WACS40, WACS50, and WACS60</w:t>
            </w:r>
          </w:p>
        </w:tc>
        <w:tc>
          <w:tcPr>
            <w:tcW w:w="4285" w:type="dxa"/>
            <w:tcBorders>
              <w:top w:val="single" w:sz="4" w:space="0" w:color="auto"/>
              <w:left w:val="single" w:sz="4" w:space="0" w:color="auto"/>
              <w:bottom w:val="single" w:sz="4" w:space="0" w:color="auto"/>
              <w:right w:val="single" w:sz="4" w:space="0" w:color="auto"/>
            </w:tcBorders>
          </w:tcPr>
          <w:p w14:paraId="703F292B" w14:textId="77777777" w:rsidR="001A2DE8" w:rsidRDefault="001A2DE8" w:rsidP="001773A1">
            <w:pPr>
              <w:tabs>
                <w:tab w:val="left" w:pos="360"/>
              </w:tabs>
              <w:jc w:val="center"/>
              <w:rPr>
                <w:sz w:val="20"/>
              </w:rPr>
            </w:pPr>
            <w:r>
              <w:rPr>
                <w:sz w:val="20"/>
              </w:rPr>
              <w:t xml:space="preserve">Select </w:t>
            </w:r>
            <w:r w:rsidRPr="00351AD4">
              <w:rPr>
                <w:b/>
                <w:sz w:val="20"/>
              </w:rPr>
              <w:t>LSA</w:t>
            </w:r>
            <w:r>
              <w:rPr>
                <w:sz w:val="20"/>
              </w:rPr>
              <w:t xml:space="preserve"> Employee Level</w:t>
            </w:r>
          </w:p>
        </w:tc>
        <w:tc>
          <w:tcPr>
            <w:tcW w:w="3458" w:type="dxa"/>
            <w:tcBorders>
              <w:top w:val="single" w:sz="4" w:space="0" w:color="auto"/>
              <w:left w:val="single" w:sz="4" w:space="0" w:color="auto"/>
              <w:bottom w:val="single" w:sz="4" w:space="0" w:color="auto"/>
              <w:right w:val="single" w:sz="4" w:space="0" w:color="auto"/>
            </w:tcBorders>
          </w:tcPr>
          <w:p w14:paraId="421B4AC3" w14:textId="77777777" w:rsidR="001A2DE8" w:rsidRDefault="001A2DE8" w:rsidP="001773A1">
            <w:pPr>
              <w:tabs>
                <w:tab w:val="left" w:pos="360"/>
              </w:tabs>
              <w:jc w:val="center"/>
              <w:rPr>
                <w:sz w:val="20"/>
              </w:rPr>
            </w:pPr>
            <w:r w:rsidRPr="008546A3">
              <w:rPr>
                <w:b/>
                <w:sz w:val="20"/>
              </w:rPr>
              <w:t>Employee</w:t>
            </w:r>
            <w:r>
              <w:rPr>
                <w:sz w:val="20"/>
              </w:rPr>
              <w:t xml:space="preserve"> dropdown displays;</w:t>
            </w:r>
          </w:p>
          <w:p w14:paraId="2C0FE34C" w14:textId="77777777" w:rsidR="001A2DE8" w:rsidRDefault="001A2DE8" w:rsidP="001773A1">
            <w:pPr>
              <w:tabs>
                <w:tab w:val="left" w:pos="360"/>
              </w:tabs>
              <w:jc w:val="center"/>
              <w:rPr>
                <w:sz w:val="20"/>
              </w:rPr>
            </w:pPr>
            <w:r w:rsidRPr="008546A3">
              <w:rPr>
                <w:b/>
                <w:sz w:val="20"/>
              </w:rPr>
              <w:t>Program</w:t>
            </w:r>
            <w:r>
              <w:rPr>
                <w:sz w:val="20"/>
              </w:rPr>
              <w:t xml:space="preserve"> dropdown displays.</w:t>
            </w:r>
          </w:p>
        </w:tc>
        <w:tc>
          <w:tcPr>
            <w:tcW w:w="1278" w:type="dxa"/>
            <w:tcBorders>
              <w:top w:val="single" w:sz="4" w:space="0" w:color="auto"/>
              <w:left w:val="single" w:sz="4" w:space="0" w:color="auto"/>
              <w:bottom w:val="single" w:sz="4" w:space="0" w:color="auto"/>
              <w:right w:val="single" w:sz="4" w:space="0" w:color="auto"/>
            </w:tcBorders>
          </w:tcPr>
          <w:p w14:paraId="788FA6E2" w14:textId="77777777" w:rsidR="001A2DE8" w:rsidRDefault="001A2DE8" w:rsidP="001773A1">
            <w:pPr>
              <w:tabs>
                <w:tab w:val="left" w:pos="360"/>
              </w:tabs>
              <w:jc w:val="center"/>
              <w:rPr>
                <w:sz w:val="20"/>
              </w:rPr>
            </w:pPr>
            <w:r>
              <w:rPr>
                <w:sz w:val="20"/>
              </w:rPr>
              <w:t>P</w:t>
            </w:r>
          </w:p>
        </w:tc>
      </w:tr>
      <w:tr w:rsidR="005E714B" w14:paraId="4BDD09FF"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31827831" w14:textId="77777777" w:rsidR="005E714B" w:rsidRDefault="005E714B" w:rsidP="005E714B">
            <w:pPr>
              <w:tabs>
                <w:tab w:val="left" w:pos="360"/>
              </w:tabs>
              <w:jc w:val="center"/>
              <w:rPr>
                <w:sz w:val="20"/>
              </w:rPr>
            </w:pPr>
            <w:r>
              <w:rPr>
                <w:sz w:val="20"/>
              </w:rPr>
              <w:t>NS-3-1</w:t>
            </w:r>
          </w:p>
        </w:tc>
        <w:tc>
          <w:tcPr>
            <w:tcW w:w="4210" w:type="dxa"/>
            <w:tcBorders>
              <w:top w:val="single" w:sz="4" w:space="0" w:color="auto"/>
              <w:left w:val="single" w:sz="4" w:space="0" w:color="auto"/>
              <w:bottom w:val="single" w:sz="4" w:space="0" w:color="auto"/>
              <w:right w:val="single" w:sz="4" w:space="0" w:color="auto"/>
            </w:tcBorders>
          </w:tcPr>
          <w:p w14:paraId="7549C7B0"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2A7EAD9D" w14:textId="77777777" w:rsidR="005E714B" w:rsidRDefault="005E714B" w:rsidP="005E714B">
            <w:pPr>
              <w:tabs>
                <w:tab w:val="left" w:pos="360"/>
              </w:tabs>
              <w:jc w:val="center"/>
              <w:rPr>
                <w:sz w:val="20"/>
              </w:rPr>
            </w:pPr>
            <w:r>
              <w:rPr>
                <w:sz w:val="20"/>
              </w:rPr>
              <w:t>Same as NS-2-2</w:t>
            </w:r>
          </w:p>
        </w:tc>
        <w:tc>
          <w:tcPr>
            <w:tcW w:w="3458" w:type="dxa"/>
            <w:tcBorders>
              <w:top w:val="single" w:sz="4" w:space="0" w:color="auto"/>
              <w:left w:val="single" w:sz="4" w:space="0" w:color="auto"/>
              <w:bottom w:val="single" w:sz="4" w:space="0" w:color="auto"/>
              <w:right w:val="single" w:sz="4" w:space="0" w:color="auto"/>
            </w:tcBorders>
          </w:tcPr>
          <w:p w14:paraId="58D7317B" w14:textId="77777777" w:rsidR="005E714B" w:rsidRDefault="005E714B" w:rsidP="005E714B">
            <w:pPr>
              <w:tabs>
                <w:tab w:val="left" w:pos="360"/>
              </w:tabs>
              <w:jc w:val="center"/>
              <w:rPr>
                <w:sz w:val="20"/>
              </w:rPr>
            </w:pPr>
            <w:r>
              <w:rPr>
                <w:sz w:val="20"/>
              </w:rPr>
              <w:t>Same as NS-2-2</w:t>
            </w:r>
          </w:p>
        </w:tc>
        <w:tc>
          <w:tcPr>
            <w:tcW w:w="1278" w:type="dxa"/>
            <w:tcBorders>
              <w:top w:val="single" w:sz="4" w:space="0" w:color="auto"/>
              <w:left w:val="single" w:sz="4" w:space="0" w:color="auto"/>
              <w:bottom w:val="single" w:sz="4" w:space="0" w:color="auto"/>
              <w:right w:val="single" w:sz="4" w:space="0" w:color="auto"/>
            </w:tcBorders>
          </w:tcPr>
          <w:p w14:paraId="52922688" w14:textId="77777777" w:rsidR="005E714B" w:rsidRDefault="005E714B" w:rsidP="005E714B">
            <w:pPr>
              <w:tabs>
                <w:tab w:val="left" w:pos="360"/>
              </w:tabs>
              <w:jc w:val="center"/>
              <w:rPr>
                <w:sz w:val="20"/>
              </w:rPr>
            </w:pPr>
            <w:r>
              <w:rPr>
                <w:sz w:val="20"/>
              </w:rPr>
              <w:t>P</w:t>
            </w:r>
          </w:p>
        </w:tc>
      </w:tr>
      <w:tr w:rsidR="005E714B" w14:paraId="7FC2F137"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79D54643" w14:textId="77777777" w:rsidR="005E714B" w:rsidRDefault="005E714B" w:rsidP="005E714B">
            <w:pPr>
              <w:tabs>
                <w:tab w:val="left" w:pos="360"/>
              </w:tabs>
              <w:jc w:val="center"/>
              <w:rPr>
                <w:sz w:val="20"/>
              </w:rPr>
            </w:pPr>
            <w:r>
              <w:rPr>
                <w:sz w:val="20"/>
              </w:rPr>
              <w:t>NS-3-2</w:t>
            </w:r>
          </w:p>
        </w:tc>
        <w:tc>
          <w:tcPr>
            <w:tcW w:w="4210" w:type="dxa"/>
            <w:tcBorders>
              <w:top w:val="single" w:sz="4" w:space="0" w:color="auto"/>
              <w:left w:val="single" w:sz="4" w:space="0" w:color="auto"/>
              <w:bottom w:val="single" w:sz="4" w:space="0" w:color="auto"/>
              <w:right w:val="single" w:sz="4" w:space="0" w:color="auto"/>
            </w:tcBorders>
          </w:tcPr>
          <w:p w14:paraId="05F57540"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349FC3EF" w14:textId="77777777" w:rsidR="005E714B" w:rsidRDefault="005E714B" w:rsidP="005E714B">
            <w:pPr>
              <w:tabs>
                <w:tab w:val="left" w:pos="360"/>
              </w:tabs>
              <w:jc w:val="center"/>
              <w:rPr>
                <w:sz w:val="20"/>
              </w:rPr>
            </w:pPr>
            <w:r>
              <w:rPr>
                <w:sz w:val="20"/>
              </w:rPr>
              <w:t>Same as NS-2-3</w:t>
            </w:r>
          </w:p>
        </w:tc>
        <w:tc>
          <w:tcPr>
            <w:tcW w:w="3458" w:type="dxa"/>
            <w:tcBorders>
              <w:top w:val="single" w:sz="4" w:space="0" w:color="auto"/>
              <w:left w:val="single" w:sz="4" w:space="0" w:color="auto"/>
              <w:bottom w:val="single" w:sz="4" w:space="0" w:color="auto"/>
              <w:right w:val="single" w:sz="4" w:space="0" w:color="auto"/>
            </w:tcBorders>
          </w:tcPr>
          <w:p w14:paraId="702C7DB0" w14:textId="77777777" w:rsidR="005E714B" w:rsidRDefault="005E714B" w:rsidP="005E714B">
            <w:pPr>
              <w:tabs>
                <w:tab w:val="left" w:pos="360"/>
              </w:tabs>
              <w:jc w:val="center"/>
              <w:rPr>
                <w:sz w:val="20"/>
              </w:rPr>
            </w:pPr>
            <w:r>
              <w:rPr>
                <w:sz w:val="20"/>
              </w:rPr>
              <w:t>Same as NS-2-3</w:t>
            </w:r>
          </w:p>
        </w:tc>
        <w:tc>
          <w:tcPr>
            <w:tcW w:w="1278" w:type="dxa"/>
            <w:tcBorders>
              <w:top w:val="single" w:sz="4" w:space="0" w:color="auto"/>
              <w:left w:val="single" w:sz="4" w:space="0" w:color="auto"/>
              <w:bottom w:val="single" w:sz="4" w:space="0" w:color="auto"/>
              <w:right w:val="single" w:sz="4" w:space="0" w:color="auto"/>
            </w:tcBorders>
          </w:tcPr>
          <w:p w14:paraId="75DECF48" w14:textId="77777777" w:rsidR="005E714B" w:rsidRDefault="005E714B" w:rsidP="005E714B">
            <w:pPr>
              <w:tabs>
                <w:tab w:val="left" w:pos="360"/>
              </w:tabs>
              <w:jc w:val="center"/>
              <w:rPr>
                <w:sz w:val="20"/>
              </w:rPr>
            </w:pPr>
            <w:r>
              <w:rPr>
                <w:sz w:val="20"/>
              </w:rPr>
              <w:t>P</w:t>
            </w:r>
          </w:p>
        </w:tc>
      </w:tr>
      <w:tr w:rsidR="005E714B" w14:paraId="73B657AF"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74ACD91E" w14:textId="77777777" w:rsidR="005E714B" w:rsidRDefault="005E714B" w:rsidP="005E714B">
            <w:pPr>
              <w:tabs>
                <w:tab w:val="left" w:pos="360"/>
              </w:tabs>
              <w:jc w:val="center"/>
              <w:rPr>
                <w:sz w:val="20"/>
              </w:rPr>
            </w:pPr>
            <w:r>
              <w:rPr>
                <w:sz w:val="20"/>
              </w:rPr>
              <w:t>NS-4</w:t>
            </w:r>
          </w:p>
        </w:tc>
        <w:tc>
          <w:tcPr>
            <w:tcW w:w="4210" w:type="dxa"/>
            <w:tcBorders>
              <w:top w:val="single" w:sz="4" w:space="0" w:color="auto"/>
              <w:left w:val="single" w:sz="4" w:space="0" w:color="auto"/>
              <w:bottom w:val="single" w:sz="4" w:space="0" w:color="auto"/>
              <w:right w:val="single" w:sz="4" w:space="0" w:color="auto"/>
            </w:tcBorders>
          </w:tcPr>
          <w:p w14:paraId="261243C5"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25BE9763" w14:textId="77777777" w:rsidR="005E714B" w:rsidRDefault="005E714B" w:rsidP="005E714B">
            <w:pPr>
              <w:tabs>
                <w:tab w:val="left" w:pos="360"/>
              </w:tabs>
              <w:jc w:val="center"/>
              <w:rPr>
                <w:sz w:val="20"/>
              </w:rPr>
            </w:pPr>
            <w:r>
              <w:rPr>
                <w:sz w:val="20"/>
              </w:rPr>
              <w:t xml:space="preserve">Select </w:t>
            </w:r>
            <w:r w:rsidRPr="00351AD4">
              <w:rPr>
                <w:b/>
                <w:sz w:val="20"/>
              </w:rPr>
              <w:t>Quality</w:t>
            </w:r>
            <w:r>
              <w:rPr>
                <w:sz w:val="20"/>
              </w:rPr>
              <w:t xml:space="preserve"> Employee Level</w:t>
            </w:r>
          </w:p>
        </w:tc>
        <w:tc>
          <w:tcPr>
            <w:tcW w:w="3458" w:type="dxa"/>
            <w:tcBorders>
              <w:top w:val="single" w:sz="4" w:space="0" w:color="auto"/>
              <w:left w:val="single" w:sz="4" w:space="0" w:color="auto"/>
              <w:bottom w:val="single" w:sz="4" w:space="0" w:color="auto"/>
              <w:right w:val="single" w:sz="4" w:space="0" w:color="auto"/>
            </w:tcBorders>
          </w:tcPr>
          <w:p w14:paraId="1BC27AFF" w14:textId="77777777" w:rsidR="005E714B" w:rsidRDefault="005E714B" w:rsidP="005E714B">
            <w:pPr>
              <w:tabs>
                <w:tab w:val="left" w:pos="360"/>
              </w:tabs>
              <w:jc w:val="center"/>
              <w:rPr>
                <w:sz w:val="20"/>
              </w:rPr>
            </w:pPr>
            <w:r>
              <w:rPr>
                <w:sz w:val="20"/>
              </w:rPr>
              <w:t>Same as NS-3</w:t>
            </w:r>
          </w:p>
        </w:tc>
        <w:tc>
          <w:tcPr>
            <w:tcW w:w="1278" w:type="dxa"/>
            <w:tcBorders>
              <w:top w:val="single" w:sz="4" w:space="0" w:color="auto"/>
              <w:left w:val="single" w:sz="4" w:space="0" w:color="auto"/>
              <w:bottom w:val="single" w:sz="4" w:space="0" w:color="auto"/>
              <w:right w:val="single" w:sz="4" w:space="0" w:color="auto"/>
            </w:tcBorders>
          </w:tcPr>
          <w:p w14:paraId="0EF54DCD" w14:textId="77777777" w:rsidR="005E714B" w:rsidRDefault="005E714B" w:rsidP="005E714B">
            <w:pPr>
              <w:tabs>
                <w:tab w:val="left" w:pos="360"/>
              </w:tabs>
              <w:jc w:val="center"/>
              <w:rPr>
                <w:sz w:val="20"/>
              </w:rPr>
            </w:pPr>
            <w:r>
              <w:rPr>
                <w:sz w:val="20"/>
              </w:rPr>
              <w:t>P</w:t>
            </w:r>
          </w:p>
        </w:tc>
      </w:tr>
      <w:tr w:rsidR="005E714B" w14:paraId="2E2F5002"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354EC6D7" w14:textId="77777777" w:rsidR="005E714B" w:rsidRDefault="005E714B" w:rsidP="005E714B">
            <w:pPr>
              <w:tabs>
                <w:tab w:val="left" w:pos="360"/>
              </w:tabs>
              <w:jc w:val="center"/>
              <w:rPr>
                <w:sz w:val="20"/>
              </w:rPr>
            </w:pPr>
            <w:r>
              <w:rPr>
                <w:sz w:val="20"/>
              </w:rPr>
              <w:t>NS-4-1</w:t>
            </w:r>
          </w:p>
        </w:tc>
        <w:tc>
          <w:tcPr>
            <w:tcW w:w="4210" w:type="dxa"/>
            <w:tcBorders>
              <w:top w:val="single" w:sz="4" w:space="0" w:color="auto"/>
              <w:left w:val="single" w:sz="4" w:space="0" w:color="auto"/>
              <w:bottom w:val="single" w:sz="4" w:space="0" w:color="auto"/>
              <w:right w:val="single" w:sz="4" w:space="0" w:color="auto"/>
            </w:tcBorders>
          </w:tcPr>
          <w:p w14:paraId="2A2F0019"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68237853" w14:textId="77777777" w:rsidR="005E714B" w:rsidRDefault="005E714B" w:rsidP="005E714B">
            <w:pPr>
              <w:tabs>
                <w:tab w:val="left" w:pos="360"/>
              </w:tabs>
              <w:jc w:val="center"/>
              <w:rPr>
                <w:sz w:val="20"/>
              </w:rPr>
            </w:pPr>
            <w:r>
              <w:rPr>
                <w:sz w:val="20"/>
              </w:rPr>
              <w:t>Same as NS-2-2</w:t>
            </w:r>
          </w:p>
        </w:tc>
        <w:tc>
          <w:tcPr>
            <w:tcW w:w="3458" w:type="dxa"/>
            <w:tcBorders>
              <w:top w:val="single" w:sz="4" w:space="0" w:color="auto"/>
              <w:left w:val="single" w:sz="4" w:space="0" w:color="auto"/>
              <w:bottom w:val="single" w:sz="4" w:space="0" w:color="auto"/>
              <w:right w:val="single" w:sz="4" w:space="0" w:color="auto"/>
            </w:tcBorders>
          </w:tcPr>
          <w:p w14:paraId="33CBFFAA" w14:textId="77777777" w:rsidR="005E714B" w:rsidRDefault="005E714B" w:rsidP="005E714B">
            <w:pPr>
              <w:tabs>
                <w:tab w:val="left" w:pos="360"/>
              </w:tabs>
              <w:jc w:val="center"/>
              <w:rPr>
                <w:sz w:val="20"/>
              </w:rPr>
            </w:pPr>
            <w:r>
              <w:rPr>
                <w:sz w:val="20"/>
              </w:rPr>
              <w:t>Same as NS-2-2</w:t>
            </w:r>
          </w:p>
        </w:tc>
        <w:tc>
          <w:tcPr>
            <w:tcW w:w="1278" w:type="dxa"/>
            <w:tcBorders>
              <w:top w:val="single" w:sz="4" w:space="0" w:color="auto"/>
              <w:left w:val="single" w:sz="4" w:space="0" w:color="auto"/>
              <w:bottom w:val="single" w:sz="4" w:space="0" w:color="auto"/>
              <w:right w:val="single" w:sz="4" w:space="0" w:color="auto"/>
            </w:tcBorders>
          </w:tcPr>
          <w:p w14:paraId="341BEBBC" w14:textId="77777777" w:rsidR="005E714B" w:rsidRDefault="005E714B" w:rsidP="005E714B">
            <w:pPr>
              <w:tabs>
                <w:tab w:val="left" w:pos="360"/>
              </w:tabs>
              <w:jc w:val="center"/>
              <w:rPr>
                <w:sz w:val="20"/>
              </w:rPr>
            </w:pPr>
            <w:r>
              <w:rPr>
                <w:sz w:val="20"/>
              </w:rPr>
              <w:t>P</w:t>
            </w:r>
          </w:p>
        </w:tc>
      </w:tr>
      <w:tr w:rsidR="005E714B" w14:paraId="0AF3AD1C"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681D25DB" w14:textId="77777777" w:rsidR="005E714B" w:rsidRDefault="005E714B" w:rsidP="005E714B">
            <w:pPr>
              <w:tabs>
                <w:tab w:val="left" w:pos="360"/>
              </w:tabs>
              <w:jc w:val="center"/>
              <w:rPr>
                <w:sz w:val="20"/>
              </w:rPr>
            </w:pPr>
            <w:r>
              <w:rPr>
                <w:sz w:val="20"/>
              </w:rPr>
              <w:t>NS-4-2</w:t>
            </w:r>
          </w:p>
        </w:tc>
        <w:tc>
          <w:tcPr>
            <w:tcW w:w="4210" w:type="dxa"/>
            <w:tcBorders>
              <w:top w:val="single" w:sz="4" w:space="0" w:color="auto"/>
              <w:left w:val="single" w:sz="4" w:space="0" w:color="auto"/>
              <w:bottom w:val="single" w:sz="4" w:space="0" w:color="auto"/>
              <w:right w:val="single" w:sz="4" w:space="0" w:color="auto"/>
            </w:tcBorders>
          </w:tcPr>
          <w:p w14:paraId="41422730"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21E6341B" w14:textId="77777777" w:rsidR="005E714B" w:rsidRDefault="005E714B" w:rsidP="005E714B">
            <w:pPr>
              <w:tabs>
                <w:tab w:val="left" w:pos="360"/>
              </w:tabs>
              <w:jc w:val="center"/>
              <w:rPr>
                <w:sz w:val="20"/>
              </w:rPr>
            </w:pPr>
            <w:r>
              <w:rPr>
                <w:sz w:val="20"/>
              </w:rPr>
              <w:t>Same as NS-2-3</w:t>
            </w:r>
          </w:p>
        </w:tc>
        <w:tc>
          <w:tcPr>
            <w:tcW w:w="3458" w:type="dxa"/>
            <w:tcBorders>
              <w:top w:val="single" w:sz="4" w:space="0" w:color="auto"/>
              <w:left w:val="single" w:sz="4" w:space="0" w:color="auto"/>
              <w:bottom w:val="single" w:sz="4" w:space="0" w:color="auto"/>
              <w:right w:val="single" w:sz="4" w:space="0" w:color="auto"/>
            </w:tcBorders>
          </w:tcPr>
          <w:p w14:paraId="1769B738" w14:textId="77777777" w:rsidR="005E714B" w:rsidRDefault="005E714B" w:rsidP="005E714B">
            <w:pPr>
              <w:tabs>
                <w:tab w:val="left" w:pos="360"/>
              </w:tabs>
              <w:jc w:val="center"/>
              <w:rPr>
                <w:sz w:val="20"/>
              </w:rPr>
            </w:pPr>
            <w:r>
              <w:rPr>
                <w:sz w:val="20"/>
              </w:rPr>
              <w:t>Same as NS-2-3</w:t>
            </w:r>
          </w:p>
        </w:tc>
        <w:tc>
          <w:tcPr>
            <w:tcW w:w="1278" w:type="dxa"/>
            <w:tcBorders>
              <w:top w:val="single" w:sz="4" w:space="0" w:color="auto"/>
              <w:left w:val="single" w:sz="4" w:space="0" w:color="auto"/>
              <w:bottom w:val="single" w:sz="4" w:space="0" w:color="auto"/>
              <w:right w:val="single" w:sz="4" w:space="0" w:color="auto"/>
            </w:tcBorders>
          </w:tcPr>
          <w:p w14:paraId="4DA696CA" w14:textId="77777777" w:rsidR="005E714B" w:rsidRDefault="005E714B" w:rsidP="005E714B">
            <w:pPr>
              <w:tabs>
                <w:tab w:val="left" w:pos="360"/>
              </w:tabs>
              <w:jc w:val="center"/>
              <w:rPr>
                <w:sz w:val="20"/>
              </w:rPr>
            </w:pPr>
            <w:r>
              <w:rPr>
                <w:sz w:val="20"/>
              </w:rPr>
              <w:t>P</w:t>
            </w:r>
          </w:p>
        </w:tc>
      </w:tr>
      <w:tr w:rsidR="005E714B" w14:paraId="3527D38F"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4144C9F6" w14:textId="77777777" w:rsidR="005E714B" w:rsidRDefault="005E714B" w:rsidP="005E714B">
            <w:pPr>
              <w:tabs>
                <w:tab w:val="left" w:pos="360"/>
              </w:tabs>
              <w:jc w:val="center"/>
              <w:rPr>
                <w:sz w:val="20"/>
              </w:rPr>
            </w:pPr>
            <w:r>
              <w:rPr>
                <w:sz w:val="20"/>
              </w:rPr>
              <w:t>NS-5</w:t>
            </w:r>
          </w:p>
        </w:tc>
        <w:tc>
          <w:tcPr>
            <w:tcW w:w="4210" w:type="dxa"/>
            <w:tcBorders>
              <w:top w:val="single" w:sz="4" w:space="0" w:color="auto"/>
              <w:left w:val="single" w:sz="4" w:space="0" w:color="auto"/>
              <w:bottom w:val="single" w:sz="4" w:space="0" w:color="auto"/>
              <w:right w:val="single" w:sz="4" w:space="0" w:color="auto"/>
            </w:tcBorders>
          </w:tcPr>
          <w:p w14:paraId="0704C474"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5CF140B3" w14:textId="77777777" w:rsidR="005E714B" w:rsidRDefault="005E714B" w:rsidP="005E714B">
            <w:pPr>
              <w:tabs>
                <w:tab w:val="left" w:pos="360"/>
              </w:tabs>
              <w:jc w:val="center"/>
              <w:rPr>
                <w:sz w:val="20"/>
              </w:rPr>
            </w:pPr>
            <w:r>
              <w:rPr>
                <w:sz w:val="20"/>
              </w:rPr>
              <w:t xml:space="preserve">Select </w:t>
            </w:r>
            <w:r w:rsidRPr="006E1C35">
              <w:rPr>
                <w:b/>
                <w:sz w:val="20"/>
              </w:rPr>
              <w:t>Supervisor</w:t>
            </w:r>
            <w:r>
              <w:rPr>
                <w:sz w:val="20"/>
              </w:rPr>
              <w:t xml:space="preserve"> Employee Level</w:t>
            </w:r>
          </w:p>
        </w:tc>
        <w:tc>
          <w:tcPr>
            <w:tcW w:w="3458" w:type="dxa"/>
            <w:tcBorders>
              <w:top w:val="single" w:sz="4" w:space="0" w:color="auto"/>
              <w:left w:val="single" w:sz="4" w:space="0" w:color="auto"/>
              <w:bottom w:val="single" w:sz="4" w:space="0" w:color="auto"/>
              <w:right w:val="single" w:sz="4" w:space="0" w:color="auto"/>
            </w:tcBorders>
          </w:tcPr>
          <w:p w14:paraId="2E4BF376" w14:textId="77777777" w:rsidR="005E714B" w:rsidRDefault="005E714B" w:rsidP="005E714B">
            <w:pPr>
              <w:tabs>
                <w:tab w:val="left" w:pos="360"/>
              </w:tabs>
              <w:jc w:val="center"/>
              <w:rPr>
                <w:sz w:val="20"/>
              </w:rPr>
            </w:pPr>
            <w:r>
              <w:rPr>
                <w:sz w:val="20"/>
              </w:rPr>
              <w:t>Same as NS-3</w:t>
            </w:r>
          </w:p>
        </w:tc>
        <w:tc>
          <w:tcPr>
            <w:tcW w:w="1278" w:type="dxa"/>
            <w:tcBorders>
              <w:top w:val="single" w:sz="4" w:space="0" w:color="auto"/>
              <w:left w:val="single" w:sz="4" w:space="0" w:color="auto"/>
              <w:bottom w:val="single" w:sz="4" w:space="0" w:color="auto"/>
              <w:right w:val="single" w:sz="4" w:space="0" w:color="auto"/>
            </w:tcBorders>
          </w:tcPr>
          <w:p w14:paraId="32C7C6F1" w14:textId="77777777" w:rsidR="005E714B" w:rsidRDefault="005E714B" w:rsidP="005E714B">
            <w:pPr>
              <w:tabs>
                <w:tab w:val="left" w:pos="360"/>
              </w:tabs>
              <w:jc w:val="center"/>
              <w:rPr>
                <w:sz w:val="20"/>
              </w:rPr>
            </w:pPr>
            <w:r>
              <w:rPr>
                <w:sz w:val="20"/>
              </w:rPr>
              <w:t>P</w:t>
            </w:r>
          </w:p>
        </w:tc>
      </w:tr>
      <w:tr w:rsidR="005E714B" w14:paraId="36C30A40"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53EBDDC7" w14:textId="77777777" w:rsidR="005E714B" w:rsidRDefault="005E714B" w:rsidP="005E714B">
            <w:pPr>
              <w:tabs>
                <w:tab w:val="left" w:pos="360"/>
              </w:tabs>
              <w:jc w:val="center"/>
              <w:rPr>
                <w:sz w:val="20"/>
              </w:rPr>
            </w:pPr>
            <w:r>
              <w:rPr>
                <w:sz w:val="20"/>
              </w:rPr>
              <w:t>NS-5-1</w:t>
            </w:r>
          </w:p>
        </w:tc>
        <w:tc>
          <w:tcPr>
            <w:tcW w:w="4210" w:type="dxa"/>
            <w:tcBorders>
              <w:top w:val="single" w:sz="4" w:space="0" w:color="auto"/>
              <w:left w:val="single" w:sz="4" w:space="0" w:color="auto"/>
              <w:bottom w:val="single" w:sz="4" w:space="0" w:color="auto"/>
              <w:right w:val="single" w:sz="4" w:space="0" w:color="auto"/>
            </w:tcBorders>
          </w:tcPr>
          <w:p w14:paraId="1AA80A6A"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3BA4464C" w14:textId="77777777" w:rsidR="005E714B" w:rsidRDefault="005E714B" w:rsidP="005E714B">
            <w:pPr>
              <w:tabs>
                <w:tab w:val="left" w:pos="360"/>
              </w:tabs>
              <w:jc w:val="center"/>
              <w:rPr>
                <w:sz w:val="20"/>
              </w:rPr>
            </w:pPr>
            <w:r>
              <w:rPr>
                <w:sz w:val="20"/>
              </w:rPr>
              <w:t>Same as NS-2-2</w:t>
            </w:r>
          </w:p>
        </w:tc>
        <w:tc>
          <w:tcPr>
            <w:tcW w:w="3458" w:type="dxa"/>
            <w:tcBorders>
              <w:top w:val="single" w:sz="4" w:space="0" w:color="auto"/>
              <w:left w:val="single" w:sz="4" w:space="0" w:color="auto"/>
              <w:bottom w:val="single" w:sz="4" w:space="0" w:color="auto"/>
              <w:right w:val="single" w:sz="4" w:space="0" w:color="auto"/>
            </w:tcBorders>
          </w:tcPr>
          <w:p w14:paraId="28299785" w14:textId="77777777" w:rsidR="005E714B" w:rsidRDefault="005E714B" w:rsidP="005E714B">
            <w:pPr>
              <w:tabs>
                <w:tab w:val="left" w:pos="360"/>
              </w:tabs>
              <w:jc w:val="center"/>
              <w:rPr>
                <w:sz w:val="20"/>
              </w:rPr>
            </w:pPr>
            <w:r>
              <w:rPr>
                <w:sz w:val="20"/>
              </w:rPr>
              <w:t>Same as NS-2-2</w:t>
            </w:r>
          </w:p>
        </w:tc>
        <w:tc>
          <w:tcPr>
            <w:tcW w:w="1278" w:type="dxa"/>
            <w:tcBorders>
              <w:top w:val="single" w:sz="4" w:space="0" w:color="auto"/>
              <w:left w:val="single" w:sz="4" w:space="0" w:color="auto"/>
              <w:bottom w:val="single" w:sz="4" w:space="0" w:color="auto"/>
              <w:right w:val="single" w:sz="4" w:space="0" w:color="auto"/>
            </w:tcBorders>
          </w:tcPr>
          <w:p w14:paraId="5EA68ED9" w14:textId="77777777" w:rsidR="005E714B" w:rsidRDefault="005E714B" w:rsidP="005E714B">
            <w:pPr>
              <w:tabs>
                <w:tab w:val="left" w:pos="360"/>
              </w:tabs>
              <w:jc w:val="center"/>
              <w:rPr>
                <w:sz w:val="20"/>
              </w:rPr>
            </w:pPr>
            <w:r>
              <w:rPr>
                <w:sz w:val="20"/>
              </w:rPr>
              <w:t>P</w:t>
            </w:r>
          </w:p>
        </w:tc>
      </w:tr>
      <w:tr w:rsidR="005E714B" w14:paraId="13A929BB"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736D16E8" w14:textId="77777777" w:rsidR="005E714B" w:rsidRDefault="005E714B" w:rsidP="005E714B">
            <w:pPr>
              <w:tabs>
                <w:tab w:val="left" w:pos="360"/>
              </w:tabs>
              <w:jc w:val="center"/>
              <w:rPr>
                <w:sz w:val="20"/>
              </w:rPr>
            </w:pPr>
            <w:r>
              <w:rPr>
                <w:sz w:val="20"/>
              </w:rPr>
              <w:t>NS-5-2</w:t>
            </w:r>
          </w:p>
        </w:tc>
        <w:tc>
          <w:tcPr>
            <w:tcW w:w="4210" w:type="dxa"/>
            <w:tcBorders>
              <w:top w:val="single" w:sz="4" w:space="0" w:color="auto"/>
              <w:left w:val="single" w:sz="4" w:space="0" w:color="auto"/>
              <w:bottom w:val="single" w:sz="4" w:space="0" w:color="auto"/>
              <w:right w:val="single" w:sz="4" w:space="0" w:color="auto"/>
            </w:tcBorders>
          </w:tcPr>
          <w:p w14:paraId="3B14C46F"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26C09D6F" w14:textId="77777777" w:rsidR="005E714B" w:rsidRDefault="005E714B" w:rsidP="005E714B">
            <w:pPr>
              <w:tabs>
                <w:tab w:val="left" w:pos="360"/>
              </w:tabs>
              <w:jc w:val="center"/>
              <w:rPr>
                <w:sz w:val="20"/>
              </w:rPr>
            </w:pPr>
            <w:r>
              <w:rPr>
                <w:sz w:val="20"/>
              </w:rPr>
              <w:t>Same as NS-2-3</w:t>
            </w:r>
          </w:p>
        </w:tc>
        <w:tc>
          <w:tcPr>
            <w:tcW w:w="3458" w:type="dxa"/>
            <w:tcBorders>
              <w:top w:val="single" w:sz="4" w:space="0" w:color="auto"/>
              <w:left w:val="single" w:sz="4" w:space="0" w:color="auto"/>
              <w:bottom w:val="single" w:sz="4" w:space="0" w:color="auto"/>
              <w:right w:val="single" w:sz="4" w:space="0" w:color="auto"/>
            </w:tcBorders>
          </w:tcPr>
          <w:p w14:paraId="46646D43" w14:textId="77777777" w:rsidR="005E714B" w:rsidRDefault="005E714B" w:rsidP="005E714B">
            <w:pPr>
              <w:tabs>
                <w:tab w:val="left" w:pos="360"/>
              </w:tabs>
              <w:jc w:val="center"/>
              <w:rPr>
                <w:sz w:val="20"/>
              </w:rPr>
            </w:pPr>
            <w:r>
              <w:rPr>
                <w:sz w:val="20"/>
              </w:rPr>
              <w:t>Same as NS-2-3</w:t>
            </w:r>
          </w:p>
        </w:tc>
        <w:tc>
          <w:tcPr>
            <w:tcW w:w="1278" w:type="dxa"/>
            <w:tcBorders>
              <w:top w:val="single" w:sz="4" w:space="0" w:color="auto"/>
              <w:left w:val="single" w:sz="4" w:space="0" w:color="auto"/>
              <w:bottom w:val="single" w:sz="4" w:space="0" w:color="auto"/>
              <w:right w:val="single" w:sz="4" w:space="0" w:color="auto"/>
            </w:tcBorders>
          </w:tcPr>
          <w:p w14:paraId="15C07730" w14:textId="77777777" w:rsidR="005E714B" w:rsidRDefault="005E714B" w:rsidP="005E714B">
            <w:pPr>
              <w:tabs>
                <w:tab w:val="left" w:pos="360"/>
              </w:tabs>
              <w:jc w:val="center"/>
              <w:rPr>
                <w:sz w:val="20"/>
              </w:rPr>
            </w:pPr>
            <w:r>
              <w:rPr>
                <w:sz w:val="20"/>
              </w:rPr>
              <w:t>P</w:t>
            </w:r>
          </w:p>
        </w:tc>
      </w:tr>
      <w:tr w:rsidR="005E714B" w14:paraId="77BC045E"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5BB2B4BD" w14:textId="77777777" w:rsidR="005E714B" w:rsidRDefault="005E714B" w:rsidP="005E714B">
            <w:pPr>
              <w:tabs>
                <w:tab w:val="left" w:pos="360"/>
              </w:tabs>
              <w:jc w:val="center"/>
              <w:rPr>
                <w:sz w:val="20"/>
              </w:rPr>
            </w:pPr>
            <w:r>
              <w:rPr>
                <w:sz w:val="20"/>
              </w:rPr>
              <w:t>NS-6</w:t>
            </w:r>
          </w:p>
        </w:tc>
        <w:tc>
          <w:tcPr>
            <w:tcW w:w="4210" w:type="dxa"/>
            <w:tcBorders>
              <w:top w:val="single" w:sz="4" w:space="0" w:color="auto"/>
              <w:left w:val="single" w:sz="4" w:space="0" w:color="auto"/>
              <w:bottom w:val="single" w:sz="4" w:space="0" w:color="auto"/>
              <w:right w:val="single" w:sz="4" w:space="0" w:color="auto"/>
            </w:tcBorders>
          </w:tcPr>
          <w:p w14:paraId="71CC8D46"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4F54B5BB" w14:textId="77777777" w:rsidR="005E714B" w:rsidRDefault="005E714B" w:rsidP="005E714B">
            <w:pPr>
              <w:tabs>
                <w:tab w:val="left" w:pos="360"/>
              </w:tabs>
              <w:jc w:val="center"/>
              <w:rPr>
                <w:sz w:val="20"/>
              </w:rPr>
            </w:pPr>
            <w:r>
              <w:rPr>
                <w:sz w:val="20"/>
              </w:rPr>
              <w:t xml:space="preserve">Select </w:t>
            </w:r>
            <w:r w:rsidRPr="000D629D">
              <w:rPr>
                <w:b/>
                <w:sz w:val="20"/>
              </w:rPr>
              <w:t>Training</w:t>
            </w:r>
            <w:r>
              <w:rPr>
                <w:sz w:val="20"/>
              </w:rPr>
              <w:t xml:space="preserve"> Employee Level</w:t>
            </w:r>
          </w:p>
        </w:tc>
        <w:tc>
          <w:tcPr>
            <w:tcW w:w="3458" w:type="dxa"/>
            <w:tcBorders>
              <w:top w:val="single" w:sz="4" w:space="0" w:color="auto"/>
              <w:left w:val="single" w:sz="4" w:space="0" w:color="auto"/>
              <w:bottom w:val="single" w:sz="4" w:space="0" w:color="auto"/>
              <w:right w:val="single" w:sz="4" w:space="0" w:color="auto"/>
            </w:tcBorders>
          </w:tcPr>
          <w:p w14:paraId="7FCCB826" w14:textId="77777777" w:rsidR="005E714B" w:rsidRDefault="005E714B" w:rsidP="005E714B">
            <w:pPr>
              <w:tabs>
                <w:tab w:val="left" w:pos="360"/>
              </w:tabs>
              <w:jc w:val="center"/>
              <w:rPr>
                <w:sz w:val="20"/>
              </w:rPr>
            </w:pPr>
            <w:r>
              <w:rPr>
                <w:sz w:val="20"/>
              </w:rPr>
              <w:t>Same as NS-3</w:t>
            </w:r>
          </w:p>
        </w:tc>
        <w:tc>
          <w:tcPr>
            <w:tcW w:w="1278" w:type="dxa"/>
            <w:tcBorders>
              <w:top w:val="single" w:sz="4" w:space="0" w:color="auto"/>
              <w:left w:val="single" w:sz="4" w:space="0" w:color="auto"/>
              <w:bottom w:val="single" w:sz="4" w:space="0" w:color="auto"/>
              <w:right w:val="single" w:sz="4" w:space="0" w:color="auto"/>
            </w:tcBorders>
          </w:tcPr>
          <w:p w14:paraId="6BC17540" w14:textId="77777777" w:rsidR="005E714B" w:rsidRDefault="005E714B" w:rsidP="005E714B">
            <w:pPr>
              <w:tabs>
                <w:tab w:val="left" w:pos="360"/>
              </w:tabs>
              <w:jc w:val="center"/>
              <w:rPr>
                <w:sz w:val="20"/>
              </w:rPr>
            </w:pPr>
            <w:r>
              <w:rPr>
                <w:sz w:val="20"/>
              </w:rPr>
              <w:t>P</w:t>
            </w:r>
          </w:p>
        </w:tc>
      </w:tr>
      <w:tr w:rsidR="005E714B" w14:paraId="298024D7" w14:textId="77777777" w:rsidTr="00E07EF7">
        <w:trPr>
          <w:trHeight w:val="457"/>
        </w:trPr>
        <w:tc>
          <w:tcPr>
            <w:tcW w:w="1311" w:type="dxa"/>
            <w:tcBorders>
              <w:top w:val="single" w:sz="4" w:space="0" w:color="auto"/>
              <w:left w:val="single" w:sz="4" w:space="0" w:color="auto"/>
              <w:bottom w:val="single" w:sz="4" w:space="0" w:color="auto"/>
              <w:right w:val="single" w:sz="4" w:space="0" w:color="auto"/>
            </w:tcBorders>
          </w:tcPr>
          <w:p w14:paraId="03008E8D" w14:textId="77777777" w:rsidR="005E714B" w:rsidRDefault="005E714B" w:rsidP="005E714B">
            <w:pPr>
              <w:tabs>
                <w:tab w:val="left" w:pos="360"/>
              </w:tabs>
              <w:jc w:val="center"/>
              <w:rPr>
                <w:sz w:val="20"/>
              </w:rPr>
            </w:pPr>
            <w:r>
              <w:rPr>
                <w:sz w:val="20"/>
              </w:rPr>
              <w:t>NS-6-1</w:t>
            </w:r>
          </w:p>
        </w:tc>
        <w:tc>
          <w:tcPr>
            <w:tcW w:w="4210" w:type="dxa"/>
            <w:tcBorders>
              <w:top w:val="single" w:sz="4" w:space="0" w:color="auto"/>
              <w:left w:val="single" w:sz="4" w:space="0" w:color="auto"/>
              <w:bottom w:val="single" w:sz="4" w:space="0" w:color="auto"/>
              <w:right w:val="single" w:sz="4" w:space="0" w:color="auto"/>
            </w:tcBorders>
          </w:tcPr>
          <w:p w14:paraId="47696933"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31F5A94A" w14:textId="77777777" w:rsidR="005E714B" w:rsidRDefault="005E714B" w:rsidP="005E714B">
            <w:pPr>
              <w:tabs>
                <w:tab w:val="left" w:pos="360"/>
              </w:tabs>
              <w:jc w:val="center"/>
              <w:rPr>
                <w:sz w:val="20"/>
              </w:rPr>
            </w:pPr>
            <w:r>
              <w:rPr>
                <w:sz w:val="20"/>
              </w:rPr>
              <w:t>Same as NS-2-2</w:t>
            </w:r>
          </w:p>
        </w:tc>
        <w:tc>
          <w:tcPr>
            <w:tcW w:w="3458" w:type="dxa"/>
            <w:tcBorders>
              <w:top w:val="single" w:sz="4" w:space="0" w:color="auto"/>
              <w:left w:val="single" w:sz="4" w:space="0" w:color="auto"/>
              <w:bottom w:val="single" w:sz="4" w:space="0" w:color="auto"/>
              <w:right w:val="single" w:sz="4" w:space="0" w:color="auto"/>
            </w:tcBorders>
          </w:tcPr>
          <w:p w14:paraId="386C4B9B" w14:textId="77777777" w:rsidR="005E714B" w:rsidRDefault="005E714B" w:rsidP="005E714B">
            <w:pPr>
              <w:tabs>
                <w:tab w:val="left" w:pos="360"/>
              </w:tabs>
              <w:jc w:val="center"/>
              <w:rPr>
                <w:sz w:val="20"/>
              </w:rPr>
            </w:pPr>
            <w:r w:rsidRPr="008546A3">
              <w:rPr>
                <w:b/>
                <w:sz w:val="20"/>
              </w:rPr>
              <w:t>Employee</w:t>
            </w:r>
            <w:r>
              <w:rPr>
                <w:sz w:val="20"/>
              </w:rPr>
              <w:t xml:space="preserve"> dropdown displays;</w:t>
            </w:r>
          </w:p>
          <w:p w14:paraId="2D9D5D57" w14:textId="77777777" w:rsidR="005E714B" w:rsidRDefault="005E714B" w:rsidP="005E714B">
            <w:pPr>
              <w:tabs>
                <w:tab w:val="left" w:pos="360"/>
              </w:tabs>
              <w:jc w:val="center"/>
              <w:rPr>
                <w:sz w:val="20"/>
              </w:rPr>
            </w:pPr>
            <w:r w:rsidRPr="008546A3">
              <w:rPr>
                <w:b/>
                <w:sz w:val="20"/>
              </w:rPr>
              <w:t>Behavior</w:t>
            </w:r>
            <w:r>
              <w:rPr>
                <w:sz w:val="20"/>
              </w:rPr>
              <w:t xml:space="preserve"> dropdown displays.</w:t>
            </w:r>
          </w:p>
        </w:tc>
        <w:tc>
          <w:tcPr>
            <w:tcW w:w="1278" w:type="dxa"/>
            <w:tcBorders>
              <w:top w:val="single" w:sz="4" w:space="0" w:color="auto"/>
              <w:left w:val="single" w:sz="4" w:space="0" w:color="auto"/>
              <w:bottom w:val="single" w:sz="4" w:space="0" w:color="auto"/>
              <w:right w:val="single" w:sz="4" w:space="0" w:color="auto"/>
            </w:tcBorders>
          </w:tcPr>
          <w:p w14:paraId="091298E4" w14:textId="77777777" w:rsidR="005E714B" w:rsidRDefault="005E714B" w:rsidP="005E714B">
            <w:pPr>
              <w:tabs>
                <w:tab w:val="left" w:pos="360"/>
              </w:tabs>
              <w:jc w:val="center"/>
              <w:rPr>
                <w:sz w:val="20"/>
              </w:rPr>
            </w:pPr>
            <w:r>
              <w:rPr>
                <w:sz w:val="20"/>
              </w:rPr>
              <w:t>P</w:t>
            </w:r>
          </w:p>
        </w:tc>
      </w:tr>
      <w:tr w:rsidR="005E714B" w14:paraId="4FB433D4"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341226EB" w14:textId="77777777" w:rsidR="005E714B" w:rsidRDefault="005E714B" w:rsidP="005E714B">
            <w:pPr>
              <w:tabs>
                <w:tab w:val="left" w:pos="360"/>
              </w:tabs>
              <w:jc w:val="center"/>
              <w:rPr>
                <w:sz w:val="20"/>
              </w:rPr>
            </w:pPr>
            <w:r>
              <w:rPr>
                <w:sz w:val="20"/>
              </w:rPr>
              <w:t>NS-6-2</w:t>
            </w:r>
          </w:p>
        </w:tc>
        <w:tc>
          <w:tcPr>
            <w:tcW w:w="4210" w:type="dxa"/>
            <w:tcBorders>
              <w:top w:val="single" w:sz="4" w:space="0" w:color="auto"/>
              <w:left w:val="single" w:sz="4" w:space="0" w:color="auto"/>
              <w:bottom w:val="single" w:sz="4" w:space="0" w:color="auto"/>
              <w:right w:val="single" w:sz="4" w:space="0" w:color="auto"/>
            </w:tcBorders>
          </w:tcPr>
          <w:p w14:paraId="376BE4E8"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41396276" w14:textId="77777777" w:rsidR="005E714B" w:rsidRDefault="005E714B" w:rsidP="005E714B">
            <w:pPr>
              <w:tabs>
                <w:tab w:val="left" w:pos="360"/>
              </w:tabs>
              <w:jc w:val="center"/>
              <w:rPr>
                <w:sz w:val="20"/>
              </w:rPr>
            </w:pPr>
            <w:r>
              <w:rPr>
                <w:sz w:val="20"/>
              </w:rPr>
              <w:t>Select a Behavior</w:t>
            </w:r>
          </w:p>
        </w:tc>
        <w:tc>
          <w:tcPr>
            <w:tcW w:w="3458" w:type="dxa"/>
            <w:tcBorders>
              <w:top w:val="single" w:sz="4" w:space="0" w:color="auto"/>
              <w:left w:val="single" w:sz="4" w:space="0" w:color="auto"/>
              <w:bottom w:val="single" w:sz="4" w:space="0" w:color="auto"/>
              <w:right w:val="single" w:sz="4" w:space="0" w:color="auto"/>
            </w:tcBorders>
          </w:tcPr>
          <w:p w14:paraId="51831BF6" w14:textId="77777777" w:rsidR="005E714B" w:rsidRDefault="005E714B" w:rsidP="005E714B">
            <w:pPr>
              <w:tabs>
                <w:tab w:val="left" w:pos="360"/>
              </w:tabs>
              <w:jc w:val="center"/>
              <w:rPr>
                <w:sz w:val="20"/>
              </w:rPr>
            </w:pPr>
            <w:r>
              <w:rPr>
                <w:sz w:val="20"/>
              </w:rPr>
              <w:t>Same as NS-2-3</w:t>
            </w:r>
          </w:p>
        </w:tc>
        <w:tc>
          <w:tcPr>
            <w:tcW w:w="1278" w:type="dxa"/>
            <w:tcBorders>
              <w:top w:val="single" w:sz="4" w:space="0" w:color="auto"/>
              <w:left w:val="single" w:sz="4" w:space="0" w:color="auto"/>
              <w:bottom w:val="single" w:sz="4" w:space="0" w:color="auto"/>
              <w:right w:val="single" w:sz="4" w:space="0" w:color="auto"/>
            </w:tcBorders>
          </w:tcPr>
          <w:p w14:paraId="2DD49711" w14:textId="77777777" w:rsidR="005E714B" w:rsidRDefault="005E714B" w:rsidP="005E714B">
            <w:pPr>
              <w:tabs>
                <w:tab w:val="left" w:pos="360"/>
              </w:tabs>
              <w:jc w:val="center"/>
              <w:rPr>
                <w:sz w:val="20"/>
              </w:rPr>
            </w:pPr>
            <w:r>
              <w:rPr>
                <w:sz w:val="20"/>
              </w:rPr>
              <w:t>P</w:t>
            </w:r>
          </w:p>
        </w:tc>
      </w:tr>
      <w:tr w:rsidR="005E714B" w14:paraId="42108674"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4F351EE3" w14:textId="77777777" w:rsidR="005E714B" w:rsidRDefault="005E714B" w:rsidP="005E714B">
            <w:pPr>
              <w:tabs>
                <w:tab w:val="left" w:pos="360"/>
              </w:tabs>
              <w:jc w:val="center"/>
              <w:rPr>
                <w:sz w:val="20"/>
              </w:rPr>
            </w:pPr>
          </w:p>
        </w:tc>
        <w:tc>
          <w:tcPr>
            <w:tcW w:w="4210" w:type="dxa"/>
            <w:tcBorders>
              <w:top w:val="single" w:sz="4" w:space="0" w:color="auto"/>
              <w:left w:val="single" w:sz="4" w:space="0" w:color="auto"/>
              <w:bottom w:val="single" w:sz="4" w:space="0" w:color="auto"/>
              <w:right w:val="single" w:sz="4" w:space="0" w:color="auto"/>
            </w:tcBorders>
          </w:tcPr>
          <w:p w14:paraId="43EEC042" w14:textId="77777777" w:rsidR="005E714B" w:rsidRDefault="005E714B" w:rsidP="005E714B">
            <w:pPr>
              <w:tabs>
                <w:tab w:val="left" w:pos="360"/>
              </w:tabs>
              <w:jc w:val="center"/>
              <w:rPr>
                <w:sz w:val="20"/>
              </w:rPr>
            </w:pPr>
          </w:p>
        </w:tc>
        <w:tc>
          <w:tcPr>
            <w:tcW w:w="4285" w:type="dxa"/>
            <w:tcBorders>
              <w:top w:val="single" w:sz="4" w:space="0" w:color="auto"/>
              <w:left w:val="single" w:sz="4" w:space="0" w:color="auto"/>
              <w:bottom w:val="single" w:sz="4" w:space="0" w:color="auto"/>
              <w:right w:val="single" w:sz="4" w:space="0" w:color="auto"/>
            </w:tcBorders>
          </w:tcPr>
          <w:p w14:paraId="39527CFE" w14:textId="77777777" w:rsidR="005E714B" w:rsidRDefault="005E714B" w:rsidP="005E714B">
            <w:pPr>
              <w:tabs>
                <w:tab w:val="left" w:pos="360"/>
              </w:tabs>
              <w:jc w:val="center"/>
              <w:rPr>
                <w:sz w:val="20"/>
              </w:rPr>
            </w:pPr>
          </w:p>
        </w:tc>
        <w:tc>
          <w:tcPr>
            <w:tcW w:w="3458" w:type="dxa"/>
            <w:tcBorders>
              <w:top w:val="single" w:sz="4" w:space="0" w:color="auto"/>
              <w:left w:val="single" w:sz="4" w:space="0" w:color="auto"/>
              <w:bottom w:val="single" w:sz="4" w:space="0" w:color="auto"/>
              <w:right w:val="single" w:sz="4" w:space="0" w:color="auto"/>
            </w:tcBorders>
          </w:tcPr>
          <w:p w14:paraId="2C91EE06" w14:textId="77777777" w:rsidR="005E714B" w:rsidRDefault="005E714B" w:rsidP="005E714B">
            <w:pPr>
              <w:tabs>
                <w:tab w:val="left" w:pos="360"/>
              </w:tabs>
              <w:jc w:val="center"/>
              <w:rPr>
                <w:sz w:val="20"/>
              </w:rPr>
            </w:pPr>
          </w:p>
        </w:tc>
        <w:tc>
          <w:tcPr>
            <w:tcW w:w="1278" w:type="dxa"/>
            <w:tcBorders>
              <w:top w:val="single" w:sz="4" w:space="0" w:color="auto"/>
              <w:left w:val="single" w:sz="4" w:space="0" w:color="auto"/>
              <w:bottom w:val="single" w:sz="4" w:space="0" w:color="auto"/>
              <w:right w:val="single" w:sz="4" w:space="0" w:color="auto"/>
            </w:tcBorders>
          </w:tcPr>
          <w:p w14:paraId="7565162C" w14:textId="77777777" w:rsidR="005E714B" w:rsidRDefault="005E714B" w:rsidP="005E714B">
            <w:pPr>
              <w:tabs>
                <w:tab w:val="left" w:pos="360"/>
              </w:tabs>
              <w:jc w:val="center"/>
              <w:rPr>
                <w:sz w:val="20"/>
              </w:rPr>
            </w:pPr>
          </w:p>
        </w:tc>
      </w:tr>
      <w:tr w:rsidR="005E714B" w14:paraId="172A85DA" w14:textId="77777777" w:rsidTr="00E07EF7">
        <w:trPr>
          <w:trHeight w:val="927"/>
        </w:trPr>
        <w:tc>
          <w:tcPr>
            <w:tcW w:w="1311" w:type="dxa"/>
            <w:tcBorders>
              <w:top w:val="single" w:sz="4" w:space="0" w:color="auto"/>
              <w:left w:val="single" w:sz="4" w:space="0" w:color="auto"/>
              <w:bottom w:val="single" w:sz="4" w:space="0" w:color="auto"/>
              <w:right w:val="single" w:sz="4" w:space="0" w:color="auto"/>
            </w:tcBorders>
          </w:tcPr>
          <w:p w14:paraId="0F02DC59" w14:textId="77777777" w:rsidR="005E714B" w:rsidRPr="00F30DC0" w:rsidRDefault="005E714B" w:rsidP="005E714B">
            <w:pPr>
              <w:tabs>
                <w:tab w:val="left" w:pos="360"/>
              </w:tabs>
              <w:jc w:val="center"/>
              <w:rPr>
                <w:sz w:val="20"/>
              </w:rPr>
            </w:pPr>
            <w:r>
              <w:rPr>
                <w:sz w:val="20"/>
              </w:rPr>
              <w:lastRenderedPageBreak/>
              <w:t>NS-7</w:t>
            </w:r>
          </w:p>
        </w:tc>
        <w:tc>
          <w:tcPr>
            <w:tcW w:w="4210" w:type="dxa"/>
            <w:tcBorders>
              <w:top w:val="single" w:sz="4" w:space="0" w:color="auto"/>
              <w:left w:val="single" w:sz="4" w:space="0" w:color="auto"/>
              <w:bottom w:val="single" w:sz="4" w:space="0" w:color="auto"/>
              <w:right w:val="single" w:sz="4" w:space="0" w:color="auto"/>
            </w:tcBorders>
          </w:tcPr>
          <w:p w14:paraId="7BCBEB64" w14:textId="77777777" w:rsidR="005E714B" w:rsidRPr="00F30DC0"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591249D9" w14:textId="77777777" w:rsidR="005E714B" w:rsidRPr="00F30DC0" w:rsidRDefault="005E714B" w:rsidP="005E714B">
            <w:pPr>
              <w:tabs>
                <w:tab w:val="left" w:pos="360"/>
              </w:tabs>
              <w:jc w:val="center"/>
              <w:rPr>
                <w:sz w:val="20"/>
              </w:rPr>
            </w:pPr>
            <w:r>
              <w:rPr>
                <w:sz w:val="20"/>
              </w:rPr>
              <w:t xml:space="preserve">Select </w:t>
            </w:r>
            <w:r w:rsidRPr="00937FCA">
              <w:rPr>
                <w:b/>
                <w:sz w:val="20"/>
              </w:rPr>
              <w:t>Yes</w:t>
            </w:r>
            <w:r>
              <w:rPr>
                <w:sz w:val="20"/>
              </w:rPr>
              <w:t xml:space="preserve"> or </w:t>
            </w:r>
            <w:r w:rsidRPr="00937FCA">
              <w:rPr>
                <w:b/>
                <w:sz w:val="20"/>
              </w:rPr>
              <w:t>No</w:t>
            </w:r>
            <w:r>
              <w:rPr>
                <w:sz w:val="20"/>
              </w:rPr>
              <w:t xml:space="preserve"> for </w:t>
            </w:r>
            <w:r w:rsidRPr="00937FCA">
              <w:rPr>
                <w:b/>
                <w:sz w:val="20"/>
              </w:rPr>
              <w:t>Will you be delivering the coaching session?</w:t>
            </w:r>
          </w:p>
        </w:tc>
        <w:tc>
          <w:tcPr>
            <w:tcW w:w="3458" w:type="dxa"/>
            <w:tcBorders>
              <w:top w:val="single" w:sz="4" w:space="0" w:color="auto"/>
              <w:left w:val="single" w:sz="4" w:space="0" w:color="auto"/>
              <w:bottom w:val="single" w:sz="4" w:space="0" w:color="auto"/>
              <w:right w:val="single" w:sz="4" w:space="0" w:color="auto"/>
            </w:tcBorders>
          </w:tcPr>
          <w:p w14:paraId="2DA7E0AD" w14:textId="77777777" w:rsidR="005E714B" w:rsidRDefault="005E714B" w:rsidP="005E714B">
            <w:pPr>
              <w:tabs>
                <w:tab w:val="left" w:pos="360"/>
              </w:tabs>
              <w:jc w:val="center"/>
              <w:rPr>
                <w:sz w:val="20"/>
              </w:rPr>
            </w:pPr>
            <w:r>
              <w:rPr>
                <w:sz w:val="20"/>
              </w:rPr>
              <w:t>Submission input fields display.</w:t>
            </w:r>
          </w:p>
          <w:p w14:paraId="1C631455" w14:textId="77777777" w:rsidR="005E714B" w:rsidRPr="00F30DC0" w:rsidRDefault="005E714B" w:rsidP="005E714B">
            <w:pPr>
              <w:tabs>
                <w:tab w:val="left" w:pos="360"/>
              </w:tabs>
              <w:jc w:val="center"/>
              <w:rPr>
                <w:sz w:val="20"/>
              </w:rPr>
            </w:pPr>
            <w:r>
              <w:rPr>
                <w:sz w:val="20"/>
              </w:rPr>
              <w:t xml:space="preserve">(See </w:t>
            </w:r>
            <w:r w:rsidRPr="00D368AF">
              <w:rPr>
                <w:sz w:val="20"/>
              </w:rPr>
              <w:t>CCO_eCoaching_Log_New_Submission_DD</w:t>
            </w:r>
            <w:r>
              <w:rPr>
                <w:sz w:val="20"/>
              </w:rPr>
              <w:t>.docx for fields to be displayed)</w:t>
            </w:r>
          </w:p>
        </w:tc>
        <w:tc>
          <w:tcPr>
            <w:tcW w:w="1278" w:type="dxa"/>
            <w:tcBorders>
              <w:top w:val="single" w:sz="4" w:space="0" w:color="auto"/>
              <w:left w:val="single" w:sz="4" w:space="0" w:color="auto"/>
              <w:bottom w:val="single" w:sz="4" w:space="0" w:color="auto"/>
              <w:right w:val="single" w:sz="4" w:space="0" w:color="auto"/>
            </w:tcBorders>
          </w:tcPr>
          <w:p w14:paraId="200FBF4C" w14:textId="77777777" w:rsidR="005E714B" w:rsidRPr="00F30DC0" w:rsidRDefault="005E714B" w:rsidP="005E714B">
            <w:pPr>
              <w:tabs>
                <w:tab w:val="left" w:pos="360"/>
              </w:tabs>
              <w:jc w:val="center"/>
              <w:rPr>
                <w:sz w:val="20"/>
              </w:rPr>
            </w:pPr>
            <w:r>
              <w:rPr>
                <w:sz w:val="20"/>
              </w:rPr>
              <w:t>P</w:t>
            </w:r>
          </w:p>
        </w:tc>
      </w:tr>
      <w:tr w:rsidR="005E714B" w14:paraId="75B60849" w14:textId="77777777" w:rsidTr="00E07EF7">
        <w:trPr>
          <w:trHeight w:val="457"/>
        </w:trPr>
        <w:tc>
          <w:tcPr>
            <w:tcW w:w="1311" w:type="dxa"/>
            <w:tcBorders>
              <w:top w:val="single" w:sz="4" w:space="0" w:color="auto"/>
              <w:left w:val="single" w:sz="4" w:space="0" w:color="auto"/>
              <w:bottom w:val="single" w:sz="4" w:space="0" w:color="auto"/>
              <w:right w:val="single" w:sz="4" w:space="0" w:color="auto"/>
            </w:tcBorders>
          </w:tcPr>
          <w:p w14:paraId="555DBB5C" w14:textId="77777777" w:rsidR="005E714B" w:rsidRDefault="005E714B" w:rsidP="005E714B">
            <w:pPr>
              <w:tabs>
                <w:tab w:val="left" w:pos="360"/>
              </w:tabs>
              <w:jc w:val="center"/>
              <w:rPr>
                <w:sz w:val="20"/>
              </w:rPr>
            </w:pPr>
            <w:r>
              <w:rPr>
                <w:sz w:val="20"/>
              </w:rPr>
              <w:t>NS-8</w:t>
            </w:r>
          </w:p>
        </w:tc>
        <w:tc>
          <w:tcPr>
            <w:tcW w:w="4210" w:type="dxa"/>
            <w:tcBorders>
              <w:top w:val="single" w:sz="4" w:space="0" w:color="auto"/>
              <w:left w:val="single" w:sz="4" w:space="0" w:color="auto"/>
              <w:bottom w:val="single" w:sz="4" w:space="0" w:color="auto"/>
              <w:right w:val="single" w:sz="4" w:space="0" w:color="auto"/>
            </w:tcBorders>
          </w:tcPr>
          <w:p w14:paraId="07E996FC"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2751FDDE" w14:textId="77777777" w:rsidR="005E714B" w:rsidRDefault="005E714B" w:rsidP="005E714B">
            <w:pPr>
              <w:tabs>
                <w:tab w:val="left" w:pos="360"/>
              </w:tabs>
              <w:jc w:val="center"/>
              <w:rPr>
                <w:sz w:val="20"/>
              </w:rPr>
            </w:pPr>
            <w:r>
              <w:rPr>
                <w:sz w:val="20"/>
              </w:rPr>
              <w:t>Leave some input fields blank;</w:t>
            </w:r>
          </w:p>
          <w:p w14:paraId="0F84E998" w14:textId="77777777" w:rsidR="005E714B" w:rsidRPr="0080389C" w:rsidRDefault="005E714B" w:rsidP="005E714B">
            <w:pPr>
              <w:tabs>
                <w:tab w:val="left" w:pos="360"/>
              </w:tabs>
              <w:jc w:val="center"/>
              <w:rPr>
                <w:sz w:val="20"/>
              </w:rPr>
            </w:pPr>
            <w:r>
              <w:rPr>
                <w:sz w:val="20"/>
              </w:rPr>
              <w:t>Click Submit button</w:t>
            </w:r>
          </w:p>
        </w:tc>
        <w:tc>
          <w:tcPr>
            <w:tcW w:w="3458" w:type="dxa"/>
            <w:tcBorders>
              <w:top w:val="single" w:sz="4" w:space="0" w:color="auto"/>
              <w:left w:val="single" w:sz="4" w:space="0" w:color="auto"/>
              <w:bottom w:val="single" w:sz="4" w:space="0" w:color="auto"/>
              <w:right w:val="single" w:sz="4" w:space="0" w:color="auto"/>
            </w:tcBorders>
          </w:tcPr>
          <w:p w14:paraId="79022BAE" w14:textId="77777777" w:rsidR="005E714B" w:rsidRDefault="005E714B" w:rsidP="005E714B">
            <w:pPr>
              <w:tabs>
                <w:tab w:val="left" w:pos="360"/>
              </w:tabs>
              <w:jc w:val="center"/>
              <w:rPr>
                <w:sz w:val="20"/>
              </w:rPr>
            </w:pPr>
            <w:r>
              <w:rPr>
                <w:sz w:val="20"/>
              </w:rPr>
              <w:t>Validation error message display</w:t>
            </w:r>
          </w:p>
        </w:tc>
        <w:tc>
          <w:tcPr>
            <w:tcW w:w="1278" w:type="dxa"/>
            <w:tcBorders>
              <w:top w:val="single" w:sz="4" w:space="0" w:color="auto"/>
              <w:left w:val="single" w:sz="4" w:space="0" w:color="auto"/>
              <w:bottom w:val="single" w:sz="4" w:space="0" w:color="auto"/>
              <w:right w:val="single" w:sz="4" w:space="0" w:color="auto"/>
            </w:tcBorders>
          </w:tcPr>
          <w:p w14:paraId="6352ACA4" w14:textId="77777777" w:rsidR="005E714B" w:rsidRDefault="005E714B" w:rsidP="005E714B">
            <w:pPr>
              <w:tabs>
                <w:tab w:val="left" w:pos="360"/>
              </w:tabs>
              <w:jc w:val="center"/>
              <w:rPr>
                <w:sz w:val="20"/>
              </w:rPr>
            </w:pPr>
            <w:r>
              <w:rPr>
                <w:sz w:val="20"/>
              </w:rPr>
              <w:t>P</w:t>
            </w:r>
          </w:p>
        </w:tc>
      </w:tr>
      <w:tr w:rsidR="005E714B" w14:paraId="67DF1B01" w14:textId="77777777" w:rsidTr="00E07EF7">
        <w:trPr>
          <w:trHeight w:val="686"/>
        </w:trPr>
        <w:tc>
          <w:tcPr>
            <w:tcW w:w="1311" w:type="dxa"/>
            <w:tcBorders>
              <w:top w:val="single" w:sz="4" w:space="0" w:color="auto"/>
              <w:left w:val="single" w:sz="4" w:space="0" w:color="auto"/>
              <w:bottom w:val="single" w:sz="4" w:space="0" w:color="auto"/>
              <w:right w:val="single" w:sz="4" w:space="0" w:color="auto"/>
            </w:tcBorders>
          </w:tcPr>
          <w:p w14:paraId="6368CA42" w14:textId="77777777" w:rsidR="005E714B" w:rsidRDefault="005E714B" w:rsidP="005E714B">
            <w:pPr>
              <w:tabs>
                <w:tab w:val="left" w:pos="360"/>
              </w:tabs>
              <w:jc w:val="center"/>
              <w:rPr>
                <w:sz w:val="20"/>
              </w:rPr>
            </w:pPr>
            <w:r>
              <w:rPr>
                <w:sz w:val="20"/>
              </w:rPr>
              <w:t>NS-9</w:t>
            </w:r>
          </w:p>
        </w:tc>
        <w:tc>
          <w:tcPr>
            <w:tcW w:w="4210" w:type="dxa"/>
            <w:tcBorders>
              <w:top w:val="single" w:sz="4" w:space="0" w:color="auto"/>
              <w:left w:val="single" w:sz="4" w:space="0" w:color="auto"/>
              <w:bottom w:val="single" w:sz="4" w:space="0" w:color="auto"/>
              <w:right w:val="single" w:sz="4" w:space="0" w:color="auto"/>
            </w:tcBorders>
          </w:tcPr>
          <w:p w14:paraId="46243BFD" w14:textId="33B108BD"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771E35F8" w14:textId="77777777" w:rsidR="005E714B" w:rsidRDefault="005E714B" w:rsidP="005E714B">
            <w:pPr>
              <w:tabs>
                <w:tab w:val="left" w:pos="360"/>
              </w:tabs>
              <w:jc w:val="center"/>
              <w:rPr>
                <w:sz w:val="20"/>
              </w:rPr>
            </w:pPr>
            <w:r>
              <w:rPr>
                <w:sz w:val="20"/>
              </w:rPr>
              <w:t>Enter valid data in all input fields;</w:t>
            </w:r>
          </w:p>
          <w:p w14:paraId="5D095BDC" w14:textId="77777777" w:rsidR="005E714B" w:rsidRPr="0080389C" w:rsidRDefault="005E714B" w:rsidP="005E714B">
            <w:pPr>
              <w:tabs>
                <w:tab w:val="left" w:pos="360"/>
              </w:tabs>
              <w:jc w:val="center"/>
              <w:rPr>
                <w:sz w:val="20"/>
              </w:rPr>
            </w:pPr>
            <w:r>
              <w:rPr>
                <w:sz w:val="20"/>
              </w:rPr>
              <w:t>Click Submit button</w:t>
            </w:r>
          </w:p>
        </w:tc>
        <w:tc>
          <w:tcPr>
            <w:tcW w:w="3458" w:type="dxa"/>
            <w:tcBorders>
              <w:top w:val="single" w:sz="4" w:space="0" w:color="auto"/>
              <w:left w:val="single" w:sz="4" w:space="0" w:color="auto"/>
              <w:bottom w:val="single" w:sz="4" w:space="0" w:color="auto"/>
              <w:right w:val="single" w:sz="4" w:space="0" w:color="auto"/>
            </w:tcBorders>
          </w:tcPr>
          <w:p w14:paraId="4B15EEFF" w14:textId="77777777" w:rsidR="005E714B" w:rsidRDefault="005E714B" w:rsidP="005E714B">
            <w:pPr>
              <w:tabs>
                <w:tab w:val="left" w:pos="360"/>
              </w:tabs>
              <w:jc w:val="center"/>
              <w:rPr>
                <w:sz w:val="20"/>
              </w:rPr>
            </w:pPr>
            <w:r>
              <w:rPr>
                <w:sz w:val="20"/>
              </w:rPr>
              <w:t>Log is submitted successfully;</w:t>
            </w:r>
          </w:p>
          <w:p w14:paraId="237E91F1" w14:textId="77777777" w:rsidR="005E714B" w:rsidRDefault="005E714B" w:rsidP="005E714B">
            <w:pPr>
              <w:tabs>
                <w:tab w:val="left" w:pos="360"/>
              </w:tabs>
              <w:jc w:val="center"/>
              <w:rPr>
                <w:sz w:val="20"/>
              </w:rPr>
            </w:pPr>
            <w:r>
              <w:rPr>
                <w:sz w:val="20"/>
              </w:rPr>
              <w:t>Success message displays;</w:t>
            </w:r>
          </w:p>
          <w:p w14:paraId="07F8E491" w14:textId="77777777" w:rsidR="005E714B" w:rsidRDefault="005E714B" w:rsidP="005E714B">
            <w:pPr>
              <w:tabs>
                <w:tab w:val="left" w:pos="360"/>
              </w:tabs>
              <w:jc w:val="center"/>
              <w:rPr>
                <w:sz w:val="20"/>
              </w:rPr>
            </w:pPr>
            <w:r>
              <w:rPr>
                <w:sz w:val="20"/>
              </w:rPr>
              <w:t>Page reset to the one as in NS-1.</w:t>
            </w:r>
          </w:p>
          <w:p w14:paraId="49B19434" w14:textId="5F2DBB0D" w:rsidR="005E714B" w:rsidRDefault="005E714B" w:rsidP="005E714B">
            <w:pPr>
              <w:tabs>
                <w:tab w:val="left" w:pos="360"/>
              </w:tabs>
              <w:jc w:val="center"/>
              <w:rPr>
                <w:sz w:val="20"/>
              </w:rPr>
            </w:pPr>
            <w:r>
              <w:rPr>
                <w:sz w:val="20"/>
              </w:rPr>
              <w:t>Email notification is sent and result is correctly saved in database .</w:t>
            </w:r>
          </w:p>
        </w:tc>
        <w:tc>
          <w:tcPr>
            <w:tcW w:w="1278" w:type="dxa"/>
            <w:tcBorders>
              <w:top w:val="single" w:sz="4" w:space="0" w:color="auto"/>
              <w:left w:val="single" w:sz="4" w:space="0" w:color="auto"/>
              <w:bottom w:val="single" w:sz="4" w:space="0" w:color="auto"/>
              <w:right w:val="single" w:sz="4" w:space="0" w:color="auto"/>
            </w:tcBorders>
          </w:tcPr>
          <w:p w14:paraId="3C8F7DEF" w14:textId="77777777" w:rsidR="005E714B" w:rsidRDefault="005E714B" w:rsidP="005E714B">
            <w:pPr>
              <w:tabs>
                <w:tab w:val="left" w:pos="360"/>
              </w:tabs>
              <w:jc w:val="center"/>
              <w:rPr>
                <w:sz w:val="20"/>
              </w:rPr>
            </w:pPr>
            <w:r>
              <w:rPr>
                <w:sz w:val="20"/>
              </w:rPr>
              <w:t>P</w:t>
            </w:r>
          </w:p>
        </w:tc>
      </w:tr>
      <w:tr w:rsidR="005E714B" w14:paraId="75C23275" w14:textId="77777777" w:rsidTr="00E07EF7">
        <w:trPr>
          <w:trHeight w:val="1385"/>
        </w:trPr>
        <w:tc>
          <w:tcPr>
            <w:tcW w:w="1311" w:type="dxa"/>
            <w:tcBorders>
              <w:top w:val="single" w:sz="4" w:space="0" w:color="auto"/>
              <w:left w:val="single" w:sz="4" w:space="0" w:color="auto"/>
              <w:bottom w:val="single" w:sz="4" w:space="0" w:color="auto"/>
              <w:right w:val="single" w:sz="4" w:space="0" w:color="auto"/>
            </w:tcBorders>
          </w:tcPr>
          <w:p w14:paraId="751BE5C1" w14:textId="77777777" w:rsidR="005E714B" w:rsidRDefault="005E714B" w:rsidP="005E714B">
            <w:pPr>
              <w:tabs>
                <w:tab w:val="left" w:pos="360"/>
              </w:tabs>
              <w:jc w:val="center"/>
              <w:rPr>
                <w:sz w:val="20"/>
              </w:rPr>
            </w:pPr>
            <w:r>
              <w:rPr>
                <w:sz w:val="20"/>
              </w:rPr>
              <w:t>NS-10</w:t>
            </w:r>
          </w:p>
        </w:tc>
        <w:tc>
          <w:tcPr>
            <w:tcW w:w="4210" w:type="dxa"/>
            <w:tcBorders>
              <w:top w:val="single" w:sz="4" w:space="0" w:color="auto"/>
              <w:left w:val="single" w:sz="4" w:space="0" w:color="auto"/>
              <w:bottom w:val="single" w:sz="4" w:space="0" w:color="auto"/>
              <w:right w:val="single" w:sz="4" w:space="0" w:color="auto"/>
            </w:tcBorders>
          </w:tcPr>
          <w:p w14:paraId="4A4A08A3"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153A21DF" w14:textId="77777777" w:rsidR="005E714B" w:rsidRDefault="005E714B" w:rsidP="005E714B">
            <w:pPr>
              <w:tabs>
                <w:tab w:val="left" w:pos="360"/>
              </w:tabs>
              <w:jc w:val="center"/>
              <w:rPr>
                <w:sz w:val="20"/>
              </w:rPr>
            </w:pPr>
            <w:r>
              <w:rPr>
                <w:sz w:val="20"/>
              </w:rPr>
              <w:t>Select  Employee Level</w:t>
            </w:r>
          </w:p>
          <w:p w14:paraId="72321484" w14:textId="77777777" w:rsidR="005E714B" w:rsidRDefault="005E714B" w:rsidP="005E714B">
            <w:pPr>
              <w:tabs>
                <w:tab w:val="left" w:pos="360"/>
              </w:tabs>
              <w:jc w:val="center"/>
              <w:rPr>
                <w:sz w:val="20"/>
              </w:rPr>
            </w:pPr>
            <w:r>
              <w:rPr>
                <w:sz w:val="20"/>
              </w:rPr>
              <w:t>Select an employee that report to you</w:t>
            </w:r>
          </w:p>
          <w:p w14:paraId="064A081D" w14:textId="77777777" w:rsidR="005E714B" w:rsidRPr="0080389C" w:rsidRDefault="005E714B" w:rsidP="005E714B">
            <w:pPr>
              <w:tabs>
                <w:tab w:val="left" w:pos="360"/>
              </w:tabs>
              <w:jc w:val="center"/>
              <w:rPr>
                <w:sz w:val="20"/>
              </w:rPr>
            </w:pPr>
          </w:p>
        </w:tc>
        <w:tc>
          <w:tcPr>
            <w:tcW w:w="3458" w:type="dxa"/>
            <w:tcBorders>
              <w:top w:val="single" w:sz="4" w:space="0" w:color="auto"/>
              <w:left w:val="single" w:sz="4" w:space="0" w:color="auto"/>
              <w:bottom w:val="single" w:sz="4" w:space="0" w:color="auto"/>
              <w:right w:val="single" w:sz="4" w:space="0" w:color="auto"/>
            </w:tcBorders>
          </w:tcPr>
          <w:p w14:paraId="6125F343" w14:textId="77777777" w:rsidR="005E714B" w:rsidRDefault="005E714B" w:rsidP="005E714B">
            <w:pPr>
              <w:tabs>
                <w:tab w:val="left" w:pos="360"/>
              </w:tabs>
              <w:jc w:val="center"/>
              <w:rPr>
                <w:sz w:val="20"/>
              </w:rPr>
            </w:pPr>
            <w:r>
              <w:rPr>
                <w:sz w:val="20"/>
              </w:rPr>
              <w:t>Warning log submission is an option.</w:t>
            </w:r>
          </w:p>
          <w:p w14:paraId="07F22A0F" w14:textId="77777777" w:rsidR="005E714B" w:rsidRDefault="005E714B" w:rsidP="005E714B">
            <w:pPr>
              <w:tabs>
                <w:tab w:val="left" w:pos="360"/>
              </w:tabs>
              <w:jc w:val="center"/>
              <w:rPr>
                <w:sz w:val="20"/>
              </w:rPr>
            </w:pPr>
          </w:p>
          <w:p w14:paraId="70443752" w14:textId="77777777" w:rsidR="005E714B" w:rsidRDefault="005E714B" w:rsidP="005E714B">
            <w:pPr>
              <w:tabs>
                <w:tab w:val="left" w:pos="360"/>
              </w:tabs>
              <w:jc w:val="center"/>
              <w:rPr>
                <w:sz w:val="20"/>
              </w:rPr>
            </w:pPr>
            <w:r>
              <w:rPr>
                <w:sz w:val="20"/>
              </w:rPr>
              <w:t xml:space="preserve">Radio button </w:t>
            </w:r>
            <w:r w:rsidRPr="008546A3">
              <w:rPr>
                <w:b/>
                <w:sz w:val="20"/>
              </w:rPr>
              <w:t>Do you need to submit a progressive disciplinary coaching (WARNING)?</w:t>
            </w:r>
            <w:r>
              <w:rPr>
                <w:sz w:val="20"/>
              </w:rPr>
              <w:t xml:space="preserve"> displays;</w:t>
            </w:r>
          </w:p>
          <w:p w14:paraId="040B35A3" w14:textId="77777777" w:rsidR="005E714B" w:rsidRDefault="005E714B" w:rsidP="005E714B">
            <w:pPr>
              <w:tabs>
                <w:tab w:val="left" w:pos="360"/>
              </w:tabs>
              <w:jc w:val="center"/>
              <w:rPr>
                <w:sz w:val="20"/>
              </w:rPr>
            </w:pPr>
            <w:r>
              <w:rPr>
                <w:sz w:val="20"/>
              </w:rPr>
              <w:t>Default to No</w:t>
            </w:r>
          </w:p>
        </w:tc>
        <w:tc>
          <w:tcPr>
            <w:tcW w:w="1278" w:type="dxa"/>
            <w:tcBorders>
              <w:top w:val="single" w:sz="4" w:space="0" w:color="auto"/>
              <w:left w:val="single" w:sz="4" w:space="0" w:color="auto"/>
              <w:bottom w:val="single" w:sz="4" w:space="0" w:color="auto"/>
              <w:right w:val="single" w:sz="4" w:space="0" w:color="auto"/>
            </w:tcBorders>
          </w:tcPr>
          <w:p w14:paraId="3D15509C" w14:textId="77777777" w:rsidR="005E714B" w:rsidRDefault="005E714B" w:rsidP="005E714B">
            <w:pPr>
              <w:tabs>
                <w:tab w:val="left" w:pos="360"/>
              </w:tabs>
              <w:jc w:val="center"/>
              <w:rPr>
                <w:sz w:val="20"/>
              </w:rPr>
            </w:pPr>
            <w:r>
              <w:rPr>
                <w:sz w:val="20"/>
              </w:rPr>
              <w:t>P</w:t>
            </w:r>
          </w:p>
        </w:tc>
      </w:tr>
      <w:tr w:rsidR="005E714B" w14:paraId="5E1D25BE" w14:textId="77777777" w:rsidTr="00E07EF7">
        <w:trPr>
          <w:trHeight w:val="927"/>
        </w:trPr>
        <w:tc>
          <w:tcPr>
            <w:tcW w:w="1311" w:type="dxa"/>
            <w:tcBorders>
              <w:top w:val="single" w:sz="4" w:space="0" w:color="auto"/>
              <w:left w:val="single" w:sz="4" w:space="0" w:color="auto"/>
              <w:bottom w:val="single" w:sz="4" w:space="0" w:color="auto"/>
              <w:right w:val="single" w:sz="4" w:space="0" w:color="auto"/>
            </w:tcBorders>
          </w:tcPr>
          <w:p w14:paraId="36169EC7" w14:textId="77777777" w:rsidR="005E714B" w:rsidRDefault="005E714B" w:rsidP="005E714B">
            <w:pPr>
              <w:tabs>
                <w:tab w:val="left" w:pos="360"/>
              </w:tabs>
              <w:jc w:val="center"/>
              <w:rPr>
                <w:sz w:val="20"/>
              </w:rPr>
            </w:pPr>
            <w:r>
              <w:rPr>
                <w:sz w:val="20"/>
              </w:rPr>
              <w:t>NS-11</w:t>
            </w:r>
          </w:p>
        </w:tc>
        <w:tc>
          <w:tcPr>
            <w:tcW w:w="4210" w:type="dxa"/>
            <w:tcBorders>
              <w:top w:val="single" w:sz="4" w:space="0" w:color="auto"/>
              <w:left w:val="single" w:sz="4" w:space="0" w:color="auto"/>
              <w:bottom w:val="single" w:sz="4" w:space="0" w:color="auto"/>
              <w:right w:val="single" w:sz="4" w:space="0" w:color="auto"/>
            </w:tcBorders>
          </w:tcPr>
          <w:p w14:paraId="1CD5FDE7"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587A56F1" w14:textId="77777777" w:rsidR="005E714B" w:rsidRPr="0080389C" w:rsidRDefault="005E714B" w:rsidP="005E714B">
            <w:pPr>
              <w:tabs>
                <w:tab w:val="left" w:pos="360"/>
              </w:tabs>
              <w:jc w:val="center"/>
              <w:rPr>
                <w:sz w:val="20"/>
              </w:rPr>
            </w:pPr>
            <w:r>
              <w:rPr>
                <w:sz w:val="20"/>
              </w:rPr>
              <w:t xml:space="preserve">Select </w:t>
            </w:r>
            <w:r w:rsidRPr="00881D25">
              <w:rPr>
                <w:b/>
                <w:sz w:val="20"/>
              </w:rPr>
              <w:t>Yes</w:t>
            </w:r>
            <w:r>
              <w:rPr>
                <w:sz w:val="20"/>
              </w:rPr>
              <w:t xml:space="preserve"> (submit as a warning)</w:t>
            </w:r>
          </w:p>
        </w:tc>
        <w:tc>
          <w:tcPr>
            <w:tcW w:w="3458" w:type="dxa"/>
            <w:tcBorders>
              <w:top w:val="single" w:sz="4" w:space="0" w:color="auto"/>
              <w:left w:val="single" w:sz="4" w:space="0" w:color="auto"/>
              <w:bottom w:val="single" w:sz="4" w:space="0" w:color="auto"/>
              <w:right w:val="single" w:sz="4" w:space="0" w:color="auto"/>
            </w:tcBorders>
          </w:tcPr>
          <w:p w14:paraId="68663517" w14:textId="77777777" w:rsidR="005E714B" w:rsidRDefault="005E714B" w:rsidP="005E714B">
            <w:pPr>
              <w:tabs>
                <w:tab w:val="left" w:pos="360"/>
              </w:tabs>
              <w:jc w:val="center"/>
              <w:rPr>
                <w:sz w:val="20"/>
              </w:rPr>
            </w:pPr>
            <w:r>
              <w:rPr>
                <w:sz w:val="20"/>
              </w:rPr>
              <w:t>Warning input fields display;</w:t>
            </w:r>
          </w:p>
          <w:p w14:paraId="340F8F85" w14:textId="77777777" w:rsidR="005E714B" w:rsidRDefault="005E714B" w:rsidP="005E714B">
            <w:pPr>
              <w:tabs>
                <w:tab w:val="left" w:pos="360"/>
              </w:tabs>
              <w:jc w:val="center"/>
              <w:rPr>
                <w:sz w:val="20"/>
              </w:rPr>
            </w:pPr>
            <w:r>
              <w:rPr>
                <w:sz w:val="20"/>
              </w:rPr>
              <w:t xml:space="preserve">(See </w:t>
            </w:r>
            <w:r w:rsidRPr="00D368AF">
              <w:rPr>
                <w:sz w:val="20"/>
              </w:rPr>
              <w:t>CCO_eCoaching_Log_New_Submission_DD</w:t>
            </w:r>
            <w:r>
              <w:rPr>
                <w:sz w:val="20"/>
              </w:rPr>
              <w:t>.docx for fields to be displayed)</w:t>
            </w:r>
          </w:p>
        </w:tc>
        <w:tc>
          <w:tcPr>
            <w:tcW w:w="1278" w:type="dxa"/>
            <w:tcBorders>
              <w:top w:val="single" w:sz="4" w:space="0" w:color="auto"/>
              <w:left w:val="single" w:sz="4" w:space="0" w:color="auto"/>
              <w:bottom w:val="single" w:sz="4" w:space="0" w:color="auto"/>
              <w:right w:val="single" w:sz="4" w:space="0" w:color="auto"/>
            </w:tcBorders>
          </w:tcPr>
          <w:p w14:paraId="5401A4D3" w14:textId="77777777" w:rsidR="005E714B" w:rsidRDefault="005E714B" w:rsidP="005E714B">
            <w:pPr>
              <w:tabs>
                <w:tab w:val="left" w:pos="360"/>
              </w:tabs>
              <w:jc w:val="center"/>
              <w:rPr>
                <w:sz w:val="20"/>
              </w:rPr>
            </w:pPr>
            <w:r>
              <w:rPr>
                <w:sz w:val="20"/>
              </w:rPr>
              <w:t>P</w:t>
            </w:r>
          </w:p>
        </w:tc>
      </w:tr>
      <w:tr w:rsidR="005E714B" w14:paraId="3B38DB6D" w14:textId="77777777" w:rsidTr="00E07EF7">
        <w:trPr>
          <w:trHeight w:val="457"/>
        </w:trPr>
        <w:tc>
          <w:tcPr>
            <w:tcW w:w="1311" w:type="dxa"/>
            <w:tcBorders>
              <w:top w:val="single" w:sz="4" w:space="0" w:color="auto"/>
              <w:left w:val="single" w:sz="4" w:space="0" w:color="auto"/>
              <w:bottom w:val="single" w:sz="4" w:space="0" w:color="auto"/>
              <w:right w:val="single" w:sz="4" w:space="0" w:color="auto"/>
            </w:tcBorders>
          </w:tcPr>
          <w:p w14:paraId="1F3DC3DD" w14:textId="77777777" w:rsidR="005E714B" w:rsidRDefault="005E714B" w:rsidP="005E714B">
            <w:pPr>
              <w:tabs>
                <w:tab w:val="left" w:pos="360"/>
              </w:tabs>
              <w:jc w:val="center"/>
              <w:rPr>
                <w:sz w:val="20"/>
              </w:rPr>
            </w:pPr>
            <w:r>
              <w:rPr>
                <w:sz w:val="20"/>
              </w:rPr>
              <w:t>NS-12</w:t>
            </w:r>
          </w:p>
        </w:tc>
        <w:tc>
          <w:tcPr>
            <w:tcW w:w="4210" w:type="dxa"/>
            <w:tcBorders>
              <w:top w:val="single" w:sz="4" w:space="0" w:color="auto"/>
              <w:left w:val="single" w:sz="4" w:space="0" w:color="auto"/>
              <w:bottom w:val="single" w:sz="4" w:space="0" w:color="auto"/>
              <w:right w:val="single" w:sz="4" w:space="0" w:color="auto"/>
            </w:tcBorders>
          </w:tcPr>
          <w:p w14:paraId="1F8FC6F6"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69D07E64" w14:textId="77777777" w:rsidR="005E714B" w:rsidRDefault="005E714B" w:rsidP="005E714B">
            <w:pPr>
              <w:tabs>
                <w:tab w:val="left" w:pos="360"/>
              </w:tabs>
              <w:jc w:val="center"/>
              <w:rPr>
                <w:sz w:val="20"/>
              </w:rPr>
            </w:pPr>
            <w:r>
              <w:rPr>
                <w:sz w:val="20"/>
              </w:rPr>
              <w:t>Enter all required fields</w:t>
            </w:r>
          </w:p>
          <w:p w14:paraId="7E8DB6EA" w14:textId="77777777" w:rsidR="005E714B" w:rsidRPr="0080389C" w:rsidRDefault="005E714B" w:rsidP="005E714B">
            <w:pPr>
              <w:tabs>
                <w:tab w:val="left" w:pos="360"/>
              </w:tabs>
              <w:jc w:val="center"/>
              <w:rPr>
                <w:sz w:val="20"/>
              </w:rPr>
            </w:pPr>
            <w:r>
              <w:rPr>
                <w:sz w:val="20"/>
              </w:rPr>
              <w:t>Click Submit</w:t>
            </w:r>
          </w:p>
        </w:tc>
        <w:tc>
          <w:tcPr>
            <w:tcW w:w="3458" w:type="dxa"/>
            <w:tcBorders>
              <w:top w:val="single" w:sz="4" w:space="0" w:color="auto"/>
              <w:left w:val="single" w:sz="4" w:space="0" w:color="auto"/>
              <w:bottom w:val="single" w:sz="4" w:space="0" w:color="auto"/>
              <w:right w:val="single" w:sz="4" w:space="0" w:color="auto"/>
            </w:tcBorders>
          </w:tcPr>
          <w:p w14:paraId="1DAF2120" w14:textId="77777777" w:rsidR="005E714B" w:rsidRDefault="005E714B" w:rsidP="005E714B">
            <w:pPr>
              <w:tabs>
                <w:tab w:val="left" w:pos="360"/>
              </w:tabs>
              <w:jc w:val="center"/>
              <w:rPr>
                <w:sz w:val="20"/>
              </w:rPr>
            </w:pPr>
            <w:r>
              <w:rPr>
                <w:sz w:val="20"/>
              </w:rPr>
              <w:t>Warning log is submitted successfully;</w:t>
            </w:r>
          </w:p>
          <w:p w14:paraId="629694AD" w14:textId="77777777" w:rsidR="005E714B" w:rsidRDefault="005E714B" w:rsidP="005E714B">
            <w:pPr>
              <w:tabs>
                <w:tab w:val="left" w:pos="360"/>
              </w:tabs>
              <w:jc w:val="center"/>
              <w:rPr>
                <w:sz w:val="20"/>
              </w:rPr>
            </w:pPr>
            <w:r>
              <w:rPr>
                <w:sz w:val="20"/>
              </w:rPr>
              <w:t>Success message displays;</w:t>
            </w:r>
          </w:p>
        </w:tc>
        <w:tc>
          <w:tcPr>
            <w:tcW w:w="1278" w:type="dxa"/>
            <w:tcBorders>
              <w:top w:val="single" w:sz="4" w:space="0" w:color="auto"/>
              <w:left w:val="single" w:sz="4" w:space="0" w:color="auto"/>
              <w:bottom w:val="single" w:sz="4" w:space="0" w:color="auto"/>
              <w:right w:val="single" w:sz="4" w:space="0" w:color="auto"/>
            </w:tcBorders>
          </w:tcPr>
          <w:p w14:paraId="45D298B3" w14:textId="77777777" w:rsidR="005E714B" w:rsidRDefault="005E714B" w:rsidP="005E714B">
            <w:pPr>
              <w:tabs>
                <w:tab w:val="left" w:pos="360"/>
              </w:tabs>
              <w:jc w:val="center"/>
              <w:rPr>
                <w:sz w:val="20"/>
              </w:rPr>
            </w:pPr>
            <w:r>
              <w:rPr>
                <w:sz w:val="20"/>
              </w:rPr>
              <w:t>P</w:t>
            </w:r>
          </w:p>
        </w:tc>
      </w:tr>
      <w:tr w:rsidR="005E714B" w14:paraId="4F84594E" w14:textId="77777777" w:rsidTr="00E07EF7">
        <w:trPr>
          <w:trHeight w:val="686"/>
        </w:trPr>
        <w:tc>
          <w:tcPr>
            <w:tcW w:w="1311" w:type="dxa"/>
            <w:tcBorders>
              <w:top w:val="single" w:sz="4" w:space="0" w:color="auto"/>
              <w:left w:val="single" w:sz="4" w:space="0" w:color="auto"/>
              <w:bottom w:val="single" w:sz="4" w:space="0" w:color="auto"/>
              <w:right w:val="single" w:sz="4" w:space="0" w:color="auto"/>
            </w:tcBorders>
          </w:tcPr>
          <w:p w14:paraId="0F46BA9E" w14:textId="77777777" w:rsidR="005E714B" w:rsidRDefault="005E714B" w:rsidP="005E714B">
            <w:pPr>
              <w:tabs>
                <w:tab w:val="left" w:pos="360"/>
              </w:tabs>
              <w:jc w:val="center"/>
              <w:rPr>
                <w:sz w:val="20"/>
              </w:rPr>
            </w:pPr>
            <w:r>
              <w:rPr>
                <w:sz w:val="20"/>
              </w:rPr>
              <w:t>NS-13</w:t>
            </w:r>
          </w:p>
        </w:tc>
        <w:tc>
          <w:tcPr>
            <w:tcW w:w="4210" w:type="dxa"/>
            <w:tcBorders>
              <w:top w:val="single" w:sz="4" w:space="0" w:color="auto"/>
              <w:left w:val="single" w:sz="4" w:space="0" w:color="auto"/>
              <w:bottom w:val="single" w:sz="4" w:space="0" w:color="auto"/>
              <w:right w:val="single" w:sz="4" w:space="0" w:color="auto"/>
            </w:tcBorders>
          </w:tcPr>
          <w:p w14:paraId="277206F5"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5C81AA63" w14:textId="77777777" w:rsidR="005E714B" w:rsidRDefault="005E714B" w:rsidP="005E714B">
            <w:pPr>
              <w:tabs>
                <w:tab w:val="left" w:pos="360"/>
              </w:tabs>
              <w:jc w:val="center"/>
              <w:rPr>
                <w:sz w:val="20"/>
              </w:rPr>
            </w:pPr>
            <w:r>
              <w:rPr>
                <w:sz w:val="20"/>
              </w:rPr>
              <w:t>Same as NS-11</w:t>
            </w:r>
          </w:p>
          <w:p w14:paraId="75727972" w14:textId="77777777" w:rsidR="005E714B" w:rsidRPr="0080389C" w:rsidRDefault="005E714B" w:rsidP="005E714B">
            <w:pPr>
              <w:tabs>
                <w:tab w:val="left" w:pos="360"/>
              </w:tabs>
              <w:jc w:val="center"/>
              <w:rPr>
                <w:sz w:val="20"/>
              </w:rPr>
            </w:pPr>
            <w:r>
              <w:rPr>
                <w:sz w:val="20"/>
              </w:rPr>
              <w:t>Try to submit a warning log that already exists.</w:t>
            </w:r>
          </w:p>
        </w:tc>
        <w:tc>
          <w:tcPr>
            <w:tcW w:w="3458" w:type="dxa"/>
            <w:tcBorders>
              <w:top w:val="single" w:sz="4" w:space="0" w:color="auto"/>
              <w:left w:val="single" w:sz="4" w:space="0" w:color="auto"/>
              <w:bottom w:val="single" w:sz="4" w:space="0" w:color="auto"/>
              <w:right w:val="single" w:sz="4" w:space="0" w:color="auto"/>
            </w:tcBorders>
          </w:tcPr>
          <w:p w14:paraId="43A9F051" w14:textId="77777777" w:rsidR="005E714B" w:rsidRDefault="005E714B" w:rsidP="005E714B">
            <w:pPr>
              <w:tabs>
                <w:tab w:val="left" w:pos="360"/>
              </w:tabs>
              <w:jc w:val="center"/>
              <w:rPr>
                <w:sz w:val="20"/>
              </w:rPr>
            </w:pPr>
            <w:r>
              <w:rPr>
                <w:sz w:val="20"/>
              </w:rPr>
              <w:t>Error message display to indicate that a same warning log was already submitted.</w:t>
            </w:r>
          </w:p>
        </w:tc>
        <w:tc>
          <w:tcPr>
            <w:tcW w:w="1278" w:type="dxa"/>
            <w:tcBorders>
              <w:top w:val="single" w:sz="4" w:space="0" w:color="auto"/>
              <w:left w:val="single" w:sz="4" w:space="0" w:color="auto"/>
              <w:bottom w:val="single" w:sz="4" w:space="0" w:color="auto"/>
              <w:right w:val="single" w:sz="4" w:space="0" w:color="auto"/>
            </w:tcBorders>
          </w:tcPr>
          <w:p w14:paraId="69752E76" w14:textId="77777777" w:rsidR="005E714B" w:rsidRDefault="005E714B" w:rsidP="005E714B">
            <w:pPr>
              <w:tabs>
                <w:tab w:val="left" w:pos="360"/>
              </w:tabs>
              <w:jc w:val="center"/>
              <w:rPr>
                <w:sz w:val="20"/>
              </w:rPr>
            </w:pPr>
            <w:r>
              <w:rPr>
                <w:sz w:val="20"/>
              </w:rPr>
              <w:t>P</w:t>
            </w:r>
          </w:p>
        </w:tc>
      </w:tr>
      <w:tr w:rsidR="005E714B" w14:paraId="2A26E754" w14:textId="77777777" w:rsidTr="00E07EF7">
        <w:trPr>
          <w:trHeight w:val="2313"/>
        </w:trPr>
        <w:tc>
          <w:tcPr>
            <w:tcW w:w="1311" w:type="dxa"/>
            <w:tcBorders>
              <w:top w:val="single" w:sz="4" w:space="0" w:color="auto"/>
              <w:left w:val="single" w:sz="4" w:space="0" w:color="auto"/>
              <w:bottom w:val="single" w:sz="4" w:space="0" w:color="auto"/>
              <w:right w:val="single" w:sz="4" w:space="0" w:color="auto"/>
            </w:tcBorders>
          </w:tcPr>
          <w:p w14:paraId="2362E984" w14:textId="77777777" w:rsidR="005E714B" w:rsidRDefault="005E714B" w:rsidP="005E714B">
            <w:pPr>
              <w:tabs>
                <w:tab w:val="left" w:pos="360"/>
              </w:tabs>
              <w:jc w:val="center"/>
              <w:rPr>
                <w:sz w:val="20"/>
              </w:rPr>
            </w:pPr>
            <w:r>
              <w:rPr>
                <w:sz w:val="20"/>
              </w:rPr>
              <w:t>NS-14</w:t>
            </w:r>
          </w:p>
        </w:tc>
        <w:tc>
          <w:tcPr>
            <w:tcW w:w="4210" w:type="dxa"/>
            <w:tcBorders>
              <w:top w:val="single" w:sz="4" w:space="0" w:color="auto"/>
              <w:left w:val="single" w:sz="4" w:space="0" w:color="auto"/>
              <w:bottom w:val="single" w:sz="4" w:space="0" w:color="auto"/>
              <w:right w:val="single" w:sz="4" w:space="0" w:color="auto"/>
            </w:tcBorders>
          </w:tcPr>
          <w:p w14:paraId="24A5412D"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72C2151D" w14:textId="77777777" w:rsidR="005E714B" w:rsidRDefault="005E714B" w:rsidP="005E714B">
            <w:pPr>
              <w:tabs>
                <w:tab w:val="left" w:pos="360"/>
              </w:tabs>
              <w:jc w:val="center"/>
              <w:rPr>
                <w:sz w:val="20"/>
              </w:rPr>
            </w:pPr>
            <w:r w:rsidRPr="0080389C">
              <w:rPr>
                <w:sz w:val="20"/>
              </w:rPr>
              <w:t xml:space="preserve">Launch </w:t>
            </w:r>
            <w:r>
              <w:rPr>
                <w:sz w:val="20"/>
              </w:rPr>
              <w:t xml:space="preserve">eCoaching Log </w:t>
            </w:r>
            <w:r w:rsidRPr="0080389C">
              <w:rPr>
                <w:sz w:val="20"/>
              </w:rPr>
              <w:t>Web application</w:t>
            </w:r>
            <w:r>
              <w:rPr>
                <w:sz w:val="20"/>
              </w:rPr>
              <w:t>.</w:t>
            </w:r>
          </w:p>
          <w:p w14:paraId="1AB0FB77" w14:textId="77777777" w:rsidR="005E714B" w:rsidRDefault="005E714B" w:rsidP="005E714B">
            <w:pPr>
              <w:tabs>
                <w:tab w:val="left" w:pos="360"/>
              </w:tabs>
              <w:jc w:val="center"/>
              <w:rPr>
                <w:sz w:val="20"/>
              </w:rPr>
            </w:pPr>
            <w:r>
              <w:rPr>
                <w:sz w:val="20"/>
              </w:rPr>
              <w:t>Click New Submission in the menu bar.</w:t>
            </w:r>
          </w:p>
          <w:p w14:paraId="12ABB683" w14:textId="77777777" w:rsidR="005E714B" w:rsidRDefault="005E714B" w:rsidP="005E714B">
            <w:pPr>
              <w:tabs>
                <w:tab w:val="left" w:pos="360"/>
              </w:tabs>
              <w:jc w:val="center"/>
              <w:rPr>
                <w:sz w:val="20"/>
              </w:rPr>
            </w:pPr>
          </w:p>
          <w:p w14:paraId="60856E7E" w14:textId="77777777" w:rsidR="005E714B" w:rsidRDefault="005E714B" w:rsidP="005E714B">
            <w:pPr>
              <w:tabs>
                <w:tab w:val="left" w:pos="360"/>
              </w:tabs>
              <w:jc w:val="center"/>
              <w:rPr>
                <w:sz w:val="20"/>
              </w:rPr>
            </w:pPr>
            <w:r>
              <w:rPr>
                <w:sz w:val="20"/>
              </w:rPr>
              <w:t xml:space="preserve">Select </w:t>
            </w:r>
            <w:r w:rsidRPr="00D42A5C">
              <w:rPr>
                <w:b/>
                <w:sz w:val="20"/>
              </w:rPr>
              <w:t>CSR</w:t>
            </w:r>
            <w:r>
              <w:rPr>
                <w:sz w:val="20"/>
              </w:rPr>
              <w:t xml:space="preserve"> Employee Level;</w:t>
            </w:r>
          </w:p>
          <w:p w14:paraId="79ECCCBC" w14:textId="77777777" w:rsidR="005E714B" w:rsidRDefault="005E714B" w:rsidP="005E714B">
            <w:pPr>
              <w:tabs>
                <w:tab w:val="left" w:pos="360"/>
              </w:tabs>
              <w:jc w:val="center"/>
              <w:rPr>
                <w:sz w:val="20"/>
              </w:rPr>
            </w:pPr>
            <w:r>
              <w:rPr>
                <w:sz w:val="20"/>
              </w:rPr>
              <w:t>Enter all required information, except:</w:t>
            </w:r>
          </w:p>
          <w:p w14:paraId="0C7736E5" w14:textId="77777777" w:rsidR="005E714B" w:rsidRDefault="005E714B" w:rsidP="005E714B">
            <w:pPr>
              <w:tabs>
                <w:tab w:val="left" w:pos="360"/>
              </w:tabs>
              <w:jc w:val="center"/>
              <w:rPr>
                <w:sz w:val="20"/>
              </w:rPr>
            </w:pPr>
            <w:r>
              <w:rPr>
                <w:sz w:val="20"/>
              </w:rPr>
              <w:t xml:space="preserve">Select </w:t>
            </w:r>
            <w:r w:rsidRPr="00F02540">
              <w:rPr>
                <w:i/>
                <w:sz w:val="20"/>
              </w:rPr>
              <w:t>ONLY</w:t>
            </w:r>
            <w:r>
              <w:rPr>
                <w:sz w:val="20"/>
              </w:rPr>
              <w:t xml:space="preserve"> one coaching reason;</w:t>
            </w:r>
          </w:p>
          <w:p w14:paraId="5481A690" w14:textId="77777777" w:rsidR="005E714B" w:rsidRDefault="005E714B" w:rsidP="005E714B">
            <w:pPr>
              <w:tabs>
                <w:tab w:val="left" w:pos="360"/>
              </w:tabs>
              <w:jc w:val="center"/>
              <w:rPr>
                <w:sz w:val="20"/>
              </w:rPr>
            </w:pPr>
            <w:r>
              <w:rPr>
                <w:sz w:val="20"/>
              </w:rPr>
              <w:t>Select a coaching value (Opportunity or Reinforcement);</w:t>
            </w:r>
          </w:p>
          <w:p w14:paraId="0CDFC512" w14:textId="77777777" w:rsidR="005E714B" w:rsidRDefault="005E714B" w:rsidP="005E714B">
            <w:pPr>
              <w:tabs>
                <w:tab w:val="left" w:pos="360"/>
              </w:tabs>
              <w:jc w:val="center"/>
              <w:rPr>
                <w:sz w:val="20"/>
              </w:rPr>
            </w:pPr>
            <w:r>
              <w:rPr>
                <w:sz w:val="20"/>
              </w:rPr>
              <w:t>Do not select any sub coaching reason;</w:t>
            </w:r>
          </w:p>
          <w:p w14:paraId="7F980672" w14:textId="77777777" w:rsidR="005E714B" w:rsidRDefault="005E714B" w:rsidP="005E714B">
            <w:pPr>
              <w:tabs>
                <w:tab w:val="left" w:pos="360"/>
              </w:tabs>
              <w:jc w:val="center"/>
              <w:rPr>
                <w:sz w:val="20"/>
              </w:rPr>
            </w:pPr>
          </w:p>
          <w:p w14:paraId="063C4B7D" w14:textId="77777777" w:rsidR="005E714B" w:rsidRPr="0080389C" w:rsidRDefault="005E714B" w:rsidP="005E714B">
            <w:pPr>
              <w:tabs>
                <w:tab w:val="left" w:pos="360"/>
              </w:tabs>
              <w:jc w:val="center"/>
              <w:rPr>
                <w:sz w:val="20"/>
              </w:rPr>
            </w:pPr>
            <w:r>
              <w:rPr>
                <w:sz w:val="20"/>
              </w:rPr>
              <w:t>Click Submit</w:t>
            </w:r>
          </w:p>
        </w:tc>
        <w:tc>
          <w:tcPr>
            <w:tcW w:w="3458" w:type="dxa"/>
            <w:tcBorders>
              <w:top w:val="single" w:sz="4" w:space="0" w:color="auto"/>
              <w:left w:val="single" w:sz="4" w:space="0" w:color="auto"/>
              <w:bottom w:val="single" w:sz="4" w:space="0" w:color="auto"/>
              <w:right w:val="single" w:sz="4" w:space="0" w:color="auto"/>
            </w:tcBorders>
          </w:tcPr>
          <w:p w14:paraId="5228A87E" w14:textId="77777777" w:rsidR="005E714B" w:rsidRDefault="005E714B" w:rsidP="005E714B">
            <w:pPr>
              <w:tabs>
                <w:tab w:val="left" w:pos="360"/>
              </w:tabs>
              <w:jc w:val="center"/>
              <w:rPr>
                <w:sz w:val="20"/>
              </w:rPr>
            </w:pPr>
            <w:r>
              <w:rPr>
                <w:sz w:val="20"/>
              </w:rPr>
              <w:t>Validation error message displays:</w:t>
            </w:r>
          </w:p>
          <w:p w14:paraId="7CD4B872" w14:textId="77777777" w:rsidR="005E714B" w:rsidRDefault="005E714B" w:rsidP="005E714B">
            <w:pPr>
              <w:tabs>
                <w:tab w:val="left" w:pos="360"/>
              </w:tabs>
              <w:jc w:val="center"/>
              <w:rPr>
                <w:sz w:val="20"/>
              </w:rPr>
            </w:pPr>
          </w:p>
          <w:p w14:paraId="07B4E2FB" w14:textId="77777777" w:rsidR="005E714B" w:rsidRPr="007332A3" w:rsidRDefault="005E714B" w:rsidP="005E714B">
            <w:pPr>
              <w:tabs>
                <w:tab w:val="left" w:pos="360"/>
              </w:tabs>
              <w:jc w:val="center"/>
              <w:rPr>
                <w:b/>
                <w:sz w:val="20"/>
              </w:rPr>
            </w:pPr>
            <w:r w:rsidRPr="007332A3">
              <w:rPr>
                <w:b/>
                <w:sz w:val="20"/>
              </w:rPr>
              <w:t>Failed to save your submission. Please ensure you have entered all required fields.</w:t>
            </w:r>
          </w:p>
        </w:tc>
        <w:tc>
          <w:tcPr>
            <w:tcW w:w="1278" w:type="dxa"/>
            <w:tcBorders>
              <w:top w:val="single" w:sz="4" w:space="0" w:color="auto"/>
              <w:left w:val="single" w:sz="4" w:space="0" w:color="auto"/>
              <w:bottom w:val="single" w:sz="4" w:space="0" w:color="auto"/>
              <w:right w:val="single" w:sz="4" w:space="0" w:color="auto"/>
            </w:tcBorders>
          </w:tcPr>
          <w:p w14:paraId="41746A82" w14:textId="77777777" w:rsidR="005E714B" w:rsidRDefault="005E714B" w:rsidP="005E714B">
            <w:pPr>
              <w:tabs>
                <w:tab w:val="left" w:pos="360"/>
              </w:tabs>
              <w:jc w:val="center"/>
              <w:rPr>
                <w:sz w:val="20"/>
              </w:rPr>
            </w:pPr>
            <w:r>
              <w:rPr>
                <w:sz w:val="20"/>
              </w:rPr>
              <w:t>P</w:t>
            </w:r>
          </w:p>
        </w:tc>
      </w:tr>
      <w:tr w:rsidR="005E714B" w14:paraId="069B8009" w14:textId="77777777" w:rsidTr="00E07EF7">
        <w:trPr>
          <w:trHeight w:val="1156"/>
        </w:trPr>
        <w:tc>
          <w:tcPr>
            <w:tcW w:w="1311" w:type="dxa"/>
            <w:tcBorders>
              <w:top w:val="single" w:sz="4" w:space="0" w:color="auto"/>
              <w:left w:val="single" w:sz="4" w:space="0" w:color="auto"/>
              <w:bottom w:val="single" w:sz="4" w:space="0" w:color="auto"/>
              <w:right w:val="single" w:sz="4" w:space="0" w:color="auto"/>
            </w:tcBorders>
          </w:tcPr>
          <w:p w14:paraId="31853CC9" w14:textId="77777777" w:rsidR="005E714B" w:rsidRDefault="005E714B" w:rsidP="005E714B">
            <w:pPr>
              <w:tabs>
                <w:tab w:val="left" w:pos="360"/>
              </w:tabs>
              <w:jc w:val="center"/>
              <w:rPr>
                <w:sz w:val="20"/>
              </w:rPr>
            </w:pPr>
            <w:r>
              <w:rPr>
                <w:sz w:val="20"/>
              </w:rPr>
              <w:lastRenderedPageBreak/>
              <w:t>NS-15</w:t>
            </w:r>
          </w:p>
        </w:tc>
        <w:tc>
          <w:tcPr>
            <w:tcW w:w="4210" w:type="dxa"/>
            <w:tcBorders>
              <w:top w:val="single" w:sz="4" w:space="0" w:color="auto"/>
              <w:left w:val="single" w:sz="4" w:space="0" w:color="auto"/>
              <w:bottom w:val="single" w:sz="4" w:space="0" w:color="auto"/>
              <w:right w:val="single" w:sz="4" w:space="0" w:color="auto"/>
            </w:tcBorders>
          </w:tcPr>
          <w:p w14:paraId="5F79B87E"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5BA7B2EE" w14:textId="77777777" w:rsidR="005E714B" w:rsidRDefault="005E714B" w:rsidP="005E714B">
            <w:pPr>
              <w:tabs>
                <w:tab w:val="left" w:pos="360"/>
              </w:tabs>
              <w:jc w:val="center"/>
              <w:rPr>
                <w:sz w:val="20"/>
              </w:rPr>
            </w:pPr>
            <w:r>
              <w:rPr>
                <w:sz w:val="20"/>
              </w:rPr>
              <w:t>Repeat NS-14 for all other Employee Levels:</w:t>
            </w:r>
          </w:p>
          <w:p w14:paraId="4B8849A6" w14:textId="77777777" w:rsidR="005E714B" w:rsidRPr="00D42A5C" w:rsidRDefault="005E714B" w:rsidP="005E714B">
            <w:pPr>
              <w:tabs>
                <w:tab w:val="left" w:pos="360"/>
              </w:tabs>
              <w:jc w:val="center"/>
              <w:rPr>
                <w:b/>
                <w:sz w:val="20"/>
              </w:rPr>
            </w:pPr>
            <w:r w:rsidRPr="00D42A5C">
              <w:rPr>
                <w:b/>
                <w:sz w:val="20"/>
              </w:rPr>
              <w:t>LSA</w:t>
            </w:r>
          </w:p>
          <w:p w14:paraId="467E4271" w14:textId="77777777" w:rsidR="005E714B" w:rsidRPr="00D42A5C" w:rsidRDefault="005E714B" w:rsidP="005E714B">
            <w:pPr>
              <w:tabs>
                <w:tab w:val="left" w:pos="360"/>
              </w:tabs>
              <w:jc w:val="center"/>
              <w:rPr>
                <w:b/>
                <w:sz w:val="20"/>
              </w:rPr>
            </w:pPr>
            <w:r w:rsidRPr="00D42A5C">
              <w:rPr>
                <w:b/>
                <w:sz w:val="20"/>
              </w:rPr>
              <w:t>Quality</w:t>
            </w:r>
          </w:p>
          <w:p w14:paraId="74C7BA6C" w14:textId="77777777" w:rsidR="005E714B" w:rsidRPr="00D42A5C" w:rsidRDefault="005E714B" w:rsidP="005E714B">
            <w:pPr>
              <w:tabs>
                <w:tab w:val="left" w:pos="360"/>
              </w:tabs>
              <w:jc w:val="center"/>
              <w:rPr>
                <w:b/>
                <w:sz w:val="20"/>
              </w:rPr>
            </w:pPr>
            <w:r w:rsidRPr="00D42A5C">
              <w:rPr>
                <w:b/>
                <w:sz w:val="20"/>
              </w:rPr>
              <w:t>Supervisor</w:t>
            </w:r>
          </w:p>
          <w:p w14:paraId="2D47A51E" w14:textId="77777777" w:rsidR="005E714B" w:rsidRPr="00E07EF7" w:rsidRDefault="005E714B" w:rsidP="005E714B">
            <w:pPr>
              <w:tabs>
                <w:tab w:val="left" w:pos="360"/>
              </w:tabs>
              <w:jc w:val="center"/>
              <w:rPr>
                <w:b/>
                <w:sz w:val="20"/>
              </w:rPr>
            </w:pPr>
            <w:r w:rsidRPr="00D42A5C">
              <w:rPr>
                <w:b/>
                <w:sz w:val="20"/>
              </w:rPr>
              <w:t>Training</w:t>
            </w:r>
          </w:p>
        </w:tc>
        <w:tc>
          <w:tcPr>
            <w:tcW w:w="3458" w:type="dxa"/>
            <w:tcBorders>
              <w:top w:val="single" w:sz="4" w:space="0" w:color="auto"/>
              <w:left w:val="single" w:sz="4" w:space="0" w:color="auto"/>
              <w:bottom w:val="single" w:sz="4" w:space="0" w:color="auto"/>
              <w:right w:val="single" w:sz="4" w:space="0" w:color="auto"/>
            </w:tcBorders>
          </w:tcPr>
          <w:p w14:paraId="30962852" w14:textId="77777777" w:rsidR="005E714B" w:rsidRDefault="005E714B" w:rsidP="005E714B">
            <w:pPr>
              <w:tabs>
                <w:tab w:val="left" w:pos="360"/>
              </w:tabs>
              <w:jc w:val="center"/>
              <w:rPr>
                <w:sz w:val="20"/>
              </w:rPr>
            </w:pPr>
            <w:r>
              <w:rPr>
                <w:sz w:val="20"/>
              </w:rPr>
              <w:t>Same as NS-14</w:t>
            </w:r>
          </w:p>
        </w:tc>
        <w:tc>
          <w:tcPr>
            <w:tcW w:w="1278" w:type="dxa"/>
            <w:tcBorders>
              <w:top w:val="single" w:sz="4" w:space="0" w:color="auto"/>
              <w:left w:val="single" w:sz="4" w:space="0" w:color="auto"/>
              <w:bottom w:val="single" w:sz="4" w:space="0" w:color="auto"/>
              <w:right w:val="single" w:sz="4" w:space="0" w:color="auto"/>
            </w:tcBorders>
          </w:tcPr>
          <w:p w14:paraId="0B95A304" w14:textId="77777777" w:rsidR="005E714B" w:rsidRDefault="005E714B" w:rsidP="005E714B">
            <w:pPr>
              <w:tabs>
                <w:tab w:val="left" w:pos="360"/>
              </w:tabs>
              <w:jc w:val="center"/>
              <w:rPr>
                <w:sz w:val="20"/>
              </w:rPr>
            </w:pPr>
            <w:r>
              <w:rPr>
                <w:sz w:val="20"/>
              </w:rPr>
              <w:t>P</w:t>
            </w:r>
          </w:p>
        </w:tc>
      </w:tr>
      <w:tr w:rsidR="005E714B" w14:paraId="5EA34274"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168B99DC" w14:textId="77777777" w:rsidR="005E714B" w:rsidRDefault="005E714B" w:rsidP="005E714B">
            <w:pPr>
              <w:tabs>
                <w:tab w:val="left" w:pos="360"/>
              </w:tabs>
              <w:jc w:val="center"/>
              <w:rPr>
                <w:sz w:val="20"/>
              </w:rPr>
            </w:pPr>
          </w:p>
        </w:tc>
        <w:tc>
          <w:tcPr>
            <w:tcW w:w="4210" w:type="dxa"/>
            <w:tcBorders>
              <w:top w:val="single" w:sz="4" w:space="0" w:color="auto"/>
              <w:left w:val="single" w:sz="4" w:space="0" w:color="auto"/>
              <w:bottom w:val="single" w:sz="4" w:space="0" w:color="auto"/>
              <w:right w:val="single" w:sz="4" w:space="0" w:color="auto"/>
            </w:tcBorders>
          </w:tcPr>
          <w:p w14:paraId="049A566E" w14:textId="77777777" w:rsidR="005E714B" w:rsidRDefault="005E714B" w:rsidP="005E714B">
            <w:pPr>
              <w:tabs>
                <w:tab w:val="left" w:pos="360"/>
              </w:tabs>
              <w:jc w:val="center"/>
              <w:rPr>
                <w:sz w:val="20"/>
              </w:rPr>
            </w:pPr>
          </w:p>
        </w:tc>
        <w:tc>
          <w:tcPr>
            <w:tcW w:w="4285" w:type="dxa"/>
            <w:tcBorders>
              <w:top w:val="single" w:sz="4" w:space="0" w:color="auto"/>
              <w:left w:val="single" w:sz="4" w:space="0" w:color="auto"/>
              <w:bottom w:val="single" w:sz="4" w:space="0" w:color="auto"/>
              <w:right w:val="single" w:sz="4" w:space="0" w:color="auto"/>
            </w:tcBorders>
          </w:tcPr>
          <w:p w14:paraId="2FF274B5" w14:textId="77777777" w:rsidR="005E714B" w:rsidRDefault="005E714B" w:rsidP="005E714B">
            <w:pPr>
              <w:tabs>
                <w:tab w:val="left" w:pos="360"/>
              </w:tabs>
              <w:jc w:val="center"/>
              <w:rPr>
                <w:sz w:val="20"/>
              </w:rPr>
            </w:pPr>
          </w:p>
        </w:tc>
        <w:tc>
          <w:tcPr>
            <w:tcW w:w="3458" w:type="dxa"/>
            <w:tcBorders>
              <w:top w:val="single" w:sz="4" w:space="0" w:color="auto"/>
              <w:left w:val="single" w:sz="4" w:space="0" w:color="auto"/>
              <w:bottom w:val="single" w:sz="4" w:space="0" w:color="auto"/>
              <w:right w:val="single" w:sz="4" w:space="0" w:color="auto"/>
            </w:tcBorders>
          </w:tcPr>
          <w:p w14:paraId="037406D2" w14:textId="77777777" w:rsidR="005E714B" w:rsidRDefault="005E714B" w:rsidP="005E714B">
            <w:pPr>
              <w:tabs>
                <w:tab w:val="left" w:pos="360"/>
              </w:tabs>
              <w:jc w:val="center"/>
              <w:rPr>
                <w:sz w:val="20"/>
              </w:rPr>
            </w:pPr>
          </w:p>
        </w:tc>
        <w:tc>
          <w:tcPr>
            <w:tcW w:w="1278" w:type="dxa"/>
            <w:tcBorders>
              <w:top w:val="single" w:sz="4" w:space="0" w:color="auto"/>
              <w:left w:val="single" w:sz="4" w:space="0" w:color="auto"/>
              <w:bottom w:val="single" w:sz="4" w:space="0" w:color="auto"/>
              <w:right w:val="single" w:sz="4" w:space="0" w:color="auto"/>
            </w:tcBorders>
          </w:tcPr>
          <w:p w14:paraId="15364935" w14:textId="77777777" w:rsidR="005E714B" w:rsidRDefault="005E714B" w:rsidP="005E714B">
            <w:pPr>
              <w:tabs>
                <w:tab w:val="left" w:pos="360"/>
              </w:tabs>
              <w:jc w:val="center"/>
              <w:rPr>
                <w:sz w:val="20"/>
              </w:rPr>
            </w:pPr>
          </w:p>
        </w:tc>
      </w:tr>
      <w:tr w:rsidR="005E714B" w14:paraId="6D228FE0" w14:textId="77777777" w:rsidTr="00E07EF7">
        <w:trPr>
          <w:trHeight w:val="228"/>
        </w:trPr>
        <w:tc>
          <w:tcPr>
            <w:tcW w:w="1311" w:type="dxa"/>
            <w:tcBorders>
              <w:top w:val="single" w:sz="4" w:space="0" w:color="auto"/>
              <w:left w:val="single" w:sz="4" w:space="0" w:color="auto"/>
              <w:bottom w:val="single" w:sz="4" w:space="0" w:color="auto"/>
              <w:right w:val="single" w:sz="4" w:space="0" w:color="auto"/>
            </w:tcBorders>
          </w:tcPr>
          <w:p w14:paraId="383951EE" w14:textId="77777777" w:rsidR="005E714B" w:rsidRDefault="005E714B" w:rsidP="005E714B">
            <w:pPr>
              <w:tabs>
                <w:tab w:val="left" w:pos="360"/>
              </w:tabs>
              <w:jc w:val="center"/>
              <w:rPr>
                <w:sz w:val="20"/>
              </w:rPr>
            </w:pPr>
            <w:r>
              <w:rPr>
                <w:sz w:val="20"/>
              </w:rPr>
              <w:t>NS-16</w:t>
            </w:r>
          </w:p>
        </w:tc>
        <w:tc>
          <w:tcPr>
            <w:tcW w:w="4210" w:type="dxa"/>
            <w:tcBorders>
              <w:top w:val="single" w:sz="4" w:space="0" w:color="auto"/>
              <w:left w:val="single" w:sz="4" w:space="0" w:color="auto"/>
              <w:bottom w:val="single" w:sz="4" w:space="0" w:color="auto"/>
              <w:right w:val="single" w:sz="4" w:space="0" w:color="auto"/>
            </w:tcBorders>
          </w:tcPr>
          <w:p w14:paraId="0A08DF9F"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1177872B" w14:textId="77777777" w:rsidR="005E714B" w:rsidRDefault="005E714B" w:rsidP="005E714B">
            <w:pPr>
              <w:tabs>
                <w:tab w:val="left" w:pos="360"/>
              </w:tabs>
              <w:jc w:val="center"/>
              <w:rPr>
                <w:sz w:val="20"/>
              </w:rPr>
            </w:pPr>
            <w:r>
              <w:rPr>
                <w:sz w:val="20"/>
              </w:rPr>
              <w:t>Launch eCoaching Log Web application.</w:t>
            </w:r>
          </w:p>
          <w:p w14:paraId="31893D23" w14:textId="77777777" w:rsidR="005E714B" w:rsidRDefault="005E714B" w:rsidP="005E714B">
            <w:pPr>
              <w:tabs>
                <w:tab w:val="left" w:pos="360"/>
              </w:tabs>
              <w:jc w:val="center"/>
              <w:rPr>
                <w:sz w:val="20"/>
              </w:rPr>
            </w:pPr>
            <w:r>
              <w:rPr>
                <w:sz w:val="20"/>
              </w:rPr>
              <w:t>Click New Submission in the Menu bar.</w:t>
            </w:r>
          </w:p>
          <w:p w14:paraId="78FB2A3F" w14:textId="77777777" w:rsidR="005E714B" w:rsidRDefault="005E714B" w:rsidP="005E714B">
            <w:pPr>
              <w:tabs>
                <w:tab w:val="left" w:pos="360"/>
              </w:tabs>
              <w:jc w:val="center"/>
              <w:rPr>
                <w:sz w:val="20"/>
              </w:rPr>
            </w:pPr>
          </w:p>
          <w:p w14:paraId="5690BE7A" w14:textId="77777777" w:rsidR="005E714B" w:rsidRDefault="005E714B" w:rsidP="005E714B">
            <w:pPr>
              <w:tabs>
                <w:tab w:val="left" w:pos="360"/>
              </w:tabs>
              <w:jc w:val="center"/>
              <w:rPr>
                <w:sz w:val="20"/>
              </w:rPr>
            </w:pPr>
            <w:r>
              <w:rPr>
                <w:sz w:val="20"/>
              </w:rPr>
              <w:t>Fill in all fields, except:</w:t>
            </w:r>
          </w:p>
          <w:p w14:paraId="09E83773" w14:textId="77777777" w:rsidR="005E714B" w:rsidRDefault="005E714B" w:rsidP="005E714B">
            <w:pPr>
              <w:tabs>
                <w:tab w:val="left" w:pos="360"/>
              </w:tabs>
              <w:jc w:val="center"/>
              <w:rPr>
                <w:sz w:val="20"/>
              </w:rPr>
            </w:pPr>
            <w:r>
              <w:rPr>
                <w:sz w:val="20"/>
              </w:rPr>
              <w:t>Leave confirm checkbox unchecked;</w:t>
            </w:r>
          </w:p>
          <w:p w14:paraId="2CA3E42F" w14:textId="77777777" w:rsidR="005E714B" w:rsidRDefault="005E714B" w:rsidP="005E714B">
            <w:pPr>
              <w:tabs>
                <w:tab w:val="left" w:pos="360"/>
              </w:tabs>
              <w:jc w:val="center"/>
              <w:rPr>
                <w:sz w:val="20"/>
              </w:rPr>
            </w:pPr>
            <w:r>
              <w:rPr>
                <w:sz w:val="20"/>
              </w:rPr>
              <w:t>Click Submit</w:t>
            </w:r>
          </w:p>
          <w:p w14:paraId="2675BBC3" w14:textId="77777777" w:rsidR="005E714B" w:rsidRDefault="005E714B" w:rsidP="005E714B">
            <w:pPr>
              <w:tabs>
                <w:tab w:val="left" w:pos="360"/>
              </w:tabs>
              <w:rPr>
                <w:sz w:val="20"/>
              </w:rPr>
            </w:pPr>
          </w:p>
        </w:tc>
        <w:tc>
          <w:tcPr>
            <w:tcW w:w="3458" w:type="dxa"/>
            <w:tcBorders>
              <w:top w:val="single" w:sz="4" w:space="0" w:color="auto"/>
              <w:left w:val="single" w:sz="4" w:space="0" w:color="auto"/>
              <w:bottom w:val="single" w:sz="4" w:space="0" w:color="auto"/>
              <w:right w:val="single" w:sz="4" w:space="0" w:color="auto"/>
            </w:tcBorders>
          </w:tcPr>
          <w:p w14:paraId="0DB0F5C5" w14:textId="77777777" w:rsidR="005E714B" w:rsidRDefault="005E714B" w:rsidP="005E714B">
            <w:pPr>
              <w:tabs>
                <w:tab w:val="left" w:pos="360"/>
              </w:tabs>
              <w:jc w:val="center"/>
              <w:rPr>
                <w:sz w:val="20"/>
              </w:rPr>
            </w:pPr>
            <w:r>
              <w:rPr>
                <w:sz w:val="20"/>
              </w:rPr>
              <w:t>Validation error displays</w:t>
            </w:r>
          </w:p>
        </w:tc>
        <w:tc>
          <w:tcPr>
            <w:tcW w:w="1278" w:type="dxa"/>
            <w:tcBorders>
              <w:top w:val="single" w:sz="4" w:space="0" w:color="auto"/>
              <w:left w:val="single" w:sz="4" w:space="0" w:color="auto"/>
              <w:bottom w:val="single" w:sz="4" w:space="0" w:color="auto"/>
              <w:right w:val="single" w:sz="4" w:space="0" w:color="auto"/>
            </w:tcBorders>
          </w:tcPr>
          <w:p w14:paraId="58D13672" w14:textId="77777777" w:rsidR="005E714B" w:rsidRDefault="005E714B" w:rsidP="005E714B">
            <w:pPr>
              <w:tabs>
                <w:tab w:val="left" w:pos="360"/>
              </w:tabs>
              <w:jc w:val="center"/>
              <w:rPr>
                <w:sz w:val="20"/>
              </w:rPr>
            </w:pPr>
            <w:r>
              <w:rPr>
                <w:sz w:val="20"/>
              </w:rPr>
              <w:t>P</w:t>
            </w:r>
          </w:p>
        </w:tc>
      </w:tr>
      <w:tr w:rsidR="005E714B" w14:paraId="0C67B9F5"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61F663C2" w14:textId="77777777" w:rsidR="005E714B" w:rsidRDefault="005E714B" w:rsidP="005E714B">
            <w:pPr>
              <w:tabs>
                <w:tab w:val="left" w:pos="360"/>
              </w:tabs>
              <w:jc w:val="center"/>
              <w:rPr>
                <w:sz w:val="20"/>
              </w:rPr>
            </w:pPr>
            <w:r>
              <w:rPr>
                <w:sz w:val="20"/>
              </w:rPr>
              <w:t>NS-17</w:t>
            </w:r>
          </w:p>
        </w:tc>
        <w:tc>
          <w:tcPr>
            <w:tcW w:w="4210" w:type="dxa"/>
            <w:tcBorders>
              <w:top w:val="single" w:sz="4" w:space="0" w:color="auto"/>
              <w:left w:val="single" w:sz="4" w:space="0" w:color="auto"/>
              <w:bottom w:val="single" w:sz="4" w:space="0" w:color="auto"/>
              <w:right w:val="single" w:sz="4" w:space="0" w:color="auto"/>
            </w:tcBorders>
          </w:tcPr>
          <w:p w14:paraId="445DEC28" w14:textId="77777777" w:rsidR="005E714B" w:rsidRDefault="005E714B"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62399CD6" w14:textId="77777777" w:rsidR="005E714B" w:rsidRDefault="005E714B" w:rsidP="005E714B">
            <w:pPr>
              <w:tabs>
                <w:tab w:val="left" w:pos="360"/>
              </w:tabs>
              <w:jc w:val="center"/>
              <w:rPr>
                <w:sz w:val="20"/>
              </w:rPr>
            </w:pPr>
            <w:r>
              <w:rPr>
                <w:sz w:val="20"/>
              </w:rPr>
              <w:t>Repeat NS-16;</w:t>
            </w:r>
          </w:p>
          <w:p w14:paraId="5742A392" w14:textId="77777777" w:rsidR="005E714B" w:rsidRDefault="005E714B" w:rsidP="005E714B">
            <w:pPr>
              <w:tabs>
                <w:tab w:val="left" w:pos="360"/>
              </w:tabs>
              <w:jc w:val="center"/>
              <w:rPr>
                <w:sz w:val="20"/>
              </w:rPr>
            </w:pPr>
            <w:r>
              <w:rPr>
                <w:sz w:val="20"/>
              </w:rPr>
              <w:t>Click Cancel button</w:t>
            </w:r>
          </w:p>
        </w:tc>
        <w:tc>
          <w:tcPr>
            <w:tcW w:w="3458" w:type="dxa"/>
            <w:tcBorders>
              <w:top w:val="single" w:sz="4" w:space="0" w:color="auto"/>
              <w:left w:val="single" w:sz="4" w:space="0" w:color="auto"/>
              <w:bottom w:val="single" w:sz="4" w:space="0" w:color="auto"/>
              <w:right w:val="single" w:sz="4" w:space="0" w:color="auto"/>
            </w:tcBorders>
          </w:tcPr>
          <w:p w14:paraId="3289EC1C" w14:textId="77777777" w:rsidR="005E714B" w:rsidRDefault="005E714B" w:rsidP="005E714B">
            <w:pPr>
              <w:tabs>
                <w:tab w:val="left" w:pos="360"/>
              </w:tabs>
              <w:jc w:val="center"/>
              <w:rPr>
                <w:sz w:val="20"/>
              </w:rPr>
            </w:pPr>
            <w:r>
              <w:rPr>
                <w:sz w:val="20"/>
              </w:rPr>
              <w:t>New Submission Page is reset to its initial display.</w:t>
            </w:r>
          </w:p>
        </w:tc>
        <w:tc>
          <w:tcPr>
            <w:tcW w:w="1278" w:type="dxa"/>
            <w:tcBorders>
              <w:top w:val="single" w:sz="4" w:space="0" w:color="auto"/>
              <w:left w:val="single" w:sz="4" w:space="0" w:color="auto"/>
              <w:bottom w:val="single" w:sz="4" w:space="0" w:color="auto"/>
              <w:right w:val="single" w:sz="4" w:space="0" w:color="auto"/>
            </w:tcBorders>
          </w:tcPr>
          <w:p w14:paraId="7033C05E" w14:textId="77777777" w:rsidR="005E714B" w:rsidRDefault="005E714B" w:rsidP="005E714B">
            <w:pPr>
              <w:tabs>
                <w:tab w:val="left" w:pos="360"/>
              </w:tabs>
              <w:jc w:val="center"/>
              <w:rPr>
                <w:sz w:val="20"/>
              </w:rPr>
            </w:pPr>
            <w:r>
              <w:rPr>
                <w:sz w:val="20"/>
              </w:rPr>
              <w:t xml:space="preserve">P </w:t>
            </w:r>
          </w:p>
        </w:tc>
      </w:tr>
      <w:tr w:rsidR="005E714B" w14:paraId="24DB73CE"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02559D63" w14:textId="77777777" w:rsidR="005E714B" w:rsidRDefault="005E714B" w:rsidP="005E714B">
            <w:pPr>
              <w:tabs>
                <w:tab w:val="left" w:pos="360"/>
              </w:tabs>
              <w:jc w:val="center"/>
              <w:rPr>
                <w:sz w:val="20"/>
              </w:rPr>
            </w:pPr>
            <w:r>
              <w:rPr>
                <w:sz w:val="20"/>
              </w:rPr>
              <w:t>NS-18</w:t>
            </w:r>
          </w:p>
        </w:tc>
        <w:tc>
          <w:tcPr>
            <w:tcW w:w="4210" w:type="dxa"/>
            <w:tcBorders>
              <w:top w:val="single" w:sz="4" w:space="0" w:color="auto"/>
              <w:left w:val="single" w:sz="4" w:space="0" w:color="auto"/>
              <w:bottom w:val="single" w:sz="4" w:space="0" w:color="auto"/>
              <w:right w:val="single" w:sz="4" w:space="0" w:color="auto"/>
            </w:tcBorders>
          </w:tcPr>
          <w:p w14:paraId="298386FA" w14:textId="77777777" w:rsidR="005E714B" w:rsidRDefault="005E714B" w:rsidP="005E714B">
            <w:pPr>
              <w:tabs>
                <w:tab w:val="left" w:pos="360"/>
              </w:tabs>
              <w:jc w:val="center"/>
              <w:rPr>
                <w:sz w:val="20"/>
              </w:rPr>
            </w:pPr>
            <w:r>
              <w:rPr>
                <w:sz w:val="20"/>
              </w:rPr>
              <w:t>Same as NS-1</w:t>
            </w:r>
          </w:p>
          <w:p w14:paraId="35DDFE83" w14:textId="77777777" w:rsidR="005E714B" w:rsidRDefault="005E714B" w:rsidP="005E714B">
            <w:pPr>
              <w:tabs>
                <w:tab w:val="left" w:pos="360"/>
              </w:tabs>
              <w:jc w:val="center"/>
              <w:rPr>
                <w:sz w:val="20"/>
              </w:rPr>
            </w:pPr>
            <w:r>
              <w:rPr>
                <w:sz w:val="20"/>
              </w:rPr>
              <w:t>Select an Employee Level other than “Training”;</w:t>
            </w:r>
          </w:p>
        </w:tc>
        <w:tc>
          <w:tcPr>
            <w:tcW w:w="4285" w:type="dxa"/>
            <w:tcBorders>
              <w:top w:val="single" w:sz="4" w:space="0" w:color="auto"/>
              <w:left w:val="single" w:sz="4" w:space="0" w:color="auto"/>
              <w:bottom w:val="single" w:sz="4" w:space="0" w:color="auto"/>
              <w:right w:val="single" w:sz="4" w:space="0" w:color="auto"/>
            </w:tcBorders>
          </w:tcPr>
          <w:p w14:paraId="2079C255" w14:textId="77777777" w:rsidR="005E714B" w:rsidRDefault="005E714B" w:rsidP="005E714B">
            <w:pPr>
              <w:tabs>
                <w:tab w:val="left" w:pos="360"/>
              </w:tabs>
              <w:jc w:val="center"/>
              <w:rPr>
                <w:sz w:val="20"/>
              </w:rPr>
            </w:pPr>
            <w:r>
              <w:rPr>
                <w:sz w:val="20"/>
              </w:rPr>
              <w:t>Fill in all information on the page;</w:t>
            </w:r>
          </w:p>
          <w:p w14:paraId="7A20E914" w14:textId="77777777" w:rsidR="005E714B" w:rsidRDefault="005E714B" w:rsidP="005E714B">
            <w:pPr>
              <w:tabs>
                <w:tab w:val="left" w:pos="360"/>
              </w:tabs>
              <w:jc w:val="center"/>
              <w:rPr>
                <w:sz w:val="20"/>
              </w:rPr>
            </w:pPr>
            <w:r>
              <w:rPr>
                <w:sz w:val="20"/>
              </w:rPr>
              <w:t>Select a different Program from Program dropdown;</w:t>
            </w:r>
          </w:p>
        </w:tc>
        <w:tc>
          <w:tcPr>
            <w:tcW w:w="3458" w:type="dxa"/>
            <w:tcBorders>
              <w:top w:val="single" w:sz="4" w:space="0" w:color="auto"/>
              <w:left w:val="single" w:sz="4" w:space="0" w:color="auto"/>
              <w:bottom w:val="single" w:sz="4" w:space="0" w:color="auto"/>
              <w:right w:val="single" w:sz="4" w:space="0" w:color="auto"/>
            </w:tcBorders>
          </w:tcPr>
          <w:p w14:paraId="5B9A98ED" w14:textId="77777777" w:rsidR="005E714B" w:rsidRDefault="005E714B" w:rsidP="005E714B">
            <w:pPr>
              <w:tabs>
                <w:tab w:val="left" w:pos="360"/>
              </w:tabs>
              <w:jc w:val="center"/>
              <w:rPr>
                <w:sz w:val="20"/>
              </w:rPr>
            </w:pPr>
            <w:r>
              <w:rPr>
                <w:sz w:val="20"/>
              </w:rPr>
              <w:t xml:space="preserve">“Will you be delivering the coaching session?” radio button doesn’t get reset. </w:t>
            </w:r>
          </w:p>
        </w:tc>
        <w:tc>
          <w:tcPr>
            <w:tcW w:w="1278" w:type="dxa"/>
            <w:tcBorders>
              <w:top w:val="single" w:sz="4" w:space="0" w:color="auto"/>
              <w:left w:val="single" w:sz="4" w:space="0" w:color="auto"/>
              <w:bottom w:val="single" w:sz="4" w:space="0" w:color="auto"/>
              <w:right w:val="single" w:sz="4" w:space="0" w:color="auto"/>
            </w:tcBorders>
          </w:tcPr>
          <w:p w14:paraId="54E9B541" w14:textId="77777777" w:rsidR="005E714B" w:rsidRDefault="005E714B" w:rsidP="005E714B">
            <w:pPr>
              <w:tabs>
                <w:tab w:val="left" w:pos="360"/>
              </w:tabs>
              <w:jc w:val="center"/>
              <w:rPr>
                <w:sz w:val="20"/>
              </w:rPr>
            </w:pPr>
            <w:r>
              <w:rPr>
                <w:sz w:val="20"/>
              </w:rPr>
              <w:t>P</w:t>
            </w:r>
          </w:p>
        </w:tc>
      </w:tr>
      <w:tr w:rsidR="005E714B" w14:paraId="3766E996"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11F65C9D" w14:textId="77777777" w:rsidR="005E714B" w:rsidRDefault="005E714B" w:rsidP="005E714B">
            <w:pPr>
              <w:tabs>
                <w:tab w:val="left" w:pos="360"/>
              </w:tabs>
              <w:jc w:val="center"/>
              <w:rPr>
                <w:sz w:val="20"/>
              </w:rPr>
            </w:pPr>
            <w:r>
              <w:rPr>
                <w:sz w:val="20"/>
              </w:rPr>
              <w:t>NS-19</w:t>
            </w:r>
          </w:p>
        </w:tc>
        <w:tc>
          <w:tcPr>
            <w:tcW w:w="4210" w:type="dxa"/>
            <w:tcBorders>
              <w:top w:val="single" w:sz="4" w:space="0" w:color="auto"/>
              <w:left w:val="single" w:sz="4" w:space="0" w:color="auto"/>
              <w:bottom w:val="single" w:sz="4" w:space="0" w:color="auto"/>
              <w:right w:val="single" w:sz="4" w:space="0" w:color="auto"/>
            </w:tcBorders>
          </w:tcPr>
          <w:p w14:paraId="334B9E0C" w14:textId="77777777" w:rsidR="005E714B" w:rsidRDefault="005E714B" w:rsidP="005E714B">
            <w:pPr>
              <w:tabs>
                <w:tab w:val="left" w:pos="360"/>
              </w:tabs>
              <w:jc w:val="center"/>
              <w:rPr>
                <w:sz w:val="20"/>
              </w:rPr>
            </w:pPr>
            <w:r>
              <w:rPr>
                <w:sz w:val="20"/>
              </w:rPr>
              <w:t>Same as NS-1</w:t>
            </w:r>
          </w:p>
          <w:p w14:paraId="76FAEFDF" w14:textId="77777777" w:rsidR="005E714B" w:rsidRDefault="005E714B" w:rsidP="005E714B">
            <w:pPr>
              <w:tabs>
                <w:tab w:val="left" w:pos="360"/>
              </w:tabs>
              <w:jc w:val="center"/>
              <w:rPr>
                <w:sz w:val="20"/>
              </w:rPr>
            </w:pPr>
            <w:r>
              <w:rPr>
                <w:sz w:val="20"/>
              </w:rPr>
              <w:t>Select an Employee Level “Training”</w:t>
            </w:r>
          </w:p>
        </w:tc>
        <w:tc>
          <w:tcPr>
            <w:tcW w:w="4285" w:type="dxa"/>
            <w:tcBorders>
              <w:top w:val="single" w:sz="4" w:space="0" w:color="auto"/>
              <w:left w:val="single" w:sz="4" w:space="0" w:color="auto"/>
              <w:bottom w:val="single" w:sz="4" w:space="0" w:color="auto"/>
              <w:right w:val="single" w:sz="4" w:space="0" w:color="auto"/>
            </w:tcBorders>
          </w:tcPr>
          <w:p w14:paraId="13D14316" w14:textId="77777777" w:rsidR="005E714B" w:rsidRDefault="005E714B" w:rsidP="005E714B">
            <w:pPr>
              <w:tabs>
                <w:tab w:val="left" w:pos="360"/>
              </w:tabs>
              <w:jc w:val="center"/>
              <w:rPr>
                <w:sz w:val="20"/>
              </w:rPr>
            </w:pPr>
            <w:r>
              <w:rPr>
                <w:sz w:val="20"/>
              </w:rPr>
              <w:t>Fill in all information on the page;</w:t>
            </w:r>
          </w:p>
          <w:p w14:paraId="5E076D3F" w14:textId="77777777" w:rsidR="005E714B" w:rsidRDefault="005E714B" w:rsidP="005E714B">
            <w:pPr>
              <w:tabs>
                <w:tab w:val="left" w:pos="360"/>
              </w:tabs>
              <w:jc w:val="center"/>
              <w:rPr>
                <w:sz w:val="20"/>
              </w:rPr>
            </w:pPr>
            <w:r>
              <w:rPr>
                <w:sz w:val="20"/>
              </w:rPr>
              <w:t>Select a different Behavior from Behavior dropdown;</w:t>
            </w:r>
          </w:p>
        </w:tc>
        <w:tc>
          <w:tcPr>
            <w:tcW w:w="3458" w:type="dxa"/>
            <w:tcBorders>
              <w:top w:val="single" w:sz="4" w:space="0" w:color="auto"/>
              <w:left w:val="single" w:sz="4" w:space="0" w:color="auto"/>
              <w:bottom w:val="single" w:sz="4" w:space="0" w:color="auto"/>
              <w:right w:val="single" w:sz="4" w:space="0" w:color="auto"/>
            </w:tcBorders>
          </w:tcPr>
          <w:p w14:paraId="5DF6E3F3" w14:textId="77777777" w:rsidR="005E714B" w:rsidRDefault="005E714B" w:rsidP="005E714B">
            <w:pPr>
              <w:tabs>
                <w:tab w:val="left" w:pos="360"/>
              </w:tabs>
              <w:jc w:val="center"/>
              <w:rPr>
                <w:sz w:val="20"/>
              </w:rPr>
            </w:pPr>
            <w:r>
              <w:rPr>
                <w:sz w:val="20"/>
              </w:rPr>
              <w:t>“Will you be delivering the coaching session?” radio button doesn’t get reset.</w:t>
            </w:r>
          </w:p>
        </w:tc>
        <w:tc>
          <w:tcPr>
            <w:tcW w:w="1278" w:type="dxa"/>
            <w:tcBorders>
              <w:top w:val="single" w:sz="4" w:space="0" w:color="auto"/>
              <w:left w:val="single" w:sz="4" w:space="0" w:color="auto"/>
              <w:bottom w:val="single" w:sz="4" w:space="0" w:color="auto"/>
              <w:right w:val="single" w:sz="4" w:space="0" w:color="auto"/>
            </w:tcBorders>
          </w:tcPr>
          <w:p w14:paraId="6393C7DA" w14:textId="77777777" w:rsidR="005E714B" w:rsidRDefault="005E714B" w:rsidP="005E714B">
            <w:pPr>
              <w:tabs>
                <w:tab w:val="left" w:pos="360"/>
              </w:tabs>
              <w:jc w:val="center"/>
              <w:rPr>
                <w:sz w:val="20"/>
              </w:rPr>
            </w:pPr>
            <w:r>
              <w:rPr>
                <w:sz w:val="20"/>
              </w:rPr>
              <w:t>P</w:t>
            </w:r>
          </w:p>
        </w:tc>
      </w:tr>
      <w:tr w:rsidR="005E714B" w14:paraId="35113C00"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021BEED8" w14:textId="77777777" w:rsidR="005E714B" w:rsidRDefault="005E714B" w:rsidP="005E714B">
            <w:pPr>
              <w:tabs>
                <w:tab w:val="left" w:pos="360"/>
              </w:tabs>
              <w:jc w:val="center"/>
              <w:rPr>
                <w:sz w:val="20"/>
              </w:rPr>
            </w:pPr>
            <w:r>
              <w:rPr>
                <w:sz w:val="20"/>
              </w:rPr>
              <w:t>NS-20</w:t>
            </w:r>
          </w:p>
        </w:tc>
        <w:tc>
          <w:tcPr>
            <w:tcW w:w="4210" w:type="dxa"/>
            <w:tcBorders>
              <w:top w:val="single" w:sz="4" w:space="0" w:color="auto"/>
              <w:left w:val="single" w:sz="4" w:space="0" w:color="auto"/>
              <w:bottom w:val="single" w:sz="4" w:space="0" w:color="auto"/>
              <w:right w:val="single" w:sz="4" w:space="0" w:color="auto"/>
            </w:tcBorders>
          </w:tcPr>
          <w:p w14:paraId="04A695A9" w14:textId="77777777" w:rsidR="005E714B" w:rsidRDefault="005E714B" w:rsidP="005E714B">
            <w:pPr>
              <w:tabs>
                <w:tab w:val="left" w:pos="360"/>
              </w:tabs>
              <w:jc w:val="center"/>
              <w:rPr>
                <w:sz w:val="20"/>
              </w:rPr>
            </w:pPr>
            <w:r>
              <w:rPr>
                <w:sz w:val="20"/>
              </w:rPr>
              <w:t>User is configured as Manager</w:t>
            </w:r>
          </w:p>
        </w:tc>
        <w:tc>
          <w:tcPr>
            <w:tcW w:w="4285" w:type="dxa"/>
            <w:tcBorders>
              <w:top w:val="single" w:sz="4" w:space="0" w:color="auto"/>
              <w:left w:val="single" w:sz="4" w:space="0" w:color="auto"/>
              <w:bottom w:val="single" w:sz="4" w:space="0" w:color="auto"/>
              <w:right w:val="single" w:sz="4" w:space="0" w:color="auto"/>
            </w:tcBorders>
          </w:tcPr>
          <w:p w14:paraId="05C828ED" w14:textId="77777777" w:rsidR="005E714B" w:rsidRDefault="005E714B" w:rsidP="005E714B">
            <w:pPr>
              <w:tabs>
                <w:tab w:val="left" w:pos="360"/>
              </w:tabs>
              <w:jc w:val="center"/>
              <w:rPr>
                <w:sz w:val="20"/>
              </w:rPr>
            </w:pPr>
            <w:r w:rsidRPr="0080389C">
              <w:rPr>
                <w:sz w:val="20"/>
              </w:rPr>
              <w:t xml:space="preserve">Launch </w:t>
            </w:r>
            <w:r>
              <w:rPr>
                <w:sz w:val="20"/>
              </w:rPr>
              <w:t xml:space="preserve">eCoaching Log </w:t>
            </w:r>
            <w:r w:rsidRPr="0080389C">
              <w:rPr>
                <w:sz w:val="20"/>
              </w:rPr>
              <w:t>Web application</w:t>
            </w:r>
            <w:r>
              <w:rPr>
                <w:sz w:val="20"/>
              </w:rPr>
              <w:t>.</w:t>
            </w:r>
          </w:p>
          <w:p w14:paraId="6AD6BCDD" w14:textId="77777777" w:rsidR="005E714B" w:rsidRDefault="005E714B" w:rsidP="005E714B">
            <w:pPr>
              <w:tabs>
                <w:tab w:val="left" w:pos="360"/>
              </w:tabs>
              <w:jc w:val="center"/>
              <w:rPr>
                <w:sz w:val="20"/>
              </w:rPr>
            </w:pPr>
            <w:r>
              <w:rPr>
                <w:sz w:val="20"/>
              </w:rPr>
              <w:t>Click New Submission in the menu bar.</w:t>
            </w:r>
          </w:p>
        </w:tc>
        <w:tc>
          <w:tcPr>
            <w:tcW w:w="3458" w:type="dxa"/>
            <w:tcBorders>
              <w:top w:val="single" w:sz="4" w:space="0" w:color="auto"/>
              <w:left w:val="single" w:sz="4" w:space="0" w:color="auto"/>
              <w:bottom w:val="single" w:sz="4" w:space="0" w:color="auto"/>
              <w:right w:val="single" w:sz="4" w:space="0" w:color="auto"/>
            </w:tcBorders>
          </w:tcPr>
          <w:p w14:paraId="4B1864BF" w14:textId="77777777" w:rsidR="005E714B" w:rsidRDefault="005E714B" w:rsidP="005E714B">
            <w:pPr>
              <w:tabs>
                <w:tab w:val="left" w:pos="360"/>
              </w:tabs>
              <w:jc w:val="center"/>
              <w:rPr>
                <w:sz w:val="20"/>
              </w:rPr>
            </w:pPr>
            <w:r>
              <w:rPr>
                <w:sz w:val="20"/>
              </w:rPr>
              <w:t>New Submission page displays</w:t>
            </w:r>
          </w:p>
        </w:tc>
        <w:tc>
          <w:tcPr>
            <w:tcW w:w="1278" w:type="dxa"/>
            <w:tcBorders>
              <w:top w:val="single" w:sz="4" w:space="0" w:color="auto"/>
              <w:left w:val="single" w:sz="4" w:space="0" w:color="auto"/>
              <w:bottom w:val="single" w:sz="4" w:space="0" w:color="auto"/>
              <w:right w:val="single" w:sz="4" w:space="0" w:color="auto"/>
            </w:tcBorders>
          </w:tcPr>
          <w:p w14:paraId="01DDCD14" w14:textId="77777777" w:rsidR="005E714B" w:rsidRDefault="005E714B" w:rsidP="005E714B">
            <w:pPr>
              <w:tabs>
                <w:tab w:val="left" w:pos="360"/>
              </w:tabs>
              <w:jc w:val="center"/>
              <w:rPr>
                <w:sz w:val="20"/>
              </w:rPr>
            </w:pPr>
            <w:r>
              <w:rPr>
                <w:sz w:val="20"/>
              </w:rPr>
              <w:t>P</w:t>
            </w:r>
          </w:p>
        </w:tc>
      </w:tr>
      <w:tr w:rsidR="005E714B" w14:paraId="685791D9"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7137ADA2" w14:textId="77777777" w:rsidR="005E714B" w:rsidRDefault="005E714B" w:rsidP="005E714B">
            <w:pPr>
              <w:tabs>
                <w:tab w:val="left" w:pos="360"/>
              </w:tabs>
              <w:jc w:val="center"/>
              <w:rPr>
                <w:sz w:val="20"/>
              </w:rPr>
            </w:pPr>
            <w:r>
              <w:rPr>
                <w:sz w:val="20"/>
              </w:rPr>
              <w:t>NS-20</w:t>
            </w:r>
          </w:p>
        </w:tc>
        <w:tc>
          <w:tcPr>
            <w:tcW w:w="4210" w:type="dxa"/>
            <w:tcBorders>
              <w:top w:val="single" w:sz="4" w:space="0" w:color="auto"/>
              <w:left w:val="single" w:sz="4" w:space="0" w:color="auto"/>
              <w:bottom w:val="single" w:sz="4" w:space="0" w:color="auto"/>
              <w:right w:val="single" w:sz="4" w:space="0" w:color="auto"/>
            </w:tcBorders>
          </w:tcPr>
          <w:p w14:paraId="000D0456" w14:textId="77777777" w:rsidR="005E714B" w:rsidRDefault="005E714B" w:rsidP="005E714B">
            <w:pPr>
              <w:tabs>
                <w:tab w:val="left" w:pos="360"/>
              </w:tabs>
              <w:jc w:val="center"/>
              <w:rPr>
                <w:sz w:val="20"/>
              </w:rPr>
            </w:pPr>
            <w:r>
              <w:rPr>
                <w:sz w:val="20"/>
              </w:rPr>
              <w:t>Same as NS-20</w:t>
            </w:r>
          </w:p>
        </w:tc>
        <w:tc>
          <w:tcPr>
            <w:tcW w:w="4285" w:type="dxa"/>
            <w:tcBorders>
              <w:top w:val="single" w:sz="4" w:space="0" w:color="auto"/>
              <w:left w:val="single" w:sz="4" w:space="0" w:color="auto"/>
              <w:bottom w:val="single" w:sz="4" w:space="0" w:color="auto"/>
              <w:right w:val="single" w:sz="4" w:space="0" w:color="auto"/>
            </w:tcBorders>
          </w:tcPr>
          <w:p w14:paraId="0E6BFAB0" w14:textId="77777777" w:rsidR="005E714B" w:rsidRDefault="005E714B" w:rsidP="005E714B">
            <w:pPr>
              <w:tabs>
                <w:tab w:val="left" w:pos="360"/>
              </w:tabs>
              <w:jc w:val="center"/>
              <w:rPr>
                <w:sz w:val="20"/>
              </w:rPr>
            </w:pPr>
            <w:r>
              <w:rPr>
                <w:sz w:val="20"/>
              </w:rPr>
              <w:t>Select Employee Level “CSR”;</w:t>
            </w:r>
          </w:p>
          <w:p w14:paraId="5F7CE231" w14:textId="77777777" w:rsidR="005E714B" w:rsidRDefault="005E714B" w:rsidP="005E714B">
            <w:pPr>
              <w:tabs>
                <w:tab w:val="left" w:pos="360"/>
              </w:tabs>
              <w:jc w:val="center"/>
              <w:rPr>
                <w:sz w:val="20"/>
              </w:rPr>
            </w:pPr>
            <w:r>
              <w:rPr>
                <w:sz w:val="20"/>
              </w:rPr>
              <w:t xml:space="preserve">Go through all questions </w:t>
            </w:r>
          </w:p>
          <w:p w14:paraId="54FE5865" w14:textId="77777777" w:rsidR="005E714B" w:rsidRDefault="005E714B" w:rsidP="005E714B">
            <w:pPr>
              <w:tabs>
                <w:tab w:val="left" w:pos="360"/>
              </w:tabs>
              <w:jc w:val="center"/>
              <w:rPr>
                <w:sz w:val="20"/>
              </w:rPr>
            </w:pPr>
          </w:p>
        </w:tc>
        <w:tc>
          <w:tcPr>
            <w:tcW w:w="3458" w:type="dxa"/>
            <w:tcBorders>
              <w:top w:val="single" w:sz="4" w:space="0" w:color="auto"/>
              <w:left w:val="single" w:sz="4" w:space="0" w:color="auto"/>
              <w:bottom w:val="single" w:sz="4" w:space="0" w:color="auto"/>
              <w:right w:val="single" w:sz="4" w:space="0" w:color="auto"/>
            </w:tcBorders>
          </w:tcPr>
          <w:p w14:paraId="3C920637" w14:textId="77777777" w:rsidR="005E714B" w:rsidRDefault="005E714B" w:rsidP="005E714B">
            <w:pPr>
              <w:tabs>
                <w:tab w:val="left" w:pos="360"/>
              </w:tabs>
              <w:jc w:val="center"/>
              <w:rPr>
                <w:sz w:val="20"/>
              </w:rPr>
            </w:pPr>
            <w:r>
              <w:rPr>
                <w:sz w:val="20"/>
              </w:rPr>
              <w:t>“Is Follow-up Required?” displays</w:t>
            </w:r>
          </w:p>
        </w:tc>
        <w:tc>
          <w:tcPr>
            <w:tcW w:w="1278" w:type="dxa"/>
            <w:tcBorders>
              <w:top w:val="single" w:sz="4" w:space="0" w:color="auto"/>
              <w:left w:val="single" w:sz="4" w:space="0" w:color="auto"/>
              <w:bottom w:val="single" w:sz="4" w:space="0" w:color="auto"/>
              <w:right w:val="single" w:sz="4" w:space="0" w:color="auto"/>
            </w:tcBorders>
          </w:tcPr>
          <w:p w14:paraId="4905388F" w14:textId="77777777" w:rsidR="005E714B" w:rsidRDefault="005E714B" w:rsidP="005E714B">
            <w:pPr>
              <w:tabs>
                <w:tab w:val="left" w:pos="360"/>
              </w:tabs>
              <w:jc w:val="center"/>
              <w:rPr>
                <w:sz w:val="20"/>
              </w:rPr>
            </w:pPr>
            <w:r>
              <w:rPr>
                <w:sz w:val="20"/>
              </w:rPr>
              <w:t>P</w:t>
            </w:r>
          </w:p>
        </w:tc>
      </w:tr>
      <w:tr w:rsidR="005E714B" w14:paraId="49CB8C91"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0283321D" w14:textId="77777777" w:rsidR="005E714B" w:rsidRDefault="005E714B" w:rsidP="005E714B">
            <w:pPr>
              <w:tabs>
                <w:tab w:val="left" w:pos="360"/>
              </w:tabs>
              <w:jc w:val="center"/>
              <w:rPr>
                <w:sz w:val="20"/>
              </w:rPr>
            </w:pPr>
            <w:r>
              <w:rPr>
                <w:sz w:val="20"/>
              </w:rPr>
              <w:t>NS-21</w:t>
            </w:r>
          </w:p>
        </w:tc>
        <w:tc>
          <w:tcPr>
            <w:tcW w:w="4210" w:type="dxa"/>
            <w:tcBorders>
              <w:top w:val="single" w:sz="4" w:space="0" w:color="auto"/>
              <w:left w:val="single" w:sz="4" w:space="0" w:color="auto"/>
              <w:bottom w:val="single" w:sz="4" w:space="0" w:color="auto"/>
              <w:right w:val="single" w:sz="4" w:space="0" w:color="auto"/>
            </w:tcBorders>
          </w:tcPr>
          <w:p w14:paraId="7E2634CF" w14:textId="77777777" w:rsidR="005E714B" w:rsidRDefault="005E714B" w:rsidP="005E714B">
            <w:pPr>
              <w:tabs>
                <w:tab w:val="left" w:pos="360"/>
              </w:tabs>
              <w:jc w:val="center"/>
              <w:rPr>
                <w:sz w:val="20"/>
              </w:rPr>
            </w:pPr>
            <w:r>
              <w:rPr>
                <w:sz w:val="20"/>
              </w:rPr>
              <w:t>Same as NS-20</w:t>
            </w:r>
          </w:p>
        </w:tc>
        <w:tc>
          <w:tcPr>
            <w:tcW w:w="4285" w:type="dxa"/>
            <w:tcBorders>
              <w:top w:val="single" w:sz="4" w:space="0" w:color="auto"/>
              <w:left w:val="single" w:sz="4" w:space="0" w:color="auto"/>
              <w:bottom w:val="single" w:sz="4" w:space="0" w:color="auto"/>
              <w:right w:val="single" w:sz="4" w:space="0" w:color="auto"/>
            </w:tcBorders>
          </w:tcPr>
          <w:p w14:paraId="1AC4E4D6" w14:textId="77777777" w:rsidR="005E714B" w:rsidRDefault="005E714B" w:rsidP="005E714B">
            <w:pPr>
              <w:tabs>
                <w:tab w:val="left" w:pos="360"/>
              </w:tabs>
              <w:jc w:val="center"/>
              <w:rPr>
                <w:sz w:val="20"/>
              </w:rPr>
            </w:pPr>
            <w:r>
              <w:rPr>
                <w:sz w:val="20"/>
              </w:rPr>
              <w:t>Select “Yes”</w:t>
            </w:r>
          </w:p>
        </w:tc>
        <w:tc>
          <w:tcPr>
            <w:tcW w:w="3458" w:type="dxa"/>
            <w:tcBorders>
              <w:top w:val="single" w:sz="4" w:space="0" w:color="auto"/>
              <w:left w:val="single" w:sz="4" w:space="0" w:color="auto"/>
              <w:bottom w:val="single" w:sz="4" w:space="0" w:color="auto"/>
              <w:right w:val="single" w:sz="4" w:space="0" w:color="auto"/>
            </w:tcBorders>
          </w:tcPr>
          <w:p w14:paraId="0E8BA50F" w14:textId="77777777" w:rsidR="005E714B" w:rsidRDefault="005E714B" w:rsidP="005E714B">
            <w:pPr>
              <w:tabs>
                <w:tab w:val="left" w:pos="360"/>
              </w:tabs>
              <w:jc w:val="center"/>
              <w:rPr>
                <w:sz w:val="20"/>
              </w:rPr>
            </w:pPr>
            <w:r>
              <w:rPr>
                <w:sz w:val="20"/>
              </w:rPr>
              <w:t>“Enter follow-up date:” and input box (calendar icon) displays</w:t>
            </w:r>
          </w:p>
        </w:tc>
        <w:tc>
          <w:tcPr>
            <w:tcW w:w="1278" w:type="dxa"/>
            <w:tcBorders>
              <w:top w:val="single" w:sz="4" w:space="0" w:color="auto"/>
              <w:left w:val="single" w:sz="4" w:space="0" w:color="auto"/>
              <w:bottom w:val="single" w:sz="4" w:space="0" w:color="auto"/>
              <w:right w:val="single" w:sz="4" w:space="0" w:color="auto"/>
            </w:tcBorders>
          </w:tcPr>
          <w:p w14:paraId="1E47F696" w14:textId="77777777" w:rsidR="005E714B" w:rsidRDefault="005E714B" w:rsidP="005E714B">
            <w:pPr>
              <w:tabs>
                <w:tab w:val="left" w:pos="360"/>
              </w:tabs>
              <w:jc w:val="center"/>
              <w:rPr>
                <w:sz w:val="20"/>
              </w:rPr>
            </w:pPr>
            <w:r>
              <w:rPr>
                <w:sz w:val="20"/>
              </w:rPr>
              <w:t>P</w:t>
            </w:r>
          </w:p>
        </w:tc>
      </w:tr>
      <w:tr w:rsidR="005E714B" w14:paraId="72EB34B2"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20DC79BC" w14:textId="77777777" w:rsidR="005E714B" w:rsidRDefault="005E714B" w:rsidP="005E714B">
            <w:pPr>
              <w:tabs>
                <w:tab w:val="left" w:pos="360"/>
              </w:tabs>
              <w:jc w:val="center"/>
              <w:rPr>
                <w:sz w:val="20"/>
              </w:rPr>
            </w:pPr>
            <w:r>
              <w:rPr>
                <w:sz w:val="20"/>
              </w:rPr>
              <w:t>NS-21.1</w:t>
            </w:r>
          </w:p>
        </w:tc>
        <w:tc>
          <w:tcPr>
            <w:tcW w:w="4210" w:type="dxa"/>
            <w:tcBorders>
              <w:top w:val="single" w:sz="4" w:space="0" w:color="auto"/>
              <w:left w:val="single" w:sz="4" w:space="0" w:color="auto"/>
              <w:bottom w:val="single" w:sz="4" w:space="0" w:color="auto"/>
              <w:right w:val="single" w:sz="4" w:space="0" w:color="auto"/>
            </w:tcBorders>
          </w:tcPr>
          <w:p w14:paraId="4536D9B8" w14:textId="77777777" w:rsidR="005E714B" w:rsidRDefault="005E714B" w:rsidP="005E714B">
            <w:pPr>
              <w:tabs>
                <w:tab w:val="left" w:pos="360"/>
              </w:tabs>
              <w:jc w:val="center"/>
              <w:rPr>
                <w:sz w:val="20"/>
              </w:rPr>
            </w:pPr>
            <w:r>
              <w:rPr>
                <w:sz w:val="20"/>
              </w:rPr>
              <w:t>Same as NS-20</w:t>
            </w:r>
          </w:p>
        </w:tc>
        <w:tc>
          <w:tcPr>
            <w:tcW w:w="4285" w:type="dxa"/>
            <w:tcBorders>
              <w:top w:val="single" w:sz="4" w:space="0" w:color="auto"/>
              <w:left w:val="single" w:sz="4" w:space="0" w:color="auto"/>
              <w:bottom w:val="single" w:sz="4" w:space="0" w:color="auto"/>
              <w:right w:val="single" w:sz="4" w:space="0" w:color="auto"/>
            </w:tcBorders>
          </w:tcPr>
          <w:p w14:paraId="644B3910" w14:textId="77777777" w:rsidR="005E714B" w:rsidRDefault="005E714B" w:rsidP="005E714B">
            <w:pPr>
              <w:tabs>
                <w:tab w:val="left" w:pos="360"/>
              </w:tabs>
              <w:jc w:val="center"/>
              <w:rPr>
                <w:sz w:val="20"/>
              </w:rPr>
            </w:pPr>
          </w:p>
        </w:tc>
        <w:tc>
          <w:tcPr>
            <w:tcW w:w="3458" w:type="dxa"/>
            <w:tcBorders>
              <w:top w:val="single" w:sz="4" w:space="0" w:color="auto"/>
              <w:left w:val="single" w:sz="4" w:space="0" w:color="auto"/>
              <w:bottom w:val="single" w:sz="4" w:space="0" w:color="auto"/>
              <w:right w:val="single" w:sz="4" w:space="0" w:color="auto"/>
            </w:tcBorders>
          </w:tcPr>
          <w:p w14:paraId="34D9171F" w14:textId="77777777" w:rsidR="005E714B" w:rsidRDefault="005E714B" w:rsidP="005E714B">
            <w:pPr>
              <w:tabs>
                <w:tab w:val="left" w:pos="360"/>
              </w:tabs>
              <w:jc w:val="center"/>
              <w:rPr>
                <w:sz w:val="20"/>
              </w:rPr>
            </w:pPr>
            <w:r>
              <w:rPr>
                <w:sz w:val="20"/>
              </w:rPr>
              <w:t>Enter follow-up date</w:t>
            </w:r>
          </w:p>
        </w:tc>
        <w:tc>
          <w:tcPr>
            <w:tcW w:w="1278" w:type="dxa"/>
            <w:tcBorders>
              <w:top w:val="single" w:sz="4" w:space="0" w:color="auto"/>
              <w:left w:val="single" w:sz="4" w:space="0" w:color="auto"/>
              <w:bottom w:val="single" w:sz="4" w:space="0" w:color="auto"/>
              <w:right w:val="single" w:sz="4" w:space="0" w:color="auto"/>
            </w:tcBorders>
          </w:tcPr>
          <w:p w14:paraId="0758C0DB" w14:textId="77777777" w:rsidR="005E714B" w:rsidRDefault="005E714B" w:rsidP="005E714B">
            <w:pPr>
              <w:tabs>
                <w:tab w:val="left" w:pos="360"/>
              </w:tabs>
              <w:jc w:val="center"/>
              <w:rPr>
                <w:sz w:val="20"/>
              </w:rPr>
            </w:pPr>
            <w:r>
              <w:rPr>
                <w:sz w:val="20"/>
              </w:rPr>
              <w:t>P</w:t>
            </w:r>
          </w:p>
        </w:tc>
      </w:tr>
      <w:tr w:rsidR="005E714B" w14:paraId="46E57474"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44519822" w14:textId="77777777" w:rsidR="005E714B" w:rsidRDefault="005E714B" w:rsidP="005E714B">
            <w:pPr>
              <w:tabs>
                <w:tab w:val="left" w:pos="360"/>
              </w:tabs>
              <w:jc w:val="center"/>
              <w:rPr>
                <w:sz w:val="20"/>
              </w:rPr>
            </w:pPr>
            <w:r>
              <w:rPr>
                <w:sz w:val="20"/>
              </w:rPr>
              <w:t>NS-22</w:t>
            </w:r>
          </w:p>
        </w:tc>
        <w:tc>
          <w:tcPr>
            <w:tcW w:w="4210" w:type="dxa"/>
            <w:tcBorders>
              <w:top w:val="single" w:sz="4" w:space="0" w:color="auto"/>
              <w:left w:val="single" w:sz="4" w:space="0" w:color="auto"/>
              <w:bottom w:val="single" w:sz="4" w:space="0" w:color="auto"/>
              <w:right w:val="single" w:sz="4" w:space="0" w:color="auto"/>
            </w:tcBorders>
          </w:tcPr>
          <w:p w14:paraId="094639C8" w14:textId="77777777" w:rsidR="005E714B" w:rsidRDefault="005E714B" w:rsidP="005E714B">
            <w:pPr>
              <w:tabs>
                <w:tab w:val="left" w:pos="360"/>
              </w:tabs>
              <w:jc w:val="center"/>
              <w:rPr>
                <w:sz w:val="20"/>
              </w:rPr>
            </w:pPr>
            <w:r>
              <w:rPr>
                <w:sz w:val="20"/>
              </w:rPr>
              <w:t>Same as NS-20</w:t>
            </w:r>
          </w:p>
        </w:tc>
        <w:tc>
          <w:tcPr>
            <w:tcW w:w="4285" w:type="dxa"/>
            <w:tcBorders>
              <w:top w:val="single" w:sz="4" w:space="0" w:color="auto"/>
              <w:left w:val="single" w:sz="4" w:space="0" w:color="auto"/>
              <w:bottom w:val="single" w:sz="4" w:space="0" w:color="auto"/>
              <w:right w:val="single" w:sz="4" w:space="0" w:color="auto"/>
            </w:tcBorders>
          </w:tcPr>
          <w:p w14:paraId="66235092" w14:textId="77777777" w:rsidR="005E714B" w:rsidRDefault="005E714B" w:rsidP="005E714B">
            <w:pPr>
              <w:tabs>
                <w:tab w:val="left" w:pos="360"/>
              </w:tabs>
              <w:jc w:val="center"/>
              <w:rPr>
                <w:sz w:val="20"/>
              </w:rPr>
            </w:pPr>
            <w:r>
              <w:rPr>
                <w:sz w:val="20"/>
              </w:rPr>
              <w:t>Select “No”</w:t>
            </w:r>
          </w:p>
        </w:tc>
        <w:tc>
          <w:tcPr>
            <w:tcW w:w="3458" w:type="dxa"/>
            <w:tcBorders>
              <w:top w:val="single" w:sz="4" w:space="0" w:color="auto"/>
              <w:left w:val="single" w:sz="4" w:space="0" w:color="auto"/>
              <w:bottom w:val="single" w:sz="4" w:space="0" w:color="auto"/>
              <w:right w:val="single" w:sz="4" w:space="0" w:color="auto"/>
            </w:tcBorders>
          </w:tcPr>
          <w:p w14:paraId="73D6E39A" w14:textId="77777777" w:rsidR="005E714B" w:rsidRDefault="005E714B" w:rsidP="005E714B">
            <w:pPr>
              <w:tabs>
                <w:tab w:val="left" w:pos="360"/>
              </w:tabs>
              <w:jc w:val="center"/>
              <w:rPr>
                <w:sz w:val="20"/>
              </w:rPr>
            </w:pPr>
            <w:r>
              <w:rPr>
                <w:sz w:val="20"/>
              </w:rPr>
              <w:t>“Enter follow-up date:” and input box (calendar icon) disappears</w:t>
            </w:r>
          </w:p>
        </w:tc>
        <w:tc>
          <w:tcPr>
            <w:tcW w:w="1278" w:type="dxa"/>
            <w:tcBorders>
              <w:top w:val="single" w:sz="4" w:space="0" w:color="auto"/>
              <w:left w:val="single" w:sz="4" w:space="0" w:color="auto"/>
              <w:bottom w:val="single" w:sz="4" w:space="0" w:color="auto"/>
              <w:right w:val="single" w:sz="4" w:space="0" w:color="auto"/>
            </w:tcBorders>
          </w:tcPr>
          <w:p w14:paraId="15E680BC" w14:textId="77777777" w:rsidR="005E714B" w:rsidRDefault="005E714B" w:rsidP="005E714B">
            <w:pPr>
              <w:tabs>
                <w:tab w:val="left" w:pos="360"/>
              </w:tabs>
              <w:jc w:val="center"/>
              <w:rPr>
                <w:sz w:val="20"/>
              </w:rPr>
            </w:pPr>
            <w:r>
              <w:rPr>
                <w:sz w:val="20"/>
              </w:rPr>
              <w:t>P</w:t>
            </w:r>
          </w:p>
        </w:tc>
      </w:tr>
      <w:tr w:rsidR="005E714B" w14:paraId="21AA8E55"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6BB15CE8" w14:textId="77777777" w:rsidR="005E714B" w:rsidRDefault="005E714B" w:rsidP="005E714B">
            <w:pPr>
              <w:tabs>
                <w:tab w:val="left" w:pos="360"/>
              </w:tabs>
              <w:jc w:val="center"/>
              <w:rPr>
                <w:sz w:val="20"/>
              </w:rPr>
            </w:pPr>
            <w:r>
              <w:rPr>
                <w:sz w:val="20"/>
              </w:rPr>
              <w:t>NS-23</w:t>
            </w:r>
          </w:p>
        </w:tc>
        <w:tc>
          <w:tcPr>
            <w:tcW w:w="4210" w:type="dxa"/>
            <w:tcBorders>
              <w:top w:val="single" w:sz="4" w:space="0" w:color="auto"/>
              <w:left w:val="single" w:sz="4" w:space="0" w:color="auto"/>
              <w:bottom w:val="single" w:sz="4" w:space="0" w:color="auto"/>
              <w:right w:val="single" w:sz="4" w:space="0" w:color="auto"/>
            </w:tcBorders>
          </w:tcPr>
          <w:p w14:paraId="0E461729" w14:textId="7EE6D199" w:rsidR="005E714B" w:rsidRDefault="005E714B" w:rsidP="005E714B">
            <w:pPr>
              <w:tabs>
                <w:tab w:val="left" w:pos="360"/>
              </w:tabs>
              <w:jc w:val="center"/>
              <w:rPr>
                <w:sz w:val="20"/>
              </w:rPr>
            </w:pPr>
            <w:r>
              <w:rPr>
                <w:sz w:val="20"/>
              </w:rPr>
              <w:t>S as NS-20</w:t>
            </w:r>
          </w:p>
        </w:tc>
        <w:tc>
          <w:tcPr>
            <w:tcW w:w="4285" w:type="dxa"/>
            <w:tcBorders>
              <w:top w:val="single" w:sz="4" w:space="0" w:color="auto"/>
              <w:left w:val="single" w:sz="4" w:space="0" w:color="auto"/>
              <w:bottom w:val="single" w:sz="4" w:space="0" w:color="auto"/>
              <w:right w:val="single" w:sz="4" w:space="0" w:color="auto"/>
            </w:tcBorders>
          </w:tcPr>
          <w:p w14:paraId="31F34282" w14:textId="77777777" w:rsidR="005E714B" w:rsidRDefault="005E714B" w:rsidP="005E714B">
            <w:pPr>
              <w:tabs>
                <w:tab w:val="left" w:pos="360"/>
              </w:tabs>
              <w:jc w:val="center"/>
              <w:rPr>
                <w:sz w:val="20"/>
              </w:rPr>
            </w:pPr>
            <w:r>
              <w:rPr>
                <w:sz w:val="20"/>
              </w:rPr>
              <w:t>Select “Work At Home (Return to Site Only)” as Coaching Reason</w:t>
            </w:r>
          </w:p>
        </w:tc>
        <w:tc>
          <w:tcPr>
            <w:tcW w:w="3458" w:type="dxa"/>
            <w:tcBorders>
              <w:top w:val="single" w:sz="4" w:space="0" w:color="auto"/>
              <w:left w:val="single" w:sz="4" w:space="0" w:color="auto"/>
              <w:bottom w:val="single" w:sz="4" w:space="0" w:color="auto"/>
              <w:right w:val="single" w:sz="4" w:space="0" w:color="auto"/>
            </w:tcBorders>
          </w:tcPr>
          <w:p w14:paraId="5C4B3B0F" w14:textId="77777777" w:rsidR="005E714B" w:rsidRPr="00554DA0" w:rsidRDefault="005E714B" w:rsidP="005E714B">
            <w:pPr>
              <w:pStyle w:val="NormalWeb"/>
              <w:rPr>
                <w:sz w:val="20"/>
                <w:szCs w:val="20"/>
              </w:rPr>
            </w:pPr>
            <w:r>
              <w:rPr>
                <w:sz w:val="20"/>
                <w:szCs w:val="20"/>
              </w:rPr>
              <w:t xml:space="preserve">The following displays in </w:t>
            </w:r>
            <w:r w:rsidRPr="00554DA0">
              <w:rPr>
                <w:sz w:val="20"/>
                <w:szCs w:val="20"/>
              </w:rPr>
              <w:t>“</w:t>
            </w:r>
            <w:r w:rsidRPr="00962B22">
              <w:rPr>
                <w:sz w:val="20"/>
                <w:szCs w:val="20"/>
              </w:rPr>
              <w:t>Provide details of the behavior to be coached:” section</w:t>
            </w:r>
            <w:r w:rsidRPr="00554DA0">
              <w:rPr>
                <w:sz w:val="20"/>
                <w:szCs w:val="20"/>
              </w:rPr>
              <w:t>:</w:t>
            </w:r>
          </w:p>
          <w:p w14:paraId="4D259361" w14:textId="77777777" w:rsidR="005E714B" w:rsidRPr="00962B22" w:rsidRDefault="005E714B" w:rsidP="005E714B">
            <w:pPr>
              <w:pStyle w:val="NormalWeb"/>
              <w:rPr>
                <w:sz w:val="20"/>
                <w:szCs w:val="20"/>
              </w:rPr>
            </w:pPr>
            <w:r w:rsidRPr="00962B22">
              <w:rPr>
                <w:sz w:val="20"/>
                <w:szCs w:val="20"/>
              </w:rPr>
              <w:t xml:space="preserve">CCO employees who participate in the CCO Work at Home are obligated to comply with all Maximus policies and procedures. The purpose of this eCL is to notify you that your CCO Remote </w:t>
            </w:r>
            <w:r w:rsidRPr="00962B22">
              <w:rPr>
                <w:sz w:val="20"/>
                <w:szCs w:val="20"/>
              </w:rPr>
              <w:lastRenderedPageBreak/>
              <w:t>Work Agreement is being rescinded.</w:t>
            </w:r>
          </w:p>
          <w:p w14:paraId="3593BD6A" w14:textId="095044AF" w:rsidR="005E714B" w:rsidRPr="00962B22" w:rsidRDefault="005E714B" w:rsidP="005E714B">
            <w:pPr>
              <w:pStyle w:val="NormalWeb"/>
              <w:rPr>
                <w:sz w:val="20"/>
                <w:szCs w:val="20"/>
              </w:rPr>
            </w:pPr>
            <w:r w:rsidRPr="00962B22">
              <w:rPr>
                <w:sz w:val="20"/>
                <w:szCs w:val="20"/>
              </w:rPr>
              <w:t xml:space="preserve">Effective </w:t>
            </w:r>
            <w:r w:rsidRPr="00962B22">
              <w:rPr>
                <w:sz w:val="20"/>
                <w:szCs w:val="20"/>
              </w:rPr>
              <w:object w:dxaOrig="225" w:dyaOrig="225" w14:anchorId="77C916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65.7pt;height:18pt" o:ole="">
                  <v:imagedata r:id="rId10" o:title=""/>
                </v:shape>
                <w:control r:id="rId11" w:name="DefaultOcxName" w:shapeid="_x0000_i1035"/>
              </w:object>
            </w:r>
            <w:r w:rsidRPr="00962B22">
              <w:rPr>
                <w:sz w:val="20"/>
                <w:szCs w:val="20"/>
              </w:rPr>
              <w:t xml:space="preserve">you will be required to report to work at the </w:t>
            </w:r>
            <w:r w:rsidRPr="00962B22">
              <w:rPr>
                <w:sz w:val="20"/>
                <w:szCs w:val="20"/>
              </w:rPr>
              <w:object w:dxaOrig="225" w:dyaOrig="225" w14:anchorId="787A8CE0">
                <v:shape id="_x0000_i1038" type="#_x0000_t75" style="width:108.9pt;height:18pt" o:ole="">
                  <v:imagedata r:id="rId12" o:title=""/>
                </v:shape>
                <w:control r:id="rId13" w:name="DefaultOcxName1" w:shapeid="_x0000_i1038"/>
              </w:object>
            </w:r>
            <w:r w:rsidRPr="00962B22">
              <w:rPr>
                <w:sz w:val="20"/>
                <w:szCs w:val="20"/>
              </w:rPr>
              <w:t xml:space="preserve">site. You will be reporting to </w:t>
            </w:r>
            <w:r w:rsidRPr="00962B22">
              <w:rPr>
                <w:sz w:val="20"/>
                <w:szCs w:val="20"/>
              </w:rPr>
              <w:object w:dxaOrig="225" w:dyaOrig="225" w14:anchorId="107B785F">
                <v:shape id="_x0000_i1042" type="#_x0000_t75" style="width:65.7pt;height:18pt" o:ole="">
                  <v:imagedata r:id="rId10" o:title=""/>
                </v:shape>
                <w:control r:id="rId14" w:name="DefaultOcxName2" w:shapeid="_x0000_i1042"/>
              </w:object>
            </w:r>
            <w:r w:rsidRPr="00962B22">
              <w:rPr>
                <w:sz w:val="20"/>
                <w:szCs w:val="20"/>
              </w:rPr>
              <w:t>. Any wages adjustments that were completed based on your remote status and the county you live in will be adjusted to reflect the location you are working and your position.</w:t>
            </w:r>
          </w:p>
          <w:p w14:paraId="7FD668CA" w14:textId="77777777" w:rsidR="005E714B" w:rsidRPr="00962B22" w:rsidRDefault="005E714B" w:rsidP="005E714B">
            <w:pPr>
              <w:pStyle w:val="NormalWeb"/>
              <w:rPr>
                <w:sz w:val="20"/>
                <w:szCs w:val="20"/>
              </w:rPr>
            </w:pPr>
            <w:r w:rsidRPr="00962B22">
              <w:rPr>
                <w:sz w:val="20"/>
                <w:szCs w:val="20"/>
              </w:rPr>
              <w:t>Any equipment you have received for the Work at Home assignment should be returned to your supervisor on your first day of reporting to the site.</w:t>
            </w:r>
          </w:p>
          <w:p w14:paraId="5F7F130E" w14:textId="6F673C87" w:rsidR="005E714B" w:rsidRPr="00962B22" w:rsidRDefault="005E714B" w:rsidP="005E714B">
            <w:pPr>
              <w:pStyle w:val="NormalWeb"/>
              <w:rPr>
                <w:sz w:val="20"/>
                <w:szCs w:val="20"/>
              </w:rPr>
            </w:pPr>
            <w:r w:rsidRPr="00962B22">
              <w:rPr>
                <w:sz w:val="20"/>
                <w:szCs w:val="20"/>
              </w:rPr>
              <w:t xml:space="preserve">Maximus anticipates that a mutually beneficial employment relationship will continue as you work at the </w:t>
            </w:r>
            <w:r w:rsidRPr="00962B22">
              <w:rPr>
                <w:sz w:val="20"/>
                <w:szCs w:val="20"/>
              </w:rPr>
              <w:object w:dxaOrig="225" w:dyaOrig="225" w14:anchorId="6BC585E3">
                <v:shape id="_x0000_i1046" type="#_x0000_t75" style="width:65.7pt;height:18pt" o:ole="">
                  <v:imagedata r:id="rId10" o:title=""/>
                </v:shape>
                <w:control r:id="rId15" w:name="DefaultOcxName3" w:shapeid="_x0000_i1046"/>
              </w:object>
            </w:r>
            <w:r w:rsidRPr="00962B22">
              <w:rPr>
                <w:sz w:val="20"/>
                <w:szCs w:val="20"/>
              </w:rPr>
              <w:t>site.</w:t>
            </w:r>
          </w:p>
          <w:p w14:paraId="290ADBBA" w14:textId="77777777" w:rsidR="005E714B" w:rsidRPr="00554DA0" w:rsidRDefault="005E714B" w:rsidP="005E714B">
            <w:pPr>
              <w:tabs>
                <w:tab w:val="left" w:pos="360"/>
              </w:tabs>
              <w:jc w:val="center"/>
              <w:rPr>
                <w:sz w:val="20"/>
                <w:szCs w:val="20"/>
              </w:rPr>
            </w:pPr>
          </w:p>
        </w:tc>
        <w:tc>
          <w:tcPr>
            <w:tcW w:w="1278" w:type="dxa"/>
            <w:tcBorders>
              <w:top w:val="single" w:sz="4" w:space="0" w:color="auto"/>
              <w:left w:val="single" w:sz="4" w:space="0" w:color="auto"/>
              <w:bottom w:val="single" w:sz="4" w:space="0" w:color="auto"/>
              <w:right w:val="single" w:sz="4" w:space="0" w:color="auto"/>
            </w:tcBorders>
          </w:tcPr>
          <w:p w14:paraId="209C27AB" w14:textId="2305CC09" w:rsidR="005E714B" w:rsidRDefault="005E714B" w:rsidP="005E714B">
            <w:pPr>
              <w:tabs>
                <w:tab w:val="left" w:pos="360"/>
              </w:tabs>
              <w:jc w:val="center"/>
              <w:rPr>
                <w:sz w:val="20"/>
              </w:rPr>
            </w:pPr>
            <w:r>
              <w:rPr>
                <w:sz w:val="20"/>
              </w:rPr>
              <w:lastRenderedPageBreak/>
              <w:t>P</w:t>
            </w:r>
          </w:p>
        </w:tc>
      </w:tr>
      <w:tr w:rsidR="005E714B" w14:paraId="24D855A0"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27232A19" w14:textId="77777777" w:rsidR="005E714B" w:rsidRDefault="005E714B" w:rsidP="005E714B">
            <w:pPr>
              <w:tabs>
                <w:tab w:val="left" w:pos="360"/>
              </w:tabs>
              <w:jc w:val="center"/>
              <w:rPr>
                <w:sz w:val="20"/>
              </w:rPr>
            </w:pPr>
            <w:r>
              <w:rPr>
                <w:sz w:val="20"/>
              </w:rPr>
              <w:t>NS-23.1</w:t>
            </w:r>
          </w:p>
        </w:tc>
        <w:tc>
          <w:tcPr>
            <w:tcW w:w="4210" w:type="dxa"/>
            <w:tcBorders>
              <w:top w:val="single" w:sz="4" w:space="0" w:color="auto"/>
              <w:left w:val="single" w:sz="4" w:space="0" w:color="auto"/>
              <w:bottom w:val="single" w:sz="4" w:space="0" w:color="auto"/>
              <w:right w:val="single" w:sz="4" w:space="0" w:color="auto"/>
            </w:tcBorders>
          </w:tcPr>
          <w:p w14:paraId="0B12C50C" w14:textId="77777777" w:rsidR="005E714B" w:rsidRDefault="005E714B" w:rsidP="005E714B">
            <w:pPr>
              <w:tabs>
                <w:tab w:val="left" w:pos="360"/>
              </w:tabs>
              <w:jc w:val="center"/>
              <w:rPr>
                <w:sz w:val="20"/>
              </w:rPr>
            </w:pPr>
            <w:r>
              <w:rPr>
                <w:sz w:val="20"/>
              </w:rPr>
              <w:t>Same as NS-23</w:t>
            </w:r>
          </w:p>
        </w:tc>
        <w:tc>
          <w:tcPr>
            <w:tcW w:w="4285" w:type="dxa"/>
            <w:tcBorders>
              <w:top w:val="single" w:sz="4" w:space="0" w:color="auto"/>
              <w:left w:val="single" w:sz="4" w:space="0" w:color="auto"/>
              <w:bottom w:val="single" w:sz="4" w:space="0" w:color="auto"/>
              <w:right w:val="single" w:sz="4" w:space="0" w:color="auto"/>
            </w:tcBorders>
          </w:tcPr>
          <w:p w14:paraId="6A1E072B" w14:textId="77777777" w:rsidR="005E714B" w:rsidRDefault="005E714B" w:rsidP="005E714B">
            <w:pPr>
              <w:tabs>
                <w:tab w:val="left" w:pos="360"/>
              </w:tabs>
              <w:jc w:val="center"/>
              <w:rPr>
                <w:sz w:val="20"/>
              </w:rPr>
            </w:pPr>
            <w:r>
              <w:rPr>
                <w:sz w:val="20"/>
              </w:rPr>
              <w:t>Click Submit without filling in Effective Date, Return Site, Report Supervisor.</w:t>
            </w:r>
          </w:p>
        </w:tc>
        <w:tc>
          <w:tcPr>
            <w:tcW w:w="3458" w:type="dxa"/>
            <w:tcBorders>
              <w:top w:val="single" w:sz="4" w:space="0" w:color="auto"/>
              <w:left w:val="single" w:sz="4" w:space="0" w:color="auto"/>
              <w:bottom w:val="single" w:sz="4" w:space="0" w:color="auto"/>
              <w:right w:val="single" w:sz="4" w:space="0" w:color="auto"/>
            </w:tcBorders>
          </w:tcPr>
          <w:p w14:paraId="1D05E419" w14:textId="77777777" w:rsidR="005E714B" w:rsidRDefault="005E714B" w:rsidP="005E714B">
            <w:pPr>
              <w:tabs>
                <w:tab w:val="left" w:pos="360"/>
              </w:tabs>
              <w:jc w:val="center"/>
              <w:rPr>
                <w:sz w:val="20"/>
              </w:rPr>
            </w:pPr>
            <w:r>
              <w:rPr>
                <w:sz w:val="20"/>
              </w:rPr>
              <w:t>Validation error message displays indicating Effective Date, Return Site, and Report Supervisor are required.</w:t>
            </w:r>
          </w:p>
        </w:tc>
        <w:tc>
          <w:tcPr>
            <w:tcW w:w="1278" w:type="dxa"/>
            <w:tcBorders>
              <w:top w:val="single" w:sz="4" w:space="0" w:color="auto"/>
              <w:left w:val="single" w:sz="4" w:space="0" w:color="auto"/>
              <w:bottom w:val="single" w:sz="4" w:space="0" w:color="auto"/>
              <w:right w:val="single" w:sz="4" w:space="0" w:color="auto"/>
            </w:tcBorders>
          </w:tcPr>
          <w:p w14:paraId="060C6701" w14:textId="307145F8" w:rsidR="005E714B" w:rsidRDefault="005E714B" w:rsidP="005E714B">
            <w:pPr>
              <w:tabs>
                <w:tab w:val="left" w:pos="360"/>
              </w:tabs>
              <w:jc w:val="center"/>
              <w:rPr>
                <w:sz w:val="20"/>
              </w:rPr>
            </w:pPr>
            <w:r>
              <w:rPr>
                <w:sz w:val="20"/>
              </w:rPr>
              <w:t>P</w:t>
            </w:r>
          </w:p>
        </w:tc>
      </w:tr>
      <w:tr w:rsidR="005E714B" w14:paraId="4941B9D2"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4A685EC8" w14:textId="5ED0B017" w:rsidR="005E714B" w:rsidRDefault="005E714B" w:rsidP="005E714B">
            <w:pPr>
              <w:tabs>
                <w:tab w:val="left" w:pos="360"/>
              </w:tabs>
              <w:jc w:val="center"/>
              <w:rPr>
                <w:sz w:val="20"/>
              </w:rPr>
            </w:pPr>
            <w:r>
              <w:rPr>
                <w:sz w:val="20"/>
              </w:rPr>
              <w:t>NS-24</w:t>
            </w:r>
          </w:p>
        </w:tc>
        <w:tc>
          <w:tcPr>
            <w:tcW w:w="4210" w:type="dxa"/>
            <w:tcBorders>
              <w:top w:val="single" w:sz="4" w:space="0" w:color="auto"/>
              <w:left w:val="single" w:sz="4" w:space="0" w:color="auto"/>
              <w:bottom w:val="single" w:sz="4" w:space="0" w:color="auto"/>
              <w:right w:val="single" w:sz="4" w:space="0" w:color="auto"/>
            </w:tcBorders>
          </w:tcPr>
          <w:p w14:paraId="2108FDE4" w14:textId="501179FA" w:rsidR="005E714B" w:rsidRDefault="005E714B" w:rsidP="005E714B">
            <w:pPr>
              <w:tabs>
                <w:tab w:val="left" w:pos="360"/>
              </w:tabs>
              <w:jc w:val="center"/>
              <w:rPr>
                <w:sz w:val="20"/>
              </w:rPr>
            </w:pPr>
            <w:r>
              <w:rPr>
                <w:sz w:val="20"/>
              </w:rPr>
              <w:t>User is configured to have to be able to submit eCL for Quality Specialists</w:t>
            </w:r>
          </w:p>
        </w:tc>
        <w:tc>
          <w:tcPr>
            <w:tcW w:w="4285" w:type="dxa"/>
            <w:tcBorders>
              <w:top w:val="single" w:sz="4" w:space="0" w:color="auto"/>
              <w:left w:val="single" w:sz="4" w:space="0" w:color="auto"/>
              <w:bottom w:val="single" w:sz="4" w:space="0" w:color="auto"/>
              <w:right w:val="single" w:sz="4" w:space="0" w:color="auto"/>
            </w:tcBorders>
          </w:tcPr>
          <w:p w14:paraId="7229ED54" w14:textId="77777777" w:rsidR="005E714B" w:rsidRDefault="005E714B" w:rsidP="005E714B">
            <w:pPr>
              <w:tabs>
                <w:tab w:val="left" w:pos="360"/>
              </w:tabs>
              <w:jc w:val="center"/>
              <w:rPr>
                <w:sz w:val="20"/>
              </w:rPr>
            </w:pPr>
            <w:r w:rsidRPr="0080389C">
              <w:rPr>
                <w:sz w:val="20"/>
              </w:rPr>
              <w:t xml:space="preserve">Launch </w:t>
            </w:r>
            <w:r>
              <w:rPr>
                <w:sz w:val="20"/>
              </w:rPr>
              <w:t xml:space="preserve">eCoaching Log </w:t>
            </w:r>
            <w:r w:rsidRPr="0080389C">
              <w:rPr>
                <w:sz w:val="20"/>
              </w:rPr>
              <w:t>Web application</w:t>
            </w:r>
            <w:r>
              <w:rPr>
                <w:sz w:val="20"/>
              </w:rPr>
              <w:t>.</w:t>
            </w:r>
          </w:p>
          <w:p w14:paraId="57B8AEFB" w14:textId="77777777" w:rsidR="005E714B" w:rsidRDefault="005E714B" w:rsidP="005E714B">
            <w:pPr>
              <w:tabs>
                <w:tab w:val="left" w:pos="360"/>
              </w:tabs>
              <w:jc w:val="center"/>
              <w:rPr>
                <w:sz w:val="20"/>
              </w:rPr>
            </w:pPr>
            <w:r>
              <w:rPr>
                <w:sz w:val="20"/>
              </w:rPr>
              <w:t>Click New Submission in the menu bar.</w:t>
            </w:r>
          </w:p>
          <w:p w14:paraId="041655C5" w14:textId="77777777" w:rsidR="005E714B" w:rsidRDefault="005E714B" w:rsidP="005E714B">
            <w:pPr>
              <w:tabs>
                <w:tab w:val="left" w:pos="360"/>
              </w:tabs>
              <w:jc w:val="center"/>
              <w:rPr>
                <w:sz w:val="20"/>
              </w:rPr>
            </w:pPr>
          </w:p>
          <w:p w14:paraId="787AE83A" w14:textId="17273496" w:rsidR="005E714B" w:rsidRDefault="005E714B" w:rsidP="005E714B">
            <w:pPr>
              <w:tabs>
                <w:tab w:val="left" w:pos="360"/>
              </w:tabs>
              <w:jc w:val="center"/>
              <w:rPr>
                <w:sz w:val="20"/>
              </w:rPr>
            </w:pPr>
            <w:r>
              <w:rPr>
                <w:sz w:val="20"/>
              </w:rPr>
              <w:t>Select Quality in Employee Level dropdown;</w:t>
            </w:r>
          </w:p>
          <w:p w14:paraId="377F38C7" w14:textId="77777777" w:rsidR="005E714B" w:rsidRDefault="005E714B" w:rsidP="005E714B">
            <w:pPr>
              <w:tabs>
                <w:tab w:val="left" w:pos="360"/>
              </w:tabs>
              <w:jc w:val="center"/>
              <w:rPr>
                <w:sz w:val="20"/>
              </w:rPr>
            </w:pPr>
            <w:r>
              <w:rPr>
                <w:sz w:val="20"/>
              </w:rPr>
              <w:t>Go through all questions;</w:t>
            </w:r>
          </w:p>
          <w:p w14:paraId="7100E87F" w14:textId="2AE709CC" w:rsidR="005E714B" w:rsidRDefault="005E714B" w:rsidP="005E714B">
            <w:pPr>
              <w:tabs>
                <w:tab w:val="left" w:pos="360"/>
              </w:tabs>
              <w:jc w:val="center"/>
              <w:rPr>
                <w:sz w:val="20"/>
              </w:rPr>
            </w:pPr>
            <w:r>
              <w:rPr>
                <w:sz w:val="20"/>
              </w:rPr>
              <w:t>Select Coaching Reason – Performance, Feedback, and Development (PFD)</w:t>
            </w:r>
          </w:p>
        </w:tc>
        <w:tc>
          <w:tcPr>
            <w:tcW w:w="3458" w:type="dxa"/>
            <w:tcBorders>
              <w:top w:val="single" w:sz="4" w:space="0" w:color="auto"/>
              <w:left w:val="single" w:sz="4" w:space="0" w:color="auto"/>
              <w:bottom w:val="single" w:sz="4" w:space="0" w:color="auto"/>
              <w:right w:val="single" w:sz="4" w:space="0" w:color="auto"/>
            </w:tcBorders>
          </w:tcPr>
          <w:p w14:paraId="555B03AF" w14:textId="77777777" w:rsidR="005E714B" w:rsidRDefault="005E714B" w:rsidP="005E714B">
            <w:pPr>
              <w:tabs>
                <w:tab w:val="left" w:pos="360"/>
              </w:tabs>
              <w:jc w:val="center"/>
              <w:rPr>
                <w:sz w:val="20"/>
              </w:rPr>
            </w:pPr>
            <w:r>
              <w:rPr>
                <w:sz w:val="20"/>
              </w:rPr>
              <w:t>The following question displays:</w:t>
            </w:r>
          </w:p>
          <w:p w14:paraId="4AE433B7" w14:textId="507FE29E" w:rsidR="005E714B" w:rsidRDefault="005E714B" w:rsidP="005E714B">
            <w:pPr>
              <w:tabs>
                <w:tab w:val="left" w:pos="360"/>
              </w:tabs>
              <w:jc w:val="center"/>
              <w:rPr>
                <w:sz w:val="20"/>
              </w:rPr>
            </w:pPr>
            <w:r>
              <w:rPr>
                <w:sz w:val="20"/>
              </w:rPr>
              <w:t>Select the date the PFD was completed:</w:t>
            </w:r>
          </w:p>
        </w:tc>
        <w:tc>
          <w:tcPr>
            <w:tcW w:w="1278" w:type="dxa"/>
            <w:tcBorders>
              <w:top w:val="single" w:sz="4" w:space="0" w:color="auto"/>
              <w:left w:val="single" w:sz="4" w:space="0" w:color="auto"/>
              <w:bottom w:val="single" w:sz="4" w:space="0" w:color="auto"/>
              <w:right w:val="single" w:sz="4" w:space="0" w:color="auto"/>
            </w:tcBorders>
          </w:tcPr>
          <w:p w14:paraId="2FA0DCC2" w14:textId="5525B7B7" w:rsidR="005E714B" w:rsidRDefault="005E714B" w:rsidP="005E714B">
            <w:pPr>
              <w:tabs>
                <w:tab w:val="left" w:pos="360"/>
              </w:tabs>
              <w:jc w:val="center"/>
              <w:rPr>
                <w:sz w:val="20"/>
              </w:rPr>
            </w:pPr>
            <w:r>
              <w:rPr>
                <w:sz w:val="20"/>
              </w:rPr>
              <w:t>P</w:t>
            </w:r>
          </w:p>
        </w:tc>
      </w:tr>
      <w:tr w:rsidR="00313CF0" w14:paraId="22C3A45A" w14:textId="77777777" w:rsidTr="00D22871">
        <w:trPr>
          <w:trHeight w:val="240"/>
        </w:trPr>
        <w:tc>
          <w:tcPr>
            <w:tcW w:w="14542" w:type="dxa"/>
            <w:gridSpan w:val="5"/>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BAE24B9" w14:textId="165D8E7C" w:rsidR="00313CF0" w:rsidRDefault="00313CF0" w:rsidP="00D22871">
            <w:pPr>
              <w:tabs>
                <w:tab w:val="left" w:pos="360"/>
              </w:tabs>
              <w:rPr>
                <w:sz w:val="20"/>
              </w:rPr>
            </w:pPr>
            <w:r>
              <w:rPr>
                <w:sz w:val="20"/>
              </w:rPr>
              <w:t>Submit</w:t>
            </w:r>
          </w:p>
        </w:tc>
      </w:tr>
      <w:tr w:rsidR="00313CF0" w14:paraId="776AFC9D"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75B18BCC" w14:textId="216F87EE" w:rsidR="00313CF0" w:rsidRDefault="006F0E08" w:rsidP="005E714B">
            <w:pPr>
              <w:tabs>
                <w:tab w:val="left" w:pos="360"/>
              </w:tabs>
              <w:jc w:val="center"/>
              <w:rPr>
                <w:sz w:val="20"/>
              </w:rPr>
            </w:pPr>
            <w:r>
              <w:rPr>
                <w:sz w:val="20"/>
              </w:rPr>
              <w:t>NS-25</w:t>
            </w:r>
          </w:p>
        </w:tc>
        <w:tc>
          <w:tcPr>
            <w:tcW w:w="4210" w:type="dxa"/>
            <w:tcBorders>
              <w:top w:val="single" w:sz="4" w:space="0" w:color="auto"/>
              <w:left w:val="single" w:sz="4" w:space="0" w:color="auto"/>
              <w:bottom w:val="single" w:sz="4" w:space="0" w:color="auto"/>
              <w:right w:val="single" w:sz="4" w:space="0" w:color="auto"/>
            </w:tcBorders>
          </w:tcPr>
          <w:p w14:paraId="374D16A2" w14:textId="3B1DBF2A" w:rsidR="00313CF0" w:rsidRDefault="006F0E08" w:rsidP="005E714B">
            <w:pPr>
              <w:tabs>
                <w:tab w:val="left" w:pos="360"/>
              </w:tabs>
              <w:jc w:val="center"/>
              <w:rPr>
                <w:sz w:val="20"/>
              </w:rPr>
            </w:pPr>
            <w:r>
              <w:rPr>
                <w:sz w:val="20"/>
              </w:rPr>
              <w:t>Same as NS-1</w:t>
            </w:r>
          </w:p>
        </w:tc>
        <w:tc>
          <w:tcPr>
            <w:tcW w:w="4285" w:type="dxa"/>
            <w:tcBorders>
              <w:top w:val="single" w:sz="4" w:space="0" w:color="auto"/>
              <w:left w:val="single" w:sz="4" w:space="0" w:color="auto"/>
              <w:bottom w:val="single" w:sz="4" w:space="0" w:color="auto"/>
              <w:right w:val="single" w:sz="4" w:space="0" w:color="auto"/>
            </w:tcBorders>
          </w:tcPr>
          <w:p w14:paraId="733838D5" w14:textId="77777777" w:rsidR="00313CF0" w:rsidRDefault="006F0E08" w:rsidP="005E714B">
            <w:pPr>
              <w:tabs>
                <w:tab w:val="left" w:pos="360"/>
              </w:tabs>
              <w:jc w:val="center"/>
              <w:rPr>
                <w:sz w:val="20"/>
              </w:rPr>
            </w:pPr>
            <w:r>
              <w:rPr>
                <w:sz w:val="20"/>
              </w:rPr>
              <w:t>Complete all the input fields on the page;</w:t>
            </w:r>
          </w:p>
          <w:p w14:paraId="236A12B4" w14:textId="2200ABEF" w:rsidR="006F0E08" w:rsidRPr="0080389C" w:rsidRDefault="006F0E08" w:rsidP="005E714B">
            <w:pPr>
              <w:tabs>
                <w:tab w:val="left" w:pos="360"/>
              </w:tabs>
              <w:jc w:val="center"/>
              <w:rPr>
                <w:sz w:val="20"/>
              </w:rPr>
            </w:pPr>
            <w:r>
              <w:rPr>
                <w:sz w:val="20"/>
              </w:rPr>
              <w:t>Click Submit</w:t>
            </w:r>
          </w:p>
        </w:tc>
        <w:tc>
          <w:tcPr>
            <w:tcW w:w="3458" w:type="dxa"/>
            <w:tcBorders>
              <w:top w:val="single" w:sz="4" w:space="0" w:color="auto"/>
              <w:left w:val="single" w:sz="4" w:space="0" w:color="auto"/>
              <w:bottom w:val="single" w:sz="4" w:space="0" w:color="auto"/>
              <w:right w:val="single" w:sz="4" w:space="0" w:color="auto"/>
            </w:tcBorders>
          </w:tcPr>
          <w:p w14:paraId="2689D069" w14:textId="64C0A46A" w:rsidR="00313CF0" w:rsidRDefault="006F0E08" w:rsidP="005E714B">
            <w:pPr>
              <w:tabs>
                <w:tab w:val="left" w:pos="360"/>
              </w:tabs>
              <w:jc w:val="center"/>
              <w:rPr>
                <w:sz w:val="20"/>
              </w:rPr>
            </w:pPr>
            <w:r>
              <w:rPr>
                <w:sz w:val="20"/>
              </w:rPr>
              <w:t>Log(s) successfully created in database;</w:t>
            </w:r>
          </w:p>
          <w:p w14:paraId="375C52AA" w14:textId="64FD602A" w:rsidR="006F0E08" w:rsidRDefault="006F0E08" w:rsidP="005E714B">
            <w:pPr>
              <w:tabs>
                <w:tab w:val="left" w:pos="360"/>
              </w:tabs>
              <w:jc w:val="center"/>
              <w:rPr>
                <w:sz w:val="20"/>
              </w:rPr>
            </w:pPr>
            <w:r>
              <w:rPr>
                <w:sz w:val="20"/>
              </w:rPr>
              <w:t>Email(s) successfully saved in database;</w:t>
            </w:r>
          </w:p>
        </w:tc>
        <w:tc>
          <w:tcPr>
            <w:tcW w:w="1278" w:type="dxa"/>
            <w:tcBorders>
              <w:top w:val="single" w:sz="4" w:space="0" w:color="auto"/>
              <w:left w:val="single" w:sz="4" w:space="0" w:color="auto"/>
              <w:bottom w:val="single" w:sz="4" w:space="0" w:color="auto"/>
              <w:right w:val="single" w:sz="4" w:space="0" w:color="auto"/>
            </w:tcBorders>
          </w:tcPr>
          <w:p w14:paraId="6BDC2457" w14:textId="1B1DE596" w:rsidR="00313CF0" w:rsidRDefault="006F0E08" w:rsidP="005E714B">
            <w:pPr>
              <w:tabs>
                <w:tab w:val="left" w:pos="360"/>
              </w:tabs>
              <w:jc w:val="center"/>
              <w:rPr>
                <w:sz w:val="20"/>
              </w:rPr>
            </w:pPr>
            <w:r>
              <w:rPr>
                <w:sz w:val="20"/>
              </w:rPr>
              <w:t>P</w:t>
            </w:r>
          </w:p>
        </w:tc>
      </w:tr>
      <w:tr w:rsidR="00682559" w14:paraId="4BE0AC25" w14:textId="77777777" w:rsidTr="00D22871">
        <w:trPr>
          <w:trHeight w:val="240"/>
        </w:trPr>
        <w:tc>
          <w:tcPr>
            <w:tcW w:w="14542" w:type="dxa"/>
            <w:gridSpan w:val="5"/>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AB77A6E" w14:textId="33F4158E" w:rsidR="00682559" w:rsidRDefault="00682559" w:rsidP="00D22871">
            <w:pPr>
              <w:tabs>
                <w:tab w:val="left" w:pos="360"/>
              </w:tabs>
              <w:rPr>
                <w:sz w:val="20"/>
              </w:rPr>
            </w:pPr>
            <w:r>
              <w:rPr>
                <w:sz w:val="20"/>
              </w:rPr>
              <w:lastRenderedPageBreak/>
              <w:t>Email Notification</w:t>
            </w:r>
          </w:p>
        </w:tc>
      </w:tr>
      <w:tr w:rsidR="00682559" w14:paraId="0EDE6141" w14:textId="77777777" w:rsidTr="00E07EF7">
        <w:trPr>
          <w:trHeight w:val="240"/>
        </w:trPr>
        <w:tc>
          <w:tcPr>
            <w:tcW w:w="1311" w:type="dxa"/>
            <w:tcBorders>
              <w:top w:val="single" w:sz="4" w:space="0" w:color="auto"/>
              <w:left w:val="single" w:sz="4" w:space="0" w:color="auto"/>
              <w:bottom w:val="single" w:sz="4" w:space="0" w:color="auto"/>
              <w:right w:val="single" w:sz="4" w:space="0" w:color="auto"/>
            </w:tcBorders>
          </w:tcPr>
          <w:p w14:paraId="65DE37E0" w14:textId="6539C748" w:rsidR="00682559" w:rsidRDefault="00682559" w:rsidP="005E714B">
            <w:pPr>
              <w:tabs>
                <w:tab w:val="left" w:pos="360"/>
              </w:tabs>
              <w:jc w:val="center"/>
              <w:rPr>
                <w:sz w:val="20"/>
              </w:rPr>
            </w:pPr>
            <w:r>
              <w:rPr>
                <w:sz w:val="20"/>
              </w:rPr>
              <w:t>NS-26</w:t>
            </w:r>
          </w:p>
        </w:tc>
        <w:tc>
          <w:tcPr>
            <w:tcW w:w="4210" w:type="dxa"/>
            <w:tcBorders>
              <w:top w:val="single" w:sz="4" w:space="0" w:color="auto"/>
              <w:left w:val="single" w:sz="4" w:space="0" w:color="auto"/>
              <w:bottom w:val="single" w:sz="4" w:space="0" w:color="auto"/>
              <w:right w:val="single" w:sz="4" w:space="0" w:color="auto"/>
            </w:tcBorders>
          </w:tcPr>
          <w:p w14:paraId="19126C10" w14:textId="3D591682" w:rsidR="00682559" w:rsidRDefault="00682559" w:rsidP="005E714B">
            <w:pPr>
              <w:tabs>
                <w:tab w:val="left" w:pos="360"/>
              </w:tabs>
              <w:jc w:val="center"/>
              <w:rPr>
                <w:sz w:val="20"/>
              </w:rPr>
            </w:pPr>
            <w:r>
              <w:rPr>
                <w:sz w:val="20"/>
              </w:rPr>
              <w:t>NA</w:t>
            </w:r>
          </w:p>
        </w:tc>
        <w:tc>
          <w:tcPr>
            <w:tcW w:w="4285" w:type="dxa"/>
            <w:tcBorders>
              <w:top w:val="single" w:sz="4" w:space="0" w:color="auto"/>
              <w:left w:val="single" w:sz="4" w:space="0" w:color="auto"/>
              <w:bottom w:val="single" w:sz="4" w:space="0" w:color="auto"/>
              <w:right w:val="single" w:sz="4" w:space="0" w:color="auto"/>
            </w:tcBorders>
          </w:tcPr>
          <w:p w14:paraId="72C85390" w14:textId="1196AF0D" w:rsidR="00682559" w:rsidRDefault="00682559" w:rsidP="005E714B">
            <w:pPr>
              <w:tabs>
                <w:tab w:val="left" w:pos="360"/>
              </w:tabs>
              <w:jc w:val="center"/>
              <w:rPr>
                <w:sz w:val="20"/>
              </w:rPr>
            </w:pPr>
            <w:r>
              <w:rPr>
                <w:sz w:val="20"/>
              </w:rPr>
              <w:t>NA</w:t>
            </w:r>
          </w:p>
        </w:tc>
        <w:tc>
          <w:tcPr>
            <w:tcW w:w="3458" w:type="dxa"/>
            <w:tcBorders>
              <w:top w:val="single" w:sz="4" w:space="0" w:color="auto"/>
              <w:left w:val="single" w:sz="4" w:space="0" w:color="auto"/>
              <w:bottom w:val="single" w:sz="4" w:space="0" w:color="auto"/>
              <w:right w:val="single" w:sz="4" w:space="0" w:color="auto"/>
            </w:tcBorders>
          </w:tcPr>
          <w:p w14:paraId="0A3AAC88" w14:textId="3D1E1407" w:rsidR="00682559" w:rsidRDefault="00490EB6" w:rsidP="005E714B">
            <w:pPr>
              <w:tabs>
                <w:tab w:val="left" w:pos="360"/>
              </w:tabs>
              <w:jc w:val="center"/>
              <w:rPr>
                <w:sz w:val="20"/>
              </w:rPr>
            </w:pPr>
            <w:r>
              <w:rPr>
                <w:sz w:val="20"/>
              </w:rPr>
              <w:t>Email(s) from NS-25 will get sent within 10 minutes.</w:t>
            </w:r>
          </w:p>
        </w:tc>
        <w:tc>
          <w:tcPr>
            <w:tcW w:w="1278" w:type="dxa"/>
            <w:tcBorders>
              <w:top w:val="single" w:sz="4" w:space="0" w:color="auto"/>
              <w:left w:val="single" w:sz="4" w:space="0" w:color="auto"/>
              <w:bottom w:val="single" w:sz="4" w:space="0" w:color="auto"/>
              <w:right w:val="single" w:sz="4" w:space="0" w:color="auto"/>
            </w:tcBorders>
          </w:tcPr>
          <w:p w14:paraId="07F9A292" w14:textId="20D7E31E" w:rsidR="00682559" w:rsidRDefault="00682559" w:rsidP="005E714B">
            <w:pPr>
              <w:tabs>
                <w:tab w:val="left" w:pos="360"/>
              </w:tabs>
              <w:jc w:val="center"/>
              <w:rPr>
                <w:sz w:val="20"/>
              </w:rPr>
            </w:pPr>
            <w:r>
              <w:rPr>
                <w:sz w:val="20"/>
              </w:rPr>
              <w:t>P</w:t>
            </w:r>
          </w:p>
        </w:tc>
      </w:tr>
    </w:tbl>
    <w:p w14:paraId="1A59A0D0" w14:textId="77777777" w:rsidR="00E07EF7" w:rsidRDefault="00E07EF7"/>
    <w:tbl>
      <w:tblPr>
        <w:tblW w:w="0" w:type="auto"/>
        <w:tblInd w:w="564" w:type="dxa"/>
        <w:tblBorders>
          <w:insideH w:val="single" w:sz="4" w:space="0" w:color="auto"/>
        </w:tblBorders>
        <w:tblLayout w:type="fixed"/>
        <w:tblLook w:val="01E0" w:firstRow="1" w:lastRow="1" w:firstColumn="1" w:lastColumn="1" w:noHBand="0" w:noVBand="0"/>
      </w:tblPr>
      <w:tblGrid>
        <w:gridCol w:w="5283"/>
        <w:gridCol w:w="750"/>
        <w:gridCol w:w="3825"/>
      </w:tblGrid>
      <w:tr w:rsidR="000822A7" w:rsidRPr="00B00B50" w14:paraId="24E8727F" w14:textId="77777777" w:rsidTr="00E07EF7">
        <w:trPr>
          <w:trHeight w:val="457"/>
        </w:trPr>
        <w:tc>
          <w:tcPr>
            <w:tcW w:w="5283" w:type="dxa"/>
            <w:vAlign w:val="bottom"/>
          </w:tcPr>
          <w:p w14:paraId="5D2B8A5A" w14:textId="29BC4FC4" w:rsidR="000A218D" w:rsidRPr="00B00B50" w:rsidRDefault="000A218D" w:rsidP="000A218D">
            <w:pPr>
              <w:tabs>
                <w:tab w:val="left" w:pos="360"/>
                <w:tab w:val="left" w:leader="underscore" w:pos="4590"/>
                <w:tab w:val="left" w:pos="5760"/>
                <w:tab w:val="left" w:leader="underscore" w:pos="6840"/>
              </w:tabs>
              <w:rPr>
                <w:sz w:val="20"/>
              </w:rPr>
            </w:pPr>
            <w:r>
              <w:rPr>
                <w:sz w:val="20"/>
              </w:rPr>
              <w:t>Name of Tester: Lili Huang</w:t>
            </w:r>
          </w:p>
        </w:tc>
        <w:tc>
          <w:tcPr>
            <w:tcW w:w="750" w:type="dxa"/>
            <w:tcBorders>
              <w:top w:val="nil"/>
              <w:bottom w:val="nil"/>
            </w:tcBorders>
            <w:vAlign w:val="bottom"/>
          </w:tcPr>
          <w:p w14:paraId="6A678425" w14:textId="77777777" w:rsidR="000822A7" w:rsidRPr="00B00B50" w:rsidRDefault="000822A7" w:rsidP="00F35302">
            <w:pPr>
              <w:tabs>
                <w:tab w:val="left" w:pos="360"/>
                <w:tab w:val="left" w:leader="underscore" w:pos="4590"/>
                <w:tab w:val="left" w:pos="5760"/>
                <w:tab w:val="left" w:leader="underscore" w:pos="6840"/>
              </w:tabs>
              <w:jc w:val="center"/>
              <w:rPr>
                <w:sz w:val="20"/>
              </w:rPr>
            </w:pPr>
          </w:p>
        </w:tc>
        <w:tc>
          <w:tcPr>
            <w:tcW w:w="3825" w:type="dxa"/>
            <w:vAlign w:val="bottom"/>
          </w:tcPr>
          <w:p w14:paraId="20457D66" w14:textId="59966F58" w:rsidR="000822A7" w:rsidRPr="00886781" w:rsidRDefault="004763B3" w:rsidP="00CF3E6D">
            <w:pPr>
              <w:tabs>
                <w:tab w:val="left" w:pos="360"/>
                <w:tab w:val="left" w:leader="underscore" w:pos="4590"/>
                <w:tab w:val="left" w:pos="5760"/>
                <w:tab w:val="left" w:leader="underscore" w:pos="6840"/>
              </w:tabs>
              <w:jc w:val="center"/>
              <w:rPr>
                <w:sz w:val="18"/>
                <w:szCs w:val="18"/>
              </w:rPr>
            </w:pPr>
            <w:r>
              <w:rPr>
                <w:sz w:val="20"/>
              </w:rPr>
              <w:t xml:space="preserve">Date Completed: </w:t>
            </w:r>
            <w:ins w:id="79" w:author="Huang, Lili" w:date="2023-04-11T10:29:00Z">
              <w:r w:rsidR="004F698E">
                <w:rPr>
                  <w:sz w:val="20"/>
                </w:rPr>
                <w:t>04</w:t>
              </w:r>
            </w:ins>
            <w:del w:id="80" w:author="Huang, Lili" w:date="2023-04-11T10:29:00Z">
              <w:r w:rsidDel="004F698E">
                <w:rPr>
                  <w:sz w:val="20"/>
                </w:rPr>
                <w:delText>6</w:delText>
              </w:r>
            </w:del>
            <w:r>
              <w:rPr>
                <w:sz w:val="20"/>
              </w:rPr>
              <w:t>/</w:t>
            </w:r>
            <w:ins w:id="81" w:author="Huang, Lili" w:date="2023-04-11T10:30:00Z">
              <w:r w:rsidR="004F698E">
                <w:rPr>
                  <w:sz w:val="20"/>
                </w:rPr>
                <w:t>11</w:t>
              </w:r>
            </w:ins>
            <w:del w:id="82" w:author="Huang, Lili" w:date="2023-04-11T10:30:00Z">
              <w:r w:rsidDel="004F698E">
                <w:rPr>
                  <w:sz w:val="20"/>
                </w:rPr>
                <w:delText>08</w:delText>
              </w:r>
            </w:del>
            <w:r>
              <w:rPr>
                <w:sz w:val="20"/>
              </w:rPr>
              <w:t>/202</w:t>
            </w:r>
            <w:ins w:id="83" w:author="Huang, Lili" w:date="2023-04-11T10:30:00Z">
              <w:r w:rsidR="00CA1C6F">
                <w:rPr>
                  <w:sz w:val="20"/>
                </w:rPr>
                <w:t>3</w:t>
              </w:r>
            </w:ins>
            <w:del w:id="84" w:author="Huang, Lili" w:date="2023-04-11T10:30:00Z">
              <w:r w:rsidDel="00CA1C6F">
                <w:rPr>
                  <w:sz w:val="20"/>
                </w:rPr>
                <w:delText>2</w:delText>
              </w:r>
              <w:r w:rsidDel="004F698E">
                <w:rPr>
                  <w:sz w:val="20"/>
                </w:rPr>
                <w:delText>0</w:delText>
              </w:r>
            </w:del>
          </w:p>
        </w:tc>
      </w:tr>
      <w:tr w:rsidR="000822A7" w:rsidRPr="00B00B50" w14:paraId="729A7590" w14:textId="77777777" w:rsidTr="00E07EF7">
        <w:trPr>
          <w:trHeight w:val="458"/>
        </w:trPr>
        <w:tc>
          <w:tcPr>
            <w:tcW w:w="5283" w:type="dxa"/>
            <w:tcBorders>
              <w:bottom w:val="nil"/>
            </w:tcBorders>
          </w:tcPr>
          <w:p w14:paraId="047D2DB5" w14:textId="4D328381" w:rsidR="000822A7" w:rsidRPr="00B00B50" w:rsidRDefault="000822A7" w:rsidP="00F35302">
            <w:pPr>
              <w:tabs>
                <w:tab w:val="left" w:pos="360"/>
                <w:tab w:val="left" w:leader="underscore" w:pos="4590"/>
                <w:tab w:val="left" w:pos="5760"/>
                <w:tab w:val="left" w:leader="underscore" w:pos="6840"/>
              </w:tabs>
              <w:jc w:val="center"/>
              <w:rPr>
                <w:sz w:val="20"/>
              </w:rPr>
            </w:pPr>
          </w:p>
        </w:tc>
        <w:tc>
          <w:tcPr>
            <w:tcW w:w="750" w:type="dxa"/>
            <w:tcBorders>
              <w:top w:val="nil"/>
              <w:bottom w:val="nil"/>
            </w:tcBorders>
          </w:tcPr>
          <w:p w14:paraId="514F3BBD" w14:textId="77777777" w:rsidR="000822A7" w:rsidRPr="00B00B50" w:rsidRDefault="000822A7" w:rsidP="00F35302">
            <w:pPr>
              <w:tabs>
                <w:tab w:val="left" w:pos="360"/>
                <w:tab w:val="left" w:leader="underscore" w:pos="4590"/>
                <w:tab w:val="left" w:pos="5760"/>
                <w:tab w:val="left" w:leader="underscore" w:pos="6840"/>
              </w:tabs>
              <w:jc w:val="center"/>
              <w:rPr>
                <w:sz w:val="20"/>
              </w:rPr>
            </w:pPr>
          </w:p>
        </w:tc>
        <w:tc>
          <w:tcPr>
            <w:tcW w:w="3825" w:type="dxa"/>
            <w:tcBorders>
              <w:bottom w:val="nil"/>
            </w:tcBorders>
          </w:tcPr>
          <w:p w14:paraId="67B3AA55" w14:textId="25EBCA33" w:rsidR="000822A7" w:rsidRPr="00B00B50" w:rsidRDefault="000822A7" w:rsidP="00F35302">
            <w:pPr>
              <w:tabs>
                <w:tab w:val="left" w:pos="360"/>
                <w:tab w:val="left" w:leader="underscore" w:pos="4590"/>
                <w:tab w:val="left" w:pos="5760"/>
                <w:tab w:val="left" w:leader="underscore" w:pos="6840"/>
              </w:tabs>
              <w:jc w:val="center"/>
              <w:rPr>
                <w:sz w:val="20"/>
              </w:rPr>
            </w:pPr>
          </w:p>
        </w:tc>
      </w:tr>
    </w:tbl>
    <w:p w14:paraId="65B14D52" w14:textId="77777777" w:rsidR="00AD535B" w:rsidRDefault="00AD535B" w:rsidP="00885667">
      <w:pPr>
        <w:tabs>
          <w:tab w:val="left" w:pos="2160"/>
          <w:tab w:val="left" w:pos="6120"/>
        </w:tabs>
        <w:rPr>
          <w:sz w:val="20"/>
        </w:rPr>
      </w:pPr>
    </w:p>
    <w:p w14:paraId="5DF03521" w14:textId="77777777" w:rsidR="000822A7" w:rsidRDefault="000822A7" w:rsidP="00885667">
      <w:pPr>
        <w:tabs>
          <w:tab w:val="left" w:pos="2160"/>
          <w:tab w:val="left" w:pos="6120"/>
        </w:tabs>
        <w:rPr>
          <w:sz w:val="20"/>
        </w:rPr>
      </w:pPr>
    </w:p>
    <w:p w14:paraId="633313DE" w14:textId="77777777" w:rsidR="000822A7" w:rsidRDefault="00AD535B">
      <w:pPr>
        <w:rPr>
          <w:sz w:val="20"/>
        </w:rPr>
      </w:pPr>
      <w:r>
        <w:rPr>
          <w:sz w:val="20"/>
        </w:rPr>
        <w:br w:type="page"/>
      </w:r>
    </w:p>
    <w:tbl>
      <w:tblPr>
        <w:tblW w:w="0" w:type="auto"/>
        <w:tblInd w:w="564" w:type="dxa"/>
        <w:tblBorders>
          <w:insideH w:val="single" w:sz="4" w:space="0" w:color="auto"/>
        </w:tblBorders>
        <w:tblLayout w:type="fixed"/>
        <w:tblLook w:val="01E0" w:firstRow="1" w:lastRow="1" w:firstColumn="1" w:lastColumn="1" w:noHBand="0" w:noVBand="0"/>
      </w:tblPr>
      <w:tblGrid>
        <w:gridCol w:w="5283"/>
        <w:gridCol w:w="750"/>
        <w:gridCol w:w="3825"/>
      </w:tblGrid>
      <w:tr w:rsidR="000822A7" w:rsidRPr="00B00B50" w14:paraId="7ABA2875" w14:textId="77777777" w:rsidTr="00F35302">
        <w:trPr>
          <w:trHeight w:val="458"/>
        </w:trPr>
        <w:tc>
          <w:tcPr>
            <w:tcW w:w="5283" w:type="dxa"/>
            <w:tcBorders>
              <w:bottom w:val="nil"/>
            </w:tcBorders>
          </w:tcPr>
          <w:p w14:paraId="398E2688" w14:textId="77777777" w:rsidR="000822A7" w:rsidRPr="00B00B50" w:rsidRDefault="000822A7" w:rsidP="00F35302">
            <w:pPr>
              <w:tabs>
                <w:tab w:val="left" w:pos="360"/>
                <w:tab w:val="left" w:leader="underscore" w:pos="4590"/>
                <w:tab w:val="left" w:pos="5760"/>
                <w:tab w:val="left" w:leader="underscore" w:pos="6840"/>
              </w:tabs>
              <w:jc w:val="center"/>
              <w:rPr>
                <w:sz w:val="20"/>
              </w:rPr>
            </w:pPr>
          </w:p>
        </w:tc>
        <w:tc>
          <w:tcPr>
            <w:tcW w:w="750" w:type="dxa"/>
            <w:tcBorders>
              <w:top w:val="nil"/>
              <w:bottom w:val="nil"/>
            </w:tcBorders>
          </w:tcPr>
          <w:p w14:paraId="1D69050D" w14:textId="77777777" w:rsidR="000822A7" w:rsidRPr="00B00B50" w:rsidRDefault="000822A7" w:rsidP="00F35302">
            <w:pPr>
              <w:tabs>
                <w:tab w:val="left" w:pos="360"/>
                <w:tab w:val="left" w:leader="underscore" w:pos="4590"/>
                <w:tab w:val="left" w:pos="5760"/>
                <w:tab w:val="left" w:leader="underscore" w:pos="6840"/>
              </w:tabs>
              <w:jc w:val="center"/>
              <w:rPr>
                <w:sz w:val="20"/>
              </w:rPr>
            </w:pPr>
          </w:p>
        </w:tc>
        <w:tc>
          <w:tcPr>
            <w:tcW w:w="3825" w:type="dxa"/>
            <w:tcBorders>
              <w:bottom w:val="nil"/>
            </w:tcBorders>
          </w:tcPr>
          <w:p w14:paraId="60F38ECD" w14:textId="77777777" w:rsidR="000822A7" w:rsidRPr="00B00B50" w:rsidRDefault="000822A7" w:rsidP="00F35302">
            <w:pPr>
              <w:tabs>
                <w:tab w:val="left" w:pos="360"/>
                <w:tab w:val="left" w:leader="underscore" w:pos="4590"/>
                <w:tab w:val="left" w:pos="5760"/>
                <w:tab w:val="left" w:leader="underscore" w:pos="6840"/>
              </w:tabs>
              <w:jc w:val="center"/>
              <w:rPr>
                <w:sz w:val="20"/>
              </w:rPr>
            </w:pPr>
          </w:p>
        </w:tc>
      </w:tr>
    </w:tbl>
    <w:p w14:paraId="52AF167A" w14:textId="77777777" w:rsidR="00ED4F79" w:rsidRDefault="00ED4F79">
      <w:pPr>
        <w:rPr>
          <w:sz w:val="20"/>
        </w:rPr>
      </w:pPr>
    </w:p>
    <w:sectPr w:rsidR="00ED4F79" w:rsidSect="009660D0">
      <w:headerReference w:type="even" r:id="rId16"/>
      <w:headerReference w:type="default" r:id="rId17"/>
      <w:footerReference w:type="even" r:id="rId18"/>
      <w:footerReference w:type="default" r:id="rId19"/>
      <w:headerReference w:type="first" r:id="rId20"/>
      <w:footerReference w:type="first" r:id="rId21"/>
      <w:pgSz w:w="15840" w:h="12240" w:orient="landscape" w:code="1"/>
      <w:pgMar w:top="204" w:right="720" w:bottom="720" w:left="720" w:header="720" w:footer="720" w:gutter="0"/>
      <w:cols w:space="720"/>
      <w:docGrid w:linePitch="2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88A5F" w14:textId="77777777" w:rsidR="00296070" w:rsidRDefault="00296070">
      <w:r>
        <w:separator/>
      </w:r>
    </w:p>
  </w:endnote>
  <w:endnote w:type="continuationSeparator" w:id="0">
    <w:p w14:paraId="15FB0061" w14:textId="77777777" w:rsidR="00296070" w:rsidRDefault="00296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venirLTPro-Light">
    <w:altName w:val="Times New Roman"/>
    <w:charset w:val="00"/>
    <w:family w:val="auto"/>
    <w:pitch w:val="default"/>
  </w:font>
  <w:font w:name="Palatino (PCL6)">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704E" w14:textId="77777777" w:rsidR="00961389" w:rsidRDefault="009613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9C461BD" w14:textId="77777777" w:rsidR="00961389" w:rsidRDefault="009613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9B959" w14:textId="77777777" w:rsidR="00961389" w:rsidRDefault="00961389">
    <w:pPr>
      <w:pStyle w:val="Footer"/>
      <w:framePr w:wrap="around" w:vAnchor="text" w:hAnchor="margin" w:xAlign="right" w:y="1"/>
      <w:rPr>
        <w:rStyle w:val="PageNumber"/>
      </w:rPr>
    </w:pPr>
  </w:p>
  <w:p w14:paraId="3F385B95" w14:textId="77777777" w:rsidR="00961389" w:rsidRDefault="00961389">
    <w:pPr>
      <w:rPr>
        <w:b/>
        <w:sz w:val="18"/>
      </w:rPr>
    </w:pPr>
    <w:r>
      <w:rPr>
        <w:b/>
        <w:noProof/>
        <w:sz w:val="18"/>
      </w:rPr>
      <mc:AlternateContent>
        <mc:Choice Requires="wps">
          <w:drawing>
            <wp:anchor distT="0" distB="0" distL="114300" distR="114300" simplePos="0" relativeHeight="251658240" behindDoc="0" locked="0" layoutInCell="0" allowOverlap="1" wp14:anchorId="4594C8D5" wp14:editId="77E95EE7">
              <wp:simplePos x="0" y="0"/>
              <wp:positionH relativeFrom="column">
                <wp:posOffset>0</wp:posOffset>
              </wp:positionH>
              <wp:positionV relativeFrom="paragraph">
                <wp:posOffset>60960</wp:posOffset>
              </wp:positionV>
              <wp:extent cx="91440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C5F86D"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10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" o:allowincell="f"/>
          </w:pict>
        </mc:Fallback>
      </mc:AlternateContent>
    </w:r>
  </w:p>
  <w:p w14:paraId="701E2B35" w14:textId="77777777" w:rsidR="00961389" w:rsidRDefault="007F7F81" w:rsidP="00691B6F">
    <w:pPr>
      <w:tabs>
        <w:tab w:val="right" w:pos="14310"/>
      </w:tabs>
      <w:rPr>
        <w:sz w:val="18"/>
      </w:rPr>
    </w:pPr>
    <w:r>
      <w:rPr>
        <w:b/>
        <w:sz w:val="18"/>
      </w:rPr>
      <w:t>MAXIMUS</w:t>
    </w:r>
    <w:r w:rsidR="00961389">
      <w:rPr>
        <w:b/>
        <w:sz w:val="18"/>
      </w:rPr>
      <w:t xml:space="preserve"> </w:t>
    </w:r>
    <w:r w:rsidR="004A7E6A">
      <w:rPr>
        <w:b/>
        <w:sz w:val="18"/>
      </w:rPr>
      <w:t>CONFIDENTIAL</w:t>
    </w:r>
    <w:r w:rsidR="00961389">
      <w:rPr>
        <w:b/>
        <w:sz w:val="18"/>
      </w:rPr>
      <w:tab/>
    </w:r>
    <w:r w:rsidR="003030D4">
      <w:rPr>
        <w:sz w:val="18"/>
      </w:rPr>
      <w:t>CCO_eCoacihng_Log_New_Submission_UTC</w:t>
    </w:r>
  </w:p>
  <w:p w14:paraId="506C866A" w14:textId="77777777" w:rsidR="00961389" w:rsidRDefault="00961389" w:rsidP="00691B6F">
    <w:pPr>
      <w:tabs>
        <w:tab w:val="right" w:pos="14310"/>
      </w:tabs>
      <w:rPr>
        <w:sz w:val="18"/>
      </w:rPr>
    </w:pPr>
    <w:r>
      <w:rPr>
        <w:sz w:val="18"/>
      </w:rPr>
      <w:t xml:space="preserve">Copyrighted Material of </w:t>
    </w:r>
    <w:r w:rsidR="00FD7E30">
      <w:rPr>
        <w:sz w:val="18"/>
      </w:rPr>
      <w:t>MAXIMUS</w:t>
    </w:r>
    <w:r>
      <w:rPr>
        <w:sz w:val="18"/>
      </w:rPr>
      <w:tab/>
    </w:r>
  </w:p>
  <w:p w14:paraId="6E6D7B94" w14:textId="77777777" w:rsidR="00961389" w:rsidRDefault="00961389" w:rsidP="00691B6F">
    <w:pPr>
      <w:tabs>
        <w:tab w:val="right" w:pos="14310"/>
      </w:tabs>
      <w:rPr>
        <w:b/>
        <w:sz w:val="18"/>
      </w:rPr>
    </w:pPr>
    <w:r>
      <w:rPr>
        <w:sz w:val="18"/>
      </w:rPr>
      <w:t>All rights reserved.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sidR="00366E69">
      <w:rPr>
        <w:rStyle w:val="PageNumber"/>
        <w:noProof/>
        <w:sz w:val="18"/>
      </w:rPr>
      <w:t>7</w:t>
    </w:r>
    <w:r>
      <w:rPr>
        <w:rStyle w:val="PageNumber"/>
        <w:sz w:val="18"/>
      </w:rPr>
      <w:fldChar w:fldCharType="end"/>
    </w:r>
  </w:p>
  <w:p w14:paraId="792ACC41" w14:textId="77777777" w:rsidR="00961389" w:rsidRDefault="0096138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82BA4" w14:textId="77777777" w:rsidR="004A7E6A" w:rsidRDefault="004A7E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186BB" w14:textId="77777777" w:rsidR="00296070" w:rsidRDefault="00296070">
      <w:r>
        <w:separator/>
      </w:r>
    </w:p>
  </w:footnote>
  <w:footnote w:type="continuationSeparator" w:id="0">
    <w:p w14:paraId="6F6464B2" w14:textId="77777777" w:rsidR="00296070" w:rsidRDefault="002960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D983C" w14:textId="77777777" w:rsidR="004A7E6A" w:rsidRDefault="004A7E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55172" w14:textId="77777777" w:rsidR="00961389" w:rsidRDefault="00961389">
    <w:pPr>
      <w:pStyle w:val="Header"/>
      <w:jc w:val="right"/>
      <w:rPr>
        <w:rFonts w:ascii="Arial" w:hAnsi="Arial"/>
        <w:sz w:val="18"/>
      </w:rPr>
    </w:pPr>
    <w:r>
      <w:rPr>
        <w:rFonts w:ascii="Arial" w:hAnsi="Arial"/>
        <w:noProof/>
        <w:sz w:val="20"/>
      </w:rPr>
      <mc:AlternateContent>
        <mc:Choice Requires="wps">
          <w:drawing>
            <wp:anchor distT="0" distB="0" distL="114300" distR="114300" simplePos="0" relativeHeight="251647488" behindDoc="0" locked="0" layoutInCell="0" allowOverlap="1" wp14:anchorId="25044E2D" wp14:editId="3137D28A">
              <wp:simplePos x="0" y="0"/>
              <wp:positionH relativeFrom="column">
                <wp:posOffset>0</wp:posOffset>
              </wp:positionH>
              <wp:positionV relativeFrom="paragraph">
                <wp:posOffset>182880</wp:posOffset>
              </wp:positionV>
              <wp:extent cx="9144000"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72E91B" id="Line 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4pt" to="10in,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" o:allowincell="f"/>
          </w:pict>
        </mc:Fallback>
      </mc:AlternateContent>
    </w:r>
    <w:r>
      <w:rPr>
        <w:rFonts w:ascii="Arial" w:hAnsi="Arial"/>
        <w:snapToGrid w:val="0"/>
        <w:sz w:val="20"/>
      </w:rPr>
      <w:tab/>
    </w:r>
    <w:r>
      <w:rPr>
        <w:rFonts w:ascii="Arial" w:hAnsi="Arial"/>
        <w:snapToGrid w:val="0"/>
        <w:sz w:val="20"/>
      </w:rPr>
      <w:tab/>
    </w:r>
    <w:r>
      <w:rPr>
        <w:rFonts w:ascii="Arial" w:hAnsi="Arial"/>
        <w:snapToGrid w:val="0"/>
        <w:sz w:val="20"/>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0E60D" w14:textId="77777777" w:rsidR="004A7E6A" w:rsidRDefault="004A7E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852"/>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 w15:restartNumberingAfterBreak="0">
    <w:nsid w:val="03157A83"/>
    <w:multiLevelType w:val="hybridMultilevel"/>
    <w:tmpl w:val="43E4FB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06BF8"/>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3" w15:restartNumberingAfterBreak="0">
    <w:nsid w:val="08554D61"/>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D05166"/>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28636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014CE5"/>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C2E40"/>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F6332"/>
    <w:multiLevelType w:val="hybridMultilevel"/>
    <w:tmpl w:val="9D487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5B2D78"/>
    <w:multiLevelType w:val="hybridMultilevel"/>
    <w:tmpl w:val="77904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F21774"/>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F22C5E"/>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3E03FF"/>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A85F0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D529F"/>
    <w:multiLevelType w:val="hybridMultilevel"/>
    <w:tmpl w:val="FDC65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132E05"/>
    <w:multiLevelType w:val="hybridMultilevel"/>
    <w:tmpl w:val="85AC7B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A34004"/>
    <w:multiLevelType w:val="hybridMultilevel"/>
    <w:tmpl w:val="A75869BE"/>
    <w:lvl w:ilvl="0" w:tplc="FE6E6816">
      <w:start w:val="1"/>
      <w:numFmt w:val="decimal"/>
      <w:lvlText w:val="%1)"/>
      <w:lvlJc w:val="left"/>
      <w:pPr>
        <w:ind w:left="387" w:hanging="360"/>
      </w:pPr>
      <w:rPr>
        <w:rFonts w:hint="default"/>
      </w:rPr>
    </w:lvl>
    <w:lvl w:ilvl="1" w:tplc="04090019" w:tentative="1">
      <w:start w:val="1"/>
      <w:numFmt w:val="lowerLetter"/>
      <w:lvlText w:val="%2."/>
      <w:lvlJc w:val="left"/>
      <w:pPr>
        <w:ind w:left="1107" w:hanging="360"/>
      </w:pPr>
    </w:lvl>
    <w:lvl w:ilvl="2" w:tplc="0409001B" w:tentative="1">
      <w:start w:val="1"/>
      <w:numFmt w:val="lowerRoman"/>
      <w:lvlText w:val="%3."/>
      <w:lvlJc w:val="right"/>
      <w:pPr>
        <w:ind w:left="1827" w:hanging="180"/>
      </w:pPr>
    </w:lvl>
    <w:lvl w:ilvl="3" w:tplc="0409000F" w:tentative="1">
      <w:start w:val="1"/>
      <w:numFmt w:val="decimal"/>
      <w:lvlText w:val="%4."/>
      <w:lvlJc w:val="left"/>
      <w:pPr>
        <w:ind w:left="2547" w:hanging="360"/>
      </w:pPr>
    </w:lvl>
    <w:lvl w:ilvl="4" w:tplc="04090019" w:tentative="1">
      <w:start w:val="1"/>
      <w:numFmt w:val="lowerLetter"/>
      <w:lvlText w:val="%5."/>
      <w:lvlJc w:val="left"/>
      <w:pPr>
        <w:ind w:left="3267" w:hanging="360"/>
      </w:pPr>
    </w:lvl>
    <w:lvl w:ilvl="5" w:tplc="0409001B" w:tentative="1">
      <w:start w:val="1"/>
      <w:numFmt w:val="lowerRoman"/>
      <w:lvlText w:val="%6."/>
      <w:lvlJc w:val="right"/>
      <w:pPr>
        <w:ind w:left="3987" w:hanging="180"/>
      </w:pPr>
    </w:lvl>
    <w:lvl w:ilvl="6" w:tplc="0409000F" w:tentative="1">
      <w:start w:val="1"/>
      <w:numFmt w:val="decimal"/>
      <w:lvlText w:val="%7."/>
      <w:lvlJc w:val="left"/>
      <w:pPr>
        <w:ind w:left="4707" w:hanging="360"/>
      </w:pPr>
    </w:lvl>
    <w:lvl w:ilvl="7" w:tplc="04090019" w:tentative="1">
      <w:start w:val="1"/>
      <w:numFmt w:val="lowerLetter"/>
      <w:lvlText w:val="%8."/>
      <w:lvlJc w:val="left"/>
      <w:pPr>
        <w:ind w:left="5427" w:hanging="360"/>
      </w:pPr>
    </w:lvl>
    <w:lvl w:ilvl="8" w:tplc="0409001B" w:tentative="1">
      <w:start w:val="1"/>
      <w:numFmt w:val="lowerRoman"/>
      <w:lvlText w:val="%9."/>
      <w:lvlJc w:val="right"/>
      <w:pPr>
        <w:ind w:left="6147" w:hanging="180"/>
      </w:pPr>
    </w:lvl>
  </w:abstractNum>
  <w:abstractNum w:abstractNumId="17" w15:restartNumberingAfterBreak="0">
    <w:nsid w:val="294A4829"/>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5E31B2"/>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4F6E3A"/>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750952"/>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EA6D1E"/>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15:restartNumberingAfterBreak="0">
    <w:nsid w:val="322A3EA2"/>
    <w:multiLevelType w:val="hybridMultilevel"/>
    <w:tmpl w:val="BE020A34"/>
    <w:lvl w:ilvl="0" w:tplc="A88689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5D170F"/>
    <w:multiLevelType w:val="hybridMultilevel"/>
    <w:tmpl w:val="90605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BB5085"/>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15:restartNumberingAfterBreak="0">
    <w:nsid w:val="37C00415"/>
    <w:multiLevelType w:val="hybridMultilevel"/>
    <w:tmpl w:val="55003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A617AE"/>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6158B3"/>
    <w:multiLevelType w:val="hybridMultilevel"/>
    <w:tmpl w:val="A71C8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96591"/>
    <w:multiLevelType w:val="hybridMultilevel"/>
    <w:tmpl w:val="A8507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DA5750"/>
    <w:multiLevelType w:val="hybridMultilevel"/>
    <w:tmpl w:val="9A38E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1F79FA"/>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9215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B34C3C"/>
    <w:multiLevelType w:val="hybridMultilevel"/>
    <w:tmpl w:val="43C06E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2B4036"/>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EE4C2C"/>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3E82742"/>
    <w:multiLevelType w:val="hybridMultilevel"/>
    <w:tmpl w:val="2DAEC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D80FDC"/>
    <w:multiLevelType w:val="hybridMultilevel"/>
    <w:tmpl w:val="848A1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2335BC"/>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D60F8F"/>
    <w:multiLevelType w:val="hybridMultilevel"/>
    <w:tmpl w:val="BCA6E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DE37FE"/>
    <w:multiLevelType w:val="hybridMultilevel"/>
    <w:tmpl w:val="33222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40555B"/>
    <w:multiLevelType w:val="hybridMultilevel"/>
    <w:tmpl w:val="D494E640"/>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7D4D61"/>
    <w:multiLevelType w:val="hybridMultilevel"/>
    <w:tmpl w:val="460E02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D90827"/>
    <w:multiLevelType w:val="hybridMultilevel"/>
    <w:tmpl w:val="9D6814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77494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317F20"/>
    <w:multiLevelType w:val="hybridMultilevel"/>
    <w:tmpl w:val="BD225874"/>
    <w:lvl w:ilvl="0" w:tplc="30EE9F3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5" w15:restartNumberingAfterBreak="0">
    <w:nsid w:val="76FF711F"/>
    <w:multiLevelType w:val="hybridMultilevel"/>
    <w:tmpl w:val="2012B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F0799"/>
    <w:multiLevelType w:val="hybridMultilevel"/>
    <w:tmpl w:val="C52018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920289"/>
    <w:multiLevelType w:val="hybridMultilevel"/>
    <w:tmpl w:val="858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F581550"/>
    <w:multiLevelType w:val="hybridMultilevel"/>
    <w:tmpl w:val="90CC4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4980856">
    <w:abstractNumId w:val="17"/>
  </w:num>
  <w:num w:numId="2" w16cid:durableId="1890918040">
    <w:abstractNumId w:val="11"/>
  </w:num>
  <w:num w:numId="3" w16cid:durableId="1146119980">
    <w:abstractNumId w:val="19"/>
  </w:num>
  <w:num w:numId="4" w16cid:durableId="747850602">
    <w:abstractNumId w:val="33"/>
  </w:num>
  <w:num w:numId="5" w16cid:durableId="638725123">
    <w:abstractNumId w:val="34"/>
  </w:num>
  <w:num w:numId="6" w16cid:durableId="1757704330">
    <w:abstractNumId w:val="36"/>
  </w:num>
  <w:num w:numId="7" w16cid:durableId="390888218">
    <w:abstractNumId w:val="12"/>
  </w:num>
  <w:num w:numId="8" w16cid:durableId="1968849794">
    <w:abstractNumId w:val="3"/>
  </w:num>
  <w:num w:numId="9" w16cid:durableId="2001346386">
    <w:abstractNumId w:val="42"/>
  </w:num>
  <w:num w:numId="10" w16cid:durableId="500631190">
    <w:abstractNumId w:val="23"/>
  </w:num>
  <w:num w:numId="11" w16cid:durableId="1304311912">
    <w:abstractNumId w:val="21"/>
  </w:num>
  <w:num w:numId="12" w16cid:durableId="1698239390">
    <w:abstractNumId w:val="0"/>
  </w:num>
  <w:num w:numId="13" w16cid:durableId="1773935735">
    <w:abstractNumId w:val="24"/>
  </w:num>
  <w:num w:numId="14" w16cid:durableId="1381006123">
    <w:abstractNumId w:val="16"/>
  </w:num>
  <w:num w:numId="15" w16cid:durableId="1284537389">
    <w:abstractNumId w:val="44"/>
  </w:num>
  <w:num w:numId="16" w16cid:durableId="1852915558">
    <w:abstractNumId w:val="2"/>
  </w:num>
  <w:num w:numId="17" w16cid:durableId="751857904">
    <w:abstractNumId w:val="10"/>
  </w:num>
  <w:num w:numId="18" w16cid:durableId="590940191">
    <w:abstractNumId w:val="13"/>
  </w:num>
  <w:num w:numId="19" w16cid:durableId="1707606017">
    <w:abstractNumId w:val="37"/>
  </w:num>
  <w:num w:numId="20" w16cid:durableId="1463115296">
    <w:abstractNumId w:val="48"/>
  </w:num>
  <w:num w:numId="21" w16cid:durableId="839588402">
    <w:abstractNumId w:val="31"/>
  </w:num>
  <w:num w:numId="22" w16cid:durableId="1819885505">
    <w:abstractNumId w:val="28"/>
  </w:num>
  <w:num w:numId="23" w16cid:durableId="553079358">
    <w:abstractNumId w:val="41"/>
  </w:num>
  <w:num w:numId="24" w16cid:durableId="1148322978">
    <w:abstractNumId w:val="43"/>
  </w:num>
  <w:num w:numId="25" w16cid:durableId="1132096178">
    <w:abstractNumId w:val="47"/>
  </w:num>
  <w:num w:numId="26" w16cid:durableId="1899779172">
    <w:abstractNumId w:val="40"/>
  </w:num>
  <w:num w:numId="27" w16cid:durableId="144015141">
    <w:abstractNumId w:val="6"/>
  </w:num>
  <w:num w:numId="28" w16cid:durableId="1540555863">
    <w:abstractNumId w:val="18"/>
  </w:num>
  <w:num w:numId="29" w16cid:durableId="1316031163">
    <w:abstractNumId w:val="30"/>
  </w:num>
  <w:num w:numId="30" w16cid:durableId="369453544">
    <w:abstractNumId w:val="35"/>
  </w:num>
  <w:num w:numId="31" w16cid:durableId="303630182">
    <w:abstractNumId w:val="20"/>
  </w:num>
  <w:num w:numId="32" w16cid:durableId="191067672">
    <w:abstractNumId w:val="32"/>
  </w:num>
  <w:num w:numId="33" w16cid:durableId="1524198939">
    <w:abstractNumId w:val="5"/>
  </w:num>
  <w:num w:numId="34" w16cid:durableId="600183048">
    <w:abstractNumId w:val="7"/>
  </w:num>
  <w:num w:numId="35" w16cid:durableId="83767977">
    <w:abstractNumId w:val="27"/>
  </w:num>
  <w:num w:numId="36" w16cid:durableId="567108950">
    <w:abstractNumId w:val="26"/>
  </w:num>
  <w:num w:numId="37" w16cid:durableId="1400326502">
    <w:abstractNumId w:val="4"/>
  </w:num>
  <w:num w:numId="38" w16cid:durableId="454254747">
    <w:abstractNumId w:val="46"/>
  </w:num>
  <w:num w:numId="39" w16cid:durableId="228148786">
    <w:abstractNumId w:val="9"/>
  </w:num>
  <w:num w:numId="40" w16cid:durableId="2061782021">
    <w:abstractNumId w:val="29"/>
  </w:num>
  <w:num w:numId="41" w16cid:durableId="74980999">
    <w:abstractNumId w:val="1"/>
  </w:num>
  <w:num w:numId="42" w16cid:durableId="1372455322">
    <w:abstractNumId w:val="45"/>
  </w:num>
  <w:num w:numId="43" w16cid:durableId="1754080499">
    <w:abstractNumId w:val="8"/>
  </w:num>
  <w:num w:numId="44" w16cid:durableId="1483692947">
    <w:abstractNumId w:val="38"/>
  </w:num>
  <w:num w:numId="45" w16cid:durableId="1403716215">
    <w:abstractNumId w:val="25"/>
  </w:num>
  <w:num w:numId="46" w16cid:durableId="318920662">
    <w:abstractNumId w:val="39"/>
  </w:num>
  <w:num w:numId="47" w16cid:durableId="1342006391">
    <w:abstractNumId w:val="22"/>
  </w:num>
  <w:num w:numId="48" w16cid:durableId="1380010195">
    <w:abstractNumId w:val="14"/>
  </w:num>
  <w:num w:numId="49" w16cid:durableId="47769264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ang, Lili">
    <w15:presenceInfo w15:providerId="AD" w15:userId="S::lilihuang@maximus.com::62084b72-7463-4b72-8e66-19edcbf4e5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75"/>
  <w:drawingGridVerticalSpacing w:val="102"/>
  <w:displayHorizontalDrawingGridEvery w:val="0"/>
  <w:displayVerticalDrawingGridEvery w:val="2"/>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AC8"/>
    <w:rsid w:val="0000082E"/>
    <w:rsid w:val="00001A95"/>
    <w:rsid w:val="00001F35"/>
    <w:rsid w:val="000045EB"/>
    <w:rsid w:val="00010B7F"/>
    <w:rsid w:val="00011C3F"/>
    <w:rsid w:val="00013A22"/>
    <w:rsid w:val="00020AA2"/>
    <w:rsid w:val="0002158B"/>
    <w:rsid w:val="00030D73"/>
    <w:rsid w:val="0003175F"/>
    <w:rsid w:val="00031942"/>
    <w:rsid w:val="0003442E"/>
    <w:rsid w:val="00034C9C"/>
    <w:rsid w:val="0004044E"/>
    <w:rsid w:val="00044A0F"/>
    <w:rsid w:val="00046309"/>
    <w:rsid w:val="000465B7"/>
    <w:rsid w:val="00047252"/>
    <w:rsid w:val="00047FA8"/>
    <w:rsid w:val="000510AB"/>
    <w:rsid w:val="0005615A"/>
    <w:rsid w:val="000609DB"/>
    <w:rsid w:val="000624BA"/>
    <w:rsid w:val="0006255A"/>
    <w:rsid w:val="00063BE0"/>
    <w:rsid w:val="000706B6"/>
    <w:rsid w:val="0007083B"/>
    <w:rsid w:val="00071B40"/>
    <w:rsid w:val="00072366"/>
    <w:rsid w:val="00072825"/>
    <w:rsid w:val="00072ADF"/>
    <w:rsid w:val="00077203"/>
    <w:rsid w:val="000822A7"/>
    <w:rsid w:val="000844D1"/>
    <w:rsid w:val="000868E5"/>
    <w:rsid w:val="00087FA0"/>
    <w:rsid w:val="00090DC5"/>
    <w:rsid w:val="00093EC5"/>
    <w:rsid w:val="00094E4A"/>
    <w:rsid w:val="000A1CD2"/>
    <w:rsid w:val="000A203C"/>
    <w:rsid w:val="000A218D"/>
    <w:rsid w:val="000A28C9"/>
    <w:rsid w:val="000A70B9"/>
    <w:rsid w:val="000A740C"/>
    <w:rsid w:val="000B081F"/>
    <w:rsid w:val="000B126E"/>
    <w:rsid w:val="000B6750"/>
    <w:rsid w:val="000B6C9C"/>
    <w:rsid w:val="000B7DB4"/>
    <w:rsid w:val="000C0AA3"/>
    <w:rsid w:val="000C4482"/>
    <w:rsid w:val="000C4E7A"/>
    <w:rsid w:val="000C604B"/>
    <w:rsid w:val="000D1968"/>
    <w:rsid w:val="000D2589"/>
    <w:rsid w:val="000D363C"/>
    <w:rsid w:val="000D5FA8"/>
    <w:rsid w:val="000D629D"/>
    <w:rsid w:val="000D6A85"/>
    <w:rsid w:val="000E0D21"/>
    <w:rsid w:val="000E1D30"/>
    <w:rsid w:val="000E4446"/>
    <w:rsid w:val="000E54FD"/>
    <w:rsid w:val="000F436F"/>
    <w:rsid w:val="000F739A"/>
    <w:rsid w:val="0010559C"/>
    <w:rsid w:val="0011186D"/>
    <w:rsid w:val="00113413"/>
    <w:rsid w:val="00116D90"/>
    <w:rsid w:val="001209EA"/>
    <w:rsid w:val="001227C8"/>
    <w:rsid w:val="0012338E"/>
    <w:rsid w:val="00127200"/>
    <w:rsid w:val="00127667"/>
    <w:rsid w:val="001310E2"/>
    <w:rsid w:val="00135DFB"/>
    <w:rsid w:val="00136C25"/>
    <w:rsid w:val="00147EA7"/>
    <w:rsid w:val="00151FAB"/>
    <w:rsid w:val="0015238F"/>
    <w:rsid w:val="00156D3C"/>
    <w:rsid w:val="001573BF"/>
    <w:rsid w:val="001574B3"/>
    <w:rsid w:val="00157A3E"/>
    <w:rsid w:val="00160578"/>
    <w:rsid w:val="001617DA"/>
    <w:rsid w:val="00163FBF"/>
    <w:rsid w:val="00167630"/>
    <w:rsid w:val="00170150"/>
    <w:rsid w:val="001707C2"/>
    <w:rsid w:val="00170D02"/>
    <w:rsid w:val="00173811"/>
    <w:rsid w:val="001747A3"/>
    <w:rsid w:val="00175A0A"/>
    <w:rsid w:val="00176E20"/>
    <w:rsid w:val="001811F8"/>
    <w:rsid w:val="00183AFA"/>
    <w:rsid w:val="00186842"/>
    <w:rsid w:val="001943FC"/>
    <w:rsid w:val="001949C7"/>
    <w:rsid w:val="00195253"/>
    <w:rsid w:val="001A249E"/>
    <w:rsid w:val="001A2DE8"/>
    <w:rsid w:val="001A4CCF"/>
    <w:rsid w:val="001A5482"/>
    <w:rsid w:val="001B3393"/>
    <w:rsid w:val="001B3CE7"/>
    <w:rsid w:val="001C4BF1"/>
    <w:rsid w:val="001C57E4"/>
    <w:rsid w:val="001C6009"/>
    <w:rsid w:val="001C62E0"/>
    <w:rsid w:val="001D0C73"/>
    <w:rsid w:val="001D1986"/>
    <w:rsid w:val="001D32BE"/>
    <w:rsid w:val="001D354D"/>
    <w:rsid w:val="001D7C6F"/>
    <w:rsid w:val="001E0C49"/>
    <w:rsid w:val="001E3DA7"/>
    <w:rsid w:val="001E4457"/>
    <w:rsid w:val="001F06D3"/>
    <w:rsid w:val="001F5105"/>
    <w:rsid w:val="001F73C4"/>
    <w:rsid w:val="00200D10"/>
    <w:rsid w:val="002075A6"/>
    <w:rsid w:val="002114AB"/>
    <w:rsid w:val="00211CBB"/>
    <w:rsid w:val="002125F0"/>
    <w:rsid w:val="0021294D"/>
    <w:rsid w:val="00213221"/>
    <w:rsid w:val="00216BC6"/>
    <w:rsid w:val="0022007D"/>
    <w:rsid w:val="00223BF6"/>
    <w:rsid w:val="00223C27"/>
    <w:rsid w:val="00225403"/>
    <w:rsid w:val="00230B2E"/>
    <w:rsid w:val="0023136D"/>
    <w:rsid w:val="00233CE8"/>
    <w:rsid w:val="002378F1"/>
    <w:rsid w:val="0024342E"/>
    <w:rsid w:val="002434E0"/>
    <w:rsid w:val="0024649F"/>
    <w:rsid w:val="0024685A"/>
    <w:rsid w:val="002522BB"/>
    <w:rsid w:val="00254D5D"/>
    <w:rsid w:val="00255CC6"/>
    <w:rsid w:val="002572B7"/>
    <w:rsid w:val="00262768"/>
    <w:rsid w:val="00262BCC"/>
    <w:rsid w:val="00263A1C"/>
    <w:rsid w:val="00264B7C"/>
    <w:rsid w:val="00265827"/>
    <w:rsid w:val="002718DC"/>
    <w:rsid w:val="00272BA4"/>
    <w:rsid w:val="002733DD"/>
    <w:rsid w:val="0027544B"/>
    <w:rsid w:val="00275861"/>
    <w:rsid w:val="002758D9"/>
    <w:rsid w:val="002815F1"/>
    <w:rsid w:val="0028191B"/>
    <w:rsid w:val="00285667"/>
    <w:rsid w:val="002862CE"/>
    <w:rsid w:val="00286F22"/>
    <w:rsid w:val="00290366"/>
    <w:rsid w:val="00292B80"/>
    <w:rsid w:val="002936DC"/>
    <w:rsid w:val="00293E1F"/>
    <w:rsid w:val="002956A2"/>
    <w:rsid w:val="00296070"/>
    <w:rsid w:val="00296290"/>
    <w:rsid w:val="002A662F"/>
    <w:rsid w:val="002A6F15"/>
    <w:rsid w:val="002B3065"/>
    <w:rsid w:val="002B6C89"/>
    <w:rsid w:val="002C24AF"/>
    <w:rsid w:val="002C5BB1"/>
    <w:rsid w:val="002C70BC"/>
    <w:rsid w:val="002C70D7"/>
    <w:rsid w:val="002C7E17"/>
    <w:rsid w:val="002D2D88"/>
    <w:rsid w:val="002D4496"/>
    <w:rsid w:val="002D5677"/>
    <w:rsid w:val="002D61F0"/>
    <w:rsid w:val="002D61F8"/>
    <w:rsid w:val="002D7BBA"/>
    <w:rsid w:val="002E11C3"/>
    <w:rsid w:val="002E24E3"/>
    <w:rsid w:val="002E4C0F"/>
    <w:rsid w:val="002E4D6D"/>
    <w:rsid w:val="002E6885"/>
    <w:rsid w:val="002F02AE"/>
    <w:rsid w:val="002F081C"/>
    <w:rsid w:val="002F0DB3"/>
    <w:rsid w:val="00300813"/>
    <w:rsid w:val="003030D4"/>
    <w:rsid w:val="003036EF"/>
    <w:rsid w:val="00306578"/>
    <w:rsid w:val="00310B92"/>
    <w:rsid w:val="00311299"/>
    <w:rsid w:val="0031193D"/>
    <w:rsid w:val="00313CF0"/>
    <w:rsid w:val="00320A4D"/>
    <w:rsid w:val="00321000"/>
    <w:rsid w:val="00324334"/>
    <w:rsid w:val="00330A8D"/>
    <w:rsid w:val="00331F22"/>
    <w:rsid w:val="0033402E"/>
    <w:rsid w:val="00335363"/>
    <w:rsid w:val="00335596"/>
    <w:rsid w:val="003355B5"/>
    <w:rsid w:val="00341485"/>
    <w:rsid w:val="003415F2"/>
    <w:rsid w:val="003419E4"/>
    <w:rsid w:val="00346B60"/>
    <w:rsid w:val="00351AD4"/>
    <w:rsid w:val="00353096"/>
    <w:rsid w:val="003543E4"/>
    <w:rsid w:val="00355CF1"/>
    <w:rsid w:val="00356594"/>
    <w:rsid w:val="00357DDD"/>
    <w:rsid w:val="0036292F"/>
    <w:rsid w:val="00362A02"/>
    <w:rsid w:val="00364887"/>
    <w:rsid w:val="00364CB9"/>
    <w:rsid w:val="00365466"/>
    <w:rsid w:val="0036654D"/>
    <w:rsid w:val="00366E69"/>
    <w:rsid w:val="00367C99"/>
    <w:rsid w:val="0037180E"/>
    <w:rsid w:val="0037332D"/>
    <w:rsid w:val="0037353A"/>
    <w:rsid w:val="00373B7E"/>
    <w:rsid w:val="0037519B"/>
    <w:rsid w:val="003764A8"/>
    <w:rsid w:val="00377443"/>
    <w:rsid w:val="0038062E"/>
    <w:rsid w:val="00380EDC"/>
    <w:rsid w:val="0038248A"/>
    <w:rsid w:val="003828A1"/>
    <w:rsid w:val="0038328B"/>
    <w:rsid w:val="003915D3"/>
    <w:rsid w:val="00397815"/>
    <w:rsid w:val="003A2925"/>
    <w:rsid w:val="003A418F"/>
    <w:rsid w:val="003A4AD1"/>
    <w:rsid w:val="003A5A18"/>
    <w:rsid w:val="003B0953"/>
    <w:rsid w:val="003B3E9E"/>
    <w:rsid w:val="003B3F91"/>
    <w:rsid w:val="003B456A"/>
    <w:rsid w:val="003C0B4C"/>
    <w:rsid w:val="003C212A"/>
    <w:rsid w:val="003C21D0"/>
    <w:rsid w:val="003C2A2A"/>
    <w:rsid w:val="003C3EC8"/>
    <w:rsid w:val="003C4A31"/>
    <w:rsid w:val="003C4D9A"/>
    <w:rsid w:val="003C7458"/>
    <w:rsid w:val="003D5876"/>
    <w:rsid w:val="003E090D"/>
    <w:rsid w:val="003E304C"/>
    <w:rsid w:val="003E7DFC"/>
    <w:rsid w:val="003F0BB1"/>
    <w:rsid w:val="003F2373"/>
    <w:rsid w:val="003F240D"/>
    <w:rsid w:val="003F6EEF"/>
    <w:rsid w:val="0040246C"/>
    <w:rsid w:val="0040422A"/>
    <w:rsid w:val="004042C0"/>
    <w:rsid w:val="00404ED4"/>
    <w:rsid w:val="00407F08"/>
    <w:rsid w:val="00410063"/>
    <w:rsid w:val="00410250"/>
    <w:rsid w:val="0041414B"/>
    <w:rsid w:val="0041422B"/>
    <w:rsid w:val="00417FEE"/>
    <w:rsid w:val="00420BEB"/>
    <w:rsid w:val="00421453"/>
    <w:rsid w:val="0042206F"/>
    <w:rsid w:val="004238E0"/>
    <w:rsid w:val="00425044"/>
    <w:rsid w:val="00427578"/>
    <w:rsid w:val="00430B9D"/>
    <w:rsid w:val="004331A0"/>
    <w:rsid w:val="00434091"/>
    <w:rsid w:val="00436521"/>
    <w:rsid w:val="0043683C"/>
    <w:rsid w:val="004403BA"/>
    <w:rsid w:val="0044110C"/>
    <w:rsid w:val="00443A1A"/>
    <w:rsid w:val="004456EC"/>
    <w:rsid w:val="00446227"/>
    <w:rsid w:val="00447D61"/>
    <w:rsid w:val="004520FA"/>
    <w:rsid w:val="00453F13"/>
    <w:rsid w:val="00456942"/>
    <w:rsid w:val="00460537"/>
    <w:rsid w:val="0046079C"/>
    <w:rsid w:val="00461154"/>
    <w:rsid w:val="004644D5"/>
    <w:rsid w:val="00464A35"/>
    <w:rsid w:val="004668BF"/>
    <w:rsid w:val="00471B6E"/>
    <w:rsid w:val="00471D2E"/>
    <w:rsid w:val="004763B3"/>
    <w:rsid w:val="00476CBC"/>
    <w:rsid w:val="004816B8"/>
    <w:rsid w:val="00483CC3"/>
    <w:rsid w:val="004843EB"/>
    <w:rsid w:val="00490416"/>
    <w:rsid w:val="00490514"/>
    <w:rsid w:val="00490EB6"/>
    <w:rsid w:val="00490EF6"/>
    <w:rsid w:val="00494982"/>
    <w:rsid w:val="004A0912"/>
    <w:rsid w:val="004A3930"/>
    <w:rsid w:val="004A3A57"/>
    <w:rsid w:val="004A3B65"/>
    <w:rsid w:val="004A4274"/>
    <w:rsid w:val="004A46C6"/>
    <w:rsid w:val="004A52EF"/>
    <w:rsid w:val="004A7E6A"/>
    <w:rsid w:val="004B0A6D"/>
    <w:rsid w:val="004B182F"/>
    <w:rsid w:val="004B492A"/>
    <w:rsid w:val="004B6F4F"/>
    <w:rsid w:val="004B74A9"/>
    <w:rsid w:val="004B7AD1"/>
    <w:rsid w:val="004C0817"/>
    <w:rsid w:val="004C1070"/>
    <w:rsid w:val="004D6C4C"/>
    <w:rsid w:val="004D7FFE"/>
    <w:rsid w:val="004E3442"/>
    <w:rsid w:val="004E62C2"/>
    <w:rsid w:val="004E70D0"/>
    <w:rsid w:val="004F605D"/>
    <w:rsid w:val="004F698E"/>
    <w:rsid w:val="004F7034"/>
    <w:rsid w:val="0050132B"/>
    <w:rsid w:val="0050139F"/>
    <w:rsid w:val="005041FF"/>
    <w:rsid w:val="005065E8"/>
    <w:rsid w:val="00522185"/>
    <w:rsid w:val="005339F7"/>
    <w:rsid w:val="005358CA"/>
    <w:rsid w:val="005504D4"/>
    <w:rsid w:val="00551D46"/>
    <w:rsid w:val="0055202D"/>
    <w:rsid w:val="00552D97"/>
    <w:rsid w:val="0055457F"/>
    <w:rsid w:val="00554DA0"/>
    <w:rsid w:val="005569D5"/>
    <w:rsid w:val="00557479"/>
    <w:rsid w:val="0056684B"/>
    <w:rsid w:val="00567659"/>
    <w:rsid w:val="005679A5"/>
    <w:rsid w:val="005759A6"/>
    <w:rsid w:val="00575E0E"/>
    <w:rsid w:val="00575F45"/>
    <w:rsid w:val="00576CF3"/>
    <w:rsid w:val="00576E70"/>
    <w:rsid w:val="00582ADC"/>
    <w:rsid w:val="005841CD"/>
    <w:rsid w:val="0059442D"/>
    <w:rsid w:val="00594676"/>
    <w:rsid w:val="005953C0"/>
    <w:rsid w:val="00596956"/>
    <w:rsid w:val="00597E62"/>
    <w:rsid w:val="005A0D24"/>
    <w:rsid w:val="005A18AA"/>
    <w:rsid w:val="005A6D79"/>
    <w:rsid w:val="005B08B1"/>
    <w:rsid w:val="005B0B38"/>
    <w:rsid w:val="005B139B"/>
    <w:rsid w:val="005B14E9"/>
    <w:rsid w:val="005B38A3"/>
    <w:rsid w:val="005B620B"/>
    <w:rsid w:val="005B7DB3"/>
    <w:rsid w:val="005C2B18"/>
    <w:rsid w:val="005C2F37"/>
    <w:rsid w:val="005C36FD"/>
    <w:rsid w:val="005C581B"/>
    <w:rsid w:val="005C6669"/>
    <w:rsid w:val="005C6C1A"/>
    <w:rsid w:val="005C7E6F"/>
    <w:rsid w:val="005D1C7A"/>
    <w:rsid w:val="005D55A5"/>
    <w:rsid w:val="005E0006"/>
    <w:rsid w:val="005E1825"/>
    <w:rsid w:val="005E2384"/>
    <w:rsid w:val="005E2B52"/>
    <w:rsid w:val="005E42D3"/>
    <w:rsid w:val="005E714B"/>
    <w:rsid w:val="005E7D37"/>
    <w:rsid w:val="005F0175"/>
    <w:rsid w:val="005F27E9"/>
    <w:rsid w:val="005F3025"/>
    <w:rsid w:val="005F591C"/>
    <w:rsid w:val="005F64D6"/>
    <w:rsid w:val="00602540"/>
    <w:rsid w:val="00604869"/>
    <w:rsid w:val="006076B8"/>
    <w:rsid w:val="00624A32"/>
    <w:rsid w:val="00624B44"/>
    <w:rsid w:val="00624C0F"/>
    <w:rsid w:val="00625854"/>
    <w:rsid w:val="006261B5"/>
    <w:rsid w:val="00633B14"/>
    <w:rsid w:val="00636071"/>
    <w:rsid w:val="0063765F"/>
    <w:rsid w:val="00637F02"/>
    <w:rsid w:val="006404E3"/>
    <w:rsid w:val="00640F72"/>
    <w:rsid w:val="00645858"/>
    <w:rsid w:val="00646D91"/>
    <w:rsid w:val="00647DAA"/>
    <w:rsid w:val="0065178E"/>
    <w:rsid w:val="0065269F"/>
    <w:rsid w:val="00655D91"/>
    <w:rsid w:val="00663122"/>
    <w:rsid w:val="00663E42"/>
    <w:rsid w:val="0066418A"/>
    <w:rsid w:val="00665794"/>
    <w:rsid w:val="00665CED"/>
    <w:rsid w:val="00666566"/>
    <w:rsid w:val="00667E46"/>
    <w:rsid w:val="0067363D"/>
    <w:rsid w:val="00675D23"/>
    <w:rsid w:val="00680A04"/>
    <w:rsid w:val="00682559"/>
    <w:rsid w:val="00682B41"/>
    <w:rsid w:val="006836AF"/>
    <w:rsid w:val="00684A0E"/>
    <w:rsid w:val="0068504B"/>
    <w:rsid w:val="006854E9"/>
    <w:rsid w:val="0068759D"/>
    <w:rsid w:val="00687907"/>
    <w:rsid w:val="00691B6F"/>
    <w:rsid w:val="00692C6C"/>
    <w:rsid w:val="006950F8"/>
    <w:rsid w:val="006A1099"/>
    <w:rsid w:val="006A1E11"/>
    <w:rsid w:val="006A2461"/>
    <w:rsid w:val="006A6621"/>
    <w:rsid w:val="006B3324"/>
    <w:rsid w:val="006B5650"/>
    <w:rsid w:val="006B5BFC"/>
    <w:rsid w:val="006C3462"/>
    <w:rsid w:val="006C3B6D"/>
    <w:rsid w:val="006E0070"/>
    <w:rsid w:val="006E108D"/>
    <w:rsid w:val="006E1C35"/>
    <w:rsid w:val="006E1E6E"/>
    <w:rsid w:val="006E50FD"/>
    <w:rsid w:val="006E5371"/>
    <w:rsid w:val="006E7134"/>
    <w:rsid w:val="006F0E08"/>
    <w:rsid w:val="006F203E"/>
    <w:rsid w:val="006F5C89"/>
    <w:rsid w:val="00701BDD"/>
    <w:rsid w:val="007030FF"/>
    <w:rsid w:val="007057E5"/>
    <w:rsid w:val="007107FF"/>
    <w:rsid w:val="00715A08"/>
    <w:rsid w:val="00720CED"/>
    <w:rsid w:val="007214B4"/>
    <w:rsid w:val="00721819"/>
    <w:rsid w:val="00722316"/>
    <w:rsid w:val="007255D5"/>
    <w:rsid w:val="00730991"/>
    <w:rsid w:val="00730FB6"/>
    <w:rsid w:val="007322B1"/>
    <w:rsid w:val="00732491"/>
    <w:rsid w:val="007332A3"/>
    <w:rsid w:val="007414E5"/>
    <w:rsid w:val="007433D7"/>
    <w:rsid w:val="007458D0"/>
    <w:rsid w:val="00746811"/>
    <w:rsid w:val="00750A6E"/>
    <w:rsid w:val="00751EDC"/>
    <w:rsid w:val="007540AD"/>
    <w:rsid w:val="007551F8"/>
    <w:rsid w:val="007562C6"/>
    <w:rsid w:val="0076001B"/>
    <w:rsid w:val="007611E0"/>
    <w:rsid w:val="0076163E"/>
    <w:rsid w:val="0076206A"/>
    <w:rsid w:val="00763941"/>
    <w:rsid w:val="007715C3"/>
    <w:rsid w:val="00772CEE"/>
    <w:rsid w:val="007749DA"/>
    <w:rsid w:val="00780511"/>
    <w:rsid w:val="007860D7"/>
    <w:rsid w:val="00793151"/>
    <w:rsid w:val="00795AC1"/>
    <w:rsid w:val="007A2584"/>
    <w:rsid w:val="007A2AC8"/>
    <w:rsid w:val="007A2AF7"/>
    <w:rsid w:val="007A51B5"/>
    <w:rsid w:val="007B342B"/>
    <w:rsid w:val="007B5530"/>
    <w:rsid w:val="007B7436"/>
    <w:rsid w:val="007C1019"/>
    <w:rsid w:val="007C13DD"/>
    <w:rsid w:val="007C2C0B"/>
    <w:rsid w:val="007C378D"/>
    <w:rsid w:val="007C44F3"/>
    <w:rsid w:val="007C7688"/>
    <w:rsid w:val="007D0549"/>
    <w:rsid w:val="007D056E"/>
    <w:rsid w:val="007D1A4C"/>
    <w:rsid w:val="007D3456"/>
    <w:rsid w:val="007D508B"/>
    <w:rsid w:val="007D52ED"/>
    <w:rsid w:val="007D572F"/>
    <w:rsid w:val="007D5C1C"/>
    <w:rsid w:val="007D69A2"/>
    <w:rsid w:val="007D703C"/>
    <w:rsid w:val="007E0C88"/>
    <w:rsid w:val="007E26EF"/>
    <w:rsid w:val="007F10A4"/>
    <w:rsid w:val="007F71A3"/>
    <w:rsid w:val="007F735F"/>
    <w:rsid w:val="007F7B2B"/>
    <w:rsid w:val="007F7F81"/>
    <w:rsid w:val="00800B02"/>
    <w:rsid w:val="00800BBF"/>
    <w:rsid w:val="0080229E"/>
    <w:rsid w:val="00802938"/>
    <w:rsid w:val="0080324F"/>
    <w:rsid w:val="008035DD"/>
    <w:rsid w:val="008046CD"/>
    <w:rsid w:val="00806C00"/>
    <w:rsid w:val="00811646"/>
    <w:rsid w:val="00811B15"/>
    <w:rsid w:val="008120DA"/>
    <w:rsid w:val="00812505"/>
    <w:rsid w:val="00815E3C"/>
    <w:rsid w:val="00815E92"/>
    <w:rsid w:val="00816738"/>
    <w:rsid w:val="008203BA"/>
    <w:rsid w:val="00820CD1"/>
    <w:rsid w:val="00821DE4"/>
    <w:rsid w:val="0082245B"/>
    <w:rsid w:val="00822D64"/>
    <w:rsid w:val="00826A53"/>
    <w:rsid w:val="00830A77"/>
    <w:rsid w:val="00830D81"/>
    <w:rsid w:val="00840055"/>
    <w:rsid w:val="008445C0"/>
    <w:rsid w:val="00850C9E"/>
    <w:rsid w:val="00851F4B"/>
    <w:rsid w:val="00852E84"/>
    <w:rsid w:val="008546A3"/>
    <w:rsid w:val="00856233"/>
    <w:rsid w:val="008646A5"/>
    <w:rsid w:val="00864E15"/>
    <w:rsid w:val="00866DFE"/>
    <w:rsid w:val="00873898"/>
    <w:rsid w:val="008742AC"/>
    <w:rsid w:val="00876D0C"/>
    <w:rsid w:val="00881D25"/>
    <w:rsid w:val="008833F5"/>
    <w:rsid w:val="00884420"/>
    <w:rsid w:val="00885667"/>
    <w:rsid w:val="00886781"/>
    <w:rsid w:val="008869AF"/>
    <w:rsid w:val="00886C67"/>
    <w:rsid w:val="00893D94"/>
    <w:rsid w:val="008A2156"/>
    <w:rsid w:val="008A2CCE"/>
    <w:rsid w:val="008A4B6F"/>
    <w:rsid w:val="008A61A5"/>
    <w:rsid w:val="008A73CC"/>
    <w:rsid w:val="008B170D"/>
    <w:rsid w:val="008B3319"/>
    <w:rsid w:val="008B4285"/>
    <w:rsid w:val="008B4995"/>
    <w:rsid w:val="008B78F5"/>
    <w:rsid w:val="008B7A59"/>
    <w:rsid w:val="008C629C"/>
    <w:rsid w:val="008D173B"/>
    <w:rsid w:val="008D68EC"/>
    <w:rsid w:val="008F0AE3"/>
    <w:rsid w:val="008F3CBE"/>
    <w:rsid w:val="008F4B01"/>
    <w:rsid w:val="008F523C"/>
    <w:rsid w:val="008F79CC"/>
    <w:rsid w:val="008F79EC"/>
    <w:rsid w:val="0090042B"/>
    <w:rsid w:val="00910FFF"/>
    <w:rsid w:val="00911ACD"/>
    <w:rsid w:val="009122F1"/>
    <w:rsid w:val="00913CFE"/>
    <w:rsid w:val="0091407A"/>
    <w:rsid w:val="00916C6B"/>
    <w:rsid w:val="009218B0"/>
    <w:rsid w:val="009233F2"/>
    <w:rsid w:val="00923AF2"/>
    <w:rsid w:val="00925D8C"/>
    <w:rsid w:val="00926365"/>
    <w:rsid w:val="00927E64"/>
    <w:rsid w:val="00931605"/>
    <w:rsid w:val="00931647"/>
    <w:rsid w:val="0093251A"/>
    <w:rsid w:val="0093271C"/>
    <w:rsid w:val="00933013"/>
    <w:rsid w:val="00933955"/>
    <w:rsid w:val="009343A8"/>
    <w:rsid w:val="00935412"/>
    <w:rsid w:val="00937FCA"/>
    <w:rsid w:val="0094034F"/>
    <w:rsid w:val="0094369F"/>
    <w:rsid w:val="00945743"/>
    <w:rsid w:val="00945A7C"/>
    <w:rsid w:val="00945E5D"/>
    <w:rsid w:val="00950452"/>
    <w:rsid w:val="0095076E"/>
    <w:rsid w:val="00951909"/>
    <w:rsid w:val="009541F0"/>
    <w:rsid w:val="00955EE5"/>
    <w:rsid w:val="009562F9"/>
    <w:rsid w:val="00956F66"/>
    <w:rsid w:val="00957825"/>
    <w:rsid w:val="009578FD"/>
    <w:rsid w:val="00961389"/>
    <w:rsid w:val="00961437"/>
    <w:rsid w:val="00962B22"/>
    <w:rsid w:val="0096510A"/>
    <w:rsid w:val="00965660"/>
    <w:rsid w:val="00965DF5"/>
    <w:rsid w:val="009660D0"/>
    <w:rsid w:val="00972190"/>
    <w:rsid w:val="00973DD6"/>
    <w:rsid w:val="00974739"/>
    <w:rsid w:val="00975D0F"/>
    <w:rsid w:val="00975FBE"/>
    <w:rsid w:val="00976BF5"/>
    <w:rsid w:val="00984316"/>
    <w:rsid w:val="00984DB6"/>
    <w:rsid w:val="0098542D"/>
    <w:rsid w:val="009877A9"/>
    <w:rsid w:val="00993090"/>
    <w:rsid w:val="00993245"/>
    <w:rsid w:val="00993AFE"/>
    <w:rsid w:val="009974D4"/>
    <w:rsid w:val="00997AB4"/>
    <w:rsid w:val="009A12E2"/>
    <w:rsid w:val="009A33DA"/>
    <w:rsid w:val="009A4506"/>
    <w:rsid w:val="009A4904"/>
    <w:rsid w:val="009A4CE5"/>
    <w:rsid w:val="009A5C84"/>
    <w:rsid w:val="009A7567"/>
    <w:rsid w:val="009A7AF7"/>
    <w:rsid w:val="009A7DA8"/>
    <w:rsid w:val="009B1A89"/>
    <w:rsid w:val="009B46AC"/>
    <w:rsid w:val="009B7305"/>
    <w:rsid w:val="009C2385"/>
    <w:rsid w:val="009C5B9B"/>
    <w:rsid w:val="009C7988"/>
    <w:rsid w:val="009D0EB9"/>
    <w:rsid w:val="009D1074"/>
    <w:rsid w:val="009D23CD"/>
    <w:rsid w:val="009D2B2D"/>
    <w:rsid w:val="009D2C3D"/>
    <w:rsid w:val="009D32ED"/>
    <w:rsid w:val="009D383E"/>
    <w:rsid w:val="009D4379"/>
    <w:rsid w:val="009D61DE"/>
    <w:rsid w:val="009D7786"/>
    <w:rsid w:val="009E1AA1"/>
    <w:rsid w:val="009E2002"/>
    <w:rsid w:val="009E2502"/>
    <w:rsid w:val="009E3F3B"/>
    <w:rsid w:val="009E52DE"/>
    <w:rsid w:val="009E773D"/>
    <w:rsid w:val="009F1369"/>
    <w:rsid w:val="009F3A25"/>
    <w:rsid w:val="009F5109"/>
    <w:rsid w:val="009F59B8"/>
    <w:rsid w:val="00A04049"/>
    <w:rsid w:val="00A10876"/>
    <w:rsid w:val="00A1259E"/>
    <w:rsid w:val="00A23240"/>
    <w:rsid w:val="00A26802"/>
    <w:rsid w:val="00A30EB4"/>
    <w:rsid w:val="00A3522A"/>
    <w:rsid w:val="00A3523B"/>
    <w:rsid w:val="00A36E6B"/>
    <w:rsid w:val="00A37055"/>
    <w:rsid w:val="00A37ED9"/>
    <w:rsid w:val="00A37F6C"/>
    <w:rsid w:val="00A4272D"/>
    <w:rsid w:val="00A43A4B"/>
    <w:rsid w:val="00A45B79"/>
    <w:rsid w:val="00A45FC5"/>
    <w:rsid w:val="00A47D29"/>
    <w:rsid w:val="00A5079F"/>
    <w:rsid w:val="00A515B8"/>
    <w:rsid w:val="00A64ACC"/>
    <w:rsid w:val="00A70760"/>
    <w:rsid w:val="00A71D65"/>
    <w:rsid w:val="00A779D8"/>
    <w:rsid w:val="00A86158"/>
    <w:rsid w:val="00A90131"/>
    <w:rsid w:val="00A901D2"/>
    <w:rsid w:val="00A92BCE"/>
    <w:rsid w:val="00A966AC"/>
    <w:rsid w:val="00A96CD9"/>
    <w:rsid w:val="00AA02D6"/>
    <w:rsid w:val="00AA08DF"/>
    <w:rsid w:val="00AA0C82"/>
    <w:rsid w:val="00AA1940"/>
    <w:rsid w:val="00AA3FC9"/>
    <w:rsid w:val="00AA6F09"/>
    <w:rsid w:val="00AB01AB"/>
    <w:rsid w:val="00AB786C"/>
    <w:rsid w:val="00AB7F87"/>
    <w:rsid w:val="00AC1E5E"/>
    <w:rsid w:val="00AC708C"/>
    <w:rsid w:val="00AD192C"/>
    <w:rsid w:val="00AD19EF"/>
    <w:rsid w:val="00AD535B"/>
    <w:rsid w:val="00AD580C"/>
    <w:rsid w:val="00AD5EF6"/>
    <w:rsid w:val="00AE0402"/>
    <w:rsid w:val="00AE1FB7"/>
    <w:rsid w:val="00AE248B"/>
    <w:rsid w:val="00AE2858"/>
    <w:rsid w:val="00AE3392"/>
    <w:rsid w:val="00AE5A55"/>
    <w:rsid w:val="00AE61F7"/>
    <w:rsid w:val="00AE6D39"/>
    <w:rsid w:val="00AE7788"/>
    <w:rsid w:val="00AF3162"/>
    <w:rsid w:val="00AF35D7"/>
    <w:rsid w:val="00AF538A"/>
    <w:rsid w:val="00AF6E5C"/>
    <w:rsid w:val="00AF7068"/>
    <w:rsid w:val="00AF70D7"/>
    <w:rsid w:val="00B0401E"/>
    <w:rsid w:val="00B0519D"/>
    <w:rsid w:val="00B05AE0"/>
    <w:rsid w:val="00B11285"/>
    <w:rsid w:val="00B12A07"/>
    <w:rsid w:val="00B12A53"/>
    <w:rsid w:val="00B21944"/>
    <w:rsid w:val="00B31091"/>
    <w:rsid w:val="00B33D7E"/>
    <w:rsid w:val="00B3521F"/>
    <w:rsid w:val="00B352CB"/>
    <w:rsid w:val="00B40D62"/>
    <w:rsid w:val="00B40FFC"/>
    <w:rsid w:val="00B43E5B"/>
    <w:rsid w:val="00B47A63"/>
    <w:rsid w:val="00B51712"/>
    <w:rsid w:val="00B51B1B"/>
    <w:rsid w:val="00B55489"/>
    <w:rsid w:val="00B55676"/>
    <w:rsid w:val="00B565A8"/>
    <w:rsid w:val="00B56652"/>
    <w:rsid w:val="00B64FD4"/>
    <w:rsid w:val="00B669FC"/>
    <w:rsid w:val="00B702C9"/>
    <w:rsid w:val="00B7144D"/>
    <w:rsid w:val="00B72C3D"/>
    <w:rsid w:val="00B737D0"/>
    <w:rsid w:val="00B74EB4"/>
    <w:rsid w:val="00B7553F"/>
    <w:rsid w:val="00B766C5"/>
    <w:rsid w:val="00B82F52"/>
    <w:rsid w:val="00B8308D"/>
    <w:rsid w:val="00B8628D"/>
    <w:rsid w:val="00B87E06"/>
    <w:rsid w:val="00B900B3"/>
    <w:rsid w:val="00B94A38"/>
    <w:rsid w:val="00B94DA0"/>
    <w:rsid w:val="00B94ED0"/>
    <w:rsid w:val="00BA01B1"/>
    <w:rsid w:val="00BA147A"/>
    <w:rsid w:val="00BA19FD"/>
    <w:rsid w:val="00BA2B87"/>
    <w:rsid w:val="00BA38CE"/>
    <w:rsid w:val="00BA4A26"/>
    <w:rsid w:val="00BA5D09"/>
    <w:rsid w:val="00BA6734"/>
    <w:rsid w:val="00BA7836"/>
    <w:rsid w:val="00BC0092"/>
    <w:rsid w:val="00BC24A8"/>
    <w:rsid w:val="00BC3064"/>
    <w:rsid w:val="00BC3C9C"/>
    <w:rsid w:val="00BC4C63"/>
    <w:rsid w:val="00BD0A28"/>
    <w:rsid w:val="00BE0744"/>
    <w:rsid w:val="00BE3324"/>
    <w:rsid w:val="00BE34F7"/>
    <w:rsid w:val="00BE4CD2"/>
    <w:rsid w:val="00BE6C59"/>
    <w:rsid w:val="00C00DCE"/>
    <w:rsid w:val="00C052EE"/>
    <w:rsid w:val="00C06C4B"/>
    <w:rsid w:val="00C07406"/>
    <w:rsid w:val="00C153FC"/>
    <w:rsid w:val="00C17828"/>
    <w:rsid w:val="00C21424"/>
    <w:rsid w:val="00C21D76"/>
    <w:rsid w:val="00C22486"/>
    <w:rsid w:val="00C26751"/>
    <w:rsid w:val="00C26E0F"/>
    <w:rsid w:val="00C27708"/>
    <w:rsid w:val="00C27FB6"/>
    <w:rsid w:val="00C32363"/>
    <w:rsid w:val="00C326F5"/>
    <w:rsid w:val="00C32980"/>
    <w:rsid w:val="00C32FFC"/>
    <w:rsid w:val="00C36F97"/>
    <w:rsid w:val="00C410AD"/>
    <w:rsid w:val="00C42E33"/>
    <w:rsid w:val="00C44652"/>
    <w:rsid w:val="00C513B2"/>
    <w:rsid w:val="00C516FD"/>
    <w:rsid w:val="00C518DE"/>
    <w:rsid w:val="00C51BA2"/>
    <w:rsid w:val="00C52FA5"/>
    <w:rsid w:val="00C543F4"/>
    <w:rsid w:val="00C56CA8"/>
    <w:rsid w:val="00C620D7"/>
    <w:rsid w:val="00C6291A"/>
    <w:rsid w:val="00C62B07"/>
    <w:rsid w:val="00C6325A"/>
    <w:rsid w:val="00C64705"/>
    <w:rsid w:val="00C67D3D"/>
    <w:rsid w:val="00C70B1D"/>
    <w:rsid w:val="00C74115"/>
    <w:rsid w:val="00C81822"/>
    <w:rsid w:val="00C82AFE"/>
    <w:rsid w:val="00C82C0C"/>
    <w:rsid w:val="00C8475D"/>
    <w:rsid w:val="00C84AE4"/>
    <w:rsid w:val="00C86CAE"/>
    <w:rsid w:val="00C86E05"/>
    <w:rsid w:val="00C871C2"/>
    <w:rsid w:val="00C87CCE"/>
    <w:rsid w:val="00C92543"/>
    <w:rsid w:val="00C96101"/>
    <w:rsid w:val="00C966DE"/>
    <w:rsid w:val="00CA1A03"/>
    <w:rsid w:val="00CA1A90"/>
    <w:rsid w:val="00CA1C6F"/>
    <w:rsid w:val="00CA1DBA"/>
    <w:rsid w:val="00CA4FCE"/>
    <w:rsid w:val="00CA699A"/>
    <w:rsid w:val="00CA6EDB"/>
    <w:rsid w:val="00CA7B5F"/>
    <w:rsid w:val="00CB1EE7"/>
    <w:rsid w:val="00CB7EDB"/>
    <w:rsid w:val="00CC14CA"/>
    <w:rsid w:val="00CC4FFE"/>
    <w:rsid w:val="00CC5D25"/>
    <w:rsid w:val="00CD0CC0"/>
    <w:rsid w:val="00CE0842"/>
    <w:rsid w:val="00CE2015"/>
    <w:rsid w:val="00CE201E"/>
    <w:rsid w:val="00CE5403"/>
    <w:rsid w:val="00CF3E6D"/>
    <w:rsid w:val="00CF59D8"/>
    <w:rsid w:val="00D00EF7"/>
    <w:rsid w:val="00D015DC"/>
    <w:rsid w:val="00D03944"/>
    <w:rsid w:val="00D043E1"/>
    <w:rsid w:val="00D047F2"/>
    <w:rsid w:val="00D04F30"/>
    <w:rsid w:val="00D075EB"/>
    <w:rsid w:val="00D12D4F"/>
    <w:rsid w:val="00D14863"/>
    <w:rsid w:val="00D14F5B"/>
    <w:rsid w:val="00D167C5"/>
    <w:rsid w:val="00D17676"/>
    <w:rsid w:val="00D22316"/>
    <w:rsid w:val="00D22871"/>
    <w:rsid w:val="00D23943"/>
    <w:rsid w:val="00D23E58"/>
    <w:rsid w:val="00D31236"/>
    <w:rsid w:val="00D320B1"/>
    <w:rsid w:val="00D34152"/>
    <w:rsid w:val="00D35518"/>
    <w:rsid w:val="00D35611"/>
    <w:rsid w:val="00D3593F"/>
    <w:rsid w:val="00D368AF"/>
    <w:rsid w:val="00D40F6F"/>
    <w:rsid w:val="00D42A5C"/>
    <w:rsid w:val="00D46B4D"/>
    <w:rsid w:val="00D46D58"/>
    <w:rsid w:val="00D518B1"/>
    <w:rsid w:val="00D53705"/>
    <w:rsid w:val="00D55FA1"/>
    <w:rsid w:val="00D56C86"/>
    <w:rsid w:val="00D61AAA"/>
    <w:rsid w:val="00D62A27"/>
    <w:rsid w:val="00D63CC0"/>
    <w:rsid w:val="00D646D3"/>
    <w:rsid w:val="00D64F1E"/>
    <w:rsid w:val="00D6505D"/>
    <w:rsid w:val="00D6551F"/>
    <w:rsid w:val="00D6748C"/>
    <w:rsid w:val="00D71682"/>
    <w:rsid w:val="00D7334A"/>
    <w:rsid w:val="00D75375"/>
    <w:rsid w:val="00D75A63"/>
    <w:rsid w:val="00D76DE8"/>
    <w:rsid w:val="00D77022"/>
    <w:rsid w:val="00D8014A"/>
    <w:rsid w:val="00D849F4"/>
    <w:rsid w:val="00D85665"/>
    <w:rsid w:val="00D91D3A"/>
    <w:rsid w:val="00D92BC3"/>
    <w:rsid w:val="00D94D5C"/>
    <w:rsid w:val="00D95DEB"/>
    <w:rsid w:val="00D971D9"/>
    <w:rsid w:val="00DA05AB"/>
    <w:rsid w:val="00DA1EF0"/>
    <w:rsid w:val="00DA32C1"/>
    <w:rsid w:val="00DA480E"/>
    <w:rsid w:val="00DA5101"/>
    <w:rsid w:val="00DB1111"/>
    <w:rsid w:val="00DB13EC"/>
    <w:rsid w:val="00DB2D24"/>
    <w:rsid w:val="00DB4DE2"/>
    <w:rsid w:val="00DB5E18"/>
    <w:rsid w:val="00DB652F"/>
    <w:rsid w:val="00DC00D7"/>
    <w:rsid w:val="00DC1965"/>
    <w:rsid w:val="00DC2C8C"/>
    <w:rsid w:val="00DC537C"/>
    <w:rsid w:val="00DD054B"/>
    <w:rsid w:val="00DD0723"/>
    <w:rsid w:val="00DD40C5"/>
    <w:rsid w:val="00DD5135"/>
    <w:rsid w:val="00DD6884"/>
    <w:rsid w:val="00DE0003"/>
    <w:rsid w:val="00DE0466"/>
    <w:rsid w:val="00DE5641"/>
    <w:rsid w:val="00DE5FD5"/>
    <w:rsid w:val="00DE7BC5"/>
    <w:rsid w:val="00DF0A72"/>
    <w:rsid w:val="00DF1A22"/>
    <w:rsid w:val="00DF1B75"/>
    <w:rsid w:val="00DF40EC"/>
    <w:rsid w:val="00DF43C7"/>
    <w:rsid w:val="00DF4D7A"/>
    <w:rsid w:val="00DF5B7A"/>
    <w:rsid w:val="00DF6108"/>
    <w:rsid w:val="00DF6BAA"/>
    <w:rsid w:val="00E036A8"/>
    <w:rsid w:val="00E07EF7"/>
    <w:rsid w:val="00E133E9"/>
    <w:rsid w:val="00E14F97"/>
    <w:rsid w:val="00E172F7"/>
    <w:rsid w:val="00E17B93"/>
    <w:rsid w:val="00E21CC5"/>
    <w:rsid w:val="00E2370B"/>
    <w:rsid w:val="00E2633C"/>
    <w:rsid w:val="00E307F3"/>
    <w:rsid w:val="00E30E83"/>
    <w:rsid w:val="00E32A19"/>
    <w:rsid w:val="00E32A75"/>
    <w:rsid w:val="00E34DA2"/>
    <w:rsid w:val="00E3792E"/>
    <w:rsid w:val="00E379C1"/>
    <w:rsid w:val="00E37B54"/>
    <w:rsid w:val="00E40086"/>
    <w:rsid w:val="00E404E2"/>
    <w:rsid w:val="00E43F75"/>
    <w:rsid w:val="00E52A75"/>
    <w:rsid w:val="00E539DD"/>
    <w:rsid w:val="00E70AEE"/>
    <w:rsid w:val="00E73AE6"/>
    <w:rsid w:val="00E7629B"/>
    <w:rsid w:val="00E779E0"/>
    <w:rsid w:val="00E77F35"/>
    <w:rsid w:val="00E85B06"/>
    <w:rsid w:val="00E85FAE"/>
    <w:rsid w:val="00E91023"/>
    <w:rsid w:val="00E91960"/>
    <w:rsid w:val="00EA0F7D"/>
    <w:rsid w:val="00EA14C6"/>
    <w:rsid w:val="00EA56A4"/>
    <w:rsid w:val="00EA588E"/>
    <w:rsid w:val="00EA794F"/>
    <w:rsid w:val="00EB170A"/>
    <w:rsid w:val="00EB21F5"/>
    <w:rsid w:val="00EB2294"/>
    <w:rsid w:val="00EB6A29"/>
    <w:rsid w:val="00EB7990"/>
    <w:rsid w:val="00EC05CD"/>
    <w:rsid w:val="00EC0E73"/>
    <w:rsid w:val="00EC1302"/>
    <w:rsid w:val="00EC18F9"/>
    <w:rsid w:val="00EC30AE"/>
    <w:rsid w:val="00EC35F0"/>
    <w:rsid w:val="00EC46B0"/>
    <w:rsid w:val="00EC7E80"/>
    <w:rsid w:val="00ED1F29"/>
    <w:rsid w:val="00ED24E7"/>
    <w:rsid w:val="00ED369B"/>
    <w:rsid w:val="00ED4F79"/>
    <w:rsid w:val="00ED5CA7"/>
    <w:rsid w:val="00ED6028"/>
    <w:rsid w:val="00EE1291"/>
    <w:rsid w:val="00EE25E0"/>
    <w:rsid w:val="00EE2D9E"/>
    <w:rsid w:val="00EE5B0F"/>
    <w:rsid w:val="00EF68E7"/>
    <w:rsid w:val="00EF6A76"/>
    <w:rsid w:val="00EF6D28"/>
    <w:rsid w:val="00F0025D"/>
    <w:rsid w:val="00F00D7F"/>
    <w:rsid w:val="00F02540"/>
    <w:rsid w:val="00F03BBB"/>
    <w:rsid w:val="00F06BFE"/>
    <w:rsid w:val="00F1039E"/>
    <w:rsid w:val="00F13935"/>
    <w:rsid w:val="00F1738D"/>
    <w:rsid w:val="00F17BE2"/>
    <w:rsid w:val="00F21AB6"/>
    <w:rsid w:val="00F25F12"/>
    <w:rsid w:val="00F264BE"/>
    <w:rsid w:val="00F27946"/>
    <w:rsid w:val="00F30E95"/>
    <w:rsid w:val="00F312EF"/>
    <w:rsid w:val="00F337E0"/>
    <w:rsid w:val="00F34B52"/>
    <w:rsid w:val="00F34C64"/>
    <w:rsid w:val="00F3734F"/>
    <w:rsid w:val="00F41554"/>
    <w:rsid w:val="00F431BE"/>
    <w:rsid w:val="00F45A5D"/>
    <w:rsid w:val="00F46BC0"/>
    <w:rsid w:val="00F47675"/>
    <w:rsid w:val="00F53955"/>
    <w:rsid w:val="00F550B8"/>
    <w:rsid w:val="00F553E3"/>
    <w:rsid w:val="00F56865"/>
    <w:rsid w:val="00F56A1A"/>
    <w:rsid w:val="00F57962"/>
    <w:rsid w:val="00F6320F"/>
    <w:rsid w:val="00F632D4"/>
    <w:rsid w:val="00F67980"/>
    <w:rsid w:val="00F700A9"/>
    <w:rsid w:val="00F71F19"/>
    <w:rsid w:val="00F72D8D"/>
    <w:rsid w:val="00F7496E"/>
    <w:rsid w:val="00F81BB3"/>
    <w:rsid w:val="00F8352D"/>
    <w:rsid w:val="00F83B62"/>
    <w:rsid w:val="00F84118"/>
    <w:rsid w:val="00F85592"/>
    <w:rsid w:val="00F85998"/>
    <w:rsid w:val="00F907ED"/>
    <w:rsid w:val="00F94294"/>
    <w:rsid w:val="00F964EB"/>
    <w:rsid w:val="00F96B6F"/>
    <w:rsid w:val="00FA4034"/>
    <w:rsid w:val="00FA5748"/>
    <w:rsid w:val="00FA64C3"/>
    <w:rsid w:val="00FB0523"/>
    <w:rsid w:val="00FB0CB1"/>
    <w:rsid w:val="00FB24D2"/>
    <w:rsid w:val="00FB33B5"/>
    <w:rsid w:val="00FC0A23"/>
    <w:rsid w:val="00FC7607"/>
    <w:rsid w:val="00FD0543"/>
    <w:rsid w:val="00FD146A"/>
    <w:rsid w:val="00FD213A"/>
    <w:rsid w:val="00FD4F90"/>
    <w:rsid w:val="00FD7E30"/>
    <w:rsid w:val="00FE021A"/>
    <w:rsid w:val="00FE0645"/>
    <w:rsid w:val="00FE11C4"/>
    <w:rsid w:val="00FE2520"/>
    <w:rsid w:val="00FE2705"/>
    <w:rsid w:val="00FE2935"/>
    <w:rsid w:val="00FE3028"/>
    <w:rsid w:val="00FE69B1"/>
    <w:rsid w:val="00FF2F30"/>
    <w:rsid w:val="00FF3334"/>
    <w:rsid w:val="00FF57A1"/>
    <w:rsid w:val="00FF71B6"/>
    <w:rsid w:val="00FF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1FFCA4CE"/>
  <w15:docId w15:val="{6638F778-0AB4-4729-9A85-CB86F9C3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CG Times" w:hAnsi="CG Times"/>
      <w:b/>
      <w:szCs w:val="20"/>
    </w:rPr>
  </w:style>
  <w:style w:type="paragraph" w:styleId="Heading2">
    <w:name w:val="heading 2"/>
    <w:basedOn w:val="Normal"/>
    <w:next w:val="Normal"/>
    <w:qFormat/>
    <w:pPr>
      <w:keepNext/>
      <w:tabs>
        <w:tab w:val="left" w:pos="360"/>
      </w:tabs>
      <w:jc w:val="center"/>
      <w:outlineLvl w:val="1"/>
    </w:pPr>
    <w:rPr>
      <w:rFonts w:ascii="Arial" w:hAnsi="Arial"/>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CommentText">
    <w:name w:val="annotation text"/>
    <w:basedOn w:val="Normal"/>
    <w:semiHidden/>
    <w:pPr>
      <w:spacing w:after="60"/>
    </w:pPr>
    <w:rPr>
      <w:rFonts w:ascii="Century Schoolbook" w:hAnsi="Century Schoolbook"/>
      <w:sz w:val="20"/>
    </w:rPr>
  </w:style>
  <w:style w:type="paragraph" w:styleId="BalloonText">
    <w:name w:val="Balloon Text"/>
    <w:basedOn w:val="Normal"/>
    <w:link w:val="BalloonTextChar"/>
    <w:rsid w:val="0082245B"/>
    <w:rPr>
      <w:rFonts w:ascii="Tahoma" w:hAnsi="Tahoma" w:cs="Tahoma"/>
      <w:sz w:val="16"/>
      <w:szCs w:val="16"/>
    </w:rPr>
  </w:style>
  <w:style w:type="character" w:customStyle="1" w:styleId="BalloonTextChar">
    <w:name w:val="Balloon Text Char"/>
    <w:link w:val="BalloonText"/>
    <w:rsid w:val="0082245B"/>
    <w:rPr>
      <w:rFonts w:ascii="Tahoma" w:hAnsi="Tahoma" w:cs="Tahoma"/>
      <w:sz w:val="16"/>
      <w:szCs w:val="16"/>
    </w:rPr>
  </w:style>
  <w:style w:type="paragraph" w:styleId="Revision">
    <w:name w:val="Revision"/>
    <w:hidden/>
    <w:uiPriority w:val="99"/>
    <w:semiHidden/>
    <w:rsid w:val="00746811"/>
    <w:rPr>
      <w:sz w:val="24"/>
      <w:szCs w:val="24"/>
    </w:rPr>
  </w:style>
  <w:style w:type="table" w:styleId="TableGrid">
    <w:name w:val="Table Grid"/>
    <w:basedOn w:val="TableNormal"/>
    <w:uiPriority w:val="59"/>
    <w:rsid w:val="00763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3941"/>
    <w:pPr>
      <w:ind w:left="720"/>
      <w:contextualSpacing/>
    </w:pPr>
  </w:style>
  <w:style w:type="paragraph" w:customStyle="1" w:styleId="hd1">
    <w:name w:val="hd1"/>
    <w:basedOn w:val="Header"/>
    <w:next w:val="Normal"/>
    <w:rsid w:val="00F550B8"/>
    <w:pPr>
      <w:spacing w:before="360" w:after="120"/>
      <w:jc w:val="both"/>
    </w:pPr>
    <w:rPr>
      <w:rFonts w:ascii="Century Schoolbook" w:hAnsi="Century Schoolbook"/>
      <w:b/>
      <w:sz w:val="28"/>
      <w:szCs w:val="20"/>
    </w:rPr>
  </w:style>
  <w:style w:type="paragraph" w:customStyle="1" w:styleId="Title1">
    <w:name w:val="Title1"/>
    <w:basedOn w:val="Normal"/>
    <w:rsid w:val="00F550B8"/>
    <w:pPr>
      <w:jc w:val="right"/>
    </w:pPr>
    <w:rPr>
      <w:rFonts w:ascii="Garamond" w:hAnsi="Garamond"/>
      <w:b/>
      <w:sz w:val="72"/>
      <w:szCs w:val="20"/>
    </w:rPr>
  </w:style>
  <w:style w:type="paragraph" w:styleId="BodyText">
    <w:name w:val="Body Text"/>
    <w:basedOn w:val="Normal"/>
    <w:link w:val="BodyTextChar"/>
    <w:uiPriority w:val="99"/>
    <w:rsid w:val="00F550B8"/>
    <w:rPr>
      <w:sz w:val="22"/>
      <w:szCs w:val="20"/>
    </w:rPr>
  </w:style>
  <w:style w:type="character" w:customStyle="1" w:styleId="BodyTextChar">
    <w:name w:val="Body Text Char"/>
    <w:basedOn w:val="DefaultParagraphFont"/>
    <w:link w:val="BodyText"/>
    <w:uiPriority w:val="99"/>
    <w:rsid w:val="00F550B8"/>
    <w:rPr>
      <w:sz w:val="22"/>
    </w:rPr>
  </w:style>
  <w:style w:type="paragraph" w:customStyle="1" w:styleId="hdr1">
    <w:name w:val="hdr1"/>
    <w:basedOn w:val="Normal"/>
    <w:rsid w:val="00AA6F09"/>
    <w:pPr>
      <w:spacing w:before="60"/>
      <w:ind w:left="540"/>
      <w:jc w:val="both"/>
    </w:pPr>
    <w:rPr>
      <w:szCs w:val="20"/>
    </w:rPr>
  </w:style>
  <w:style w:type="paragraph" w:styleId="TOCHeading">
    <w:name w:val="TOC Heading"/>
    <w:basedOn w:val="Heading1"/>
    <w:next w:val="Normal"/>
    <w:uiPriority w:val="39"/>
    <w:unhideWhenUsed/>
    <w:qFormat/>
    <w:rsid w:val="00B64FD4"/>
    <w:pPr>
      <w:keepNext/>
      <w:keepLines/>
      <w:overflowPunct/>
      <w:autoSpaceDE/>
      <w:autoSpaceDN/>
      <w:adjustRightInd/>
      <w:spacing w:before="240" w:line="259" w:lineRule="auto"/>
      <w:jc w:val="left"/>
      <w:textAlignment w:val="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B64FD4"/>
    <w:pPr>
      <w:spacing w:after="100"/>
    </w:pPr>
  </w:style>
  <w:style w:type="character" w:styleId="Hyperlink">
    <w:name w:val="Hyperlink"/>
    <w:basedOn w:val="DefaultParagraphFont"/>
    <w:uiPriority w:val="99"/>
    <w:unhideWhenUsed/>
    <w:rsid w:val="00B64FD4"/>
    <w:rPr>
      <w:color w:val="0000FF" w:themeColor="hyperlink"/>
      <w:u w:val="single"/>
    </w:rPr>
  </w:style>
  <w:style w:type="paragraph" w:styleId="NormalWeb">
    <w:name w:val="Normal (Web)"/>
    <w:basedOn w:val="Normal"/>
    <w:uiPriority w:val="99"/>
    <w:semiHidden/>
    <w:unhideWhenUsed/>
    <w:rsid w:val="00554DA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665398">
      <w:bodyDiv w:val="1"/>
      <w:marLeft w:val="0"/>
      <w:marRight w:val="0"/>
      <w:marTop w:val="0"/>
      <w:marBottom w:val="0"/>
      <w:divBdr>
        <w:top w:val="none" w:sz="0" w:space="0" w:color="auto"/>
        <w:left w:val="none" w:sz="0" w:space="0" w:color="auto"/>
        <w:bottom w:val="none" w:sz="0" w:space="0" w:color="auto"/>
        <w:right w:val="none" w:sz="0" w:space="0" w:color="auto"/>
      </w:divBdr>
      <w:divsChild>
        <w:div w:id="2011906214">
          <w:marLeft w:val="0"/>
          <w:marRight w:val="0"/>
          <w:marTop w:val="0"/>
          <w:marBottom w:val="0"/>
          <w:divBdr>
            <w:top w:val="none" w:sz="0" w:space="0" w:color="auto"/>
            <w:left w:val="none" w:sz="0" w:space="0" w:color="auto"/>
            <w:bottom w:val="none" w:sz="0" w:space="0" w:color="auto"/>
            <w:right w:val="none" w:sz="0" w:space="0" w:color="auto"/>
          </w:divBdr>
          <w:divsChild>
            <w:div w:id="392117082">
              <w:marLeft w:val="0"/>
              <w:marRight w:val="0"/>
              <w:marTop w:val="0"/>
              <w:marBottom w:val="0"/>
              <w:divBdr>
                <w:top w:val="none" w:sz="0" w:space="0" w:color="auto"/>
                <w:left w:val="none" w:sz="0" w:space="0" w:color="auto"/>
                <w:bottom w:val="none" w:sz="0" w:space="0" w:color="auto"/>
                <w:right w:val="none" w:sz="0" w:space="0" w:color="auto"/>
              </w:divBdr>
              <w:divsChild>
                <w:div w:id="1391001937">
                  <w:marLeft w:val="0"/>
                  <w:marRight w:val="0"/>
                  <w:marTop w:val="0"/>
                  <w:marBottom w:val="0"/>
                  <w:divBdr>
                    <w:top w:val="none" w:sz="0" w:space="0" w:color="auto"/>
                    <w:left w:val="none" w:sz="0" w:space="0" w:color="auto"/>
                    <w:bottom w:val="none" w:sz="0" w:space="0" w:color="auto"/>
                    <w:right w:val="none" w:sz="0" w:space="0" w:color="auto"/>
                  </w:divBdr>
                  <w:divsChild>
                    <w:div w:id="842472722">
                      <w:marLeft w:val="0"/>
                      <w:marRight w:val="0"/>
                      <w:marTop w:val="0"/>
                      <w:marBottom w:val="0"/>
                      <w:divBdr>
                        <w:top w:val="none" w:sz="0" w:space="0" w:color="auto"/>
                        <w:left w:val="none" w:sz="0" w:space="0" w:color="auto"/>
                        <w:bottom w:val="none" w:sz="0" w:space="0" w:color="auto"/>
                        <w:right w:val="none" w:sz="0" w:space="0" w:color="auto"/>
                      </w:divBdr>
                      <w:divsChild>
                        <w:div w:id="384986294">
                          <w:marLeft w:val="0"/>
                          <w:marRight w:val="0"/>
                          <w:marTop w:val="0"/>
                          <w:marBottom w:val="0"/>
                          <w:divBdr>
                            <w:top w:val="none" w:sz="0" w:space="0" w:color="auto"/>
                            <w:left w:val="none" w:sz="0" w:space="0" w:color="auto"/>
                            <w:bottom w:val="none" w:sz="0" w:space="0" w:color="auto"/>
                            <w:right w:val="none" w:sz="0" w:space="0" w:color="auto"/>
                          </w:divBdr>
                          <w:divsChild>
                            <w:div w:id="1585995546">
                              <w:marLeft w:val="0"/>
                              <w:marRight w:val="0"/>
                              <w:marTop w:val="0"/>
                              <w:marBottom w:val="0"/>
                              <w:divBdr>
                                <w:top w:val="none" w:sz="0" w:space="0" w:color="auto"/>
                                <w:left w:val="none" w:sz="0" w:space="0" w:color="auto"/>
                                <w:bottom w:val="none" w:sz="0" w:space="0" w:color="auto"/>
                                <w:right w:val="none" w:sz="0" w:space="0" w:color="auto"/>
                              </w:divBdr>
                              <w:divsChild>
                                <w:div w:id="492721901">
                                  <w:marLeft w:val="0"/>
                                  <w:marRight w:val="0"/>
                                  <w:marTop w:val="0"/>
                                  <w:marBottom w:val="0"/>
                                  <w:divBdr>
                                    <w:top w:val="none" w:sz="0" w:space="0" w:color="auto"/>
                                    <w:left w:val="none" w:sz="0" w:space="0" w:color="auto"/>
                                    <w:bottom w:val="none" w:sz="0" w:space="0" w:color="auto"/>
                                    <w:right w:val="none" w:sz="0" w:space="0" w:color="auto"/>
                                  </w:divBdr>
                                  <w:divsChild>
                                    <w:div w:id="12022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088515">
      <w:bodyDiv w:val="1"/>
      <w:marLeft w:val="0"/>
      <w:marRight w:val="0"/>
      <w:marTop w:val="0"/>
      <w:marBottom w:val="0"/>
      <w:divBdr>
        <w:top w:val="none" w:sz="0" w:space="0" w:color="auto"/>
        <w:left w:val="none" w:sz="0" w:space="0" w:color="auto"/>
        <w:bottom w:val="none" w:sz="0" w:space="0" w:color="auto"/>
        <w:right w:val="none" w:sz="0" w:space="0" w:color="auto"/>
      </w:divBdr>
      <w:divsChild>
        <w:div w:id="566690418">
          <w:marLeft w:val="0"/>
          <w:marRight w:val="0"/>
          <w:marTop w:val="0"/>
          <w:marBottom w:val="0"/>
          <w:divBdr>
            <w:top w:val="none" w:sz="0" w:space="0" w:color="auto"/>
            <w:left w:val="none" w:sz="0" w:space="0" w:color="auto"/>
            <w:bottom w:val="none" w:sz="0" w:space="0" w:color="auto"/>
            <w:right w:val="none" w:sz="0" w:space="0" w:color="auto"/>
          </w:divBdr>
          <w:divsChild>
            <w:div w:id="897278964">
              <w:marLeft w:val="0"/>
              <w:marRight w:val="0"/>
              <w:marTop w:val="0"/>
              <w:marBottom w:val="0"/>
              <w:divBdr>
                <w:top w:val="none" w:sz="0" w:space="0" w:color="auto"/>
                <w:left w:val="none" w:sz="0" w:space="0" w:color="auto"/>
                <w:bottom w:val="none" w:sz="0" w:space="0" w:color="auto"/>
                <w:right w:val="none" w:sz="0" w:space="0" w:color="auto"/>
              </w:divBdr>
              <w:divsChild>
                <w:div w:id="1015307218">
                  <w:marLeft w:val="0"/>
                  <w:marRight w:val="0"/>
                  <w:marTop w:val="0"/>
                  <w:marBottom w:val="0"/>
                  <w:divBdr>
                    <w:top w:val="none" w:sz="0" w:space="0" w:color="auto"/>
                    <w:left w:val="none" w:sz="0" w:space="0" w:color="auto"/>
                    <w:bottom w:val="none" w:sz="0" w:space="0" w:color="auto"/>
                    <w:right w:val="none" w:sz="0" w:space="0" w:color="auto"/>
                  </w:divBdr>
                  <w:divsChild>
                    <w:div w:id="1009216588">
                      <w:marLeft w:val="0"/>
                      <w:marRight w:val="0"/>
                      <w:marTop w:val="0"/>
                      <w:marBottom w:val="0"/>
                      <w:divBdr>
                        <w:top w:val="none" w:sz="0" w:space="0" w:color="auto"/>
                        <w:left w:val="none" w:sz="0" w:space="0" w:color="auto"/>
                        <w:bottom w:val="none" w:sz="0" w:space="0" w:color="auto"/>
                        <w:right w:val="none" w:sz="0" w:space="0" w:color="auto"/>
                      </w:divBdr>
                      <w:divsChild>
                        <w:div w:id="147330962">
                          <w:marLeft w:val="0"/>
                          <w:marRight w:val="0"/>
                          <w:marTop w:val="0"/>
                          <w:marBottom w:val="0"/>
                          <w:divBdr>
                            <w:top w:val="none" w:sz="0" w:space="0" w:color="auto"/>
                            <w:left w:val="none" w:sz="0" w:space="0" w:color="auto"/>
                            <w:bottom w:val="none" w:sz="0" w:space="0" w:color="auto"/>
                            <w:right w:val="none" w:sz="0" w:space="0" w:color="auto"/>
                          </w:divBdr>
                          <w:divsChild>
                            <w:div w:id="1255357428">
                              <w:marLeft w:val="0"/>
                              <w:marRight w:val="0"/>
                              <w:marTop w:val="0"/>
                              <w:marBottom w:val="0"/>
                              <w:divBdr>
                                <w:top w:val="none" w:sz="0" w:space="0" w:color="auto"/>
                                <w:left w:val="none" w:sz="0" w:space="0" w:color="auto"/>
                                <w:bottom w:val="none" w:sz="0" w:space="0" w:color="auto"/>
                                <w:right w:val="none" w:sz="0" w:space="0" w:color="auto"/>
                              </w:divBdr>
                              <w:divsChild>
                                <w:div w:id="191042820">
                                  <w:marLeft w:val="0"/>
                                  <w:marRight w:val="0"/>
                                  <w:marTop w:val="0"/>
                                  <w:marBottom w:val="0"/>
                                  <w:divBdr>
                                    <w:top w:val="none" w:sz="0" w:space="0" w:color="auto"/>
                                    <w:left w:val="none" w:sz="0" w:space="0" w:color="auto"/>
                                    <w:bottom w:val="none" w:sz="0" w:space="0" w:color="auto"/>
                                    <w:right w:val="none" w:sz="0" w:space="0" w:color="auto"/>
                                  </w:divBdr>
                                  <w:divsChild>
                                    <w:div w:id="21282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ximus.com/" TargetMode="External"/><Relationship Id="rId13" Type="http://schemas.openxmlformats.org/officeDocument/2006/relationships/control" Target="activeX/activeX2.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ontrol" Target="activeX/activeX4.xml"/><Relationship Id="rId23" Type="http://schemas.microsoft.com/office/2011/relationships/people" Target="people.xml"/><Relationship Id="rId10" Type="http://schemas.openxmlformats.org/officeDocument/2006/relationships/image" Target="media/image2.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ontrol" Target="activeX/activeX3.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3D545-E1DA-4D63-A10A-F15060D28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7034</TotalTime>
  <Pages>9</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Unit Test Case</vt:lpstr>
    </vt:vector>
  </TitlesOfParts>
  <Company>QIC Associate</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 Case</dc:title>
  <dc:subject/>
  <dc:creator>Bruce T Zemlin</dc:creator>
  <cp:keywords/>
  <dc:description/>
  <cp:lastModifiedBy>Huang, Lili</cp:lastModifiedBy>
  <cp:revision>661</cp:revision>
  <cp:lastPrinted>2000-07-13T17:13:00Z</cp:lastPrinted>
  <dcterms:created xsi:type="dcterms:W3CDTF">2015-08-25T18:14:00Z</dcterms:created>
  <dcterms:modified xsi:type="dcterms:W3CDTF">2023-04-11T15:31:00Z</dcterms:modified>
</cp:coreProperties>
</file>
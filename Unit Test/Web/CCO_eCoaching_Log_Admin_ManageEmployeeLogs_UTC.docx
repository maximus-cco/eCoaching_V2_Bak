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1E6" w14:textId="77777777" w:rsidR="00B54F3A" w:rsidRPr="00A64ADF" w:rsidRDefault="00C21B77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70B1BC" wp14:editId="7B5F2D4B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B9B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39736D5" w14:textId="77777777" w:rsidR="00B54F3A" w:rsidRPr="001114CE" w:rsidRDefault="00B54F3A" w:rsidP="00B54F3A"/>
    <w:p w14:paraId="3B1F80AA" w14:textId="77777777" w:rsidR="00B54F3A" w:rsidRPr="001114CE" w:rsidRDefault="00B54F3A" w:rsidP="00B54F3A"/>
    <w:p w14:paraId="4297DA3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69A5ADF" w14:textId="77777777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Admin Manage Employee Logs Unit Test Document</w:t>
      </w:r>
    </w:p>
    <w:p w14:paraId="7A9D0B61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5CA776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354A61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7435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234EFB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DD7A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2C2A7F3" w14:textId="77777777" w:rsidR="00B54F3A" w:rsidRPr="001114CE" w:rsidRDefault="00B54F3A" w:rsidP="00B54F3A"/>
    <w:p w14:paraId="10B1EFCB" w14:textId="77777777" w:rsidR="00B54F3A" w:rsidRPr="001114CE" w:rsidRDefault="00B54F3A" w:rsidP="00B54F3A"/>
    <w:p w14:paraId="15490269" w14:textId="77777777" w:rsidR="00B54F3A" w:rsidRPr="001114CE" w:rsidRDefault="00B54F3A" w:rsidP="00B54F3A"/>
    <w:p w14:paraId="2CEE2A72" w14:textId="77777777" w:rsidR="00B54F3A" w:rsidRPr="001114CE" w:rsidRDefault="00B54F3A" w:rsidP="00B54F3A"/>
    <w:p w14:paraId="47DF2903" w14:textId="77777777" w:rsidR="00B54F3A" w:rsidRPr="001114CE" w:rsidRDefault="00B54F3A" w:rsidP="00B54F3A"/>
    <w:p w14:paraId="57352A83" w14:textId="77777777" w:rsidR="00B54F3A" w:rsidRPr="001114CE" w:rsidRDefault="00B54F3A" w:rsidP="00B54F3A"/>
    <w:p w14:paraId="2DACB5F0" w14:textId="77777777" w:rsidR="00B54F3A" w:rsidRPr="001114CE" w:rsidRDefault="00971190" w:rsidP="00B54F3A">
      <w:r w:rsidRPr="001114CE">
        <w:br w:type="page"/>
      </w:r>
    </w:p>
    <w:p w14:paraId="55CC8390" w14:textId="77777777" w:rsidR="00B54F3A" w:rsidRPr="001114CE" w:rsidRDefault="00B54F3A" w:rsidP="00B54F3A"/>
    <w:p w14:paraId="21E0212D" w14:textId="77777777" w:rsidR="00B54F3A" w:rsidRPr="001114CE" w:rsidRDefault="00B54F3A" w:rsidP="00B54F3A"/>
    <w:p w14:paraId="2E658A79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087E169B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076F2D3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835F932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9A5D88A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A711D1E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3D955EC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3E4E43D9" w14:textId="77777777"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5B8DA257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6399BA85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1B957522" w14:textId="77777777"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FBB53A5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6084C6E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60D00760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14:paraId="27B7DE32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14:paraId="53D3E25B" w14:textId="77777777"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14:paraId="029F8DC3" w14:textId="77777777"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3E0E1701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470265F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62BC5C" w14:textId="77777777"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0DFC0" w14:textId="77777777"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TFS5693 – Delete </w:t>
            </w:r>
            <w:proofErr w:type="gramStart"/>
            <w:r>
              <w:rPr>
                <w:rFonts w:asciiTheme="minorHAnsi" w:hAnsiTheme="minorHAnsi"/>
              </w:rPr>
              <w:t>logs</w:t>
            </w:r>
            <w:proofErr w:type="gramEnd"/>
          </w:p>
          <w:p w14:paraId="31F4A9C9" w14:textId="77777777"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22401D" w14:textId="77777777"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14:paraId="118EF56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0D7404" w14:textId="77777777"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289067" w14:textId="77777777"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TFS10566 – stored procedure needs database schema </w:t>
            </w:r>
            <w:proofErr w:type="gramStart"/>
            <w:r>
              <w:rPr>
                <w:rFonts w:asciiTheme="minorHAnsi" w:hAnsiTheme="minorHAnsi"/>
              </w:rPr>
              <w:t>designator</w:t>
            </w:r>
            <w:proofErr w:type="gramEnd"/>
          </w:p>
          <w:p w14:paraId="443875D1" w14:textId="77777777"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CA7D2" w14:textId="77777777"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14:paraId="1FD296A3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6999FB" w14:textId="77777777" w:rsidR="003B3151" w:rsidRDefault="003B315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450E0B" w14:textId="77777777" w:rsidR="003B3151" w:rsidRDefault="003B315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TFS13716 – Change Module label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8B05C" w14:textId="77777777" w:rsidR="003B3151" w:rsidRDefault="003B315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0C5E43" w:rsidRPr="00566C25" w14:paraId="50AA18BE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E99D31" w14:textId="77777777" w:rsidR="000C5E43" w:rsidRDefault="000C5E4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40408F" w14:textId="77777777" w:rsidR="000C5E43" w:rsidRDefault="000C5E4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F98D30" w14:textId="77777777" w:rsidR="000C5E43" w:rsidRDefault="000C5E4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F30B0" w:rsidRPr="00566C25" w14:paraId="345055F7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84149B" w14:textId="77777777" w:rsidR="00CF30B0" w:rsidRDefault="00CF30B0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07/31/2020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74124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17803 – GDIT to MAXIMUS</w:t>
            </w:r>
          </w:p>
          <w:p w14:paraId="0D2B032F" w14:textId="77777777" w:rsidR="00CF30B0" w:rsidRDefault="00CF30B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</w:t>
            </w:r>
            <w:proofErr w:type="spellStart"/>
            <w:r>
              <w:rPr>
                <w:rFonts w:asciiTheme="minorHAnsi" w:hAnsiTheme="minorHAnsi"/>
              </w:rPr>
              <w:t>vangent</w:t>
            </w:r>
            <w:proofErr w:type="spellEnd"/>
            <w:r>
              <w:rPr>
                <w:rFonts w:asciiTheme="minorHAnsi" w:hAnsiTheme="minorHAnsi"/>
              </w:rPr>
              <w:t xml:space="preserve"> to ad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5D45A" w14:textId="77777777" w:rsidR="00CF30B0" w:rsidRDefault="00CF30B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C72C93" w:rsidRPr="00566C25" w14:paraId="36DF6E02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83590" w14:textId="31C5F410" w:rsidR="00C72C93" w:rsidRDefault="00C72C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09/06/2022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7A7224" w14:textId="4DB834A2" w:rsidR="00C72C93" w:rsidRDefault="00C72C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25</w:t>
            </w:r>
            <w:r w:rsidR="0093502F">
              <w:rPr>
                <w:rFonts w:asciiTheme="minorHAnsi" w:hAnsiTheme="minorHAnsi"/>
              </w:rPr>
              <w:t>243 – Manage Employee Logs: Add search by Log Name.</w:t>
            </w:r>
          </w:p>
          <w:p w14:paraId="4EA3BDFE" w14:textId="77777777" w:rsidR="00BD1EC3" w:rsidRDefault="00BD1EC3" w:rsidP="00B43758">
            <w:pPr>
              <w:rPr>
                <w:rFonts w:asciiTheme="minorHAnsi" w:hAnsiTheme="minorHAnsi"/>
              </w:rPr>
            </w:pPr>
          </w:p>
          <w:p w14:paraId="1E07A1DC" w14:textId="4FF4A82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Removed duplicate TEST cases,</w:t>
            </w:r>
          </w:p>
          <w:p w14:paraId="360FC2FB" w14:textId="77777777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Renamed TEST cases,</w:t>
            </w:r>
          </w:p>
          <w:p w14:paraId="78EB98F8" w14:textId="090CCDF1" w:rsidR="00BD1EC3" w:rsidRDefault="00BD1EC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Search by Log Name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586320" w14:textId="25073A6E" w:rsidR="00C72C93" w:rsidRDefault="00C72C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7744FD" w:rsidRPr="00566C25" w14:paraId="3A3A8AA2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C6C863" w14:textId="2093C48E" w:rsidR="007744FD" w:rsidRDefault="007744FD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03/22/2023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B34209" w14:textId="264EDB88" w:rsidR="007744FD" w:rsidRDefault="007744FD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>TFS 2639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5</w:t>
            </w: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– Reassign: add site dropdown to allow user</w:t>
            </w:r>
            <w:r w:rsidR="0020423F">
              <w:rPr>
                <w:rFonts w:asciiTheme="minorHAnsi" w:hAnsiTheme="minorHAnsi" w:cstheme="minorHAnsi"/>
                <w:i w:val="0"/>
                <w:iCs/>
                <w:sz w:val="20"/>
              </w:rPr>
              <w:t>s</w:t>
            </w:r>
            <w:r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to choose a reviewer from the selected site. </w:t>
            </w:r>
          </w:p>
          <w:p w14:paraId="44FF53BC" w14:textId="257B4E9A" w:rsidR="003A63EA" w:rsidRDefault="003A63EA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lastRenderedPageBreak/>
              <w:t>Updated test URL</w:t>
            </w:r>
            <w:r w:rsidR="00C0762E"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throughout this document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.</w:t>
            </w:r>
          </w:p>
          <w:p w14:paraId="074ED714" w14:textId="7D15D9C0" w:rsidR="00E72BA7" w:rsidRDefault="00E72BA7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E72BA7">
              <w:rPr>
                <w:rFonts w:asciiTheme="minorHAnsi" w:hAnsiTheme="minorHAnsi" w:cstheme="minorHAnsi"/>
                <w:i w:val="0"/>
                <w:iCs/>
                <w:sz w:val="20"/>
              </w:rPr>
              <w:t>ECUIADMIN_MANAGELOG_REASSIGN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:</w:t>
            </w:r>
          </w:p>
          <w:p w14:paraId="4586E2D0" w14:textId="77777777" w:rsidR="00E72BA7" w:rsidRDefault="00E72BA7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Updated 6 and 7.</w:t>
            </w:r>
          </w:p>
          <w:p w14:paraId="20027EC5" w14:textId="45566056" w:rsidR="00E72BA7" w:rsidRPr="00D77F93" w:rsidRDefault="00E72BA7" w:rsidP="00311865">
            <w:pPr>
              <w:pStyle w:val="hdr1"/>
              <w:ind w:left="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Added 6.1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C60856" w14:textId="503B2A6A" w:rsidR="007744FD" w:rsidRDefault="007744FD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Lili Huang</w:t>
            </w:r>
          </w:p>
        </w:tc>
      </w:tr>
      <w:tr w:rsidR="00311865" w:rsidRPr="00566C25" w14:paraId="43AEB45F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BA0551" w14:textId="4DC4D8C8" w:rsidR="00311865" w:rsidRDefault="00311865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09/01/2023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1D99D3" w14:textId="1ECECBC6" w:rsidR="00311865" w:rsidRDefault="00311865" w:rsidP="00E72BA7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TFS </w:t>
            </w:r>
            <w:proofErr w:type="gramStart"/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2704</w:t>
            </w:r>
            <w:r w:rsidR="00376A7B">
              <w:rPr>
                <w:rFonts w:asciiTheme="minorHAnsi" w:hAnsiTheme="minorHAnsi" w:cstheme="minorHAnsi"/>
                <w:i w:val="0"/>
                <w:iCs/>
                <w:sz w:val="20"/>
              </w:rPr>
              <w:t>7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 -</w:t>
            </w:r>
            <w:proofErr w:type="gramEnd"/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 Error happens when trying to inactivate/reactivate logs </w:t>
            </w:r>
            <w:r w:rsidR="00EE18FC" w:rsidRPr="00311865">
              <w:rPr>
                <w:rFonts w:asciiTheme="minorHAnsi" w:hAnsiTheme="minorHAnsi" w:cstheme="minorHAnsi"/>
                <w:i w:val="0"/>
                <w:iCs/>
                <w:sz w:val="20"/>
              </w:rPr>
              <w:t>consecutively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.</w:t>
            </w:r>
          </w:p>
          <w:p w14:paraId="0A4432E5" w14:textId="77777777" w:rsidR="00F90D3E" w:rsidRDefault="00F90D3E" w:rsidP="00F90D3E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 w:rsidRPr="00F90D3E">
              <w:rPr>
                <w:rFonts w:asciiTheme="minorHAnsi" w:hAnsiTheme="minorHAnsi" w:cstheme="minorHAnsi"/>
                <w:i w:val="0"/>
                <w:iCs/>
                <w:sz w:val="20"/>
              </w:rPr>
              <w:t>ECUIADMIN_MANAGELOG_INACTIVATE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 xml:space="preserve">, </w:t>
            </w:r>
            <w:r w:rsidRPr="00F90D3E">
              <w:rPr>
                <w:rFonts w:asciiTheme="minorHAnsi" w:hAnsiTheme="minorHAnsi" w:cstheme="minorHAnsi"/>
                <w:i w:val="0"/>
                <w:iCs/>
                <w:sz w:val="20"/>
              </w:rPr>
              <w:t>ECUIADMIN_MANAGELOG_REACTIVATE</w:t>
            </w: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:</w:t>
            </w:r>
          </w:p>
          <w:p w14:paraId="106AAD4D" w14:textId="2176EA62" w:rsidR="00F90D3E" w:rsidRPr="00311865" w:rsidRDefault="00F90D3E" w:rsidP="00F90D3E">
            <w:pPr>
              <w:pStyle w:val="hdr1"/>
              <w:ind w:left="0"/>
              <w:rPr>
                <w:rFonts w:asciiTheme="minorHAnsi" w:hAnsiTheme="minorHAnsi" w:cstheme="minorHAnsi"/>
                <w:i w:val="0"/>
                <w:iCs/>
                <w:sz w:val="20"/>
              </w:rPr>
            </w:pPr>
            <w:r>
              <w:rPr>
                <w:rFonts w:asciiTheme="minorHAnsi" w:hAnsiTheme="minorHAnsi" w:cstheme="minorHAnsi"/>
                <w:i w:val="0"/>
                <w:iCs/>
                <w:sz w:val="20"/>
              </w:rPr>
              <w:t>Added 8.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871147" w14:textId="13471F27" w:rsidR="00311865" w:rsidRDefault="0031186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260E57" w:rsidRPr="00566C25" w14:paraId="61F4C15E" w14:textId="77777777" w:rsidTr="009619FD">
        <w:trPr>
          <w:ins w:id="15" w:author="Huang, Lili" w:date="2023-09-19T14:08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A3813C" w14:textId="628518B7" w:rsidR="00260E57" w:rsidRDefault="00260E57" w:rsidP="00A70693">
            <w:pPr>
              <w:pStyle w:val="hdr1"/>
              <w:ind w:left="0"/>
              <w:rPr>
                <w:ins w:id="16" w:author="Huang, Lili" w:date="2023-09-19T14:08:00Z"/>
                <w:rFonts w:asciiTheme="minorHAnsi" w:hAnsiTheme="minorHAnsi"/>
                <w:i w:val="0"/>
                <w:sz w:val="20"/>
              </w:rPr>
            </w:pPr>
            <w:ins w:id="17" w:author="Huang, Lili" w:date="2023-09-19T14:08:00Z">
              <w:r>
                <w:rPr>
                  <w:rFonts w:asciiTheme="minorHAnsi" w:hAnsiTheme="minorHAnsi"/>
                  <w:i w:val="0"/>
                  <w:sz w:val="20"/>
                </w:rPr>
                <w:t>09/19/2023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E13C" w14:textId="77777777" w:rsidR="00260E57" w:rsidRPr="004F595D" w:rsidRDefault="00260E57" w:rsidP="00E72BA7">
            <w:pPr>
              <w:pStyle w:val="hdr1"/>
              <w:ind w:left="0"/>
              <w:rPr>
                <w:ins w:id="18" w:author="Huang, Lili" w:date="2023-09-19T14:13:00Z"/>
                <w:rFonts w:asciiTheme="minorHAnsi" w:hAnsiTheme="minorHAnsi" w:cstheme="minorHAnsi"/>
                <w:i w:val="0"/>
                <w:iCs/>
                <w:color w:val="000000"/>
                <w:sz w:val="20"/>
              </w:rPr>
            </w:pPr>
            <w:ins w:id="19" w:author="Huang, Lili" w:date="2023-09-19T14:08:00Z">
              <w:r w:rsidRPr="004F595D">
                <w:rPr>
                  <w:rFonts w:asciiTheme="minorHAnsi" w:hAnsiTheme="minorHAnsi" w:cstheme="minorHAnsi"/>
                  <w:i w:val="0"/>
                  <w:iCs/>
                  <w:color w:val="000000"/>
                  <w:sz w:val="20"/>
                </w:rPr>
                <w:t>TFS 27187 – Inactivate: allow users to search by multiple log names.</w:t>
              </w:r>
            </w:ins>
          </w:p>
          <w:p w14:paraId="1AB7DFBB" w14:textId="01ED7FBE" w:rsidR="004F595D" w:rsidRDefault="004F595D" w:rsidP="00E72BA7">
            <w:pPr>
              <w:pStyle w:val="hdr1"/>
              <w:ind w:left="0"/>
              <w:rPr>
                <w:ins w:id="20" w:author="Huang, Lili" w:date="2023-09-19T14:15:00Z"/>
                <w:rFonts w:asciiTheme="minorHAnsi" w:hAnsiTheme="minorHAnsi" w:cstheme="minorHAnsi"/>
                <w:i w:val="0"/>
                <w:iCs/>
                <w:color w:val="000000"/>
                <w:sz w:val="20"/>
              </w:rPr>
            </w:pPr>
            <w:ins w:id="21" w:author="Huang, Lili" w:date="2023-09-19T14:14:00Z">
              <w:r w:rsidRPr="004F595D">
                <w:rPr>
                  <w:rFonts w:asciiTheme="minorHAnsi" w:hAnsiTheme="minorHAnsi" w:cstheme="minorHAnsi"/>
                  <w:i w:val="0"/>
                  <w:iCs/>
                  <w:color w:val="000000"/>
                  <w:sz w:val="20"/>
                </w:rPr>
                <w:t>ECUIADMIN_MANAGELOG_INACTIVATE</w:t>
              </w:r>
            </w:ins>
            <w:ins w:id="22" w:author="Huang, Lili" w:date="2023-09-19T14:15:00Z">
              <w:r w:rsidR="009F0D0A">
                <w:rPr>
                  <w:rFonts w:asciiTheme="minorHAnsi" w:hAnsiTheme="minorHAnsi" w:cstheme="minorHAnsi"/>
                  <w:i w:val="0"/>
                  <w:iCs/>
                  <w:color w:val="000000"/>
                  <w:sz w:val="20"/>
                </w:rPr>
                <w:t>:</w:t>
              </w:r>
            </w:ins>
          </w:p>
          <w:p w14:paraId="76A1A340" w14:textId="1B9995EA" w:rsidR="009F0D0A" w:rsidRPr="0061700C" w:rsidRDefault="009F0D0A" w:rsidP="00E72BA7">
            <w:pPr>
              <w:pStyle w:val="hdr1"/>
              <w:ind w:left="0"/>
              <w:rPr>
                <w:ins w:id="23" w:author="Huang, Lili" w:date="2023-09-19T14:08:00Z"/>
                <w:rFonts w:asciiTheme="minorHAnsi" w:hAnsiTheme="minorHAnsi" w:cstheme="minorHAnsi"/>
                <w:i w:val="0"/>
                <w:iCs/>
                <w:color w:val="000000"/>
                <w:sz w:val="20"/>
              </w:rPr>
            </w:pPr>
            <w:ins w:id="24" w:author="Huang, Lili" w:date="2023-09-19T14:15:00Z">
              <w:r>
                <w:rPr>
                  <w:rFonts w:asciiTheme="minorHAnsi" w:hAnsiTheme="minorHAnsi" w:cstheme="minorHAnsi"/>
                  <w:i w:val="0"/>
                  <w:iCs/>
                  <w:color w:val="000000"/>
                  <w:sz w:val="20"/>
                </w:rPr>
                <w:t>Updated 11.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C0E4" w14:textId="6946D99F" w:rsidR="00260E57" w:rsidRDefault="00260E57" w:rsidP="001329CA">
            <w:pPr>
              <w:pStyle w:val="hdr1"/>
              <w:ind w:left="0"/>
              <w:rPr>
                <w:ins w:id="25" w:author="Huang, Lili" w:date="2023-09-19T14:08:00Z"/>
                <w:rFonts w:asciiTheme="minorHAnsi" w:hAnsiTheme="minorHAnsi"/>
                <w:i w:val="0"/>
                <w:sz w:val="20"/>
              </w:rPr>
            </w:pPr>
            <w:ins w:id="26" w:author="Huang, Lili" w:date="2023-09-19T14:10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14:paraId="08FEB35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E328C1C" w14:textId="77777777" w:rsidR="00B54F3A" w:rsidRPr="001114CE" w:rsidRDefault="00971190" w:rsidP="00B54F3A">
      <w:r w:rsidRPr="001114CE">
        <w:br w:type="page"/>
      </w:r>
    </w:p>
    <w:p w14:paraId="6435EBE8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2766633" w14:textId="77777777" w:rsidTr="009619FD">
        <w:tc>
          <w:tcPr>
            <w:tcW w:w="2628" w:type="dxa"/>
          </w:tcPr>
          <w:p w14:paraId="03A8060A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5FFC708B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33BAD56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5EEAAC8B" w14:textId="77777777" w:rsidTr="009619FD">
        <w:tc>
          <w:tcPr>
            <w:tcW w:w="2628" w:type="dxa"/>
          </w:tcPr>
          <w:p w14:paraId="63758AFD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2F620871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6BEA3400" w14:textId="77777777" w:rsidR="00AA3543" w:rsidRDefault="00E355DE" w:rsidP="00AA3543">
      <w:r w:rsidRPr="001114CE">
        <w:br w:type="page"/>
      </w:r>
    </w:p>
    <w:p w14:paraId="12D9C63C" w14:textId="77777777" w:rsidR="00534A8B" w:rsidRDefault="00534A8B" w:rsidP="00534A8B"/>
    <w:p w14:paraId="4796A45E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14:paraId="578455D4" w14:textId="77777777" w:rsidTr="00A64F51">
        <w:trPr>
          <w:tblHeader/>
        </w:trPr>
        <w:tc>
          <w:tcPr>
            <w:tcW w:w="2549" w:type="dxa"/>
            <w:shd w:val="solid" w:color="auto" w:fill="000000"/>
          </w:tcPr>
          <w:p w14:paraId="792C894E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C9C6967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471ED0CA" w14:textId="77777777" w:rsidTr="00A64F51">
        <w:tc>
          <w:tcPr>
            <w:tcW w:w="2549" w:type="dxa"/>
          </w:tcPr>
          <w:p w14:paraId="0ADD95D0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71C90056" w14:textId="274F69B5"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="00B52A1A">
              <w:rPr>
                <w:rFonts w:asciiTheme="minorHAnsi" w:hAnsiTheme="minorHAnsi"/>
                <w:i w:val="0"/>
                <w:sz w:val="20"/>
              </w:rPr>
              <w:t>_</w:t>
            </w:r>
            <w:r w:rsidR="0058397A">
              <w:rPr>
                <w:rFonts w:asciiTheme="minorHAnsi" w:hAnsiTheme="minorHAnsi"/>
                <w:i w:val="0"/>
                <w:sz w:val="20"/>
              </w:rPr>
              <w:t>MAINMENU</w:t>
            </w:r>
          </w:p>
        </w:tc>
      </w:tr>
      <w:tr w:rsidR="00534A8B" w14:paraId="51C18E1E" w14:textId="77777777" w:rsidTr="00A64F51">
        <w:tc>
          <w:tcPr>
            <w:tcW w:w="2549" w:type="dxa"/>
          </w:tcPr>
          <w:p w14:paraId="043C9E71" w14:textId="77777777"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24970C5A" w14:textId="77777777"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14:paraId="127B7DBC" w14:textId="77777777" w:rsidTr="00A64F51">
        <w:tc>
          <w:tcPr>
            <w:tcW w:w="2549" w:type="dxa"/>
          </w:tcPr>
          <w:p w14:paraId="0976024C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F42D895" w14:textId="6D58359E" w:rsidR="00534A8B" w:rsidRPr="00566C25" w:rsidRDefault="008E1A47" w:rsidP="003D015C">
            <w:pPr>
              <w:rPr>
                <w:rFonts w:asciiTheme="minorHAnsi" w:hAnsiTheme="minorHAnsi"/>
              </w:rPr>
            </w:pPr>
            <w:r w:rsidRPr="008E1A47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B36792" w14:paraId="4C94FC8F" w14:textId="77777777" w:rsidTr="00A64F51">
        <w:tc>
          <w:tcPr>
            <w:tcW w:w="2549" w:type="dxa"/>
          </w:tcPr>
          <w:p w14:paraId="26935237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7CC5D54E" w14:textId="77777777"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14:paraId="0A57146A" w14:textId="77777777" w:rsidTr="00A64F51">
        <w:tc>
          <w:tcPr>
            <w:tcW w:w="2549" w:type="dxa"/>
          </w:tcPr>
          <w:p w14:paraId="0AA9D118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C742B6" w14:textId="77777777"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14:paraId="0307F662" w14:textId="77777777" w:rsidTr="00A64F51">
        <w:tc>
          <w:tcPr>
            <w:tcW w:w="2549" w:type="dxa"/>
          </w:tcPr>
          <w:p w14:paraId="49B6E73F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8D23355" w14:textId="77777777"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14:paraId="6383D169" w14:textId="77777777" w:rsidR="00534A8B" w:rsidRDefault="00534A8B" w:rsidP="00534A8B"/>
    <w:p w14:paraId="530591BF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3C2316D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7B52CBF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C82657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17C5EE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B518C6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72830B26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FAD90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4BFF396F" w14:textId="77777777" w:rsidTr="00A633ED">
        <w:trPr>
          <w:cantSplit/>
        </w:trPr>
        <w:tc>
          <w:tcPr>
            <w:tcW w:w="900" w:type="dxa"/>
          </w:tcPr>
          <w:p w14:paraId="1BEEDA59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53B4134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D413C8F" w14:textId="77777777"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14:paraId="0ABD1D88" w14:textId="77777777" w:rsidR="00D5361A" w:rsidRDefault="00D5361A" w:rsidP="00F12AF5">
            <w:pPr>
              <w:pStyle w:val="CSETableText"/>
              <w:ind w:left="159"/>
            </w:pPr>
          </w:p>
          <w:p w14:paraId="0D77263C" w14:textId="6C0DE5FC" w:rsidR="00830DBD" w:rsidRDefault="00000000" w:rsidP="00830DBD">
            <w:pPr>
              <w:pStyle w:val="CSETableText"/>
              <w:ind w:left="159"/>
              <w:rPr>
                <w:rStyle w:val="Hyperlink"/>
              </w:rPr>
            </w:pPr>
            <w:hyperlink r:id="rId10" w:history="1">
              <w:r w:rsidR="00830DBD" w:rsidRPr="003C1BF8">
                <w:rPr>
                  <w:rStyle w:val="Hyperlink"/>
                  <w:rFonts w:asciiTheme="minorHAnsi" w:hAnsiTheme="minorHAnsi"/>
                </w:rPr>
                <w:t>https://uvaadadweb50cco.ad.local/ecl_admin_dev/</w:t>
              </w:r>
            </w:hyperlink>
          </w:p>
          <w:p w14:paraId="1422AD3F" w14:textId="184440D0" w:rsidR="00830DBD" w:rsidRPr="00311865" w:rsidRDefault="00830DBD" w:rsidP="00830DBD">
            <w:pPr>
              <w:pStyle w:val="CSETableText"/>
              <w:ind w:left="159"/>
              <w:rPr>
                <w:color w:val="0000FF"/>
                <w:u w:val="single"/>
              </w:rPr>
            </w:pPr>
          </w:p>
        </w:tc>
        <w:tc>
          <w:tcPr>
            <w:tcW w:w="4410" w:type="dxa"/>
          </w:tcPr>
          <w:p w14:paraId="115CFE44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79328E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3951A95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14:paraId="2A2998D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14:paraId="18D9AB0E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14:paraId="7183F2FA" w14:textId="77777777"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14:paraId="6E0D582E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0FCC431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4B228E" w14:textId="77777777" w:rsidR="00517994" w:rsidRDefault="00517994" w:rsidP="00BB176E">
      <w:pPr>
        <w:rPr>
          <w:sz w:val="18"/>
        </w:rPr>
      </w:pPr>
    </w:p>
    <w:p w14:paraId="72796325" w14:textId="77777777" w:rsidR="00517994" w:rsidRDefault="00517994" w:rsidP="00BB176E">
      <w:pPr>
        <w:rPr>
          <w:sz w:val="18"/>
        </w:rPr>
      </w:pPr>
    </w:p>
    <w:p w14:paraId="35DD802C" w14:textId="77777777" w:rsidR="00517994" w:rsidRDefault="00517994" w:rsidP="00BB176E">
      <w:pPr>
        <w:rPr>
          <w:sz w:val="18"/>
        </w:rPr>
      </w:pPr>
    </w:p>
    <w:p w14:paraId="0D8AEA09" w14:textId="77777777" w:rsidR="00517994" w:rsidRDefault="00517994" w:rsidP="00BB176E">
      <w:pPr>
        <w:rPr>
          <w:sz w:val="18"/>
        </w:rPr>
      </w:pPr>
    </w:p>
    <w:p w14:paraId="25410AC7" w14:textId="77777777"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14:paraId="50982295" w14:textId="77777777" w:rsidTr="006C79CC">
        <w:trPr>
          <w:tblHeader/>
        </w:trPr>
        <w:tc>
          <w:tcPr>
            <w:tcW w:w="2549" w:type="dxa"/>
            <w:shd w:val="solid" w:color="auto" w:fill="000000"/>
          </w:tcPr>
          <w:p w14:paraId="4B472DEA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4B937A3" w14:textId="77777777"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14:paraId="0D17E0CA" w14:textId="77777777" w:rsidTr="006C79CC">
        <w:tc>
          <w:tcPr>
            <w:tcW w:w="2549" w:type="dxa"/>
          </w:tcPr>
          <w:p w14:paraId="77739B12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91105CA" w14:textId="3AB19395"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6A3AB1">
              <w:rPr>
                <w:rFonts w:asciiTheme="minorHAnsi" w:hAnsiTheme="minorHAnsi"/>
              </w:rPr>
              <w:t>_INACTIVATE</w:t>
            </w:r>
          </w:p>
        </w:tc>
      </w:tr>
      <w:tr w:rsidR="00517994" w14:paraId="4EE3EAF1" w14:textId="77777777" w:rsidTr="006C79CC">
        <w:tc>
          <w:tcPr>
            <w:tcW w:w="2549" w:type="dxa"/>
          </w:tcPr>
          <w:p w14:paraId="68176705" w14:textId="77777777"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64D80926" w14:textId="77777777"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14:paraId="15422DFF" w14:textId="77777777" w:rsidTr="006C79CC">
        <w:tc>
          <w:tcPr>
            <w:tcW w:w="2549" w:type="dxa"/>
          </w:tcPr>
          <w:p w14:paraId="18B90E39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E635F0D" w14:textId="7038C1C1" w:rsidR="00EF4841" w:rsidRPr="00566C25" w:rsidRDefault="00693D2D" w:rsidP="002767F7">
            <w:pPr>
              <w:rPr>
                <w:rFonts w:asciiTheme="minorHAnsi" w:hAnsiTheme="minorHAnsi"/>
              </w:rPr>
            </w:pPr>
            <w:r w:rsidRPr="00693D2D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EF4841" w14:paraId="1CC4EE93" w14:textId="77777777" w:rsidTr="006C79CC">
        <w:tc>
          <w:tcPr>
            <w:tcW w:w="2549" w:type="dxa"/>
          </w:tcPr>
          <w:p w14:paraId="26EB52ED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2CD905EC" w14:textId="77777777"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14:paraId="5171881C" w14:textId="77777777" w:rsidTr="006C79CC">
        <w:tc>
          <w:tcPr>
            <w:tcW w:w="2549" w:type="dxa"/>
          </w:tcPr>
          <w:p w14:paraId="4A014DF3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2F18473C" w14:textId="77777777"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14:paraId="5546D901" w14:textId="77777777" w:rsidTr="006C79CC">
        <w:tc>
          <w:tcPr>
            <w:tcW w:w="2549" w:type="dxa"/>
          </w:tcPr>
          <w:p w14:paraId="0B7F86AC" w14:textId="77777777"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365E288F" w14:textId="77777777"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</w:t>
            </w:r>
            <w:proofErr w:type="gramStart"/>
            <w:r>
              <w:rPr>
                <w:rFonts w:asciiTheme="minorHAnsi" w:hAnsiTheme="minorHAnsi"/>
              </w:rPr>
              <w:t xml:space="preserve">-  </w:t>
            </w:r>
            <w:r w:rsidR="00FC0DEA">
              <w:rPr>
                <w:rFonts w:asciiTheme="minorHAnsi" w:hAnsiTheme="minorHAnsi"/>
              </w:rPr>
              <w:t>Inactivate</w:t>
            </w:r>
            <w:proofErr w:type="gramEnd"/>
            <w:r w:rsidR="00FC0DEA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9FFDA26" w14:textId="77777777" w:rsidR="00517994" w:rsidRDefault="00517994" w:rsidP="00517994"/>
    <w:p w14:paraId="0760B508" w14:textId="77777777"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14:paraId="56DAF8C9" w14:textId="77777777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0DA37D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3A45B300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1EF0D082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77BC5F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0266A486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6C24B99" w14:textId="77777777"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14:paraId="0432D319" w14:textId="77777777" w:rsidTr="00567226">
        <w:trPr>
          <w:cantSplit/>
        </w:trPr>
        <w:tc>
          <w:tcPr>
            <w:tcW w:w="900" w:type="dxa"/>
          </w:tcPr>
          <w:p w14:paraId="29871D7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F8183DE" w14:textId="77777777"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14:paraId="66ACB33D" w14:textId="0C9D7421"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</w:t>
            </w:r>
            <w:r w:rsidR="00646597">
              <w:rPr>
                <w:rFonts w:asciiTheme="minorHAnsi" w:hAnsiTheme="minorHAnsi"/>
              </w:rPr>
              <w:t>:</w:t>
            </w:r>
          </w:p>
          <w:p w14:paraId="59453575" w14:textId="4F20BA92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A25C04" w14:textId="710DC8EE" w:rsidR="007C5A75" w:rsidRPr="007744FD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498D0B9" w14:textId="020DF1E8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Type, Employee Level, and Employee</w:t>
            </w:r>
            <w:r w:rsidR="00212F57">
              <w:rPr>
                <w:rFonts w:asciiTheme="minorHAnsi" w:hAnsiTheme="minorHAnsi"/>
              </w:rPr>
              <w:t xml:space="preserve"> </w:t>
            </w:r>
            <w:r w:rsidR="00212F57" w:rsidRPr="007744FD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="00212F57" w:rsidRPr="007744FD">
              <w:rPr>
                <w:rFonts w:asciiTheme="minorHAnsi" w:hAnsiTheme="minorHAnsi"/>
                <w:i/>
                <w:iCs/>
              </w:rPr>
              <w:t>)</w:t>
            </w:r>
            <w:r w:rsidR="00212F57"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096FA2B9" w14:textId="4C8D519B" w:rsidR="007C5A75" w:rsidRDefault="007C5A75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346F863" w14:textId="24B3A1AB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A4DDD56" w14:textId="6E00CCC1" w:rsidR="00646597" w:rsidRDefault="0064659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2FBC0612" w14:textId="26521019" w:rsidR="00BB23BE" w:rsidRDefault="00BB23BE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Type:</w:t>
            </w:r>
          </w:p>
          <w:p w14:paraId="01EC4416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5FFCA0E2" w14:textId="77777777" w:rsidR="00B865B8" w:rsidRDefault="00B865B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  <w:p w14:paraId="7FBF42F4" w14:textId="0F7CD5C1" w:rsidR="00B865B8" w:rsidRDefault="005101F7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3C63DB">
              <w:rPr>
                <w:rFonts w:asciiTheme="minorHAnsi" w:hAnsiTheme="minorHAnsi"/>
              </w:rPr>
              <w:t xml:space="preserve"> Level</w:t>
            </w:r>
            <w:r w:rsidR="007D3EA1">
              <w:rPr>
                <w:rFonts w:asciiTheme="minorHAnsi" w:hAnsiTheme="minorHAnsi"/>
              </w:rPr>
              <w:t>:</w:t>
            </w:r>
          </w:p>
          <w:p w14:paraId="08FF9B45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0F44B9B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4705533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2568A59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3D064D9A" w14:textId="77777777" w:rsidR="00B865B8" w:rsidRDefault="00B865B8" w:rsidP="00B865B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546C08F5" w14:textId="77777777"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14:paraId="484A4957" w14:textId="1C5D2EAD" w:rsidR="009C4698" w:rsidRPr="00152CF8" w:rsidRDefault="009C469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64EC786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ED3F38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82765E7" w14:textId="77777777" w:rsidTr="00567226">
        <w:trPr>
          <w:cantSplit/>
        </w:trPr>
        <w:tc>
          <w:tcPr>
            <w:tcW w:w="900" w:type="dxa"/>
          </w:tcPr>
          <w:p w14:paraId="2CD91104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10BD3C" w14:textId="709370FA" w:rsidR="00587EDB" w:rsidRDefault="00587ED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TEST#1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8F53981" w14:textId="2465A6BB" w:rsidR="00587EDB" w:rsidRDefault="00587EDB" w:rsidP="00587ED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43BC48" w14:textId="58A24D7F" w:rsidR="009630B2" w:rsidRDefault="00B32861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</w:t>
            </w:r>
            <w:r w:rsidR="00587EDB">
              <w:rPr>
                <w:rFonts w:asciiTheme="minorHAnsi" w:hAnsiTheme="minorHAnsi"/>
                <w:bCs/>
                <w:szCs w:val="20"/>
              </w:rPr>
              <w:t>Select an Employee Level.</w:t>
            </w:r>
          </w:p>
        </w:tc>
        <w:tc>
          <w:tcPr>
            <w:tcW w:w="4500" w:type="dxa"/>
          </w:tcPr>
          <w:p w14:paraId="049ACD62" w14:textId="2D2944B7"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r w:rsidR="00587EDB">
              <w:rPr>
                <w:rFonts w:asciiTheme="minorHAnsi" w:hAnsiTheme="minorHAnsi"/>
              </w:rPr>
              <w:t xml:space="preserve">dropdown </w:t>
            </w:r>
            <w:r>
              <w:rPr>
                <w:rFonts w:asciiTheme="minorHAnsi" w:hAnsiTheme="minorHAnsi"/>
              </w:rPr>
              <w:t xml:space="preserve">is populated with employees from ALL sites having active logs for the selected </w:t>
            </w:r>
            <w:r w:rsidR="00587EDB">
              <w:rPr>
                <w:rFonts w:asciiTheme="minorHAnsi" w:hAnsiTheme="minorHAnsi"/>
              </w:rPr>
              <w:t xml:space="preserve">Log Type and </w:t>
            </w:r>
            <w:r w:rsidR="002815AA">
              <w:rPr>
                <w:rFonts w:asciiTheme="minorHAnsi" w:hAnsiTheme="minorHAnsi"/>
              </w:rPr>
              <w:t>Employee</w:t>
            </w:r>
            <w:r w:rsidR="00B97776">
              <w:rPr>
                <w:rFonts w:asciiTheme="minorHAnsi" w:hAnsiTheme="minorHAnsi"/>
              </w:rPr>
              <w:t xml:space="preserve"> Level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41C5D70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DD8259A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4A67A985" w14:textId="77777777" w:rsidTr="00567226">
        <w:trPr>
          <w:cantSplit/>
        </w:trPr>
        <w:tc>
          <w:tcPr>
            <w:tcW w:w="900" w:type="dxa"/>
          </w:tcPr>
          <w:p w14:paraId="2A7D2A68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D0A94E" w14:textId="233DEBD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 w:rsidR="00FF5AA9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FBE0CA" w14:textId="198E266C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</w:t>
            </w:r>
            <w:r w:rsidR="00ED74D8">
              <w:rPr>
                <w:rFonts w:asciiTheme="minorHAnsi" w:hAnsiTheme="minorHAnsi"/>
                <w:bCs/>
                <w:szCs w:val="20"/>
              </w:rPr>
              <w:t>,</w:t>
            </w:r>
          </w:p>
          <w:p w14:paraId="6AEB7BD9" w14:textId="1F00B812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  <w:r w:rsidR="00CC1DD4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66FB253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4BCEE89F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BBF0675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328D22CA" w14:textId="77777777" w:rsidTr="00567226">
        <w:trPr>
          <w:cantSplit/>
        </w:trPr>
        <w:tc>
          <w:tcPr>
            <w:tcW w:w="900" w:type="dxa"/>
          </w:tcPr>
          <w:p w14:paraId="05DF2631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CC8D53B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FA9117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340F3A86" w14:textId="77777777"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14:paraId="4745070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E2BD4BD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7CCB4062" w14:textId="77777777" w:rsidTr="00567226">
        <w:trPr>
          <w:cantSplit/>
        </w:trPr>
        <w:tc>
          <w:tcPr>
            <w:tcW w:w="900" w:type="dxa"/>
          </w:tcPr>
          <w:p w14:paraId="6B7C67D6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EA86F63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3EC5D925" w14:textId="623759D8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Inactivate</w:t>
            </w:r>
            <w:r w:rsidR="00C256F8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4728326A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14:paraId="6C22DB6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04808E4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407917">
              <w:rPr>
                <w:rFonts w:asciiTheme="minorHAnsi" w:hAnsiTheme="minorHAnsi"/>
              </w:rPr>
              <w:t xml:space="preserve">employee </w:t>
            </w:r>
            <w:proofErr w:type="spellStart"/>
            <w:r w:rsidR="008C1BC2">
              <w:rPr>
                <w:rFonts w:asciiTheme="minorHAnsi" w:hAnsiTheme="minorHAnsi"/>
              </w:rPr>
              <w:t>level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type.</w:t>
            </w:r>
          </w:p>
          <w:p w14:paraId="3689B9B8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CA685BC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B65587B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A00690E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14:paraId="689FECD9" w14:textId="77777777" w:rsidTr="00567226">
        <w:trPr>
          <w:cantSplit/>
        </w:trPr>
        <w:tc>
          <w:tcPr>
            <w:tcW w:w="900" w:type="dxa"/>
          </w:tcPr>
          <w:p w14:paraId="1C71EB03" w14:textId="77777777"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9518BDC" w14:textId="77777777"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86F527C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from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51BC3789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3CAB7077" w14:textId="77777777"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14:paraId="18065C13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14:paraId="47070C6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472F061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787C9ED7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FE683A2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2954BC7D" w14:textId="77777777"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2CFCAB2" w14:textId="77777777"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14:paraId="4264255B" w14:textId="77777777" w:rsidTr="00567226">
        <w:trPr>
          <w:cantSplit/>
        </w:trPr>
        <w:tc>
          <w:tcPr>
            <w:tcW w:w="900" w:type="dxa"/>
          </w:tcPr>
          <w:p w14:paraId="5A4E2708" w14:textId="77777777"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3C54D2" w14:textId="77777777"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3C8EB9E1" w14:textId="77777777"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14:paraId="4A7DD26B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57FE3001" w14:textId="77777777"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14:paraId="4D848E19" w14:textId="77777777"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14C38F5" w14:textId="77777777"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14321414" w14:textId="77777777"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390D85" w14:textId="77777777"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7C88162" w14:textId="77777777"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2184CD1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947BAF3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FDBF1FC" w14:textId="77777777"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14:paraId="33DF5E76" w14:textId="77777777"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B37AFE8" w14:textId="77777777"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2314A" w:rsidRPr="00FF5201" w14:paraId="0B574221" w14:textId="77777777" w:rsidTr="00567226">
        <w:trPr>
          <w:cantSplit/>
        </w:trPr>
        <w:tc>
          <w:tcPr>
            <w:tcW w:w="900" w:type="dxa"/>
          </w:tcPr>
          <w:p w14:paraId="4EF3AB95" w14:textId="77777777" w:rsidR="0082314A" w:rsidRPr="00FF5201" w:rsidRDefault="0082314A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750A4134" w14:textId="008D36DB" w:rsidR="0082314A" w:rsidRDefault="0082314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TEST#2 - #7</w:t>
            </w:r>
            <w:r w:rsidR="009B729C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25744C12" w14:textId="44A93FAA" w:rsidR="0082314A" w:rsidRDefault="009B729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Able to search logs and successfully inactivate selected log(s).</w:t>
            </w:r>
          </w:p>
        </w:tc>
        <w:tc>
          <w:tcPr>
            <w:tcW w:w="1260" w:type="dxa"/>
          </w:tcPr>
          <w:p w14:paraId="799722D5" w14:textId="5A317AEC" w:rsidR="0082314A" w:rsidRDefault="009B729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6202C7B" w14:textId="77777777" w:rsidR="0082314A" w:rsidRPr="00FF5201" w:rsidRDefault="0082314A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52A53" w:rsidRPr="00FF5201" w14:paraId="23F099B1" w14:textId="77777777" w:rsidTr="00567226">
        <w:trPr>
          <w:cantSplit/>
        </w:trPr>
        <w:tc>
          <w:tcPr>
            <w:tcW w:w="900" w:type="dxa"/>
          </w:tcPr>
          <w:p w14:paraId="3C167911" w14:textId="77777777" w:rsidR="00B52A53" w:rsidRPr="00FF5201" w:rsidRDefault="00B52A53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7AF096C" w14:textId="179DFF69" w:rsidR="00B52A53" w:rsidRDefault="00B52A5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452F4BBB" w14:textId="2DE0EB31" w:rsidR="00587DC1" w:rsidRDefault="0058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r w:rsidR="002605A9">
              <w:rPr>
                <w:rFonts w:asciiTheme="minorHAnsi" w:hAnsiTheme="minorHAnsi"/>
                <w:bCs/>
                <w:szCs w:val="20"/>
              </w:rPr>
              <w:t>by</w:t>
            </w:r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4978EB47" w14:textId="77777777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4AD053D" w14:textId="77777777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42791482" w14:textId="46927837" w:rsidR="00745837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</w:t>
            </w:r>
            <w:ins w:id="27" w:author="Huang, Lili" w:date="2023-09-19T14:12:00Z">
              <w:r w:rsidR="00EF713A">
                <w:rPr>
                  <w:rFonts w:asciiTheme="minorHAnsi" w:hAnsiTheme="minorHAnsi"/>
                </w:rPr>
                <w:t>s</w:t>
              </w:r>
            </w:ins>
            <w:r>
              <w:rPr>
                <w:rFonts w:asciiTheme="minorHAnsi" w:hAnsiTheme="minorHAnsi"/>
              </w:rPr>
              <w:t xml:space="preserve"> </w:t>
            </w:r>
            <w:del w:id="28" w:author="Huang, Lili" w:date="2023-09-19T14:12:00Z">
              <w:r w:rsidDel="00EF713A">
                <w:rPr>
                  <w:rFonts w:asciiTheme="minorHAnsi" w:hAnsiTheme="minorHAnsi"/>
                </w:rPr>
                <w:delText>input box</w:delText>
              </w:r>
            </w:del>
            <w:ins w:id="29" w:author="Huang, Lili" w:date="2023-09-19T14:12:00Z">
              <w:r w:rsidR="00EF713A">
                <w:rPr>
                  <w:rFonts w:asciiTheme="minorHAnsi" w:hAnsiTheme="minorHAnsi"/>
                </w:rPr>
                <w:t>text area</w:t>
              </w:r>
            </w:ins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3A149552" w14:textId="5E441B7B" w:rsidR="00B52A53" w:rsidRDefault="0074583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B13950" w14:textId="77777777" w:rsidR="00B52A53" w:rsidRPr="00FF5201" w:rsidRDefault="00B52A5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F1895" w:rsidRPr="00FF5201" w14:paraId="433BC624" w14:textId="77777777" w:rsidTr="00567226">
        <w:trPr>
          <w:cantSplit/>
        </w:trPr>
        <w:tc>
          <w:tcPr>
            <w:tcW w:w="900" w:type="dxa"/>
          </w:tcPr>
          <w:p w14:paraId="71F86ECC" w14:textId="77777777" w:rsidR="004F1895" w:rsidRPr="00FF5201" w:rsidRDefault="004F1895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31CF510" w14:textId="2C252326" w:rsidR="004F1895" w:rsidRDefault="004F1895" w:rsidP="007744FD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E2F94">
              <w:rPr>
                <w:rFonts w:asciiTheme="minorHAnsi" w:hAnsiTheme="minorHAnsi"/>
                <w:bCs/>
                <w:szCs w:val="20"/>
              </w:rPr>
              <w:t>9</w:t>
            </w:r>
            <w:r w:rsidR="00301AAC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3028BBC" w14:textId="6B5C6601" w:rsid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62BF8D55" w14:textId="08F214F9" w:rsidR="004F1895" w:rsidRDefault="004F189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18C399D" w14:textId="3E9BB91C" w:rsidR="004F1895" w:rsidRDefault="004F1895" w:rsidP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699DCE38" w14:textId="30983312" w:rsidR="004F1895" w:rsidRPr="004F1895" w:rsidRDefault="004F189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</w:t>
            </w:r>
            <w:ins w:id="30" w:author="Huang, Lili" w:date="2023-09-19T14:12:00Z">
              <w:r w:rsidR="00976C69">
                <w:rPr>
                  <w:rFonts w:asciiTheme="minorHAnsi" w:hAnsiTheme="minorHAnsi"/>
                </w:rPr>
                <w:t>s</w:t>
              </w:r>
            </w:ins>
            <w:r>
              <w:rPr>
                <w:rFonts w:asciiTheme="minorHAnsi" w:hAnsiTheme="minorHAnsi"/>
              </w:rPr>
              <w:t xml:space="preserve"> </w:t>
            </w:r>
            <w:del w:id="31" w:author="Huang, Lili" w:date="2023-09-19T14:12:00Z">
              <w:r w:rsidDel="00976C69">
                <w:rPr>
                  <w:rFonts w:asciiTheme="minorHAnsi" w:hAnsiTheme="minorHAnsi"/>
                </w:rPr>
                <w:delText xml:space="preserve">input box </w:delText>
              </w:r>
            </w:del>
            <w:ins w:id="32" w:author="Huang, Lili" w:date="2023-09-19T14:13:00Z">
              <w:r w:rsidR="00976C69">
                <w:rPr>
                  <w:rFonts w:asciiTheme="minorHAnsi" w:hAnsiTheme="minorHAnsi"/>
                </w:rPr>
                <w:t xml:space="preserve">text area </w:t>
              </w:r>
            </w:ins>
            <w:proofErr w:type="gramStart"/>
            <w:r>
              <w:rPr>
                <w:rFonts w:asciiTheme="minorHAnsi" w:hAnsiTheme="minorHAnsi"/>
              </w:rPr>
              <w:t>are</w:t>
            </w:r>
            <w:proofErr w:type="gramEnd"/>
            <w:r>
              <w:rPr>
                <w:rFonts w:asciiTheme="minorHAnsi" w:hAnsiTheme="minorHAnsi"/>
              </w:rPr>
              <w:t xml:space="preserve"> bordered with red line.</w:t>
            </w:r>
          </w:p>
        </w:tc>
        <w:tc>
          <w:tcPr>
            <w:tcW w:w="1260" w:type="dxa"/>
          </w:tcPr>
          <w:p w14:paraId="65FD1A1A" w14:textId="367F1E2A" w:rsidR="004F1895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9DF3688" w14:textId="44FC968F" w:rsidR="004F1895" w:rsidRPr="00FF5201" w:rsidRDefault="004F189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</w:t>
            </w:r>
            <w:ins w:id="33" w:author="Huang, Lili" w:date="2023-09-19T14:13:00Z">
              <w:r w:rsidR="0094586E">
                <w:rPr>
                  <w:i/>
                </w:rPr>
                <w:t>s</w:t>
              </w:r>
            </w:ins>
            <w:r>
              <w:rPr>
                <w:i/>
              </w:rPr>
              <w:t xml:space="preserve"> are both required fields.</w:t>
            </w:r>
          </w:p>
        </w:tc>
      </w:tr>
      <w:tr w:rsidR="00D21DB2" w:rsidRPr="00FF5201" w14:paraId="5F6DF443" w14:textId="77777777" w:rsidTr="00567226">
        <w:trPr>
          <w:cantSplit/>
        </w:trPr>
        <w:tc>
          <w:tcPr>
            <w:tcW w:w="900" w:type="dxa"/>
          </w:tcPr>
          <w:p w14:paraId="4658D293" w14:textId="77777777" w:rsidR="00D21DB2" w:rsidRPr="00FF5201" w:rsidRDefault="00D21DB2" w:rsidP="00D21DB2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ACEBDB0" w14:textId="27C23695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E2F94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784FDDD4" w14:textId="77777777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2AFE0680" w14:textId="514EF715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Enter </w:t>
            </w:r>
            <w:del w:id="34" w:author="Huang, Lili" w:date="2023-09-19T14:10:00Z">
              <w:r w:rsidDel="009E4DB9">
                <w:rPr>
                  <w:rFonts w:asciiTheme="minorHAnsi" w:hAnsiTheme="minorHAnsi"/>
                  <w:bCs/>
                  <w:szCs w:val="20"/>
                </w:rPr>
                <w:delText>Log Name</w:delText>
              </w:r>
            </w:del>
            <w:ins w:id="35" w:author="Huang, Lili" w:date="2023-09-19T14:10:00Z">
              <w:r w:rsidR="009E4DB9">
                <w:rPr>
                  <w:rFonts w:asciiTheme="minorHAnsi" w:hAnsiTheme="minorHAnsi"/>
                  <w:bCs/>
                  <w:szCs w:val="20"/>
                </w:rPr>
                <w:t>log</w:t>
              </w:r>
            </w:ins>
            <w:ins w:id="36" w:author="Huang, Lili" w:date="2023-09-19T14:11:00Z">
              <w:r w:rsidR="009E4DB9">
                <w:rPr>
                  <w:rFonts w:asciiTheme="minorHAnsi" w:hAnsiTheme="minorHAnsi"/>
                  <w:bCs/>
                  <w:szCs w:val="20"/>
                </w:rPr>
                <w:t xml:space="preserve"> names, separate log names by comma</w:t>
              </w:r>
            </w:ins>
            <w:r>
              <w:rPr>
                <w:rFonts w:asciiTheme="minorHAnsi" w:hAnsiTheme="minorHAnsi"/>
                <w:bCs/>
                <w:szCs w:val="20"/>
              </w:rPr>
              <w:t>,</w:t>
            </w:r>
          </w:p>
          <w:p w14:paraId="58933222" w14:textId="6E4C3955" w:rsidR="00D21DB2" w:rsidRDefault="00D21DB2" w:rsidP="00D21DB2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21F72F4D" w14:textId="3BF2A6E0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</w:t>
            </w:r>
            <w:ins w:id="37" w:author="Huang, Lili" w:date="2023-09-19T14:11:00Z">
              <w:r w:rsidR="009E4DB9">
                <w:rPr>
                  <w:rFonts w:asciiTheme="minorHAnsi" w:hAnsiTheme="minorHAnsi"/>
                </w:rPr>
                <w:t>s</w:t>
              </w:r>
            </w:ins>
            <w:r>
              <w:rPr>
                <w:rFonts w:asciiTheme="minorHAnsi" w:hAnsiTheme="minorHAnsi"/>
              </w:rPr>
              <w:t xml:space="preserve"> with the entered name</w:t>
            </w:r>
            <w:ins w:id="38" w:author="Huang, Lili" w:date="2023-09-19T14:11:00Z">
              <w:r w:rsidR="009E4DB9">
                <w:rPr>
                  <w:rFonts w:asciiTheme="minorHAnsi" w:hAnsiTheme="minorHAnsi"/>
                </w:rPr>
                <w:t>s</w:t>
              </w:r>
            </w:ins>
            <w:r>
              <w:rPr>
                <w:rFonts w:asciiTheme="minorHAnsi" w:hAnsiTheme="minorHAnsi"/>
              </w:rPr>
              <w:t xml:space="preserve"> display</w:t>
            </w:r>
            <w:del w:id="39" w:author="Huang, Lili" w:date="2023-09-19T14:11:00Z">
              <w:r w:rsidDel="009E4DB9">
                <w:rPr>
                  <w:rFonts w:asciiTheme="minorHAnsi" w:hAnsiTheme="minorHAnsi"/>
                </w:rPr>
                <w:delText>s</w:delText>
              </w:r>
            </w:del>
            <w:r>
              <w:rPr>
                <w:rFonts w:asciiTheme="minorHAnsi" w:hAnsiTheme="minorHAnsi"/>
              </w:rPr>
              <w:t xml:space="preserve"> if found, otherwise, display “Total record(s) found: 0”.</w:t>
            </w:r>
          </w:p>
        </w:tc>
        <w:tc>
          <w:tcPr>
            <w:tcW w:w="1260" w:type="dxa"/>
          </w:tcPr>
          <w:p w14:paraId="22DE547F" w14:textId="2CB2FDF6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5C5677" w14:textId="77777777" w:rsidR="00D21DB2" w:rsidRDefault="00D21DB2" w:rsidP="00D21DB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6F9F83E" w14:textId="77777777" w:rsidR="005357AE" w:rsidRDefault="005357AE" w:rsidP="005357AE">
      <w:pPr>
        <w:rPr>
          <w:sz w:val="18"/>
        </w:rPr>
      </w:pPr>
    </w:p>
    <w:p w14:paraId="0EB51062" w14:textId="77777777"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14:paraId="438B2A65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5342395F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E9FCD13" w14:textId="77777777"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14:paraId="1C4DE2AA" w14:textId="77777777" w:rsidTr="00E208DF">
        <w:tc>
          <w:tcPr>
            <w:tcW w:w="2549" w:type="dxa"/>
          </w:tcPr>
          <w:p w14:paraId="4CE62C06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3533B906" w14:textId="15C5B5EC"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0C0F52">
              <w:rPr>
                <w:rFonts w:asciiTheme="minorHAnsi" w:hAnsiTheme="minorHAnsi"/>
              </w:rPr>
              <w:t>_REASSIGN</w:t>
            </w:r>
          </w:p>
        </w:tc>
      </w:tr>
      <w:tr w:rsidR="00D76568" w14:paraId="52352B05" w14:textId="77777777" w:rsidTr="00E208DF">
        <w:tc>
          <w:tcPr>
            <w:tcW w:w="2549" w:type="dxa"/>
          </w:tcPr>
          <w:p w14:paraId="72FD522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B464795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318789C9" w14:textId="77777777" w:rsidTr="00E208DF">
        <w:tc>
          <w:tcPr>
            <w:tcW w:w="2549" w:type="dxa"/>
          </w:tcPr>
          <w:p w14:paraId="5CC03D73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56024E6D" w14:textId="535ECE49" w:rsidR="00D76568" w:rsidRPr="00566C25" w:rsidRDefault="00F53FAE" w:rsidP="00B40116">
            <w:pPr>
              <w:rPr>
                <w:rFonts w:asciiTheme="minorHAnsi" w:hAnsiTheme="minorHAnsi"/>
              </w:rPr>
            </w:pPr>
            <w:r w:rsidRPr="00F53FAE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D76568" w14:paraId="28AC828D" w14:textId="77777777" w:rsidTr="00E208DF">
        <w:tc>
          <w:tcPr>
            <w:tcW w:w="2549" w:type="dxa"/>
          </w:tcPr>
          <w:p w14:paraId="37BDA3DC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0143FF79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1616D555" w14:textId="77777777" w:rsidTr="00E208DF">
        <w:tc>
          <w:tcPr>
            <w:tcW w:w="2549" w:type="dxa"/>
          </w:tcPr>
          <w:p w14:paraId="7D191A89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471BF1C4" w14:textId="77777777"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14:paraId="6F389B2D" w14:textId="77777777" w:rsidTr="00E208DF">
        <w:tc>
          <w:tcPr>
            <w:tcW w:w="2549" w:type="dxa"/>
          </w:tcPr>
          <w:p w14:paraId="0502CB4A" w14:textId="77777777"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573D8C34" w14:textId="77777777"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69A609F4" w14:textId="77777777"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14:paraId="066220D2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1D8B22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1384EB4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383007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259D084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454586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2D02683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14:paraId="0F8F9DBA" w14:textId="77777777" w:rsidTr="00FA3563">
        <w:trPr>
          <w:cantSplit/>
        </w:trPr>
        <w:tc>
          <w:tcPr>
            <w:tcW w:w="900" w:type="dxa"/>
          </w:tcPr>
          <w:p w14:paraId="7D91D8BA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F34507E" w14:textId="77777777"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14:paraId="0F630257" w14:textId="77777777" w:rsidR="00EA7379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</w:t>
            </w:r>
            <w:proofErr w:type="gramStart"/>
            <w:r>
              <w:rPr>
                <w:rFonts w:asciiTheme="minorHAnsi" w:hAnsiTheme="minorHAnsi"/>
              </w:rPr>
              <w:t>following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</w:p>
          <w:p w14:paraId="72F897EA" w14:textId="45E8EF0F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DA78FD" w14:textId="77777777" w:rsidR="00EA7379" w:rsidRPr="00BA59C7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50605A40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Pr="00BA59C7">
              <w:rPr>
                <w:rFonts w:asciiTheme="minorHAnsi" w:hAnsiTheme="minorHAnsi"/>
                <w:i/>
                <w:iCs/>
              </w:rPr>
              <w:t>)</w:t>
            </w:r>
            <w:r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1B732903" w14:textId="77777777" w:rsidR="00EA7379" w:rsidRDefault="00EA7379" w:rsidP="00EA737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1427E074" w14:textId="77777777" w:rsidR="00EA7379" w:rsidRDefault="00EA7379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500E948" w14:textId="375205C6" w:rsidR="002C2A88" w:rsidRPr="007744FD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</w:t>
            </w:r>
            <w:r w:rsidR="00A75039">
              <w:rPr>
                <w:rFonts w:asciiTheme="minorHAnsi" w:hAnsiTheme="minorHAnsi"/>
                <w:b/>
                <w:bCs/>
                <w:u w:val="single"/>
              </w:rPr>
              <w:t>down</w:t>
            </w:r>
            <w:r w:rsidRPr="007744FD">
              <w:rPr>
                <w:rFonts w:asciiTheme="minorHAnsi" w:hAnsiTheme="minorHAnsi"/>
                <w:b/>
                <w:bCs/>
                <w:u w:val="single"/>
              </w:rPr>
              <w:t>:</w:t>
            </w:r>
          </w:p>
          <w:p w14:paraId="3F02647F" w14:textId="77777777" w:rsidR="002C2A88" w:rsidRDefault="00F9409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0E1D21">
              <w:rPr>
                <w:rFonts w:asciiTheme="minorHAnsi" w:hAnsiTheme="minorHAnsi"/>
              </w:rPr>
              <w:t xml:space="preserve"> Level</w:t>
            </w:r>
            <w:r w:rsidR="002C2A88">
              <w:rPr>
                <w:rFonts w:asciiTheme="minorHAnsi" w:hAnsiTheme="minorHAnsi"/>
              </w:rPr>
              <w:t>:</w:t>
            </w:r>
          </w:p>
          <w:p w14:paraId="1442667C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526257A5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21C9426A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41059E72" w14:textId="77777777" w:rsidR="002C2A8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0F9C4F43" w14:textId="77777777" w:rsidR="00D76568" w:rsidRPr="00152CF8" w:rsidRDefault="002C2A88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14:paraId="7A997AA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D0262A7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46271F4" w14:textId="77777777" w:rsidTr="00FA3563">
        <w:trPr>
          <w:cantSplit/>
        </w:trPr>
        <w:tc>
          <w:tcPr>
            <w:tcW w:w="900" w:type="dxa"/>
          </w:tcPr>
          <w:p w14:paraId="13A2A231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134FF6D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4937D954" w14:textId="2DDE3BE0"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employee </w:t>
            </w:r>
            <w:r w:rsidR="00644054">
              <w:rPr>
                <w:rFonts w:asciiTheme="minorHAnsi" w:hAnsiTheme="minorHAnsi"/>
                <w:bCs/>
                <w:szCs w:val="20"/>
              </w:rPr>
              <w:t xml:space="preserve">level </w:t>
            </w:r>
            <w:r>
              <w:rPr>
                <w:rFonts w:asciiTheme="minorHAnsi" w:hAnsiTheme="minorHAnsi"/>
                <w:bCs/>
                <w:szCs w:val="20"/>
              </w:rPr>
              <w:t xml:space="preserve">in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“</w:t>
            </w:r>
            <w:r w:rsidR="001E5961">
              <w:rPr>
                <w:rFonts w:asciiTheme="minorHAnsi" w:hAnsiTheme="minorHAnsi"/>
                <w:bCs/>
                <w:szCs w:val="20"/>
              </w:rPr>
              <w:t xml:space="preserve"> Employee</w:t>
            </w:r>
            <w:proofErr w:type="gramEnd"/>
            <w:r w:rsidR="00153F8F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42E3DF8" w14:textId="77B72EF8" w:rsidR="00BD279D" w:rsidRDefault="00417A09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D76568">
              <w:rPr>
                <w:rFonts w:asciiTheme="minorHAnsi" w:hAnsiTheme="minorHAnsi"/>
              </w:rPr>
              <w:t xml:space="preserve">: </w:t>
            </w:r>
          </w:p>
          <w:p w14:paraId="7679DC05" w14:textId="4991E252" w:rsidR="00BD279D" w:rsidRDefault="002374FD" w:rsidP="00BD279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“All” </w:t>
            </w:r>
            <w:r w:rsidR="00BD279D">
              <w:rPr>
                <w:rFonts w:asciiTheme="minorHAnsi" w:hAnsiTheme="minorHAnsi"/>
              </w:rPr>
              <w:t>+</w:t>
            </w:r>
          </w:p>
          <w:p w14:paraId="7E995875" w14:textId="421CAF56" w:rsidR="00D76568" w:rsidRDefault="00BD279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DC570D">
              <w:rPr>
                <w:rFonts w:asciiTheme="minorHAnsi" w:hAnsiTheme="minorHAnsi"/>
              </w:rPr>
              <w:t xml:space="preserve">ending statuses for the selected </w:t>
            </w:r>
            <w:r w:rsidR="008F4338">
              <w:rPr>
                <w:rFonts w:asciiTheme="minorHAnsi" w:hAnsiTheme="minorHAnsi"/>
              </w:rPr>
              <w:t>employee</w:t>
            </w:r>
            <w:r w:rsidR="00A65E85">
              <w:rPr>
                <w:rFonts w:asciiTheme="minorHAnsi" w:hAnsiTheme="minorHAnsi"/>
              </w:rPr>
              <w:t xml:space="preserve"> level</w:t>
            </w:r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14:paraId="5BE384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268AA84" w14:textId="390B71AF" w:rsidR="00D76568" w:rsidRPr="00FF5201" w:rsidRDefault="00ED4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Allow to select “A</w:t>
            </w:r>
            <w:r w:rsidR="00FE03B3">
              <w:rPr>
                <w:i/>
              </w:rPr>
              <w:t>ll</w:t>
            </w:r>
            <w:r>
              <w:rPr>
                <w:i/>
              </w:rPr>
              <w:t>” as Status</w:t>
            </w:r>
          </w:p>
        </w:tc>
      </w:tr>
      <w:tr w:rsidR="00D76568" w:rsidRPr="00FF5201" w14:paraId="5AB01788" w14:textId="77777777" w:rsidTr="00FA3563">
        <w:trPr>
          <w:cantSplit/>
        </w:trPr>
        <w:tc>
          <w:tcPr>
            <w:tcW w:w="900" w:type="dxa"/>
          </w:tcPr>
          <w:p w14:paraId="0FBA7BFB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32F39A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DB7FCE3" w14:textId="77777777"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0DFE090B" w14:textId="6AC017DA" w:rsidR="00F8584D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Pending Reviewer: </w:t>
            </w:r>
            <w:r w:rsidR="00F8584D">
              <w:rPr>
                <w:rFonts w:asciiTheme="minorHAnsi" w:hAnsiTheme="minorHAnsi"/>
              </w:rPr>
              <w:t xml:space="preserve"> </w:t>
            </w:r>
          </w:p>
          <w:p w14:paraId="566D752B" w14:textId="0B611A0F" w:rsidR="00D76568" w:rsidRDefault="00F858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457639">
              <w:rPr>
                <w:rFonts w:asciiTheme="minorHAnsi" w:hAnsiTheme="minorHAnsi"/>
              </w:rPr>
              <w:t xml:space="preserve">eviewers from ALL sites who have pending logs to review for the selected </w:t>
            </w:r>
            <w:r w:rsidR="009F61DD">
              <w:rPr>
                <w:rFonts w:asciiTheme="minorHAnsi" w:hAnsiTheme="minorHAnsi"/>
              </w:rPr>
              <w:t>Employee</w:t>
            </w:r>
            <w:r w:rsidR="00261729">
              <w:rPr>
                <w:rFonts w:asciiTheme="minorHAnsi" w:hAnsiTheme="minorHAnsi"/>
              </w:rPr>
              <w:t xml:space="preserve"> Level</w:t>
            </w:r>
            <w:r w:rsidR="009F61DD">
              <w:rPr>
                <w:rFonts w:asciiTheme="minorHAnsi" w:hAnsiTheme="minorHAnsi"/>
              </w:rPr>
              <w:t xml:space="preserve"> </w:t>
            </w:r>
            <w:r w:rsidR="00457639"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14:paraId="4034DFA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747B6E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14:paraId="43C82ACF" w14:textId="77777777" w:rsidTr="00FA3563">
        <w:trPr>
          <w:cantSplit/>
        </w:trPr>
        <w:tc>
          <w:tcPr>
            <w:tcW w:w="900" w:type="dxa"/>
          </w:tcPr>
          <w:p w14:paraId="30839DD0" w14:textId="77777777"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44A137F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8DACE4B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D290750" w14:textId="77777777"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14:paraId="1A0A4967" w14:textId="77777777"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17AEB6E2" w14:textId="77777777"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24AAB400" w14:textId="77777777"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C05DDF2" w14:textId="77777777" w:rsidTr="00FA3563">
        <w:trPr>
          <w:cantSplit/>
        </w:trPr>
        <w:tc>
          <w:tcPr>
            <w:tcW w:w="900" w:type="dxa"/>
          </w:tcPr>
          <w:p w14:paraId="711F13A0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040C574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FE3D55F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427D7C5F" w14:textId="77777777"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631920B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086B36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4D98ED8D" w14:textId="77777777" w:rsidTr="00FA3563">
        <w:trPr>
          <w:cantSplit/>
        </w:trPr>
        <w:tc>
          <w:tcPr>
            <w:tcW w:w="900" w:type="dxa"/>
          </w:tcPr>
          <w:p w14:paraId="282052E6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7B190E0E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B3D1A63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4229FFA3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6040E87B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5238F79" w14:textId="70490E92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ED1F05">
              <w:rPr>
                <w:rFonts w:asciiTheme="minorHAnsi" w:hAnsiTheme="minorHAnsi"/>
              </w:rPr>
              <w:t xml:space="preserve">employee </w:t>
            </w:r>
            <w:r w:rsidR="00DC54D7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14:paraId="3DC0E569" w14:textId="4EB8ED81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77C5A70" w14:textId="13C7BC65" w:rsidR="00B36714" w:rsidRDefault="00B36714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“Site:”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active sites default to the current reviewer’s site.</w:t>
            </w:r>
          </w:p>
          <w:p w14:paraId="3043F82A" w14:textId="77777777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A94299E" w14:textId="588DFF7C"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</w:t>
            </w:r>
            <w:r w:rsidR="00C969AF">
              <w:rPr>
                <w:rFonts w:asciiTheme="minorHAnsi" w:hAnsiTheme="minorHAnsi"/>
              </w:rPr>
              <w:t xml:space="preserve">selected </w:t>
            </w:r>
            <w:r>
              <w:rPr>
                <w:rFonts w:asciiTheme="minorHAnsi" w:hAnsiTheme="minorHAnsi"/>
              </w:rPr>
              <w:t>site.</w:t>
            </w:r>
          </w:p>
          <w:p w14:paraId="610D5B6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8776EE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78E7805E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434832B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D21AE" w:rsidRPr="00FF5201" w14:paraId="2BAB4F8C" w14:textId="77777777" w:rsidTr="00FA3563">
        <w:trPr>
          <w:cantSplit/>
        </w:trPr>
        <w:tc>
          <w:tcPr>
            <w:tcW w:w="900" w:type="dxa"/>
          </w:tcPr>
          <w:p w14:paraId="5A5DB14C" w14:textId="5C255E56" w:rsidR="006D21AE" w:rsidRPr="00FF5201" w:rsidRDefault="006D21AE" w:rsidP="0031186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i/>
              </w:rPr>
            </w:pPr>
            <w:r>
              <w:rPr>
                <w:i/>
              </w:rPr>
              <w:t>6.1</w:t>
            </w:r>
          </w:p>
        </w:tc>
        <w:tc>
          <w:tcPr>
            <w:tcW w:w="3960" w:type="dxa"/>
          </w:tcPr>
          <w:p w14:paraId="0CAA6DA4" w14:textId="77777777" w:rsidR="006D21AE" w:rsidRDefault="006D21A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5767A0C7" w14:textId="7A33456E" w:rsidR="006D21AE" w:rsidRDefault="006D21A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site other than the current reviewer’s site.</w:t>
            </w:r>
          </w:p>
        </w:tc>
        <w:tc>
          <w:tcPr>
            <w:tcW w:w="4500" w:type="dxa"/>
          </w:tcPr>
          <w:p w14:paraId="3D8FC8E9" w14:textId="5A4225FE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selected site.</w:t>
            </w:r>
          </w:p>
        </w:tc>
        <w:tc>
          <w:tcPr>
            <w:tcW w:w="1260" w:type="dxa"/>
          </w:tcPr>
          <w:p w14:paraId="501B6B95" w14:textId="5087016C" w:rsidR="006D21AE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6FB2445" w14:textId="77777777" w:rsidR="006D21AE" w:rsidRPr="00FF5201" w:rsidRDefault="006D21A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14:paraId="1B8A5473" w14:textId="77777777" w:rsidTr="00FA3563">
        <w:trPr>
          <w:cantSplit/>
        </w:trPr>
        <w:tc>
          <w:tcPr>
            <w:tcW w:w="900" w:type="dxa"/>
          </w:tcPr>
          <w:p w14:paraId="7EDE0765" w14:textId="77777777"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EB158" w14:textId="77777777"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27635FD" w14:textId="2A2356EE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 xml:space="preserve">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28CAAB86" w14:textId="2C438E58" w:rsidR="0078330F" w:rsidRDefault="0078330F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site</w:t>
            </w:r>
            <w:r w:rsidR="008847C9">
              <w:rPr>
                <w:rFonts w:asciiTheme="minorHAnsi" w:hAnsiTheme="minorHAnsi"/>
                <w:bCs/>
                <w:szCs w:val="20"/>
              </w:rPr>
              <w:t xml:space="preserve"> or “All</w:t>
            </w:r>
            <w:proofErr w:type="gramStart"/>
            <w:r w:rsidR="008847C9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6C020D83" w14:textId="77777777"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proofErr w:type="gram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5CD5C4B" w14:textId="77777777"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525A6CE8" w14:textId="77777777"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7210DAF1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AC4784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B403F15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1AC1084F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A6885F4" w14:textId="77777777"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16E7D7E1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57519E7D" w14:textId="77777777"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713A13C0" w14:textId="77777777"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C148DA2" w14:textId="77777777"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14:paraId="1B4FB0E4" w14:textId="77777777" w:rsidTr="00FA3563">
        <w:trPr>
          <w:cantSplit/>
        </w:trPr>
        <w:tc>
          <w:tcPr>
            <w:tcW w:w="900" w:type="dxa"/>
          </w:tcPr>
          <w:p w14:paraId="24D67607" w14:textId="77777777"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27AB180" w14:textId="77777777"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14:paraId="47F855DD" w14:textId="77777777"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1D02DB60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11A6AE6C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427E0FB8" w14:textId="77777777"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14:paraId="792DDF4E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6FDCAEE4" w14:textId="77777777"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02E4EE7" w14:textId="77777777"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B95A0F4" w14:textId="77777777"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064C6A7E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14:paraId="3C9E07F4" w14:textId="77777777"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15A40253" w14:textId="77777777"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FF9DF33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F49872" w14:textId="77777777"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25891CFD" w14:textId="77777777"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829EC01" w14:textId="77777777"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C618A" w:rsidRPr="00FF5201" w14:paraId="2899749B" w14:textId="77777777" w:rsidTr="00FA3563">
        <w:trPr>
          <w:cantSplit/>
        </w:trPr>
        <w:tc>
          <w:tcPr>
            <w:tcW w:w="900" w:type="dxa"/>
          </w:tcPr>
          <w:p w14:paraId="2CE57655" w14:textId="77777777" w:rsidR="000C618A" w:rsidRPr="00FF5201" w:rsidRDefault="000C618A" w:rsidP="000C618A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6C7F71B" w14:textId="77777777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TEST#1.</w:t>
            </w:r>
          </w:p>
          <w:p w14:paraId="79F96ECC" w14:textId="605F8692" w:rsidR="000C618A" w:rsidRDefault="000C618A" w:rsidP="000C61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By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4BBA7EFB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CA64B42" w14:textId="77777777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711C72BB" w14:textId="22A20848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6B6A5C0E" w14:textId="3D247BD0" w:rsidR="000C618A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A5A631E" w14:textId="77777777" w:rsidR="000C618A" w:rsidRPr="00FF5201" w:rsidRDefault="000C618A" w:rsidP="000C61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83A1E" w:rsidRPr="00FF5201" w14:paraId="5741CD0C" w14:textId="77777777" w:rsidTr="00BA59C7">
        <w:trPr>
          <w:cantSplit/>
        </w:trPr>
        <w:tc>
          <w:tcPr>
            <w:tcW w:w="900" w:type="dxa"/>
          </w:tcPr>
          <w:p w14:paraId="01A02E86" w14:textId="34228206" w:rsidR="00183A1E" w:rsidRPr="00FF5201" w:rsidRDefault="00680C8F" w:rsidP="007744FD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</w:tcPr>
          <w:p w14:paraId="79257B74" w14:textId="784CAEF4" w:rsidR="00183A1E" w:rsidRDefault="00183A1E" w:rsidP="00BA59C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213A3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14:paraId="2DFE1ADD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085949C2" w14:textId="77777777" w:rsidR="00183A1E" w:rsidRDefault="00183A1E" w:rsidP="00BA59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46F572A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1E6FCF3C" w14:textId="77777777" w:rsidR="00183A1E" w:rsidRPr="00BA59C7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426DF6A1" w14:textId="77777777" w:rsidR="00183A1E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F9B636C" w14:textId="77777777" w:rsidR="00183A1E" w:rsidRPr="00FF5201" w:rsidRDefault="00183A1E" w:rsidP="00BA59C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9A6883" w:rsidRPr="00FF5201" w14:paraId="0F915AA1" w14:textId="77777777" w:rsidTr="00BA59C7">
        <w:trPr>
          <w:cantSplit/>
        </w:trPr>
        <w:tc>
          <w:tcPr>
            <w:tcW w:w="900" w:type="dxa"/>
          </w:tcPr>
          <w:p w14:paraId="3262E6F4" w14:textId="4E9FA709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11.</w:t>
            </w:r>
          </w:p>
        </w:tc>
        <w:tc>
          <w:tcPr>
            <w:tcW w:w="3960" w:type="dxa"/>
          </w:tcPr>
          <w:p w14:paraId="655817EB" w14:textId="577333B3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672426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7F9A7C77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64A5E939" w14:textId="77777777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17430033" w14:textId="4BF1239F" w:rsidR="009A6883" w:rsidRDefault="009A6883" w:rsidP="009A6883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006B6B0A" w14:textId="7CF06486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33F60F30" w14:textId="2D4D59BF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1B172E5" w14:textId="77777777" w:rsidR="009A6883" w:rsidRDefault="009A6883" w:rsidP="009A688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5B41DC17" w14:textId="77777777" w:rsidR="008E1823" w:rsidRDefault="008E1823" w:rsidP="005357AE">
      <w:pPr>
        <w:rPr>
          <w:sz w:val="18"/>
        </w:rPr>
      </w:pPr>
    </w:p>
    <w:p w14:paraId="08A54037" w14:textId="77777777"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14:paraId="1F69EA46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469D39F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18C6D86F" w14:textId="77777777"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14:paraId="3D4475A8" w14:textId="77777777" w:rsidTr="00E208DF">
        <w:tc>
          <w:tcPr>
            <w:tcW w:w="2549" w:type="dxa"/>
          </w:tcPr>
          <w:p w14:paraId="3D4D5200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5A4FAA48" w14:textId="2F2D106C"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 w:rsidRPr="007744FD">
              <w:rPr>
                <w:rFonts w:asciiTheme="minorHAnsi" w:hAnsiTheme="minorHAnsi"/>
                <w:iCs/>
              </w:rPr>
              <w:t>MANAGELOG</w:t>
            </w:r>
            <w:r w:rsidR="00DE6824">
              <w:rPr>
                <w:rFonts w:asciiTheme="minorHAnsi" w:hAnsiTheme="minorHAnsi"/>
              </w:rPr>
              <w:t>_REACTIVATE</w:t>
            </w:r>
          </w:p>
        </w:tc>
      </w:tr>
      <w:tr w:rsidR="008E1823" w14:paraId="2EACEBF6" w14:textId="77777777" w:rsidTr="00E208DF">
        <w:tc>
          <w:tcPr>
            <w:tcW w:w="2549" w:type="dxa"/>
          </w:tcPr>
          <w:p w14:paraId="06627E49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0B93583E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67CC0E6D" w14:textId="77777777" w:rsidTr="00E208DF">
        <w:tc>
          <w:tcPr>
            <w:tcW w:w="2549" w:type="dxa"/>
          </w:tcPr>
          <w:p w14:paraId="3AE50101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7E644585" w14:textId="6DBFC701" w:rsidR="008E1823" w:rsidRPr="00566C25" w:rsidRDefault="00A02145" w:rsidP="0068284A">
            <w:pPr>
              <w:rPr>
                <w:rFonts w:asciiTheme="minorHAnsi" w:hAnsiTheme="minorHAnsi"/>
              </w:rPr>
            </w:pPr>
            <w:r w:rsidRPr="00A02145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8E1823" w14:paraId="00474D55" w14:textId="77777777" w:rsidTr="00E208DF">
        <w:tc>
          <w:tcPr>
            <w:tcW w:w="2549" w:type="dxa"/>
          </w:tcPr>
          <w:p w14:paraId="1A526968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66A26D48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0861FF2C" w14:textId="77777777" w:rsidTr="00E208DF">
        <w:tc>
          <w:tcPr>
            <w:tcW w:w="2549" w:type="dxa"/>
          </w:tcPr>
          <w:p w14:paraId="4A6E781D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B02E042" w14:textId="77777777"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14:paraId="41B9F5C0" w14:textId="77777777" w:rsidTr="00E208DF">
        <w:tc>
          <w:tcPr>
            <w:tcW w:w="2549" w:type="dxa"/>
          </w:tcPr>
          <w:p w14:paraId="3287017E" w14:textId="77777777"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005115B2" w14:textId="77777777"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1615A769" w14:textId="77777777"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14:paraId="2B745C3C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7C43525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1D37A9A8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7B74440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661E07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3EDD44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35F5A2D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14:paraId="301A791C" w14:textId="77777777" w:rsidTr="00863922">
        <w:trPr>
          <w:cantSplit/>
        </w:trPr>
        <w:tc>
          <w:tcPr>
            <w:tcW w:w="900" w:type="dxa"/>
          </w:tcPr>
          <w:p w14:paraId="2A032CA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6D41D97" w14:textId="77777777" w:rsidR="00503735" w:rsidRPr="009B0158" w:rsidRDefault="00503735" w:rsidP="007744FD">
            <w:pPr>
              <w:pStyle w:val="CSETableText"/>
              <w:ind w:left="720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14:paraId="2280026C" w14:textId="6EDBD686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following:</w:t>
            </w:r>
          </w:p>
          <w:p w14:paraId="5FF2D001" w14:textId="01228F15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319F557" w14:textId="77777777" w:rsidR="00313567" w:rsidRPr="00BA59C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BA59C7">
              <w:rPr>
                <w:rFonts w:asciiTheme="minorHAnsi" w:hAnsiTheme="minorHAnsi"/>
                <w:b/>
                <w:bCs/>
                <w:u w:val="single"/>
              </w:rPr>
              <w:t>Radio Button:</w:t>
            </w:r>
            <w:r>
              <w:rPr>
                <w:rFonts w:asciiTheme="minorHAnsi" w:hAnsiTheme="minorHAnsi"/>
                <w:b/>
                <w:bCs/>
                <w:u w:val="single"/>
              </w:rPr>
              <w:t xml:space="preserve"> </w:t>
            </w:r>
          </w:p>
          <w:p w14:paraId="75E60513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Search by Log Type, Employee Level, and Employee </w:t>
            </w:r>
            <w:r w:rsidRPr="00BA59C7">
              <w:rPr>
                <w:rFonts w:asciiTheme="minorHAnsi" w:hAnsiTheme="minorHAnsi"/>
                <w:i/>
                <w:iCs/>
              </w:rPr>
              <w:t>(selected by default</w:t>
            </w:r>
            <w:proofErr w:type="gramStart"/>
            <w:r w:rsidRPr="00BA59C7">
              <w:rPr>
                <w:rFonts w:asciiTheme="minorHAnsi" w:hAnsiTheme="minorHAnsi"/>
                <w:i/>
                <w:iCs/>
              </w:rPr>
              <w:t>)</w:t>
            </w:r>
            <w:r>
              <w:rPr>
                <w:rFonts w:asciiTheme="minorHAnsi" w:hAnsiTheme="minorHAnsi"/>
                <w:i/>
                <w:iCs/>
              </w:rPr>
              <w:t>;</w:t>
            </w:r>
            <w:proofErr w:type="gramEnd"/>
          </w:p>
          <w:p w14:paraId="145D92CE" w14:textId="77777777" w:rsidR="00313567" w:rsidRDefault="00313567" w:rsidP="003135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by Log Name</w:t>
            </w:r>
          </w:p>
          <w:p w14:paraId="25D7CE81" w14:textId="5A95CE6A" w:rsidR="00313567" w:rsidRDefault="0031356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1C9904" w14:textId="24808C61" w:rsidR="002B6D41" w:rsidRPr="007744FD" w:rsidRDefault="002B6D4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  <w:bCs/>
                <w:u w:val="single"/>
              </w:rPr>
            </w:pPr>
            <w:r w:rsidRPr="007744FD">
              <w:rPr>
                <w:rFonts w:asciiTheme="minorHAnsi" w:hAnsiTheme="minorHAnsi"/>
                <w:b/>
                <w:bCs/>
                <w:u w:val="single"/>
              </w:rPr>
              <w:t>Dropdown:</w:t>
            </w:r>
          </w:p>
          <w:p w14:paraId="36C7A763" w14:textId="5AE50FD4" w:rsidR="00503735" w:rsidRDefault="00A8588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 w:rsidR="009A7946">
              <w:rPr>
                <w:rFonts w:asciiTheme="minorHAnsi" w:hAnsiTheme="minorHAnsi"/>
              </w:rPr>
              <w:t xml:space="preserve"> Level</w:t>
            </w:r>
            <w:r w:rsidR="00503735">
              <w:rPr>
                <w:rFonts w:asciiTheme="minorHAnsi" w:hAnsiTheme="minorHAnsi"/>
              </w:rPr>
              <w:t>:</w:t>
            </w:r>
          </w:p>
          <w:p w14:paraId="246D420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14:paraId="0E89ED5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14:paraId="5C6204CE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14:paraId="375F3E82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14:paraId="5BEDDBBD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14:paraId="4579D33D" w14:textId="4F7B63BB" w:rsidR="00503735" w:rsidRDefault="00B1482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Log </w:t>
            </w:r>
            <w:r w:rsidR="00503735">
              <w:rPr>
                <w:rFonts w:asciiTheme="minorHAnsi" w:hAnsiTheme="minorHAnsi"/>
              </w:rPr>
              <w:t xml:space="preserve">Type: </w:t>
            </w:r>
          </w:p>
          <w:p w14:paraId="6DA99CC1" w14:textId="77777777" w:rsidR="00503735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14:paraId="1EEF90E6" w14:textId="77777777" w:rsidR="00503735" w:rsidRPr="00152CF8" w:rsidRDefault="00503735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14:paraId="679699E6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79AFE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6CB047D1" w14:textId="77777777" w:rsidTr="00863922">
        <w:trPr>
          <w:cantSplit/>
        </w:trPr>
        <w:tc>
          <w:tcPr>
            <w:tcW w:w="900" w:type="dxa"/>
          </w:tcPr>
          <w:p w14:paraId="02A4F64D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D89944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14:paraId="720968D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110C2F">
              <w:rPr>
                <w:rFonts w:asciiTheme="minorHAnsi" w:hAnsiTheme="minorHAnsi"/>
                <w:bCs/>
                <w:szCs w:val="20"/>
              </w:rPr>
              <w:t>employee</w:t>
            </w:r>
            <w:r w:rsidR="00FF0BDF">
              <w:rPr>
                <w:rFonts w:asciiTheme="minorHAnsi" w:hAnsiTheme="minorHAnsi"/>
                <w:bCs/>
                <w:szCs w:val="20"/>
              </w:rPr>
              <w:t xml:space="preserve"> level</w:t>
            </w:r>
            <w:r w:rsidR="00110C2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 “</w:t>
            </w:r>
            <w:r w:rsidR="00FE39CC">
              <w:rPr>
                <w:rFonts w:asciiTheme="minorHAnsi" w:hAnsiTheme="minorHAnsi"/>
                <w:bCs/>
                <w:szCs w:val="20"/>
              </w:rPr>
              <w:t>Employee</w:t>
            </w:r>
            <w:r w:rsidR="00077B54">
              <w:rPr>
                <w:rFonts w:asciiTheme="minorHAnsi" w:hAnsiTheme="minorHAnsi"/>
                <w:bCs/>
                <w:szCs w:val="20"/>
              </w:rPr>
              <w:t xml:space="preserve"> Level</w:t>
            </w:r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6E08E2A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14:paraId="6C981A76" w14:textId="65E7692E" w:rsidR="004A4B4D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Employee: </w:t>
            </w:r>
          </w:p>
          <w:p w14:paraId="65EC81AD" w14:textId="79BAEDD0" w:rsidR="00503735" w:rsidRDefault="004A4B4D" w:rsidP="007744F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="00503735">
              <w:rPr>
                <w:rFonts w:asciiTheme="minorHAnsi" w:hAnsiTheme="minorHAnsi"/>
              </w:rPr>
              <w:t xml:space="preserve">mployees from ALL sites for the selected </w:t>
            </w:r>
            <w:r w:rsidR="00450EA3">
              <w:rPr>
                <w:rFonts w:asciiTheme="minorHAnsi" w:hAnsiTheme="minorHAnsi"/>
              </w:rPr>
              <w:t>Employee</w:t>
            </w:r>
            <w:r w:rsidR="003962BA">
              <w:rPr>
                <w:rFonts w:asciiTheme="minorHAnsi" w:hAnsiTheme="minorHAnsi"/>
              </w:rPr>
              <w:t xml:space="preserve"> Level</w:t>
            </w:r>
            <w:r w:rsidR="00450EA3">
              <w:rPr>
                <w:rFonts w:asciiTheme="minorHAnsi" w:hAnsiTheme="minorHAnsi"/>
              </w:rPr>
              <w:t xml:space="preserve"> </w:t>
            </w:r>
            <w:r w:rsidR="00503735"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14:paraId="3D37B5AC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D414993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E02DD8F" w14:textId="77777777" w:rsidTr="00863922">
        <w:trPr>
          <w:cantSplit/>
        </w:trPr>
        <w:tc>
          <w:tcPr>
            <w:tcW w:w="900" w:type="dxa"/>
          </w:tcPr>
          <w:p w14:paraId="41C01EB4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266A9F3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3792787D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09252982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14:paraId="71B61F6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14:paraId="72DF1D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8A704B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5673F434" w14:textId="77777777" w:rsidTr="00863922">
        <w:trPr>
          <w:cantSplit/>
        </w:trPr>
        <w:tc>
          <w:tcPr>
            <w:tcW w:w="900" w:type="dxa"/>
          </w:tcPr>
          <w:p w14:paraId="4EFAC1F1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4EF124C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14:paraId="629D959F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14:paraId="5281CE73" w14:textId="77777777"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14:paraId="58D9FBE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DA0A202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2A43F1F6" w14:textId="77777777" w:rsidTr="00863922">
        <w:trPr>
          <w:cantSplit/>
        </w:trPr>
        <w:tc>
          <w:tcPr>
            <w:tcW w:w="900" w:type="dxa"/>
          </w:tcPr>
          <w:p w14:paraId="396C41B0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920CBC4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A35D4F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14:paraId="0E384C32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14:paraId="20CFD7A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0920CEB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r w:rsidR="007C4F7F">
              <w:rPr>
                <w:rFonts w:asciiTheme="minorHAnsi" w:hAnsiTheme="minorHAnsi"/>
              </w:rPr>
              <w:t xml:space="preserve">employee </w:t>
            </w:r>
            <w:r w:rsidR="00C24453">
              <w:rPr>
                <w:rFonts w:asciiTheme="minorHAnsi" w:hAnsiTheme="minorHAnsi"/>
              </w:rPr>
              <w:t xml:space="preserve">level </w:t>
            </w:r>
            <w:r>
              <w:rPr>
                <w:rFonts w:asciiTheme="minorHAnsi" w:hAnsiTheme="minorHAnsi"/>
              </w:rPr>
              <w:t>and type.</w:t>
            </w:r>
          </w:p>
          <w:p w14:paraId="5E0683F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B025AF9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14:paraId="6468E90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7C0CB4C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68FDE2D" w14:textId="77777777" w:rsidTr="00863922">
        <w:trPr>
          <w:cantSplit/>
        </w:trPr>
        <w:tc>
          <w:tcPr>
            <w:tcW w:w="900" w:type="dxa"/>
          </w:tcPr>
          <w:p w14:paraId="0BA62B8F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0E1C17A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6FC82575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from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6C51E5ED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1CEE942F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14:paraId="07B795E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28FDCB88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B75DE60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3E0C4A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E5AC0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4604CB67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40FBFFDE" w14:textId="77777777"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E93AC23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23F6EF1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14:paraId="77306E31" w14:textId="77777777" w:rsidTr="00863922">
        <w:trPr>
          <w:cantSplit/>
        </w:trPr>
        <w:tc>
          <w:tcPr>
            <w:tcW w:w="900" w:type="dxa"/>
          </w:tcPr>
          <w:p w14:paraId="084B6142" w14:textId="77777777"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EDECCA9" w14:textId="77777777"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14:paraId="545E454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Other”  in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14:paraId="3F93FB53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proofErr w:type="gram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  <w:proofErr w:type="gramEnd"/>
          </w:p>
          <w:p w14:paraId="2B1D6CC8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14:paraId="22E2EF07" w14:textId="77777777"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6F8A61F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14:paraId="3C09F783" w14:textId="77777777"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56926FE" w14:textId="77777777"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14:paraId="0E09C647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280849C4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14:paraId="6102B1FA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F72B27D" w14:textId="77777777"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14:paraId="2E364A1D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3C6192B" w14:textId="77777777"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14:paraId="11C07046" w14:textId="77777777"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E9FE567" w14:textId="77777777"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18CB" w:rsidRPr="00FF5201" w14:paraId="5837FEA3" w14:textId="77777777" w:rsidTr="00863922">
        <w:trPr>
          <w:cantSplit/>
        </w:trPr>
        <w:tc>
          <w:tcPr>
            <w:tcW w:w="900" w:type="dxa"/>
          </w:tcPr>
          <w:p w14:paraId="35D08430" w14:textId="77777777" w:rsidR="005E18CB" w:rsidRPr="00FF5201" w:rsidRDefault="005E18CB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B6BEE6C" w14:textId="2FB43556" w:rsidR="005E18CB" w:rsidRDefault="005E18C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E18CB">
              <w:rPr>
                <w:rFonts w:asciiTheme="minorHAnsi" w:hAnsiTheme="minorHAnsi"/>
                <w:bCs/>
                <w:szCs w:val="20"/>
              </w:rPr>
              <w:t>Repeat TEST#2 - #7.</w:t>
            </w:r>
          </w:p>
        </w:tc>
        <w:tc>
          <w:tcPr>
            <w:tcW w:w="4500" w:type="dxa"/>
          </w:tcPr>
          <w:p w14:paraId="16A65591" w14:textId="5CE73524" w:rsidR="005E18CB" w:rsidRDefault="005E18C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E18CB">
              <w:rPr>
                <w:rFonts w:asciiTheme="minorHAnsi" w:hAnsiTheme="minorHAnsi"/>
              </w:rPr>
              <w:t xml:space="preserve">Able to search logs and successfully </w:t>
            </w:r>
            <w:r>
              <w:rPr>
                <w:rFonts w:asciiTheme="minorHAnsi" w:hAnsiTheme="minorHAnsi"/>
              </w:rPr>
              <w:t>re</w:t>
            </w:r>
            <w:r w:rsidRPr="005E18CB">
              <w:rPr>
                <w:rFonts w:asciiTheme="minorHAnsi" w:hAnsiTheme="minorHAnsi"/>
              </w:rPr>
              <w:t>activate selected log(s).</w:t>
            </w:r>
          </w:p>
        </w:tc>
        <w:tc>
          <w:tcPr>
            <w:tcW w:w="1260" w:type="dxa"/>
          </w:tcPr>
          <w:p w14:paraId="062D5539" w14:textId="5F44B598" w:rsidR="005E18CB" w:rsidRDefault="0015612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42B325E" w14:textId="77777777" w:rsidR="005E18CB" w:rsidRPr="00FF5201" w:rsidRDefault="005E18C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36647985" w14:textId="77777777" w:rsidTr="00863922">
        <w:trPr>
          <w:cantSplit/>
        </w:trPr>
        <w:tc>
          <w:tcPr>
            <w:tcW w:w="900" w:type="dxa"/>
          </w:tcPr>
          <w:p w14:paraId="160F3325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72473F2" w14:textId="4587ED44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TEST#1</w:t>
            </w:r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6029D5F3" w14:textId="7C80EEF1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“Search </w:t>
            </w:r>
            <w:proofErr w:type="gramStart"/>
            <w:r>
              <w:rPr>
                <w:rFonts w:asciiTheme="minorHAnsi" w:hAnsiTheme="minorHAnsi"/>
                <w:bCs/>
                <w:szCs w:val="20"/>
              </w:rPr>
              <w:t>By</w:t>
            </w:r>
            <w:proofErr w:type="gramEnd"/>
            <w:r>
              <w:rPr>
                <w:rFonts w:asciiTheme="minorHAnsi" w:hAnsiTheme="minorHAnsi"/>
                <w:bCs/>
                <w:szCs w:val="20"/>
              </w:rPr>
              <w:t xml:space="preserve"> Log Name”</w:t>
            </w:r>
          </w:p>
        </w:tc>
        <w:tc>
          <w:tcPr>
            <w:tcW w:w="4500" w:type="dxa"/>
          </w:tcPr>
          <w:p w14:paraId="795B8032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following Search criteria displays:</w:t>
            </w:r>
          </w:p>
          <w:p w14:paraId="4651E6B0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(Coaching, Warning</w:t>
            </w:r>
            <w:proofErr w:type="gramStart"/>
            <w:r>
              <w:rPr>
                <w:rFonts w:asciiTheme="minorHAnsi" w:hAnsiTheme="minorHAnsi"/>
              </w:rPr>
              <w:t>);</w:t>
            </w:r>
            <w:proofErr w:type="gramEnd"/>
          </w:p>
          <w:p w14:paraId="4001BE5E" w14:textId="4F0BD6C3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 input box.</w:t>
            </w:r>
          </w:p>
        </w:tc>
        <w:tc>
          <w:tcPr>
            <w:tcW w:w="1260" w:type="dxa"/>
          </w:tcPr>
          <w:p w14:paraId="1DF0F5FD" w14:textId="143AD51A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019BC95" w14:textId="77777777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C1A40" w:rsidRPr="00FF5201" w14:paraId="1F6592B2" w14:textId="77777777" w:rsidTr="00863922">
        <w:trPr>
          <w:cantSplit/>
        </w:trPr>
        <w:tc>
          <w:tcPr>
            <w:tcW w:w="900" w:type="dxa"/>
          </w:tcPr>
          <w:p w14:paraId="64AFC9EE" w14:textId="77777777" w:rsidR="008C1A40" w:rsidRPr="00FF5201" w:rsidRDefault="008C1A40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42F07673" w14:textId="60B4BA6F" w:rsidR="008C1A40" w:rsidRDefault="008C1A40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525D20">
              <w:rPr>
                <w:rFonts w:asciiTheme="minorHAnsi" w:hAnsiTheme="minorHAnsi"/>
                <w:bCs/>
                <w:szCs w:val="20"/>
              </w:rPr>
              <w:t>9</w:t>
            </w:r>
            <w:r w:rsidR="00020692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1DFCFAA9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Leave Log Type dropdown and Log Name input box blank, click Search.</w:t>
            </w:r>
          </w:p>
          <w:p w14:paraId="46E28926" w14:textId="77777777" w:rsidR="008C1A40" w:rsidRDefault="008C1A40" w:rsidP="008C1A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0D28F9EB" w14:textId="77777777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Nothing happens except:</w:t>
            </w:r>
          </w:p>
          <w:p w14:paraId="7BB460E6" w14:textId="78085BA6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Type dropdown and Log Name input box are bordered with red line.</w:t>
            </w:r>
          </w:p>
        </w:tc>
        <w:tc>
          <w:tcPr>
            <w:tcW w:w="1260" w:type="dxa"/>
          </w:tcPr>
          <w:p w14:paraId="51F65F8C" w14:textId="73B0E0BE" w:rsidR="008C1A40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3BC71C5" w14:textId="63AAD986" w:rsidR="008C1A40" w:rsidRPr="00FF5201" w:rsidRDefault="008C1A40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Log Type and Log Name are both required fields.</w:t>
            </w:r>
          </w:p>
        </w:tc>
      </w:tr>
      <w:tr w:rsidR="00791495" w:rsidRPr="00FF5201" w14:paraId="5A5806CD" w14:textId="77777777" w:rsidTr="00863922">
        <w:trPr>
          <w:cantSplit/>
        </w:trPr>
        <w:tc>
          <w:tcPr>
            <w:tcW w:w="900" w:type="dxa"/>
          </w:tcPr>
          <w:p w14:paraId="049B426C" w14:textId="77777777" w:rsidR="00791495" w:rsidRPr="00FF5201" w:rsidRDefault="00791495" w:rsidP="008C1A40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298ABF6D" w14:textId="10611908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525D20">
              <w:rPr>
                <w:rFonts w:asciiTheme="minorHAnsi" w:hAnsiTheme="minorHAnsi"/>
                <w:bCs/>
                <w:szCs w:val="20"/>
              </w:rPr>
              <w:t>9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254EF669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Log Type,</w:t>
            </w:r>
          </w:p>
          <w:p w14:paraId="1FA5AEC3" w14:textId="77777777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Enter Log Name,</w:t>
            </w:r>
          </w:p>
          <w:p w14:paraId="534FE2B4" w14:textId="06EDD7CA" w:rsidR="00791495" w:rsidRDefault="00791495" w:rsidP="008C1A40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</w:t>
            </w:r>
          </w:p>
        </w:tc>
        <w:tc>
          <w:tcPr>
            <w:tcW w:w="4500" w:type="dxa"/>
          </w:tcPr>
          <w:p w14:paraId="3AB8F972" w14:textId="61971E96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with the entered name displays if found, otherwise, display “Total record(s) found: 0”.</w:t>
            </w:r>
          </w:p>
        </w:tc>
        <w:tc>
          <w:tcPr>
            <w:tcW w:w="1260" w:type="dxa"/>
          </w:tcPr>
          <w:p w14:paraId="65464D06" w14:textId="43AA8DE8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05CB60" w14:textId="77777777" w:rsidR="00791495" w:rsidRDefault="00791495" w:rsidP="008C1A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8003C79" w14:textId="77777777" w:rsidR="00503735" w:rsidRDefault="00503735" w:rsidP="005357AE">
      <w:pPr>
        <w:rPr>
          <w:sz w:val="18"/>
        </w:rPr>
      </w:pPr>
    </w:p>
    <w:p w14:paraId="5C1CAC5F" w14:textId="77777777"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14:paraId="56F28800" w14:textId="77777777" w:rsidTr="00E208DF">
        <w:trPr>
          <w:tblHeader/>
        </w:trPr>
        <w:tc>
          <w:tcPr>
            <w:tcW w:w="2549" w:type="dxa"/>
            <w:shd w:val="solid" w:color="auto" w:fill="000000"/>
          </w:tcPr>
          <w:p w14:paraId="1EECEDB2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02677B51" w14:textId="77777777"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14:paraId="12B68F17" w14:textId="77777777" w:rsidTr="00E208DF">
        <w:tc>
          <w:tcPr>
            <w:tcW w:w="2549" w:type="dxa"/>
          </w:tcPr>
          <w:p w14:paraId="31583CF9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14:paraId="2127E630" w14:textId="1DEF7B68"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 w:rsidR="00D142A9" w:rsidRPr="00DD5461" w:rsidDel="00D142A9">
              <w:rPr>
                <w:rFonts w:asciiTheme="minorHAnsi" w:hAnsiTheme="minorHAnsi"/>
                <w:iCs/>
              </w:rPr>
              <w:t xml:space="preserve"> </w:t>
            </w:r>
            <w:r w:rsidR="00DC0498">
              <w:rPr>
                <w:rFonts w:asciiTheme="minorHAnsi" w:hAnsiTheme="minorHAnsi"/>
              </w:rPr>
              <w:t>_DELETE</w:t>
            </w:r>
          </w:p>
        </w:tc>
      </w:tr>
      <w:tr w:rsidR="006C50F6" w14:paraId="44781669" w14:textId="77777777" w:rsidTr="00E208DF">
        <w:tc>
          <w:tcPr>
            <w:tcW w:w="2549" w:type="dxa"/>
          </w:tcPr>
          <w:p w14:paraId="009C1C0F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14:paraId="7FED0F7C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056A4E57" w14:textId="77777777" w:rsidTr="00E208DF">
        <w:tc>
          <w:tcPr>
            <w:tcW w:w="2549" w:type="dxa"/>
          </w:tcPr>
          <w:p w14:paraId="4E00A405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14:paraId="09A1208C" w14:textId="1918CB4F" w:rsidR="006C50F6" w:rsidRPr="00566C25" w:rsidRDefault="00080B82" w:rsidP="00E27E38">
            <w:pPr>
              <w:rPr>
                <w:rFonts w:asciiTheme="minorHAnsi" w:hAnsiTheme="minorHAnsi"/>
              </w:rPr>
            </w:pPr>
            <w:r w:rsidRPr="00080B82">
              <w:rPr>
                <w:rFonts w:asciiTheme="minorHAnsi" w:hAnsiTheme="minorHAnsi"/>
              </w:rPr>
              <w:t>https://uvaadadweb50cco.ad.local/ecl_admin_dev/</w:t>
            </w:r>
          </w:p>
        </w:tc>
      </w:tr>
      <w:tr w:rsidR="006C50F6" w14:paraId="1755F348" w14:textId="77777777" w:rsidTr="00E208DF">
        <w:tc>
          <w:tcPr>
            <w:tcW w:w="2549" w:type="dxa"/>
          </w:tcPr>
          <w:p w14:paraId="5A4C0AEA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14:paraId="324B8C66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4D888EA5" w14:textId="77777777" w:rsidTr="00E208DF">
        <w:tc>
          <w:tcPr>
            <w:tcW w:w="2549" w:type="dxa"/>
          </w:tcPr>
          <w:p w14:paraId="5762DCE8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14:paraId="06C1A2A0" w14:textId="77777777"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14:paraId="35BBA4AB" w14:textId="77777777" w:rsidTr="00E208DF">
        <w:tc>
          <w:tcPr>
            <w:tcW w:w="2549" w:type="dxa"/>
          </w:tcPr>
          <w:p w14:paraId="0AD52477" w14:textId="77777777"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14:paraId="2DE49883" w14:textId="77777777"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</w:t>
            </w:r>
            <w:proofErr w:type="gramStart"/>
            <w:r>
              <w:rPr>
                <w:rFonts w:asciiTheme="minorHAnsi" w:hAnsiTheme="minorHAnsi"/>
              </w:rPr>
              <w:t xml:space="preserve">-  </w:t>
            </w:r>
            <w:r w:rsidR="000235F8">
              <w:rPr>
                <w:rFonts w:asciiTheme="minorHAnsi" w:hAnsiTheme="minorHAnsi"/>
              </w:rPr>
              <w:t>Delete</w:t>
            </w:r>
            <w:proofErr w:type="gramEnd"/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14:paraId="7AA90E1B" w14:textId="77777777"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14:paraId="0C3C966F" w14:textId="77777777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28F27C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14:paraId="08F5F4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5EBD51CF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FF85D4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61F0F9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40A4C594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14:paraId="2DB9F05A" w14:textId="77777777" w:rsidTr="00E208DF">
        <w:trPr>
          <w:cantSplit/>
        </w:trPr>
        <w:tc>
          <w:tcPr>
            <w:tcW w:w="900" w:type="dxa"/>
          </w:tcPr>
          <w:p w14:paraId="0B63E7BC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2BDCEBF" w14:textId="77777777"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14:paraId="16B138C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14:paraId="27DADC8B" w14:textId="77777777"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14:paraId="124B7C38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E91AE6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149F11F8" w14:textId="77777777" w:rsidTr="00E208DF">
        <w:trPr>
          <w:cantSplit/>
        </w:trPr>
        <w:tc>
          <w:tcPr>
            <w:tcW w:w="900" w:type="dxa"/>
          </w:tcPr>
          <w:p w14:paraId="51467DD8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18569672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14:paraId="4CD6581F" w14:textId="77777777"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 xml:space="preserve">nter log </w:t>
            </w:r>
            <w:proofErr w:type="gramStart"/>
            <w:r w:rsidR="000844E4">
              <w:rPr>
                <w:rFonts w:asciiTheme="minorHAnsi" w:hAnsiTheme="minorHAnsi"/>
                <w:bCs/>
                <w:szCs w:val="20"/>
              </w:rPr>
              <w:t>name;</w:t>
            </w:r>
            <w:proofErr w:type="gramEnd"/>
          </w:p>
          <w:p w14:paraId="55FF8CC1" w14:textId="77777777"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14:paraId="47C7ACBE" w14:textId="77777777"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14:paraId="523ACCB0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14:paraId="34CB69B5" w14:textId="77777777"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14:paraId="7AA32290" w14:textId="77777777"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14:paraId="5F71D809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14:paraId="2D79B680" w14:textId="77777777"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14:paraId="315B0F30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D62713E" w14:textId="77777777"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View and </w:t>
            </w:r>
            <w:proofErr w:type="gramStart"/>
            <w:r>
              <w:rPr>
                <w:i/>
              </w:rPr>
              <w:t>Delete</w:t>
            </w:r>
            <w:proofErr w:type="gramEnd"/>
            <w:r>
              <w:rPr>
                <w:i/>
              </w:rPr>
              <w:t xml:space="preserve"> are action links.</w:t>
            </w:r>
          </w:p>
        </w:tc>
      </w:tr>
      <w:tr w:rsidR="00DC0498" w:rsidRPr="00FF5201" w14:paraId="6412E641" w14:textId="77777777" w:rsidTr="00E208DF">
        <w:trPr>
          <w:cantSplit/>
        </w:trPr>
        <w:tc>
          <w:tcPr>
            <w:tcW w:w="900" w:type="dxa"/>
          </w:tcPr>
          <w:p w14:paraId="358124A5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3667A7B5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14:paraId="41999575" w14:textId="77777777"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14:paraId="3C078704" w14:textId="77777777"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14:paraId="07D3724F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5D4E99C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09115BA4" w14:textId="77777777" w:rsidTr="00E208DF">
        <w:trPr>
          <w:cantSplit/>
        </w:trPr>
        <w:tc>
          <w:tcPr>
            <w:tcW w:w="900" w:type="dxa"/>
          </w:tcPr>
          <w:p w14:paraId="44182A9F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6E27FBE3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14:paraId="0EF72369" w14:textId="77777777"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14:paraId="3A163502" w14:textId="77777777"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14:paraId="00FC5A9B" w14:textId="77777777"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C2CADB8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3EC87F05" w14:textId="77777777" w:rsidTr="00E208DF">
        <w:trPr>
          <w:cantSplit/>
        </w:trPr>
        <w:tc>
          <w:tcPr>
            <w:tcW w:w="900" w:type="dxa"/>
          </w:tcPr>
          <w:p w14:paraId="79F561E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55B95453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14:paraId="41E4CE97" w14:textId="77777777"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14:paraId="01D659EA" w14:textId="77777777"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14:paraId="17441E6E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B503330" w14:textId="77777777"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14:paraId="27791552" w14:textId="77777777" w:rsidTr="00E208DF">
        <w:trPr>
          <w:cantSplit/>
        </w:trPr>
        <w:tc>
          <w:tcPr>
            <w:tcW w:w="900" w:type="dxa"/>
          </w:tcPr>
          <w:p w14:paraId="2CBDC0B4" w14:textId="77777777"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14:paraId="069683B9" w14:textId="77777777"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14:paraId="57480AE0" w14:textId="77777777"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14:paraId="01D615D6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14:paraId="0D1059C9" w14:textId="77777777"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4751197C" w14:textId="77777777"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Success message displays if the log has been successfully </w:t>
            </w:r>
            <w:proofErr w:type="gramStart"/>
            <w:r>
              <w:rPr>
                <w:i/>
              </w:rPr>
              <w:t>deleted;</w:t>
            </w:r>
            <w:proofErr w:type="gramEnd"/>
          </w:p>
          <w:p w14:paraId="0D4B93FD" w14:textId="77777777"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14:paraId="6B33BE68" w14:textId="77777777"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14:paraId="3B1C90E5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p w14:paraId="69529D7D" w14:textId="77777777"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5926" w14:textId="77777777" w:rsidR="00110A9F" w:rsidRDefault="00110A9F">
      <w:r>
        <w:separator/>
      </w:r>
    </w:p>
  </w:endnote>
  <w:endnote w:type="continuationSeparator" w:id="0">
    <w:p w14:paraId="732D3512" w14:textId="77777777" w:rsidR="00110A9F" w:rsidRDefault="0011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4327" w14:textId="54CA5AF2" w:rsidR="00316D6B" w:rsidRDefault="00CF38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316D6B">
      <w:rPr>
        <w:b/>
        <w:sz w:val="18"/>
      </w:rPr>
      <w:t xml:space="preserve"> </w:t>
    </w:r>
    <w:r w:rsidR="0006038C">
      <w:rPr>
        <w:b/>
        <w:sz w:val="18"/>
      </w:rPr>
      <w:t>CONFIDENTIAL</w:t>
    </w:r>
    <w:r w:rsidR="00316D6B">
      <w:rPr>
        <w:b/>
        <w:sz w:val="18"/>
      </w:rPr>
      <w:tab/>
      <w:t xml:space="preserve">  </w:t>
    </w:r>
    <w:r w:rsidR="00D60176">
      <w:rPr>
        <w:b/>
        <w:sz w:val="18"/>
      </w:rPr>
      <w:t xml:space="preserve">      </w:t>
    </w:r>
    <w:proofErr w:type="spellStart"/>
    <w:r w:rsidR="00316D6B">
      <w:rPr>
        <w:b/>
        <w:sz w:val="18"/>
      </w:rPr>
      <w:t>CCO_eCoaching_Admin_ManageEmployeeLogs_UTD</w:t>
    </w:r>
    <w:proofErr w:type="spellEnd"/>
  </w:p>
  <w:p w14:paraId="4642D9CD" w14:textId="77777777"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CF3808">
      <w:rPr>
        <w:sz w:val="18"/>
      </w:rPr>
      <w:t>MAXIMUS</w:t>
    </w:r>
    <w:r>
      <w:rPr>
        <w:sz w:val="18"/>
      </w:rPr>
      <w:t>.</w:t>
    </w:r>
    <w:r>
      <w:rPr>
        <w:sz w:val="18"/>
      </w:rPr>
      <w:tab/>
      <w:t xml:space="preserve">Created </w:t>
    </w:r>
    <w:proofErr w:type="gramStart"/>
    <w:r>
      <w:rPr>
        <w:sz w:val="18"/>
      </w:rPr>
      <w:t>01/09/2017</w:t>
    </w:r>
    <w:proofErr w:type="gramEnd"/>
  </w:p>
  <w:p w14:paraId="0DAA74E1" w14:textId="77777777"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2118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14:paraId="5F528253" w14:textId="77777777"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7B5E98E5" w14:textId="77777777" w:rsidR="003628B7" w:rsidRDefault="003628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44C6" w14:textId="77777777"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67C7" w14:textId="77777777" w:rsidR="00110A9F" w:rsidRDefault="00110A9F">
      <w:r>
        <w:separator/>
      </w:r>
    </w:p>
  </w:footnote>
  <w:footnote w:type="continuationSeparator" w:id="0">
    <w:p w14:paraId="5063DD56" w14:textId="77777777" w:rsidR="00110A9F" w:rsidRDefault="0011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7AAB" w14:textId="075E08AC"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CCO_eCoaching_Admin_ManageEmployeeLogs_</w:t>
    </w:r>
    <w:r w:rsidR="00D60176">
      <w:rPr>
        <w:sz w:val="18"/>
      </w:rPr>
      <w:t>UTC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74C3C3CA" w14:textId="77777777" w:rsidR="00316D6B" w:rsidRDefault="00316D6B" w:rsidP="00971190">
    <w:pPr>
      <w:pStyle w:val="Header"/>
    </w:pPr>
  </w:p>
  <w:p w14:paraId="153B1C23" w14:textId="77777777" w:rsidR="00316D6B" w:rsidRPr="00971190" w:rsidRDefault="00316D6B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95706C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2D1D40"/>
    <w:multiLevelType w:val="hybridMultilevel"/>
    <w:tmpl w:val="A0F2ED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7858178">
    <w:abstractNumId w:val="9"/>
  </w:num>
  <w:num w:numId="2" w16cid:durableId="918170890">
    <w:abstractNumId w:val="0"/>
  </w:num>
  <w:num w:numId="3" w16cid:durableId="922572081">
    <w:abstractNumId w:val="1"/>
  </w:num>
  <w:num w:numId="4" w16cid:durableId="846167561">
    <w:abstractNumId w:val="2"/>
  </w:num>
  <w:num w:numId="5" w16cid:durableId="1463497756">
    <w:abstractNumId w:val="6"/>
  </w:num>
  <w:num w:numId="6" w16cid:durableId="619532512">
    <w:abstractNumId w:val="10"/>
  </w:num>
  <w:num w:numId="7" w16cid:durableId="336082070">
    <w:abstractNumId w:val="3"/>
  </w:num>
  <w:num w:numId="8" w16cid:durableId="129134418">
    <w:abstractNumId w:val="5"/>
  </w:num>
  <w:num w:numId="9" w16cid:durableId="1860463173">
    <w:abstractNumId w:val="8"/>
  </w:num>
  <w:num w:numId="10" w16cid:durableId="530385549">
    <w:abstractNumId w:val="7"/>
  </w:num>
  <w:num w:numId="11" w16cid:durableId="1871019689">
    <w:abstractNumId w:val="4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651"/>
    <w:rsid w:val="00015561"/>
    <w:rsid w:val="000204CA"/>
    <w:rsid w:val="00020692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038C"/>
    <w:rsid w:val="00064668"/>
    <w:rsid w:val="000648C0"/>
    <w:rsid w:val="000719E2"/>
    <w:rsid w:val="00074567"/>
    <w:rsid w:val="000750CC"/>
    <w:rsid w:val="00077B54"/>
    <w:rsid w:val="00080B82"/>
    <w:rsid w:val="00081932"/>
    <w:rsid w:val="000823AF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0F52"/>
    <w:rsid w:val="000C34BF"/>
    <w:rsid w:val="000C5E43"/>
    <w:rsid w:val="000C618A"/>
    <w:rsid w:val="000D0FCE"/>
    <w:rsid w:val="000D45E8"/>
    <w:rsid w:val="000D6577"/>
    <w:rsid w:val="000E1D21"/>
    <w:rsid w:val="000E20BB"/>
    <w:rsid w:val="000E3AB5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A9F"/>
    <w:rsid w:val="00110C2F"/>
    <w:rsid w:val="001114CE"/>
    <w:rsid w:val="001120F2"/>
    <w:rsid w:val="00114E95"/>
    <w:rsid w:val="00115A99"/>
    <w:rsid w:val="00116FBC"/>
    <w:rsid w:val="001216EE"/>
    <w:rsid w:val="00122E15"/>
    <w:rsid w:val="0012688C"/>
    <w:rsid w:val="00126BA9"/>
    <w:rsid w:val="00130ABA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3F8F"/>
    <w:rsid w:val="00155271"/>
    <w:rsid w:val="00155389"/>
    <w:rsid w:val="001557A5"/>
    <w:rsid w:val="00156129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A1E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423F"/>
    <w:rsid w:val="00205546"/>
    <w:rsid w:val="00205B91"/>
    <w:rsid w:val="00207E86"/>
    <w:rsid w:val="002113F0"/>
    <w:rsid w:val="00211A28"/>
    <w:rsid w:val="00212F57"/>
    <w:rsid w:val="00214264"/>
    <w:rsid w:val="0021502C"/>
    <w:rsid w:val="0021567A"/>
    <w:rsid w:val="00215693"/>
    <w:rsid w:val="00215729"/>
    <w:rsid w:val="0021603D"/>
    <w:rsid w:val="00222345"/>
    <w:rsid w:val="00222943"/>
    <w:rsid w:val="00224A0E"/>
    <w:rsid w:val="0022602E"/>
    <w:rsid w:val="00227628"/>
    <w:rsid w:val="002303E7"/>
    <w:rsid w:val="00230EE4"/>
    <w:rsid w:val="00233528"/>
    <w:rsid w:val="002348C9"/>
    <w:rsid w:val="0023549F"/>
    <w:rsid w:val="002374FD"/>
    <w:rsid w:val="002418FC"/>
    <w:rsid w:val="00241EEE"/>
    <w:rsid w:val="002421C9"/>
    <w:rsid w:val="00256204"/>
    <w:rsid w:val="002605A9"/>
    <w:rsid w:val="00260E57"/>
    <w:rsid w:val="00261729"/>
    <w:rsid w:val="00264A02"/>
    <w:rsid w:val="00264E19"/>
    <w:rsid w:val="00264E29"/>
    <w:rsid w:val="002653E5"/>
    <w:rsid w:val="00270811"/>
    <w:rsid w:val="0027439C"/>
    <w:rsid w:val="002767F7"/>
    <w:rsid w:val="002815AA"/>
    <w:rsid w:val="00283C91"/>
    <w:rsid w:val="00285593"/>
    <w:rsid w:val="002910BA"/>
    <w:rsid w:val="00291190"/>
    <w:rsid w:val="002921CE"/>
    <w:rsid w:val="002971C5"/>
    <w:rsid w:val="002977C8"/>
    <w:rsid w:val="00297822"/>
    <w:rsid w:val="002A6A35"/>
    <w:rsid w:val="002A7289"/>
    <w:rsid w:val="002B1F16"/>
    <w:rsid w:val="002B4A07"/>
    <w:rsid w:val="002B518A"/>
    <w:rsid w:val="002B6D41"/>
    <w:rsid w:val="002B731B"/>
    <w:rsid w:val="002C02C4"/>
    <w:rsid w:val="002C2735"/>
    <w:rsid w:val="002C2A88"/>
    <w:rsid w:val="002C3C64"/>
    <w:rsid w:val="002C6928"/>
    <w:rsid w:val="002C6ECD"/>
    <w:rsid w:val="002D0F9B"/>
    <w:rsid w:val="002D7CCA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1AAC"/>
    <w:rsid w:val="00303085"/>
    <w:rsid w:val="00303AD7"/>
    <w:rsid w:val="00306134"/>
    <w:rsid w:val="00311865"/>
    <w:rsid w:val="00311AA6"/>
    <w:rsid w:val="00313567"/>
    <w:rsid w:val="00316294"/>
    <w:rsid w:val="00316D6B"/>
    <w:rsid w:val="00320E3B"/>
    <w:rsid w:val="00326512"/>
    <w:rsid w:val="00327ADA"/>
    <w:rsid w:val="003323E8"/>
    <w:rsid w:val="00332441"/>
    <w:rsid w:val="00333E79"/>
    <w:rsid w:val="003411F8"/>
    <w:rsid w:val="003461D5"/>
    <w:rsid w:val="003467EA"/>
    <w:rsid w:val="00353611"/>
    <w:rsid w:val="00354078"/>
    <w:rsid w:val="003628B7"/>
    <w:rsid w:val="00365E24"/>
    <w:rsid w:val="00372538"/>
    <w:rsid w:val="00372BDE"/>
    <w:rsid w:val="00373E76"/>
    <w:rsid w:val="00376A7B"/>
    <w:rsid w:val="003852E4"/>
    <w:rsid w:val="00387C34"/>
    <w:rsid w:val="00390585"/>
    <w:rsid w:val="00395378"/>
    <w:rsid w:val="003962BA"/>
    <w:rsid w:val="003A09F6"/>
    <w:rsid w:val="003A5777"/>
    <w:rsid w:val="003A63EA"/>
    <w:rsid w:val="003A691F"/>
    <w:rsid w:val="003A7A3B"/>
    <w:rsid w:val="003A7C36"/>
    <w:rsid w:val="003B0D2B"/>
    <w:rsid w:val="003B19EE"/>
    <w:rsid w:val="003B3151"/>
    <w:rsid w:val="003B3AE9"/>
    <w:rsid w:val="003B50FF"/>
    <w:rsid w:val="003C619D"/>
    <w:rsid w:val="003C63DB"/>
    <w:rsid w:val="003D015C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75F8"/>
    <w:rsid w:val="003F78BD"/>
    <w:rsid w:val="00402942"/>
    <w:rsid w:val="00406A78"/>
    <w:rsid w:val="00407917"/>
    <w:rsid w:val="0041021E"/>
    <w:rsid w:val="00410E87"/>
    <w:rsid w:val="00410F33"/>
    <w:rsid w:val="00411C2B"/>
    <w:rsid w:val="00411EA7"/>
    <w:rsid w:val="004129BF"/>
    <w:rsid w:val="00413EC7"/>
    <w:rsid w:val="00416127"/>
    <w:rsid w:val="004166CD"/>
    <w:rsid w:val="00417A09"/>
    <w:rsid w:val="00417F54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18D7"/>
    <w:rsid w:val="0048399A"/>
    <w:rsid w:val="0048484B"/>
    <w:rsid w:val="00486F16"/>
    <w:rsid w:val="00491B97"/>
    <w:rsid w:val="00493B65"/>
    <w:rsid w:val="00494F4C"/>
    <w:rsid w:val="004A00CD"/>
    <w:rsid w:val="004A4B4D"/>
    <w:rsid w:val="004B07E5"/>
    <w:rsid w:val="004B7286"/>
    <w:rsid w:val="004B74CD"/>
    <w:rsid w:val="004C2CB2"/>
    <w:rsid w:val="004C3FE0"/>
    <w:rsid w:val="004C6ABC"/>
    <w:rsid w:val="004D007A"/>
    <w:rsid w:val="004D1CE4"/>
    <w:rsid w:val="004D3549"/>
    <w:rsid w:val="004D63BF"/>
    <w:rsid w:val="004E0F20"/>
    <w:rsid w:val="004E36E3"/>
    <w:rsid w:val="004E6347"/>
    <w:rsid w:val="004F1895"/>
    <w:rsid w:val="004F595D"/>
    <w:rsid w:val="004F6B8D"/>
    <w:rsid w:val="00500D04"/>
    <w:rsid w:val="005036F6"/>
    <w:rsid w:val="00503735"/>
    <w:rsid w:val="005038A2"/>
    <w:rsid w:val="005101F7"/>
    <w:rsid w:val="00513F5E"/>
    <w:rsid w:val="005143E5"/>
    <w:rsid w:val="0051732A"/>
    <w:rsid w:val="00517994"/>
    <w:rsid w:val="00520E25"/>
    <w:rsid w:val="005238FD"/>
    <w:rsid w:val="00523E5F"/>
    <w:rsid w:val="00524111"/>
    <w:rsid w:val="00525D20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539C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8397A"/>
    <w:rsid w:val="00587DC1"/>
    <w:rsid w:val="00587EDB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A7114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18CB"/>
    <w:rsid w:val="005E2B5D"/>
    <w:rsid w:val="005F276B"/>
    <w:rsid w:val="005F58EC"/>
    <w:rsid w:val="005F641C"/>
    <w:rsid w:val="00602065"/>
    <w:rsid w:val="0060576D"/>
    <w:rsid w:val="006162AC"/>
    <w:rsid w:val="00616861"/>
    <w:rsid w:val="0061700C"/>
    <w:rsid w:val="0062030B"/>
    <w:rsid w:val="00622408"/>
    <w:rsid w:val="00623500"/>
    <w:rsid w:val="006279F4"/>
    <w:rsid w:val="00631D05"/>
    <w:rsid w:val="00632D28"/>
    <w:rsid w:val="006408AB"/>
    <w:rsid w:val="00643EDA"/>
    <w:rsid w:val="00644054"/>
    <w:rsid w:val="00646597"/>
    <w:rsid w:val="0065249A"/>
    <w:rsid w:val="00653878"/>
    <w:rsid w:val="00655C6E"/>
    <w:rsid w:val="006571BE"/>
    <w:rsid w:val="0065753A"/>
    <w:rsid w:val="00667DE8"/>
    <w:rsid w:val="00672422"/>
    <w:rsid w:val="00672426"/>
    <w:rsid w:val="0067447A"/>
    <w:rsid w:val="00677FE2"/>
    <w:rsid w:val="00680C8F"/>
    <w:rsid w:val="00681256"/>
    <w:rsid w:val="0068284A"/>
    <w:rsid w:val="00685F90"/>
    <w:rsid w:val="00686451"/>
    <w:rsid w:val="00691B23"/>
    <w:rsid w:val="00691FA7"/>
    <w:rsid w:val="006928A5"/>
    <w:rsid w:val="00693D2D"/>
    <w:rsid w:val="00694C8F"/>
    <w:rsid w:val="00695C0D"/>
    <w:rsid w:val="006966D4"/>
    <w:rsid w:val="00696C60"/>
    <w:rsid w:val="006A3AB1"/>
    <w:rsid w:val="006A5787"/>
    <w:rsid w:val="006A6A1E"/>
    <w:rsid w:val="006C50F6"/>
    <w:rsid w:val="006C79CC"/>
    <w:rsid w:val="006D002C"/>
    <w:rsid w:val="006D0A38"/>
    <w:rsid w:val="006D21AE"/>
    <w:rsid w:val="006D3928"/>
    <w:rsid w:val="006D48F6"/>
    <w:rsid w:val="006D5E29"/>
    <w:rsid w:val="006D629F"/>
    <w:rsid w:val="006E1826"/>
    <w:rsid w:val="006E251C"/>
    <w:rsid w:val="006E2F94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5837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44FD"/>
    <w:rsid w:val="00777133"/>
    <w:rsid w:val="00780367"/>
    <w:rsid w:val="007810C4"/>
    <w:rsid w:val="0078330F"/>
    <w:rsid w:val="00783912"/>
    <w:rsid w:val="00785673"/>
    <w:rsid w:val="0079051A"/>
    <w:rsid w:val="00791495"/>
    <w:rsid w:val="00794919"/>
    <w:rsid w:val="00795C0F"/>
    <w:rsid w:val="007A1BE8"/>
    <w:rsid w:val="007A3509"/>
    <w:rsid w:val="007A7982"/>
    <w:rsid w:val="007B306C"/>
    <w:rsid w:val="007B5114"/>
    <w:rsid w:val="007C2228"/>
    <w:rsid w:val="007C442B"/>
    <w:rsid w:val="007C4F7F"/>
    <w:rsid w:val="007C58FE"/>
    <w:rsid w:val="007C5A75"/>
    <w:rsid w:val="007C735F"/>
    <w:rsid w:val="007C7759"/>
    <w:rsid w:val="007D0753"/>
    <w:rsid w:val="007D3A89"/>
    <w:rsid w:val="007D3EA1"/>
    <w:rsid w:val="007D48B1"/>
    <w:rsid w:val="007E0731"/>
    <w:rsid w:val="007E0CF6"/>
    <w:rsid w:val="007E16FB"/>
    <w:rsid w:val="007E3BE6"/>
    <w:rsid w:val="007E72F1"/>
    <w:rsid w:val="007E7324"/>
    <w:rsid w:val="007E73DD"/>
    <w:rsid w:val="007F2A55"/>
    <w:rsid w:val="007F2E8F"/>
    <w:rsid w:val="007F30EE"/>
    <w:rsid w:val="007F3153"/>
    <w:rsid w:val="0082314A"/>
    <w:rsid w:val="00825962"/>
    <w:rsid w:val="0082613C"/>
    <w:rsid w:val="00830C5F"/>
    <w:rsid w:val="00830DBD"/>
    <w:rsid w:val="0083161E"/>
    <w:rsid w:val="0083225A"/>
    <w:rsid w:val="00832C20"/>
    <w:rsid w:val="00836045"/>
    <w:rsid w:val="008418DE"/>
    <w:rsid w:val="00841C92"/>
    <w:rsid w:val="00841E15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47C9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1A40"/>
    <w:rsid w:val="008C1BC2"/>
    <w:rsid w:val="008C6355"/>
    <w:rsid w:val="008C717D"/>
    <w:rsid w:val="008C74B1"/>
    <w:rsid w:val="008C75D8"/>
    <w:rsid w:val="008C79CB"/>
    <w:rsid w:val="008D6E27"/>
    <w:rsid w:val="008D757C"/>
    <w:rsid w:val="008D7F68"/>
    <w:rsid w:val="008E0971"/>
    <w:rsid w:val="008E09F8"/>
    <w:rsid w:val="008E1823"/>
    <w:rsid w:val="008E1A47"/>
    <w:rsid w:val="008E291F"/>
    <w:rsid w:val="008E6DCE"/>
    <w:rsid w:val="008F249A"/>
    <w:rsid w:val="008F4338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3A96"/>
    <w:rsid w:val="0093502F"/>
    <w:rsid w:val="00935C70"/>
    <w:rsid w:val="0093605A"/>
    <w:rsid w:val="009429BF"/>
    <w:rsid w:val="00943E15"/>
    <w:rsid w:val="0094586E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76C69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A6883"/>
    <w:rsid w:val="009A7946"/>
    <w:rsid w:val="009B0158"/>
    <w:rsid w:val="009B1208"/>
    <w:rsid w:val="009B1F2F"/>
    <w:rsid w:val="009B4E6A"/>
    <w:rsid w:val="009B5322"/>
    <w:rsid w:val="009B729C"/>
    <w:rsid w:val="009C17C5"/>
    <w:rsid w:val="009C29C4"/>
    <w:rsid w:val="009C419D"/>
    <w:rsid w:val="009C4313"/>
    <w:rsid w:val="009C4698"/>
    <w:rsid w:val="009C5A4C"/>
    <w:rsid w:val="009C6478"/>
    <w:rsid w:val="009D1732"/>
    <w:rsid w:val="009D5F4E"/>
    <w:rsid w:val="009E422F"/>
    <w:rsid w:val="009E4DB9"/>
    <w:rsid w:val="009E56CC"/>
    <w:rsid w:val="009F0D0A"/>
    <w:rsid w:val="009F61DD"/>
    <w:rsid w:val="00A02145"/>
    <w:rsid w:val="00A04243"/>
    <w:rsid w:val="00A11ABC"/>
    <w:rsid w:val="00A14774"/>
    <w:rsid w:val="00A15302"/>
    <w:rsid w:val="00A17459"/>
    <w:rsid w:val="00A2118D"/>
    <w:rsid w:val="00A2175B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A16"/>
    <w:rsid w:val="00A70693"/>
    <w:rsid w:val="00A74A1B"/>
    <w:rsid w:val="00A74F72"/>
    <w:rsid w:val="00A75039"/>
    <w:rsid w:val="00A85889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0F7E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4CEA"/>
    <w:rsid w:val="00AF6C05"/>
    <w:rsid w:val="00B00BAA"/>
    <w:rsid w:val="00B01C06"/>
    <w:rsid w:val="00B03D29"/>
    <w:rsid w:val="00B04667"/>
    <w:rsid w:val="00B13AFF"/>
    <w:rsid w:val="00B1482C"/>
    <w:rsid w:val="00B159A2"/>
    <w:rsid w:val="00B15BFE"/>
    <w:rsid w:val="00B16090"/>
    <w:rsid w:val="00B178F4"/>
    <w:rsid w:val="00B213A3"/>
    <w:rsid w:val="00B3168B"/>
    <w:rsid w:val="00B32861"/>
    <w:rsid w:val="00B33F3C"/>
    <w:rsid w:val="00B34ABE"/>
    <w:rsid w:val="00B36714"/>
    <w:rsid w:val="00B36792"/>
    <w:rsid w:val="00B379E9"/>
    <w:rsid w:val="00B400DD"/>
    <w:rsid w:val="00B40116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01D"/>
    <w:rsid w:val="00B513B0"/>
    <w:rsid w:val="00B52A1A"/>
    <w:rsid w:val="00B52A53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5B8"/>
    <w:rsid w:val="00B86E1A"/>
    <w:rsid w:val="00B91507"/>
    <w:rsid w:val="00B94A3B"/>
    <w:rsid w:val="00B97776"/>
    <w:rsid w:val="00BA3BEC"/>
    <w:rsid w:val="00BA6327"/>
    <w:rsid w:val="00BA79E7"/>
    <w:rsid w:val="00BB0639"/>
    <w:rsid w:val="00BB157B"/>
    <w:rsid w:val="00BB1729"/>
    <w:rsid w:val="00BB176E"/>
    <w:rsid w:val="00BB23BE"/>
    <w:rsid w:val="00BC2A77"/>
    <w:rsid w:val="00BC2EC8"/>
    <w:rsid w:val="00BC356C"/>
    <w:rsid w:val="00BC3801"/>
    <w:rsid w:val="00BC3DE9"/>
    <w:rsid w:val="00BD0303"/>
    <w:rsid w:val="00BD0C5C"/>
    <w:rsid w:val="00BD1EC3"/>
    <w:rsid w:val="00BD2129"/>
    <w:rsid w:val="00BD279D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0762E"/>
    <w:rsid w:val="00C11BBE"/>
    <w:rsid w:val="00C14287"/>
    <w:rsid w:val="00C16F89"/>
    <w:rsid w:val="00C21120"/>
    <w:rsid w:val="00C21B77"/>
    <w:rsid w:val="00C24453"/>
    <w:rsid w:val="00C252F6"/>
    <w:rsid w:val="00C256F8"/>
    <w:rsid w:val="00C26734"/>
    <w:rsid w:val="00C30615"/>
    <w:rsid w:val="00C33403"/>
    <w:rsid w:val="00C3435C"/>
    <w:rsid w:val="00C35FF6"/>
    <w:rsid w:val="00C4108A"/>
    <w:rsid w:val="00C436FC"/>
    <w:rsid w:val="00C45AEF"/>
    <w:rsid w:val="00C50AF7"/>
    <w:rsid w:val="00C51B5F"/>
    <w:rsid w:val="00C51FB2"/>
    <w:rsid w:val="00C550BF"/>
    <w:rsid w:val="00C651EA"/>
    <w:rsid w:val="00C70D37"/>
    <w:rsid w:val="00C72C93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69AF"/>
    <w:rsid w:val="00C97A50"/>
    <w:rsid w:val="00CA158B"/>
    <w:rsid w:val="00CA2F20"/>
    <w:rsid w:val="00CA7841"/>
    <w:rsid w:val="00CB2543"/>
    <w:rsid w:val="00CC1DD4"/>
    <w:rsid w:val="00CC4F41"/>
    <w:rsid w:val="00CD06E7"/>
    <w:rsid w:val="00CD1BE8"/>
    <w:rsid w:val="00CD346F"/>
    <w:rsid w:val="00CE0487"/>
    <w:rsid w:val="00CE3219"/>
    <w:rsid w:val="00CE5E64"/>
    <w:rsid w:val="00CE7616"/>
    <w:rsid w:val="00CE7DFD"/>
    <w:rsid w:val="00CF10A1"/>
    <w:rsid w:val="00CF238D"/>
    <w:rsid w:val="00CF30B0"/>
    <w:rsid w:val="00CF3808"/>
    <w:rsid w:val="00CF38EB"/>
    <w:rsid w:val="00CF7CDF"/>
    <w:rsid w:val="00D005CA"/>
    <w:rsid w:val="00D01041"/>
    <w:rsid w:val="00D01F6B"/>
    <w:rsid w:val="00D0661A"/>
    <w:rsid w:val="00D109C6"/>
    <w:rsid w:val="00D1240C"/>
    <w:rsid w:val="00D142A9"/>
    <w:rsid w:val="00D21DB2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0176"/>
    <w:rsid w:val="00D66D02"/>
    <w:rsid w:val="00D76568"/>
    <w:rsid w:val="00D77F93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D5461"/>
    <w:rsid w:val="00DE173E"/>
    <w:rsid w:val="00DE26BE"/>
    <w:rsid w:val="00DE3CE9"/>
    <w:rsid w:val="00DE46A7"/>
    <w:rsid w:val="00DE6824"/>
    <w:rsid w:val="00DF168A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C1"/>
    <w:rsid w:val="00E22BB1"/>
    <w:rsid w:val="00E27E38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9A5"/>
    <w:rsid w:val="00E52C40"/>
    <w:rsid w:val="00E53328"/>
    <w:rsid w:val="00E57A04"/>
    <w:rsid w:val="00E667CB"/>
    <w:rsid w:val="00E72099"/>
    <w:rsid w:val="00E72BA7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A7379"/>
    <w:rsid w:val="00EB4008"/>
    <w:rsid w:val="00EB7E24"/>
    <w:rsid w:val="00EC3FF1"/>
    <w:rsid w:val="00EC4EF6"/>
    <w:rsid w:val="00EC5C95"/>
    <w:rsid w:val="00ED0A91"/>
    <w:rsid w:val="00ED1F05"/>
    <w:rsid w:val="00ED3570"/>
    <w:rsid w:val="00ED41AE"/>
    <w:rsid w:val="00ED74D8"/>
    <w:rsid w:val="00EE01D8"/>
    <w:rsid w:val="00EE0508"/>
    <w:rsid w:val="00EE143C"/>
    <w:rsid w:val="00EE18FC"/>
    <w:rsid w:val="00EE363B"/>
    <w:rsid w:val="00EE64D6"/>
    <w:rsid w:val="00EF1076"/>
    <w:rsid w:val="00EF3083"/>
    <w:rsid w:val="00EF4025"/>
    <w:rsid w:val="00EF4163"/>
    <w:rsid w:val="00EF4841"/>
    <w:rsid w:val="00EF713A"/>
    <w:rsid w:val="00EF73ED"/>
    <w:rsid w:val="00F0458E"/>
    <w:rsid w:val="00F05146"/>
    <w:rsid w:val="00F058A1"/>
    <w:rsid w:val="00F12AF5"/>
    <w:rsid w:val="00F131F6"/>
    <w:rsid w:val="00F13992"/>
    <w:rsid w:val="00F16C27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114F"/>
    <w:rsid w:val="00F520C1"/>
    <w:rsid w:val="00F52AEB"/>
    <w:rsid w:val="00F53FAE"/>
    <w:rsid w:val="00F56EA3"/>
    <w:rsid w:val="00F62305"/>
    <w:rsid w:val="00F634FF"/>
    <w:rsid w:val="00F65BE0"/>
    <w:rsid w:val="00F65D4E"/>
    <w:rsid w:val="00F66049"/>
    <w:rsid w:val="00F67794"/>
    <w:rsid w:val="00F677E1"/>
    <w:rsid w:val="00F67F79"/>
    <w:rsid w:val="00F71671"/>
    <w:rsid w:val="00F72604"/>
    <w:rsid w:val="00F7436A"/>
    <w:rsid w:val="00F74DF1"/>
    <w:rsid w:val="00F7508F"/>
    <w:rsid w:val="00F80741"/>
    <w:rsid w:val="00F857E2"/>
    <w:rsid w:val="00F8584D"/>
    <w:rsid w:val="00F87F5D"/>
    <w:rsid w:val="00F90D3E"/>
    <w:rsid w:val="00F9409C"/>
    <w:rsid w:val="00F94BA9"/>
    <w:rsid w:val="00F962F7"/>
    <w:rsid w:val="00FA3563"/>
    <w:rsid w:val="00FA385A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3B3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  <w:rsid w:val="00FF4B94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18BD3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Revision">
    <w:name w:val="Revision"/>
    <w:hidden/>
    <w:uiPriority w:val="99"/>
    <w:semiHidden/>
    <w:rsid w:val="007744FD"/>
  </w:style>
  <w:style w:type="character" w:styleId="UnresolvedMention">
    <w:name w:val="Unresolved Mention"/>
    <w:basedOn w:val="DefaultParagraphFont"/>
    <w:uiPriority w:val="99"/>
    <w:semiHidden/>
    <w:unhideWhenUsed/>
    <w:rsid w:val="0083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uvaadadweb50cco.ad.local/ecl_admin_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40931-1E7D-4EFF-BA83-56085722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5147</TotalTime>
  <Pages>18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692</cp:revision>
  <cp:lastPrinted>2008-03-17T22:13:00Z</cp:lastPrinted>
  <dcterms:created xsi:type="dcterms:W3CDTF">2014-09-08T14:20:00Z</dcterms:created>
  <dcterms:modified xsi:type="dcterms:W3CDTF">2023-09-19T19:15:00Z</dcterms:modified>
</cp:coreProperties>
</file>
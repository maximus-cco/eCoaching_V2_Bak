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2EF" w:rsidRDefault="004A52EF" w:rsidP="008F3CBE"/>
    <w:p w:rsidR="004A52EF" w:rsidRDefault="004A52EF" w:rsidP="008F3CBE"/>
    <w:p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:rsidR="00F550B8" w:rsidRDefault="00F550B8" w:rsidP="00F550B8">
      <w:pPr>
        <w:ind w:right="-270"/>
        <w:jc w:val="center"/>
        <w:rPr>
          <w:rFonts w:ascii="Century Schoolbook" w:hAnsi="Century Schoolbook"/>
        </w:rPr>
      </w:pPr>
    </w:p>
    <w:p w:rsidR="00F550B8" w:rsidRPr="002431EB" w:rsidRDefault="00F550B8" w:rsidP="00F550B8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F349B50" wp14:editId="10370E74">
            <wp:extent cx="2844165" cy="570230"/>
            <wp:effectExtent l="0" t="0" r="0" b="0"/>
            <wp:docPr id="248" name="Picture 4" descr="Description: 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B8" w:rsidRPr="002431EB" w:rsidRDefault="00F550B8" w:rsidP="00F550B8">
      <w:pPr>
        <w:ind w:right="-270"/>
        <w:jc w:val="center"/>
      </w:pPr>
    </w:p>
    <w:p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 xml:space="preserve">– </w:t>
      </w:r>
      <w:r w:rsidR="00704011">
        <w:rPr>
          <w:rFonts w:ascii="Arial" w:hAnsi="Arial"/>
          <w:b/>
          <w:sz w:val="36"/>
        </w:rPr>
        <w:t>Historical Dashboard</w:t>
      </w:r>
    </w:p>
    <w:p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:rsidR="00F550B8" w:rsidRPr="002431EB" w:rsidRDefault="00F550B8" w:rsidP="00F550B8">
      <w:pPr>
        <w:ind w:right="-270"/>
      </w:pPr>
    </w:p>
    <w:p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550B8" w:rsidRPr="000D2F43" w:rsidRDefault="00415347" w:rsidP="00E772BC">
            <w:pPr>
              <w:spacing w:before="40"/>
            </w:pPr>
            <w:r>
              <w:t>5</w:t>
            </w:r>
            <w:r w:rsidR="00F550B8">
              <w:t>/</w:t>
            </w:r>
            <w:r w:rsidR="003030D4">
              <w:t>2</w:t>
            </w:r>
            <w:r w:rsidR="00E772BC">
              <w:t>2</w:t>
            </w:r>
            <w:r w:rsidR="00F550B8">
              <w:t>/201</w:t>
            </w:r>
            <w:r w:rsidR="003030D4">
              <w:t>8</w:t>
            </w: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Coralville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</w:tbl>
    <w:p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Default="00AA6F09">
      <w:r>
        <w:br w:type="page"/>
      </w:r>
    </w:p>
    <w:p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:rsidTr="002D2D88">
        <w:trPr>
          <w:tblHeader/>
        </w:trPr>
        <w:tc>
          <w:tcPr>
            <w:tcW w:w="144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D37C04" w:rsidTr="002D2D88">
        <w:tc>
          <w:tcPr>
            <w:tcW w:w="1440" w:type="dxa"/>
          </w:tcPr>
          <w:p w:rsidR="00AA6F09" w:rsidRPr="00D37C04" w:rsidRDefault="00A001B6" w:rsidP="007D29C0">
            <w:pPr>
              <w:pStyle w:val="hdr1"/>
              <w:ind w:left="0"/>
              <w:jc w:val="left"/>
            </w:pPr>
            <w:r>
              <w:t>5</w:t>
            </w:r>
            <w:r w:rsidR="00AA6F09">
              <w:t>/</w:t>
            </w:r>
            <w:r w:rsidR="00984DB6">
              <w:t>2</w:t>
            </w:r>
            <w:r w:rsidR="007D29C0">
              <w:t>2</w:t>
            </w:r>
            <w:r w:rsidR="00AA6F09">
              <w:t>/201</w:t>
            </w:r>
            <w:r w:rsidR="00984DB6">
              <w:t>8</w:t>
            </w:r>
          </w:p>
        </w:tc>
        <w:tc>
          <w:tcPr>
            <w:tcW w:w="7224" w:type="dxa"/>
          </w:tcPr>
          <w:p w:rsidR="00AA6F09" w:rsidRPr="00D37C04" w:rsidRDefault="00AA6F09" w:rsidP="002D2D88">
            <w:pPr>
              <w:pStyle w:val="hdr1"/>
              <w:ind w:left="0"/>
              <w:jc w:val="left"/>
            </w:pPr>
            <w:r>
              <w:t>Initial revision</w:t>
            </w:r>
            <w:r w:rsidR="005F5653">
              <w:t xml:space="preserve"> – TFS 10220</w:t>
            </w:r>
          </w:p>
        </w:tc>
        <w:tc>
          <w:tcPr>
            <w:tcW w:w="2790" w:type="dxa"/>
          </w:tcPr>
          <w:p w:rsidR="00AA6F09" w:rsidRPr="00D37C04" w:rsidRDefault="0076206A" w:rsidP="002D2D88">
            <w:pPr>
              <w:pStyle w:val="hdr1"/>
              <w:ind w:left="0"/>
              <w:jc w:val="left"/>
            </w:pPr>
            <w:r>
              <w:t>Lili Huang</w:t>
            </w:r>
          </w:p>
        </w:tc>
      </w:tr>
    </w:tbl>
    <w:p w:rsidR="00AA6F09" w:rsidRPr="002431EB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42206F" w:rsidRDefault="0042206F">
      <w:r>
        <w:br w:type="page"/>
      </w:r>
    </w:p>
    <w:p w:rsidR="00B64FD4" w:rsidRDefault="00B64FD4">
      <w:pPr>
        <w:pStyle w:val="TOCHeading"/>
        <w:rPr>
          <w:rFonts w:ascii="Arial" w:hAnsi="Arial"/>
        </w:rPr>
      </w:pPr>
      <w:bookmarkStart w:id="2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2"/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:rsidR="00885667" w:rsidRDefault="008B170D" w:rsidP="007C11A9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</w:t>
            </w:r>
          </w:p>
        </w:tc>
      </w:tr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:rsidR="00885667" w:rsidRDefault="00682B41" w:rsidP="00BC18A7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BC18A7">
              <w:rPr>
                <w:sz w:val="20"/>
              </w:rPr>
              <w:t>Historical Dashboard</w:t>
            </w:r>
          </w:p>
        </w:tc>
      </w:tr>
    </w:tbl>
    <w:p w:rsidR="00885667" w:rsidRDefault="00885667" w:rsidP="00885667">
      <w:pPr>
        <w:tabs>
          <w:tab w:val="left" w:pos="360"/>
        </w:tabs>
        <w:rPr>
          <w:sz w:val="16"/>
        </w:rPr>
      </w:pPr>
    </w:p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4"/>
        <w:gridCol w:w="744"/>
        <w:gridCol w:w="4200"/>
        <w:gridCol w:w="339"/>
        <w:gridCol w:w="750"/>
        <w:gridCol w:w="3186"/>
        <w:gridCol w:w="639"/>
        <w:gridCol w:w="2811"/>
        <w:gridCol w:w="1275"/>
      </w:tblGrid>
      <w:tr w:rsidR="00885667" w:rsidTr="000822A7">
        <w:tc>
          <w:tcPr>
            <w:tcW w:w="1308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4200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275" w:type="dxa"/>
            <w:gridSpan w:val="3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0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5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Default="00372C0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</w:t>
            </w:r>
            <w:r w:rsidR="00885667">
              <w:rPr>
                <w:sz w:val="20"/>
              </w:rPr>
              <w:t>-1</w:t>
            </w:r>
          </w:p>
        </w:tc>
        <w:tc>
          <w:tcPr>
            <w:tcW w:w="4200" w:type="dxa"/>
          </w:tcPr>
          <w:p w:rsidR="00621212" w:rsidRDefault="00372C06" w:rsidP="00CD4D9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</w:t>
            </w:r>
            <w:r w:rsidR="00CD4D92">
              <w:rPr>
                <w:sz w:val="20"/>
              </w:rPr>
              <w:t>w</w:t>
            </w:r>
            <w:r w:rsidR="001D73AA">
              <w:rPr>
                <w:sz w:val="20"/>
              </w:rPr>
              <w:t>ith one of the roles</w:t>
            </w:r>
            <w:r w:rsidR="003D4A07">
              <w:rPr>
                <w:sz w:val="20"/>
              </w:rPr>
              <w:t xml:space="preserve"> below</w:t>
            </w:r>
            <w:r w:rsidR="00621212">
              <w:rPr>
                <w:sz w:val="20"/>
              </w:rPr>
              <w:t>:</w:t>
            </w:r>
          </w:p>
          <w:p w:rsidR="001D73AA" w:rsidRDefault="009C54F2" w:rsidP="00CD4D9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(table UI_User_Role)</w:t>
            </w:r>
          </w:p>
          <w:p w:rsidR="00B83F37" w:rsidRDefault="00B83F37" w:rsidP="00CD4D9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(Historical_Dashboard_ACL</w:t>
            </w:r>
            <w:r w:rsidR="00B9662D">
              <w:rPr>
                <w:sz w:val="20"/>
              </w:rPr>
              <w:t>)</w:t>
            </w:r>
          </w:p>
          <w:p w:rsidR="00DF49F6" w:rsidRDefault="00DF49F6" w:rsidP="00CD4D92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</w:p>
          <w:p w:rsidR="001D73AA" w:rsidRPr="001D73AA" w:rsidRDefault="00372C06" w:rsidP="00CD4D92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1D73AA">
              <w:rPr>
                <w:b/>
                <w:sz w:val="20"/>
              </w:rPr>
              <w:t>CSR</w:t>
            </w:r>
            <w:r w:rsidR="001D73AA" w:rsidRPr="001D73AA">
              <w:rPr>
                <w:b/>
                <w:sz w:val="20"/>
              </w:rPr>
              <w:t xml:space="preserve"> </w:t>
            </w:r>
          </w:p>
          <w:p w:rsidR="001D73AA" w:rsidRPr="001D73AA" w:rsidRDefault="001D73AA" w:rsidP="00CD4D92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1D73AA">
              <w:rPr>
                <w:b/>
                <w:sz w:val="20"/>
              </w:rPr>
              <w:t xml:space="preserve">ARC </w:t>
            </w:r>
          </w:p>
          <w:p w:rsidR="001D73AA" w:rsidRDefault="001D73AA" w:rsidP="00CD4D92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1D73AA">
              <w:rPr>
                <w:b/>
                <w:sz w:val="20"/>
              </w:rPr>
              <w:t>Employee</w:t>
            </w:r>
          </w:p>
          <w:p w:rsidR="001D73AA" w:rsidRPr="009C54F2" w:rsidRDefault="001D73AA" w:rsidP="009C54F2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1D73AA">
              <w:rPr>
                <w:b/>
                <w:sz w:val="20"/>
              </w:rPr>
              <w:t>Restricted</w:t>
            </w:r>
          </w:p>
        </w:tc>
        <w:tc>
          <w:tcPr>
            <w:tcW w:w="4275" w:type="dxa"/>
            <w:gridSpan w:val="3"/>
          </w:tcPr>
          <w:p w:rsidR="00885667" w:rsidRDefault="00F71FA4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  <w:bookmarkStart w:id="3" w:name="_GoBack"/>
            <w:bookmarkEnd w:id="3"/>
          </w:p>
        </w:tc>
        <w:tc>
          <w:tcPr>
            <w:tcW w:w="3450" w:type="dxa"/>
            <w:gridSpan w:val="2"/>
          </w:tcPr>
          <w:p w:rsidR="00885667" w:rsidRDefault="002C7434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Redirect User to Unauthorized page.</w:t>
            </w:r>
          </w:p>
        </w:tc>
        <w:tc>
          <w:tcPr>
            <w:tcW w:w="1275" w:type="dxa"/>
          </w:tcPr>
          <w:p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Pr="00F30DC0" w:rsidRDefault="00372C06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</w:t>
            </w:r>
            <w:r w:rsidR="009D23CD">
              <w:rPr>
                <w:sz w:val="20"/>
              </w:rPr>
              <w:t>-2</w:t>
            </w:r>
          </w:p>
        </w:tc>
        <w:tc>
          <w:tcPr>
            <w:tcW w:w="4200" w:type="dxa"/>
          </w:tcPr>
          <w:p w:rsidR="00885667" w:rsidRDefault="00BC46DA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</w:t>
            </w:r>
            <w:r w:rsidR="003D4A07">
              <w:rPr>
                <w:sz w:val="20"/>
              </w:rPr>
              <w:t>with one of the roles below:</w:t>
            </w:r>
          </w:p>
          <w:p w:rsidR="009E7292" w:rsidRDefault="009E7292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(table UI_UI_Role)</w:t>
            </w:r>
          </w:p>
          <w:p w:rsidR="009E7292" w:rsidRDefault="009E7292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9E7292" w:rsidRPr="009E7292" w:rsidRDefault="009E7292" w:rsidP="00BC46DA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9E7292">
              <w:rPr>
                <w:b/>
                <w:sz w:val="20"/>
              </w:rPr>
              <w:t>Supervisor</w:t>
            </w:r>
          </w:p>
          <w:p w:rsidR="009E7292" w:rsidRPr="009E7292" w:rsidRDefault="009E7292" w:rsidP="00BC46DA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9E7292">
              <w:rPr>
                <w:b/>
                <w:sz w:val="20"/>
              </w:rPr>
              <w:t>Manager</w:t>
            </w:r>
          </w:p>
          <w:p w:rsidR="009E7292" w:rsidRPr="009E7292" w:rsidRDefault="009E7292" w:rsidP="00BC46DA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9E7292">
              <w:rPr>
                <w:b/>
                <w:sz w:val="20"/>
              </w:rPr>
              <w:t>SrManager</w:t>
            </w:r>
          </w:p>
          <w:p w:rsidR="003D7413" w:rsidRPr="007A732B" w:rsidRDefault="009E7292" w:rsidP="007A732B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9E7292">
              <w:rPr>
                <w:b/>
                <w:sz w:val="20"/>
              </w:rPr>
              <w:t>Director</w:t>
            </w:r>
          </w:p>
        </w:tc>
        <w:tc>
          <w:tcPr>
            <w:tcW w:w="4275" w:type="dxa"/>
            <w:gridSpan w:val="3"/>
          </w:tcPr>
          <w:p w:rsidR="00885667" w:rsidRPr="00106C7F" w:rsidRDefault="00C708F5" w:rsidP="003E7F1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</w:t>
            </w:r>
            <w:r w:rsidR="003E7F1B">
              <w:rPr>
                <w:sz w:val="20"/>
              </w:rPr>
              <w:t xml:space="preserve"> </w:t>
            </w:r>
            <w:r w:rsidR="00884EB3">
              <w:rPr>
                <w:sz w:val="20"/>
              </w:rPr>
              <w:t>HD-1.</w:t>
            </w:r>
          </w:p>
        </w:tc>
        <w:tc>
          <w:tcPr>
            <w:tcW w:w="3450" w:type="dxa"/>
            <w:gridSpan w:val="2"/>
          </w:tcPr>
          <w:p w:rsidR="00885667" w:rsidRDefault="007765D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Historical Dashboard displays.</w:t>
            </w:r>
          </w:p>
          <w:p w:rsidR="006C4E51" w:rsidRDefault="006C4E51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3E33D0" w:rsidRDefault="003E33D0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Submitted dates with starting date as 30 days before, and ending data as today;</w:t>
            </w:r>
          </w:p>
          <w:p w:rsidR="006C4E51" w:rsidRDefault="006C4E51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3E33D0" w:rsidRDefault="003E33D0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Employee type defaults to “Active Employee”;</w:t>
            </w:r>
          </w:p>
          <w:p w:rsidR="006C4E51" w:rsidRDefault="006C4E51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3E33D0" w:rsidRDefault="003E33D0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Site dropdown is loaded with all active sites, default to “</w:t>
            </w:r>
            <w:r w:rsidR="00221935">
              <w:rPr>
                <w:sz w:val="20"/>
              </w:rPr>
              <w:t>—Select a Site --</w:t>
            </w:r>
            <w:r>
              <w:rPr>
                <w:sz w:val="20"/>
              </w:rPr>
              <w:t>”;</w:t>
            </w:r>
          </w:p>
          <w:p w:rsidR="006C4E51" w:rsidRDefault="006C4E51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3E33D0" w:rsidRDefault="006C4E51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Submitter dropdown is loaded with all employees who have submitted log(s) between the submitted start date and end date, default to “All Submitters”;</w:t>
            </w:r>
          </w:p>
          <w:p w:rsidR="006C4E51" w:rsidRDefault="006C4E51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6C4E51" w:rsidRDefault="004952DD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Status dropdown is loaded with all the status, default to “All Status”;</w:t>
            </w:r>
          </w:p>
          <w:p w:rsidR="004952DD" w:rsidRDefault="004952DD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952DD" w:rsidRDefault="004952DD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Source dropdown is loaded with all the sources, default to “All Sources”;</w:t>
            </w:r>
          </w:p>
          <w:p w:rsidR="004952DD" w:rsidRDefault="004952DD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952DD" w:rsidRPr="00106C7F" w:rsidRDefault="004952DD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Value dropdown is loaded with all the values, default to “All Values”</w:t>
            </w:r>
            <w:r w:rsidR="00822737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885667" w:rsidRDefault="00D759B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0822A7">
        <w:tc>
          <w:tcPr>
            <w:tcW w:w="1308" w:type="dxa"/>
            <w:gridSpan w:val="2"/>
          </w:tcPr>
          <w:p w:rsidR="00885667" w:rsidRPr="00F30DC0" w:rsidRDefault="00BC0E6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HD</w:t>
            </w:r>
            <w:r w:rsidR="00153156">
              <w:rPr>
                <w:sz w:val="20"/>
              </w:rPr>
              <w:t>-3</w:t>
            </w:r>
          </w:p>
        </w:tc>
        <w:tc>
          <w:tcPr>
            <w:tcW w:w="4200" w:type="dxa"/>
          </w:tcPr>
          <w:p w:rsidR="00885667" w:rsidRPr="00F30DC0" w:rsidRDefault="00FB54C7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HD-2</w:t>
            </w:r>
          </w:p>
        </w:tc>
        <w:tc>
          <w:tcPr>
            <w:tcW w:w="4275" w:type="dxa"/>
            <w:gridSpan w:val="3"/>
          </w:tcPr>
          <w:p w:rsidR="00885667" w:rsidRDefault="003E33D0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HD-1</w:t>
            </w:r>
          </w:p>
          <w:p w:rsidR="00221935" w:rsidRDefault="00853F99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a </w:t>
            </w:r>
            <w:r w:rsidR="000B2F9F">
              <w:rPr>
                <w:sz w:val="20"/>
              </w:rPr>
              <w:t>S</w:t>
            </w:r>
            <w:r>
              <w:rPr>
                <w:sz w:val="20"/>
              </w:rPr>
              <w:t>ite.</w:t>
            </w:r>
          </w:p>
          <w:p w:rsidR="003E33D0" w:rsidRPr="00F30DC0" w:rsidRDefault="003E33D0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885667" w:rsidRDefault="00853F99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Manager dropdown is loaded with all the managers on the selected site.</w:t>
            </w:r>
          </w:p>
          <w:p w:rsidR="000B528A" w:rsidRPr="00F30DC0" w:rsidRDefault="000B528A" w:rsidP="000B528A">
            <w:pPr>
              <w:tabs>
                <w:tab w:val="left" w:pos="360"/>
              </w:tabs>
              <w:rPr>
                <w:sz w:val="20"/>
              </w:rPr>
            </w:pPr>
          </w:p>
        </w:tc>
        <w:tc>
          <w:tcPr>
            <w:tcW w:w="1275" w:type="dxa"/>
          </w:tcPr>
          <w:p w:rsidR="00885667" w:rsidRPr="00F30DC0" w:rsidRDefault="00853F9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120E3" w:rsidTr="000822A7">
        <w:tc>
          <w:tcPr>
            <w:tcW w:w="1308" w:type="dxa"/>
            <w:gridSpan w:val="2"/>
          </w:tcPr>
          <w:p w:rsidR="001120E3" w:rsidRDefault="001120E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1120E3" w:rsidRDefault="001120E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HD-4</w:t>
            </w:r>
          </w:p>
        </w:tc>
        <w:tc>
          <w:tcPr>
            <w:tcW w:w="4200" w:type="dxa"/>
          </w:tcPr>
          <w:p w:rsidR="001120E3" w:rsidRDefault="001120E3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1120E3" w:rsidRDefault="001120E3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</w:t>
            </w:r>
            <w:r w:rsidR="00D40661">
              <w:rPr>
                <w:sz w:val="20"/>
              </w:rPr>
              <w:t>2</w:t>
            </w:r>
          </w:p>
        </w:tc>
        <w:tc>
          <w:tcPr>
            <w:tcW w:w="4275" w:type="dxa"/>
            <w:gridSpan w:val="3"/>
          </w:tcPr>
          <w:p w:rsidR="001120E3" w:rsidRDefault="001120E3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1120E3" w:rsidRDefault="008D5E94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</w:t>
            </w:r>
            <w:r w:rsidR="001120E3">
              <w:rPr>
                <w:sz w:val="20"/>
              </w:rPr>
              <w:t xml:space="preserve"> HD-3</w:t>
            </w:r>
          </w:p>
          <w:p w:rsidR="001120E3" w:rsidRDefault="001120E3" w:rsidP="000B2F9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a </w:t>
            </w:r>
            <w:r w:rsidR="000B2F9F">
              <w:rPr>
                <w:sz w:val="20"/>
              </w:rPr>
              <w:t>M</w:t>
            </w:r>
            <w:r>
              <w:rPr>
                <w:sz w:val="20"/>
              </w:rPr>
              <w:t>anager</w:t>
            </w:r>
          </w:p>
        </w:tc>
        <w:tc>
          <w:tcPr>
            <w:tcW w:w="3450" w:type="dxa"/>
            <w:gridSpan w:val="2"/>
          </w:tcPr>
          <w:p w:rsidR="001120E3" w:rsidRDefault="001120E3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1120E3" w:rsidRDefault="007820B3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Supervisor dropdown is loaded with all the supervisors for the selected manager.</w:t>
            </w:r>
          </w:p>
        </w:tc>
        <w:tc>
          <w:tcPr>
            <w:tcW w:w="1275" w:type="dxa"/>
          </w:tcPr>
          <w:p w:rsidR="001120E3" w:rsidRDefault="00344F8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0B2F9F" w:rsidTr="000822A7">
        <w:tc>
          <w:tcPr>
            <w:tcW w:w="1308" w:type="dxa"/>
            <w:gridSpan w:val="2"/>
          </w:tcPr>
          <w:p w:rsidR="000B2F9F" w:rsidRDefault="000B2F9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HD-5</w:t>
            </w:r>
          </w:p>
        </w:tc>
        <w:tc>
          <w:tcPr>
            <w:tcW w:w="4200" w:type="dxa"/>
          </w:tcPr>
          <w:p w:rsidR="000B2F9F" w:rsidRDefault="000B2F9F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HD-2</w:t>
            </w:r>
          </w:p>
        </w:tc>
        <w:tc>
          <w:tcPr>
            <w:tcW w:w="4275" w:type="dxa"/>
            <w:gridSpan w:val="3"/>
          </w:tcPr>
          <w:p w:rsidR="000B2F9F" w:rsidRDefault="008D5E94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Repeat </w:t>
            </w:r>
            <w:r w:rsidR="000B2F9F">
              <w:rPr>
                <w:sz w:val="20"/>
              </w:rPr>
              <w:t>HD-4</w:t>
            </w:r>
          </w:p>
          <w:p w:rsidR="000B2F9F" w:rsidRDefault="000B2F9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Supervisor</w:t>
            </w:r>
          </w:p>
        </w:tc>
        <w:tc>
          <w:tcPr>
            <w:tcW w:w="3450" w:type="dxa"/>
            <w:gridSpan w:val="2"/>
          </w:tcPr>
          <w:p w:rsidR="000B2F9F" w:rsidRDefault="00C80935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Employee dropdown is loaded with all the employees for the selected supervisor</w:t>
            </w:r>
          </w:p>
        </w:tc>
        <w:tc>
          <w:tcPr>
            <w:tcW w:w="1275" w:type="dxa"/>
          </w:tcPr>
          <w:p w:rsidR="000B2F9F" w:rsidRDefault="00C8093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E7F1B" w:rsidTr="000822A7">
        <w:tc>
          <w:tcPr>
            <w:tcW w:w="1308" w:type="dxa"/>
            <w:gridSpan w:val="2"/>
          </w:tcPr>
          <w:p w:rsidR="003E7F1B" w:rsidRDefault="003E7F1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</w:t>
            </w:r>
            <w:r w:rsidR="00D61B99">
              <w:rPr>
                <w:sz w:val="20"/>
              </w:rPr>
              <w:t>-</w:t>
            </w:r>
            <w:r>
              <w:rPr>
                <w:sz w:val="20"/>
              </w:rPr>
              <w:t>6</w:t>
            </w:r>
          </w:p>
        </w:tc>
        <w:tc>
          <w:tcPr>
            <w:tcW w:w="4200" w:type="dxa"/>
          </w:tcPr>
          <w:p w:rsidR="003E7F1B" w:rsidRDefault="003E7F1B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</w:t>
            </w:r>
            <w:r w:rsidR="00D40661">
              <w:rPr>
                <w:sz w:val="20"/>
              </w:rPr>
              <w:t>2</w:t>
            </w:r>
          </w:p>
        </w:tc>
        <w:tc>
          <w:tcPr>
            <w:tcW w:w="4275" w:type="dxa"/>
            <w:gridSpan w:val="3"/>
          </w:tcPr>
          <w:p w:rsidR="003E7F1B" w:rsidRDefault="002E1594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HD-5</w:t>
            </w:r>
          </w:p>
          <w:p w:rsidR="003C2658" w:rsidRDefault="003C2658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“Inactive Employee”</w:t>
            </w:r>
          </w:p>
        </w:tc>
        <w:tc>
          <w:tcPr>
            <w:tcW w:w="3450" w:type="dxa"/>
            <w:gridSpan w:val="2"/>
          </w:tcPr>
          <w:p w:rsidR="003E7F1B" w:rsidRDefault="003C2658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Employee dropdown is loaded with all inactive employees for the selected supervisor</w:t>
            </w:r>
          </w:p>
        </w:tc>
        <w:tc>
          <w:tcPr>
            <w:tcW w:w="1275" w:type="dxa"/>
          </w:tcPr>
          <w:p w:rsidR="003E7F1B" w:rsidRDefault="00E70B9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61B99" w:rsidTr="000822A7">
        <w:tc>
          <w:tcPr>
            <w:tcW w:w="1308" w:type="dxa"/>
            <w:gridSpan w:val="2"/>
          </w:tcPr>
          <w:p w:rsidR="00D61B99" w:rsidRDefault="00D61B9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HD-7</w:t>
            </w:r>
          </w:p>
        </w:tc>
        <w:tc>
          <w:tcPr>
            <w:tcW w:w="4200" w:type="dxa"/>
          </w:tcPr>
          <w:p w:rsidR="00D61B99" w:rsidRDefault="00D75A4E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</w:t>
            </w:r>
            <w:r w:rsidR="00D40661">
              <w:rPr>
                <w:sz w:val="20"/>
              </w:rPr>
              <w:t>2</w:t>
            </w:r>
          </w:p>
        </w:tc>
        <w:tc>
          <w:tcPr>
            <w:tcW w:w="4275" w:type="dxa"/>
            <w:gridSpan w:val="3"/>
          </w:tcPr>
          <w:p w:rsidR="00D61B99" w:rsidRDefault="00D75A4E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HD-5</w:t>
            </w:r>
          </w:p>
          <w:p w:rsidR="00D75A4E" w:rsidRDefault="00D75A4E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“Both”</w:t>
            </w:r>
          </w:p>
        </w:tc>
        <w:tc>
          <w:tcPr>
            <w:tcW w:w="3450" w:type="dxa"/>
            <w:gridSpan w:val="2"/>
          </w:tcPr>
          <w:p w:rsidR="00D61B99" w:rsidRDefault="00D75A4E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Employee dropdown is loaded with both active and inactive employees for the selected supervisor</w:t>
            </w:r>
          </w:p>
        </w:tc>
        <w:tc>
          <w:tcPr>
            <w:tcW w:w="1275" w:type="dxa"/>
          </w:tcPr>
          <w:p w:rsidR="00D61B99" w:rsidRDefault="00D75A4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E25A6" w:rsidTr="000822A7">
        <w:tc>
          <w:tcPr>
            <w:tcW w:w="1308" w:type="dxa"/>
            <w:gridSpan w:val="2"/>
          </w:tcPr>
          <w:p w:rsidR="00EE25A6" w:rsidRDefault="00EE25A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HD-8</w:t>
            </w:r>
          </w:p>
        </w:tc>
        <w:tc>
          <w:tcPr>
            <w:tcW w:w="4200" w:type="dxa"/>
          </w:tcPr>
          <w:p w:rsidR="00EE25A6" w:rsidRDefault="00EE25A6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HD-2</w:t>
            </w:r>
          </w:p>
        </w:tc>
        <w:tc>
          <w:tcPr>
            <w:tcW w:w="4275" w:type="dxa"/>
            <w:gridSpan w:val="3"/>
          </w:tcPr>
          <w:p w:rsidR="00EE25A6" w:rsidRDefault="00EE25A6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different Site.</w:t>
            </w:r>
          </w:p>
        </w:tc>
        <w:tc>
          <w:tcPr>
            <w:tcW w:w="3450" w:type="dxa"/>
            <w:gridSpan w:val="2"/>
          </w:tcPr>
          <w:p w:rsidR="00EE25A6" w:rsidRDefault="00EE25A6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following dropdowns reset to empty:</w:t>
            </w:r>
          </w:p>
          <w:p w:rsidR="00EE25A6" w:rsidRDefault="00EE25A6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Manager</w:t>
            </w:r>
          </w:p>
          <w:p w:rsidR="00EE25A6" w:rsidRDefault="00EE25A6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Supervisor</w:t>
            </w:r>
          </w:p>
          <w:p w:rsidR="00EE25A6" w:rsidRDefault="00EE25A6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Employee</w:t>
            </w:r>
          </w:p>
        </w:tc>
        <w:tc>
          <w:tcPr>
            <w:tcW w:w="1275" w:type="dxa"/>
          </w:tcPr>
          <w:p w:rsidR="00EE25A6" w:rsidRDefault="0033013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173E3" w:rsidTr="000822A7">
        <w:tc>
          <w:tcPr>
            <w:tcW w:w="1308" w:type="dxa"/>
            <w:gridSpan w:val="2"/>
          </w:tcPr>
          <w:p w:rsidR="00C173E3" w:rsidRDefault="00C173E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HD-9</w:t>
            </w:r>
          </w:p>
        </w:tc>
        <w:tc>
          <w:tcPr>
            <w:tcW w:w="4200" w:type="dxa"/>
          </w:tcPr>
          <w:p w:rsidR="00C173E3" w:rsidRDefault="00C173E3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HD-2</w:t>
            </w:r>
          </w:p>
        </w:tc>
        <w:tc>
          <w:tcPr>
            <w:tcW w:w="4275" w:type="dxa"/>
            <w:gridSpan w:val="3"/>
          </w:tcPr>
          <w:p w:rsidR="00C173E3" w:rsidRDefault="00C173E3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HD-5</w:t>
            </w:r>
          </w:p>
          <w:p w:rsidR="00C173E3" w:rsidRDefault="00C173E3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Reset button</w:t>
            </w:r>
          </w:p>
        </w:tc>
        <w:tc>
          <w:tcPr>
            <w:tcW w:w="3450" w:type="dxa"/>
            <w:gridSpan w:val="2"/>
          </w:tcPr>
          <w:p w:rsidR="00D57B60" w:rsidRDefault="00D57B60" w:rsidP="00EE25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All Search fields set to default values.</w:t>
            </w:r>
          </w:p>
        </w:tc>
        <w:tc>
          <w:tcPr>
            <w:tcW w:w="1275" w:type="dxa"/>
          </w:tcPr>
          <w:p w:rsidR="00C173E3" w:rsidRDefault="006C2C6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47518" w:rsidTr="000822A7">
        <w:tc>
          <w:tcPr>
            <w:tcW w:w="1308" w:type="dxa"/>
            <w:gridSpan w:val="2"/>
          </w:tcPr>
          <w:p w:rsidR="00547518" w:rsidRDefault="00C173E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</w:t>
            </w:r>
            <w:r w:rsidR="008C66DA">
              <w:rPr>
                <w:sz w:val="20"/>
              </w:rPr>
              <w:t>10</w:t>
            </w:r>
          </w:p>
        </w:tc>
        <w:tc>
          <w:tcPr>
            <w:tcW w:w="4200" w:type="dxa"/>
          </w:tcPr>
          <w:p w:rsidR="00547518" w:rsidRDefault="00C173E3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HD-2</w:t>
            </w:r>
          </w:p>
        </w:tc>
        <w:tc>
          <w:tcPr>
            <w:tcW w:w="4275" w:type="dxa"/>
            <w:gridSpan w:val="3"/>
          </w:tcPr>
          <w:p w:rsidR="00C173E3" w:rsidRDefault="00C173E3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HD-5</w:t>
            </w:r>
          </w:p>
          <w:p w:rsidR="003053C8" w:rsidRDefault="003053C8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Search button</w:t>
            </w:r>
          </w:p>
        </w:tc>
        <w:tc>
          <w:tcPr>
            <w:tcW w:w="3450" w:type="dxa"/>
            <w:gridSpan w:val="2"/>
          </w:tcPr>
          <w:p w:rsidR="00440BCF" w:rsidRDefault="00781636" w:rsidP="00D21F9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Coaching </w:t>
            </w:r>
            <w:r w:rsidR="008959CB">
              <w:rPr>
                <w:sz w:val="20"/>
              </w:rPr>
              <w:t>Logs</w:t>
            </w:r>
            <w:r w:rsidR="003053C8">
              <w:rPr>
                <w:sz w:val="20"/>
              </w:rPr>
              <w:t xml:space="preserve"> met the search criteria display</w:t>
            </w:r>
            <w:r w:rsidR="00D21F94">
              <w:rPr>
                <w:sz w:val="20"/>
              </w:rPr>
              <w:t xml:space="preserve">, sorted </w:t>
            </w:r>
            <w:r w:rsidR="00440BCF">
              <w:rPr>
                <w:sz w:val="20"/>
              </w:rPr>
              <w:t>by Form Name.</w:t>
            </w:r>
          </w:p>
        </w:tc>
        <w:tc>
          <w:tcPr>
            <w:tcW w:w="1275" w:type="dxa"/>
          </w:tcPr>
          <w:p w:rsidR="00547518" w:rsidRDefault="003053C8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D347C" w:rsidTr="000822A7">
        <w:tc>
          <w:tcPr>
            <w:tcW w:w="1308" w:type="dxa"/>
            <w:gridSpan w:val="2"/>
          </w:tcPr>
          <w:p w:rsidR="00ED347C" w:rsidRDefault="00ED347C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HD-11</w:t>
            </w:r>
          </w:p>
        </w:tc>
        <w:tc>
          <w:tcPr>
            <w:tcW w:w="4200" w:type="dxa"/>
          </w:tcPr>
          <w:p w:rsidR="00ED347C" w:rsidRDefault="00ED347C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HD-2</w:t>
            </w:r>
          </w:p>
          <w:p w:rsidR="00B35FC2" w:rsidRDefault="00B35FC2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B627FE" w:rsidRDefault="00DA0757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</w:t>
            </w:r>
            <w:r w:rsidR="00B35FC2">
              <w:rPr>
                <w:sz w:val="20"/>
              </w:rPr>
              <w:t xml:space="preserve">also </w:t>
            </w:r>
            <w:r>
              <w:rPr>
                <w:sz w:val="20"/>
              </w:rPr>
              <w:t>configured as ECL</w:t>
            </w:r>
          </w:p>
          <w:p w:rsidR="00DA0757" w:rsidRDefault="00DA0757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(table Historical_Dashboard_ACL)</w:t>
            </w:r>
          </w:p>
          <w:p w:rsidR="00DA0757" w:rsidRDefault="00DA0757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ED347C" w:rsidRDefault="00A63498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</w:p>
          <w:p w:rsidR="00A63498" w:rsidRDefault="00A63498" w:rsidP="00375DA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any log </w:t>
            </w:r>
            <w:r w:rsidR="00375DA0">
              <w:rPr>
                <w:sz w:val="20"/>
              </w:rPr>
              <w:t>in</w:t>
            </w:r>
            <w:r>
              <w:rPr>
                <w:sz w:val="20"/>
              </w:rPr>
              <w:t xml:space="preserve"> the log list</w:t>
            </w:r>
          </w:p>
        </w:tc>
        <w:tc>
          <w:tcPr>
            <w:tcW w:w="3450" w:type="dxa"/>
            <w:gridSpan w:val="2"/>
          </w:tcPr>
          <w:p w:rsidR="00ED347C" w:rsidRDefault="00CC58DC" w:rsidP="00A6349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selected log details display in a modal dialog</w:t>
            </w:r>
            <w:r w:rsidR="00A27A84">
              <w:rPr>
                <w:sz w:val="20"/>
              </w:rPr>
              <w:t xml:space="preserve"> in read only mode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ED347C" w:rsidRDefault="00A63498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34ECD" w:rsidTr="000822A7">
        <w:tc>
          <w:tcPr>
            <w:tcW w:w="1308" w:type="dxa"/>
            <w:gridSpan w:val="2"/>
          </w:tcPr>
          <w:p w:rsidR="00334ECD" w:rsidRDefault="00334EC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HD-11-1</w:t>
            </w:r>
          </w:p>
        </w:tc>
        <w:tc>
          <w:tcPr>
            <w:tcW w:w="4200" w:type="dxa"/>
          </w:tcPr>
          <w:p w:rsidR="00334ECD" w:rsidRDefault="00334ECD" w:rsidP="00334EC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HD-2</w:t>
            </w:r>
          </w:p>
          <w:p w:rsidR="00734AC9" w:rsidRDefault="00734AC9" w:rsidP="00334ECD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734AC9" w:rsidRDefault="00734AC9" w:rsidP="00734AC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But not </w:t>
            </w:r>
            <w:r w:rsidRPr="00734AC9">
              <w:rPr>
                <w:b/>
                <w:sz w:val="20"/>
              </w:rPr>
              <w:t>SrManager</w:t>
            </w:r>
          </w:p>
        </w:tc>
        <w:tc>
          <w:tcPr>
            <w:tcW w:w="4275" w:type="dxa"/>
            <w:gridSpan w:val="3"/>
          </w:tcPr>
          <w:p w:rsidR="00334ECD" w:rsidRDefault="007C269F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</w:p>
          <w:p w:rsidR="007C269F" w:rsidRDefault="00734AC9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any of the following logs:</w:t>
            </w:r>
          </w:p>
          <w:p w:rsidR="00734AC9" w:rsidRDefault="00734AC9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Submitted by you;</w:t>
            </w:r>
          </w:p>
          <w:p w:rsidR="00734AC9" w:rsidRDefault="00734AC9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Your logs;</w:t>
            </w:r>
          </w:p>
          <w:p w:rsidR="00734AC9" w:rsidRDefault="00734AC9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You are the supervisor of the log employee;</w:t>
            </w:r>
          </w:p>
          <w:p w:rsidR="00734AC9" w:rsidRDefault="00734AC9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You are the manager of the log employee</w:t>
            </w:r>
          </w:p>
          <w:p w:rsidR="00734AC9" w:rsidRDefault="00734AC9" w:rsidP="00734AC9">
            <w:pPr>
              <w:tabs>
                <w:tab w:val="left" w:pos="360"/>
              </w:tabs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334ECD" w:rsidRDefault="003A3A57" w:rsidP="00A6349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selected log details display in a modal dialog in read only mode.</w:t>
            </w:r>
          </w:p>
        </w:tc>
        <w:tc>
          <w:tcPr>
            <w:tcW w:w="1275" w:type="dxa"/>
          </w:tcPr>
          <w:p w:rsidR="00334ECD" w:rsidRDefault="00B861EC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34ECD" w:rsidTr="000822A7">
        <w:tc>
          <w:tcPr>
            <w:tcW w:w="1308" w:type="dxa"/>
            <w:gridSpan w:val="2"/>
          </w:tcPr>
          <w:p w:rsidR="00334ECD" w:rsidRDefault="003A3A57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HD-11-2</w:t>
            </w:r>
          </w:p>
        </w:tc>
        <w:tc>
          <w:tcPr>
            <w:tcW w:w="4200" w:type="dxa"/>
          </w:tcPr>
          <w:p w:rsidR="00334ECD" w:rsidRDefault="003A3A57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</w:t>
            </w:r>
            <w:r w:rsidR="00375DA0">
              <w:rPr>
                <w:sz w:val="20"/>
              </w:rPr>
              <w:t xml:space="preserve">as </w:t>
            </w:r>
            <w:r>
              <w:rPr>
                <w:sz w:val="20"/>
              </w:rPr>
              <w:t>HD-11-1</w:t>
            </w:r>
          </w:p>
        </w:tc>
        <w:tc>
          <w:tcPr>
            <w:tcW w:w="4275" w:type="dxa"/>
            <w:gridSpan w:val="3"/>
          </w:tcPr>
          <w:p w:rsidR="003A3A57" w:rsidRDefault="003A3A57" w:rsidP="003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</w:p>
          <w:p w:rsidR="003A3A57" w:rsidRDefault="003A3A57" w:rsidP="003A3A5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3A3A57" w:rsidRDefault="003A3A57" w:rsidP="003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any log below:</w:t>
            </w:r>
          </w:p>
          <w:p w:rsidR="003A3A57" w:rsidRDefault="003A3A57" w:rsidP="003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You didn’t submit the log; and</w:t>
            </w:r>
          </w:p>
          <w:p w:rsidR="003A3A57" w:rsidRDefault="003A3A57" w:rsidP="003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your log, and</w:t>
            </w:r>
          </w:p>
          <w:p w:rsidR="003A3A57" w:rsidRDefault="003A3A57" w:rsidP="003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You are not the supervisor of the log employee, and</w:t>
            </w:r>
          </w:p>
          <w:p w:rsidR="003A3A57" w:rsidRDefault="003A3A57" w:rsidP="003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You are not the manager of the log employee</w:t>
            </w:r>
          </w:p>
          <w:p w:rsidR="00334ECD" w:rsidRDefault="00334ECD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334ECD" w:rsidRDefault="00293791" w:rsidP="006A4AF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Un-authorized message displays in modal </w:t>
            </w:r>
            <w:r w:rsidR="006A4AFF">
              <w:rPr>
                <w:sz w:val="20"/>
              </w:rPr>
              <w:t>dialog</w:t>
            </w:r>
            <w:r w:rsidR="004E02E7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334ECD" w:rsidRDefault="0029379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34ECD" w:rsidTr="000822A7">
        <w:tc>
          <w:tcPr>
            <w:tcW w:w="1308" w:type="dxa"/>
            <w:gridSpan w:val="2"/>
          </w:tcPr>
          <w:p w:rsidR="00334ECD" w:rsidRDefault="00375DA0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HD-11-3</w:t>
            </w:r>
          </w:p>
        </w:tc>
        <w:tc>
          <w:tcPr>
            <w:tcW w:w="4200" w:type="dxa"/>
          </w:tcPr>
          <w:p w:rsidR="00334ECD" w:rsidRDefault="00375DA0" w:rsidP="00375DA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 w:rsidRPr="00375DA0">
              <w:rPr>
                <w:b/>
                <w:sz w:val="20"/>
              </w:rPr>
              <w:t>SrManager</w:t>
            </w:r>
            <w:r>
              <w:rPr>
                <w:sz w:val="20"/>
              </w:rPr>
              <w:t xml:space="preserve"> Role.</w:t>
            </w:r>
          </w:p>
        </w:tc>
        <w:tc>
          <w:tcPr>
            <w:tcW w:w="4275" w:type="dxa"/>
            <w:gridSpan w:val="3"/>
          </w:tcPr>
          <w:p w:rsidR="00334ECD" w:rsidRDefault="00375DA0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HD-10.</w:t>
            </w:r>
          </w:p>
          <w:p w:rsidR="00375DA0" w:rsidRDefault="00375DA0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375DA0" w:rsidRDefault="00375DA0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any log in the log list.</w:t>
            </w:r>
          </w:p>
        </w:tc>
        <w:tc>
          <w:tcPr>
            <w:tcW w:w="3450" w:type="dxa"/>
            <w:gridSpan w:val="2"/>
          </w:tcPr>
          <w:p w:rsidR="00334ECD" w:rsidRDefault="00FF2C2A" w:rsidP="00A6349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selected log details display in a modal dialog in read only mode.</w:t>
            </w:r>
          </w:p>
        </w:tc>
        <w:tc>
          <w:tcPr>
            <w:tcW w:w="1275" w:type="dxa"/>
          </w:tcPr>
          <w:p w:rsidR="00334ECD" w:rsidRDefault="00FF2C2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D347C" w:rsidTr="000822A7">
        <w:tc>
          <w:tcPr>
            <w:tcW w:w="1308" w:type="dxa"/>
            <w:gridSpan w:val="2"/>
          </w:tcPr>
          <w:p w:rsidR="00ED347C" w:rsidRDefault="00C9570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HD-12</w:t>
            </w:r>
          </w:p>
        </w:tc>
        <w:tc>
          <w:tcPr>
            <w:tcW w:w="4200" w:type="dxa"/>
          </w:tcPr>
          <w:p w:rsidR="00ED347C" w:rsidRDefault="00DA38AA" w:rsidP="006B0EB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</w:t>
            </w:r>
            <w:r w:rsidR="006B0EBB">
              <w:rPr>
                <w:sz w:val="20"/>
              </w:rPr>
              <w:t xml:space="preserve">ith </w:t>
            </w:r>
            <w:r w:rsidR="006B0EBB" w:rsidRPr="006B0EBB">
              <w:rPr>
                <w:b/>
                <w:sz w:val="20"/>
              </w:rPr>
              <w:t>HR</w:t>
            </w:r>
            <w:r w:rsidR="006B0EBB">
              <w:rPr>
                <w:sz w:val="20"/>
              </w:rPr>
              <w:t xml:space="preserve"> role.</w:t>
            </w:r>
          </w:p>
        </w:tc>
        <w:tc>
          <w:tcPr>
            <w:tcW w:w="4275" w:type="dxa"/>
            <w:gridSpan w:val="3"/>
          </w:tcPr>
          <w:p w:rsidR="00CD4D92" w:rsidRDefault="00AE6962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  <w:r w:rsidR="00CD4D92">
              <w:rPr>
                <w:sz w:val="20"/>
              </w:rPr>
              <w:t xml:space="preserve"> </w:t>
            </w:r>
          </w:p>
        </w:tc>
        <w:tc>
          <w:tcPr>
            <w:tcW w:w="3450" w:type="dxa"/>
            <w:gridSpan w:val="2"/>
          </w:tcPr>
          <w:p w:rsidR="00EB6700" w:rsidRDefault="00EB6700" w:rsidP="00EB670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683F03">
              <w:rPr>
                <w:b/>
                <w:sz w:val="20"/>
              </w:rPr>
              <w:t>Export to Excel</w:t>
            </w:r>
            <w:r>
              <w:rPr>
                <w:sz w:val="20"/>
              </w:rPr>
              <w:t xml:space="preserve"> “link displays;</w:t>
            </w:r>
          </w:p>
          <w:p w:rsidR="00EB6700" w:rsidRDefault="00EB6700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ED347C" w:rsidRDefault="00AE6962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Both </w:t>
            </w:r>
            <w:r w:rsidRPr="00E172EE">
              <w:rPr>
                <w:b/>
                <w:sz w:val="20"/>
              </w:rPr>
              <w:t>Coaching</w:t>
            </w:r>
            <w:r>
              <w:rPr>
                <w:sz w:val="20"/>
              </w:rPr>
              <w:t xml:space="preserve"> and </w:t>
            </w:r>
            <w:r w:rsidRPr="00E172EE">
              <w:rPr>
                <w:b/>
                <w:sz w:val="20"/>
              </w:rPr>
              <w:t>Warning</w:t>
            </w:r>
            <w:r>
              <w:rPr>
                <w:sz w:val="20"/>
              </w:rPr>
              <w:t xml:space="preserve"> logs met the search criteria display, sorted by Form Name.</w:t>
            </w:r>
          </w:p>
        </w:tc>
        <w:tc>
          <w:tcPr>
            <w:tcW w:w="1275" w:type="dxa"/>
          </w:tcPr>
          <w:p w:rsidR="00ED347C" w:rsidRDefault="00AE6962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D347C" w:rsidTr="000822A7">
        <w:tc>
          <w:tcPr>
            <w:tcW w:w="1308" w:type="dxa"/>
            <w:gridSpan w:val="2"/>
          </w:tcPr>
          <w:p w:rsidR="00ED347C" w:rsidRDefault="00456E7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HD-13</w:t>
            </w:r>
          </w:p>
        </w:tc>
        <w:tc>
          <w:tcPr>
            <w:tcW w:w="4200" w:type="dxa"/>
          </w:tcPr>
          <w:p w:rsidR="00ED347C" w:rsidRDefault="00456E7E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HD-12</w:t>
            </w:r>
          </w:p>
        </w:tc>
        <w:tc>
          <w:tcPr>
            <w:tcW w:w="4275" w:type="dxa"/>
            <w:gridSpan w:val="3"/>
          </w:tcPr>
          <w:p w:rsidR="00ED347C" w:rsidRDefault="00456E7E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HD-11</w:t>
            </w:r>
          </w:p>
        </w:tc>
        <w:tc>
          <w:tcPr>
            <w:tcW w:w="3450" w:type="dxa"/>
            <w:gridSpan w:val="2"/>
          </w:tcPr>
          <w:p w:rsidR="00ED347C" w:rsidRDefault="00456E7E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selected log details display in a modal dialog in read only mode.</w:t>
            </w:r>
          </w:p>
        </w:tc>
        <w:tc>
          <w:tcPr>
            <w:tcW w:w="1275" w:type="dxa"/>
          </w:tcPr>
          <w:p w:rsidR="00ED347C" w:rsidRDefault="00456E7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D347C" w:rsidTr="000822A7">
        <w:tc>
          <w:tcPr>
            <w:tcW w:w="1308" w:type="dxa"/>
            <w:gridSpan w:val="2"/>
          </w:tcPr>
          <w:p w:rsidR="00ED347C" w:rsidRDefault="003141C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HD-14</w:t>
            </w:r>
          </w:p>
        </w:tc>
        <w:tc>
          <w:tcPr>
            <w:tcW w:w="4200" w:type="dxa"/>
          </w:tcPr>
          <w:p w:rsidR="00ED347C" w:rsidRDefault="002A42FA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HD-12</w:t>
            </w:r>
          </w:p>
        </w:tc>
        <w:tc>
          <w:tcPr>
            <w:tcW w:w="4275" w:type="dxa"/>
            <w:gridSpan w:val="3"/>
          </w:tcPr>
          <w:p w:rsidR="00ED347C" w:rsidRDefault="002A42FA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</w:p>
          <w:p w:rsidR="002A42FA" w:rsidRDefault="002A42FA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“Export to Excel”</w:t>
            </w:r>
          </w:p>
        </w:tc>
        <w:tc>
          <w:tcPr>
            <w:tcW w:w="3450" w:type="dxa"/>
            <w:gridSpan w:val="2"/>
          </w:tcPr>
          <w:p w:rsidR="00ED347C" w:rsidRDefault="002A42FA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All logs met the search criteria are export</w:t>
            </w:r>
            <w:r w:rsidR="00F73336">
              <w:rPr>
                <w:sz w:val="20"/>
              </w:rPr>
              <w:t>ed</w:t>
            </w:r>
            <w:r>
              <w:rPr>
                <w:sz w:val="20"/>
              </w:rPr>
              <w:t xml:space="preserve"> to excel file.</w:t>
            </w:r>
          </w:p>
        </w:tc>
        <w:tc>
          <w:tcPr>
            <w:tcW w:w="1275" w:type="dxa"/>
          </w:tcPr>
          <w:p w:rsidR="00ED347C" w:rsidRDefault="002A42F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D347C" w:rsidTr="000822A7">
        <w:tc>
          <w:tcPr>
            <w:tcW w:w="1308" w:type="dxa"/>
            <w:gridSpan w:val="2"/>
          </w:tcPr>
          <w:p w:rsidR="00ED347C" w:rsidRDefault="00CF3714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HD-15</w:t>
            </w:r>
          </w:p>
        </w:tc>
        <w:tc>
          <w:tcPr>
            <w:tcW w:w="4200" w:type="dxa"/>
          </w:tcPr>
          <w:p w:rsidR="00ED347C" w:rsidRDefault="00CF3714" w:rsidP="00CF371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 w:rsidRPr="00CF3714"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 Role, and with job code ending “</w:t>
            </w:r>
            <w:r w:rsidRPr="00CF3714">
              <w:rPr>
                <w:b/>
                <w:sz w:val="20"/>
              </w:rPr>
              <w:t>40</w:t>
            </w:r>
            <w:r>
              <w:rPr>
                <w:sz w:val="20"/>
              </w:rPr>
              <w:t>”</w:t>
            </w:r>
          </w:p>
        </w:tc>
        <w:tc>
          <w:tcPr>
            <w:tcW w:w="4275" w:type="dxa"/>
            <w:gridSpan w:val="3"/>
          </w:tcPr>
          <w:p w:rsidR="00ED347C" w:rsidRDefault="00CF3714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</w:p>
        </w:tc>
        <w:tc>
          <w:tcPr>
            <w:tcW w:w="3450" w:type="dxa"/>
            <w:gridSpan w:val="2"/>
          </w:tcPr>
          <w:p w:rsidR="00CF3714" w:rsidRDefault="00CF3714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HD-10.</w:t>
            </w:r>
          </w:p>
          <w:p w:rsidR="00ED347C" w:rsidRDefault="00CF3714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683F03">
              <w:rPr>
                <w:b/>
                <w:sz w:val="20"/>
              </w:rPr>
              <w:t>Export to Excel</w:t>
            </w:r>
            <w:r>
              <w:rPr>
                <w:sz w:val="20"/>
              </w:rPr>
              <w:t xml:space="preserve"> “link doesn’t display.</w:t>
            </w:r>
          </w:p>
          <w:p w:rsidR="00CF3714" w:rsidRDefault="00CF3714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:rsidR="00ED347C" w:rsidRDefault="00ED347C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ED347C" w:rsidTr="000822A7">
        <w:tc>
          <w:tcPr>
            <w:tcW w:w="1308" w:type="dxa"/>
            <w:gridSpan w:val="2"/>
          </w:tcPr>
          <w:p w:rsidR="00ED347C" w:rsidRDefault="00CF3714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HD-16</w:t>
            </w:r>
          </w:p>
        </w:tc>
        <w:tc>
          <w:tcPr>
            <w:tcW w:w="4200" w:type="dxa"/>
          </w:tcPr>
          <w:p w:rsidR="00CF3714" w:rsidRDefault="00CF3714" w:rsidP="00CF371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as one of the below:</w:t>
            </w:r>
          </w:p>
          <w:p w:rsidR="00421164" w:rsidRDefault="00421164" w:rsidP="00CF3714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ED347C" w:rsidRDefault="00CF3714" w:rsidP="00CF371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 Supervisor Role, and with job code not ending “40”;</w:t>
            </w:r>
          </w:p>
          <w:p w:rsidR="00421164" w:rsidRDefault="00421164" w:rsidP="00CF371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Manager;</w:t>
            </w:r>
          </w:p>
          <w:p w:rsidR="00421164" w:rsidRDefault="00421164" w:rsidP="00CF371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Sr Manager;</w:t>
            </w:r>
          </w:p>
          <w:p w:rsidR="00CF3714" w:rsidRDefault="00421164" w:rsidP="00F76D2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Director</w:t>
            </w:r>
          </w:p>
        </w:tc>
        <w:tc>
          <w:tcPr>
            <w:tcW w:w="4275" w:type="dxa"/>
            <w:gridSpan w:val="3"/>
          </w:tcPr>
          <w:p w:rsidR="00ED347C" w:rsidRDefault="001257DC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</w:p>
        </w:tc>
        <w:tc>
          <w:tcPr>
            <w:tcW w:w="3450" w:type="dxa"/>
            <w:gridSpan w:val="2"/>
          </w:tcPr>
          <w:p w:rsidR="00ED347C" w:rsidRDefault="001257DC" w:rsidP="001257D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683F03">
              <w:rPr>
                <w:b/>
                <w:sz w:val="20"/>
              </w:rPr>
              <w:t>Export to Excel</w:t>
            </w:r>
            <w:r>
              <w:rPr>
                <w:sz w:val="20"/>
              </w:rPr>
              <w:t xml:space="preserve"> “link display;</w:t>
            </w:r>
          </w:p>
          <w:p w:rsidR="001257DC" w:rsidRDefault="001257DC" w:rsidP="001257DC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1257DC" w:rsidRPr="00683F03" w:rsidRDefault="001257DC" w:rsidP="001257DC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</w:p>
        </w:tc>
        <w:tc>
          <w:tcPr>
            <w:tcW w:w="1275" w:type="dxa"/>
          </w:tcPr>
          <w:p w:rsidR="00ED347C" w:rsidRDefault="001B7717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D347C" w:rsidTr="000822A7">
        <w:tc>
          <w:tcPr>
            <w:tcW w:w="1308" w:type="dxa"/>
            <w:gridSpan w:val="2"/>
          </w:tcPr>
          <w:p w:rsidR="00ED347C" w:rsidRDefault="00F7333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HD-17</w:t>
            </w:r>
          </w:p>
        </w:tc>
        <w:tc>
          <w:tcPr>
            <w:tcW w:w="4200" w:type="dxa"/>
          </w:tcPr>
          <w:p w:rsidR="00ED347C" w:rsidRDefault="00F73336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HD-16</w:t>
            </w:r>
          </w:p>
        </w:tc>
        <w:tc>
          <w:tcPr>
            <w:tcW w:w="4275" w:type="dxa"/>
            <w:gridSpan w:val="3"/>
          </w:tcPr>
          <w:p w:rsidR="00ED347C" w:rsidRDefault="00F73336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HD-10</w:t>
            </w:r>
          </w:p>
          <w:p w:rsidR="00F73336" w:rsidRDefault="00F73336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“Export to Excel”</w:t>
            </w:r>
          </w:p>
        </w:tc>
        <w:tc>
          <w:tcPr>
            <w:tcW w:w="3450" w:type="dxa"/>
            <w:gridSpan w:val="2"/>
          </w:tcPr>
          <w:p w:rsidR="00ED347C" w:rsidRDefault="00F73336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All logs met the search criteria are exported to excel file.</w:t>
            </w:r>
          </w:p>
        </w:tc>
        <w:tc>
          <w:tcPr>
            <w:tcW w:w="1275" w:type="dxa"/>
          </w:tcPr>
          <w:p w:rsidR="00ED347C" w:rsidRDefault="00F7333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D347C" w:rsidTr="000822A7">
        <w:tc>
          <w:tcPr>
            <w:tcW w:w="1308" w:type="dxa"/>
            <w:gridSpan w:val="2"/>
          </w:tcPr>
          <w:p w:rsidR="00ED347C" w:rsidRDefault="00ED347C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00" w:type="dxa"/>
          </w:tcPr>
          <w:p w:rsidR="00ED347C" w:rsidRDefault="00ED347C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75" w:type="dxa"/>
            <w:gridSpan w:val="3"/>
          </w:tcPr>
          <w:p w:rsidR="00ED347C" w:rsidRDefault="00ED347C" w:rsidP="00C173E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ED347C" w:rsidRDefault="00ED347C" w:rsidP="003053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:rsidR="00ED347C" w:rsidRDefault="00ED347C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0822A7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7"/>
        </w:trPr>
        <w:tc>
          <w:tcPr>
            <w:tcW w:w="5283" w:type="dxa"/>
            <w:gridSpan w:val="3"/>
            <w:vAlign w:val="bottom"/>
          </w:tcPr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D2589" w:rsidRDefault="000D2589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0822A7" w:rsidRPr="00B00B50" w:rsidRDefault="007F3431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:rsidR="000822A7" w:rsidRPr="00B00B50" w:rsidRDefault="000822A7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vAlign w:val="bottom"/>
          </w:tcPr>
          <w:p w:rsidR="000822A7" w:rsidRPr="00B00B50" w:rsidRDefault="00683F03" w:rsidP="00683F03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  <w:r w:rsidR="000822A7">
              <w:rPr>
                <w:sz w:val="20"/>
              </w:rPr>
              <w:t>/</w:t>
            </w:r>
            <w:r w:rsidR="007F3431">
              <w:rPr>
                <w:sz w:val="20"/>
              </w:rPr>
              <w:t>2</w:t>
            </w:r>
            <w:r>
              <w:rPr>
                <w:sz w:val="20"/>
              </w:rPr>
              <w:t>8</w:t>
            </w:r>
            <w:r w:rsidR="000822A7">
              <w:rPr>
                <w:sz w:val="20"/>
              </w:rPr>
              <w:t>/201</w:t>
            </w:r>
            <w:r w:rsidR="007F3431">
              <w:rPr>
                <w:sz w:val="20"/>
              </w:rPr>
              <w:t>8</w:t>
            </w:r>
          </w:p>
        </w:tc>
      </w:tr>
      <w:tr w:rsidR="000822A7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8"/>
        </w:trPr>
        <w:tc>
          <w:tcPr>
            <w:tcW w:w="5283" w:type="dxa"/>
            <w:gridSpan w:val="3"/>
            <w:tcBorders>
              <w:bottom w:val="nil"/>
            </w:tcBorders>
          </w:tcPr>
          <w:p w:rsidR="000822A7" w:rsidRPr="00B00B50" w:rsidRDefault="00636071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Name of </w:t>
            </w:r>
            <w:r w:rsidR="00A4272D">
              <w:rPr>
                <w:sz w:val="20"/>
              </w:rPr>
              <w:t>T</w:t>
            </w:r>
            <w:r w:rsidR="000822A7" w:rsidRPr="00B00B50">
              <w:rPr>
                <w:sz w:val="20"/>
              </w:rPr>
              <w:t>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0822A7" w:rsidRPr="00B00B50" w:rsidRDefault="000822A7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tcBorders>
              <w:bottom w:val="nil"/>
            </w:tcBorders>
          </w:tcPr>
          <w:p w:rsidR="000822A7" w:rsidRPr="00B00B50" w:rsidRDefault="000822A7" w:rsidP="00036DF9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 w:rsidRPr="00B00B50">
              <w:rPr>
                <w:sz w:val="20"/>
              </w:rPr>
              <w:t>Date Completed</w:t>
            </w:r>
          </w:p>
        </w:tc>
      </w:tr>
    </w:tbl>
    <w:p w:rsidR="004A52EF" w:rsidRDefault="004A52EF" w:rsidP="00CC5202"/>
    <w:sectPr w:rsidR="004A52EF" w:rsidSect="009660D0">
      <w:headerReference w:type="default" r:id="rId9"/>
      <w:footerReference w:type="even" r:id="rId10"/>
      <w:footerReference w:type="default" r:id="rId11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E80" w:rsidRDefault="00927E80">
      <w:r>
        <w:separator/>
      </w:r>
    </w:p>
  </w:endnote>
  <w:endnote w:type="continuationSeparator" w:id="0">
    <w:p w:rsidR="00927E80" w:rsidRDefault="00927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36DF9" w:rsidRDefault="00036DF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Footer"/>
      <w:framePr w:wrap="around" w:vAnchor="text" w:hAnchor="margin" w:xAlign="right" w:y="1"/>
      <w:rPr>
        <w:rStyle w:val="PageNumber"/>
      </w:rPr>
    </w:pPr>
  </w:p>
  <w:p w:rsidR="00036DF9" w:rsidRDefault="00036DF9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60800" behindDoc="0" locked="0" layoutInCell="0" allowOverlap="1" wp14:anchorId="441F6220" wp14:editId="03044A8F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CDBBB3" id="Line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+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" o:allowincell="f"/>
          </w:pict>
        </mc:Fallback>
      </mc:AlternateContent>
    </w:r>
  </w:p>
  <w:p w:rsidR="00036DF9" w:rsidRDefault="00036DF9" w:rsidP="00691B6F">
    <w:pPr>
      <w:tabs>
        <w:tab w:val="right" w:pos="14310"/>
      </w:tabs>
      <w:rPr>
        <w:sz w:val="18"/>
      </w:rPr>
    </w:pPr>
    <w:r>
      <w:rPr>
        <w:b/>
        <w:sz w:val="18"/>
      </w:rPr>
      <w:t>GENERAL DYNAMICS PROPRIETARY</w:t>
    </w:r>
    <w:r>
      <w:rPr>
        <w:b/>
        <w:sz w:val="18"/>
      </w:rPr>
      <w:tab/>
    </w:r>
    <w:r>
      <w:rPr>
        <w:sz w:val="18"/>
      </w:rPr>
      <w:t>CCO_eCoacihng_Log_</w:t>
    </w:r>
    <w:r w:rsidR="00AF0897">
      <w:rPr>
        <w:sz w:val="18"/>
      </w:rPr>
      <w:t>Historical_Dashboard</w:t>
    </w:r>
    <w:r>
      <w:rPr>
        <w:sz w:val="18"/>
      </w:rPr>
      <w:t>_UTC</w:t>
    </w:r>
  </w:p>
  <w:p w:rsidR="00036DF9" w:rsidRDefault="00036DF9" w:rsidP="00691B6F">
    <w:pPr>
      <w:tabs>
        <w:tab w:val="right" w:pos="14310"/>
      </w:tabs>
      <w:rPr>
        <w:sz w:val="18"/>
      </w:rPr>
    </w:pPr>
    <w:r>
      <w:rPr>
        <w:sz w:val="18"/>
      </w:rPr>
      <w:t>Copyrighted Material of General Dynamics Information Technology</w:t>
    </w:r>
    <w:r>
      <w:rPr>
        <w:sz w:val="18"/>
      </w:rPr>
      <w:tab/>
    </w:r>
  </w:p>
  <w:p w:rsidR="00036DF9" w:rsidRDefault="00036DF9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F71FA4">
      <w:rPr>
        <w:rStyle w:val="PageNumber"/>
        <w:noProof/>
        <w:sz w:val="18"/>
      </w:rPr>
      <w:t>2</w:t>
    </w:r>
    <w:r>
      <w:rPr>
        <w:rStyle w:val="PageNumber"/>
        <w:sz w:val="18"/>
      </w:rPr>
      <w:fldChar w:fldCharType="end"/>
    </w:r>
  </w:p>
  <w:p w:rsidR="00036DF9" w:rsidRDefault="00036D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E80" w:rsidRDefault="00927E80">
      <w:r>
        <w:separator/>
      </w:r>
    </w:p>
  </w:footnote>
  <w:footnote w:type="continuationSeparator" w:id="0">
    <w:p w:rsidR="00927E80" w:rsidRDefault="00927E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6DF9" w:rsidRDefault="00036DF9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932D16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ku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33"/>
  </w:num>
  <w:num w:numId="5">
    <w:abstractNumId w:val="34"/>
  </w:num>
  <w:num w:numId="6">
    <w:abstractNumId w:val="36"/>
  </w:num>
  <w:num w:numId="7">
    <w:abstractNumId w:val="12"/>
  </w:num>
  <w:num w:numId="8">
    <w:abstractNumId w:val="3"/>
  </w:num>
  <w:num w:numId="9">
    <w:abstractNumId w:val="42"/>
  </w:num>
  <w:num w:numId="10">
    <w:abstractNumId w:val="23"/>
  </w:num>
  <w:num w:numId="11">
    <w:abstractNumId w:val="21"/>
  </w:num>
  <w:num w:numId="12">
    <w:abstractNumId w:val="0"/>
  </w:num>
  <w:num w:numId="13">
    <w:abstractNumId w:val="24"/>
  </w:num>
  <w:num w:numId="14">
    <w:abstractNumId w:val="16"/>
  </w:num>
  <w:num w:numId="15">
    <w:abstractNumId w:val="44"/>
  </w:num>
  <w:num w:numId="16">
    <w:abstractNumId w:val="2"/>
  </w:num>
  <w:num w:numId="17">
    <w:abstractNumId w:val="10"/>
  </w:num>
  <w:num w:numId="18">
    <w:abstractNumId w:val="13"/>
  </w:num>
  <w:num w:numId="19">
    <w:abstractNumId w:val="37"/>
  </w:num>
  <w:num w:numId="20">
    <w:abstractNumId w:val="48"/>
  </w:num>
  <w:num w:numId="21">
    <w:abstractNumId w:val="31"/>
  </w:num>
  <w:num w:numId="22">
    <w:abstractNumId w:val="28"/>
  </w:num>
  <w:num w:numId="23">
    <w:abstractNumId w:val="41"/>
  </w:num>
  <w:num w:numId="24">
    <w:abstractNumId w:val="43"/>
  </w:num>
  <w:num w:numId="25">
    <w:abstractNumId w:val="47"/>
  </w:num>
  <w:num w:numId="26">
    <w:abstractNumId w:val="40"/>
  </w:num>
  <w:num w:numId="27">
    <w:abstractNumId w:val="6"/>
  </w:num>
  <w:num w:numId="28">
    <w:abstractNumId w:val="18"/>
  </w:num>
  <w:num w:numId="29">
    <w:abstractNumId w:val="30"/>
  </w:num>
  <w:num w:numId="30">
    <w:abstractNumId w:val="35"/>
  </w:num>
  <w:num w:numId="31">
    <w:abstractNumId w:val="20"/>
  </w:num>
  <w:num w:numId="32">
    <w:abstractNumId w:val="32"/>
  </w:num>
  <w:num w:numId="33">
    <w:abstractNumId w:val="5"/>
  </w:num>
  <w:num w:numId="34">
    <w:abstractNumId w:val="7"/>
  </w:num>
  <w:num w:numId="35">
    <w:abstractNumId w:val="27"/>
  </w:num>
  <w:num w:numId="36">
    <w:abstractNumId w:val="26"/>
  </w:num>
  <w:num w:numId="37">
    <w:abstractNumId w:val="4"/>
  </w:num>
  <w:num w:numId="38">
    <w:abstractNumId w:val="46"/>
  </w:num>
  <w:num w:numId="39">
    <w:abstractNumId w:val="9"/>
  </w:num>
  <w:num w:numId="40">
    <w:abstractNumId w:val="29"/>
  </w:num>
  <w:num w:numId="41">
    <w:abstractNumId w:val="1"/>
  </w:num>
  <w:num w:numId="42">
    <w:abstractNumId w:val="45"/>
  </w:num>
  <w:num w:numId="43">
    <w:abstractNumId w:val="8"/>
  </w:num>
  <w:num w:numId="44">
    <w:abstractNumId w:val="38"/>
  </w:num>
  <w:num w:numId="45">
    <w:abstractNumId w:val="25"/>
  </w:num>
  <w:num w:numId="46">
    <w:abstractNumId w:val="39"/>
  </w:num>
  <w:num w:numId="47">
    <w:abstractNumId w:val="22"/>
  </w:num>
  <w:num w:numId="48">
    <w:abstractNumId w:val="14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AC8"/>
    <w:rsid w:val="0000082E"/>
    <w:rsid w:val="00001A95"/>
    <w:rsid w:val="00001F35"/>
    <w:rsid w:val="000045EB"/>
    <w:rsid w:val="00010B7F"/>
    <w:rsid w:val="00011C3F"/>
    <w:rsid w:val="00013A22"/>
    <w:rsid w:val="00020AA2"/>
    <w:rsid w:val="0002158B"/>
    <w:rsid w:val="00030D73"/>
    <w:rsid w:val="0003175F"/>
    <w:rsid w:val="00031942"/>
    <w:rsid w:val="00034C9C"/>
    <w:rsid w:val="00036DF9"/>
    <w:rsid w:val="0004044E"/>
    <w:rsid w:val="00044A0F"/>
    <w:rsid w:val="000465B7"/>
    <w:rsid w:val="00047252"/>
    <w:rsid w:val="00047FA8"/>
    <w:rsid w:val="0005615A"/>
    <w:rsid w:val="000609DB"/>
    <w:rsid w:val="000624BA"/>
    <w:rsid w:val="0006255A"/>
    <w:rsid w:val="00063BE0"/>
    <w:rsid w:val="000706B6"/>
    <w:rsid w:val="0007083B"/>
    <w:rsid w:val="00072366"/>
    <w:rsid w:val="00072825"/>
    <w:rsid w:val="00072ADF"/>
    <w:rsid w:val="00077203"/>
    <w:rsid w:val="000822A7"/>
    <w:rsid w:val="000842B7"/>
    <w:rsid w:val="000844D1"/>
    <w:rsid w:val="000868E5"/>
    <w:rsid w:val="00087FA0"/>
    <w:rsid w:val="00090DC5"/>
    <w:rsid w:val="000A203C"/>
    <w:rsid w:val="000A28C9"/>
    <w:rsid w:val="000A70B9"/>
    <w:rsid w:val="000A740C"/>
    <w:rsid w:val="000B081F"/>
    <w:rsid w:val="000B126E"/>
    <w:rsid w:val="000B2F9F"/>
    <w:rsid w:val="000B528A"/>
    <w:rsid w:val="000B6750"/>
    <w:rsid w:val="000B6C9C"/>
    <w:rsid w:val="000B7DB4"/>
    <w:rsid w:val="000C4482"/>
    <w:rsid w:val="000C4E7A"/>
    <w:rsid w:val="000D1968"/>
    <w:rsid w:val="000D2589"/>
    <w:rsid w:val="000D5FA8"/>
    <w:rsid w:val="000D6A85"/>
    <w:rsid w:val="000E0D21"/>
    <w:rsid w:val="000E1D30"/>
    <w:rsid w:val="000E4446"/>
    <w:rsid w:val="000E54FD"/>
    <w:rsid w:val="000F739A"/>
    <w:rsid w:val="0011186D"/>
    <w:rsid w:val="001120E3"/>
    <w:rsid w:val="00116D90"/>
    <w:rsid w:val="001209EA"/>
    <w:rsid w:val="001227C8"/>
    <w:rsid w:val="0012338E"/>
    <w:rsid w:val="001257DC"/>
    <w:rsid w:val="00127200"/>
    <w:rsid w:val="00127667"/>
    <w:rsid w:val="001310E2"/>
    <w:rsid w:val="0013396E"/>
    <w:rsid w:val="00135DFB"/>
    <w:rsid w:val="00136C25"/>
    <w:rsid w:val="00147EA7"/>
    <w:rsid w:val="00151FAB"/>
    <w:rsid w:val="0015238F"/>
    <w:rsid w:val="00153156"/>
    <w:rsid w:val="001573BF"/>
    <w:rsid w:val="001574B3"/>
    <w:rsid w:val="00157A3E"/>
    <w:rsid w:val="00160578"/>
    <w:rsid w:val="00163FBF"/>
    <w:rsid w:val="00167630"/>
    <w:rsid w:val="001707C2"/>
    <w:rsid w:val="00170D02"/>
    <w:rsid w:val="00173811"/>
    <w:rsid w:val="001747A3"/>
    <w:rsid w:val="00175A0A"/>
    <w:rsid w:val="00176E20"/>
    <w:rsid w:val="001811F8"/>
    <w:rsid w:val="00183AFA"/>
    <w:rsid w:val="001943FC"/>
    <w:rsid w:val="001949C7"/>
    <w:rsid w:val="00195253"/>
    <w:rsid w:val="001A249E"/>
    <w:rsid w:val="001A5482"/>
    <w:rsid w:val="001B3393"/>
    <w:rsid w:val="001B3CE7"/>
    <w:rsid w:val="001B7717"/>
    <w:rsid w:val="001C4BF1"/>
    <w:rsid w:val="001C57E4"/>
    <w:rsid w:val="001C6009"/>
    <w:rsid w:val="001D0C73"/>
    <w:rsid w:val="001D32BE"/>
    <w:rsid w:val="001D354D"/>
    <w:rsid w:val="001D6998"/>
    <w:rsid w:val="001D73AA"/>
    <w:rsid w:val="001D7C6F"/>
    <w:rsid w:val="001E0C49"/>
    <w:rsid w:val="001E3DA7"/>
    <w:rsid w:val="001E4457"/>
    <w:rsid w:val="001F06D3"/>
    <w:rsid w:val="001F5105"/>
    <w:rsid w:val="001F73C4"/>
    <w:rsid w:val="002075A6"/>
    <w:rsid w:val="002114AB"/>
    <w:rsid w:val="00211CBB"/>
    <w:rsid w:val="002125F0"/>
    <w:rsid w:val="0021294D"/>
    <w:rsid w:val="00213221"/>
    <w:rsid w:val="00216BC6"/>
    <w:rsid w:val="0022007D"/>
    <w:rsid w:val="00221935"/>
    <w:rsid w:val="00223BF6"/>
    <w:rsid w:val="00223C27"/>
    <w:rsid w:val="00225403"/>
    <w:rsid w:val="00230B2E"/>
    <w:rsid w:val="0023136D"/>
    <w:rsid w:val="00233CE8"/>
    <w:rsid w:val="002378F1"/>
    <w:rsid w:val="0024342E"/>
    <w:rsid w:val="002434E0"/>
    <w:rsid w:val="0024649F"/>
    <w:rsid w:val="0024685A"/>
    <w:rsid w:val="00251EA5"/>
    <w:rsid w:val="00254D5D"/>
    <w:rsid w:val="00255CC6"/>
    <w:rsid w:val="002572B7"/>
    <w:rsid w:val="00262768"/>
    <w:rsid w:val="00262BCC"/>
    <w:rsid w:val="00263A1C"/>
    <w:rsid w:val="00264B7C"/>
    <w:rsid w:val="00265827"/>
    <w:rsid w:val="002718DC"/>
    <w:rsid w:val="00272BA4"/>
    <w:rsid w:val="002733DD"/>
    <w:rsid w:val="0027544B"/>
    <w:rsid w:val="00275861"/>
    <w:rsid w:val="002758D9"/>
    <w:rsid w:val="00285667"/>
    <w:rsid w:val="002862CE"/>
    <w:rsid w:val="00286F22"/>
    <w:rsid w:val="00290366"/>
    <w:rsid w:val="00292B80"/>
    <w:rsid w:val="002936DC"/>
    <w:rsid w:val="00293791"/>
    <w:rsid w:val="002956A2"/>
    <w:rsid w:val="00296290"/>
    <w:rsid w:val="002A42FA"/>
    <w:rsid w:val="002A6F15"/>
    <w:rsid w:val="002B3065"/>
    <w:rsid w:val="002B6C89"/>
    <w:rsid w:val="002C24AF"/>
    <w:rsid w:val="002C4EC8"/>
    <w:rsid w:val="002C5BB1"/>
    <w:rsid w:val="002C64F3"/>
    <w:rsid w:val="002C70BC"/>
    <w:rsid w:val="002C70D7"/>
    <w:rsid w:val="002C7434"/>
    <w:rsid w:val="002C7E17"/>
    <w:rsid w:val="002D2D88"/>
    <w:rsid w:val="002D5677"/>
    <w:rsid w:val="002D61F0"/>
    <w:rsid w:val="002D61F8"/>
    <w:rsid w:val="002D7BBA"/>
    <w:rsid w:val="002E11C3"/>
    <w:rsid w:val="002E1594"/>
    <w:rsid w:val="002E24E3"/>
    <w:rsid w:val="002E4D6D"/>
    <w:rsid w:val="002E6885"/>
    <w:rsid w:val="002F081C"/>
    <w:rsid w:val="002F0DB3"/>
    <w:rsid w:val="00300813"/>
    <w:rsid w:val="003030D4"/>
    <w:rsid w:val="003036EF"/>
    <w:rsid w:val="003053C8"/>
    <w:rsid w:val="00306578"/>
    <w:rsid w:val="00310B92"/>
    <w:rsid w:val="00311299"/>
    <w:rsid w:val="0031193D"/>
    <w:rsid w:val="003141CE"/>
    <w:rsid w:val="00320A4D"/>
    <w:rsid w:val="00321000"/>
    <w:rsid w:val="00324334"/>
    <w:rsid w:val="0033013E"/>
    <w:rsid w:val="00330A8D"/>
    <w:rsid w:val="00331F22"/>
    <w:rsid w:val="0033402E"/>
    <w:rsid w:val="00334ECD"/>
    <w:rsid w:val="00335363"/>
    <w:rsid w:val="00335596"/>
    <w:rsid w:val="003355B5"/>
    <w:rsid w:val="00341485"/>
    <w:rsid w:val="003415F2"/>
    <w:rsid w:val="003419E4"/>
    <w:rsid w:val="00344F85"/>
    <w:rsid w:val="00346B60"/>
    <w:rsid w:val="00353096"/>
    <w:rsid w:val="003543E4"/>
    <w:rsid w:val="00355CF1"/>
    <w:rsid w:val="00356594"/>
    <w:rsid w:val="00357DDD"/>
    <w:rsid w:val="0036292F"/>
    <w:rsid w:val="00362A02"/>
    <w:rsid w:val="00364CB9"/>
    <w:rsid w:val="00365466"/>
    <w:rsid w:val="0036654D"/>
    <w:rsid w:val="00367C99"/>
    <w:rsid w:val="0037180E"/>
    <w:rsid w:val="00372C06"/>
    <w:rsid w:val="0037332D"/>
    <w:rsid w:val="0037353A"/>
    <w:rsid w:val="00373B7E"/>
    <w:rsid w:val="0037519B"/>
    <w:rsid w:val="00375DA0"/>
    <w:rsid w:val="003764A8"/>
    <w:rsid w:val="00377443"/>
    <w:rsid w:val="0038062E"/>
    <w:rsid w:val="00380EDC"/>
    <w:rsid w:val="0038248A"/>
    <w:rsid w:val="003828A1"/>
    <w:rsid w:val="0038328B"/>
    <w:rsid w:val="003915D3"/>
    <w:rsid w:val="003A3A57"/>
    <w:rsid w:val="003A5A18"/>
    <w:rsid w:val="003B3E9E"/>
    <w:rsid w:val="003B3F91"/>
    <w:rsid w:val="003B456A"/>
    <w:rsid w:val="003C21D0"/>
    <w:rsid w:val="003C2658"/>
    <w:rsid w:val="003C2A2A"/>
    <w:rsid w:val="003C4A31"/>
    <w:rsid w:val="003C4D9A"/>
    <w:rsid w:val="003C7458"/>
    <w:rsid w:val="003D4A07"/>
    <w:rsid w:val="003D5876"/>
    <w:rsid w:val="003D7413"/>
    <w:rsid w:val="003E090D"/>
    <w:rsid w:val="003E33D0"/>
    <w:rsid w:val="003E7DFC"/>
    <w:rsid w:val="003E7E9F"/>
    <w:rsid w:val="003E7F1B"/>
    <w:rsid w:val="003F0BB1"/>
    <w:rsid w:val="003F2373"/>
    <w:rsid w:val="003F240D"/>
    <w:rsid w:val="0040246C"/>
    <w:rsid w:val="004042C0"/>
    <w:rsid w:val="00404ED4"/>
    <w:rsid w:val="00410063"/>
    <w:rsid w:val="00410250"/>
    <w:rsid w:val="0041414B"/>
    <w:rsid w:val="0041422B"/>
    <w:rsid w:val="00415347"/>
    <w:rsid w:val="00417FEE"/>
    <w:rsid w:val="00420BEB"/>
    <w:rsid w:val="00421164"/>
    <w:rsid w:val="00421453"/>
    <w:rsid w:val="0042206F"/>
    <w:rsid w:val="004238E0"/>
    <w:rsid w:val="00425044"/>
    <w:rsid w:val="00427578"/>
    <w:rsid w:val="00430B9D"/>
    <w:rsid w:val="004331A0"/>
    <w:rsid w:val="00434091"/>
    <w:rsid w:val="00436521"/>
    <w:rsid w:val="0043683C"/>
    <w:rsid w:val="004403BA"/>
    <w:rsid w:val="00440BCF"/>
    <w:rsid w:val="0044110C"/>
    <w:rsid w:val="00443A1A"/>
    <w:rsid w:val="004456EC"/>
    <w:rsid w:val="00447D61"/>
    <w:rsid w:val="00451142"/>
    <w:rsid w:val="004520FA"/>
    <w:rsid w:val="00456942"/>
    <w:rsid w:val="00456E7E"/>
    <w:rsid w:val="00460537"/>
    <w:rsid w:val="0046079C"/>
    <w:rsid w:val="004644D5"/>
    <w:rsid w:val="004668BF"/>
    <w:rsid w:val="00471B6E"/>
    <w:rsid w:val="00471D2E"/>
    <w:rsid w:val="00476CBC"/>
    <w:rsid w:val="004816B8"/>
    <w:rsid w:val="00483CC3"/>
    <w:rsid w:val="004843EB"/>
    <w:rsid w:val="00490416"/>
    <w:rsid w:val="00490514"/>
    <w:rsid w:val="00490EF6"/>
    <w:rsid w:val="00494982"/>
    <w:rsid w:val="004952DD"/>
    <w:rsid w:val="004A0912"/>
    <w:rsid w:val="004A3930"/>
    <w:rsid w:val="004A3A57"/>
    <w:rsid w:val="004A3B65"/>
    <w:rsid w:val="004A4274"/>
    <w:rsid w:val="004A46C6"/>
    <w:rsid w:val="004A52EF"/>
    <w:rsid w:val="004B0A6D"/>
    <w:rsid w:val="004B182F"/>
    <w:rsid w:val="004B492A"/>
    <w:rsid w:val="004B6F4F"/>
    <w:rsid w:val="004B74A9"/>
    <w:rsid w:val="004B7AD1"/>
    <w:rsid w:val="004C1070"/>
    <w:rsid w:val="004D6C4C"/>
    <w:rsid w:val="004D7FFE"/>
    <w:rsid w:val="004E02E7"/>
    <w:rsid w:val="004E3442"/>
    <w:rsid w:val="004F605D"/>
    <w:rsid w:val="004F7034"/>
    <w:rsid w:val="0050132B"/>
    <w:rsid w:val="005041FF"/>
    <w:rsid w:val="005065E8"/>
    <w:rsid w:val="00522185"/>
    <w:rsid w:val="005339F7"/>
    <w:rsid w:val="005358CA"/>
    <w:rsid w:val="00547518"/>
    <w:rsid w:val="005504D4"/>
    <w:rsid w:val="00551D46"/>
    <w:rsid w:val="0055202D"/>
    <w:rsid w:val="00552D97"/>
    <w:rsid w:val="0055457F"/>
    <w:rsid w:val="005569D5"/>
    <w:rsid w:val="0056684B"/>
    <w:rsid w:val="00567659"/>
    <w:rsid w:val="005679A5"/>
    <w:rsid w:val="005759A6"/>
    <w:rsid w:val="00575E0E"/>
    <w:rsid w:val="00575F45"/>
    <w:rsid w:val="00576CF3"/>
    <w:rsid w:val="00576E70"/>
    <w:rsid w:val="00582ADC"/>
    <w:rsid w:val="005841CD"/>
    <w:rsid w:val="00594676"/>
    <w:rsid w:val="00594C2C"/>
    <w:rsid w:val="005953C0"/>
    <w:rsid w:val="00596956"/>
    <w:rsid w:val="00597E62"/>
    <w:rsid w:val="005A0D24"/>
    <w:rsid w:val="005A18AA"/>
    <w:rsid w:val="005A3E7A"/>
    <w:rsid w:val="005A6D79"/>
    <w:rsid w:val="005B08B1"/>
    <w:rsid w:val="005B0B38"/>
    <w:rsid w:val="005B1006"/>
    <w:rsid w:val="005B14E9"/>
    <w:rsid w:val="005B38A3"/>
    <w:rsid w:val="005B620B"/>
    <w:rsid w:val="005B7DB3"/>
    <w:rsid w:val="005C2B18"/>
    <w:rsid w:val="005C2F37"/>
    <w:rsid w:val="005C36FD"/>
    <w:rsid w:val="005C581B"/>
    <w:rsid w:val="005C6669"/>
    <w:rsid w:val="005C6C1A"/>
    <w:rsid w:val="005C6E12"/>
    <w:rsid w:val="005D55A5"/>
    <w:rsid w:val="005E0006"/>
    <w:rsid w:val="005E1825"/>
    <w:rsid w:val="005E2384"/>
    <w:rsid w:val="005E2B52"/>
    <w:rsid w:val="005E7D37"/>
    <w:rsid w:val="005F0175"/>
    <w:rsid w:val="005F27E9"/>
    <w:rsid w:val="005F3025"/>
    <w:rsid w:val="005F5653"/>
    <w:rsid w:val="005F591C"/>
    <w:rsid w:val="005F64D6"/>
    <w:rsid w:val="00604869"/>
    <w:rsid w:val="006076B8"/>
    <w:rsid w:val="00621212"/>
    <w:rsid w:val="00624A32"/>
    <w:rsid w:val="00624B44"/>
    <w:rsid w:val="00624C0F"/>
    <w:rsid w:val="00625854"/>
    <w:rsid w:val="006261B5"/>
    <w:rsid w:val="00636071"/>
    <w:rsid w:val="0063765F"/>
    <w:rsid w:val="00637F02"/>
    <w:rsid w:val="006404E3"/>
    <w:rsid w:val="00640F72"/>
    <w:rsid w:val="00645858"/>
    <w:rsid w:val="00646D91"/>
    <w:rsid w:val="0065269F"/>
    <w:rsid w:val="00655D91"/>
    <w:rsid w:val="00663122"/>
    <w:rsid w:val="00663E42"/>
    <w:rsid w:val="0066418A"/>
    <w:rsid w:val="00665794"/>
    <w:rsid w:val="00665CED"/>
    <w:rsid w:val="00666566"/>
    <w:rsid w:val="00667E46"/>
    <w:rsid w:val="0067363D"/>
    <w:rsid w:val="00675D23"/>
    <w:rsid w:val="00680A04"/>
    <w:rsid w:val="00682B41"/>
    <w:rsid w:val="00683F03"/>
    <w:rsid w:val="00684A0E"/>
    <w:rsid w:val="0068504B"/>
    <w:rsid w:val="00687907"/>
    <w:rsid w:val="00691B6F"/>
    <w:rsid w:val="00692C6C"/>
    <w:rsid w:val="006950F8"/>
    <w:rsid w:val="006A1099"/>
    <w:rsid w:val="006A1E11"/>
    <w:rsid w:val="006A2461"/>
    <w:rsid w:val="006A4AFF"/>
    <w:rsid w:val="006B0EBB"/>
    <w:rsid w:val="006B5650"/>
    <w:rsid w:val="006B5BFC"/>
    <w:rsid w:val="006C2C61"/>
    <w:rsid w:val="006C3462"/>
    <w:rsid w:val="006C3B6D"/>
    <w:rsid w:val="006C4E51"/>
    <w:rsid w:val="006E0070"/>
    <w:rsid w:val="006E1E6E"/>
    <w:rsid w:val="006E50FD"/>
    <w:rsid w:val="006E5371"/>
    <w:rsid w:val="006E7134"/>
    <w:rsid w:val="006F5C89"/>
    <w:rsid w:val="007030FF"/>
    <w:rsid w:val="00704011"/>
    <w:rsid w:val="007057E5"/>
    <w:rsid w:val="00706DF9"/>
    <w:rsid w:val="007107FF"/>
    <w:rsid w:val="00714553"/>
    <w:rsid w:val="00715A08"/>
    <w:rsid w:val="00720CED"/>
    <w:rsid w:val="00721819"/>
    <w:rsid w:val="00722316"/>
    <w:rsid w:val="007255D5"/>
    <w:rsid w:val="00730991"/>
    <w:rsid w:val="00730FB6"/>
    <w:rsid w:val="00732491"/>
    <w:rsid w:val="00734AC9"/>
    <w:rsid w:val="007414E5"/>
    <w:rsid w:val="007433D7"/>
    <w:rsid w:val="007458D0"/>
    <w:rsid w:val="00746811"/>
    <w:rsid w:val="00750A6E"/>
    <w:rsid w:val="00751EDC"/>
    <w:rsid w:val="007540AD"/>
    <w:rsid w:val="007551F8"/>
    <w:rsid w:val="007562C6"/>
    <w:rsid w:val="0076001B"/>
    <w:rsid w:val="007611E0"/>
    <w:rsid w:val="0076206A"/>
    <w:rsid w:val="00763941"/>
    <w:rsid w:val="007749DA"/>
    <w:rsid w:val="007765DF"/>
    <w:rsid w:val="00780511"/>
    <w:rsid w:val="00781636"/>
    <w:rsid w:val="007820B3"/>
    <w:rsid w:val="007860D7"/>
    <w:rsid w:val="00795AC1"/>
    <w:rsid w:val="007A2AC8"/>
    <w:rsid w:val="007A2AF7"/>
    <w:rsid w:val="007A51B5"/>
    <w:rsid w:val="007A732B"/>
    <w:rsid w:val="007B342B"/>
    <w:rsid w:val="007B5530"/>
    <w:rsid w:val="007C1019"/>
    <w:rsid w:val="007C11A9"/>
    <w:rsid w:val="007C13DD"/>
    <w:rsid w:val="007C269F"/>
    <w:rsid w:val="007C2C0B"/>
    <w:rsid w:val="007C378D"/>
    <w:rsid w:val="007C44F3"/>
    <w:rsid w:val="007D0549"/>
    <w:rsid w:val="007D056E"/>
    <w:rsid w:val="007D1A4C"/>
    <w:rsid w:val="007D29C0"/>
    <w:rsid w:val="007D3456"/>
    <w:rsid w:val="007D508B"/>
    <w:rsid w:val="007D572F"/>
    <w:rsid w:val="007D5C1C"/>
    <w:rsid w:val="007D69A2"/>
    <w:rsid w:val="007D703C"/>
    <w:rsid w:val="007E0C88"/>
    <w:rsid w:val="007E26EF"/>
    <w:rsid w:val="007E4D18"/>
    <w:rsid w:val="007F10A4"/>
    <w:rsid w:val="007F3431"/>
    <w:rsid w:val="007F71A3"/>
    <w:rsid w:val="007F735F"/>
    <w:rsid w:val="007F7B2B"/>
    <w:rsid w:val="00800B02"/>
    <w:rsid w:val="00800BBF"/>
    <w:rsid w:val="0080229E"/>
    <w:rsid w:val="00802938"/>
    <w:rsid w:val="0080324F"/>
    <w:rsid w:val="008035DD"/>
    <w:rsid w:val="008046CD"/>
    <w:rsid w:val="00806C00"/>
    <w:rsid w:val="00811646"/>
    <w:rsid w:val="00811B15"/>
    <w:rsid w:val="008120DA"/>
    <w:rsid w:val="00812505"/>
    <w:rsid w:val="00815E3C"/>
    <w:rsid w:val="00816738"/>
    <w:rsid w:val="00820CD1"/>
    <w:rsid w:val="00821DE4"/>
    <w:rsid w:val="0082245B"/>
    <w:rsid w:val="00822737"/>
    <w:rsid w:val="00822D64"/>
    <w:rsid w:val="00826A53"/>
    <w:rsid w:val="00830D81"/>
    <w:rsid w:val="008445C0"/>
    <w:rsid w:val="00850C9E"/>
    <w:rsid w:val="00851F4B"/>
    <w:rsid w:val="00852E84"/>
    <w:rsid w:val="00853F99"/>
    <w:rsid w:val="00856233"/>
    <w:rsid w:val="008646A5"/>
    <w:rsid w:val="00864E15"/>
    <w:rsid w:val="00873898"/>
    <w:rsid w:val="008742AC"/>
    <w:rsid w:val="00876D0C"/>
    <w:rsid w:val="008833F5"/>
    <w:rsid w:val="00884420"/>
    <w:rsid w:val="00884EB3"/>
    <w:rsid w:val="00885667"/>
    <w:rsid w:val="00886C67"/>
    <w:rsid w:val="00893D94"/>
    <w:rsid w:val="008959CB"/>
    <w:rsid w:val="008A2156"/>
    <w:rsid w:val="008A2CCE"/>
    <w:rsid w:val="008A61A5"/>
    <w:rsid w:val="008A73CC"/>
    <w:rsid w:val="008B170D"/>
    <w:rsid w:val="008B4285"/>
    <w:rsid w:val="008B4995"/>
    <w:rsid w:val="008B78F5"/>
    <w:rsid w:val="008B7A59"/>
    <w:rsid w:val="008C1526"/>
    <w:rsid w:val="008C629C"/>
    <w:rsid w:val="008C6421"/>
    <w:rsid w:val="008C66DA"/>
    <w:rsid w:val="008D173B"/>
    <w:rsid w:val="008D5E94"/>
    <w:rsid w:val="008D68EC"/>
    <w:rsid w:val="008F0AE3"/>
    <w:rsid w:val="008F1C7A"/>
    <w:rsid w:val="008F3CBE"/>
    <w:rsid w:val="008F4B01"/>
    <w:rsid w:val="008F523C"/>
    <w:rsid w:val="008F79CC"/>
    <w:rsid w:val="008F79EC"/>
    <w:rsid w:val="0090042B"/>
    <w:rsid w:val="00910FFF"/>
    <w:rsid w:val="00911ACD"/>
    <w:rsid w:val="00913CFE"/>
    <w:rsid w:val="0091407A"/>
    <w:rsid w:val="009218B0"/>
    <w:rsid w:val="009233F2"/>
    <w:rsid w:val="00923AF2"/>
    <w:rsid w:val="00925D8C"/>
    <w:rsid w:val="00926365"/>
    <w:rsid w:val="00927E64"/>
    <w:rsid w:val="00927E80"/>
    <w:rsid w:val="00931605"/>
    <w:rsid w:val="0093251A"/>
    <w:rsid w:val="0093271C"/>
    <w:rsid w:val="00933013"/>
    <w:rsid w:val="00933955"/>
    <w:rsid w:val="009343A8"/>
    <w:rsid w:val="00935412"/>
    <w:rsid w:val="0094034F"/>
    <w:rsid w:val="0094369F"/>
    <w:rsid w:val="00945743"/>
    <w:rsid w:val="00945A7C"/>
    <w:rsid w:val="00945E5D"/>
    <w:rsid w:val="00951909"/>
    <w:rsid w:val="009541F0"/>
    <w:rsid w:val="00954EE7"/>
    <w:rsid w:val="00955EE5"/>
    <w:rsid w:val="009562F9"/>
    <w:rsid w:val="00956F66"/>
    <w:rsid w:val="00957825"/>
    <w:rsid w:val="009578FD"/>
    <w:rsid w:val="00961389"/>
    <w:rsid w:val="00961437"/>
    <w:rsid w:val="00961B9B"/>
    <w:rsid w:val="00965DF5"/>
    <w:rsid w:val="009660D0"/>
    <w:rsid w:val="00972190"/>
    <w:rsid w:val="00973DD6"/>
    <w:rsid w:val="00974739"/>
    <w:rsid w:val="009747E9"/>
    <w:rsid w:val="00975D0F"/>
    <w:rsid w:val="00975FBE"/>
    <w:rsid w:val="00976BF5"/>
    <w:rsid w:val="00984316"/>
    <w:rsid w:val="00984DB6"/>
    <w:rsid w:val="009877A9"/>
    <w:rsid w:val="00993090"/>
    <w:rsid w:val="00993245"/>
    <w:rsid w:val="00993AFE"/>
    <w:rsid w:val="009974D4"/>
    <w:rsid w:val="00997AB4"/>
    <w:rsid w:val="009A12E2"/>
    <w:rsid w:val="009A33DA"/>
    <w:rsid w:val="009A4506"/>
    <w:rsid w:val="009A4904"/>
    <w:rsid w:val="009A4CE5"/>
    <w:rsid w:val="009A5C84"/>
    <w:rsid w:val="009A5DCC"/>
    <w:rsid w:val="009A7567"/>
    <w:rsid w:val="009A7DA8"/>
    <w:rsid w:val="009B1A89"/>
    <w:rsid w:val="009B46AC"/>
    <w:rsid w:val="009C54F2"/>
    <w:rsid w:val="009C5B9B"/>
    <w:rsid w:val="009D0EB9"/>
    <w:rsid w:val="009D1074"/>
    <w:rsid w:val="009D23CD"/>
    <w:rsid w:val="009D2B2D"/>
    <w:rsid w:val="009D2C3D"/>
    <w:rsid w:val="009D32ED"/>
    <w:rsid w:val="009D383E"/>
    <w:rsid w:val="009D4379"/>
    <w:rsid w:val="009D61DE"/>
    <w:rsid w:val="009D7786"/>
    <w:rsid w:val="009E1AA1"/>
    <w:rsid w:val="009E2002"/>
    <w:rsid w:val="009E2502"/>
    <w:rsid w:val="009E3F3B"/>
    <w:rsid w:val="009E7292"/>
    <w:rsid w:val="009E773D"/>
    <w:rsid w:val="009F1369"/>
    <w:rsid w:val="009F3A25"/>
    <w:rsid w:val="009F5109"/>
    <w:rsid w:val="00A001B6"/>
    <w:rsid w:val="00A1259E"/>
    <w:rsid w:val="00A23240"/>
    <w:rsid w:val="00A26802"/>
    <w:rsid w:val="00A27A84"/>
    <w:rsid w:val="00A3522A"/>
    <w:rsid w:val="00A3523B"/>
    <w:rsid w:val="00A36E6B"/>
    <w:rsid w:val="00A37055"/>
    <w:rsid w:val="00A4272D"/>
    <w:rsid w:val="00A43A4B"/>
    <w:rsid w:val="00A45B79"/>
    <w:rsid w:val="00A47D29"/>
    <w:rsid w:val="00A5079F"/>
    <w:rsid w:val="00A515B8"/>
    <w:rsid w:val="00A63498"/>
    <w:rsid w:val="00A64ACC"/>
    <w:rsid w:val="00A71D65"/>
    <w:rsid w:val="00A779D8"/>
    <w:rsid w:val="00A86158"/>
    <w:rsid w:val="00A90131"/>
    <w:rsid w:val="00A901D2"/>
    <w:rsid w:val="00A92BCE"/>
    <w:rsid w:val="00A966AC"/>
    <w:rsid w:val="00A96CD9"/>
    <w:rsid w:val="00AA02D6"/>
    <w:rsid w:val="00AA08DF"/>
    <w:rsid w:val="00AA0C82"/>
    <w:rsid w:val="00AA1940"/>
    <w:rsid w:val="00AA6F09"/>
    <w:rsid w:val="00AB01AB"/>
    <w:rsid w:val="00AB6B95"/>
    <w:rsid w:val="00AB7F87"/>
    <w:rsid w:val="00AC1E5E"/>
    <w:rsid w:val="00AC708C"/>
    <w:rsid w:val="00AD192C"/>
    <w:rsid w:val="00AD19EF"/>
    <w:rsid w:val="00AD535B"/>
    <w:rsid w:val="00AD580C"/>
    <w:rsid w:val="00AE0402"/>
    <w:rsid w:val="00AE1FB7"/>
    <w:rsid w:val="00AE2858"/>
    <w:rsid w:val="00AE3392"/>
    <w:rsid w:val="00AE61F7"/>
    <w:rsid w:val="00AE6962"/>
    <w:rsid w:val="00AE7788"/>
    <w:rsid w:val="00AF0897"/>
    <w:rsid w:val="00AF35D7"/>
    <w:rsid w:val="00AF538A"/>
    <w:rsid w:val="00AF6E5C"/>
    <w:rsid w:val="00AF7068"/>
    <w:rsid w:val="00AF70D7"/>
    <w:rsid w:val="00B0401E"/>
    <w:rsid w:val="00B0519D"/>
    <w:rsid w:val="00B05AE0"/>
    <w:rsid w:val="00B0769C"/>
    <w:rsid w:val="00B11285"/>
    <w:rsid w:val="00B12A07"/>
    <w:rsid w:val="00B12A53"/>
    <w:rsid w:val="00B31091"/>
    <w:rsid w:val="00B352CB"/>
    <w:rsid w:val="00B35FC2"/>
    <w:rsid w:val="00B40D62"/>
    <w:rsid w:val="00B40FFC"/>
    <w:rsid w:val="00B413E9"/>
    <w:rsid w:val="00B43E5B"/>
    <w:rsid w:val="00B47A63"/>
    <w:rsid w:val="00B51712"/>
    <w:rsid w:val="00B51B1B"/>
    <w:rsid w:val="00B55676"/>
    <w:rsid w:val="00B565A8"/>
    <w:rsid w:val="00B56652"/>
    <w:rsid w:val="00B627FE"/>
    <w:rsid w:val="00B64FD4"/>
    <w:rsid w:val="00B669FC"/>
    <w:rsid w:val="00B702C9"/>
    <w:rsid w:val="00B7144D"/>
    <w:rsid w:val="00B72C3D"/>
    <w:rsid w:val="00B737D0"/>
    <w:rsid w:val="00B74EB4"/>
    <w:rsid w:val="00B752BD"/>
    <w:rsid w:val="00B7553F"/>
    <w:rsid w:val="00B766C5"/>
    <w:rsid w:val="00B82AB2"/>
    <w:rsid w:val="00B82F52"/>
    <w:rsid w:val="00B8308D"/>
    <w:rsid w:val="00B83F37"/>
    <w:rsid w:val="00B861EC"/>
    <w:rsid w:val="00B8628D"/>
    <w:rsid w:val="00B87E06"/>
    <w:rsid w:val="00B94ED0"/>
    <w:rsid w:val="00B9662D"/>
    <w:rsid w:val="00BA01B1"/>
    <w:rsid w:val="00BA147A"/>
    <w:rsid w:val="00BA19FD"/>
    <w:rsid w:val="00BA2B87"/>
    <w:rsid w:val="00BA38CE"/>
    <w:rsid w:val="00BA4A26"/>
    <w:rsid w:val="00BA5D09"/>
    <w:rsid w:val="00BA6734"/>
    <w:rsid w:val="00BB7417"/>
    <w:rsid w:val="00BC0092"/>
    <w:rsid w:val="00BC0E6A"/>
    <w:rsid w:val="00BC18A7"/>
    <w:rsid w:val="00BC24A8"/>
    <w:rsid w:val="00BC3064"/>
    <w:rsid w:val="00BC3C9C"/>
    <w:rsid w:val="00BC46DA"/>
    <w:rsid w:val="00BC4C63"/>
    <w:rsid w:val="00BE3324"/>
    <w:rsid w:val="00BE34F7"/>
    <w:rsid w:val="00BE4CD2"/>
    <w:rsid w:val="00BE6C59"/>
    <w:rsid w:val="00C00DCE"/>
    <w:rsid w:val="00C052EE"/>
    <w:rsid w:val="00C06C4B"/>
    <w:rsid w:val="00C07406"/>
    <w:rsid w:val="00C153FC"/>
    <w:rsid w:val="00C173E3"/>
    <w:rsid w:val="00C21424"/>
    <w:rsid w:val="00C21D76"/>
    <w:rsid w:val="00C22486"/>
    <w:rsid w:val="00C26751"/>
    <w:rsid w:val="00C26E0F"/>
    <w:rsid w:val="00C27708"/>
    <w:rsid w:val="00C27FB6"/>
    <w:rsid w:val="00C32363"/>
    <w:rsid w:val="00C326F5"/>
    <w:rsid w:val="00C32980"/>
    <w:rsid w:val="00C32FFC"/>
    <w:rsid w:val="00C36F97"/>
    <w:rsid w:val="00C410AD"/>
    <w:rsid w:val="00C44652"/>
    <w:rsid w:val="00C513B2"/>
    <w:rsid w:val="00C516FD"/>
    <w:rsid w:val="00C51BA2"/>
    <w:rsid w:val="00C52FA5"/>
    <w:rsid w:val="00C543F4"/>
    <w:rsid w:val="00C56CA8"/>
    <w:rsid w:val="00C620D7"/>
    <w:rsid w:val="00C6291A"/>
    <w:rsid w:val="00C62B07"/>
    <w:rsid w:val="00C6325A"/>
    <w:rsid w:val="00C64705"/>
    <w:rsid w:val="00C67D3D"/>
    <w:rsid w:val="00C708F5"/>
    <w:rsid w:val="00C74115"/>
    <w:rsid w:val="00C80935"/>
    <w:rsid w:val="00C82AFE"/>
    <w:rsid w:val="00C82C0C"/>
    <w:rsid w:val="00C84AE4"/>
    <w:rsid w:val="00C871C2"/>
    <w:rsid w:val="00C87CCE"/>
    <w:rsid w:val="00C92543"/>
    <w:rsid w:val="00C9570F"/>
    <w:rsid w:val="00C96101"/>
    <w:rsid w:val="00C966DE"/>
    <w:rsid w:val="00CA1A03"/>
    <w:rsid w:val="00CA1A90"/>
    <w:rsid w:val="00CA1DBA"/>
    <w:rsid w:val="00CA1DD0"/>
    <w:rsid w:val="00CA4FCE"/>
    <w:rsid w:val="00CA699A"/>
    <w:rsid w:val="00CA6EDB"/>
    <w:rsid w:val="00CB1EE7"/>
    <w:rsid w:val="00CB7EDB"/>
    <w:rsid w:val="00CC14CA"/>
    <w:rsid w:val="00CC4FFE"/>
    <w:rsid w:val="00CC5202"/>
    <w:rsid w:val="00CC58DC"/>
    <w:rsid w:val="00CD0CC0"/>
    <w:rsid w:val="00CD1503"/>
    <w:rsid w:val="00CD4D92"/>
    <w:rsid w:val="00CE0842"/>
    <w:rsid w:val="00CE0EF6"/>
    <w:rsid w:val="00CE201E"/>
    <w:rsid w:val="00CE5403"/>
    <w:rsid w:val="00CF3714"/>
    <w:rsid w:val="00CF59D8"/>
    <w:rsid w:val="00D00EF7"/>
    <w:rsid w:val="00D015DC"/>
    <w:rsid w:val="00D043E1"/>
    <w:rsid w:val="00D047F2"/>
    <w:rsid w:val="00D04F30"/>
    <w:rsid w:val="00D075EB"/>
    <w:rsid w:val="00D12D4F"/>
    <w:rsid w:val="00D14863"/>
    <w:rsid w:val="00D14F5B"/>
    <w:rsid w:val="00D167C5"/>
    <w:rsid w:val="00D17676"/>
    <w:rsid w:val="00D21F94"/>
    <w:rsid w:val="00D22316"/>
    <w:rsid w:val="00D23943"/>
    <w:rsid w:val="00D23E58"/>
    <w:rsid w:val="00D31236"/>
    <w:rsid w:val="00D320B1"/>
    <w:rsid w:val="00D34CC4"/>
    <w:rsid w:val="00D35518"/>
    <w:rsid w:val="00D40661"/>
    <w:rsid w:val="00D40F6F"/>
    <w:rsid w:val="00D46D58"/>
    <w:rsid w:val="00D518B1"/>
    <w:rsid w:val="00D55FA1"/>
    <w:rsid w:val="00D56C86"/>
    <w:rsid w:val="00D57B60"/>
    <w:rsid w:val="00D61AAA"/>
    <w:rsid w:val="00D61B99"/>
    <w:rsid w:val="00D62A27"/>
    <w:rsid w:val="00D646D3"/>
    <w:rsid w:val="00D64F1E"/>
    <w:rsid w:val="00D6505D"/>
    <w:rsid w:val="00D6551F"/>
    <w:rsid w:val="00D6748C"/>
    <w:rsid w:val="00D71682"/>
    <w:rsid w:val="00D7334A"/>
    <w:rsid w:val="00D75375"/>
    <w:rsid w:val="00D759BB"/>
    <w:rsid w:val="00D75A4E"/>
    <w:rsid w:val="00D76DE8"/>
    <w:rsid w:val="00D8014A"/>
    <w:rsid w:val="00D849F4"/>
    <w:rsid w:val="00D92BC3"/>
    <w:rsid w:val="00D94D5C"/>
    <w:rsid w:val="00D95DEB"/>
    <w:rsid w:val="00D971D9"/>
    <w:rsid w:val="00DA0757"/>
    <w:rsid w:val="00DA1EF0"/>
    <w:rsid w:val="00DA32C1"/>
    <w:rsid w:val="00DA38AA"/>
    <w:rsid w:val="00DA5101"/>
    <w:rsid w:val="00DB13EC"/>
    <w:rsid w:val="00DB2D24"/>
    <w:rsid w:val="00DB4DE2"/>
    <w:rsid w:val="00DB5E18"/>
    <w:rsid w:val="00DB652F"/>
    <w:rsid w:val="00DC00D7"/>
    <w:rsid w:val="00DC1965"/>
    <w:rsid w:val="00DC2C8C"/>
    <w:rsid w:val="00DC537C"/>
    <w:rsid w:val="00DD054B"/>
    <w:rsid w:val="00DD0723"/>
    <w:rsid w:val="00DD40C5"/>
    <w:rsid w:val="00DD6884"/>
    <w:rsid w:val="00DE0003"/>
    <w:rsid w:val="00DE0466"/>
    <w:rsid w:val="00DE5641"/>
    <w:rsid w:val="00DE5FD5"/>
    <w:rsid w:val="00DF0A72"/>
    <w:rsid w:val="00DF1A22"/>
    <w:rsid w:val="00DF1B75"/>
    <w:rsid w:val="00DF40EC"/>
    <w:rsid w:val="00DF49F6"/>
    <w:rsid w:val="00DF4D7A"/>
    <w:rsid w:val="00DF5B7A"/>
    <w:rsid w:val="00DF6108"/>
    <w:rsid w:val="00DF6BAA"/>
    <w:rsid w:val="00E036A8"/>
    <w:rsid w:val="00E133E9"/>
    <w:rsid w:val="00E14F97"/>
    <w:rsid w:val="00E172EE"/>
    <w:rsid w:val="00E172F7"/>
    <w:rsid w:val="00E17B93"/>
    <w:rsid w:val="00E21CC5"/>
    <w:rsid w:val="00E2370B"/>
    <w:rsid w:val="00E27DC3"/>
    <w:rsid w:val="00E307F3"/>
    <w:rsid w:val="00E32A19"/>
    <w:rsid w:val="00E32A75"/>
    <w:rsid w:val="00E34DA2"/>
    <w:rsid w:val="00E379C1"/>
    <w:rsid w:val="00E37B54"/>
    <w:rsid w:val="00E40086"/>
    <w:rsid w:val="00E404E2"/>
    <w:rsid w:val="00E43F75"/>
    <w:rsid w:val="00E52A75"/>
    <w:rsid w:val="00E539DD"/>
    <w:rsid w:val="00E70AEE"/>
    <w:rsid w:val="00E70B96"/>
    <w:rsid w:val="00E73AE6"/>
    <w:rsid w:val="00E7629B"/>
    <w:rsid w:val="00E772BC"/>
    <w:rsid w:val="00E779E0"/>
    <w:rsid w:val="00E77F35"/>
    <w:rsid w:val="00E85B06"/>
    <w:rsid w:val="00E85FAE"/>
    <w:rsid w:val="00E91023"/>
    <w:rsid w:val="00E91960"/>
    <w:rsid w:val="00EA0F7D"/>
    <w:rsid w:val="00EA14C6"/>
    <w:rsid w:val="00EA56A4"/>
    <w:rsid w:val="00EA588E"/>
    <w:rsid w:val="00EA794F"/>
    <w:rsid w:val="00EB170A"/>
    <w:rsid w:val="00EB2294"/>
    <w:rsid w:val="00EB6700"/>
    <w:rsid w:val="00EB7990"/>
    <w:rsid w:val="00EC18F9"/>
    <w:rsid w:val="00EC30AE"/>
    <w:rsid w:val="00EC35F0"/>
    <w:rsid w:val="00EC7E80"/>
    <w:rsid w:val="00ED1F29"/>
    <w:rsid w:val="00ED24E7"/>
    <w:rsid w:val="00ED347C"/>
    <w:rsid w:val="00ED369B"/>
    <w:rsid w:val="00ED4F79"/>
    <w:rsid w:val="00ED5CA7"/>
    <w:rsid w:val="00ED6028"/>
    <w:rsid w:val="00EE1291"/>
    <w:rsid w:val="00EE25A6"/>
    <w:rsid w:val="00EE25E0"/>
    <w:rsid w:val="00EE2D9E"/>
    <w:rsid w:val="00EF68E7"/>
    <w:rsid w:val="00EF6A76"/>
    <w:rsid w:val="00EF6D28"/>
    <w:rsid w:val="00F0025D"/>
    <w:rsid w:val="00F00D7F"/>
    <w:rsid w:val="00F02D68"/>
    <w:rsid w:val="00F03BBB"/>
    <w:rsid w:val="00F05EC9"/>
    <w:rsid w:val="00F06BFE"/>
    <w:rsid w:val="00F1039E"/>
    <w:rsid w:val="00F13935"/>
    <w:rsid w:val="00F17BE2"/>
    <w:rsid w:val="00F21AB6"/>
    <w:rsid w:val="00F25F12"/>
    <w:rsid w:val="00F264BE"/>
    <w:rsid w:val="00F27946"/>
    <w:rsid w:val="00F30E95"/>
    <w:rsid w:val="00F312EF"/>
    <w:rsid w:val="00F337E0"/>
    <w:rsid w:val="00F34B52"/>
    <w:rsid w:val="00F34C64"/>
    <w:rsid w:val="00F3734F"/>
    <w:rsid w:val="00F41554"/>
    <w:rsid w:val="00F431BE"/>
    <w:rsid w:val="00F448AE"/>
    <w:rsid w:val="00F45A5D"/>
    <w:rsid w:val="00F46BC0"/>
    <w:rsid w:val="00F47675"/>
    <w:rsid w:val="00F53955"/>
    <w:rsid w:val="00F55089"/>
    <w:rsid w:val="00F550B8"/>
    <w:rsid w:val="00F553E3"/>
    <w:rsid w:val="00F56865"/>
    <w:rsid w:val="00F56A1A"/>
    <w:rsid w:val="00F6320F"/>
    <w:rsid w:val="00F632D4"/>
    <w:rsid w:val="00F66EFC"/>
    <w:rsid w:val="00F700A9"/>
    <w:rsid w:val="00F71F19"/>
    <w:rsid w:val="00F71FA4"/>
    <w:rsid w:val="00F72D8D"/>
    <w:rsid w:val="00F73336"/>
    <w:rsid w:val="00F7496E"/>
    <w:rsid w:val="00F76D27"/>
    <w:rsid w:val="00F8352D"/>
    <w:rsid w:val="00F85592"/>
    <w:rsid w:val="00F85998"/>
    <w:rsid w:val="00F94294"/>
    <w:rsid w:val="00F964EB"/>
    <w:rsid w:val="00F96B6F"/>
    <w:rsid w:val="00FA4034"/>
    <w:rsid w:val="00FA5748"/>
    <w:rsid w:val="00FA64C3"/>
    <w:rsid w:val="00FB0CB1"/>
    <w:rsid w:val="00FB24D2"/>
    <w:rsid w:val="00FB44BE"/>
    <w:rsid w:val="00FB54C7"/>
    <w:rsid w:val="00FC0A23"/>
    <w:rsid w:val="00FC11B8"/>
    <w:rsid w:val="00FC1993"/>
    <w:rsid w:val="00FD0543"/>
    <w:rsid w:val="00FD146A"/>
    <w:rsid w:val="00FD4F90"/>
    <w:rsid w:val="00FE021A"/>
    <w:rsid w:val="00FE0645"/>
    <w:rsid w:val="00FE11C4"/>
    <w:rsid w:val="00FE2935"/>
    <w:rsid w:val="00FE3028"/>
    <w:rsid w:val="00FE69B1"/>
    <w:rsid w:val="00FF2C2A"/>
    <w:rsid w:val="00FF2F30"/>
    <w:rsid w:val="00FF333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36DE2-4338-4572-ADDC-DAC786CD0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7031</TotalTime>
  <Pages>6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4238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</cp:lastModifiedBy>
  <cp:revision>601</cp:revision>
  <cp:lastPrinted>2000-07-13T17:13:00Z</cp:lastPrinted>
  <dcterms:created xsi:type="dcterms:W3CDTF">2015-08-25T18:14:00Z</dcterms:created>
  <dcterms:modified xsi:type="dcterms:W3CDTF">2018-06-28T16:07:00Z</dcterms:modified>
</cp:coreProperties>
</file>
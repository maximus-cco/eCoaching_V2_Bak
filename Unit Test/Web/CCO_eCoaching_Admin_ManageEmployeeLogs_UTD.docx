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A64ADF" w:rsidRDefault="00BB0639" w:rsidP="00872711">
      <w:pPr>
        <w:pStyle w:val="body"/>
        <w:jc w:val="center"/>
        <w:rPr>
          <w:rStyle w:val="Emphasis"/>
        </w:rPr>
      </w:pPr>
      <w:r w:rsidRPr="00872711">
        <w:rPr>
          <w:noProof/>
          <w:sz w:val="32"/>
          <w:szCs w:val="32"/>
        </w:rPr>
        <w:drawing>
          <wp:inline distT="0" distB="0" distL="0" distR="0" wp14:anchorId="093EA9EA" wp14:editId="440922BD">
            <wp:extent cx="7055893" cy="1050878"/>
            <wp:effectExtent l="0" t="0" r="0" b="0"/>
            <wp:docPr id="1" name="Picture 1" descr="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d_it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724" cy="105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157C57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proofErr w:type="spellStart"/>
      <w:r w:rsidR="000204CA">
        <w:rPr>
          <w:b/>
          <w:color w:val="000000"/>
          <w:sz w:val="40"/>
          <w:szCs w:val="40"/>
        </w:rPr>
        <w:t>eCoaching</w:t>
      </w:r>
      <w:proofErr w:type="spellEnd"/>
      <w:r w:rsidR="000204CA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Admin Manage Employee Logs Unit Test Document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1114CE" w:rsidRDefault="00971190" w:rsidP="00971190">
      <w:pPr>
        <w:pStyle w:val="hdr1"/>
        <w:tabs>
          <w:tab w:val="left" w:pos="6480"/>
        </w:tabs>
        <w:ind w:left="0"/>
        <w:rPr>
          <w:rFonts w:ascii="Times New Roman" w:hAnsi="Times New Roman"/>
          <w:i w:val="0"/>
        </w:rPr>
      </w:pPr>
      <w:r w:rsidRPr="001114CE">
        <w:rPr>
          <w:rFonts w:ascii="Times New Roman" w:hAnsi="Times New Roman"/>
          <w:b/>
          <w:i w:val="0"/>
          <w:sz w:val="36"/>
        </w:rPr>
        <w:t>Change History Log</w:t>
      </w:r>
      <w:r w:rsidRPr="001114CE">
        <w:rPr>
          <w:rFonts w:ascii="Times New Roman" w:hAnsi="Times New Roman"/>
          <w:b/>
          <w:i w:val="0"/>
          <w:sz w:val="36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440"/>
        <w:gridCol w:w="5148"/>
        <w:gridCol w:w="4320"/>
      </w:tblGrid>
      <w:tr w:rsidR="00971190" w:rsidRPr="001114CE" w:rsidTr="009619FD">
        <w:trPr>
          <w:tblHeader/>
        </w:trPr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rPr>
                <w:rFonts w:ascii="Times New Roman" w:hAnsi="Times New Roman"/>
                <w:b/>
                <w:i w:val="0"/>
                <w:sz w:val="24"/>
              </w:rPr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rPr>
                <w:rFonts w:ascii="Times New Roman" w:hAnsi="Times New Roman"/>
                <w:b/>
                <w:i w:val="0"/>
                <w:sz w:val="24"/>
              </w:rPr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971190" w:rsidRPr="001114CE" w:rsidRDefault="00971190" w:rsidP="001329CA">
            <w:pPr>
              <w:pStyle w:val="hdr1"/>
              <w:ind w:left="0"/>
              <w:rPr>
                <w:rFonts w:ascii="Times New Roman" w:hAnsi="Times New Roman"/>
                <w:b/>
                <w:i w:val="0"/>
                <w:sz w:val="24"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rPr>
                <w:rFonts w:ascii="Times New Roman" w:hAnsi="Times New Roman"/>
                <w:b/>
                <w:i w:val="0"/>
                <w:sz w:val="24"/>
              </w:rPr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971190" w:rsidRPr="00566C25" w:rsidTr="009619FD">
        <w:tc>
          <w:tcPr>
            <w:tcW w:w="144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E87B06" w:rsidP="00C14287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0</w:t>
            </w:r>
            <w:r w:rsidR="00C14287">
              <w:rPr>
                <w:rFonts w:asciiTheme="minorHAnsi" w:hAnsiTheme="minorHAnsi"/>
                <w:i w:val="0"/>
                <w:sz w:val="20"/>
              </w:rPr>
              <w:t>1</w:t>
            </w:r>
            <w:r>
              <w:rPr>
                <w:rFonts w:asciiTheme="minorHAnsi" w:hAnsiTheme="minorHAnsi"/>
                <w:i w:val="0"/>
                <w:sz w:val="20"/>
              </w:rPr>
              <w:t>/</w:t>
            </w:r>
            <w:r w:rsidR="00C14287">
              <w:rPr>
                <w:rFonts w:asciiTheme="minorHAnsi" w:hAnsiTheme="minorHAnsi"/>
                <w:i w:val="0"/>
                <w:sz w:val="20"/>
              </w:rPr>
              <w:t>09</w:t>
            </w:r>
            <w:r>
              <w:rPr>
                <w:rFonts w:asciiTheme="minorHAnsi" w:hAnsiTheme="minorHAnsi"/>
                <w:i w:val="0"/>
                <w:sz w:val="20"/>
              </w:rPr>
              <w:t>/201</w:t>
            </w:r>
            <w:r w:rsidR="00C14287">
              <w:rPr>
                <w:rFonts w:asciiTheme="minorHAnsi" w:hAnsiTheme="minorHAnsi"/>
                <w:i w:val="0"/>
                <w:sz w:val="20"/>
              </w:rPr>
              <w:t>7</w:t>
            </w:r>
          </w:p>
        </w:tc>
        <w:tc>
          <w:tcPr>
            <w:tcW w:w="5148" w:type="dxa"/>
            <w:tcBorders>
              <w:left w:val="single" w:sz="6" w:space="0" w:color="C0C0C0"/>
              <w:right w:val="single" w:sz="6" w:space="0" w:color="C0C0C0"/>
            </w:tcBorders>
          </w:tcPr>
          <w:p w:rsidR="00EE143C" w:rsidRDefault="00E87B06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Initial Revision</w:t>
            </w:r>
          </w:p>
          <w:p w:rsidR="00EE143C" w:rsidRDefault="00EE143C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</w:p>
          <w:p w:rsidR="00EE143C" w:rsidRDefault="00566C25" w:rsidP="00EE143C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 w:rsidR="00B91507"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 w:rsidR="00C928FF"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01</w:t>
            </w:r>
          </w:p>
          <w:p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2</w:t>
            </w:r>
          </w:p>
          <w:p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3</w:t>
            </w:r>
          </w:p>
          <w:p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4</w:t>
            </w:r>
          </w:p>
          <w:p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5</w:t>
            </w:r>
          </w:p>
          <w:p w:rsidR="00C928FF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6</w:t>
            </w:r>
          </w:p>
          <w:p w:rsidR="00EE143C" w:rsidRPr="00566C25" w:rsidRDefault="00C928FF" w:rsidP="00C928FF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3D5B46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</w:t>
            </w:r>
            <w:r>
              <w:rPr>
                <w:rFonts w:asciiTheme="minorHAnsi" w:hAnsiTheme="minorHAnsi"/>
                <w:i w:val="0"/>
                <w:sz w:val="20"/>
              </w:rPr>
              <w:t>7</w:t>
            </w:r>
          </w:p>
        </w:tc>
        <w:tc>
          <w:tcPr>
            <w:tcW w:w="4320" w:type="dxa"/>
            <w:tcBorders>
              <w:left w:val="single" w:sz="6" w:space="0" w:color="C0C0C0"/>
              <w:right w:val="single" w:sz="6" w:space="0" w:color="C0C0C0"/>
            </w:tcBorders>
          </w:tcPr>
          <w:p w:rsidR="00971190" w:rsidRPr="00566C25" w:rsidRDefault="00E82AC7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r>
              <w:rPr>
                <w:rFonts w:asciiTheme="minorHAnsi" w:hAnsiTheme="minorHAnsi"/>
                <w:i w:val="0"/>
                <w:sz w:val="20"/>
              </w:rPr>
              <w:t>Lili Huang</w:t>
            </w:r>
          </w:p>
        </w:tc>
      </w:tr>
      <w:tr w:rsidR="00DC279C" w:rsidRPr="00566C25" w:rsidTr="009619FD">
        <w:tc>
          <w:tcPr>
            <w:tcW w:w="144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C279C" w:rsidRDefault="00F634FF" w:rsidP="00A70693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ins w:id="15" w:author="Huang, Lili" w:date="2017-03-07T15:38:00Z">
              <w:r>
                <w:rPr>
                  <w:rFonts w:asciiTheme="minorHAnsi" w:hAnsiTheme="minorHAnsi"/>
                  <w:i w:val="0"/>
                  <w:sz w:val="20"/>
                </w:rPr>
                <w:t>03/07/2017</w:t>
              </w:r>
            </w:ins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C279C" w:rsidRDefault="00F634FF" w:rsidP="00B43758">
            <w:pPr>
              <w:rPr>
                <w:ins w:id="16" w:author="Huang, Lili" w:date="2017-03-07T15:39:00Z"/>
                <w:rFonts w:asciiTheme="minorHAnsi" w:hAnsiTheme="minorHAnsi"/>
              </w:rPr>
            </w:pPr>
            <w:ins w:id="17" w:author="Huang, Lili" w:date="2017-03-07T15:38:00Z">
              <w:r>
                <w:rPr>
                  <w:rFonts w:asciiTheme="minorHAnsi" w:hAnsiTheme="minorHAnsi"/>
                </w:rPr>
                <w:t>TFS</w:t>
              </w:r>
            </w:ins>
            <w:ins w:id="18" w:author="Huang, Lili" w:date="2017-03-07T15:39:00Z">
              <w:r>
                <w:rPr>
                  <w:rFonts w:asciiTheme="minorHAnsi" w:hAnsiTheme="minorHAnsi"/>
                </w:rPr>
                <w:t>5693 – Delete logs</w:t>
              </w:r>
            </w:ins>
          </w:p>
          <w:p w:rsidR="00825962" w:rsidRDefault="00825962" w:rsidP="00B43758">
            <w:pPr>
              <w:rPr>
                <w:rFonts w:asciiTheme="minorHAnsi" w:hAnsiTheme="minorHAnsi"/>
              </w:rPr>
            </w:pPr>
            <w:ins w:id="19" w:author="Huang, Lili" w:date="2017-03-07T15:39:00Z">
              <w:r>
                <w:rPr>
                  <w:rFonts w:asciiTheme="minorHAnsi" w:hAnsiTheme="minorHAnsi"/>
                </w:rPr>
                <w:t>ECUIADMIN_MANAGELOG_DELETE08</w:t>
              </w:r>
            </w:ins>
          </w:p>
        </w:tc>
        <w:tc>
          <w:tcPr>
            <w:tcW w:w="43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C279C" w:rsidRDefault="00F634FF" w:rsidP="001329CA">
            <w:pPr>
              <w:pStyle w:val="hdr1"/>
              <w:ind w:left="0"/>
              <w:rPr>
                <w:rFonts w:asciiTheme="minorHAnsi" w:hAnsiTheme="minorHAnsi"/>
                <w:i w:val="0"/>
                <w:sz w:val="20"/>
              </w:rPr>
            </w:pPr>
            <w:ins w:id="20" w:author="Huang, Lili" w:date="2017-03-07T15:39:00Z">
              <w:r>
                <w:rPr>
                  <w:rFonts w:asciiTheme="minorHAnsi" w:hAnsiTheme="minorHAnsi"/>
                  <w:i w:val="0"/>
                  <w:sz w:val="20"/>
                </w:rPr>
                <w:t>Lili Huang</w:t>
              </w:r>
            </w:ins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Scope</w:t>
            </w:r>
          </w:p>
        </w:tc>
        <w:tc>
          <w:tcPr>
            <w:tcW w:w="8370" w:type="dxa"/>
          </w:tcPr>
          <w:p w:rsidR="00E355DE" w:rsidRPr="00566C25" w:rsidRDefault="00E355DE" w:rsidP="00FE541E">
            <w:pPr>
              <w:rPr>
                <w:rFonts w:asciiTheme="minorHAnsi" w:hAnsiTheme="minorHAnsi"/>
                <w:b/>
              </w:rPr>
            </w:pPr>
            <w:r w:rsidRPr="00566C25">
              <w:rPr>
                <w:rFonts w:asciiTheme="minorHAnsi" w:hAnsiTheme="minorHAnsi"/>
              </w:rPr>
              <w:t xml:space="preserve">This </w:t>
            </w:r>
            <w:r w:rsidR="00E863DB" w:rsidRPr="00566C25">
              <w:rPr>
                <w:rFonts w:asciiTheme="minorHAnsi" w:hAnsiTheme="minorHAnsi"/>
              </w:rPr>
              <w:t xml:space="preserve">document focuses on </w:t>
            </w:r>
            <w:r w:rsidR="001512EF" w:rsidRPr="00566C25">
              <w:rPr>
                <w:rFonts w:asciiTheme="minorHAnsi" w:hAnsiTheme="minorHAnsi"/>
              </w:rPr>
              <w:t>development</w:t>
            </w:r>
            <w:r w:rsidR="00B13AFF">
              <w:rPr>
                <w:rFonts w:asciiTheme="minorHAnsi" w:hAnsiTheme="minorHAnsi"/>
              </w:rPr>
              <w:t xml:space="preserve"> unit</w:t>
            </w:r>
            <w:r w:rsidR="00534A8B" w:rsidRPr="00566C25">
              <w:rPr>
                <w:rFonts w:asciiTheme="minorHAnsi" w:hAnsiTheme="minorHAnsi"/>
              </w:rPr>
              <w:t xml:space="preserve"> test plan</w:t>
            </w:r>
            <w:r w:rsidR="00E863DB" w:rsidRPr="00566C25">
              <w:rPr>
                <w:rFonts w:asciiTheme="minorHAnsi" w:hAnsiTheme="minorHAnsi"/>
              </w:rPr>
              <w:t xml:space="preserve"> for </w:t>
            </w:r>
            <w:r w:rsidR="002B731B">
              <w:rPr>
                <w:rFonts w:asciiTheme="minorHAnsi" w:hAnsiTheme="minorHAnsi"/>
              </w:rPr>
              <w:t>Manage Employee Logs module.</w:t>
            </w:r>
          </w:p>
        </w:tc>
      </w:tr>
    </w:tbl>
    <w:p w:rsidR="00E355DE" w:rsidRPr="001114CE" w:rsidRDefault="00E355DE" w:rsidP="00E355DE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8370"/>
      </w:tblGrid>
      <w:tr w:rsidR="00E355DE" w:rsidRPr="001114CE" w:rsidTr="009619FD">
        <w:tc>
          <w:tcPr>
            <w:tcW w:w="2628" w:type="dxa"/>
          </w:tcPr>
          <w:p w:rsidR="00E355DE" w:rsidRPr="001114CE" w:rsidRDefault="00E355DE" w:rsidP="00422505">
            <w:pPr>
              <w:rPr>
                <w:b/>
                <w:sz w:val="22"/>
                <w:szCs w:val="22"/>
              </w:rPr>
            </w:pPr>
            <w:r w:rsidRPr="001114CE">
              <w:rPr>
                <w:b/>
                <w:sz w:val="22"/>
                <w:szCs w:val="22"/>
              </w:rPr>
              <w:t>Purpose</w:t>
            </w:r>
          </w:p>
        </w:tc>
        <w:tc>
          <w:tcPr>
            <w:tcW w:w="8370" w:type="dxa"/>
          </w:tcPr>
          <w:p w:rsidR="00E355DE" w:rsidRPr="00566C25" w:rsidRDefault="00F426F9" w:rsidP="00F426F9">
            <w:pPr>
              <w:rPr>
                <w:rFonts w:asciiTheme="minorHAnsi" w:hAnsiTheme="minorHAnsi"/>
                <w:b/>
              </w:rPr>
            </w:pPr>
            <w:r>
              <w:rPr>
                <w:rFonts w:asciiTheme="minorHAnsi" w:eastAsia="MS Mincho" w:hAnsiTheme="minorHAnsi"/>
              </w:rPr>
              <w:t>Do</w:t>
            </w:r>
            <w:r w:rsidR="00E863DB" w:rsidRPr="00566C25">
              <w:rPr>
                <w:rFonts w:asciiTheme="minorHAnsi" w:eastAsia="MS Mincho" w:hAnsiTheme="minorHAnsi"/>
              </w:rPr>
              <w:t>cument</w:t>
            </w:r>
            <w:r w:rsidR="00616861">
              <w:rPr>
                <w:rFonts w:asciiTheme="minorHAnsi" w:eastAsia="MS Mincho" w:hAnsiTheme="minorHAnsi"/>
              </w:rPr>
              <w:t>s</w:t>
            </w:r>
            <w:r w:rsidR="00E863DB" w:rsidRPr="00566C25">
              <w:rPr>
                <w:rFonts w:asciiTheme="minorHAnsi" w:eastAsia="MS Mincho" w:hAnsiTheme="minorHAnsi"/>
              </w:rPr>
              <w:t xml:space="preserve"> the specific steps </w:t>
            </w:r>
            <w:r w:rsidR="002348C9">
              <w:rPr>
                <w:rFonts w:asciiTheme="minorHAnsi" w:eastAsia="MS Mincho" w:hAnsiTheme="minorHAnsi"/>
              </w:rPr>
              <w:t xml:space="preserve">to </w:t>
            </w:r>
            <w:r w:rsidR="00534A8B" w:rsidRPr="00566C25">
              <w:rPr>
                <w:rFonts w:asciiTheme="minorHAnsi" w:eastAsia="MS Mincho" w:hAnsiTheme="minorHAnsi"/>
              </w:rPr>
              <w:t xml:space="preserve">test that the application </w:t>
            </w:r>
            <w:r w:rsidR="00B472BD">
              <w:rPr>
                <w:rFonts w:asciiTheme="minorHAnsi" w:eastAsia="MS Mincho" w:hAnsiTheme="minorHAnsi"/>
              </w:rPr>
              <w:t xml:space="preserve">is functioning </w:t>
            </w:r>
            <w:r w:rsidR="007C2228">
              <w:rPr>
                <w:rFonts w:asciiTheme="minorHAnsi" w:eastAsia="MS Mincho" w:hAnsiTheme="minorHAnsi"/>
              </w:rPr>
              <w:t>successfully</w:t>
            </w:r>
            <w:r w:rsidR="00E863DB" w:rsidRPr="00566C25">
              <w:rPr>
                <w:rFonts w:asciiTheme="minorHAnsi" w:eastAsia="MS Mincho" w:hAnsiTheme="minorHAnsi"/>
              </w:rPr>
              <w:t>.</w:t>
            </w:r>
          </w:p>
        </w:tc>
      </w:tr>
    </w:tbl>
    <w:p w:rsidR="00AA3543" w:rsidRDefault="00E355DE" w:rsidP="00AA3543">
      <w:r w:rsidRPr="001114CE">
        <w:br w:type="page"/>
      </w:r>
    </w:p>
    <w:p w:rsidR="00534A8B" w:rsidRDefault="00534A8B" w:rsidP="00534A8B"/>
    <w:p w:rsidR="00534A8B" w:rsidRPr="00FC37DA" w:rsidRDefault="00534A8B" w:rsidP="00534A8B">
      <w:pPr>
        <w:rPr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34A8B" w:rsidTr="00A64F51">
        <w:trPr>
          <w:tblHeader/>
        </w:trPr>
        <w:tc>
          <w:tcPr>
            <w:tcW w:w="2549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:rsidR="00534A8B" w:rsidRDefault="00534A8B" w:rsidP="00A64F51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B36792" w:rsidRPr="00177855" w:rsidRDefault="00177855" w:rsidP="00177855">
            <w:pPr>
              <w:pStyle w:val="hdr1"/>
              <w:spacing w:before="0"/>
              <w:ind w:left="0"/>
              <w:outlineLvl w:val="9"/>
              <w:rPr>
                <w:rFonts w:asciiTheme="minorHAnsi" w:hAnsiTheme="minorHAnsi"/>
                <w:i w:val="0"/>
                <w:sz w:val="20"/>
              </w:rPr>
            </w:pPr>
            <w:r w:rsidRPr="00566C25">
              <w:rPr>
                <w:rFonts w:asciiTheme="minorHAnsi" w:hAnsiTheme="minorHAnsi"/>
                <w:i w:val="0"/>
                <w:sz w:val="20"/>
              </w:rPr>
              <w:t>ECUI</w:t>
            </w:r>
            <w:r>
              <w:rPr>
                <w:rFonts w:asciiTheme="minorHAnsi" w:hAnsiTheme="minorHAnsi"/>
                <w:i w:val="0"/>
                <w:sz w:val="20"/>
              </w:rPr>
              <w:t>ADMIN</w:t>
            </w:r>
            <w:r w:rsidR="001A39E7">
              <w:rPr>
                <w:rFonts w:asciiTheme="minorHAnsi" w:hAnsiTheme="minorHAnsi"/>
                <w:i w:val="0"/>
                <w:sz w:val="20"/>
              </w:rPr>
              <w:t>_</w:t>
            </w:r>
            <w:r>
              <w:rPr>
                <w:rFonts w:asciiTheme="minorHAnsi" w:hAnsiTheme="minorHAnsi"/>
                <w:i w:val="0"/>
                <w:sz w:val="20"/>
              </w:rPr>
              <w:t>MANAGELOG</w:t>
            </w:r>
            <w:r w:rsidRPr="00566C25">
              <w:rPr>
                <w:rFonts w:asciiTheme="minorHAnsi" w:hAnsiTheme="minorHAnsi"/>
                <w:i w:val="0"/>
                <w:sz w:val="20"/>
              </w:rPr>
              <w:t>01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534A8B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34A8B" w:rsidRPr="00566C25" w:rsidRDefault="00B472BD" w:rsidP="00A64F5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534A8B" w:rsidTr="00A64F51">
        <w:tc>
          <w:tcPr>
            <w:tcW w:w="2549" w:type="dxa"/>
          </w:tcPr>
          <w:p w:rsidR="00534A8B" w:rsidRPr="00566C25" w:rsidRDefault="001512EF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534A8B" w:rsidRPr="00566C25" w:rsidRDefault="008467E0" w:rsidP="009C17C5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 w:rsidR="009C17C5">
              <w:rPr>
                <w:rFonts w:asciiTheme="minorHAnsi" w:hAnsiTheme="minorHAnsi"/>
              </w:rPr>
              <w:t>eCLAdmin</w:t>
            </w: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B36792" w:rsidRPr="00566C25" w:rsidRDefault="00B36792" w:rsidP="006C79CC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B36792" w:rsidRPr="00566C25" w:rsidRDefault="00B36792" w:rsidP="00A64F51">
            <w:pPr>
              <w:rPr>
                <w:rFonts w:asciiTheme="minorHAnsi" w:hAnsiTheme="minorHAnsi"/>
              </w:rPr>
            </w:pPr>
          </w:p>
        </w:tc>
      </w:tr>
      <w:tr w:rsidR="00B36792" w:rsidTr="00A64F51">
        <w:tc>
          <w:tcPr>
            <w:tcW w:w="2549" w:type="dxa"/>
          </w:tcPr>
          <w:p w:rsidR="00B36792" w:rsidRPr="00566C25" w:rsidRDefault="00B36792" w:rsidP="00A64F51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B36792" w:rsidRPr="00566C25" w:rsidRDefault="00685F90" w:rsidP="00422E0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</w:t>
            </w:r>
            <w:r w:rsidR="00012508">
              <w:rPr>
                <w:rFonts w:asciiTheme="minorHAnsi" w:hAnsiTheme="minorHAnsi"/>
              </w:rPr>
              <w:t>Main Menu</w:t>
            </w:r>
          </w:p>
        </w:tc>
      </w:tr>
    </w:tbl>
    <w:p w:rsidR="00534A8B" w:rsidRDefault="00534A8B" w:rsidP="00534A8B"/>
    <w:p w:rsidR="00534A8B" w:rsidRDefault="00534A8B" w:rsidP="00534A8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534A8B" w:rsidRPr="00FF5201" w:rsidTr="00A633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34A8B" w:rsidRPr="00FF5201" w:rsidRDefault="00534A8B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7471C" w:rsidRPr="00FF5201" w:rsidTr="00A633ED">
        <w:trPr>
          <w:cantSplit/>
        </w:trPr>
        <w:tc>
          <w:tcPr>
            <w:tcW w:w="900" w:type="dxa"/>
          </w:tcPr>
          <w:p w:rsidR="0057471C" w:rsidRPr="00FF5201" w:rsidRDefault="0057471C" w:rsidP="004F6B8D">
            <w:pPr>
              <w:pStyle w:val="Header"/>
              <w:numPr>
                <w:ilvl w:val="0"/>
                <w:numId w:val="1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B82CDB" w:rsidRDefault="00B82CD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Log in as admin.</w:t>
            </w:r>
          </w:p>
          <w:p w:rsidR="007D48B1" w:rsidRDefault="00B82CDB" w:rsidP="006C79CC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(Both </w:t>
            </w:r>
            <w:r w:rsidR="007D48B1">
              <w:rPr>
                <w:rFonts w:asciiTheme="minorHAnsi" w:hAnsiTheme="minorHAnsi"/>
                <w:bCs/>
                <w:szCs w:val="20"/>
              </w:rPr>
              <w:t>“</w:t>
            </w:r>
            <w:proofErr w:type="spellStart"/>
            <w:r w:rsidR="007D48B1">
              <w:rPr>
                <w:rFonts w:asciiTheme="minorHAnsi" w:hAnsiTheme="minorHAnsi"/>
                <w:bCs/>
                <w:szCs w:val="20"/>
              </w:rPr>
              <w:t>CoachingAdmin</w:t>
            </w:r>
            <w:proofErr w:type="spellEnd"/>
            <w:r w:rsidR="007D48B1">
              <w:rPr>
                <w:rFonts w:asciiTheme="minorHAnsi" w:hAnsiTheme="minorHAnsi"/>
                <w:bCs/>
                <w:szCs w:val="20"/>
              </w:rPr>
              <w:t xml:space="preserve">” </w:t>
            </w:r>
            <w:r>
              <w:rPr>
                <w:rFonts w:asciiTheme="minorHAnsi" w:hAnsiTheme="minorHAnsi"/>
                <w:bCs/>
                <w:szCs w:val="20"/>
              </w:rPr>
              <w:t>and “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WarningAdmin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 xml:space="preserve">” </w:t>
            </w:r>
            <w:r w:rsidR="00D23F9B">
              <w:rPr>
                <w:rFonts w:asciiTheme="minorHAnsi" w:hAnsiTheme="minorHAnsi"/>
                <w:bCs/>
                <w:szCs w:val="20"/>
              </w:rPr>
              <w:t>role</w:t>
            </w:r>
            <w:r>
              <w:rPr>
                <w:rFonts w:asciiTheme="minorHAnsi" w:hAnsiTheme="minorHAnsi"/>
                <w:bCs/>
                <w:szCs w:val="20"/>
              </w:rPr>
              <w:t>s in table</w:t>
            </w:r>
            <w:r w:rsidR="00D23F9B"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 w:rsidR="00D23F9B">
              <w:rPr>
                <w:rFonts w:asciiTheme="minorHAnsi" w:hAnsiTheme="minorHAnsi"/>
                <w:bCs/>
                <w:szCs w:val="20"/>
              </w:rPr>
              <w:t>AT_User_Role_Link</w:t>
            </w:r>
            <w:proofErr w:type="spellEnd"/>
            <w:r w:rsidR="007D48B1">
              <w:rPr>
                <w:rFonts w:asciiTheme="minorHAnsi" w:hAnsiTheme="minorHAnsi"/>
                <w:bCs/>
                <w:szCs w:val="20"/>
              </w:rPr>
              <w:t>)</w:t>
            </w:r>
          </w:p>
          <w:p w:rsidR="00D5361A" w:rsidRDefault="00D5361A" w:rsidP="00F12AF5">
            <w:pPr>
              <w:pStyle w:val="CSETableText"/>
              <w:ind w:left="159"/>
            </w:pPr>
          </w:p>
          <w:p w:rsidR="00F12AF5" w:rsidRPr="00F12AF5" w:rsidRDefault="00E208DF" w:rsidP="001F275D">
            <w:pPr>
              <w:pStyle w:val="CSETableText"/>
              <w:ind w:left="159"/>
            </w:pPr>
            <w:hyperlink r:id="rId9" w:history="1">
              <w:r w:rsidR="00F12AF5" w:rsidRPr="00F14255">
                <w:rPr>
                  <w:rStyle w:val="Hyperlink"/>
                </w:rPr>
                <w:t>https://f3420-mpmd01.vangent.local/eCLAdmin</w:t>
              </w:r>
            </w:hyperlink>
          </w:p>
        </w:tc>
        <w:tc>
          <w:tcPr>
            <w:tcW w:w="4410" w:type="dxa"/>
          </w:tcPr>
          <w:p w:rsidR="0057471C" w:rsidRDefault="00F12AF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="0057471C" w:rsidRPr="0057471C">
              <w:rPr>
                <w:rFonts w:asciiTheme="minorHAnsi" w:hAnsiTheme="minorHAnsi"/>
              </w:rPr>
              <w:t xml:space="preserve"> page successfully </w:t>
            </w:r>
            <w:r w:rsidR="00EA5170">
              <w:rPr>
                <w:rFonts w:asciiTheme="minorHAnsi" w:hAnsiTheme="minorHAnsi"/>
              </w:rPr>
              <w:t>displays</w:t>
            </w:r>
            <w:r w:rsidR="00152CF8">
              <w:rPr>
                <w:rFonts w:asciiTheme="minorHAnsi" w:hAnsiTheme="minorHAnsi"/>
              </w:rPr>
              <w:t>.</w:t>
            </w:r>
          </w:p>
          <w:p w:rsidR="00CE7DFD" w:rsidRDefault="00CE7DFD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B03B5" w:rsidRPr="001F275D" w:rsidRDefault="001B03B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 three menu items display under “Manage Employee Logs”:</w:t>
            </w:r>
          </w:p>
          <w:p w:rsidR="001B03B5" w:rsidRPr="001F275D" w:rsidRDefault="001B03B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Inactivate Employee Logs</w:t>
            </w:r>
          </w:p>
          <w:p w:rsidR="001B03B5" w:rsidRPr="001F275D" w:rsidRDefault="001B03B5" w:rsidP="00152CF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Reassign Employee Logs</w:t>
            </w:r>
          </w:p>
          <w:p w:rsidR="00CE7DFD" w:rsidRPr="001F275D" w:rsidRDefault="001B03B5" w:rsidP="000B19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Reactivate Employee Logs</w:t>
            </w:r>
          </w:p>
        </w:tc>
        <w:tc>
          <w:tcPr>
            <w:tcW w:w="1260" w:type="dxa"/>
          </w:tcPr>
          <w:p w:rsidR="0057471C" w:rsidRDefault="00BB176E" w:rsidP="00256204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7471C" w:rsidRPr="00FF5201" w:rsidRDefault="0057471C" w:rsidP="00A64F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Default="00517994" w:rsidP="00BB176E">
      <w:pPr>
        <w:rPr>
          <w:sz w:val="18"/>
        </w:rPr>
      </w:pPr>
    </w:p>
    <w:p w:rsidR="00517994" w:rsidRPr="00FC37DA" w:rsidRDefault="00B6558C" w:rsidP="00B6558C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17994" w:rsidTr="006C79CC">
        <w:trPr>
          <w:tblHeader/>
        </w:trPr>
        <w:tc>
          <w:tcPr>
            <w:tcW w:w="2549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517994" w:rsidRDefault="00517994" w:rsidP="006C79CC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517994" w:rsidRPr="00566C25" w:rsidRDefault="00A15302" w:rsidP="00517994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2F7C5B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  <w:i/>
              </w:rPr>
              <w:t>MANAGELOG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2</w:t>
            </w:r>
          </w:p>
        </w:tc>
      </w:tr>
      <w:tr w:rsidR="00517994" w:rsidTr="006C79CC">
        <w:tc>
          <w:tcPr>
            <w:tcW w:w="2549" w:type="dxa"/>
          </w:tcPr>
          <w:p w:rsidR="00517994" w:rsidRPr="00566C25" w:rsidRDefault="00517994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517994" w:rsidRPr="00566C25" w:rsidRDefault="00517994" w:rsidP="00517994">
            <w:pPr>
              <w:rPr>
                <w:rFonts w:asciiTheme="minorHAnsi" w:hAnsiTheme="minorHAnsi"/>
              </w:rPr>
            </w:pPr>
          </w:p>
        </w:tc>
      </w:tr>
      <w:tr w:rsidR="00EF4841" w:rsidTr="006C79CC">
        <w:tc>
          <w:tcPr>
            <w:tcW w:w="2549" w:type="dxa"/>
          </w:tcPr>
          <w:p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EF4841" w:rsidRPr="00566C25" w:rsidRDefault="001855E2" w:rsidP="00E208DF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EF4841" w:rsidTr="006C79CC">
        <w:tc>
          <w:tcPr>
            <w:tcW w:w="2549" w:type="dxa"/>
          </w:tcPr>
          <w:p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EF4841" w:rsidRPr="00566C25" w:rsidRDefault="00EF4841" w:rsidP="00685F90">
            <w:pPr>
              <w:rPr>
                <w:rFonts w:asciiTheme="minorHAnsi" w:hAnsiTheme="minorHAnsi"/>
              </w:rPr>
            </w:pPr>
          </w:p>
        </w:tc>
      </w:tr>
      <w:tr w:rsidR="00EF4841" w:rsidTr="006C79CC">
        <w:tc>
          <w:tcPr>
            <w:tcW w:w="2549" w:type="dxa"/>
          </w:tcPr>
          <w:p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EF4841" w:rsidRPr="00566C25" w:rsidRDefault="00EF4841" w:rsidP="006C79CC">
            <w:pPr>
              <w:rPr>
                <w:rFonts w:asciiTheme="minorHAnsi" w:hAnsiTheme="minorHAnsi"/>
              </w:rPr>
            </w:pPr>
          </w:p>
        </w:tc>
      </w:tr>
      <w:tr w:rsidR="00EF4841" w:rsidTr="006C79CC">
        <w:tc>
          <w:tcPr>
            <w:tcW w:w="2549" w:type="dxa"/>
          </w:tcPr>
          <w:p w:rsidR="00EF4841" w:rsidRPr="00566C25" w:rsidRDefault="00EF4841" w:rsidP="006C79CC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EF4841" w:rsidRPr="00566C25" w:rsidRDefault="00D109C6" w:rsidP="00D109C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 </w:t>
            </w:r>
            <w:r w:rsidR="00FC0DEA">
              <w:rPr>
                <w:rFonts w:asciiTheme="minorHAnsi" w:hAnsiTheme="minorHAnsi"/>
              </w:rPr>
              <w:t>Inactivate Employee Logs</w:t>
            </w:r>
          </w:p>
        </w:tc>
      </w:tr>
    </w:tbl>
    <w:p w:rsidR="00517994" w:rsidRDefault="00517994" w:rsidP="00517994"/>
    <w:p w:rsidR="00517994" w:rsidRDefault="00517994" w:rsidP="0051799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17994" w:rsidRPr="00FF5201" w:rsidTr="006C79C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17994" w:rsidRPr="00FF5201" w:rsidRDefault="00517994" w:rsidP="006C79C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9630B2" w:rsidRPr="00FF5201" w:rsidTr="00567226">
        <w:trPr>
          <w:cantSplit/>
        </w:trPr>
        <w:tc>
          <w:tcPr>
            <w:tcW w:w="900" w:type="dxa"/>
          </w:tcPr>
          <w:p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630B2" w:rsidRPr="009B0158" w:rsidRDefault="009630B2" w:rsidP="00E208DF">
            <w:pPr>
              <w:pStyle w:val="CSETableText"/>
              <w:ind w:left="159"/>
            </w:pPr>
            <w:r>
              <w:t>Click “Inactivate Employee Logs” menu item</w:t>
            </w:r>
            <w:r w:rsidR="00567226">
              <w:t xml:space="preserve"> under “Manage Employee Logs”</w:t>
            </w:r>
          </w:p>
        </w:tc>
        <w:tc>
          <w:tcPr>
            <w:tcW w:w="4500" w:type="dxa"/>
          </w:tcPr>
          <w:p w:rsidR="007D3EA1" w:rsidRDefault="009630B2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Search page displays</w:t>
            </w:r>
            <w:r w:rsidR="007D3EA1">
              <w:rPr>
                <w:rFonts w:asciiTheme="minorHAnsi" w:hAnsiTheme="minorHAnsi"/>
              </w:rPr>
              <w:t xml:space="preserve"> with the following three </w:t>
            </w:r>
            <w:proofErr w:type="spellStart"/>
            <w:r w:rsidR="007D3EA1">
              <w:rPr>
                <w:rFonts w:asciiTheme="minorHAnsi" w:hAnsiTheme="minorHAnsi"/>
              </w:rPr>
              <w:t>DropDownLists</w:t>
            </w:r>
            <w:proofErr w:type="spellEnd"/>
            <w:r w:rsidR="007D3EA1">
              <w:rPr>
                <w:rFonts w:asciiTheme="minorHAnsi" w:hAnsiTheme="minorHAnsi"/>
              </w:rPr>
              <w:t>:</w:t>
            </w:r>
          </w:p>
          <w:p w:rsidR="007D3EA1" w:rsidRDefault="007D3EA1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Module:</w:t>
            </w:r>
          </w:p>
          <w:p w:rsidR="007D3EA1" w:rsidRDefault="007D3EA1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Type:</w:t>
            </w:r>
          </w:p>
          <w:p w:rsidR="007D3EA1" w:rsidRDefault="007D3EA1" w:rsidP="007D3EA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Employee: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“Module:”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 w:rsidR="00493B65">
              <w:rPr>
                <w:rFonts w:asciiTheme="minorHAnsi" w:hAnsiTheme="minorHAnsi"/>
              </w:rPr>
              <w:t xml:space="preserve"> is populated with the following: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Supervisor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LSA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630B2" w:rsidRDefault="00320E3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the following: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</w:t>
            </w:r>
          </w:p>
          <w:p w:rsidR="009630B2" w:rsidRPr="00152CF8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Warning</w:t>
            </w:r>
          </w:p>
        </w:tc>
        <w:tc>
          <w:tcPr>
            <w:tcW w:w="1260" w:type="dxa"/>
          </w:tcPr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:rsidTr="00567226">
        <w:trPr>
          <w:cantSplit/>
        </w:trPr>
        <w:tc>
          <w:tcPr>
            <w:tcW w:w="900" w:type="dxa"/>
          </w:tcPr>
          <w:p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“Inactivate Employee Logs” Search page:</w:t>
            </w:r>
          </w:p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module in “Module:”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type in “Type:”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</w:tc>
        <w:tc>
          <w:tcPr>
            <w:tcW w:w="4500" w:type="dxa"/>
          </w:tcPr>
          <w:p w:rsidR="009630B2" w:rsidRDefault="009630B2" w:rsidP="007D3A8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“Employee:”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employees from ALL sites having active logs for the selected </w:t>
            </w:r>
            <w:r w:rsidR="007D3A89">
              <w:rPr>
                <w:rFonts w:asciiTheme="minorHAnsi" w:hAnsiTheme="minorHAnsi"/>
              </w:rPr>
              <w:t>Module and Type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:rsidTr="00567226">
        <w:trPr>
          <w:cantSplit/>
        </w:trPr>
        <w:tc>
          <w:tcPr>
            <w:tcW w:w="900" w:type="dxa"/>
          </w:tcPr>
          <w:p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2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an employee from “Employee:”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“Search” button</w:t>
            </w:r>
          </w:p>
        </w:tc>
        <w:tc>
          <w:tcPr>
            <w:tcW w:w="4500" w:type="dxa"/>
          </w:tcPr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:rsidTr="00567226">
        <w:trPr>
          <w:cantSplit/>
        </w:trPr>
        <w:tc>
          <w:tcPr>
            <w:tcW w:w="900" w:type="dxa"/>
          </w:tcPr>
          <w:p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3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:rsidR="009630B2" w:rsidRPr="00152CF8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“Inactivate” button displays above the Search Result section.</w:t>
            </w:r>
          </w:p>
        </w:tc>
        <w:tc>
          <w:tcPr>
            <w:tcW w:w="1260" w:type="dxa"/>
          </w:tcPr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:rsidTr="00567226">
        <w:trPr>
          <w:cantSplit/>
        </w:trPr>
        <w:tc>
          <w:tcPr>
            <w:tcW w:w="900" w:type="dxa"/>
          </w:tcPr>
          <w:p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4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“Inactivate” button.</w:t>
            </w:r>
          </w:p>
        </w:tc>
        <w:tc>
          <w:tcPr>
            <w:tcW w:w="4500" w:type="dxa"/>
          </w:tcPr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Modal Dialog displays.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reasons for the selected module and type.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“Comment:” </w:t>
            </w:r>
            <w:proofErr w:type="spellStart"/>
            <w:r>
              <w:rPr>
                <w:rFonts w:asciiTheme="minorHAnsi" w:hAnsiTheme="minorHAnsi"/>
              </w:rPr>
              <w:t>textarea</w:t>
            </w:r>
            <w:proofErr w:type="spellEnd"/>
            <w:r>
              <w:rPr>
                <w:rFonts w:asciiTheme="minorHAnsi" w:hAnsiTheme="minorHAnsi"/>
              </w:rPr>
              <w:t xml:space="preserve"> displays empty.</w:t>
            </w:r>
          </w:p>
        </w:tc>
        <w:tc>
          <w:tcPr>
            <w:tcW w:w="1260" w:type="dxa"/>
          </w:tcPr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9630B2" w:rsidRPr="00FF5201" w:rsidTr="00567226">
        <w:trPr>
          <w:cantSplit/>
        </w:trPr>
        <w:tc>
          <w:tcPr>
            <w:tcW w:w="900" w:type="dxa"/>
          </w:tcPr>
          <w:p w:rsidR="009630B2" w:rsidRPr="00FF5201" w:rsidRDefault="009630B2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9630B2" w:rsidRDefault="009630B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3E2D84">
              <w:rPr>
                <w:rFonts w:asciiTheme="minorHAnsi" w:hAnsiTheme="minorHAnsi"/>
                <w:bCs/>
                <w:szCs w:val="20"/>
              </w:rPr>
              <w:t>5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9630B2" w:rsidRDefault="009630B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“Other”  from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9630B2" w:rsidRDefault="009630B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9630B2" w:rsidRDefault="009630B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“Inactivate” button on the Modal Dialog.</w:t>
            </w:r>
          </w:p>
        </w:tc>
        <w:tc>
          <w:tcPr>
            <w:tcW w:w="4500" w:type="dxa"/>
          </w:tcPr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Modal Dialog Closes.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proofErr w:type="spellStart"/>
            <w:r>
              <w:rPr>
                <w:rFonts w:asciiTheme="minorHAnsi" w:hAnsiTheme="minorHAnsi"/>
              </w:rPr>
              <w:t>inavtivated</w:t>
            </w:r>
            <w:proofErr w:type="spellEnd"/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and “Employee:”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</w:tc>
        <w:tc>
          <w:tcPr>
            <w:tcW w:w="1260" w:type="dxa"/>
          </w:tcPr>
          <w:p w:rsidR="009630B2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9630B2" w:rsidRPr="00FF5201" w:rsidRDefault="009630B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2701C" w:rsidRPr="00FF5201" w:rsidTr="00567226">
        <w:trPr>
          <w:cantSplit/>
        </w:trPr>
        <w:tc>
          <w:tcPr>
            <w:tcW w:w="900" w:type="dxa"/>
          </w:tcPr>
          <w:p w:rsidR="0052701C" w:rsidRPr="00FF5201" w:rsidRDefault="0052701C" w:rsidP="00602065">
            <w:pPr>
              <w:pStyle w:val="Header"/>
              <w:numPr>
                <w:ilvl w:val="0"/>
                <w:numId w:val="2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2701C" w:rsidRDefault="0052701C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:rsidR="00DC5DA1" w:rsidRDefault="0052701C" w:rsidP="00DC5DA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“Other”  in the “Reason:”  </w:t>
            </w:r>
            <w:proofErr w:type="spellStart"/>
            <w:r w:rsidR="00DC5DA1"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 w:rsidR="00DC5DA1">
              <w:rPr>
                <w:rFonts w:asciiTheme="minorHAnsi" w:hAnsiTheme="minorHAnsi"/>
                <w:bCs/>
                <w:szCs w:val="20"/>
              </w:rPr>
              <w:t>;</w:t>
            </w:r>
          </w:p>
          <w:p w:rsidR="00DC5DA1" w:rsidRDefault="00DC5DA1" w:rsidP="00DC5DA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DC5DA1" w:rsidRDefault="00DC5DA1" w:rsidP="00DC5DA1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“Inactivate” button on the Modal Dialog.</w:t>
            </w:r>
          </w:p>
          <w:p w:rsidR="0052701C" w:rsidRDefault="0052701C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52701C" w:rsidRDefault="00DC5DA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 textbox displays under 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for users to enter a reason.</w:t>
            </w:r>
          </w:p>
          <w:p w:rsidR="00632D28" w:rsidRDefault="00632D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632D28" w:rsidRDefault="00632D28" w:rsidP="00632D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227628">
              <w:t>Inactivate</w:t>
            </w:r>
            <w:r>
              <w:t xml:space="preserve">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686451" w:rsidRDefault="0068645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686451" w:rsidRDefault="00686451" w:rsidP="006864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proofErr w:type="spellStart"/>
            <w:r>
              <w:rPr>
                <w:rFonts w:asciiTheme="minorHAnsi" w:hAnsiTheme="minorHAnsi"/>
              </w:rPr>
              <w:t>inavtivated</w:t>
            </w:r>
            <w:proofErr w:type="spellEnd"/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:rsidR="00686451" w:rsidRDefault="00686451" w:rsidP="006864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686451" w:rsidRDefault="00686451" w:rsidP="0068645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and “Employee:”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</w:tc>
        <w:tc>
          <w:tcPr>
            <w:tcW w:w="1260" w:type="dxa"/>
          </w:tcPr>
          <w:p w:rsidR="0052701C" w:rsidRDefault="00BC380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2701C" w:rsidRPr="00FF5201" w:rsidRDefault="0052701C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57AE" w:rsidRDefault="005357AE" w:rsidP="005357AE">
      <w:pPr>
        <w:rPr>
          <w:sz w:val="18"/>
        </w:rPr>
      </w:pPr>
    </w:p>
    <w:p w:rsidR="004335E1" w:rsidRDefault="004335E1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76568" w:rsidTr="00E208DF">
        <w:trPr>
          <w:tblHeader/>
        </w:trPr>
        <w:tc>
          <w:tcPr>
            <w:tcW w:w="2549" w:type="dxa"/>
            <w:shd w:val="solid" w:color="auto" w:fill="000000"/>
          </w:tcPr>
          <w:p w:rsidR="00D76568" w:rsidRDefault="00D76568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D76568" w:rsidRDefault="00D76568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D76568" w:rsidTr="00E208DF">
        <w:tc>
          <w:tcPr>
            <w:tcW w:w="2549" w:type="dxa"/>
          </w:tcPr>
          <w:p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D76568" w:rsidRPr="00566C25" w:rsidRDefault="00ED0A91" w:rsidP="00E208D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CF238D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  <w:i/>
              </w:rPr>
              <w:t>MANAGELOG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D76568" w:rsidTr="00E208DF">
        <w:tc>
          <w:tcPr>
            <w:tcW w:w="2549" w:type="dxa"/>
          </w:tcPr>
          <w:p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D76568" w:rsidRPr="00566C25" w:rsidRDefault="00D76568" w:rsidP="00E208DF">
            <w:pPr>
              <w:rPr>
                <w:rFonts w:asciiTheme="minorHAnsi" w:hAnsiTheme="minorHAnsi"/>
              </w:rPr>
            </w:pPr>
          </w:p>
        </w:tc>
      </w:tr>
      <w:tr w:rsidR="00D76568" w:rsidTr="00E208DF">
        <w:tc>
          <w:tcPr>
            <w:tcW w:w="2549" w:type="dxa"/>
          </w:tcPr>
          <w:p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D76568" w:rsidRPr="00566C25" w:rsidRDefault="00D76568" w:rsidP="00E208DF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D76568" w:rsidTr="00E208DF">
        <w:tc>
          <w:tcPr>
            <w:tcW w:w="2549" w:type="dxa"/>
          </w:tcPr>
          <w:p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D76568" w:rsidRPr="00566C25" w:rsidRDefault="00D76568" w:rsidP="00E208DF">
            <w:pPr>
              <w:rPr>
                <w:rFonts w:asciiTheme="minorHAnsi" w:hAnsiTheme="minorHAnsi"/>
              </w:rPr>
            </w:pPr>
          </w:p>
        </w:tc>
      </w:tr>
      <w:tr w:rsidR="00D76568" w:rsidTr="00E208DF">
        <w:tc>
          <w:tcPr>
            <w:tcW w:w="2549" w:type="dxa"/>
          </w:tcPr>
          <w:p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D76568" w:rsidRPr="00566C25" w:rsidRDefault="00D76568" w:rsidP="00E208DF">
            <w:pPr>
              <w:rPr>
                <w:rFonts w:asciiTheme="minorHAnsi" w:hAnsiTheme="minorHAnsi"/>
              </w:rPr>
            </w:pPr>
          </w:p>
        </w:tc>
      </w:tr>
      <w:tr w:rsidR="00D76568" w:rsidTr="00E208DF">
        <w:tc>
          <w:tcPr>
            <w:tcW w:w="2549" w:type="dxa"/>
          </w:tcPr>
          <w:p w:rsidR="00D76568" w:rsidRPr="00566C25" w:rsidRDefault="00D76568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D76568" w:rsidRPr="00566C25" w:rsidRDefault="00CA158B" w:rsidP="00CA158B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</w:t>
            </w:r>
            <w:r w:rsidR="00D51EBA">
              <w:rPr>
                <w:rFonts w:asciiTheme="minorHAnsi" w:hAnsiTheme="minorHAnsi"/>
              </w:rPr>
              <w:t>Reassign</w:t>
            </w:r>
            <w:r w:rsidR="00D76568">
              <w:rPr>
                <w:rFonts w:asciiTheme="minorHAnsi" w:hAnsiTheme="minorHAnsi"/>
              </w:rPr>
              <w:t xml:space="preserve"> Employee Logs</w:t>
            </w:r>
          </w:p>
        </w:tc>
      </w:tr>
    </w:tbl>
    <w:p w:rsidR="00B6558C" w:rsidRDefault="00B6558C" w:rsidP="005357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76568" w:rsidRPr="00FF5201" w:rsidTr="00E208DF">
        <w:trPr>
          <w:cantSplit/>
          <w:tblHeader/>
        </w:trPr>
        <w:tc>
          <w:tcPr>
            <w:tcW w:w="900" w:type="dxa"/>
            <w:shd w:val="clear" w:color="auto" w:fill="A6A6A6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D76568" w:rsidRPr="00FF5201" w:rsidTr="00FA3563">
        <w:trPr>
          <w:cantSplit/>
        </w:trPr>
        <w:tc>
          <w:tcPr>
            <w:tcW w:w="900" w:type="dxa"/>
          </w:tcPr>
          <w:p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76568" w:rsidRPr="009B0158" w:rsidRDefault="00D76568" w:rsidP="00033FAE">
            <w:pPr>
              <w:pStyle w:val="CSETableText"/>
              <w:ind w:left="159"/>
            </w:pPr>
            <w:r>
              <w:t>Click “</w:t>
            </w:r>
            <w:r w:rsidR="00033FAE">
              <w:t>Reassign</w:t>
            </w:r>
            <w:r>
              <w:t xml:space="preserve"> Employee Logs” menu item</w:t>
            </w:r>
            <w:r w:rsidR="0060576D">
              <w:t xml:space="preserve"> under “Manage Employee Logs”</w:t>
            </w:r>
          </w:p>
        </w:tc>
        <w:tc>
          <w:tcPr>
            <w:tcW w:w="4500" w:type="dxa"/>
          </w:tcPr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581317">
              <w:t xml:space="preserve">Reassign </w:t>
            </w:r>
            <w:r>
              <w:rPr>
                <w:rFonts w:asciiTheme="minorHAnsi" w:hAnsiTheme="minorHAnsi"/>
              </w:rPr>
              <w:t xml:space="preserve">Employee Logs” Search page displays with the following three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>:</w:t>
            </w:r>
          </w:p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Module:</w:t>
            </w:r>
          </w:p>
          <w:p w:rsidR="002C2A88" w:rsidRDefault="00201663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Status</w:t>
            </w:r>
            <w:r w:rsidR="002C2A88">
              <w:rPr>
                <w:rFonts w:asciiTheme="minorHAnsi" w:hAnsiTheme="minorHAnsi"/>
              </w:rPr>
              <w:t>:</w:t>
            </w:r>
          </w:p>
          <w:p w:rsidR="002C2A88" w:rsidRDefault="005F641C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Pending Reviewer</w:t>
            </w:r>
            <w:r w:rsidR="002C2A88">
              <w:rPr>
                <w:rFonts w:asciiTheme="minorHAnsi" w:hAnsiTheme="minorHAnsi"/>
              </w:rPr>
              <w:t>:</w:t>
            </w:r>
          </w:p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“Module:”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the following:</w:t>
            </w:r>
          </w:p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</w:t>
            </w:r>
          </w:p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Supervisor</w:t>
            </w:r>
          </w:p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</w:t>
            </w:r>
          </w:p>
          <w:p w:rsidR="002C2A8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LSA</w:t>
            </w:r>
          </w:p>
          <w:p w:rsidR="00D76568" w:rsidRPr="00152CF8" w:rsidRDefault="002C2A88" w:rsidP="002C2A8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</w:tc>
        <w:tc>
          <w:tcPr>
            <w:tcW w:w="1260" w:type="dxa"/>
          </w:tcPr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:rsidTr="00FA3563">
        <w:trPr>
          <w:cantSplit/>
        </w:trPr>
        <w:tc>
          <w:tcPr>
            <w:tcW w:w="900" w:type="dxa"/>
          </w:tcPr>
          <w:p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</w:t>
            </w:r>
            <w:r w:rsidR="00B62E29">
              <w:t xml:space="preserve">Reassign </w:t>
            </w:r>
            <w:r>
              <w:rPr>
                <w:rFonts w:asciiTheme="minorHAnsi" w:hAnsiTheme="minorHAnsi"/>
                <w:bCs/>
                <w:szCs w:val="20"/>
              </w:rPr>
              <w:t>Employee Logs” Search page:</w:t>
            </w:r>
          </w:p>
          <w:p w:rsidR="00D76568" w:rsidRDefault="00D76568" w:rsidP="00E57A04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module in “Module:”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</w:tc>
        <w:tc>
          <w:tcPr>
            <w:tcW w:w="4500" w:type="dxa"/>
          </w:tcPr>
          <w:p w:rsidR="00D76568" w:rsidRDefault="00D76568" w:rsidP="00DC570D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417A09">
              <w:rPr>
                <w:rFonts w:asciiTheme="minorHAnsi" w:hAnsiTheme="minorHAnsi"/>
              </w:rPr>
              <w:t>Status</w:t>
            </w:r>
            <w:r>
              <w:rPr>
                <w:rFonts w:asciiTheme="minorHAnsi" w:hAnsiTheme="minorHAnsi"/>
              </w:rPr>
              <w:t xml:space="preserve">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</w:t>
            </w:r>
            <w:r w:rsidR="00DC570D">
              <w:rPr>
                <w:rFonts w:asciiTheme="minorHAnsi" w:hAnsiTheme="minorHAnsi"/>
              </w:rPr>
              <w:t>pending statuses for the selected module.</w:t>
            </w:r>
          </w:p>
        </w:tc>
        <w:tc>
          <w:tcPr>
            <w:tcW w:w="1260" w:type="dxa"/>
          </w:tcPr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:rsidTr="00FA3563">
        <w:trPr>
          <w:cantSplit/>
        </w:trPr>
        <w:tc>
          <w:tcPr>
            <w:tcW w:w="900" w:type="dxa"/>
          </w:tcPr>
          <w:p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Test#2:</w:t>
            </w:r>
          </w:p>
          <w:p w:rsidR="00D76568" w:rsidRDefault="00DC570D" w:rsidP="00BD2129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</w:t>
            </w:r>
            <w:r w:rsidR="00C70D37">
              <w:rPr>
                <w:rFonts w:asciiTheme="minorHAnsi" w:hAnsiTheme="minorHAnsi"/>
                <w:bCs/>
                <w:szCs w:val="20"/>
              </w:rPr>
              <w:t>status</w:t>
            </w:r>
            <w:r>
              <w:rPr>
                <w:rFonts w:asciiTheme="minorHAnsi" w:hAnsiTheme="minorHAnsi"/>
                <w:bCs/>
                <w:szCs w:val="20"/>
              </w:rPr>
              <w:t xml:space="preserve"> </w:t>
            </w:r>
            <w:r w:rsidR="00D76568">
              <w:rPr>
                <w:rFonts w:asciiTheme="minorHAnsi" w:hAnsiTheme="minorHAnsi"/>
                <w:bCs/>
                <w:szCs w:val="20"/>
              </w:rPr>
              <w:t>from “</w:t>
            </w:r>
            <w:r w:rsidR="00C70D37">
              <w:rPr>
                <w:rFonts w:asciiTheme="minorHAnsi" w:hAnsiTheme="minorHAnsi"/>
                <w:bCs/>
                <w:szCs w:val="20"/>
              </w:rPr>
              <w:t>Status</w:t>
            </w:r>
            <w:r w:rsidR="00D76568">
              <w:rPr>
                <w:rFonts w:asciiTheme="minorHAnsi" w:hAnsiTheme="minorHAnsi"/>
                <w:bCs/>
                <w:szCs w:val="20"/>
              </w:rPr>
              <w:t xml:space="preserve">:” </w:t>
            </w:r>
            <w:proofErr w:type="spellStart"/>
            <w:r w:rsidR="00D76568"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 w:rsidR="00D76568">
              <w:rPr>
                <w:rFonts w:asciiTheme="minorHAnsi" w:hAnsiTheme="minorHAnsi"/>
                <w:bCs/>
                <w:szCs w:val="20"/>
              </w:rPr>
              <w:t>;</w:t>
            </w:r>
          </w:p>
        </w:tc>
        <w:tc>
          <w:tcPr>
            <w:tcW w:w="4500" w:type="dxa"/>
          </w:tcPr>
          <w:p w:rsidR="00D76568" w:rsidRDefault="00457639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“Pending Reviewer:”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reviewers from ALL sites who have pending logs to review for the selected Module and Status.</w:t>
            </w:r>
          </w:p>
        </w:tc>
        <w:tc>
          <w:tcPr>
            <w:tcW w:w="1260" w:type="dxa"/>
          </w:tcPr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FA3563" w:rsidRPr="00FF5201" w:rsidTr="00FA3563">
        <w:trPr>
          <w:cantSplit/>
        </w:trPr>
        <w:tc>
          <w:tcPr>
            <w:tcW w:w="900" w:type="dxa"/>
          </w:tcPr>
          <w:p w:rsidR="00FA3563" w:rsidRPr="00FF5201" w:rsidRDefault="00FA3563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FA3563" w:rsidRDefault="00FA3563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Test#3:</w:t>
            </w:r>
          </w:p>
          <w:p w:rsidR="00FA3563" w:rsidRDefault="00FA3563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reviewer from “Pending Reviewer:”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FA3563" w:rsidRDefault="00FA3563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“Search” button.</w:t>
            </w:r>
          </w:p>
        </w:tc>
        <w:tc>
          <w:tcPr>
            <w:tcW w:w="4500" w:type="dxa"/>
          </w:tcPr>
          <w:p w:rsidR="00FA3563" w:rsidRDefault="002335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:rsidR="00FA3563" w:rsidRDefault="00FA3563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FA3563" w:rsidRPr="00FF5201" w:rsidRDefault="00FA3563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:rsidTr="00FA3563">
        <w:trPr>
          <w:cantSplit/>
        </w:trPr>
        <w:tc>
          <w:tcPr>
            <w:tcW w:w="900" w:type="dxa"/>
          </w:tcPr>
          <w:p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233528">
              <w:rPr>
                <w:rFonts w:asciiTheme="minorHAnsi" w:hAnsiTheme="minorHAnsi"/>
                <w:bCs/>
                <w:szCs w:val="20"/>
              </w:rPr>
              <w:t>4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:rsidR="00D76568" w:rsidRPr="00152CF8" w:rsidRDefault="00D76568" w:rsidP="00233528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233528">
              <w:rPr>
                <w:rFonts w:asciiTheme="minorHAnsi" w:hAnsiTheme="minorHAnsi"/>
              </w:rPr>
              <w:t>Reassign</w:t>
            </w:r>
            <w:r>
              <w:rPr>
                <w:rFonts w:asciiTheme="minorHAnsi" w:hAnsiTheme="minorHAnsi"/>
              </w:rPr>
              <w:t>” button displays above the Search Result section.</w:t>
            </w:r>
          </w:p>
        </w:tc>
        <w:tc>
          <w:tcPr>
            <w:tcW w:w="1260" w:type="dxa"/>
          </w:tcPr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:rsidTr="00FA3563">
        <w:trPr>
          <w:cantSplit/>
        </w:trPr>
        <w:tc>
          <w:tcPr>
            <w:tcW w:w="900" w:type="dxa"/>
          </w:tcPr>
          <w:p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155389">
              <w:rPr>
                <w:rFonts w:asciiTheme="minorHAnsi" w:hAnsiTheme="minorHAnsi"/>
                <w:bCs/>
                <w:szCs w:val="20"/>
              </w:rPr>
              <w:t>5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</w:t>
            </w:r>
            <w:r w:rsidR="00155389">
              <w:rPr>
                <w:rFonts w:asciiTheme="minorHAnsi" w:hAnsiTheme="minorHAnsi"/>
              </w:rPr>
              <w:t>Reassign</w:t>
            </w:r>
            <w:r>
              <w:rPr>
                <w:rFonts w:asciiTheme="minorHAnsi" w:hAnsiTheme="minorHAnsi"/>
                <w:bCs/>
                <w:szCs w:val="20"/>
              </w:rPr>
              <w:t>” button.</w:t>
            </w:r>
          </w:p>
        </w:tc>
        <w:tc>
          <w:tcPr>
            <w:tcW w:w="4500" w:type="dxa"/>
          </w:tcPr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B84466">
              <w:rPr>
                <w:rFonts w:asciiTheme="minorHAnsi" w:hAnsiTheme="minorHAnsi"/>
              </w:rPr>
              <w:t xml:space="preserve">Reassign </w:t>
            </w:r>
            <w:r>
              <w:rPr>
                <w:rFonts w:asciiTheme="minorHAnsi" w:hAnsiTheme="minorHAnsi"/>
              </w:rPr>
              <w:t>Employee Logs” Modal Dialog displays.</w:t>
            </w:r>
          </w:p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reasons for the selected module and </w:t>
            </w:r>
            <w:r w:rsidR="00B84466">
              <w:rPr>
                <w:rFonts w:asciiTheme="minorHAnsi" w:hAnsiTheme="minorHAnsi"/>
              </w:rPr>
              <w:t>status</w:t>
            </w:r>
            <w:r>
              <w:rPr>
                <w:rFonts w:asciiTheme="minorHAnsi" w:hAnsiTheme="minorHAnsi"/>
              </w:rPr>
              <w:t>.</w:t>
            </w:r>
          </w:p>
          <w:p w:rsidR="00CF10A1" w:rsidRDefault="00CF10A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F10A1" w:rsidRDefault="00CF10A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“Reassign To:”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reviewers from the same site as the original reviewer for the selected Module and Status.</w:t>
            </w:r>
          </w:p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“Comment:” </w:t>
            </w:r>
            <w:proofErr w:type="spellStart"/>
            <w:r>
              <w:rPr>
                <w:rFonts w:asciiTheme="minorHAnsi" w:hAnsiTheme="minorHAnsi"/>
              </w:rPr>
              <w:t>textarea</w:t>
            </w:r>
            <w:proofErr w:type="spellEnd"/>
            <w:r>
              <w:rPr>
                <w:rFonts w:asciiTheme="minorHAnsi" w:hAnsiTheme="minorHAnsi"/>
              </w:rPr>
              <w:t xml:space="preserve"> displays empty.</w:t>
            </w:r>
          </w:p>
        </w:tc>
        <w:tc>
          <w:tcPr>
            <w:tcW w:w="1260" w:type="dxa"/>
          </w:tcPr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D76568" w:rsidRPr="00FF5201" w:rsidTr="00FA3563">
        <w:trPr>
          <w:cantSplit/>
        </w:trPr>
        <w:tc>
          <w:tcPr>
            <w:tcW w:w="900" w:type="dxa"/>
          </w:tcPr>
          <w:p w:rsidR="00D76568" w:rsidRPr="00FF5201" w:rsidRDefault="00D76568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D76568" w:rsidRDefault="00D7656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</w:t>
            </w:r>
            <w:r w:rsidR="00A11ABC">
              <w:rPr>
                <w:rFonts w:asciiTheme="minorHAnsi" w:hAnsiTheme="minorHAnsi"/>
                <w:bCs/>
                <w:szCs w:val="20"/>
              </w:rPr>
              <w:t>6</w:t>
            </w:r>
            <w:r>
              <w:rPr>
                <w:rFonts w:asciiTheme="minorHAnsi" w:hAnsiTheme="minorHAnsi"/>
                <w:bCs/>
                <w:szCs w:val="20"/>
              </w:rPr>
              <w:t>:</w:t>
            </w:r>
          </w:p>
          <w:p w:rsidR="00D76568" w:rsidRDefault="00D7656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“Other”  </w:t>
            </w:r>
            <w:r w:rsidR="006D002C">
              <w:rPr>
                <w:rFonts w:asciiTheme="minorHAnsi" w:hAnsiTheme="minorHAnsi"/>
                <w:bCs/>
                <w:szCs w:val="20"/>
              </w:rPr>
              <w:t>in</w:t>
            </w:r>
            <w:r>
              <w:rPr>
                <w:rFonts w:asciiTheme="minorHAnsi" w:hAnsiTheme="minorHAnsi"/>
                <w:bCs/>
                <w:szCs w:val="20"/>
              </w:rPr>
              <w:t xml:space="preserve">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6D002C" w:rsidRDefault="006D002C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reviewer in the </w:t>
            </w:r>
            <w:r w:rsidR="002421C9">
              <w:rPr>
                <w:rFonts w:asciiTheme="minorHAnsi" w:hAnsiTheme="minorHAnsi"/>
                <w:bCs/>
                <w:szCs w:val="20"/>
              </w:rPr>
              <w:t>“Reassign To:”</w:t>
            </w:r>
            <w:r w:rsidR="00174360">
              <w:rPr>
                <w:rFonts w:asciiTheme="minorHAnsi" w:hAnsiTheme="minorHAnsi"/>
                <w:bCs/>
                <w:szCs w:val="20"/>
              </w:rPr>
              <w:t xml:space="preserve"> </w:t>
            </w:r>
            <w:proofErr w:type="spellStart"/>
            <w:r w:rsidR="00174360"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 w:rsidR="00174360">
              <w:rPr>
                <w:rFonts w:asciiTheme="minorHAnsi" w:hAnsiTheme="minorHAnsi"/>
                <w:bCs/>
                <w:szCs w:val="20"/>
              </w:rPr>
              <w:t>;</w:t>
            </w:r>
          </w:p>
          <w:p w:rsidR="00D76568" w:rsidRDefault="00D7656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D76568" w:rsidRDefault="00D76568" w:rsidP="00190E9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</w:t>
            </w:r>
            <w:r w:rsidR="00190E9F">
              <w:rPr>
                <w:rFonts w:asciiTheme="minorHAnsi" w:hAnsiTheme="minorHAnsi"/>
                <w:bCs/>
                <w:szCs w:val="20"/>
              </w:rPr>
              <w:t>Reassign</w:t>
            </w:r>
            <w:r>
              <w:rPr>
                <w:rFonts w:asciiTheme="minorHAnsi" w:hAnsiTheme="minorHAnsi"/>
                <w:bCs/>
                <w:szCs w:val="20"/>
              </w:rPr>
              <w:t>” button on the Modal Dialog.</w:t>
            </w:r>
          </w:p>
        </w:tc>
        <w:tc>
          <w:tcPr>
            <w:tcW w:w="4500" w:type="dxa"/>
          </w:tcPr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966370">
              <w:rPr>
                <w:rFonts w:asciiTheme="minorHAnsi" w:hAnsiTheme="minorHAnsi"/>
                <w:bCs/>
              </w:rPr>
              <w:t>Reassign</w:t>
            </w:r>
            <w:r w:rsidR="00966370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r w:rsidR="007061D1">
              <w:rPr>
                <w:rFonts w:asciiTheme="minorHAnsi" w:hAnsiTheme="minorHAnsi"/>
              </w:rPr>
              <w:t>reassigned</w:t>
            </w:r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D76568" w:rsidRDefault="00D76568" w:rsidP="00592A5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592A5C">
              <w:rPr>
                <w:rFonts w:asciiTheme="minorHAnsi" w:hAnsiTheme="minorHAnsi"/>
              </w:rPr>
              <w:t>Status</w:t>
            </w:r>
            <w:r>
              <w:rPr>
                <w:rFonts w:asciiTheme="minorHAnsi" w:hAnsiTheme="minorHAnsi"/>
              </w:rPr>
              <w:t>:” and “</w:t>
            </w:r>
            <w:r w:rsidR="00592A5C">
              <w:rPr>
                <w:rFonts w:asciiTheme="minorHAnsi" w:hAnsiTheme="minorHAnsi"/>
              </w:rPr>
              <w:t>Pending Reviewer</w:t>
            </w:r>
            <w:r>
              <w:rPr>
                <w:rFonts w:asciiTheme="minorHAnsi" w:hAnsiTheme="minorHAnsi"/>
              </w:rPr>
              <w:t xml:space="preserve">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  <w:p w:rsidR="00126BA9" w:rsidRDefault="00126BA9" w:rsidP="00592A5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26BA9" w:rsidRDefault="00126BA9" w:rsidP="00592A5C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:rsidR="00D76568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D76568" w:rsidRPr="00FF5201" w:rsidRDefault="00D7656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71120B" w:rsidRPr="00FF5201" w:rsidTr="00FA3563">
        <w:trPr>
          <w:cantSplit/>
        </w:trPr>
        <w:tc>
          <w:tcPr>
            <w:tcW w:w="900" w:type="dxa"/>
          </w:tcPr>
          <w:p w:rsidR="0071120B" w:rsidRPr="00FF5201" w:rsidRDefault="0071120B" w:rsidP="00602065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71120B" w:rsidRDefault="0071120B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test#6:</w:t>
            </w:r>
          </w:p>
          <w:p w:rsidR="0071120B" w:rsidRDefault="0071120B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“Other”  in the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71120B" w:rsidRDefault="0071120B" w:rsidP="0071120B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elect a reviewer in the “Reassign To:”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71120B" w:rsidRDefault="0071120B" w:rsidP="0071120B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71120B" w:rsidRDefault="0071120B" w:rsidP="0071120B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“Reassign” button on the Modal Dialog.</w:t>
            </w:r>
          </w:p>
        </w:tc>
        <w:tc>
          <w:tcPr>
            <w:tcW w:w="4500" w:type="dxa"/>
          </w:tcPr>
          <w:p w:rsidR="0071120B" w:rsidRDefault="0071120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 textbox displays under 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for users to enter a reason.</w:t>
            </w:r>
          </w:p>
          <w:p w:rsidR="005504D6" w:rsidRDefault="005504D6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504D6" w:rsidRDefault="005504D6" w:rsidP="005504D6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764DAA">
              <w:t>Reassign</w:t>
            </w:r>
            <w:r>
              <w:t xml:space="preserve">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71120B" w:rsidRDefault="0071120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30615" w:rsidRDefault="00C30615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reassigned.” message displays for 2 seconds above the Search Result, then disappears with the Search Result.  </w:t>
            </w:r>
          </w:p>
          <w:p w:rsidR="00C30615" w:rsidRDefault="00C30615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71120B" w:rsidRDefault="00C30615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“Status:” and “Pending Reviewer:”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  <w:p w:rsidR="00993089" w:rsidRDefault="00993089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993089" w:rsidRDefault="00993089" w:rsidP="00C3061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:rsidR="0071120B" w:rsidRDefault="00BC380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71120B" w:rsidRPr="00FF5201" w:rsidRDefault="0071120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8E1823" w:rsidRDefault="008E1823" w:rsidP="005357AE">
      <w:pPr>
        <w:rPr>
          <w:sz w:val="18"/>
        </w:rPr>
      </w:pPr>
    </w:p>
    <w:p w:rsidR="008E1823" w:rsidRDefault="008E1823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E1823" w:rsidTr="00E208DF">
        <w:trPr>
          <w:tblHeader/>
        </w:trPr>
        <w:tc>
          <w:tcPr>
            <w:tcW w:w="2549" w:type="dxa"/>
            <w:shd w:val="solid" w:color="auto" w:fill="000000"/>
          </w:tcPr>
          <w:p w:rsidR="008E1823" w:rsidRDefault="008E1823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8E1823" w:rsidRDefault="008E1823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8E1823" w:rsidTr="00E208DF">
        <w:tc>
          <w:tcPr>
            <w:tcW w:w="2549" w:type="dxa"/>
          </w:tcPr>
          <w:p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8E1823" w:rsidRPr="00566C25" w:rsidRDefault="00CE3219" w:rsidP="00E208D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9820A2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  <w:i/>
              </w:rPr>
              <w:t>MANAGELOG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4</w:t>
            </w:r>
          </w:p>
        </w:tc>
      </w:tr>
      <w:tr w:rsidR="008E1823" w:rsidTr="00E208DF">
        <w:tc>
          <w:tcPr>
            <w:tcW w:w="2549" w:type="dxa"/>
          </w:tcPr>
          <w:p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8E1823" w:rsidRPr="00566C25" w:rsidRDefault="008E1823" w:rsidP="00E208DF">
            <w:pPr>
              <w:rPr>
                <w:rFonts w:asciiTheme="minorHAnsi" w:hAnsiTheme="minorHAnsi"/>
              </w:rPr>
            </w:pPr>
          </w:p>
        </w:tc>
      </w:tr>
      <w:tr w:rsidR="008E1823" w:rsidTr="00E208DF">
        <w:tc>
          <w:tcPr>
            <w:tcW w:w="2549" w:type="dxa"/>
          </w:tcPr>
          <w:p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8E1823" w:rsidRPr="00566C25" w:rsidRDefault="008E1823" w:rsidP="00E208DF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8E1823" w:rsidTr="00E208DF">
        <w:tc>
          <w:tcPr>
            <w:tcW w:w="2549" w:type="dxa"/>
          </w:tcPr>
          <w:p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8E1823" w:rsidRPr="00566C25" w:rsidRDefault="008E1823" w:rsidP="00E208DF">
            <w:pPr>
              <w:rPr>
                <w:rFonts w:asciiTheme="minorHAnsi" w:hAnsiTheme="minorHAnsi"/>
              </w:rPr>
            </w:pPr>
          </w:p>
        </w:tc>
      </w:tr>
      <w:tr w:rsidR="008E1823" w:rsidTr="00E208DF">
        <w:tc>
          <w:tcPr>
            <w:tcW w:w="2549" w:type="dxa"/>
          </w:tcPr>
          <w:p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8E1823" w:rsidRPr="00566C25" w:rsidRDefault="008E1823" w:rsidP="00E208DF">
            <w:pPr>
              <w:rPr>
                <w:rFonts w:asciiTheme="minorHAnsi" w:hAnsiTheme="minorHAnsi"/>
              </w:rPr>
            </w:pPr>
          </w:p>
        </w:tc>
      </w:tr>
      <w:tr w:rsidR="008E1823" w:rsidTr="00E208DF">
        <w:tc>
          <w:tcPr>
            <w:tcW w:w="2549" w:type="dxa"/>
          </w:tcPr>
          <w:p w:rsidR="008E1823" w:rsidRPr="00566C25" w:rsidRDefault="008E1823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8E1823" w:rsidRPr="00566C25" w:rsidRDefault="008E1823" w:rsidP="00DC0212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Admin User - </w:t>
            </w:r>
            <w:r w:rsidR="00DC0212">
              <w:rPr>
                <w:rFonts w:asciiTheme="minorHAnsi" w:hAnsiTheme="minorHAnsi"/>
              </w:rPr>
              <w:t>Reactivate</w:t>
            </w:r>
            <w:r>
              <w:rPr>
                <w:rFonts w:asciiTheme="minorHAnsi" w:hAnsiTheme="minorHAnsi"/>
              </w:rPr>
              <w:t xml:space="preserve"> Employee Logs</w:t>
            </w:r>
          </w:p>
        </w:tc>
      </w:tr>
    </w:tbl>
    <w:p w:rsidR="00D76568" w:rsidRDefault="00D76568" w:rsidP="005357AE">
      <w:pPr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03735" w:rsidRPr="00FF5201" w:rsidTr="00E208DF">
        <w:trPr>
          <w:cantSplit/>
          <w:tblHeader/>
        </w:trPr>
        <w:tc>
          <w:tcPr>
            <w:tcW w:w="900" w:type="dxa"/>
            <w:shd w:val="clear" w:color="auto" w:fill="A6A6A6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Pr="009B0158" w:rsidRDefault="00503735" w:rsidP="00C11BBE">
            <w:pPr>
              <w:pStyle w:val="CSETableText"/>
              <w:ind w:left="159"/>
            </w:pPr>
            <w:r>
              <w:t>Click “</w:t>
            </w:r>
            <w:r w:rsidR="00C11BBE">
              <w:t>Reactivate</w:t>
            </w:r>
            <w:r>
              <w:t xml:space="preserve"> Employee Logs” menu item</w:t>
            </w:r>
            <w:r w:rsidR="00ED3570">
              <w:t xml:space="preserve"> under “Manage Employee Logs”</w:t>
            </w:r>
          </w:p>
        </w:tc>
        <w:tc>
          <w:tcPr>
            <w:tcW w:w="450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DF7457">
              <w:t xml:space="preserve">Reactivate </w:t>
            </w:r>
            <w:r>
              <w:rPr>
                <w:rFonts w:asciiTheme="minorHAnsi" w:hAnsiTheme="minorHAnsi"/>
              </w:rPr>
              <w:t xml:space="preserve">Employee Logs” Search page displays with the following three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>: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Module: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Type: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Employee: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“Module:”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the following: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Supervisor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LSA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the following: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</w:t>
            </w:r>
          </w:p>
          <w:p w:rsidR="00503735" w:rsidRPr="00152CF8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Warning</w:t>
            </w:r>
          </w:p>
        </w:tc>
        <w:tc>
          <w:tcPr>
            <w:tcW w:w="126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</w:t>
            </w:r>
            <w:r w:rsidR="00B159A2">
              <w:t xml:space="preserve">Reactivate </w:t>
            </w:r>
            <w:r>
              <w:rPr>
                <w:rFonts w:asciiTheme="minorHAnsi" w:hAnsiTheme="minorHAnsi"/>
                <w:bCs/>
                <w:szCs w:val="20"/>
              </w:rPr>
              <w:t>Employee Logs” Search page:</w:t>
            </w:r>
          </w:p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module in “Module:”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type in “Type:”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</w:tc>
        <w:tc>
          <w:tcPr>
            <w:tcW w:w="4500" w:type="dxa"/>
          </w:tcPr>
          <w:p w:rsidR="00503735" w:rsidRDefault="00503735" w:rsidP="00560445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“Employee:”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employees from ALL sites for the selected Module and Type</w:t>
            </w:r>
            <w:r w:rsidR="00560445">
              <w:rPr>
                <w:rFonts w:asciiTheme="minorHAnsi" w:hAnsiTheme="minorHAnsi"/>
              </w:rPr>
              <w:t xml:space="preserve"> having logs that have been inactivated</w:t>
            </w:r>
          </w:p>
        </w:tc>
        <w:tc>
          <w:tcPr>
            <w:tcW w:w="126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Test#2:</w:t>
            </w:r>
          </w:p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an employee from “Employee:”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“Search” button</w:t>
            </w:r>
          </w:p>
        </w:tc>
        <w:tc>
          <w:tcPr>
            <w:tcW w:w="450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Test#3:</w:t>
            </w:r>
          </w:p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:rsidR="00503735" w:rsidRPr="00152CF8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B404CD">
              <w:t>Reactivate</w:t>
            </w:r>
            <w:r>
              <w:rPr>
                <w:rFonts w:asciiTheme="minorHAnsi" w:hAnsiTheme="minorHAnsi"/>
              </w:rPr>
              <w:t>” button displays above the Search Result section.</w:t>
            </w:r>
          </w:p>
        </w:tc>
        <w:tc>
          <w:tcPr>
            <w:tcW w:w="126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Test#4:</w:t>
            </w:r>
          </w:p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</w:t>
            </w:r>
            <w:r w:rsidR="00BC2EC8">
              <w:t>Reactivate</w:t>
            </w:r>
            <w:r>
              <w:rPr>
                <w:rFonts w:asciiTheme="minorHAnsi" w:hAnsiTheme="minorHAnsi"/>
                <w:bCs/>
                <w:szCs w:val="20"/>
              </w:rPr>
              <w:t>” button.</w:t>
            </w:r>
          </w:p>
        </w:tc>
        <w:tc>
          <w:tcPr>
            <w:tcW w:w="450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F71671">
              <w:t xml:space="preserve">Reactivate </w:t>
            </w:r>
            <w:r>
              <w:rPr>
                <w:rFonts w:asciiTheme="minorHAnsi" w:hAnsiTheme="minorHAnsi"/>
              </w:rPr>
              <w:t>Employee Logs” Modal Dialog displays.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reasons for the selected module and type.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“Comment:” </w:t>
            </w:r>
            <w:proofErr w:type="spellStart"/>
            <w:r>
              <w:rPr>
                <w:rFonts w:asciiTheme="minorHAnsi" w:hAnsiTheme="minorHAnsi"/>
              </w:rPr>
              <w:t>textarea</w:t>
            </w:r>
            <w:proofErr w:type="spellEnd"/>
            <w:r>
              <w:rPr>
                <w:rFonts w:asciiTheme="minorHAnsi" w:hAnsiTheme="minorHAnsi"/>
              </w:rPr>
              <w:t xml:space="preserve"> displays empty.</w:t>
            </w:r>
          </w:p>
        </w:tc>
        <w:tc>
          <w:tcPr>
            <w:tcW w:w="126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“Other”  from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</w:t>
            </w:r>
            <w:r w:rsidR="009133F5">
              <w:t>Reactivate</w:t>
            </w:r>
            <w:r>
              <w:rPr>
                <w:rFonts w:asciiTheme="minorHAnsi" w:hAnsiTheme="minorHAnsi"/>
                <w:bCs/>
                <w:szCs w:val="20"/>
              </w:rPr>
              <w:t>” button on the Modal Dialog.</w:t>
            </w:r>
          </w:p>
        </w:tc>
        <w:tc>
          <w:tcPr>
            <w:tcW w:w="450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="005036F6">
              <w:t xml:space="preserve">Reactivate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r w:rsidR="005036F6">
              <w:rPr>
                <w:rFonts w:asciiTheme="minorHAnsi" w:hAnsiTheme="minorHAnsi"/>
              </w:rPr>
              <w:t>reactivated</w:t>
            </w:r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and “Employee:”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  <w:p w:rsidR="00CD06E7" w:rsidRDefault="00CD06E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CD06E7" w:rsidRDefault="00CD06E7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503735" w:rsidRPr="00FF5201" w:rsidTr="00863922">
        <w:trPr>
          <w:cantSplit/>
        </w:trPr>
        <w:tc>
          <w:tcPr>
            <w:tcW w:w="900" w:type="dxa"/>
          </w:tcPr>
          <w:p w:rsidR="00503735" w:rsidRPr="00FF5201" w:rsidRDefault="00503735" w:rsidP="00602065">
            <w:pPr>
              <w:pStyle w:val="Header"/>
              <w:numPr>
                <w:ilvl w:val="0"/>
                <w:numId w:val="4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503735" w:rsidRDefault="00503735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“Other”  in the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</w:t>
            </w:r>
            <w:r w:rsidR="006D629F">
              <w:rPr>
                <w:rFonts w:asciiTheme="minorHAnsi" w:hAnsiTheme="minorHAnsi"/>
                <w:bCs/>
                <w:szCs w:val="20"/>
              </w:rPr>
              <w:t>Reactivate</w:t>
            </w:r>
            <w:r>
              <w:rPr>
                <w:rFonts w:asciiTheme="minorHAnsi" w:hAnsiTheme="minorHAnsi"/>
                <w:bCs/>
                <w:szCs w:val="20"/>
              </w:rPr>
              <w:t>” button on the Modal Dialog.</w:t>
            </w:r>
          </w:p>
          <w:p w:rsidR="00503735" w:rsidRDefault="00503735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 textbox displays under 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for users to enter a reason.</w:t>
            </w:r>
          </w:p>
          <w:p w:rsidR="00081932" w:rsidRDefault="0008193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81932" w:rsidRDefault="00081932" w:rsidP="00081932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>
              <w:t xml:space="preserve">Reactivate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r w:rsidR="009B1F2F">
              <w:rPr>
                <w:rFonts w:asciiTheme="minorHAnsi" w:hAnsiTheme="minorHAnsi"/>
              </w:rPr>
              <w:t>reactivated</w:t>
            </w:r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503735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and “Employee:”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  <w:p w:rsidR="001B2866" w:rsidRDefault="001B2866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1B2866" w:rsidRDefault="001B2866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:rsidR="00503735" w:rsidRDefault="00BC380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503735" w:rsidRPr="00FF5201" w:rsidRDefault="00503735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03735" w:rsidRDefault="00503735" w:rsidP="005357AE">
      <w:pPr>
        <w:rPr>
          <w:sz w:val="18"/>
        </w:rPr>
      </w:pPr>
    </w:p>
    <w:p w:rsidR="001B3E49" w:rsidRDefault="00B3168B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1B3E49" w:rsidTr="00E208DF">
        <w:trPr>
          <w:tblHeader/>
        </w:trPr>
        <w:tc>
          <w:tcPr>
            <w:tcW w:w="2549" w:type="dxa"/>
            <w:shd w:val="solid" w:color="auto" w:fill="000000"/>
          </w:tcPr>
          <w:p w:rsidR="001B3E49" w:rsidRDefault="001B3E49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1B3E49" w:rsidRDefault="001B3E49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1B3E49" w:rsidTr="00E208DF">
        <w:tc>
          <w:tcPr>
            <w:tcW w:w="2549" w:type="dxa"/>
          </w:tcPr>
          <w:p w:rsidR="001B3E49" w:rsidRPr="00566C25" w:rsidRDefault="001B3E4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1B3E49" w:rsidRPr="00566C25" w:rsidRDefault="00B379E9" w:rsidP="00E208D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416127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  <w:i/>
              </w:rPr>
              <w:t>MANAGELOG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5</w:t>
            </w:r>
          </w:p>
        </w:tc>
      </w:tr>
      <w:tr w:rsidR="001B3E49" w:rsidTr="00E208DF">
        <w:tc>
          <w:tcPr>
            <w:tcW w:w="2549" w:type="dxa"/>
          </w:tcPr>
          <w:p w:rsidR="001B3E49" w:rsidRPr="00566C25" w:rsidRDefault="001B3E4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1B3E49" w:rsidRPr="00566C25" w:rsidRDefault="001B3E49" w:rsidP="00E208DF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New</w:t>
            </w:r>
          </w:p>
        </w:tc>
      </w:tr>
      <w:tr w:rsidR="001B3E49" w:rsidTr="00E208DF">
        <w:tc>
          <w:tcPr>
            <w:tcW w:w="2549" w:type="dxa"/>
          </w:tcPr>
          <w:p w:rsidR="001B3E49" w:rsidRPr="00566C25" w:rsidRDefault="001B3E4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1B3E49" w:rsidRPr="00566C25" w:rsidRDefault="001B3E49" w:rsidP="00E208DF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1B3E49" w:rsidTr="00E208DF">
        <w:tc>
          <w:tcPr>
            <w:tcW w:w="2549" w:type="dxa"/>
          </w:tcPr>
          <w:p w:rsidR="001B3E49" w:rsidRPr="00566C25" w:rsidRDefault="001B3E4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1B3E49" w:rsidRPr="00566C25" w:rsidRDefault="001B3E49" w:rsidP="00E208DF">
            <w:pPr>
              <w:rPr>
                <w:rFonts w:asciiTheme="minorHAnsi" w:hAnsiTheme="minorHAnsi"/>
              </w:rPr>
            </w:pPr>
          </w:p>
        </w:tc>
      </w:tr>
      <w:tr w:rsidR="001B3E49" w:rsidTr="00E208DF">
        <w:tc>
          <w:tcPr>
            <w:tcW w:w="2549" w:type="dxa"/>
          </w:tcPr>
          <w:p w:rsidR="001B3E49" w:rsidRPr="00566C25" w:rsidRDefault="001B3E4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1B3E49" w:rsidRPr="00566C25" w:rsidRDefault="001B3E49" w:rsidP="00E208DF">
            <w:pPr>
              <w:rPr>
                <w:rFonts w:asciiTheme="minorHAnsi" w:hAnsiTheme="minorHAnsi"/>
              </w:rPr>
            </w:pPr>
          </w:p>
        </w:tc>
      </w:tr>
      <w:tr w:rsidR="001B3E49" w:rsidTr="00E208DF">
        <w:tc>
          <w:tcPr>
            <w:tcW w:w="2549" w:type="dxa"/>
          </w:tcPr>
          <w:p w:rsidR="001B3E49" w:rsidRPr="00566C25" w:rsidRDefault="001B3E4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1B3E49" w:rsidRPr="00566C25" w:rsidRDefault="006E1826" w:rsidP="00E208D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CoachingLog</w:t>
            </w:r>
            <w:proofErr w:type="spellEnd"/>
            <w:r w:rsidR="001B3E49">
              <w:rPr>
                <w:rFonts w:asciiTheme="minorHAnsi" w:hAnsiTheme="minorHAnsi"/>
              </w:rPr>
              <w:t xml:space="preserve"> User - Main Menu</w:t>
            </w:r>
          </w:p>
        </w:tc>
      </w:tr>
    </w:tbl>
    <w:p w:rsidR="00B3168B" w:rsidRDefault="00B3168B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050"/>
        <w:gridCol w:w="4410"/>
        <w:gridCol w:w="1260"/>
        <w:gridCol w:w="2880"/>
      </w:tblGrid>
      <w:tr w:rsidR="00B15BFE" w:rsidRPr="00FF5201" w:rsidTr="00E208DF">
        <w:trPr>
          <w:cantSplit/>
          <w:tblHeader/>
        </w:trPr>
        <w:tc>
          <w:tcPr>
            <w:tcW w:w="900" w:type="dxa"/>
            <w:shd w:val="clear" w:color="auto" w:fill="A6A6A6"/>
          </w:tcPr>
          <w:p w:rsidR="00B15BFE" w:rsidRPr="00FF5201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4050" w:type="dxa"/>
            <w:shd w:val="clear" w:color="auto" w:fill="A6A6A6"/>
          </w:tcPr>
          <w:p w:rsidR="00B15BFE" w:rsidRPr="00FF5201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410" w:type="dxa"/>
            <w:shd w:val="clear" w:color="auto" w:fill="A6A6A6"/>
          </w:tcPr>
          <w:p w:rsidR="00B15BFE" w:rsidRPr="00FF5201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15BFE" w:rsidRPr="00FF5201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B15BFE" w:rsidRPr="00FF5201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B15BFE" w:rsidRPr="00FF5201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B15BFE" w:rsidRPr="00FF5201" w:rsidTr="00E208DF">
        <w:trPr>
          <w:cantSplit/>
        </w:trPr>
        <w:tc>
          <w:tcPr>
            <w:tcW w:w="900" w:type="dxa"/>
          </w:tcPr>
          <w:p w:rsidR="00B15BFE" w:rsidRPr="00FF5201" w:rsidRDefault="00B15BFE" w:rsidP="00602065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4050" w:type="dxa"/>
          </w:tcPr>
          <w:p w:rsidR="00B15BFE" w:rsidRDefault="00B15BFE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Log in as </w:t>
            </w:r>
            <w:r w:rsidR="005038A2">
              <w:rPr>
                <w:rFonts w:asciiTheme="minorHAnsi" w:hAnsiTheme="minorHAnsi"/>
                <w:bCs/>
                <w:szCs w:val="20"/>
              </w:rPr>
              <w:t>coaching log user</w:t>
            </w:r>
            <w:r>
              <w:rPr>
                <w:rFonts w:asciiTheme="minorHAnsi" w:hAnsiTheme="minorHAnsi"/>
                <w:bCs/>
                <w:szCs w:val="20"/>
              </w:rPr>
              <w:t>.</w:t>
            </w:r>
          </w:p>
          <w:p w:rsidR="00B15BFE" w:rsidRDefault="00B15BFE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(</w:t>
            </w:r>
            <w:r w:rsidR="00F7508F">
              <w:rPr>
                <w:rFonts w:asciiTheme="minorHAnsi" w:hAnsiTheme="minorHAnsi"/>
                <w:bCs/>
                <w:szCs w:val="20"/>
              </w:rPr>
              <w:t xml:space="preserve">Only </w:t>
            </w:r>
            <w:r>
              <w:rPr>
                <w:rFonts w:asciiTheme="minorHAnsi" w:hAnsiTheme="minorHAnsi"/>
                <w:bCs/>
                <w:szCs w:val="20"/>
              </w:rPr>
              <w:t>“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Coaching</w:t>
            </w:r>
            <w:r w:rsidR="00F7508F">
              <w:rPr>
                <w:rFonts w:asciiTheme="minorHAnsi" w:hAnsiTheme="minorHAnsi"/>
                <w:bCs/>
                <w:szCs w:val="20"/>
              </w:rPr>
              <w:t>User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”</w:t>
            </w:r>
            <w:r w:rsidR="00F7508F">
              <w:rPr>
                <w:rFonts w:asciiTheme="minorHAnsi" w:hAnsiTheme="minorHAnsi"/>
                <w:bCs/>
                <w:szCs w:val="20"/>
              </w:rPr>
              <w:t xml:space="preserve"> </w:t>
            </w:r>
            <w:r>
              <w:rPr>
                <w:rFonts w:asciiTheme="minorHAnsi" w:hAnsiTheme="minorHAnsi"/>
                <w:bCs/>
                <w:szCs w:val="20"/>
              </w:rPr>
              <w:t xml:space="preserve">role in table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AT_User_Role_Link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)</w:t>
            </w:r>
          </w:p>
          <w:p w:rsidR="00B15BFE" w:rsidRDefault="00B15BFE" w:rsidP="00E208DF">
            <w:pPr>
              <w:pStyle w:val="CSETableText"/>
              <w:ind w:left="159"/>
            </w:pPr>
          </w:p>
          <w:p w:rsidR="00B15BFE" w:rsidRPr="00F12AF5" w:rsidRDefault="00E208DF" w:rsidP="00E208DF">
            <w:pPr>
              <w:pStyle w:val="CSETableText"/>
              <w:ind w:left="159"/>
            </w:pPr>
            <w:hyperlink r:id="rId10" w:history="1">
              <w:r w:rsidR="00B15BFE" w:rsidRPr="00F14255">
                <w:rPr>
                  <w:rStyle w:val="Hyperlink"/>
                </w:rPr>
                <w:t>https://f3420-mpmd01.vangent.local/eCLAdmin</w:t>
              </w:r>
            </w:hyperlink>
          </w:p>
        </w:tc>
        <w:tc>
          <w:tcPr>
            <w:tcW w:w="4410" w:type="dxa"/>
          </w:tcPr>
          <w:p w:rsidR="00B15BFE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Main</w:t>
            </w:r>
            <w:r w:rsidRPr="0057471C">
              <w:rPr>
                <w:rFonts w:asciiTheme="minorHAnsi" w:hAnsiTheme="minorHAnsi"/>
              </w:rPr>
              <w:t xml:space="preserve"> page successfully </w:t>
            </w:r>
            <w:r>
              <w:rPr>
                <w:rFonts w:asciiTheme="minorHAnsi" w:hAnsiTheme="minorHAnsi"/>
              </w:rPr>
              <w:t>displays.</w:t>
            </w:r>
          </w:p>
          <w:p w:rsidR="00B15BFE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B15BFE" w:rsidRPr="001F275D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 w:rsidRPr="001F275D">
              <w:rPr>
                <w:rFonts w:asciiTheme="minorHAnsi" w:hAnsiTheme="minorHAnsi"/>
              </w:rPr>
              <w:t>The following three menu items display under “Manage Employee Logs”:</w:t>
            </w:r>
          </w:p>
          <w:p w:rsidR="00B15BFE" w:rsidRPr="001F275D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Inactivate Employee Logs</w:t>
            </w:r>
          </w:p>
          <w:p w:rsidR="00B15BFE" w:rsidRPr="001F275D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  <w:b/>
              </w:rPr>
            </w:pPr>
            <w:r w:rsidRPr="001F275D">
              <w:rPr>
                <w:rFonts w:asciiTheme="minorHAnsi" w:hAnsiTheme="minorHAnsi"/>
                <w:b/>
              </w:rPr>
              <w:t>Reassign Employee Logs</w:t>
            </w:r>
          </w:p>
        </w:tc>
        <w:tc>
          <w:tcPr>
            <w:tcW w:w="1260" w:type="dxa"/>
          </w:tcPr>
          <w:p w:rsidR="00B15BFE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B15BFE" w:rsidRPr="00FF5201" w:rsidRDefault="00B15BFE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534E7F" w:rsidRDefault="00534E7F">
      <w:pPr>
        <w:overflowPunct/>
        <w:autoSpaceDE/>
        <w:autoSpaceDN/>
        <w:adjustRightInd/>
        <w:textAlignment w:val="auto"/>
        <w:rPr>
          <w:sz w:val="18"/>
        </w:rPr>
      </w:pPr>
    </w:p>
    <w:p w:rsidR="00534E7F" w:rsidRDefault="00534E7F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962F7" w:rsidTr="00E208DF">
        <w:trPr>
          <w:tblHeader/>
        </w:trPr>
        <w:tc>
          <w:tcPr>
            <w:tcW w:w="2549" w:type="dxa"/>
            <w:shd w:val="solid" w:color="auto" w:fill="000000"/>
          </w:tcPr>
          <w:p w:rsidR="00F962F7" w:rsidRDefault="00F962F7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F962F7" w:rsidRDefault="00F962F7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F962F7" w:rsidTr="00E208DF">
        <w:tc>
          <w:tcPr>
            <w:tcW w:w="2549" w:type="dxa"/>
          </w:tcPr>
          <w:p w:rsidR="00F962F7" w:rsidRPr="00566C25" w:rsidRDefault="00F962F7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F962F7" w:rsidRPr="00566C25" w:rsidRDefault="00EF1076" w:rsidP="00E208D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6F11D8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  <w:i/>
              </w:rPr>
              <w:t>MANAGELOG</w:t>
            </w:r>
            <w:r>
              <w:rPr>
                <w:rFonts w:asciiTheme="minorHAnsi" w:hAnsiTheme="minorHAnsi"/>
              </w:rPr>
              <w:t>06</w:t>
            </w:r>
          </w:p>
        </w:tc>
      </w:tr>
      <w:tr w:rsidR="00F962F7" w:rsidTr="00E208DF">
        <w:tc>
          <w:tcPr>
            <w:tcW w:w="2549" w:type="dxa"/>
          </w:tcPr>
          <w:p w:rsidR="00F962F7" w:rsidRPr="00566C25" w:rsidRDefault="00F962F7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F962F7" w:rsidRPr="00566C25" w:rsidRDefault="00F962F7" w:rsidP="00E208DF">
            <w:pPr>
              <w:rPr>
                <w:rFonts w:asciiTheme="minorHAnsi" w:hAnsiTheme="minorHAnsi"/>
              </w:rPr>
            </w:pPr>
          </w:p>
        </w:tc>
      </w:tr>
      <w:tr w:rsidR="00F962F7" w:rsidTr="00E208DF">
        <w:tc>
          <w:tcPr>
            <w:tcW w:w="2549" w:type="dxa"/>
          </w:tcPr>
          <w:p w:rsidR="00F962F7" w:rsidRPr="00566C25" w:rsidRDefault="00F962F7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F962F7" w:rsidRPr="00566C25" w:rsidRDefault="00F962F7" w:rsidP="00E208DF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F962F7" w:rsidTr="00E208DF">
        <w:tc>
          <w:tcPr>
            <w:tcW w:w="2549" w:type="dxa"/>
          </w:tcPr>
          <w:p w:rsidR="00F962F7" w:rsidRPr="00566C25" w:rsidRDefault="00F962F7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F962F7" w:rsidRPr="00566C25" w:rsidRDefault="00F962F7" w:rsidP="00E208DF">
            <w:pPr>
              <w:rPr>
                <w:rFonts w:asciiTheme="minorHAnsi" w:hAnsiTheme="minorHAnsi"/>
              </w:rPr>
            </w:pPr>
          </w:p>
        </w:tc>
      </w:tr>
      <w:tr w:rsidR="00F962F7" w:rsidTr="00E208DF">
        <w:tc>
          <w:tcPr>
            <w:tcW w:w="2549" w:type="dxa"/>
          </w:tcPr>
          <w:p w:rsidR="00F962F7" w:rsidRPr="00566C25" w:rsidRDefault="00F962F7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F962F7" w:rsidRPr="00566C25" w:rsidRDefault="00F962F7" w:rsidP="00E208DF">
            <w:pPr>
              <w:rPr>
                <w:rFonts w:asciiTheme="minorHAnsi" w:hAnsiTheme="minorHAnsi"/>
              </w:rPr>
            </w:pPr>
          </w:p>
        </w:tc>
      </w:tr>
      <w:tr w:rsidR="00F962F7" w:rsidTr="00E208DF">
        <w:tc>
          <w:tcPr>
            <w:tcW w:w="2549" w:type="dxa"/>
          </w:tcPr>
          <w:p w:rsidR="00F962F7" w:rsidRPr="00566C25" w:rsidRDefault="00F962F7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F962F7" w:rsidRPr="00566C25" w:rsidRDefault="00C04DB0" w:rsidP="00E208D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CoachingLog</w:t>
            </w:r>
            <w:proofErr w:type="spellEnd"/>
            <w:r w:rsidR="00F962F7">
              <w:rPr>
                <w:rFonts w:asciiTheme="minorHAnsi" w:hAnsiTheme="minorHAnsi"/>
              </w:rPr>
              <w:t xml:space="preserve"> User -  Inactivate Employee Logs</w:t>
            </w:r>
          </w:p>
        </w:tc>
      </w:tr>
    </w:tbl>
    <w:p w:rsidR="001B3E49" w:rsidRDefault="001B3E49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B04A2" w:rsidRPr="00FF5201" w:rsidTr="00E208DF">
        <w:trPr>
          <w:cantSplit/>
          <w:tblHeader/>
        </w:trPr>
        <w:tc>
          <w:tcPr>
            <w:tcW w:w="900" w:type="dxa"/>
            <w:shd w:val="clear" w:color="auto" w:fill="A6A6A6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0B04A2" w:rsidRPr="00FF5201" w:rsidTr="00E208DF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Pr="009B0158" w:rsidRDefault="000B04A2" w:rsidP="00E208DF">
            <w:pPr>
              <w:pStyle w:val="CSETableText"/>
              <w:ind w:left="159"/>
            </w:pPr>
            <w:r>
              <w:t>Click “Inactivate Employee Logs” menu item under “Manage Employee Logs”</w:t>
            </w:r>
          </w:p>
        </w:tc>
        <w:tc>
          <w:tcPr>
            <w:tcW w:w="450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“Inactivate Employee Logs” Search page displays with the following three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>: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Module: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Type: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Employee: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“Module:”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the following: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Supervisor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LSA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the following:</w:t>
            </w:r>
          </w:p>
          <w:p w:rsidR="000B04A2" w:rsidRPr="00152CF8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Coaching</w:t>
            </w:r>
          </w:p>
        </w:tc>
        <w:tc>
          <w:tcPr>
            <w:tcW w:w="126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B04A2" w:rsidRPr="00FF5201" w:rsidTr="00E208DF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“Inactivate Employee Logs” Search page:</w:t>
            </w:r>
          </w:p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module in “Module:”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type in “Type:”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</w:tc>
        <w:tc>
          <w:tcPr>
            <w:tcW w:w="4500" w:type="dxa"/>
          </w:tcPr>
          <w:p w:rsidR="000B04A2" w:rsidRDefault="000B04A2" w:rsidP="002303E7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“Employee:”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employees from </w:t>
            </w:r>
            <w:r w:rsidR="002303E7">
              <w:rPr>
                <w:rFonts w:asciiTheme="minorHAnsi" w:hAnsiTheme="minorHAnsi"/>
              </w:rPr>
              <w:t>the same site as the user</w:t>
            </w:r>
            <w:r>
              <w:rPr>
                <w:rFonts w:asciiTheme="minorHAnsi" w:hAnsiTheme="minorHAnsi"/>
              </w:rPr>
              <w:t xml:space="preserve"> for the selected Module and Type</w:t>
            </w:r>
            <w:r w:rsidR="002303E7">
              <w:rPr>
                <w:rFonts w:asciiTheme="minorHAnsi" w:hAnsiTheme="minorHAnsi"/>
              </w:rPr>
              <w:t>, who have active logs</w:t>
            </w:r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26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B04A2" w:rsidRPr="00FF5201" w:rsidTr="00E208DF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Test#2:</w:t>
            </w:r>
          </w:p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an employee from “Employee:”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“Search” button</w:t>
            </w:r>
          </w:p>
        </w:tc>
        <w:tc>
          <w:tcPr>
            <w:tcW w:w="450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B04A2" w:rsidRPr="00FF5201" w:rsidTr="00E208DF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Test#3:</w:t>
            </w:r>
          </w:p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:rsidR="000B04A2" w:rsidRPr="00152CF8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“Inactivate” button displays above the Search Result section.</w:t>
            </w:r>
          </w:p>
        </w:tc>
        <w:tc>
          <w:tcPr>
            <w:tcW w:w="126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B04A2" w:rsidRPr="00FF5201" w:rsidTr="00E208DF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Test#4:</w:t>
            </w:r>
          </w:p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“Inactivate” button.</w:t>
            </w:r>
          </w:p>
        </w:tc>
        <w:tc>
          <w:tcPr>
            <w:tcW w:w="450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Modal Dialog displays.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reasons for the selected module and type.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“Comment:” </w:t>
            </w:r>
            <w:proofErr w:type="spellStart"/>
            <w:r>
              <w:rPr>
                <w:rFonts w:asciiTheme="minorHAnsi" w:hAnsiTheme="minorHAnsi"/>
              </w:rPr>
              <w:t>textarea</w:t>
            </w:r>
            <w:proofErr w:type="spellEnd"/>
            <w:r>
              <w:rPr>
                <w:rFonts w:asciiTheme="minorHAnsi" w:hAnsiTheme="minorHAnsi"/>
              </w:rPr>
              <w:t xml:space="preserve"> displays empty.</w:t>
            </w:r>
          </w:p>
        </w:tc>
        <w:tc>
          <w:tcPr>
            <w:tcW w:w="126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B04A2" w:rsidRPr="00FF5201" w:rsidTr="00E208DF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:rsidR="000B04A2" w:rsidRDefault="000B04A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“Other”  from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0B04A2" w:rsidRDefault="000B04A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0B04A2" w:rsidRDefault="000B04A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“Inactivate” button on the Modal Dialog.</w:t>
            </w:r>
          </w:p>
        </w:tc>
        <w:tc>
          <w:tcPr>
            <w:tcW w:w="450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“Inactivate Employee Logs” Modal Dialog Closes.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proofErr w:type="spellStart"/>
            <w:r>
              <w:rPr>
                <w:rFonts w:asciiTheme="minorHAnsi" w:hAnsiTheme="minorHAnsi"/>
              </w:rPr>
              <w:t>inavtivated</w:t>
            </w:r>
            <w:proofErr w:type="spellEnd"/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and “Employee:”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</w:tc>
        <w:tc>
          <w:tcPr>
            <w:tcW w:w="126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0B04A2" w:rsidRPr="00FF5201" w:rsidTr="00E208DF">
        <w:trPr>
          <w:cantSplit/>
        </w:trPr>
        <w:tc>
          <w:tcPr>
            <w:tcW w:w="900" w:type="dxa"/>
          </w:tcPr>
          <w:p w:rsidR="000B04A2" w:rsidRPr="00FF5201" w:rsidRDefault="000B04A2" w:rsidP="00602065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0B04A2" w:rsidRDefault="000B04A2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:rsidR="000B04A2" w:rsidRDefault="000B04A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“Other”  in the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0B04A2" w:rsidRDefault="000B04A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0B04A2" w:rsidRDefault="000B04A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“Inactivate” button on the Modal Dialog.</w:t>
            </w:r>
          </w:p>
          <w:p w:rsidR="000B04A2" w:rsidRDefault="000B04A2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</w:p>
        </w:tc>
        <w:tc>
          <w:tcPr>
            <w:tcW w:w="4500" w:type="dxa"/>
          </w:tcPr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 textbox displays under 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for users to enter a reason.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>
              <w:t xml:space="preserve">Inactivate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</w:t>
            </w:r>
            <w:proofErr w:type="spellStart"/>
            <w:r>
              <w:rPr>
                <w:rFonts w:asciiTheme="minorHAnsi" w:hAnsiTheme="minorHAnsi"/>
              </w:rPr>
              <w:t>inavtivated</w:t>
            </w:r>
            <w:proofErr w:type="spellEnd"/>
            <w:r>
              <w:rPr>
                <w:rFonts w:asciiTheme="minorHAnsi" w:hAnsiTheme="minorHAnsi"/>
              </w:rPr>
              <w:t xml:space="preserve">.” message displays for 2 seconds above the Search Result, then disappears with the Search Result.  </w:t>
            </w: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0B04A2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“Type:” and “Employee:”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</w:tc>
        <w:tc>
          <w:tcPr>
            <w:tcW w:w="1260" w:type="dxa"/>
          </w:tcPr>
          <w:p w:rsidR="000B04A2" w:rsidRDefault="00BC380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0B04A2" w:rsidRPr="00FF5201" w:rsidRDefault="000B04A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270811" w:rsidRDefault="00270811">
      <w:pPr>
        <w:overflowPunct/>
        <w:autoSpaceDE/>
        <w:autoSpaceDN/>
        <w:adjustRightInd/>
        <w:textAlignment w:val="auto"/>
        <w:rPr>
          <w:sz w:val="18"/>
        </w:rPr>
      </w:pPr>
    </w:p>
    <w:p w:rsidR="00270811" w:rsidRDefault="00270811">
      <w:pPr>
        <w:overflowPunct/>
        <w:autoSpaceDE/>
        <w:autoSpaceDN/>
        <w:adjustRightInd/>
        <w:textAlignment w:val="auto"/>
        <w:rPr>
          <w:sz w:val="18"/>
        </w:rPr>
      </w:pPr>
      <w:r>
        <w:rPr>
          <w:sz w:val="18"/>
        </w:rPr>
        <w:br w:type="page"/>
      </w: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92199" w:rsidTr="00E208DF">
        <w:trPr>
          <w:tblHeader/>
        </w:trPr>
        <w:tc>
          <w:tcPr>
            <w:tcW w:w="2549" w:type="dxa"/>
            <w:shd w:val="solid" w:color="auto" w:fill="000000"/>
          </w:tcPr>
          <w:p w:rsidR="00A92199" w:rsidRDefault="00A92199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lastRenderedPageBreak/>
              <w:t>Item</w:t>
            </w:r>
          </w:p>
        </w:tc>
        <w:tc>
          <w:tcPr>
            <w:tcW w:w="10455" w:type="dxa"/>
            <w:shd w:val="solid" w:color="auto" w:fill="000000"/>
          </w:tcPr>
          <w:p w:rsidR="00A92199" w:rsidRDefault="00A92199" w:rsidP="00E208DF">
            <w:pPr>
              <w:numPr>
                <w:ilvl w:val="12"/>
                <w:numId w:val="0"/>
              </w:numPr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Description</w:t>
            </w:r>
          </w:p>
        </w:tc>
      </w:tr>
      <w:tr w:rsidR="00A92199" w:rsidTr="00E208DF">
        <w:tc>
          <w:tcPr>
            <w:tcW w:w="2549" w:type="dxa"/>
          </w:tcPr>
          <w:p w:rsidR="00A92199" w:rsidRPr="00566C25" w:rsidRDefault="00A9219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Case ID</w:t>
            </w:r>
          </w:p>
        </w:tc>
        <w:tc>
          <w:tcPr>
            <w:tcW w:w="10455" w:type="dxa"/>
          </w:tcPr>
          <w:p w:rsidR="00A92199" w:rsidRPr="00566C25" w:rsidRDefault="004818D7" w:rsidP="00E208DF">
            <w:p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ECUI</w:t>
            </w:r>
            <w:r>
              <w:rPr>
                <w:rFonts w:asciiTheme="minorHAnsi" w:hAnsiTheme="minorHAnsi"/>
              </w:rPr>
              <w:t>ADMIN</w:t>
            </w:r>
            <w:r w:rsidR="00567884">
              <w:rPr>
                <w:rFonts w:asciiTheme="minorHAnsi" w:hAnsiTheme="minorHAnsi"/>
              </w:rPr>
              <w:t>_</w:t>
            </w:r>
            <w:r>
              <w:rPr>
                <w:rFonts w:asciiTheme="minorHAnsi" w:hAnsiTheme="minorHAnsi"/>
                <w:i/>
              </w:rPr>
              <w:t>MANAGELOG</w:t>
            </w:r>
            <w:r w:rsidRPr="00566C25">
              <w:rPr>
                <w:rFonts w:asciiTheme="minorHAnsi" w:hAnsiTheme="minorHAnsi"/>
              </w:rPr>
              <w:t>0</w:t>
            </w:r>
            <w:r>
              <w:rPr>
                <w:rFonts w:asciiTheme="minorHAnsi" w:hAnsiTheme="minorHAnsi"/>
              </w:rPr>
              <w:t>7</w:t>
            </w:r>
          </w:p>
        </w:tc>
      </w:tr>
      <w:tr w:rsidR="00A92199" w:rsidTr="00E208DF">
        <w:tc>
          <w:tcPr>
            <w:tcW w:w="2549" w:type="dxa"/>
          </w:tcPr>
          <w:p w:rsidR="00A92199" w:rsidRPr="00566C25" w:rsidRDefault="00A9219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Source Description</w:t>
            </w:r>
          </w:p>
        </w:tc>
        <w:tc>
          <w:tcPr>
            <w:tcW w:w="10455" w:type="dxa"/>
          </w:tcPr>
          <w:p w:rsidR="00A92199" w:rsidRPr="00566C25" w:rsidRDefault="00A92199" w:rsidP="00E208DF">
            <w:pPr>
              <w:rPr>
                <w:rFonts w:asciiTheme="minorHAnsi" w:hAnsiTheme="minorHAnsi"/>
              </w:rPr>
            </w:pPr>
          </w:p>
        </w:tc>
      </w:tr>
      <w:tr w:rsidR="00A92199" w:rsidTr="00E208DF">
        <w:tc>
          <w:tcPr>
            <w:tcW w:w="2549" w:type="dxa"/>
          </w:tcPr>
          <w:p w:rsidR="00A92199" w:rsidRPr="00566C25" w:rsidRDefault="00A9219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Test Location</w:t>
            </w:r>
          </w:p>
        </w:tc>
        <w:tc>
          <w:tcPr>
            <w:tcW w:w="10455" w:type="dxa"/>
          </w:tcPr>
          <w:p w:rsidR="00A92199" w:rsidRPr="00566C25" w:rsidRDefault="00A92199" w:rsidP="00E208DF">
            <w:pPr>
              <w:rPr>
                <w:rFonts w:asciiTheme="minorHAnsi" w:hAnsiTheme="minorHAnsi"/>
              </w:rPr>
            </w:pPr>
            <w:r w:rsidRPr="008467E0">
              <w:rPr>
                <w:rFonts w:asciiTheme="minorHAnsi" w:hAnsiTheme="minorHAnsi"/>
              </w:rPr>
              <w:t>https://f3420-mpmd01.vangent.local/</w:t>
            </w:r>
            <w:r>
              <w:rPr>
                <w:rFonts w:asciiTheme="minorHAnsi" w:hAnsiTheme="minorHAnsi"/>
              </w:rPr>
              <w:t>eCLAdmin</w:t>
            </w:r>
          </w:p>
        </w:tc>
      </w:tr>
      <w:tr w:rsidR="00A92199" w:rsidTr="00E208DF">
        <w:tc>
          <w:tcPr>
            <w:tcW w:w="2549" w:type="dxa"/>
          </w:tcPr>
          <w:p w:rsidR="00A92199" w:rsidRPr="00566C25" w:rsidRDefault="00A9219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Updated File(s)</w:t>
            </w:r>
          </w:p>
        </w:tc>
        <w:tc>
          <w:tcPr>
            <w:tcW w:w="10455" w:type="dxa"/>
          </w:tcPr>
          <w:p w:rsidR="00A92199" w:rsidRPr="00566C25" w:rsidRDefault="00A92199" w:rsidP="00E208DF">
            <w:pPr>
              <w:rPr>
                <w:rFonts w:asciiTheme="minorHAnsi" w:hAnsiTheme="minorHAnsi"/>
              </w:rPr>
            </w:pPr>
          </w:p>
        </w:tc>
      </w:tr>
      <w:tr w:rsidR="00A92199" w:rsidTr="00E208DF">
        <w:tc>
          <w:tcPr>
            <w:tcW w:w="2549" w:type="dxa"/>
          </w:tcPr>
          <w:p w:rsidR="00A92199" w:rsidRPr="00566C25" w:rsidRDefault="00A9219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Supporting Documentation</w:t>
            </w:r>
          </w:p>
        </w:tc>
        <w:tc>
          <w:tcPr>
            <w:tcW w:w="10455" w:type="dxa"/>
          </w:tcPr>
          <w:p w:rsidR="00A92199" w:rsidRPr="00566C25" w:rsidRDefault="00A92199" w:rsidP="00E208DF">
            <w:pPr>
              <w:rPr>
                <w:rFonts w:asciiTheme="minorHAnsi" w:hAnsiTheme="minorHAnsi"/>
              </w:rPr>
            </w:pPr>
          </w:p>
        </w:tc>
      </w:tr>
      <w:tr w:rsidR="00A92199" w:rsidTr="00E208DF">
        <w:tc>
          <w:tcPr>
            <w:tcW w:w="2549" w:type="dxa"/>
          </w:tcPr>
          <w:p w:rsidR="00A92199" w:rsidRPr="00566C25" w:rsidRDefault="00A92199" w:rsidP="00E208DF">
            <w:pPr>
              <w:pStyle w:val="CommentText"/>
              <w:numPr>
                <w:ilvl w:val="12"/>
                <w:numId w:val="0"/>
              </w:numPr>
              <w:rPr>
                <w:rFonts w:asciiTheme="minorHAnsi" w:hAnsiTheme="minorHAnsi"/>
              </w:rPr>
            </w:pPr>
            <w:r w:rsidRPr="00566C25">
              <w:rPr>
                <w:rFonts w:asciiTheme="minorHAnsi" w:hAnsiTheme="minorHAnsi"/>
              </w:rPr>
              <w:t>Notes</w:t>
            </w:r>
          </w:p>
        </w:tc>
        <w:tc>
          <w:tcPr>
            <w:tcW w:w="10455" w:type="dxa"/>
          </w:tcPr>
          <w:p w:rsidR="00A92199" w:rsidRPr="00566C25" w:rsidRDefault="00E44896" w:rsidP="00E208DF">
            <w:pPr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CoachingLog</w:t>
            </w:r>
            <w:proofErr w:type="spellEnd"/>
            <w:r w:rsidR="00A92199">
              <w:rPr>
                <w:rFonts w:asciiTheme="minorHAnsi" w:hAnsiTheme="minorHAnsi"/>
              </w:rPr>
              <w:t xml:space="preserve"> User - Reassign Employee Logs</w:t>
            </w:r>
          </w:p>
        </w:tc>
      </w:tr>
    </w:tbl>
    <w:p w:rsidR="00303AD7" w:rsidRDefault="00303AD7">
      <w:pPr>
        <w:overflowPunct/>
        <w:autoSpaceDE/>
        <w:autoSpaceDN/>
        <w:adjustRightInd/>
        <w:textAlignment w:val="auto"/>
        <w:rPr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11A28" w:rsidRPr="00FF5201" w:rsidTr="00E208DF">
        <w:trPr>
          <w:cantSplit/>
          <w:tblHeader/>
        </w:trPr>
        <w:tc>
          <w:tcPr>
            <w:tcW w:w="900" w:type="dxa"/>
            <w:shd w:val="clear" w:color="auto" w:fill="A6A6A6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b/>
                <w:i/>
              </w:rPr>
            </w:pPr>
            <w:r w:rsidRPr="00FF5201">
              <w:rPr>
                <w:b/>
              </w:rPr>
              <w:t>TEST#</w:t>
            </w:r>
          </w:p>
        </w:tc>
        <w:tc>
          <w:tcPr>
            <w:tcW w:w="3960" w:type="dxa"/>
            <w:shd w:val="clear" w:color="auto" w:fill="A6A6A6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b/>
                <w:i/>
              </w:rPr>
            </w:pPr>
            <w:r w:rsidRPr="00FF5201">
              <w:rPr>
                <w:b/>
              </w:rPr>
              <w:t>ACTION</w:t>
            </w:r>
          </w:p>
        </w:tc>
        <w:tc>
          <w:tcPr>
            <w:tcW w:w="4500" w:type="dxa"/>
            <w:shd w:val="clear" w:color="auto" w:fill="A6A6A6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RESULTS</w:t>
            </w:r>
          </w:p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b/>
                <w:i/>
              </w:rPr>
            </w:pPr>
            <w:r w:rsidRPr="00FF5201">
              <w:rPr>
                <w:b/>
              </w:rPr>
              <w:t>P/F/I</w:t>
            </w:r>
          </w:p>
        </w:tc>
        <w:tc>
          <w:tcPr>
            <w:tcW w:w="2880" w:type="dxa"/>
            <w:shd w:val="clear" w:color="auto" w:fill="A6A6A6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b/>
                <w:i/>
              </w:rPr>
            </w:pPr>
            <w:r w:rsidRPr="00FF5201">
              <w:rPr>
                <w:b/>
              </w:rPr>
              <w:t>COMMENTS</w:t>
            </w:r>
          </w:p>
        </w:tc>
      </w:tr>
      <w:tr w:rsidR="00211A28" w:rsidRPr="00FF5201" w:rsidTr="00E208DF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Pr="009B0158" w:rsidRDefault="00211A28" w:rsidP="00E208DF">
            <w:pPr>
              <w:pStyle w:val="CSETableText"/>
              <w:ind w:left="159"/>
            </w:pPr>
            <w:r>
              <w:t>Click “Reassign Employee Logs” menu item under “Manage Employee Logs”</w:t>
            </w:r>
          </w:p>
        </w:tc>
        <w:tc>
          <w:tcPr>
            <w:tcW w:w="450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>
              <w:t xml:space="preserve">Reassign </w:t>
            </w:r>
            <w:r>
              <w:rPr>
                <w:rFonts w:asciiTheme="minorHAnsi" w:hAnsiTheme="minorHAnsi"/>
              </w:rPr>
              <w:t xml:space="preserve">Employee Logs” Search page displays with the following three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>: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Module: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Status: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Pending Reviewer: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“Module:”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the following: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CSR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Supervisor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Quality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LSA</w:t>
            </w:r>
          </w:p>
          <w:p w:rsidR="00211A28" w:rsidRPr="00152CF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Training</w:t>
            </w:r>
          </w:p>
        </w:tc>
        <w:tc>
          <w:tcPr>
            <w:tcW w:w="126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E208DF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On “</w:t>
            </w:r>
            <w:r>
              <w:t xml:space="preserve">Reassign </w:t>
            </w:r>
            <w:r>
              <w:rPr>
                <w:rFonts w:asciiTheme="minorHAnsi" w:hAnsiTheme="minorHAnsi"/>
                <w:bCs/>
                <w:szCs w:val="20"/>
              </w:rPr>
              <w:t>Employee Logs” Search page:</w:t>
            </w:r>
          </w:p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module in “Module:”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</w:tc>
        <w:tc>
          <w:tcPr>
            <w:tcW w:w="450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“Status:”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pending statuses for the selected module.</w:t>
            </w:r>
          </w:p>
        </w:tc>
        <w:tc>
          <w:tcPr>
            <w:tcW w:w="126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E208DF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Test#2:</w:t>
            </w:r>
          </w:p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status from “Status:”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</w:tc>
        <w:tc>
          <w:tcPr>
            <w:tcW w:w="4500" w:type="dxa"/>
          </w:tcPr>
          <w:p w:rsidR="00211A28" w:rsidRDefault="00211A28" w:rsidP="001768A9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“Pending Reviewer:”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reviewers from </w:t>
            </w:r>
            <w:r w:rsidR="001768A9">
              <w:rPr>
                <w:rFonts w:asciiTheme="minorHAnsi" w:hAnsiTheme="minorHAnsi"/>
              </w:rPr>
              <w:t>the same</w:t>
            </w:r>
            <w:r>
              <w:rPr>
                <w:rFonts w:asciiTheme="minorHAnsi" w:hAnsiTheme="minorHAnsi"/>
              </w:rPr>
              <w:t xml:space="preserve"> site</w:t>
            </w:r>
            <w:r w:rsidR="001768A9">
              <w:rPr>
                <w:rFonts w:asciiTheme="minorHAnsi" w:hAnsiTheme="minorHAnsi"/>
              </w:rPr>
              <w:t xml:space="preserve"> as the user</w:t>
            </w:r>
            <w:r>
              <w:rPr>
                <w:rFonts w:asciiTheme="minorHAnsi" w:hAnsiTheme="minorHAnsi"/>
              </w:rPr>
              <w:t xml:space="preserve"> for the selected Module and Status</w:t>
            </w:r>
            <w:r w:rsidR="001768A9">
              <w:rPr>
                <w:rFonts w:asciiTheme="minorHAnsi" w:hAnsiTheme="minorHAnsi"/>
              </w:rPr>
              <w:t>, who have pending logs to review.</w:t>
            </w:r>
          </w:p>
        </w:tc>
        <w:tc>
          <w:tcPr>
            <w:tcW w:w="126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E208DF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Test#3:</w:t>
            </w:r>
          </w:p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Select a reviewer from “Pending Reviewer:”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“Search” button.</w:t>
            </w:r>
          </w:p>
        </w:tc>
        <w:tc>
          <w:tcPr>
            <w:tcW w:w="450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Search Result section displays following the Search section on the page.</w:t>
            </w:r>
          </w:p>
        </w:tc>
        <w:tc>
          <w:tcPr>
            <w:tcW w:w="126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</w:p>
        </w:tc>
        <w:tc>
          <w:tcPr>
            <w:tcW w:w="2880" w:type="dxa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E208DF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Test#4:</w:t>
            </w:r>
          </w:p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Select at least one log from the Search Result</w:t>
            </w:r>
          </w:p>
        </w:tc>
        <w:tc>
          <w:tcPr>
            <w:tcW w:w="4500" w:type="dxa"/>
          </w:tcPr>
          <w:p w:rsidR="00211A28" w:rsidRPr="00152CF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“Reassign” button displays above the Search Result section.</w:t>
            </w:r>
          </w:p>
        </w:tc>
        <w:tc>
          <w:tcPr>
            <w:tcW w:w="126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E208DF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Test#5:</w:t>
            </w:r>
          </w:p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Click “</w:t>
            </w:r>
            <w:r>
              <w:rPr>
                <w:rFonts w:asciiTheme="minorHAnsi" w:hAnsiTheme="minorHAnsi"/>
              </w:rPr>
              <w:t>Reassign</w:t>
            </w:r>
            <w:r>
              <w:rPr>
                <w:rFonts w:asciiTheme="minorHAnsi" w:hAnsiTheme="minorHAnsi"/>
                <w:bCs/>
                <w:szCs w:val="20"/>
              </w:rPr>
              <w:t>” button.</w:t>
            </w:r>
          </w:p>
        </w:tc>
        <w:tc>
          <w:tcPr>
            <w:tcW w:w="450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“Reassign Employee Logs” Modal Dialog displays.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reasons for the selected module and status.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“Reassign To:”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is populated with all the reviewers from the same site as the </w:t>
            </w:r>
            <w:proofErr w:type="gramStart"/>
            <w:r w:rsidR="0002189B">
              <w:rPr>
                <w:rFonts w:asciiTheme="minorHAnsi" w:hAnsiTheme="minorHAnsi"/>
              </w:rPr>
              <w:t>user</w:t>
            </w:r>
            <w:r>
              <w:rPr>
                <w:rFonts w:asciiTheme="minorHAnsi" w:hAnsiTheme="minorHAnsi"/>
              </w:rPr>
              <w:t xml:space="preserve">  for</w:t>
            </w:r>
            <w:proofErr w:type="gramEnd"/>
            <w:r>
              <w:rPr>
                <w:rFonts w:asciiTheme="minorHAnsi" w:hAnsiTheme="minorHAnsi"/>
              </w:rPr>
              <w:t xml:space="preserve"> the selected Module and Status.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“Comment:” </w:t>
            </w:r>
            <w:proofErr w:type="spellStart"/>
            <w:r>
              <w:rPr>
                <w:rFonts w:asciiTheme="minorHAnsi" w:hAnsiTheme="minorHAnsi"/>
              </w:rPr>
              <w:t>textarea</w:t>
            </w:r>
            <w:proofErr w:type="spellEnd"/>
            <w:r>
              <w:rPr>
                <w:rFonts w:asciiTheme="minorHAnsi" w:hAnsiTheme="minorHAnsi"/>
              </w:rPr>
              <w:t xml:space="preserve"> displays empty.</w:t>
            </w:r>
          </w:p>
        </w:tc>
        <w:tc>
          <w:tcPr>
            <w:tcW w:w="126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E208DF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test#6:</w:t>
            </w:r>
          </w:p>
          <w:p w:rsidR="00211A28" w:rsidRDefault="00211A2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reason other than “Other”  in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211A28" w:rsidRDefault="00211A2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a reviewer in the “Reassign To:”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211A28" w:rsidRDefault="00211A2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211A28" w:rsidRDefault="00211A2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“Reassign” button on the Modal Dialog.</w:t>
            </w:r>
          </w:p>
        </w:tc>
        <w:tc>
          <w:tcPr>
            <w:tcW w:w="450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>
              <w:rPr>
                <w:rFonts w:asciiTheme="minorHAnsi" w:hAnsiTheme="minorHAnsi"/>
                <w:bCs/>
              </w:rPr>
              <w:t>Reassign</w:t>
            </w:r>
            <w:r>
              <w:rPr>
                <w:rFonts w:asciiTheme="minorHAnsi" w:hAnsiTheme="minorHAnsi"/>
              </w:rPr>
              <w:t xml:space="preserve"> Employee Logs” Modal Dialog Closes.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reassigned.” message displays for 2 seconds above the Search Result, then disappears with the Search Result.  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“Status:” and “Pending Reviewer:”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  <w:tr w:rsidR="00211A28" w:rsidRPr="00FF5201" w:rsidTr="00E208DF">
        <w:trPr>
          <w:cantSplit/>
        </w:trPr>
        <w:tc>
          <w:tcPr>
            <w:tcW w:w="900" w:type="dxa"/>
          </w:tcPr>
          <w:p w:rsidR="00211A28" w:rsidRPr="00FF5201" w:rsidRDefault="00211A28" w:rsidP="00602065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/>
              </w:rPr>
            </w:pPr>
          </w:p>
        </w:tc>
        <w:tc>
          <w:tcPr>
            <w:tcW w:w="3960" w:type="dxa"/>
          </w:tcPr>
          <w:p w:rsidR="00211A28" w:rsidRDefault="00211A28" w:rsidP="00E208DF">
            <w:pPr>
              <w:pStyle w:val="CSETableText"/>
              <w:ind w:left="159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>Continue with test#6:</w:t>
            </w:r>
          </w:p>
          <w:p w:rsidR="00211A28" w:rsidRDefault="00211A2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Select “Other”  in the “Reason:” 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211A28" w:rsidRDefault="00211A2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elect a reviewer in the “Reassign To:”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DropDownList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211A28" w:rsidRDefault="00211A2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Enter a comment in the “Comment:” </w:t>
            </w:r>
            <w:proofErr w:type="spellStart"/>
            <w:r>
              <w:rPr>
                <w:rFonts w:asciiTheme="minorHAnsi" w:hAnsiTheme="minorHAnsi"/>
                <w:bCs/>
                <w:szCs w:val="20"/>
              </w:rPr>
              <w:t>textarea</w:t>
            </w:r>
            <w:proofErr w:type="spellEnd"/>
            <w:r>
              <w:rPr>
                <w:rFonts w:asciiTheme="minorHAnsi" w:hAnsiTheme="minorHAnsi"/>
                <w:bCs/>
                <w:szCs w:val="20"/>
              </w:rPr>
              <w:t>;</w:t>
            </w:r>
          </w:p>
          <w:p w:rsidR="00211A28" w:rsidRDefault="00211A28" w:rsidP="00E208DF">
            <w:pPr>
              <w:pStyle w:val="CSETableText"/>
              <w:rPr>
                <w:rFonts w:asciiTheme="minorHAnsi" w:hAnsiTheme="minorHAnsi"/>
                <w:bCs/>
                <w:szCs w:val="20"/>
              </w:rPr>
            </w:pPr>
            <w:r>
              <w:rPr>
                <w:rFonts w:asciiTheme="minorHAnsi" w:hAnsiTheme="minorHAnsi"/>
                <w:bCs/>
                <w:szCs w:val="20"/>
              </w:rPr>
              <w:t xml:space="preserve">   Click “Reassign” button on the Modal Dialog.</w:t>
            </w:r>
          </w:p>
        </w:tc>
        <w:tc>
          <w:tcPr>
            <w:tcW w:w="4500" w:type="dxa"/>
          </w:tcPr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 textbox displays under “Reason:” </w:t>
            </w:r>
            <w:proofErr w:type="spellStart"/>
            <w:r>
              <w:rPr>
                <w:rFonts w:asciiTheme="minorHAnsi" w:hAnsiTheme="minorHAnsi"/>
              </w:rPr>
              <w:t>DropDownList</w:t>
            </w:r>
            <w:proofErr w:type="spellEnd"/>
            <w:r>
              <w:rPr>
                <w:rFonts w:asciiTheme="minorHAnsi" w:hAnsiTheme="minorHAnsi"/>
              </w:rPr>
              <w:t xml:space="preserve"> for users to enter a reason.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>
              <w:t xml:space="preserve">Reassign </w:t>
            </w:r>
            <w:r>
              <w:rPr>
                <w:rFonts w:asciiTheme="minorHAnsi" w:hAnsiTheme="minorHAnsi"/>
              </w:rPr>
              <w:t>Employee Logs” Modal Dialog Closes.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“The selected logs have been successfully reassigned.” message displays for 2 seconds above the Search Result, then disappears with the Search Result.  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“Status:” and “Pending Reviewer:” </w:t>
            </w:r>
            <w:proofErr w:type="spellStart"/>
            <w:r>
              <w:rPr>
                <w:rFonts w:asciiTheme="minorHAnsi" w:hAnsiTheme="minorHAnsi"/>
              </w:rPr>
              <w:t>DropDownLists</w:t>
            </w:r>
            <w:proofErr w:type="spellEnd"/>
            <w:r>
              <w:rPr>
                <w:rFonts w:asciiTheme="minorHAnsi" w:hAnsiTheme="minorHAnsi"/>
              </w:rPr>
              <w:t xml:space="preserve"> reset to Default Values.</w:t>
            </w: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</w:p>
          <w:p w:rsidR="00211A28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Email notification sends out.</w:t>
            </w:r>
          </w:p>
        </w:tc>
        <w:tc>
          <w:tcPr>
            <w:tcW w:w="1260" w:type="dxa"/>
          </w:tcPr>
          <w:p w:rsidR="00211A28" w:rsidRDefault="00BC380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2880" w:type="dxa"/>
          </w:tcPr>
          <w:p w:rsidR="00211A28" w:rsidRPr="00FF5201" w:rsidRDefault="00211A2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/>
              </w:rPr>
            </w:pPr>
          </w:p>
        </w:tc>
      </w:tr>
    </w:tbl>
    <w:p w:rsidR="00A92199" w:rsidRDefault="00A92199">
      <w:pPr>
        <w:overflowPunct/>
        <w:autoSpaceDE/>
        <w:autoSpaceDN/>
        <w:adjustRightInd/>
        <w:textAlignment w:val="auto"/>
        <w:rPr>
          <w:ins w:id="21" w:author="Huang, Lili" w:date="2017-03-07T15:42:00Z"/>
          <w:sz w:val="18"/>
        </w:rPr>
      </w:pPr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50F6" w:rsidTr="00E208DF">
        <w:trPr>
          <w:tblHeader/>
          <w:ins w:id="22" w:author="Huang, Lili" w:date="2017-03-07T15:42:00Z"/>
        </w:trPr>
        <w:tc>
          <w:tcPr>
            <w:tcW w:w="2549" w:type="dxa"/>
            <w:shd w:val="solid" w:color="auto" w:fill="000000"/>
          </w:tcPr>
          <w:p w:rsidR="006C50F6" w:rsidRDefault="006C50F6" w:rsidP="00E208DF">
            <w:pPr>
              <w:numPr>
                <w:ilvl w:val="12"/>
                <w:numId w:val="0"/>
              </w:numPr>
              <w:jc w:val="center"/>
              <w:rPr>
                <w:ins w:id="23" w:author="Huang, Lili" w:date="2017-03-07T15:42:00Z"/>
                <w:rFonts w:ascii="Arial" w:hAnsi="Arial"/>
                <w:b/>
                <w:sz w:val="18"/>
              </w:rPr>
            </w:pPr>
            <w:ins w:id="24" w:author="Huang, Lili" w:date="2017-03-07T15:42:00Z">
              <w:r>
                <w:rPr>
                  <w:rFonts w:ascii="Arial" w:hAnsi="Arial"/>
                  <w:b/>
                  <w:sz w:val="18"/>
                </w:rPr>
                <w:t>Item</w:t>
              </w:r>
            </w:ins>
          </w:p>
        </w:tc>
        <w:tc>
          <w:tcPr>
            <w:tcW w:w="10455" w:type="dxa"/>
            <w:shd w:val="solid" w:color="auto" w:fill="000000"/>
          </w:tcPr>
          <w:p w:rsidR="006C50F6" w:rsidRDefault="006C50F6" w:rsidP="00E208DF">
            <w:pPr>
              <w:numPr>
                <w:ilvl w:val="12"/>
                <w:numId w:val="0"/>
              </w:numPr>
              <w:jc w:val="center"/>
              <w:rPr>
                <w:ins w:id="25" w:author="Huang, Lili" w:date="2017-03-07T15:42:00Z"/>
                <w:rFonts w:ascii="Arial" w:hAnsi="Arial"/>
                <w:b/>
                <w:sz w:val="18"/>
              </w:rPr>
            </w:pPr>
            <w:ins w:id="26" w:author="Huang, Lili" w:date="2017-03-07T15:42:00Z">
              <w:r>
                <w:rPr>
                  <w:rFonts w:ascii="Arial" w:hAnsi="Arial"/>
                  <w:b/>
                  <w:sz w:val="18"/>
                </w:rPr>
                <w:t>Description</w:t>
              </w:r>
            </w:ins>
          </w:p>
        </w:tc>
      </w:tr>
      <w:tr w:rsidR="006C50F6" w:rsidTr="00E208DF">
        <w:trPr>
          <w:ins w:id="27" w:author="Huang, Lili" w:date="2017-03-07T15:42:00Z"/>
        </w:trPr>
        <w:tc>
          <w:tcPr>
            <w:tcW w:w="2549" w:type="dxa"/>
          </w:tcPr>
          <w:p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ins w:id="28" w:author="Huang, Lili" w:date="2017-03-07T15:42:00Z"/>
                <w:rFonts w:asciiTheme="minorHAnsi" w:hAnsiTheme="minorHAnsi"/>
              </w:rPr>
            </w:pPr>
            <w:ins w:id="29" w:author="Huang, Lili" w:date="2017-03-07T15:42:00Z">
              <w:r w:rsidRPr="00566C25">
                <w:rPr>
                  <w:rFonts w:asciiTheme="minorHAnsi" w:hAnsiTheme="minorHAnsi"/>
                </w:rPr>
                <w:t>Test Case ID</w:t>
              </w:r>
            </w:ins>
          </w:p>
        </w:tc>
        <w:tc>
          <w:tcPr>
            <w:tcW w:w="10455" w:type="dxa"/>
          </w:tcPr>
          <w:p w:rsidR="006C50F6" w:rsidRPr="00566C25" w:rsidRDefault="006C50F6" w:rsidP="00E208DF">
            <w:pPr>
              <w:rPr>
                <w:ins w:id="30" w:author="Huang, Lili" w:date="2017-03-07T15:42:00Z"/>
                <w:rFonts w:asciiTheme="minorHAnsi" w:hAnsiTheme="minorHAnsi"/>
              </w:rPr>
            </w:pPr>
            <w:ins w:id="31" w:author="Huang, Lili" w:date="2017-03-07T15:42:00Z">
              <w:r w:rsidRPr="00566C25">
                <w:rPr>
                  <w:rFonts w:asciiTheme="minorHAnsi" w:hAnsiTheme="minorHAnsi"/>
                </w:rPr>
                <w:t>ECUI</w:t>
              </w:r>
              <w:r>
                <w:rPr>
                  <w:rFonts w:asciiTheme="minorHAnsi" w:hAnsiTheme="minorHAnsi"/>
                </w:rPr>
                <w:t>ADMIN_</w:t>
              </w:r>
              <w:r>
                <w:rPr>
                  <w:rFonts w:asciiTheme="minorHAnsi" w:hAnsiTheme="minorHAnsi"/>
                  <w:i/>
                </w:rPr>
                <w:t>MANAGELOG</w:t>
              </w:r>
              <w:r w:rsidR="00DC0498">
                <w:rPr>
                  <w:rFonts w:asciiTheme="minorHAnsi" w:hAnsiTheme="minorHAnsi"/>
                </w:rPr>
                <w:t>_DELETE_08</w:t>
              </w:r>
            </w:ins>
          </w:p>
        </w:tc>
      </w:tr>
      <w:tr w:rsidR="006C50F6" w:rsidTr="00E208DF">
        <w:trPr>
          <w:ins w:id="32" w:author="Huang, Lili" w:date="2017-03-07T15:42:00Z"/>
        </w:trPr>
        <w:tc>
          <w:tcPr>
            <w:tcW w:w="2549" w:type="dxa"/>
          </w:tcPr>
          <w:p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ins w:id="33" w:author="Huang, Lili" w:date="2017-03-07T15:42:00Z"/>
                <w:rFonts w:asciiTheme="minorHAnsi" w:hAnsiTheme="minorHAnsi"/>
              </w:rPr>
            </w:pPr>
            <w:ins w:id="34" w:author="Huang, Lili" w:date="2017-03-07T15:42:00Z">
              <w:r w:rsidRPr="00566C25">
                <w:rPr>
                  <w:rFonts w:asciiTheme="minorHAnsi" w:hAnsiTheme="minorHAnsi"/>
                </w:rPr>
                <w:t>Source Description</w:t>
              </w:r>
            </w:ins>
          </w:p>
        </w:tc>
        <w:tc>
          <w:tcPr>
            <w:tcW w:w="10455" w:type="dxa"/>
          </w:tcPr>
          <w:p w:rsidR="006C50F6" w:rsidRPr="00566C25" w:rsidRDefault="006C50F6" w:rsidP="00E208DF">
            <w:pPr>
              <w:rPr>
                <w:ins w:id="35" w:author="Huang, Lili" w:date="2017-03-07T15:42:00Z"/>
                <w:rFonts w:asciiTheme="minorHAnsi" w:hAnsiTheme="minorHAnsi"/>
              </w:rPr>
            </w:pPr>
          </w:p>
        </w:tc>
      </w:tr>
      <w:tr w:rsidR="006C50F6" w:rsidTr="00E208DF">
        <w:trPr>
          <w:ins w:id="36" w:author="Huang, Lili" w:date="2017-03-07T15:42:00Z"/>
        </w:trPr>
        <w:tc>
          <w:tcPr>
            <w:tcW w:w="2549" w:type="dxa"/>
          </w:tcPr>
          <w:p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ins w:id="37" w:author="Huang, Lili" w:date="2017-03-07T15:42:00Z"/>
                <w:rFonts w:asciiTheme="minorHAnsi" w:hAnsiTheme="minorHAnsi"/>
              </w:rPr>
            </w:pPr>
            <w:ins w:id="38" w:author="Huang, Lili" w:date="2017-03-07T15:42:00Z">
              <w:r w:rsidRPr="00566C25">
                <w:rPr>
                  <w:rFonts w:asciiTheme="minorHAnsi" w:hAnsiTheme="minorHAnsi"/>
                </w:rPr>
                <w:t>Test Location</w:t>
              </w:r>
            </w:ins>
          </w:p>
        </w:tc>
        <w:tc>
          <w:tcPr>
            <w:tcW w:w="10455" w:type="dxa"/>
          </w:tcPr>
          <w:p w:rsidR="006C50F6" w:rsidRPr="00566C25" w:rsidRDefault="006C50F6" w:rsidP="00E208DF">
            <w:pPr>
              <w:rPr>
                <w:ins w:id="39" w:author="Huang, Lili" w:date="2017-03-07T15:42:00Z"/>
                <w:rFonts w:asciiTheme="minorHAnsi" w:hAnsiTheme="minorHAnsi"/>
              </w:rPr>
            </w:pPr>
            <w:ins w:id="40" w:author="Huang, Lili" w:date="2017-03-07T15:42:00Z">
              <w:r w:rsidRPr="008467E0">
                <w:rPr>
                  <w:rFonts w:asciiTheme="minorHAnsi" w:hAnsiTheme="minorHAnsi"/>
                </w:rPr>
                <w:t>https://f3420-mpmd01.vangent.local/</w:t>
              </w:r>
              <w:r>
                <w:rPr>
                  <w:rFonts w:asciiTheme="minorHAnsi" w:hAnsiTheme="minorHAnsi"/>
                </w:rPr>
                <w:t>eCLAdmin</w:t>
              </w:r>
            </w:ins>
          </w:p>
        </w:tc>
      </w:tr>
      <w:tr w:rsidR="006C50F6" w:rsidTr="00E208DF">
        <w:trPr>
          <w:ins w:id="41" w:author="Huang, Lili" w:date="2017-03-07T15:42:00Z"/>
        </w:trPr>
        <w:tc>
          <w:tcPr>
            <w:tcW w:w="2549" w:type="dxa"/>
          </w:tcPr>
          <w:p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ins w:id="42" w:author="Huang, Lili" w:date="2017-03-07T15:42:00Z"/>
                <w:rFonts w:asciiTheme="minorHAnsi" w:hAnsiTheme="minorHAnsi"/>
              </w:rPr>
            </w:pPr>
            <w:ins w:id="43" w:author="Huang, Lili" w:date="2017-03-07T15:42:00Z">
              <w:r w:rsidRPr="00566C25">
                <w:rPr>
                  <w:rFonts w:asciiTheme="minorHAnsi" w:hAnsiTheme="minorHAnsi"/>
                </w:rPr>
                <w:t>Updated File(s)</w:t>
              </w:r>
            </w:ins>
          </w:p>
        </w:tc>
        <w:tc>
          <w:tcPr>
            <w:tcW w:w="10455" w:type="dxa"/>
          </w:tcPr>
          <w:p w:rsidR="006C50F6" w:rsidRPr="00566C25" w:rsidRDefault="006C50F6" w:rsidP="00E208DF">
            <w:pPr>
              <w:rPr>
                <w:ins w:id="44" w:author="Huang, Lili" w:date="2017-03-07T15:42:00Z"/>
                <w:rFonts w:asciiTheme="minorHAnsi" w:hAnsiTheme="minorHAnsi"/>
              </w:rPr>
            </w:pPr>
          </w:p>
        </w:tc>
      </w:tr>
      <w:tr w:rsidR="006C50F6" w:rsidTr="00E208DF">
        <w:trPr>
          <w:ins w:id="45" w:author="Huang, Lili" w:date="2017-03-07T15:42:00Z"/>
        </w:trPr>
        <w:tc>
          <w:tcPr>
            <w:tcW w:w="2549" w:type="dxa"/>
          </w:tcPr>
          <w:p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ins w:id="46" w:author="Huang, Lili" w:date="2017-03-07T15:42:00Z"/>
                <w:rFonts w:asciiTheme="minorHAnsi" w:hAnsiTheme="minorHAnsi"/>
              </w:rPr>
            </w:pPr>
            <w:ins w:id="47" w:author="Huang, Lili" w:date="2017-03-07T15:42:00Z">
              <w:r w:rsidRPr="00566C25">
                <w:rPr>
                  <w:rFonts w:asciiTheme="minorHAnsi" w:hAnsiTheme="minorHAnsi"/>
                </w:rPr>
                <w:t>Supporting Documentation</w:t>
              </w:r>
            </w:ins>
          </w:p>
        </w:tc>
        <w:tc>
          <w:tcPr>
            <w:tcW w:w="10455" w:type="dxa"/>
          </w:tcPr>
          <w:p w:rsidR="006C50F6" w:rsidRPr="00566C25" w:rsidRDefault="006C50F6" w:rsidP="00E208DF">
            <w:pPr>
              <w:rPr>
                <w:ins w:id="48" w:author="Huang, Lili" w:date="2017-03-07T15:42:00Z"/>
                <w:rFonts w:asciiTheme="minorHAnsi" w:hAnsiTheme="minorHAnsi"/>
              </w:rPr>
            </w:pPr>
          </w:p>
        </w:tc>
      </w:tr>
      <w:tr w:rsidR="006C50F6" w:rsidTr="00E208DF">
        <w:trPr>
          <w:ins w:id="49" w:author="Huang, Lili" w:date="2017-03-07T15:42:00Z"/>
        </w:trPr>
        <w:tc>
          <w:tcPr>
            <w:tcW w:w="2549" w:type="dxa"/>
          </w:tcPr>
          <w:p w:rsidR="006C50F6" w:rsidRPr="00566C25" w:rsidRDefault="006C50F6" w:rsidP="00E208DF">
            <w:pPr>
              <w:pStyle w:val="CommentText"/>
              <w:numPr>
                <w:ilvl w:val="12"/>
                <w:numId w:val="0"/>
              </w:numPr>
              <w:rPr>
                <w:ins w:id="50" w:author="Huang, Lili" w:date="2017-03-07T15:42:00Z"/>
                <w:rFonts w:asciiTheme="minorHAnsi" w:hAnsiTheme="minorHAnsi"/>
              </w:rPr>
            </w:pPr>
            <w:ins w:id="51" w:author="Huang, Lili" w:date="2017-03-07T15:42:00Z">
              <w:r w:rsidRPr="00566C25">
                <w:rPr>
                  <w:rFonts w:asciiTheme="minorHAnsi" w:hAnsiTheme="minorHAnsi"/>
                </w:rPr>
                <w:t>Notes</w:t>
              </w:r>
            </w:ins>
          </w:p>
        </w:tc>
        <w:tc>
          <w:tcPr>
            <w:tcW w:w="10455" w:type="dxa"/>
          </w:tcPr>
          <w:p w:rsidR="006C50F6" w:rsidRPr="00566C25" w:rsidRDefault="006C50F6" w:rsidP="000235F8">
            <w:pPr>
              <w:rPr>
                <w:ins w:id="52" w:author="Huang, Lili" w:date="2017-03-07T15:42:00Z"/>
                <w:rFonts w:asciiTheme="minorHAnsi" w:hAnsiTheme="minorHAnsi"/>
              </w:rPr>
            </w:pPr>
            <w:ins w:id="53" w:author="Huang, Lili" w:date="2017-03-07T15:42:00Z">
              <w:r>
                <w:rPr>
                  <w:rFonts w:asciiTheme="minorHAnsi" w:hAnsiTheme="minorHAnsi"/>
                </w:rPr>
                <w:t xml:space="preserve">Admin User -  </w:t>
              </w:r>
            </w:ins>
            <w:ins w:id="54" w:author="Huang, Lili" w:date="2017-03-07T15:43:00Z">
              <w:r w:rsidR="000235F8">
                <w:rPr>
                  <w:rFonts w:asciiTheme="minorHAnsi" w:hAnsiTheme="minorHAnsi"/>
                </w:rPr>
                <w:t>Delete</w:t>
              </w:r>
            </w:ins>
            <w:ins w:id="55" w:author="Huang, Lili" w:date="2017-03-07T15:42:00Z">
              <w:r>
                <w:rPr>
                  <w:rFonts w:asciiTheme="minorHAnsi" w:hAnsiTheme="minorHAnsi"/>
                </w:rPr>
                <w:t xml:space="preserve"> Employee Logs</w:t>
              </w:r>
            </w:ins>
          </w:p>
        </w:tc>
      </w:tr>
    </w:tbl>
    <w:p w:rsidR="006C50F6" w:rsidRDefault="006C50F6">
      <w:pPr>
        <w:overflowPunct/>
        <w:autoSpaceDE/>
        <w:autoSpaceDN/>
        <w:adjustRightInd/>
        <w:textAlignment w:val="auto"/>
        <w:rPr>
          <w:ins w:id="56" w:author="Huang, Lili" w:date="2017-03-07T15:43:00Z"/>
          <w:sz w:val="18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C0498" w:rsidRPr="00FF5201" w:rsidTr="00E208DF">
        <w:trPr>
          <w:cantSplit/>
          <w:tblHeader/>
          <w:ins w:id="57" w:author="Huang, Lili" w:date="2017-03-07T15:43:00Z"/>
        </w:trPr>
        <w:tc>
          <w:tcPr>
            <w:tcW w:w="900" w:type="dxa"/>
            <w:shd w:val="clear" w:color="auto" w:fill="A6A6A6"/>
          </w:tcPr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both"/>
              <w:rPr>
                <w:ins w:id="58" w:author="Huang, Lili" w:date="2017-03-07T15:43:00Z"/>
                <w:b/>
                <w:i/>
              </w:rPr>
            </w:pPr>
            <w:ins w:id="59" w:author="Huang, Lili" w:date="2017-03-07T15:43:00Z">
              <w:r w:rsidRPr="00FF5201">
                <w:rPr>
                  <w:b/>
                </w:rPr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rPr>
                <w:ins w:id="60" w:author="Huang, Lili" w:date="2017-03-07T15:43:00Z"/>
                <w:b/>
                <w:i/>
              </w:rPr>
            </w:pPr>
            <w:ins w:id="61" w:author="Huang, Lili" w:date="2017-03-07T15:43:00Z">
              <w:r w:rsidRPr="00FF5201">
                <w:rPr>
                  <w:b/>
                </w:rPr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62" w:author="Huang, Lili" w:date="2017-03-07T15:43:00Z"/>
                <w:b/>
                <w:i/>
              </w:rPr>
            </w:pPr>
            <w:ins w:id="63" w:author="Huang, Lili" w:date="2017-03-07T15:43:00Z">
              <w:r w:rsidRPr="00FF5201">
                <w:rPr>
                  <w:b/>
                </w:rPr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64" w:author="Huang, Lili" w:date="2017-03-07T15:43:00Z"/>
                <w:b/>
                <w:i/>
              </w:rPr>
            </w:pPr>
            <w:ins w:id="65" w:author="Huang, Lili" w:date="2017-03-07T15:43:00Z">
              <w:r w:rsidRPr="00FF5201">
                <w:rPr>
                  <w:b/>
                </w:rPr>
                <w:t>RESULTS</w:t>
              </w:r>
            </w:ins>
          </w:p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66" w:author="Huang, Lili" w:date="2017-03-07T15:43:00Z"/>
                <w:b/>
                <w:i/>
              </w:rPr>
            </w:pPr>
            <w:ins w:id="67" w:author="Huang, Lili" w:date="2017-03-07T15:43:00Z">
              <w:r w:rsidRPr="00FF5201">
                <w:rPr>
                  <w:b/>
                </w:rPr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68" w:author="Huang, Lili" w:date="2017-03-07T15:43:00Z"/>
                <w:b/>
                <w:i/>
              </w:rPr>
            </w:pPr>
            <w:ins w:id="69" w:author="Huang, Lili" w:date="2017-03-07T15:43:00Z">
              <w:r w:rsidRPr="00FF5201">
                <w:rPr>
                  <w:b/>
                </w:rPr>
                <w:t>COMMENTS</w:t>
              </w:r>
            </w:ins>
          </w:p>
        </w:tc>
      </w:tr>
      <w:tr w:rsidR="00DC0498" w:rsidRPr="00FF5201" w:rsidTr="00E208DF">
        <w:trPr>
          <w:cantSplit/>
          <w:ins w:id="70" w:author="Huang, Lili" w:date="2017-03-07T15:43:00Z"/>
        </w:trPr>
        <w:tc>
          <w:tcPr>
            <w:tcW w:w="900" w:type="dxa"/>
          </w:tcPr>
          <w:p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71" w:author="Huang, Lili" w:date="2017-03-07T15:43:00Z"/>
                <w:i/>
              </w:rPr>
            </w:pPr>
          </w:p>
        </w:tc>
        <w:tc>
          <w:tcPr>
            <w:tcW w:w="3960" w:type="dxa"/>
          </w:tcPr>
          <w:p w:rsidR="00DC0498" w:rsidRPr="009B0158" w:rsidRDefault="00DC0498" w:rsidP="00653878">
            <w:pPr>
              <w:pStyle w:val="CSETableText"/>
              <w:ind w:left="159"/>
              <w:rPr>
                <w:ins w:id="72" w:author="Huang, Lili" w:date="2017-03-07T15:43:00Z"/>
              </w:rPr>
            </w:pPr>
            <w:ins w:id="73" w:author="Huang, Lili" w:date="2017-03-07T15:43:00Z">
              <w:r>
                <w:t>Click “</w:t>
              </w:r>
            </w:ins>
            <w:ins w:id="74" w:author="Huang, Lili" w:date="2017-03-07T15:44:00Z">
              <w:r w:rsidR="00653878">
                <w:t>Delete</w:t>
              </w:r>
            </w:ins>
            <w:ins w:id="75" w:author="Huang, Lili" w:date="2017-03-07T15:43:00Z">
              <w:r>
                <w:t xml:space="preserve"> Employee Logs” menu item under “Manage Employee Logs”</w:t>
              </w:r>
            </w:ins>
          </w:p>
        </w:tc>
        <w:tc>
          <w:tcPr>
            <w:tcW w:w="4500" w:type="dxa"/>
          </w:tcPr>
          <w:p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76" w:author="Huang, Lili" w:date="2017-03-07T15:43:00Z"/>
                <w:rFonts w:asciiTheme="minorHAnsi" w:hAnsiTheme="minorHAnsi"/>
              </w:rPr>
            </w:pPr>
            <w:ins w:id="77" w:author="Huang, Lili" w:date="2017-03-07T15:43:00Z">
              <w:r>
                <w:rPr>
                  <w:rFonts w:asciiTheme="minorHAnsi" w:hAnsiTheme="minorHAnsi"/>
                </w:rPr>
                <w:t>“</w:t>
              </w:r>
            </w:ins>
            <w:ins w:id="78" w:author="Huang, Lili" w:date="2017-03-07T15:44:00Z">
              <w:r w:rsidR="00556051">
                <w:t>Delete</w:t>
              </w:r>
            </w:ins>
            <w:ins w:id="79" w:author="Huang, Lili" w:date="2017-03-07T15:43:00Z">
              <w:r>
                <w:t xml:space="preserve"> </w:t>
              </w:r>
              <w:r>
                <w:rPr>
                  <w:rFonts w:asciiTheme="minorHAnsi" w:hAnsiTheme="minorHAnsi"/>
                </w:rPr>
                <w:t xml:space="preserve">Employee Logs” Search page displays with the following </w:t>
              </w:r>
            </w:ins>
            <w:ins w:id="80" w:author="Huang, Lili" w:date="2017-03-07T15:44:00Z">
              <w:r w:rsidR="000975E0">
                <w:rPr>
                  <w:rFonts w:asciiTheme="minorHAnsi" w:hAnsiTheme="minorHAnsi"/>
                </w:rPr>
                <w:t>textbox</w:t>
              </w:r>
            </w:ins>
            <w:ins w:id="81" w:author="Huang, Lili" w:date="2017-03-07T15:43:00Z">
              <w:r>
                <w:rPr>
                  <w:rFonts w:asciiTheme="minorHAnsi" w:hAnsiTheme="minorHAnsi"/>
                </w:rPr>
                <w:t>:</w:t>
              </w:r>
            </w:ins>
          </w:p>
          <w:p w:rsidR="00DC0498" w:rsidRPr="00152CF8" w:rsidRDefault="005C480F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82" w:author="Huang, Lili" w:date="2017-03-07T15:43:00Z"/>
                <w:rFonts w:asciiTheme="minorHAnsi" w:hAnsiTheme="minorHAnsi"/>
              </w:rPr>
            </w:pPr>
            <w:ins w:id="83" w:author="Huang, Lili" w:date="2017-03-07T15:44:00Z">
              <w:r>
                <w:rPr>
                  <w:rFonts w:asciiTheme="minorHAnsi" w:hAnsiTheme="minorHAnsi"/>
                </w:rPr>
                <w:t>Log Name:</w:t>
              </w:r>
            </w:ins>
          </w:p>
        </w:tc>
        <w:tc>
          <w:tcPr>
            <w:tcW w:w="1260" w:type="dxa"/>
          </w:tcPr>
          <w:p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84" w:author="Huang, Lili" w:date="2017-03-07T15:43:00Z"/>
                <w:i/>
              </w:rPr>
            </w:pPr>
            <w:ins w:id="85" w:author="Huang, Lili" w:date="2017-03-07T15:43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86" w:author="Huang, Lili" w:date="2017-03-07T15:43:00Z"/>
                <w:i/>
              </w:rPr>
            </w:pPr>
          </w:p>
        </w:tc>
      </w:tr>
      <w:tr w:rsidR="00DC0498" w:rsidRPr="00FF5201" w:rsidTr="00E208DF">
        <w:trPr>
          <w:cantSplit/>
          <w:ins w:id="87" w:author="Huang, Lili" w:date="2017-03-07T15:43:00Z"/>
        </w:trPr>
        <w:tc>
          <w:tcPr>
            <w:tcW w:w="900" w:type="dxa"/>
          </w:tcPr>
          <w:p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88" w:author="Huang, Lili" w:date="2017-03-07T15:43:00Z"/>
                <w:i/>
              </w:rPr>
            </w:pPr>
          </w:p>
        </w:tc>
        <w:tc>
          <w:tcPr>
            <w:tcW w:w="3960" w:type="dxa"/>
          </w:tcPr>
          <w:p w:rsidR="00DC0498" w:rsidRDefault="00DC0498" w:rsidP="00E208DF">
            <w:pPr>
              <w:pStyle w:val="CSETableText"/>
              <w:ind w:left="159"/>
              <w:rPr>
                <w:ins w:id="89" w:author="Huang, Lili" w:date="2017-03-07T15:43:00Z"/>
                <w:rFonts w:asciiTheme="minorHAnsi" w:hAnsiTheme="minorHAnsi"/>
                <w:bCs/>
                <w:szCs w:val="20"/>
              </w:rPr>
            </w:pPr>
            <w:ins w:id="90" w:author="Huang, Lili" w:date="2017-03-07T15:43:00Z">
              <w:r>
                <w:rPr>
                  <w:rFonts w:asciiTheme="minorHAnsi" w:hAnsiTheme="minorHAnsi"/>
                  <w:bCs/>
                  <w:szCs w:val="20"/>
                </w:rPr>
                <w:t>On “</w:t>
              </w:r>
            </w:ins>
            <w:ins w:id="91" w:author="Huang, Lili" w:date="2017-03-07T15:45:00Z">
              <w:r w:rsidR="00AA0456">
                <w:t>Delete</w:t>
              </w:r>
            </w:ins>
            <w:ins w:id="92" w:author="Huang, Lili" w:date="2017-03-07T15:43:00Z">
              <w:r>
                <w:t xml:space="preserve"> </w:t>
              </w:r>
              <w:r>
                <w:rPr>
                  <w:rFonts w:asciiTheme="minorHAnsi" w:hAnsiTheme="minorHAnsi"/>
                  <w:bCs/>
                  <w:szCs w:val="20"/>
                </w:rPr>
                <w:t>Employee Log” Search page:</w:t>
              </w:r>
            </w:ins>
          </w:p>
          <w:p w:rsidR="00DC0498" w:rsidRDefault="0065753A" w:rsidP="00E208DF">
            <w:pPr>
              <w:pStyle w:val="CSETableText"/>
              <w:ind w:left="159"/>
              <w:rPr>
                <w:ins w:id="93" w:author="Huang, Lili" w:date="2017-03-07T15:45:00Z"/>
                <w:rFonts w:asciiTheme="minorHAnsi" w:hAnsiTheme="minorHAnsi"/>
                <w:bCs/>
                <w:szCs w:val="20"/>
              </w:rPr>
            </w:pPr>
            <w:ins w:id="94" w:author="Huang, Lili" w:date="2017-03-07T15:45:00Z">
              <w:r>
                <w:rPr>
                  <w:rFonts w:asciiTheme="minorHAnsi" w:hAnsiTheme="minorHAnsi"/>
                  <w:bCs/>
                  <w:szCs w:val="20"/>
                </w:rPr>
                <w:t>E</w:t>
              </w:r>
              <w:r w:rsidR="000844E4">
                <w:rPr>
                  <w:rFonts w:asciiTheme="minorHAnsi" w:hAnsiTheme="minorHAnsi"/>
                  <w:bCs/>
                  <w:szCs w:val="20"/>
                </w:rPr>
                <w:t>nter log name;</w:t>
              </w:r>
            </w:ins>
          </w:p>
          <w:p w:rsidR="000844E4" w:rsidRDefault="000844E4" w:rsidP="00E208DF">
            <w:pPr>
              <w:pStyle w:val="CSETableText"/>
              <w:ind w:left="159"/>
              <w:rPr>
                <w:ins w:id="95" w:author="Huang, Lili" w:date="2017-03-07T15:43:00Z"/>
                <w:rFonts w:asciiTheme="minorHAnsi" w:hAnsiTheme="minorHAnsi"/>
                <w:bCs/>
                <w:szCs w:val="20"/>
              </w:rPr>
            </w:pPr>
            <w:ins w:id="96" w:author="Huang, Lili" w:date="2017-03-07T15:45:00Z">
              <w:r>
                <w:rPr>
                  <w:rFonts w:asciiTheme="minorHAnsi" w:hAnsiTheme="minorHAnsi"/>
                  <w:bCs/>
                  <w:szCs w:val="20"/>
                </w:rPr>
                <w:t>Click Search.</w:t>
              </w:r>
            </w:ins>
          </w:p>
        </w:tc>
        <w:tc>
          <w:tcPr>
            <w:tcW w:w="4500" w:type="dxa"/>
          </w:tcPr>
          <w:p w:rsidR="00DC0498" w:rsidRDefault="006408A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97" w:author="Huang, Lili" w:date="2017-03-07T15:45:00Z"/>
                <w:rFonts w:asciiTheme="minorHAnsi" w:hAnsiTheme="minorHAnsi"/>
              </w:rPr>
            </w:pPr>
            <w:ins w:id="98" w:author="Huang, Lili" w:date="2017-03-07T15:45:00Z">
              <w:r>
                <w:rPr>
                  <w:rFonts w:asciiTheme="minorHAnsi" w:hAnsiTheme="minorHAnsi"/>
                </w:rPr>
                <w:t>Log(s) with the log name will display on the page with the following:</w:t>
              </w:r>
            </w:ins>
          </w:p>
          <w:p w:rsidR="006408AB" w:rsidRDefault="006408A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99" w:author="Huang, Lili" w:date="2017-03-07T15:46:00Z"/>
                <w:rFonts w:asciiTheme="minorHAnsi" w:hAnsiTheme="minorHAnsi"/>
              </w:rPr>
            </w:pPr>
            <w:ins w:id="100" w:author="Huang, Lili" w:date="2017-03-07T15:46:00Z">
              <w:r>
                <w:rPr>
                  <w:rFonts w:asciiTheme="minorHAnsi" w:hAnsiTheme="minorHAnsi"/>
                </w:rPr>
                <w:t>View</w:t>
              </w:r>
            </w:ins>
            <w:ins w:id="101" w:author="Huang, Lili" w:date="2017-03-07T15:47:00Z">
              <w:r>
                <w:rPr>
                  <w:rFonts w:asciiTheme="minorHAnsi" w:hAnsiTheme="minorHAnsi"/>
                </w:rPr>
                <w:t xml:space="preserve"> </w:t>
              </w:r>
            </w:ins>
          </w:p>
          <w:p w:rsidR="006408AB" w:rsidRDefault="006408A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02" w:author="Huang, Lili" w:date="2017-03-07T15:46:00Z"/>
                <w:rFonts w:asciiTheme="minorHAnsi" w:hAnsiTheme="minorHAnsi"/>
              </w:rPr>
            </w:pPr>
            <w:ins w:id="103" w:author="Huang, Lili" w:date="2017-03-07T15:46:00Z">
              <w:r>
                <w:rPr>
                  <w:rFonts w:asciiTheme="minorHAnsi" w:hAnsiTheme="minorHAnsi"/>
                </w:rPr>
                <w:t>Delete</w:t>
              </w:r>
            </w:ins>
          </w:p>
          <w:p w:rsidR="006408AB" w:rsidRDefault="000B401F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04" w:author="Huang, Lili" w:date="2017-03-07T15:47:00Z"/>
                <w:rFonts w:asciiTheme="minorHAnsi" w:hAnsiTheme="minorHAnsi"/>
              </w:rPr>
            </w:pPr>
            <w:ins w:id="105" w:author="Huang, Lili" w:date="2017-03-07T15:47:00Z">
              <w:r>
                <w:rPr>
                  <w:rFonts w:asciiTheme="minorHAnsi" w:hAnsiTheme="minorHAnsi"/>
                </w:rPr>
                <w:t>Form Name</w:t>
              </w:r>
            </w:ins>
          </w:p>
          <w:p w:rsidR="000B401F" w:rsidRDefault="000B401F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06" w:author="Huang, Lili" w:date="2017-03-07T15:47:00Z"/>
                <w:rFonts w:asciiTheme="minorHAnsi" w:hAnsiTheme="minorHAnsi"/>
              </w:rPr>
            </w:pPr>
            <w:ins w:id="107" w:author="Huang, Lili" w:date="2017-03-07T15:47:00Z">
              <w:r>
                <w:rPr>
                  <w:rFonts w:asciiTheme="minorHAnsi" w:hAnsiTheme="minorHAnsi"/>
                </w:rPr>
                <w:t>Employee Lan ID</w:t>
              </w:r>
            </w:ins>
          </w:p>
          <w:p w:rsidR="000B401F" w:rsidRDefault="000B401F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08" w:author="Huang, Lili" w:date="2017-03-07T15:43:00Z"/>
                <w:rFonts w:asciiTheme="minorHAnsi" w:hAnsiTheme="minorHAnsi"/>
              </w:rPr>
            </w:pPr>
            <w:ins w:id="109" w:author="Huang, Lili" w:date="2017-03-07T15:47:00Z">
              <w:r>
                <w:rPr>
                  <w:rFonts w:asciiTheme="minorHAnsi" w:hAnsiTheme="minorHAnsi"/>
                </w:rPr>
                <w:t>Employee ID</w:t>
              </w:r>
            </w:ins>
          </w:p>
        </w:tc>
        <w:tc>
          <w:tcPr>
            <w:tcW w:w="1260" w:type="dxa"/>
          </w:tcPr>
          <w:p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10" w:author="Huang, Lili" w:date="2017-03-07T15:43:00Z"/>
                <w:i/>
              </w:rPr>
            </w:pPr>
            <w:ins w:id="111" w:author="Huang, Lili" w:date="2017-03-07T15:43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:rsidR="00DC0498" w:rsidRPr="00FF5201" w:rsidRDefault="006408AB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12" w:author="Huang, Lili" w:date="2017-03-07T15:43:00Z"/>
                <w:i/>
              </w:rPr>
            </w:pPr>
            <w:ins w:id="113" w:author="Huang, Lili" w:date="2017-03-07T15:47:00Z">
              <w:r>
                <w:rPr>
                  <w:i/>
                </w:rPr>
                <w:t>View and Delete are action links.</w:t>
              </w:r>
            </w:ins>
          </w:p>
        </w:tc>
      </w:tr>
      <w:tr w:rsidR="00DC0498" w:rsidRPr="00FF5201" w:rsidTr="00E208DF">
        <w:trPr>
          <w:cantSplit/>
          <w:ins w:id="114" w:author="Huang, Lili" w:date="2017-03-07T15:43:00Z"/>
        </w:trPr>
        <w:tc>
          <w:tcPr>
            <w:tcW w:w="900" w:type="dxa"/>
          </w:tcPr>
          <w:p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15" w:author="Huang, Lili" w:date="2017-03-07T15:43:00Z"/>
                <w:i/>
              </w:rPr>
            </w:pPr>
          </w:p>
        </w:tc>
        <w:tc>
          <w:tcPr>
            <w:tcW w:w="3960" w:type="dxa"/>
          </w:tcPr>
          <w:p w:rsidR="00DC0498" w:rsidRDefault="00DC0498" w:rsidP="00E208DF">
            <w:pPr>
              <w:pStyle w:val="CSETableText"/>
              <w:ind w:left="159"/>
              <w:rPr>
                <w:ins w:id="116" w:author="Huang, Lili" w:date="2017-03-07T15:43:00Z"/>
                <w:rFonts w:asciiTheme="minorHAnsi" w:hAnsiTheme="minorHAnsi"/>
                <w:bCs/>
                <w:szCs w:val="20"/>
              </w:rPr>
            </w:pPr>
            <w:ins w:id="117" w:author="Huang, Lili" w:date="2017-03-07T15:43:00Z">
              <w:r>
                <w:rPr>
                  <w:rFonts w:asciiTheme="minorHAnsi" w:hAnsiTheme="minorHAnsi"/>
                  <w:bCs/>
                  <w:szCs w:val="20"/>
                </w:rPr>
                <w:t>Continue with Test#2:</w:t>
              </w:r>
            </w:ins>
          </w:p>
          <w:p w:rsidR="00DC0498" w:rsidRDefault="00164124" w:rsidP="00E208DF">
            <w:pPr>
              <w:pStyle w:val="CSETableText"/>
              <w:ind w:left="159"/>
              <w:rPr>
                <w:ins w:id="118" w:author="Huang, Lili" w:date="2017-03-07T15:43:00Z"/>
                <w:rFonts w:asciiTheme="minorHAnsi" w:hAnsiTheme="minorHAnsi"/>
                <w:bCs/>
                <w:szCs w:val="20"/>
              </w:rPr>
            </w:pPr>
            <w:ins w:id="119" w:author="Huang, Lili" w:date="2017-03-07T15:47:00Z">
              <w:r>
                <w:rPr>
                  <w:rFonts w:asciiTheme="minorHAnsi" w:hAnsiTheme="minorHAnsi"/>
                  <w:bCs/>
                  <w:szCs w:val="20"/>
                </w:rPr>
                <w:t>Click View.</w:t>
              </w:r>
            </w:ins>
          </w:p>
        </w:tc>
        <w:tc>
          <w:tcPr>
            <w:tcW w:w="4500" w:type="dxa"/>
          </w:tcPr>
          <w:p w:rsidR="00DC0498" w:rsidRDefault="00E208DF" w:rsidP="00737DC1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20" w:author="Huang, Lili" w:date="2017-03-07T15:43:00Z"/>
                <w:rFonts w:asciiTheme="minorHAnsi" w:hAnsiTheme="minorHAnsi"/>
              </w:rPr>
            </w:pPr>
            <w:ins w:id="121" w:author="Huang, Lili" w:date="2017-03-07T15:48:00Z">
              <w:r>
                <w:rPr>
                  <w:rFonts w:asciiTheme="minorHAnsi" w:hAnsiTheme="minorHAnsi"/>
                </w:rPr>
                <w:t>The log detail will be displayed in a modal dialog.</w:t>
              </w:r>
            </w:ins>
          </w:p>
        </w:tc>
        <w:tc>
          <w:tcPr>
            <w:tcW w:w="1260" w:type="dxa"/>
          </w:tcPr>
          <w:p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22" w:author="Huang, Lili" w:date="2017-03-07T15:43:00Z"/>
                <w:i/>
              </w:rPr>
            </w:pPr>
            <w:ins w:id="123" w:author="Huang, Lili" w:date="2017-03-07T15:43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24" w:author="Huang, Lili" w:date="2017-03-07T15:43:00Z"/>
                <w:i/>
              </w:rPr>
            </w:pPr>
          </w:p>
        </w:tc>
      </w:tr>
      <w:tr w:rsidR="00DC0498" w:rsidRPr="00FF5201" w:rsidTr="00E208DF">
        <w:trPr>
          <w:cantSplit/>
          <w:ins w:id="125" w:author="Huang, Lili" w:date="2017-03-07T15:43:00Z"/>
        </w:trPr>
        <w:tc>
          <w:tcPr>
            <w:tcW w:w="900" w:type="dxa"/>
          </w:tcPr>
          <w:p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26" w:author="Huang, Lili" w:date="2017-03-07T15:43:00Z"/>
                <w:i/>
              </w:rPr>
            </w:pPr>
          </w:p>
        </w:tc>
        <w:tc>
          <w:tcPr>
            <w:tcW w:w="3960" w:type="dxa"/>
          </w:tcPr>
          <w:p w:rsidR="00DC0498" w:rsidRDefault="00737DC1" w:rsidP="00E208DF">
            <w:pPr>
              <w:pStyle w:val="CSETableText"/>
              <w:ind w:left="159"/>
              <w:rPr>
                <w:ins w:id="127" w:author="Huang, Lili" w:date="2017-03-07T15:43:00Z"/>
                <w:rFonts w:asciiTheme="minorHAnsi" w:hAnsiTheme="minorHAnsi"/>
                <w:bCs/>
                <w:szCs w:val="20"/>
              </w:rPr>
            </w:pPr>
            <w:ins w:id="128" w:author="Huang, Lili" w:date="2017-03-07T15:43:00Z">
              <w:r>
                <w:rPr>
                  <w:rFonts w:asciiTheme="minorHAnsi" w:hAnsiTheme="minorHAnsi"/>
                  <w:bCs/>
                  <w:szCs w:val="20"/>
                </w:rPr>
                <w:t>Continue with Test#2</w:t>
              </w:r>
              <w:r w:rsidR="00DC0498"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</w:p>
          <w:p w:rsidR="00DC0498" w:rsidRDefault="00737DC1" w:rsidP="00E208DF">
            <w:pPr>
              <w:pStyle w:val="CSETableText"/>
              <w:ind w:left="159"/>
              <w:rPr>
                <w:ins w:id="129" w:author="Huang, Lili" w:date="2017-03-07T15:43:00Z"/>
                <w:rFonts w:asciiTheme="minorHAnsi" w:hAnsiTheme="minorHAnsi"/>
                <w:bCs/>
                <w:szCs w:val="20"/>
              </w:rPr>
            </w:pPr>
            <w:ins w:id="130" w:author="Huang, Lili" w:date="2017-03-07T15:48:00Z">
              <w:r>
                <w:rPr>
                  <w:rFonts w:asciiTheme="minorHAnsi" w:hAnsiTheme="minorHAnsi"/>
                  <w:bCs/>
                  <w:szCs w:val="20"/>
                </w:rPr>
                <w:t>Click Delete.</w:t>
              </w:r>
            </w:ins>
          </w:p>
        </w:tc>
        <w:tc>
          <w:tcPr>
            <w:tcW w:w="4500" w:type="dxa"/>
          </w:tcPr>
          <w:p w:rsidR="00DC0498" w:rsidRDefault="00737DC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31" w:author="Huang, Lili" w:date="2017-03-07T15:43:00Z"/>
                <w:rFonts w:asciiTheme="minorHAnsi" w:hAnsiTheme="minorHAnsi"/>
              </w:rPr>
            </w:pPr>
            <w:ins w:id="132" w:author="Huang, Lili" w:date="2017-03-07T15:48:00Z">
              <w:r>
                <w:rPr>
                  <w:rFonts w:asciiTheme="minorHAnsi" w:hAnsiTheme="minorHAnsi"/>
                </w:rPr>
                <w:t>The delete confirmation modal dialog displays.</w:t>
              </w:r>
            </w:ins>
          </w:p>
        </w:tc>
        <w:tc>
          <w:tcPr>
            <w:tcW w:w="1260" w:type="dxa"/>
          </w:tcPr>
          <w:p w:rsidR="00DC0498" w:rsidRDefault="00043C66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33" w:author="Huang, Lili" w:date="2017-03-07T15:43:00Z"/>
                <w:i/>
              </w:rPr>
            </w:pPr>
            <w:ins w:id="134" w:author="Huang, Lili" w:date="2017-03-07T15:49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35" w:author="Huang, Lili" w:date="2017-03-07T15:43:00Z"/>
                <w:i/>
              </w:rPr>
            </w:pPr>
          </w:p>
        </w:tc>
      </w:tr>
      <w:tr w:rsidR="00DC0498" w:rsidRPr="00FF5201" w:rsidTr="00E208DF">
        <w:trPr>
          <w:cantSplit/>
          <w:ins w:id="136" w:author="Huang, Lili" w:date="2017-03-07T15:43:00Z"/>
        </w:trPr>
        <w:tc>
          <w:tcPr>
            <w:tcW w:w="900" w:type="dxa"/>
          </w:tcPr>
          <w:p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37" w:author="Huang, Lili" w:date="2017-03-07T15:43:00Z"/>
                <w:i/>
              </w:rPr>
            </w:pPr>
          </w:p>
        </w:tc>
        <w:tc>
          <w:tcPr>
            <w:tcW w:w="3960" w:type="dxa"/>
          </w:tcPr>
          <w:p w:rsidR="00DC0498" w:rsidRDefault="00DC0498" w:rsidP="00E208DF">
            <w:pPr>
              <w:pStyle w:val="CSETableText"/>
              <w:ind w:left="159"/>
              <w:rPr>
                <w:ins w:id="138" w:author="Huang, Lili" w:date="2017-03-07T15:43:00Z"/>
                <w:rFonts w:asciiTheme="minorHAnsi" w:hAnsiTheme="minorHAnsi"/>
                <w:bCs/>
                <w:szCs w:val="20"/>
              </w:rPr>
            </w:pPr>
            <w:ins w:id="139" w:author="Huang, Lili" w:date="2017-03-07T15:43:00Z">
              <w:r>
                <w:rPr>
                  <w:rFonts w:asciiTheme="minorHAnsi" w:hAnsiTheme="minorHAnsi"/>
                  <w:bCs/>
                  <w:szCs w:val="20"/>
                </w:rPr>
                <w:t>Continue with Test#4:</w:t>
              </w:r>
            </w:ins>
          </w:p>
          <w:p w:rsidR="00DC0498" w:rsidRDefault="00264A02" w:rsidP="00E208DF">
            <w:pPr>
              <w:pStyle w:val="CSETableText"/>
              <w:ind w:left="159"/>
              <w:rPr>
                <w:ins w:id="140" w:author="Huang, Lili" w:date="2017-03-07T15:43:00Z"/>
                <w:rFonts w:asciiTheme="minorHAnsi" w:hAnsiTheme="minorHAnsi"/>
                <w:bCs/>
                <w:szCs w:val="20"/>
              </w:rPr>
            </w:pPr>
            <w:ins w:id="141" w:author="Huang, Lili" w:date="2017-03-07T15:49:00Z">
              <w:r>
                <w:rPr>
                  <w:rFonts w:asciiTheme="minorHAnsi" w:hAnsiTheme="minorHAnsi"/>
                  <w:bCs/>
                  <w:szCs w:val="20"/>
                </w:rPr>
                <w:t>Click Cancel</w:t>
              </w:r>
            </w:ins>
            <w:ins w:id="142" w:author="Huang, Lili" w:date="2017-03-07T15:50:00Z">
              <w:r w:rsidR="00B47E92">
                <w:rPr>
                  <w:rFonts w:asciiTheme="minorHAnsi" w:hAnsiTheme="minorHAnsi"/>
                  <w:bCs/>
                  <w:szCs w:val="20"/>
                </w:rPr>
                <w:t>.</w:t>
              </w:r>
            </w:ins>
          </w:p>
        </w:tc>
        <w:tc>
          <w:tcPr>
            <w:tcW w:w="4500" w:type="dxa"/>
          </w:tcPr>
          <w:p w:rsidR="00DC0498" w:rsidRPr="00152CF8" w:rsidRDefault="00264A02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43" w:author="Huang, Lili" w:date="2017-03-07T15:43:00Z"/>
                <w:rFonts w:asciiTheme="minorHAnsi" w:hAnsiTheme="minorHAnsi"/>
              </w:rPr>
            </w:pPr>
            <w:ins w:id="144" w:author="Huang, Lili" w:date="2017-03-07T15:49:00Z">
              <w:r>
                <w:rPr>
                  <w:rFonts w:asciiTheme="minorHAnsi" w:hAnsiTheme="minorHAnsi"/>
                </w:rPr>
                <w:t>“Delete Employee Log”</w:t>
              </w:r>
              <w:r w:rsidR="00B47E92">
                <w:rPr>
                  <w:rFonts w:asciiTheme="minorHAnsi" w:hAnsiTheme="minorHAnsi"/>
                </w:rPr>
                <w:t xml:space="preserve"> page displays with the previous log(s) found.</w:t>
              </w:r>
            </w:ins>
          </w:p>
        </w:tc>
        <w:tc>
          <w:tcPr>
            <w:tcW w:w="1260" w:type="dxa"/>
          </w:tcPr>
          <w:p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45" w:author="Huang, Lili" w:date="2017-03-07T15:43:00Z"/>
                <w:i/>
              </w:rPr>
            </w:pPr>
            <w:ins w:id="146" w:author="Huang, Lili" w:date="2017-03-07T15:43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:rsidR="00DC0498" w:rsidRPr="00FF5201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47" w:author="Huang, Lili" w:date="2017-03-07T15:43:00Z"/>
                <w:i/>
              </w:rPr>
            </w:pPr>
          </w:p>
        </w:tc>
      </w:tr>
      <w:tr w:rsidR="00DC0498" w:rsidRPr="00FF5201" w:rsidTr="00E208DF">
        <w:trPr>
          <w:cantSplit/>
          <w:ins w:id="148" w:author="Huang, Lili" w:date="2017-03-07T15:43:00Z"/>
        </w:trPr>
        <w:tc>
          <w:tcPr>
            <w:tcW w:w="900" w:type="dxa"/>
          </w:tcPr>
          <w:p w:rsidR="00DC0498" w:rsidRPr="00FF5201" w:rsidRDefault="00DC0498" w:rsidP="00DC0498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spacing w:before="40" w:after="40"/>
              <w:jc w:val="both"/>
              <w:textAlignment w:val="auto"/>
              <w:rPr>
                <w:ins w:id="149" w:author="Huang, Lili" w:date="2017-03-07T15:43:00Z"/>
                <w:i/>
              </w:rPr>
            </w:pPr>
          </w:p>
        </w:tc>
        <w:tc>
          <w:tcPr>
            <w:tcW w:w="3960" w:type="dxa"/>
          </w:tcPr>
          <w:p w:rsidR="00DC0498" w:rsidRDefault="00DC0498" w:rsidP="00E208DF">
            <w:pPr>
              <w:pStyle w:val="CSETableText"/>
              <w:ind w:left="159"/>
              <w:rPr>
                <w:ins w:id="150" w:author="Huang, Lili" w:date="2017-03-07T15:43:00Z"/>
                <w:rFonts w:asciiTheme="minorHAnsi" w:hAnsiTheme="minorHAnsi"/>
                <w:bCs/>
                <w:szCs w:val="20"/>
              </w:rPr>
            </w:pPr>
            <w:ins w:id="151" w:author="Huang, Lili" w:date="2017-03-07T15:43:00Z">
              <w:r>
                <w:rPr>
                  <w:rFonts w:asciiTheme="minorHAnsi" w:hAnsiTheme="minorHAnsi"/>
                  <w:bCs/>
                  <w:szCs w:val="20"/>
                </w:rPr>
                <w:t>Continue with Test#</w:t>
              </w:r>
            </w:ins>
            <w:ins w:id="152" w:author="Huang, Lili" w:date="2017-03-07T15:50:00Z">
              <w:r w:rsidR="00B47E92">
                <w:rPr>
                  <w:rFonts w:asciiTheme="minorHAnsi" w:hAnsiTheme="minorHAnsi"/>
                  <w:bCs/>
                  <w:szCs w:val="20"/>
                </w:rPr>
                <w:t>4</w:t>
              </w:r>
            </w:ins>
            <w:ins w:id="153" w:author="Huang, Lili" w:date="2017-03-07T15:43:00Z">
              <w:r>
                <w:rPr>
                  <w:rFonts w:asciiTheme="minorHAnsi" w:hAnsiTheme="minorHAnsi"/>
                  <w:bCs/>
                  <w:szCs w:val="20"/>
                </w:rPr>
                <w:t>:</w:t>
              </w:r>
            </w:ins>
          </w:p>
          <w:p w:rsidR="00DC0498" w:rsidRDefault="00DC0498" w:rsidP="00B47E92">
            <w:pPr>
              <w:pStyle w:val="CSETableText"/>
              <w:ind w:left="159"/>
              <w:rPr>
                <w:ins w:id="154" w:author="Huang, Lili" w:date="2017-03-07T15:43:00Z"/>
                <w:rFonts w:asciiTheme="minorHAnsi" w:hAnsiTheme="minorHAnsi"/>
                <w:bCs/>
                <w:szCs w:val="20"/>
              </w:rPr>
            </w:pPr>
            <w:ins w:id="155" w:author="Huang, Lili" w:date="2017-03-07T15:43:00Z">
              <w:r>
                <w:rPr>
                  <w:rFonts w:asciiTheme="minorHAnsi" w:hAnsiTheme="minorHAnsi"/>
                  <w:bCs/>
                  <w:szCs w:val="20"/>
                </w:rPr>
                <w:t xml:space="preserve">Click </w:t>
              </w:r>
            </w:ins>
            <w:ins w:id="156" w:author="Huang, Lili" w:date="2017-03-07T15:50:00Z">
              <w:r w:rsidR="00B47E92">
                <w:rPr>
                  <w:rFonts w:asciiTheme="minorHAnsi" w:hAnsiTheme="minorHAnsi"/>
                  <w:bCs/>
                  <w:szCs w:val="20"/>
                </w:rPr>
                <w:t>Delete.</w:t>
              </w:r>
            </w:ins>
          </w:p>
        </w:tc>
        <w:tc>
          <w:tcPr>
            <w:tcW w:w="4500" w:type="dxa"/>
          </w:tcPr>
          <w:p w:rsidR="00DC0498" w:rsidRDefault="00BF151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57" w:author="Huang, Lili" w:date="2017-03-07T15:43:00Z"/>
                <w:rFonts w:asciiTheme="minorHAnsi" w:hAnsiTheme="minorHAnsi"/>
              </w:rPr>
            </w:pPr>
            <w:ins w:id="158" w:author="Huang, Lili" w:date="2017-03-07T15:50:00Z">
              <w:r>
                <w:rPr>
                  <w:rFonts w:asciiTheme="minorHAnsi" w:hAnsiTheme="minorHAnsi"/>
                </w:rPr>
                <w:t>“Delete Employee Log” page displays with Success or Fail message.</w:t>
              </w:r>
            </w:ins>
          </w:p>
        </w:tc>
        <w:tc>
          <w:tcPr>
            <w:tcW w:w="1260" w:type="dxa"/>
          </w:tcPr>
          <w:p w:rsidR="00DC0498" w:rsidRDefault="00DC0498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jc w:val="center"/>
              <w:rPr>
                <w:ins w:id="159" w:author="Huang, Lili" w:date="2017-03-07T15:43:00Z"/>
                <w:i/>
              </w:rPr>
            </w:pPr>
            <w:ins w:id="160" w:author="Huang, Lili" w:date="2017-03-07T15:43:00Z">
              <w:r>
                <w:rPr>
                  <w:i/>
                </w:rPr>
                <w:t>P</w:t>
              </w:r>
            </w:ins>
          </w:p>
        </w:tc>
        <w:tc>
          <w:tcPr>
            <w:tcW w:w="2880" w:type="dxa"/>
          </w:tcPr>
          <w:p w:rsidR="00DC0498" w:rsidRDefault="00BF151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61" w:author="Huang, Lili" w:date="2017-03-07T15:51:00Z"/>
                <w:i/>
              </w:rPr>
            </w:pPr>
            <w:ins w:id="162" w:author="Huang, Lili" w:date="2017-03-07T15:51:00Z">
              <w:r>
                <w:rPr>
                  <w:i/>
                </w:rPr>
                <w:t>Success message displays if the log has been successfully deleted;</w:t>
              </w:r>
            </w:ins>
          </w:p>
          <w:p w:rsidR="00BF1511" w:rsidRPr="00FF5201" w:rsidRDefault="00BF1511" w:rsidP="00E208DF">
            <w:pPr>
              <w:pStyle w:val="Header"/>
              <w:tabs>
                <w:tab w:val="clear" w:pos="4320"/>
                <w:tab w:val="clear" w:pos="8640"/>
              </w:tabs>
              <w:spacing w:before="40" w:after="40"/>
              <w:rPr>
                <w:ins w:id="163" w:author="Huang, Lili" w:date="2017-03-07T15:43:00Z"/>
                <w:i/>
              </w:rPr>
            </w:pPr>
            <w:ins w:id="164" w:author="Huang, Lili" w:date="2017-03-07T15:51:00Z">
              <w:r>
                <w:rPr>
                  <w:i/>
                </w:rPr>
                <w:t>Fail message display otherwise.</w:t>
              </w:r>
            </w:ins>
          </w:p>
        </w:tc>
      </w:tr>
    </w:tbl>
    <w:p w:rsidR="00DC0498" w:rsidRDefault="00DC0498">
      <w:pPr>
        <w:overflowPunct/>
        <w:autoSpaceDE/>
        <w:autoSpaceDN/>
        <w:adjustRightInd/>
        <w:textAlignment w:val="auto"/>
        <w:rPr>
          <w:sz w:val="18"/>
        </w:rPr>
      </w:pPr>
      <w:bookmarkStart w:id="165" w:name="_GoBack"/>
      <w:bookmarkEnd w:id="165"/>
    </w:p>
    <w:sectPr w:rsidR="00DC0498" w:rsidSect="00534A8B">
      <w:headerReference w:type="default" r:id="rId11"/>
      <w:footerReference w:type="default" r:id="rId12"/>
      <w:footerReference w:type="first" r:id="rId13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693" w:rsidRDefault="00215693">
      <w:r>
        <w:separator/>
      </w:r>
    </w:p>
  </w:endnote>
  <w:endnote w:type="continuationSeparator" w:id="0">
    <w:p w:rsidR="00215693" w:rsidRDefault="00215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8DF" w:rsidRDefault="00E208DF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  <w:t xml:space="preserve">  </w:t>
    </w:r>
    <w:proofErr w:type="spellStart"/>
    <w:r>
      <w:rPr>
        <w:b/>
        <w:sz w:val="18"/>
      </w:rPr>
      <w:t>CCO_eCoaching_Admin_ManageEmployeeLogs_UTD</w:t>
    </w:r>
    <w:proofErr w:type="spellEnd"/>
  </w:p>
  <w:p w:rsidR="00E208DF" w:rsidRDefault="00E208DF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>Created 01/09/2017</w:t>
    </w:r>
  </w:p>
  <w:p w:rsidR="00E208DF" w:rsidRDefault="00E208DF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2017.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2E65C1">
      <w:rPr>
        <w:rStyle w:val="PageNumber"/>
        <w:noProof/>
        <w:sz w:val="18"/>
        <w:szCs w:val="18"/>
      </w:rPr>
      <w:t>20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2E65C1">
      <w:rPr>
        <w:rStyle w:val="PageNumber"/>
        <w:noProof/>
        <w:sz w:val="18"/>
        <w:szCs w:val="18"/>
      </w:rPr>
      <w:t>21</w:t>
    </w:r>
    <w:r>
      <w:rPr>
        <w:rStyle w:val="PageNumber"/>
        <w:sz w:val="18"/>
        <w:szCs w:val="18"/>
      </w:rPr>
      <w:fldChar w:fldCharType="end"/>
    </w:r>
  </w:p>
  <w:p w:rsidR="00E208DF" w:rsidRDefault="00E208DF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8DF" w:rsidRDefault="00E208DF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693" w:rsidRDefault="00215693">
      <w:r>
        <w:separator/>
      </w:r>
    </w:p>
  </w:footnote>
  <w:footnote w:type="continuationSeparator" w:id="0">
    <w:p w:rsidR="00215693" w:rsidRDefault="002156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08DF" w:rsidRPr="00047CB6" w:rsidRDefault="00E208DF" w:rsidP="00971190">
    <w:pPr>
      <w:pStyle w:val="Header"/>
      <w:pBdr>
        <w:bottom w:val="single" w:sz="6" w:space="4" w:color="auto"/>
      </w:pBdr>
      <w:jc w:val="right"/>
      <w:rPr>
        <w:sz w:val="18"/>
        <w:szCs w:val="18"/>
      </w:rPr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                                                 </w:t>
    </w:r>
    <w:proofErr w:type="spellStart"/>
    <w:r>
      <w:rPr>
        <w:sz w:val="18"/>
      </w:rPr>
      <w:t>CCO_eCoaching_Admin_ManageEmployeeLogs_UTD</w:t>
    </w:r>
    <w:proofErr w:type="spellEnd"/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        </w:t>
    </w:r>
  </w:p>
  <w:p w:rsidR="00E208DF" w:rsidRDefault="00E208DF" w:rsidP="00971190">
    <w:pPr>
      <w:pStyle w:val="Header"/>
    </w:pPr>
  </w:p>
  <w:p w:rsidR="00E208DF" w:rsidRPr="00971190" w:rsidRDefault="00E208DF" w:rsidP="0097119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A2775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38E6DF9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9276F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56697A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EF048F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E7606DB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E5C777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7397900"/>
    <w:multiLevelType w:val="hybridMultilevel"/>
    <w:tmpl w:val="A0F2E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4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ang, Lili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0054"/>
    <w:rsid w:val="00011DCE"/>
    <w:rsid w:val="00012508"/>
    <w:rsid w:val="00012764"/>
    <w:rsid w:val="00014651"/>
    <w:rsid w:val="00015561"/>
    <w:rsid w:val="000204CA"/>
    <w:rsid w:val="000217BA"/>
    <w:rsid w:val="0002189B"/>
    <w:rsid w:val="00022191"/>
    <w:rsid w:val="0002275C"/>
    <w:rsid w:val="000235F8"/>
    <w:rsid w:val="0002439B"/>
    <w:rsid w:val="00032148"/>
    <w:rsid w:val="00033FAE"/>
    <w:rsid w:val="00041BC0"/>
    <w:rsid w:val="00043B80"/>
    <w:rsid w:val="00043C66"/>
    <w:rsid w:val="00047171"/>
    <w:rsid w:val="00050438"/>
    <w:rsid w:val="00055685"/>
    <w:rsid w:val="00055ECF"/>
    <w:rsid w:val="00064668"/>
    <w:rsid w:val="000648C0"/>
    <w:rsid w:val="000719E2"/>
    <w:rsid w:val="00074567"/>
    <w:rsid w:val="00081932"/>
    <w:rsid w:val="000844E4"/>
    <w:rsid w:val="00091B3B"/>
    <w:rsid w:val="00091D71"/>
    <w:rsid w:val="000975E0"/>
    <w:rsid w:val="000A1055"/>
    <w:rsid w:val="000A2544"/>
    <w:rsid w:val="000A59A6"/>
    <w:rsid w:val="000B04A2"/>
    <w:rsid w:val="000B1932"/>
    <w:rsid w:val="000B401F"/>
    <w:rsid w:val="000B4A74"/>
    <w:rsid w:val="000B4B0E"/>
    <w:rsid w:val="000B5D9C"/>
    <w:rsid w:val="000B689B"/>
    <w:rsid w:val="000C34BF"/>
    <w:rsid w:val="000D45E8"/>
    <w:rsid w:val="000D6577"/>
    <w:rsid w:val="000E20BB"/>
    <w:rsid w:val="000E57C1"/>
    <w:rsid w:val="000F1604"/>
    <w:rsid w:val="000F213B"/>
    <w:rsid w:val="000F2E7C"/>
    <w:rsid w:val="000F67BF"/>
    <w:rsid w:val="000F763C"/>
    <w:rsid w:val="001012F3"/>
    <w:rsid w:val="00101643"/>
    <w:rsid w:val="00107EE4"/>
    <w:rsid w:val="0011024B"/>
    <w:rsid w:val="001114CE"/>
    <w:rsid w:val="001120F2"/>
    <w:rsid w:val="00114E95"/>
    <w:rsid w:val="00115A99"/>
    <w:rsid w:val="00116FBC"/>
    <w:rsid w:val="00122E15"/>
    <w:rsid w:val="00126BA9"/>
    <w:rsid w:val="001329CA"/>
    <w:rsid w:val="00134D86"/>
    <w:rsid w:val="0014385B"/>
    <w:rsid w:val="00143F3F"/>
    <w:rsid w:val="00145296"/>
    <w:rsid w:val="00147E06"/>
    <w:rsid w:val="001512EF"/>
    <w:rsid w:val="00152CF8"/>
    <w:rsid w:val="00153C21"/>
    <w:rsid w:val="00153D4C"/>
    <w:rsid w:val="00155271"/>
    <w:rsid w:val="00155389"/>
    <w:rsid w:val="001557A5"/>
    <w:rsid w:val="001565BF"/>
    <w:rsid w:val="00156953"/>
    <w:rsid w:val="00157C57"/>
    <w:rsid w:val="00161AF0"/>
    <w:rsid w:val="00164124"/>
    <w:rsid w:val="0016480D"/>
    <w:rsid w:val="00167FA2"/>
    <w:rsid w:val="00174360"/>
    <w:rsid w:val="00175F9D"/>
    <w:rsid w:val="001768A9"/>
    <w:rsid w:val="00177855"/>
    <w:rsid w:val="00180D2F"/>
    <w:rsid w:val="00182078"/>
    <w:rsid w:val="00183F06"/>
    <w:rsid w:val="001855E2"/>
    <w:rsid w:val="00190E9F"/>
    <w:rsid w:val="00191400"/>
    <w:rsid w:val="00191C95"/>
    <w:rsid w:val="001920EA"/>
    <w:rsid w:val="001936F2"/>
    <w:rsid w:val="00194104"/>
    <w:rsid w:val="00194BE0"/>
    <w:rsid w:val="00195664"/>
    <w:rsid w:val="001A0612"/>
    <w:rsid w:val="001A39E7"/>
    <w:rsid w:val="001B03B5"/>
    <w:rsid w:val="001B2866"/>
    <w:rsid w:val="001B3782"/>
    <w:rsid w:val="001B3E49"/>
    <w:rsid w:val="001B5323"/>
    <w:rsid w:val="001B7136"/>
    <w:rsid w:val="001C2D51"/>
    <w:rsid w:val="001C6F80"/>
    <w:rsid w:val="001C7A86"/>
    <w:rsid w:val="001D24FF"/>
    <w:rsid w:val="001E3A92"/>
    <w:rsid w:val="001E76E5"/>
    <w:rsid w:val="001F275D"/>
    <w:rsid w:val="001F40E0"/>
    <w:rsid w:val="001F6728"/>
    <w:rsid w:val="001F6854"/>
    <w:rsid w:val="001F6AAA"/>
    <w:rsid w:val="001F6D3F"/>
    <w:rsid w:val="00201663"/>
    <w:rsid w:val="00203460"/>
    <w:rsid w:val="002035F9"/>
    <w:rsid w:val="00205546"/>
    <w:rsid w:val="00205B91"/>
    <w:rsid w:val="00207E86"/>
    <w:rsid w:val="002113F0"/>
    <w:rsid w:val="00211A28"/>
    <w:rsid w:val="0021502C"/>
    <w:rsid w:val="0021567A"/>
    <w:rsid w:val="00215693"/>
    <w:rsid w:val="00215729"/>
    <w:rsid w:val="0021603D"/>
    <w:rsid w:val="00222943"/>
    <w:rsid w:val="0022602E"/>
    <w:rsid w:val="00227628"/>
    <w:rsid w:val="002303E7"/>
    <w:rsid w:val="00230EE4"/>
    <w:rsid w:val="00233528"/>
    <w:rsid w:val="002348C9"/>
    <w:rsid w:val="0023549F"/>
    <w:rsid w:val="002418FC"/>
    <w:rsid w:val="00241EEE"/>
    <w:rsid w:val="002421C9"/>
    <w:rsid w:val="00256204"/>
    <w:rsid w:val="00264A02"/>
    <w:rsid w:val="00264E19"/>
    <w:rsid w:val="00264E29"/>
    <w:rsid w:val="002653E5"/>
    <w:rsid w:val="00270811"/>
    <w:rsid w:val="0027439C"/>
    <w:rsid w:val="00283C91"/>
    <w:rsid w:val="00285593"/>
    <w:rsid w:val="002910BA"/>
    <w:rsid w:val="00291190"/>
    <w:rsid w:val="002921CE"/>
    <w:rsid w:val="002971C5"/>
    <w:rsid w:val="002977C8"/>
    <w:rsid w:val="002A6A35"/>
    <w:rsid w:val="002A7289"/>
    <w:rsid w:val="002B1F16"/>
    <w:rsid w:val="002B4A07"/>
    <w:rsid w:val="002B518A"/>
    <w:rsid w:val="002B731B"/>
    <w:rsid w:val="002C02C4"/>
    <w:rsid w:val="002C2735"/>
    <w:rsid w:val="002C2A88"/>
    <w:rsid w:val="002C6928"/>
    <w:rsid w:val="002C6ECD"/>
    <w:rsid w:val="002D0F9B"/>
    <w:rsid w:val="002E13AE"/>
    <w:rsid w:val="002E54A5"/>
    <w:rsid w:val="002E65C1"/>
    <w:rsid w:val="002F05AC"/>
    <w:rsid w:val="002F14E4"/>
    <w:rsid w:val="002F1CA0"/>
    <w:rsid w:val="002F7C5B"/>
    <w:rsid w:val="00300C08"/>
    <w:rsid w:val="00303085"/>
    <w:rsid w:val="00303AD7"/>
    <w:rsid w:val="00306134"/>
    <w:rsid w:val="00311AA6"/>
    <w:rsid w:val="00316294"/>
    <w:rsid w:val="00320E3B"/>
    <w:rsid w:val="00326512"/>
    <w:rsid w:val="003323E8"/>
    <w:rsid w:val="00332441"/>
    <w:rsid w:val="00333E79"/>
    <w:rsid w:val="003411F8"/>
    <w:rsid w:val="003461D5"/>
    <w:rsid w:val="003467EA"/>
    <w:rsid w:val="00353611"/>
    <w:rsid w:val="00354078"/>
    <w:rsid w:val="00365E24"/>
    <w:rsid w:val="00372BDE"/>
    <w:rsid w:val="00373E76"/>
    <w:rsid w:val="003852E4"/>
    <w:rsid w:val="00387C34"/>
    <w:rsid w:val="00395378"/>
    <w:rsid w:val="003A09F6"/>
    <w:rsid w:val="003A5777"/>
    <w:rsid w:val="003A691F"/>
    <w:rsid w:val="003A7A3B"/>
    <w:rsid w:val="003A7C36"/>
    <w:rsid w:val="003B0D2B"/>
    <w:rsid w:val="003B19EE"/>
    <w:rsid w:val="003B3AE9"/>
    <w:rsid w:val="003B50FF"/>
    <w:rsid w:val="003C619D"/>
    <w:rsid w:val="003D08F4"/>
    <w:rsid w:val="003D29A6"/>
    <w:rsid w:val="003D4266"/>
    <w:rsid w:val="003D5B46"/>
    <w:rsid w:val="003E2D84"/>
    <w:rsid w:val="003E2F19"/>
    <w:rsid w:val="003E5BE8"/>
    <w:rsid w:val="003E6BA9"/>
    <w:rsid w:val="003F0478"/>
    <w:rsid w:val="003F75F8"/>
    <w:rsid w:val="003F78BD"/>
    <w:rsid w:val="00402942"/>
    <w:rsid w:val="00406A78"/>
    <w:rsid w:val="00410E87"/>
    <w:rsid w:val="00411EA7"/>
    <w:rsid w:val="004129BF"/>
    <w:rsid w:val="00413EC7"/>
    <w:rsid w:val="00416127"/>
    <w:rsid w:val="004166CD"/>
    <w:rsid w:val="00417A09"/>
    <w:rsid w:val="00420AF2"/>
    <w:rsid w:val="00422505"/>
    <w:rsid w:val="00422E08"/>
    <w:rsid w:val="004259FE"/>
    <w:rsid w:val="00427ADA"/>
    <w:rsid w:val="00427B54"/>
    <w:rsid w:val="004327BF"/>
    <w:rsid w:val="004335E1"/>
    <w:rsid w:val="00434DFC"/>
    <w:rsid w:val="004426AA"/>
    <w:rsid w:val="004445C8"/>
    <w:rsid w:val="0044768E"/>
    <w:rsid w:val="0044780C"/>
    <w:rsid w:val="00457639"/>
    <w:rsid w:val="00465046"/>
    <w:rsid w:val="00467905"/>
    <w:rsid w:val="00467F9D"/>
    <w:rsid w:val="004706DE"/>
    <w:rsid w:val="004718BA"/>
    <w:rsid w:val="00473B42"/>
    <w:rsid w:val="00475229"/>
    <w:rsid w:val="00475DA8"/>
    <w:rsid w:val="004818D7"/>
    <w:rsid w:val="0048399A"/>
    <w:rsid w:val="0048484B"/>
    <w:rsid w:val="00491B97"/>
    <w:rsid w:val="00493B65"/>
    <w:rsid w:val="00494F4C"/>
    <w:rsid w:val="004A00CD"/>
    <w:rsid w:val="004B07E5"/>
    <w:rsid w:val="004B7286"/>
    <w:rsid w:val="004B74CD"/>
    <w:rsid w:val="004C2CB2"/>
    <w:rsid w:val="004C3FE0"/>
    <w:rsid w:val="004C6ABC"/>
    <w:rsid w:val="004D1CE4"/>
    <w:rsid w:val="004D3549"/>
    <w:rsid w:val="004D63BF"/>
    <w:rsid w:val="004E0F20"/>
    <w:rsid w:val="004E36E3"/>
    <w:rsid w:val="004E6347"/>
    <w:rsid w:val="004F6B8D"/>
    <w:rsid w:val="00500D04"/>
    <w:rsid w:val="005036F6"/>
    <w:rsid w:val="00503735"/>
    <w:rsid w:val="005038A2"/>
    <w:rsid w:val="00513F5E"/>
    <w:rsid w:val="005143E5"/>
    <w:rsid w:val="0051732A"/>
    <w:rsid w:val="00517994"/>
    <w:rsid w:val="00520E25"/>
    <w:rsid w:val="00523E5F"/>
    <w:rsid w:val="00524111"/>
    <w:rsid w:val="00525F09"/>
    <w:rsid w:val="0052701C"/>
    <w:rsid w:val="00527A88"/>
    <w:rsid w:val="00530153"/>
    <w:rsid w:val="005327D5"/>
    <w:rsid w:val="00532DD8"/>
    <w:rsid w:val="00534A8B"/>
    <w:rsid w:val="00534E7F"/>
    <w:rsid w:val="005357AE"/>
    <w:rsid w:val="00542049"/>
    <w:rsid w:val="00542A67"/>
    <w:rsid w:val="00543451"/>
    <w:rsid w:val="00544715"/>
    <w:rsid w:val="00547BFE"/>
    <w:rsid w:val="00547EA2"/>
    <w:rsid w:val="005504D6"/>
    <w:rsid w:val="0055516C"/>
    <w:rsid w:val="00556051"/>
    <w:rsid w:val="00560445"/>
    <w:rsid w:val="005621E5"/>
    <w:rsid w:val="00564843"/>
    <w:rsid w:val="00564929"/>
    <w:rsid w:val="00566C25"/>
    <w:rsid w:val="00566C47"/>
    <w:rsid w:val="00567226"/>
    <w:rsid w:val="00567884"/>
    <w:rsid w:val="00573A0D"/>
    <w:rsid w:val="005745E3"/>
    <w:rsid w:val="00574703"/>
    <w:rsid w:val="0057471C"/>
    <w:rsid w:val="00577CC0"/>
    <w:rsid w:val="00581317"/>
    <w:rsid w:val="00590320"/>
    <w:rsid w:val="0059185F"/>
    <w:rsid w:val="00592A5C"/>
    <w:rsid w:val="0059333C"/>
    <w:rsid w:val="00593E10"/>
    <w:rsid w:val="00594CC6"/>
    <w:rsid w:val="00597DF0"/>
    <w:rsid w:val="005A22C8"/>
    <w:rsid w:val="005A25DE"/>
    <w:rsid w:val="005A2AE3"/>
    <w:rsid w:val="005A2C2B"/>
    <w:rsid w:val="005A3D24"/>
    <w:rsid w:val="005A6698"/>
    <w:rsid w:val="005B10C8"/>
    <w:rsid w:val="005B2679"/>
    <w:rsid w:val="005B5351"/>
    <w:rsid w:val="005C06CD"/>
    <w:rsid w:val="005C480F"/>
    <w:rsid w:val="005C4BC3"/>
    <w:rsid w:val="005D1F0D"/>
    <w:rsid w:val="005D71CB"/>
    <w:rsid w:val="005E084A"/>
    <w:rsid w:val="005E2B5D"/>
    <w:rsid w:val="005F276B"/>
    <w:rsid w:val="005F641C"/>
    <w:rsid w:val="00602065"/>
    <w:rsid w:val="0060576D"/>
    <w:rsid w:val="00616861"/>
    <w:rsid w:val="0062030B"/>
    <w:rsid w:val="00623500"/>
    <w:rsid w:val="006279F4"/>
    <w:rsid w:val="00631D05"/>
    <w:rsid w:val="00632D28"/>
    <w:rsid w:val="006408AB"/>
    <w:rsid w:val="00643EDA"/>
    <w:rsid w:val="0065249A"/>
    <w:rsid w:val="00653878"/>
    <w:rsid w:val="00655C6E"/>
    <w:rsid w:val="006571BE"/>
    <w:rsid w:val="0065753A"/>
    <w:rsid w:val="00667DE8"/>
    <w:rsid w:val="00672422"/>
    <w:rsid w:val="0067447A"/>
    <w:rsid w:val="00677FE2"/>
    <w:rsid w:val="00681256"/>
    <w:rsid w:val="00685F90"/>
    <w:rsid w:val="00686451"/>
    <w:rsid w:val="00691B23"/>
    <w:rsid w:val="00691FA7"/>
    <w:rsid w:val="006928A5"/>
    <w:rsid w:val="00694C8F"/>
    <w:rsid w:val="00695C0D"/>
    <w:rsid w:val="006966D4"/>
    <w:rsid w:val="00696C60"/>
    <w:rsid w:val="006A5787"/>
    <w:rsid w:val="006A6A1E"/>
    <w:rsid w:val="006C50F6"/>
    <w:rsid w:val="006C79CC"/>
    <w:rsid w:val="006D002C"/>
    <w:rsid w:val="006D3928"/>
    <w:rsid w:val="006D48F6"/>
    <w:rsid w:val="006D5E29"/>
    <w:rsid w:val="006D629F"/>
    <w:rsid w:val="006E1826"/>
    <w:rsid w:val="006E251C"/>
    <w:rsid w:val="006E4072"/>
    <w:rsid w:val="006E60FE"/>
    <w:rsid w:val="006E6DA4"/>
    <w:rsid w:val="006F02DB"/>
    <w:rsid w:val="006F11D8"/>
    <w:rsid w:val="006F2B26"/>
    <w:rsid w:val="006F2CF5"/>
    <w:rsid w:val="006F366B"/>
    <w:rsid w:val="006F3A79"/>
    <w:rsid w:val="00700C64"/>
    <w:rsid w:val="00704D51"/>
    <w:rsid w:val="00705EEA"/>
    <w:rsid w:val="007061D1"/>
    <w:rsid w:val="0071120B"/>
    <w:rsid w:val="007132AB"/>
    <w:rsid w:val="007137D5"/>
    <w:rsid w:val="007216B0"/>
    <w:rsid w:val="00722650"/>
    <w:rsid w:val="007227A9"/>
    <w:rsid w:val="007266EB"/>
    <w:rsid w:val="00726AEA"/>
    <w:rsid w:val="00731359"/>
    <w:rsid w:val="007324A2"/>
    <w:rsid w:val="007351CD"/>
    <w:rsid w:val="0073729C"/>
    <w:rsid w:val="00737DC1"/>
    <w:rsid w:val="007416FA"/>
    <w:rsid w:val="00743745"/>
    <w:rsid w:val="00744722"/>
    <w:rsid w:val="00747B54"/>
    <w:rsid w:val="00752EBC"/>
    <w:rsid w:val="00753D1E"/>
    <w:rsid w:val="00760A47"/>
    <w:rsid w:val="00761122"/>
    <w:rsid w:val="007620C1"/>
    <w:rsid w:val="0076457A"/>
    <w:rsid w:val="00764DAA"/>
    <w:rsid w:val="007662EE"/>
    <w:rsid w:val="00767C7C"/>
    <w:rsid w:val="007718D8"/>
    <w:rsid w:val="00772A29"/>
    <w:rsid w:val="00777133"/>
    <w:rsid w:val="00780367"/>
    <w:rsid w:val="00783912"/>
    <w:rsid w:val="00785673"/>
    <w:rsid w:val="0079051A"/>
    <w:rsid w:val="00794919"/>
    <w:rsid w:val="00795C0F"/>
    <w:rsid w:val="007A1BE8"/>
    <w:rsid w:val="007A7982"/>
    <w:rsid w:val="007B306C"/>
    <w:rsid w:val="007B5114"/>
    <w:rsid w:val="007C2228"/>
    <w:rsid w:val="007C442B"/>
    <w:rsid w:val="007C58FE"/>
    <w:rsid w:val="007C735F"/>
    <w:rsid w:val="007D3A89"/>
    <w:rsid w:val="007D3EA1"/>
    <w:rsid w:val="007D48B1"/>
    <w:rsid w:val="007E0731"/>
    <w:rsid w:val="007E0CF6"/>
    <w:rsid w:val="007E16FB"/>
    <w:rsid w:val="007E3BE6"/>
    <w:rsid w:val="007E72F1"/>
    <w:rsid w:val="007E73DD"/>
    <w:rsid w:val="007F2A55"/>
    <w:rsid w:val="007F2E8F"/>
    <w:rsid w:val="007F30EE"/>
    <w:rsid w:val="007F3153"/>
    <w:rsid w:val="00825962"/>
    <w:rsid w:val="0082613C"/>
    <w:rsid w:val="00830C5F"/>
    <w:rsid w:val="0083161E"/>
    <w:rsid w:val="00836045"/>
    <w:rsid w:val="00841C92"/>
    <w:rsid w:val="008446E9"/>
    <w:rsid w:val="008467E0"/>
    <w:rsid w:val="00860A3C"/>
    <w:rsid w:val="00863922"/>
    <w:rsid w:val="00865C70"/>
    <w:rsid w:val="00867F04"/>
    <w:rsid w:val="008702F6"/>
    <w:rsid w:val="008704EA"/>
    <w:rsid w:val="00872711"/>
    <w:rsid w:val="00874AFF"/>
    <w:rsid w:val="00876BCD"/>
    <w:rsid w:val="00882E8F"/>
    <w:rsid w:val="00887D1D"/>
    <w:rsid w:val="0089025A"/>
    <w:rsid w:val="00891C62"/>
    <w:rsid w:val="008A449A"/>
    <w:rsid w:val="008A52CE"/>
    <w:rsid w:val="008A64E9"/>
    <w:rsid w:val="008B4F8F"/>
    <w:rsid w:val="008B71C0"/>
    <w:rsid w:val="008B7975"/>
    <w:rsid w:val="008C08B2"/>
    <w:rsid w:val="008C6355"/>
    <w:rsid w:val="008C717D"/>
    <w:rsid w:val="008C74B1"/>
    <w:rsid w:val="008C75D8"/>
    <w:rsid w:val="008C79CB"/>
    <w:rsid w:val="008D757C"/>
    <w:rsid w:val="008D7F68"/>
    <w:rsid w:val="008E0971"/>
    <w:rsid w:val="008E09F8"/>
    <w:rsid w:val="008E1823"/>
    <w:rsid w:val="008E291F"/>
    <w:rsid w:val="008E6DCE"/>
    <w:rsid w:val="008F249A"/>
    <w:rsid w:val="008F58E4"/>
    <w:rsid w:val="008F5CC6"/>
    <w:rsid w:val="008F63A4"/>
    <w:rsid w:val="00903D21"/>
    <w:rsid w:val="009133F5"/>
    <w:rsid w:val="00914D7A"/>
    <w:rsid w:val="00916FBB"/>
    <w:rsid w:val="00924846"/>
    <w:rsid w:val="00930976"/>
    <w:rsid w:val="00935C70"/>
    <w:rsid w:val="0093605A"/>
    <w:rsid w:val="009429BF"/>
    <w:rsid w:val="00943E15"/>
    <w:rsid w:val="0094753E"/>
    <w:rsid w:val="009475F6"/>
    <w:rsid w:val="0095076E"/>
    <w:rsid w:val="0095139A"/>
    <w:rsid w:val="0095198A"/>
    <w:rsid w:val="009520D3"/>
    <w:rsid w:val="009576B8"/>
    <w:rsid w:val="009578FC"/>
    <w:rsid w:val="009619FD"/>
    <w:rsid w:val="00961AAD"/>
    <w:rsid w:val="009630B2"/>
    <w:rsid w:val="00965A0C"/>
    <w:rsid w:val="00966370"/>
    <w:rsid w:val="00966994"/>
    <w:rsid w:val="00967531"/>
    <w:rsid w:val="00971190"/>
    <w:rsid w:val="009820A2"/>
    <w:rsid w:val="00984550"/>
    <w:rsid w:val="00986779"/>
    <w:rsid w:val="00986B11"/>
    <w:rsid w:val="00993089"/>
    <w:rsid w:val="0099414E"/>
    <w:rsid w:val="009A281E"/>
    <w:rsid w:val="009A517C"/>
    <w:rsid w:val="009A51E8"/>
    <w:rsid w:val="009B0158"/>
    <w:rsid w:val="009B1208"/>
    <w:rsid w:val="009B1F2F"/>
    <w:rsid w:val="009B5322"/>
    <w:rsid w:val="009C17C5"/>
    <w:rsid w:val="009C29C4"/>
    <w:rsid w:val="009C419D"/>
    <w:rsid w:val="009C4313"/>
    <w:rsid w:val="009C5A4C"/>
    <w:rsid w:val="009C6478"/>
    <w:rsid w:val="009D1732"/>
    <w:rsid w:val="009D5F4E"/>
    <w:rsid w:val="009E422F"/>
    <w:rsid w:val="009E56CC"/>
    <w:rsid w:val="00A04243"/>
    <w:rsid w:val="00A11ABC"/>
    <w:rsid w:val="00A14774"/>
    <w:rsid w:val="00A15302"/>
    <w:rsid w:val="00A17459"/>
    <w:rsid w:val="00A22C87"/>
    <w:rsid w:val="00A272B7"/>
    <w:rsid w:val="00A31CC1"/>
    <w:rsid w:val="00A32DAB"/>
    <w:rsid w:val="00A354AD"/>
    <w:rsid w:val="00A52FE0"/>
    <w:rsid w:val="00A56473"/>
    <w:rsid w:val="00A57CDF"/>
    <w:rsid w:val="00A61F3D"/>
    <w:rsid w:val="00A633ED"/>
    <w:rsid w:val="00A64080"/>
    <w:rsid w:val="00A64ADF"/>
    <w:rsid w:val="00A64F51"/>
    <w:rsid w:val="00A6719A"/>
    <w:rsid w:val="00A67A16"/>
    <w:rsid w:val="00A70693"/>
    <w:rsid w:val="00A74A1B"/>
    <w:rsid w:val="00A8781B"/>
    <w:rsid w:val="00A92199"/>
    <w:rsid w:val="00A92311"/>
    <w:rsid w:val="00AA0456"/>
    <w:rsid w:val="00AA3543"/>
    <w:rsid w:val="00AA7ADE"/>
    <w:rsid w:val="00AB206D"/>
    <w:rsid w:val="00AB374B"/>
    <w:rsid w:val="00AB6914"/>
    <w:rsid w:val="00AB71A9"/>
    <w:rsid w:val="00AC3A8C"/>
    <w:rsid w:val="00AC6DD3"/>
    <w:rsid w:val="00AD2286"/>
    <w:rsid w:val="00AD2C87"/>
    <w:rsid w:val="00AD6A42"/>
    <w:rsid w:val="00AD73B1"/>
    <w:rsid w:val="00AE25CF"/>
    <w:rsid w:val="00AE33A4"/>
    <w:rsid w:val="00AE42F7"/>
    <w:rsid w:val="00AF0932"/>
    <w:rsid w:val="00AF1BEF"/>
    <w:rsid w:val="00AF6C05"/>
    <w:rsid w:val="00B00BAA"/>
    <w:rsid w:val="00B01C06"/>
    <w:rsid w:val="00B03D29"/>
    <w:rsid w:val="00B04667"/>
    <w:rsid w:val="00B13AFF"/>
    <w:rsid w:val="00B159A2"/>
    <w:rsid w:val="00B15BFE"/>
    <w:rsid w:val="00B16090"/>
    <w:rsid w:val="00B178F4"/>
    <w:rsid w:val="00B3168B"/>
    <w:rsid w:val="00B33F3C"/>
    <w:rsid w:val="00B34ABE"/>
    <w:rsid w:val="00B36792"/>
    <w:rsid w:val="00B379E9"/>
    <w:rsid w:val="00B404CD"/>
    <w:rsid w:val="00B40BC4"/>
    <w:rsid w:val="00B4190B"/>
    <w:rsid w:val="00B42AD7"/>
    <w:rsid w:val="00B43758"/>
    <w:rsid w:val="00B459CF"/>
    <w:rsid w:val="00B46189"/>
    <w:rsid w:val="00B472BD"/>
    <w:rsid w:val="00B47A04"/>
    <w:rsid w:val="00B47E92"/>
    <w:rsid w:val="00B50A0C"/>
    <w:rsid w:val="00B513B0"/>
    <w:rsid w:val="00B54F3A"/>
    <w:rsid w:val="00B55CD5"/>
    <w:rsid w:val="00B6019D"/>
    <w:rsid w:val="00B626CD"/>
    <w:rsid w:val="00B62E29"/>
    <w:rsid w:val="00B64486"/>
    <w:rsid w:val="00B6558C"/>
    <w:rsid w:val="00B703F3"/>
    <w:rsid w:val="00B748B9"/>
    <w:rsid w:val="00B74B62"/>
    <w:rsid w:val="00B81043"/>
    <w:rsid w:val="00B81C3B"/>
    <w:rsid w:val="00B82CDB"/>
    <w:rsid w:val="00B84466"/>
    <w:rsid w:val="00B849EA"/>
    <w:rsid w:val="00B85C0A"/>
    <w:rsid w:val="00B86E1A"/>
    <w:rsid w:val="00B91507"/>
    <w:rsid w:val="00B94A3B"/>
    <w:rsid w:val="00BA3BEC"/>
    <w:rsid w:val="00BA6327"/>
    <w:rsid w:val="00BB0639"/>
    <w:rsid w:val="00BB1729"/>
    <w:rsid w:val="00BB176E"/>
    <w:rsid w:val="00BC2A77"/>
    <w:rsid w:val="00BC2EC8"/>
    <w:rsid w:val="00BC356C"/>
    <w:rsid w:val="00BC3801"/>
    <w:rsid w:val="00BC3DE9"/>
    <w:rsid w:val="00BD0303"/>
    <w:rsid w:val="00BD0C5C"/>
    <w:rsid w:val="00BD2129"/>
    <w:rsid w:val="00BD4E73"/>
    <w:rsid w:val="00BD607A"/>
    <w:rsid w:val="00BD706A"/>
    <w:rsid w:val="00BE17A2"/>
    <w:rsid w:val="00BE1EA2"/>
    <w:rsid w:val="00BE3972"/>
    <w:rsid w:val="00BF1511"/>
    <w:rsid w:val="00C03475"/>
    <w:rsid w:val="00C03A64"/>
    <w:rsid w:val="00C04DB0"/>
    <w:rsid w:val="00C05E8B"/>
    <w:rsid w:val="00C06E52"/>
    <w:rsid w:val="00C11BBE"/>
    <w:rsid w:val="00C14287"/>
    <w:rsid w:val="00C16F89"/>
    <w:rsid w:val="00C21120"/>
    <w:rsid w:val="00C252F6"/>
    <w:rsid w:val="00C26734"/>
    <w:rsid w:val="00C30615"/>
    <w:rsid w:val="00C33403"/>
    <w:rsid w:val="00C3435C"/>
    <w:rsid w:val="00C436FC"/>
    <w:rsid w:val="00C45AEF"/>
    <w:rsid w:val="00C50AF7"/>
    <w:rsid w:val="00C51B5F"/>
    <w:rsid w:val="00C51FB2"/>
    <w:rsid w:val="00C651EA"/>
    <w:rsid w:val="00C70D37"/>
    <w:rsid w:val="00C736AD"/>
    <w:rsid w:val="00C80036"/>
    <w:rsid w:val="00C80D95"/>
    <w:rsid w:val="00C82602"/>
    <w:rsid w:val="00C8699E"/>
    <w:rsid w:val="00C87FF4"/>
    <w:rsid w:val="00C90700"/>
    <w:rsid w:val="00C911B4"/>
    <w:rsid w:val="00C928FF"/>
    <w:rsid w:val="00C97A50"/>
    <w:rsid w:val="00CA158B"/>
    <w:rsid w:val="00CA2F20"/>
    <w:rsid w:val="00CA7841"/>
    <w:rsid w:val="00CB2543"/>
    <w:rsid w:val="00CC4F41"/>
    <w:rsid w:val="00CD06E7"/>
    <w:rsid w:val="00CD1BE8"/>
    <w:rsid w:val="00CE3219"/>
    <w:rsid w:val="00CE5E64"/>
    <w:rsid w:val="00CE7616"/>
    <w:rsid w:val="00CE7DFD"/>
    <w:rsid w:val="00CF10A1"/>
    <w:rsid w:val="00CF238D"/>
    <w:rsid w:val="00CF38EB"/>
    <w:rsid w:val="00CF7CDF"/>
    <w:rsid w:val="00D005CA"/>
    <w:rsid w:val="00D01041"/>
    <w:rsid w:val="00D0661A"/>
    <w:rsid w:val="00D109C6"/>
    <w:rsid w:val="00D1240C"/>
    <w:rsid w:val="00D23F9B"/>
    <w:rsid w:val="00D270B3"/>
    <w:rsid w:val="00D31223"/>
    <w:rsid w:val="00D345DA"/>
    <w:rsid w:val="00D36B32"/>
    <w:rsid w:val="00D4127A"/>
    <w:rsid w:val="00D4172F"/>
    <w:rsid w:val="00D42E8A"/>
    <w:rsid w:val="00D44DA1"/>
    <w:rsid w:val="00D46D40"/>
    <w:rsid w:val="00D5050C"/>
    <w:rsid w:val="00D51268"/>
    <w:rsid w:val="00D51EBA"/>
    <w:rsid w:val="00D5361A"/>
    <w:rsid w:val="00D66D02"/>
    <w:rsid w:val="00D76568"/>
    <w:rsid w:val="00D86861"/>
    <w:rsid w:val="00D960AC"/>
    <w:rsid w:val="00DA1837"/>
    <w:rsid w:val="00DA2C3C"/>
    <w:rsid w:val="00DA3131"/>
    <w:rsid w:val="00DA439F"/>
    <w:rsid w:val="00DB042F"/>
    <w:rsid w:val="00DB220C"/>
    <w:rsid w:val="00DB2531"/>
    <w:rsid w:val="00DC0212"/>
    <w:rsid w:val="00DC03F9"/>
    <w:rsid w:val="00DC0498"/>
    <w:rsid w:val="00DC279C"/>
    <w:rsid w:val="00DC41CF"/>
    <w:rsid w:val="00DC56CA"/>
    <w:rsid w:val="00DC570D"/>
    <w:rsid w:val="00DC5DA1"/>
    <w:rsid w:val="00DD0597"/>
    <w:rsid w:val="00DD41D2"/>
    <w:rsid w:val="00DE173E"/>
    <w:rsid w:val="00DE26BE"/>
    <w:rsid w:val="00DE46A7"/>
    <w:rsid w:val="00DF3912"/>
    <w:rsid w:val="00DF7457"/>
    <w:rsid w:val="00DF7E67"/>
    <w:rsid w:val="00E03197"/>
    <w:rsid w:val="00E106D5"/>
    <w:rsid w:val="00E143E7"/>
    <w:rsid w:val="00E15515"/>
    <w:rsid w:val="00E208DF"/>
    <w:rsid w:val="00E20E9B"/>
    <w:rsid w:val="00E2182A"/>
    <w:rsid w:val="00E226C1"/>
    <w:rsid w:val="00E22BB1"/>
    <w:rsid w:val="00E30C75"/>
    <w:rsid w:val="00E31122"/>
    <w:rsid w:val="00E3198E"/>
    <w:rsid w:val="00E328B0"/>
    <w:rsid w:val="00E34F1D"/>
    <w:rsid w:val="00E355DE"/>
    <w:rsid w:val="00E359D0"/>
    <w:rsid w:val="00E35F7B"/>
    <w:rsid w:val="00E40498"/>
    <w:rsid w:val="00E44896"/>
    <w:rsid w:val="00E52C40"/>
    <w:rsid w:val="00E53328"/>
    <w:rsid w:val="00E57A04"/>
    <w:rsid w:val="00E667CB"/>
    <w:rsid w:val="00E72099"/>
    <w:rsid w:val="00E80DF1"/>
    <w:rsid w:val="00E82AC7"/>
    <w:rsid w:val="00E83B80"/>
    <w:rsid w:val="00E863DB"/>
    <w:rsid w:val="00E87B06"/>
    <w:rsid w:val="00E942F9"/>
    <w:rsid w:val="00E95713"/>
    <w:rsid w:val="00E974F3"/>
    <w:rsid w:val="00EA5170"/>
    <w:rsid w:val="00EA7030"/>
    <w:rsid w:val="00EB4008"/>
    <w:rsid w:val="00EB7E24"/>
    <w:rsid w:val="00EC3FF1"/>
    <w:rsid w:val="00EC5C95"/>
    <w:rsid w:val="00ED0A91"/>
    <w:rsid w:val="00ED3570"/>
    <w:rsid w:val="00EE01D8"/>
    <w:rsid w:val="00EE0508"/>
    <w:rsid w:val="00EE143C"/>
    <w:rsid w:val="00EE363B"/>
    <w:rsid w:val="00EE64D6"/>
    <w:rsid w:val="00EF1076"/>
    <w:rsid w:val="00EF3083"/>
    <w:rsid w:val="00EF4025"/>
    <w:rsid w:val="00EF4163"/>
    <w:rsid w:val="00EF4841"/>
    <w:rsid w:val="00EF73ED"/>
    <w:rsid w:val="00F0458E"/>
    <w:rsid w:val="00F05146"/>
    <w:rsid w:val="00F058A1"/>
    <w:rsid w:val="00F12AF5"/>
    <w:rsid w:val="00F131F6"/>
    <w:rsid w:val="00F13992"/>
    <w:rsid w:val="00F1746C"/>
    <w:rsid w:val="00F2084E"/>
    <w:rsid w:val="00F25BF5"/>
    <w:rsid w:val="00F31823"/>
    <w:rsid w:val="00F31CE7"/>
    <w:rsid w:val="00F3439E"/>
    <w:rsid w:val="00F34465"/>
    <w:rsid w:val="00F35460"/>
    <w:rsid w:val="00F36E62"/>
    <w:rsid w:val="00F426F9"/>
    <w:rsid w:val="00F520C1"/>
    <w:rsid w:val="00F52AEB"/>
    <w:rsid w:val="00F56EA3"/>
    <w:rsid w:val="00F62305"/>
    <w:rsid w:val="00F634FF"/>
    <w:rsid w:val="00F65BE0"/>
    <w:rsid w:val="00F65D4E"/>
    <w:rsid w:val="00F66049"/>
    <w:rsid w:val="00F67794"/>
    <w:rsid w:val="00F677E1"/>
    <w:rsid w:val="00F71671"/>
    <w:rsid w:val="00F72604"/>
    <w:rsid w:val="00F7436A"/>
    <w:rsid w:val="00F74DF1"/>
    <w:rsid w:val="00F7508F"/>
    <w:rsid w:val="00F80741"/>
    <w:rsid w:val="00F857E2"/>
    <w:rsid w:val="00F87F5D"/>
    <w:rsid w:val="00F94BA9"/>
    <w:rsid w:val="00F962F7"/>
    <w:rsid w:val="00FA3563"/>
    <w:rsid w:val="00FA695B"/>
    <w:rsid w:val="00FB0D88"/>
    <w:rsid w:val="00FB260F"/>
    <w:rsid w:val="00FB2A9A"/>
    <w:rsid w:val="00FB2CBC"/>
    <w:rsid w:val="00FB5716"/>
    <w:rsid w:val="00FB5984"/>
    <w:rsid w:val="00FB65CF"/>
    <w:rsid w:val="00FB6A18"/>
    <w:rsid w:val="00FB6B05"/>
    <w:rsid w:val="00FC0DEA"/>
    <w:rsid w:val="00FC0EE9"/>
    <w:rsid w:val="00FC185F"/>
    <w:rsid w:val="00FC439A"/>
    <w:rsid w:val="00FD2466"/>
    <w:rsid w:val="00FD6A9C"/>
    <w:rsid w:val="00FE0CFB"/>
    <w:rsid w:val="00FE137F"/>
    <w:rsid w:val="00FE541E"/>
    <w:rsid w:val="00FE7E9B"/>
    <w:rsid w:val="00FF27EE"/>
    <w:rsid w:val="00FF2C86"/>
    <w:rsid w:val="00FF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EA89004-A429-4CE4-8C12-993DF6BAD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s://f3420-mpmd01.vangent.local/eCLAdm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3420-mpmd01.vangent.local/eCLAdm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B97EA-210A-4E59-861B-6F514A2E5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4882</TotalTime>
  <Pages>21</Pages>
  <Words>2394</Words>
  <Characters>13650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16012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Huang, Lili</cp:lastModifiedBy>
  <cp:revision>502</cp:revision>
  <cp:lastPrinted>2008-03-17T22:13:00Z</cp:lastPrinted>
  <dcterms:created xsi:type="dcterms:W3CDTF">2014-09-08T14:20:00Z</dcterms:created>
  <dcterms:modified xsi:type="dcterms:W3CDTF">2017-03-07T21:52:00Z</dcterms:modified>
</cp:coreProperties>
</file>
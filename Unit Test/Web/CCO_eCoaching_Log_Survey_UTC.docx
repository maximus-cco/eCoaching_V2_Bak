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Pr="002431EB" w:rsidRDefault="00C00A94" w:rsidP="00C00A94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5A15B795" wp14:editId="0E30B5B6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Default="00F550B8" w:rsidP="00F550B8">
      <w:pPr>
        <w:ind w:right="-270"/>
        <w:jc w:val="center"/>
      </w:pPr>
    </w:p>
    <w:p w:rsidR="00C00A94" w:rsidRPr="002431EB" w:rsidRDefault="00C00A94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251EA5">
        <w:rPr>
          <w:rFonts w:ascii="Arial" w:hAnsi="Arial"/>
          <w:b/>
          <w:sz w:val="36"/>
        </w:rPr>
        <w:t>Survey</w:t>
      </w:r>
    </w:p>
    <w:p w:rsidR="00F550B8" w:rsidRPr="002431EB" w:rsidRDefault="00F550B8" w:rsidP="00F550B8">
      <w:pPr>
        <w:pStyle w:val="Title1"/>
        <w:ind w:right="-270"/>
        <w:jc w:val="center"/>
      </w:pPr>
      <w:bookmarkStart w:id="0" w:name="_GoBack"/>
      <w:bookmarkEnd w:id="0"/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415347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>
              <w:t>1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1" w:name="_Toc492387763"/>
      <w:bookmarkStart w:id="2" w:name="_Toc495052062"/>
      <w:r w:rsidRPr="002431EB">
        <w:rPr>
          <w:rFonts w:ascii="Arial" w:hAnsi="Arial"/>
          <w:b/>
          <w:sz w:val="28"/>
        </w:rPr>
        <w:t>Change History Log</w:t>
      </w:r>
      <w:bookmarkEnd w:id="1"/>
      <w:bookmarkEnd w:id="2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7538AF" w:rsidTr="002D2D88">
        <w:tc>
          <w:tcPr>
            <w:tcW w:w="1440" w:type="dxa"/>
          </w:tcPr>
          <w:p w:rsidR="00AA6F09" w:rsidRPr="007538AF" w:rsidRDefault="00A001B6" w:rsidP="00A001B6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5</w:t>
            </w:r>
            <w:r w:rsidR="00AA6F09" w:rsidRPr="007538AF">
              <w:rPr>
                <w:sz w:val="20"/>
              </w:rPr>
              <w:t>/</w:t>
            </w:r>
            <w:r w:rsidR="00984DB6" w:rsidRPr="007538AF">
              <w:rPr>
                <w:sz w:val="20"/>
              </w:rPr>
              <w:t>2</w:t>
            </w:r>
            <w:r w:rsidRPr="007538AF">
              <w:rPr>
                <w:sz w:val="20"/>
              </w:rPr>
              <w:t>1</w:t>
            </w:r>
            <w:r w:rsidR="00AA6F09" w:rsidRPr="007538AF">
              <w:rPr>
                <w:sz w:val="20"/>
              </w:rPr>
              <w:t>/201</w:t>
            </w:r>
            <w:r w:rsidR="00984DB6" w:rsidRPr="007538AF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7538AF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:rsidR="00AA6F09" w:rsidRPr="007538AF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7538AF">
              <w:rPr>
                <w:sz w:val="20"/>
              </w:rPr>
              <w:t>Lili Huang</w:t>
            </w:r>
          </w:p>
        </w:tc>
      </w:tr>
      <w:tr w:rsidR="007538AF" w:rsidRPr="007538AF" w:rsidTr="002D2D88">
        <w:tc>
          <w:tcPr>
            <w:tcW w:w="1440" w:type="dxa"/>
          </w:tcPr>
          <w:p w:rsidR="007538AF" w:rsidRPr="007538AF" w:rsidRDefault="007538AF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8/31/2018</w:t>
            </w:r>
          </w:p>
        </w:tc>
        <w:tc>
          <w:tcPr>
            <w:tcW w:w="7224" w:type="dxa"/>
          </w:tcPr>
          <w:p w:rsid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</w:t>
            </w:r>
          </w:p>
          <w:p w:rsidR="0075346F" w:rsidRPr="007538AF" w:rsidRDefault="0075346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SV-7, SV-8</w:t>
            </w:r>
          </w:p>
        </w:tc>
        <w:tc>
          <w:tcPr>
            <w:tcW w:w="2790" w:type="dxa"/>
          </w:tcPr>
          <w:p w:rsidR="007538AF" w:rsidRPr="007538AF" w:rsidRDefault="007538A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8369E4" w:rsidRPr="007538AF" w:rsidTr="002D2D88">
        <w:tc>
          <w:tcPr>
            <w:tcW w:w="1440" w:type="dxa"/>
          </w:tcPr>
          <w:p w:rsidR="008369E4" w:rsidRDefault="008369E4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</w:t>
            </w:r>
          </w:p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SV-7 and SV-8</w:t>
            </w:r>
          </w:p>
        </w:tc>
        <w:tc>
          <w:tcPr>
            <w:tcW w:w="2790" w:type="dxa"/>
          </w:tcPr>
          <w:p w:rsidR="008369E4" w:rsidRDefault="008369E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F5F3B" w:rsidRPr="007538AF" w:rsidTr="002D2D88">
        <w:tc>
          <w:tcPr>
            <w:tcW w:w="1440" w:type="dxa"/>
          </w:tcPr>
          <w:p w:rsidR="00FF5F3B" w:rsidRDefault="00EA52FE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04/22</w:t>
            </w:r>
            <w:r w:rsidR="00FF5F3B">
              <w:rPr>
                <w:sz w:val="20"/>
              </w:rPr>
              <w:t>/2019</w:t>
            </w:r>
          </w:p>
        </w:tc>
        <w:tc>
          <w:tcPr>
            <w:tcW w:w="7224" w:type="dxa"/>
          </w:tcPr>
          <w:p w:rsidR="00FF5F3B" w:rsidRDefault="00FF5F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14227 – Add Hot Topic question on Survey Page;</w:t>
            </w:r>
          </w:p>
        </w:tc>
        <w:tc>
          <w:tcPr>
            <w:tcW w:w="2790" w:type="dxa"/>
          </w:tcPr>
          <w:p w:rsidR="00FF5F3B" w:rsidRDefault="00FF5F3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A3BAB" w:rsidRPr="007538AF" w:rsidTr="002D2D88">
        <w:tc>
          <w:tcPr>
            <w:tcW w:w="1440" w:type="dxa"/>
          </w:tcPr>
          <w:p w:rsidR="00CA3BAB" w:rsidRDefault="00CA3BAB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:rsidR="00CA3BAB" w:rsidRDefault="00CA3BA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CA3BAB" w:rsidRDefault="00CA3BA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D3EB8" w:rsidRPr="007538AF" w:rsidTr="002D2D88">
        <w:tc>
          <w:tcPr>
            <w:tcW w:w="1440" w:type="dxa"/>
          </w:tcPr>
          <w:p w:rsidR="004D3EB8" w:rsidRDefault="004D3EB8" w:rsidP="00A001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07/31/2020</w:t>
            </w:r>
          </w:p>
        </w:tc>
        <w:tc>
          <w:tcPr>
            <w:tcW w:w="7224" w:type="dxa"/>
          </w:tcPr>
          <w:p w:rsidR="004D3EB8" w:rsidRDefault="004D3EB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:rsidR="004D3EB8" w:rsidRDefault="004D3EB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 (eCL)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954EE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954EE7">
              <w:rPr>
                <w:sz w:val="20"/>
              </w:rPr>
              <w:t>Survey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CE0EF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88566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new Survey (with survey id 10) is set up </w:t>
            </w:r>
            <w:r w:rsidR="00B752BD">
              <w:rPr>
                <w:sz w:val="20"/>
              </w:rPr>
              <w:t xml:space="preserve">for myselft </w:t>
            </w:r>
            <w:r>
              <w:rPr>
                <w:sz w:val="20"/>
              </w:rPr>
              <w:t>in the survey table (survey_response_header).</w:t>
            </w:r>
          </w:p>
          <w:p w:rsidR="00BB7417" w:rsidRDefault="00BB7417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885667" w:rsidRDefault="00BB7417" w:rsidP="00284ED9">
            <w:pPr>
              <w:tabs>
                <w:tab w:val="left" w:pos="360"/>
              </w:tabs>
              <w:rPr>
                <w:sz w:val="20"/>
              </w:rPr>
            </w:pPr>
            <w:r w:rsidRPr="00BB7417">
              <w:rPr>
                <w:sz w:val="20"/>
              </w:rPr>
              <w:t>https://f3420-mpmd01.</w:t>
            </w:r>
            <w:r w:rsidR="00284ED9">
              <w:rPr>
                <w:sz w:val="20"/>
              </w:rPr>
              <w:t>ad</w:t>
            </w:r>
            <w:r w:rsidRPr="00BB7417">
              <w:rPr>
                <w:sz w:val="20"/>
              </w:rPr>
              <w:t>.local/eCoachingLog_Dev/</w:t>
            </w:r>
            <w:r>
              <w:rPr>
                <w:sz w:val="20"/>
              </w:rPr>
              <w:t>Survey?id=10</w:t>
            </w:r>
          </w:p>
        </w:tc>
        <w:tc>
          <w:tcPr>
            <w:tcW w:w="3450" w:type="dxa"/>
            <w:gridSpan w:val="2"/>
          </w:tcPr>
          <w:p w:rsidR="00885667" w:rsidRDefault="00F448AE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</w:t>
            </w:r>
            <w:r w:rsidR="00447D61">
              <w:rPr>
                <w:sz w:val="20"/>
              </w:rPr>
              <w:t xml:space="preserve"> page displays</w:t>
            </w:r>
            <w:r w:rsidR="00D34CC4">
              <w:rPr>
                <w:sz w:val="20"/>
              </w:rPr>
              <w:t xml:space="preserve"> successfully</w:t>
            </w:r>
            <w:r w:rsidR="00447D6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CE0EF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752BD" w:rsidP="00B752BD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SV-1. Update status to inactive</w:t>
            </w:r>
          </w:p>
        </w:tc>
        <w:tc>
          <w:tcPr>
            <w:tcW w:w="4275" w:type="dxa"/>
            <w:gridSpan w:val="3"/>
          </w:tcPr>
          <w:p w:rsidR="00885667" w:rsidRPr="00106C7F" w:rsidRDefault="00B752BD" w:rsidP="00E85B0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 </w:t>
            </w:r>
          </w:p>
        </w:tc>
        <w:tc>
          <w:tcPr>
            <w:tcW w:w="3450" w:type="dxa"/>
            <w:gridSpan w:val="2"/>
          </w:tcPr>
          <w:p w:rsidR="00885667" w:rsidRPr="00106C7F" w:rsidRDefault="00B752B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inactive message.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SV-3</w:t>
            </w:r>
          </w:p>
        </w:tc>
        <w:tc>
          <w:tcPr>
            <w:tcW w:w="4200" w:type="dxa"/>
          </w:tcPr>
          <w:p w:rsidR="00885667" w:rsidRPr="00F30DC0" w:rsidRDefault="00153156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 status to completed</w:t>
            </w:r>
          </w:p>
        </w:tc>
        <w:tc>
          <w:tcPr>
            <w:tcW w:w="4275" w:type="dxa"/>
            <w:gridSpan w:val="3"/>
          </w:tcPr>
          <w:p w:rsidR="00885667" w:rsidRPr="00F30DC0" w:rsidRDefault="001531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885667" w:rsidRPr="00F30DC0" w:rsidRDefault="00153156" w:rsidP="001531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completed message.</w:t>
            </w:r>
          </w:p>
        </w:tc>
        <w:tc>
          <w:tcPr>
            <w:tcW w:w="1275" w:type="dxa"/>
          </w:tcPr>
          <w:p w:rsidR="00885667" w:rsidRPr="00F30DC0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:rsidTr="000822A7">
        <w:tc>
          <w:tcPr>
            <w:tcW w:w="1308" w:type="dxa"/>
            <w:gridSpan w:val="2"/>
          </w:tcPr>
          <w:p w:rsidR="009974D4" w:rsidRPr="00F30DC0" w:rsidRDefault="00036DF9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SV-4</w:t>
            </w:r>
          </w:p>
        </w:tc>
        <w:tc>
          <w:tcPr>
            <w:tcW w:w="4200" w:type="dxa"/>
          </w:tcPr>
          <w:p w:rsidR="009974D4" w:rsidRPr="00F30DC0" w:rsidRDefault="00036DF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SV1. Update</w:t>
            </w:r>
            <w:r w:rsidR="00FB44BE">
              <w:rPr>
                <w:sz w:val="20"/>
              </w:rPr>
              <w:t xml:space="preserve"> someone else to be the owner of the survey.</w:t>
            </w:r>
          </w:p>
        </w:tc>
        <w:tc>
          <w:tcPr>
            <w:tcW w:w="4275" w:type="dxa"/>
            <w:gridSpan w:val="3"/>
          </w:tcPr>
          <w:p w:rsidR="009974D4" w:rsidRPr="00F30DC0" w:rsidRDefault="00FB44B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</w:t>
            </w:r>
          </w:p>
        </w:tc>
        <w:tc>
          <w:tcPr>
            <w:tcW w:w="3450" w:type="dxa"/>
            <w:gridSpan w:val="2"/>
          </w:tcPr>
          <w:p w:rsidR="009974D4" w:rsidRPr="00F30DC0" w:rsidRDefault="00FB44BE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displays with unauthorized message.</w:t>
            </w:r>
          </w:p>
        </w:tc>
        <w:tc>
          <w:tcPr>
            <w:tcW w:w="1275" w:type="dxa"/>
          </w:tcPr>
          <w:p w:rsidR="009974D4" w:rsidRPr="00F30DC0" w:rsidRDefault="00D518B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E9F" w:rsidTr="001E78EA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>1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SV-1.</w:t>
            </w:r>
          </w:p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some questions, leave others blank, click Submit button. 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with validation error messages.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E9F" w:rsidRPr="00F30DC0" w:rsidRDefault="003E7E9F" w:rsidP="001E78E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3E7E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</w:t>
            </w:r>
            <w:r w:rsidR="003E7E9F">
              <w:rPr>
                <w:sz w:val="20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SV</w:t>
            </w:r>
            <w:r w:rsidR="007B58F8">
              <w:rPr>
                <w:sz w:val="20"/>
              </w:rPr>
              <w:t>-</w:t>
            </w:r>
            <w:r>
              <w:rPr>
                <w:sz w:val="20"/>
              </w:rPr>
              <w:t xml:space="preserve">1. 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69C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SV-1. </w:t>
            </w:r>
          </w:p>
          <w:p w:rsidR="001707C2" w:rsidRPr="00F30DC0" w:rsidRDefault="00F55089" w:rsidP="00B076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all questions, </w:t>
            </w:r>
            <w:r w:rsidR="00B0769C">
              <w:rPr>
                <w:sz w:val="20"/>
              </w:rPr>
              <w:t>c</w:t>
            </w:r>
            <w:r>
              <w:rPr>
                <w:sz w:val="20"/>
              </w:rPr>
              <w:t>lick Submit</w:t>
            </w:r>
            <w:r w:rsidR="00B0769C">
              <w:rPr>
                <w:sz w:val="20"/>
              </w:rPr>
              <w:t xml:space="preserve"> button</w:t>
            </w:r>
            <w:r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55089" w:rsidRPr="00F30DC0" w:rsidRDefault="00F55089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95" w:rsidRPr="00F30DC0" w:rsidRDefault="00F5508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up user as CSR at London Site;</w:t>
            </w:r>
          </w:p>
          <w:p w:rsidR="00F8153E" w:rsidRDefault="00F8153E" w:rsidP="00227D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up a Survey in the Survey table with Survey ID as 10 (survey_response_header).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252EF2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hyperlink r:id="rId10" w:history="1">
              <w:r w:rsidRPr="00DD2AD5">
                <w:rPr>
                  <w:rStyle w:val="Hyperlink"/>
                  <w:sz w:val="20"/>
                </w:rPr>
                <w:t>https://f3420-mpmd01.ad.local/eCoachingLog_Dev/Survey?id=10</w:t>
              </w:r>
            </w:hyperlink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page displays successfully with Hot Topic question.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Tr="000822A7"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SV-8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SV-7</w:t>
            </w:r>
          </w:p>
        </w:tc>
        <w:tc>
          <w:tcPr>
            <w:tcW w:w="4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questions;</w:t>
            </w:r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Result page display with success message.</w:t>
            </w:r>
          </w:p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Survey is successfully saved to database.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53E" w:rsidRDefault="00F8153E" w:rsidP="00F8153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8153E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F8153E" w:rsidRPr="00B00B50" w:rsidRDefault="00DD4437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4/22/2019</w:t>
            </w:r>
          </w:p>
        </w:tc>
      </w:tr>
      <w:tr w:rsidR="00F8153E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F8153E" w:rsidRPr="00B00B50" w:rsidRDefault="00F8153E" w:rsidP="00F8153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466" w:rsidRDefault="00BC3466">
      <w:r>
        <w:separator/>
      </w:r>
    </w:p>
  </w:endnote>
  <w:endnote w:type="continuationSeparator" w:id="0">
    <w:p w:rsidR="00BC3466" w:rsidRDefault="00BC3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1842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AD4D02" w:rsidP="00691B6F">
    <w:pPr>
      <w:tabs>
        <w:tab w:val="right" w:pos="14310"/>
      </w:tabs>
      <w:rPr>
        <w:sz w:val="18"/>
      </w:rPr>
    </w:pPr>
    <w:r>
      <w:rPr>
        <w:b/>
        <w:sz w:val="18"/>
      </w:rPr>
      <w:t xml:space="preserve">MAXIMUS </w:t>
    </w:r>
    <w:r w:rsidR="00DA0C6F">
      <w:rPr>
        <w:b/>
        <w:sz w:val="18"/>
      </w:rPr>
      <w:t>CONFIDENTIAL</w:t>
    </w:r>
    <w:r w:rsidR="00036DF9">
      <w:rPr>
        <w:b/>
        <w:sz w:val="18"/>
      </w:rPr>
      <w:tab/>
    </w:r>
    <w:r w:rsidR="00036DF9">
      <w:rPr>
        <w:sz w:val="18"/>
      </w:rPr>
      <w:t>CCO_eCoacihng_Log_Survey_UTC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D72F27">
      <w:rPr>
        <w:sz w:val="18"/>
      </w:rPr>
      <w:t>MAXIMUS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52EF2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2" w:rsidRDefault="00AD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466" w:rsidRDefault="00BC3466">
      <w:r>
        <w:separator/>
      </w:r>
    </w:p>
  </w:footnote>
  <w:footnote w:type="continuationSeparator" w:id="0">
    <w:p w:rsidR="00BC3466" w:rsidRDefault="00BC3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2" w:rsidRDefault="00AD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F79D3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02" w:rsidRDefault="00AD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7E8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27D34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2EF2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4E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4A31"/>
    <w:rsid w:val="003C4D9A"/>
    <w:rsid w:val="003C7458"/>
    <w:rsid w:val="003C7F99"/>
    <w:rsid w:val="003D5876"/>
    <w:rsid w:val="003E090D"/>
    <w:rsid w:val="003E7DFC"/>
    <w:rsid w:val="003E7E9F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41D6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1F7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3EB8"/>
    <w:rsid w:val="004D6C4C"/>
    <w:rsid w:val="004D7FFE"/>
    <w:rsid w:val="004E3442"/>
    <w:rsid w:val="004F605D"/>
    <w:rsid w:val="004F7034"/>
    <w:rsid w:val="0050132B"/>
    <w:rsid w:val="005041FF"/>
    <w:rsid w:val="005065E8"/>
    <w:rsid w:val="005212D5"/>
    <w:rsid w:val="00522185"/>
    <w:rsid w:val="00523A3C"/>
    <w:rsid w:val="005339F7"/>
    <w:rsid w:val="005358CA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30E6"/>
    <w:rsid w:val="00594676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649"/>
    <w:rsid w:val="005D55A5"/>
    <w:rsid w:val="005E0006"/>
    <w:rsid w:val="005E1825"/>
    <w:rsid w:val="005E2384"/>
    <w:rsid w:val="005E2B52"/>
    <w:rsid w:val="005E7D37"/>
    <w:rsid w:val="005F0175"/>
    <w:rsid w:val="005F1ECC"/>
    <w:rsid w:val="005F27E9"/>
    <w:rsid w:val="005F3025"/>
    <w:rsid w:val="005F591C"/>
    <w:rsid w:val="005F64D6"/>
    <w:rsid w:val="00604869"/>
    <w:rsid w:val="006076B8"/>
    <w:rsid w:val="00624A32"/>
    <w:rsid w:val="00624B44"/>
    <w:rsid w:val="00624C0F"/>
    <w:rsid w:val="00625854"/>
    <w:rsid w:val="006261B5"/>
    <w:rsid w:val="006358A6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E0070"/>
    <w:rsid w:val="006E1E6E"/>
    <w:rsid w:val="006E50FD"/>
    <w:rsid w:val="006E5371"/>
    <w:rsid w:val="006E7134"/>
    <w:rsid w:val="006F5C89"/>
    <w:rsid w:val="007030FF"/>
    <w:rsid w:val="007057E5"/>
    <w:rsid w:val="007107FF"/>
    <w:rsid w:val="00715A08"/>
    <w:rsid w:val="00720CED"/>
    <w:rsid w:val="00721819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346F"/>
    <w:rsid w:val="007538AF"/>
    <w:rsid w:val="007540AD"/>
    <w:rsid w:val="007551F8"/>
    <w:rsid w:val="007562C6"/>
    <w:rsid w:val="0076001B"/>
    <w:rsid w:val="007611E0"/>
    <w:rsid w:val="0076206A"/>
    <w:rsid w:val="00763941"/>
    <w:rsid w:val="00771F98"/>
    <w:rsid w:val="007749DA"/>
    <w:rsid w:val="00780511"/>
    <w:rsid w:val="007860D7"/>
    <w:rsid w:val="00795AC1"/>
    <w:rsid w:val="007A2AC8"/>
    <w:rsid w:val="007A2AF7"/>
    <w:rsid w:val="007A51B5"/>
    <w:rsid w:val="007B342B"/>
    <w:rsid w:val="007B5530"/>
    <w:rsid w:val="007B58F8"/>
    <w:rsid w:val="007C1019"/>
    <w:rsid w:val="007C13DD"/>
    <w:rsid w:val="007C2C0B"/>
    <w:rsid w:val="007C378D"/>
    <w:rsid w:val="007C44F3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356"/>
    <w:rsid w:val="00812505"/>
    <w:rsid w:val="00815E3C"/>
    <w:rsid w:val="00816738"/>
    <w:rsid w:val="00820CD1"/>
    <w:rsid w:val="00821DE4"/>
    <w:rsid w:val="00822428"/>
    <w:rsid w:val="0082245B"/>
    <w:rsid w:val="00822D64"/>
    <w:rsid w:val="00826A53"/>
    <w:rsid w:val="00830D81"/>
    <w:rsid w:val="008369E4"/>
    <w:rsid w:val="008445C0"/>
    <w:rsid w:val="00850C9E"/>
    <w:rsid w:val="00851F4B"/>
    <w:rsid w:val="00852E84"/>
    <w:rsid w:val="00856233"/>
    <w:rsid w:val="008646A5"/>
    <w:rsid w:val="00864E15"/>
    <w:rsid w:val="00873898"/>
    <w:rsid w:val="008742AC"/>
    <w:rsid w:val="00876D0C"/>
    <w:rsid w:val="008833F5"/>
    <w:rsid w:val="00884420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05963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02292"/>
    <w:rsid w:val="00A1259E"/>
    <w:rsid w:val="00A23240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F87"/>
    <w:rsid w:val="00AC1E5E"/>
    <w:rsid w:val="00AC708C"/>
    <w:rsid w:val="00AD192C"/>
    <w:rsid w:val="00AD19EF"/>
    <w:rsid w:val="00AD4D02"/>
    <w:rsid w:val="00AD535B"/>
    <w:rsid w:val="00AD580C"/>
    <w:rsid w:val="00AE0402"/>
    <w:rsid w:val="00AE1FB7"/>
    <w:rsid w:val="00AE2858"/>
    <w:rsid w:val="00AE3392"/>
    <w:rsid w:val="00AE61F7"/>
    <w:rsid w:val="00AE7788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24CDC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24A8"/>
    <w:rsid w:val="00BC3064"/>
    <w:rsid w:val="00BC3466"/>
    <w:rsid w:val="00BC3C9C"/>
    <w:rsid w:val="00BC4C63"/>
    <w:rsid w:val="00BE3324"/>
    <w:rsid w:val="00BE34F7"/>
    <w:rsid w:val="00BE4CD2"/>
    <w:rsid w:val="00BE6C59"/>
    <w:rsid w:val="00C00A94"/>
    <w:rsid w:val="00C00DCE"/>
    <w:rsid w:val="00C052EE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1251"/>
    <w:rsid w:val="00C32363"/>
    <w:rsid w:val="00C326F5"/>
    <w:rsid w:val="00C32980"/>
    <w:rsid w:val="00C32FFC"/>
    <w:rsid w:val="00C3599D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276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A1A03"/>
    <w:rsid w:val="00CA1A90"/>
    <w:rsid w:val="00CA1DBA"/>
    <w:rsid w:val="00CA1DD0"/>
    <w:rsid w:val="00CA3BAB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2F27"/>
    <w:rsid w:val="00D7334A"/>
    <w:rsid w:val="00D75375"/>
    <w:rsid w:val="00D76DE8"/>
    <w:rsid w:val="00D8014A"/>
    <w:rsid w:val="00D849F4"/>
    <w:rsid w:val="00D92BC3"/>
    <w:rsid w:val="00D94D5C"/>
    <w:rsid w:val="00D95DEB"/>
    <w:rsid w:val="00D971D9"/>
    <w:rsid w:val="00DA0C6F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0733"/>
    <w:rsid w:val="00DC1965"/>
    <w:rsid w:val="00DC2C8C"/>
    <w:rsid w:val="00DC537C"/>
    <w:rsid w:val="00DD054B"/>
    <w:rsid w:val="00DD0723"/>
    <w:rsid w:val="00DD40C5"/>
    <w:rsid w:val="00DD4437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33E9"/>
    <w:rsid w:val="00E14F97"/>
    <w:rsid w:val="00E172F7"/>
    <w:rsid w:val="00E17B93"/>
    <w:rsid w:val="00E21CC5"/>
    <w:rsid w:val="00E2370B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2FE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17A3"/>
    <w:rsid w:val="00F6320F"/>
    <w:rsid w:val="00F632D4"/>
    <w:rsid w:val="00F700A9"/>
    <w:rsid w:val="00F71F19"/>
    <w:rsid w:val="00F72D8D"/>
    <w:rsid w:val="00F7496E"/>
    <w:rsid w:val="00F8153E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C0A23"/>
    <w:rsid w:val="00FC11B8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5F3B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1F6FB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f3420-mpmd01.ad.local/eCoachingLog_Dev/Survey?id=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0F49-ACC4-49E0-AB8F-89630DF6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523</cp:revision>
  <cp:lastPrinted>2000-07-13T17:13:00Z</cp:lastPrinted>
  <dcterms:created xsi:type="dcterms:W3CDTF">2015-08-25T18:14:00Z</dcterms:created>
  <dcterms:modified xsi:type="dcterms:W3CDTF">2020-07-31T19:52:00Z</dcterms:modified>
</cp:coreProperties>
</file>
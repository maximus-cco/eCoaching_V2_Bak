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2EF" w:rsidRDefault="004A52EF" w:rsidP="008F3CBE"/>
    <w:p w:rsidR="004A52EF" w:rsidRDefault="004A52EF" w:rsidP="008F3CBE"/>
    <w:p w:rsidR="00F550B8" w:rsidRPr="002431EB" w:rsidRDefault="00F550B8" w:rsidP="00F550B8">
      <w:pPr>
        <w:pStyle w:val="Title1"/>
        <w:jc w:val="center"/>
      </w:pPr>
      <w:r w:rsidRPr="002431EB">
        <w:t>__________________________</w:t>
      </w:r>
    </w:p>
    <w:p w:rsidR="00F550B8" w:rsidRDefault="00F550B8" w:rsidP="00F550B8">
      <w:pPr>
        <w:ind w:right="-270"/>
        <w:jc w:val="center"/>
        <w:rPr>
          <w:rFonts w:ascii="Century Schoolbook" w:hAnsi="Century Schoolbook"/>
        </w:rPr>
      </w:pPr>
    </w:p>
    <w:p w:rsidR="00F550B8" w:rsidRPr="002431EB" w:rsidRDefault="00F550B8" w:rsidP="00F550B8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2F349B50" wp14:editId="10370E74">
            <wp:extent cx="2844165" cy="570230"/>
            <wp:effectExtent l="0" t="0" r="0" b="0"/>
            <wp:docPr id="248" name="Picture 4" descr="Description: gd_i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tion: gd_it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B8" w:rsidRPr="002431EB" w:rsidRDefault="00F550B8" w:rsidP="00F550B8">
      <w:pPr>
        <w:ind w:right="-270"/>
        <w:jc w:val="center"/>
      </w:pPr>
    </w:p>
    <w:p w:rsidR="00F550B8" w:rsidRPr="002431EB" w:rsidRDefault="002114AB" w:rsidP="00F550B8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6"/>
        </w:rPr>
        <w:t>Unit Test Case: CCO eCoaching Log</w:t>
      </w:r>
      <w:r w:rsidR="00655D91">
        <w:rPr>
          <w:rFonts w:ascii="Arial" w:hAnsi="Arial"/>
          <w:b/>
          <w:sz w:val="36"/>
        </w:rPr>
        <w:t xml:space="preserve"> </w:t>
      </w:r>
      <w:r w:rsidR="00E17B93">
        <w:rPr>
          <w:rFonts w:ascii="Arial" w:hAnsi="Arial"/>
          <w:b/>
          <w:sz w:val="36"/>
        </w:rPr>
        <w:t>–</w:t>
      </w:r>
      <w:r w:rsidR="00C51246">
        <w:rPr>
          <w:rFonts w:ascii="Arial" w:hAnsi="Arial"/>
          <w:b/>
          <w:sz w:val="36"/>
        </w:rPr>
        <w:t xml:space="preserve"> Review</w:t>
      </w:r>
    </w:p>
    <w:p w:rsidR="00F550B8" w:rsidRPr="002431EB" w:rsidRDefault="00F550B8" w:rsidP="00F550B8">
      <w:pPr>
        <w:pStyle w:val="Title1"/>
        <w:ind w:right="-270"/>
        <w:jc w:val="center"/>
      </w:pPr>
      <w:r w:rsidRPr="002431EB">
        <w:t>__________________________</w:t>
      </w:r>
    </w:p>
    <w:p w:rsidR="00F550B8" w:rsidRPr="002431EB" w:rsidRDefault="00F550B8" w:rsidP="00F550B8">
      <w:pPr>
        <w:ind w:right="-270"/>
      </w:pPr>
    </w:p>
    <w:p w:rsidR="00F550B8" w:rsidRDefault="00F550B8" w:rsidP="00F550B8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:rsidR="00F550B8" w:rsidRPr="000D2F43" w:rsidRDefault="00F550B8" w:rsidP="00F550B8"/>
    <w:tbl>
      <w:tblPr>
        <w:tblStyle w:val="TableGrid"/>
        <w:tblW w:w="0" w:type="auto"/>
        <w:tblInd w:w="2406" w:type="dxa"/>
        <w:tblLook w:val="04A0" w:firstRow="1" w:lastRow="0" w:firstColumn="1" w:lastColumn="0" w:noHBand="0" w:noVBand="1"/>
      </w:tblPr>
      <w:tblGrid>
        <w:gridCol w:w="2562"/>
        <w:gridCol w:w="4026"/>
        <w:gridCol w:w="360"/>
        <w:gridCol w:w="736"/>
        <w:gridCol w:w="1916"/>
      </w:tblGrid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 w:rsidRPr="000D2F43">
              <w:t>Prepared by:</w:t>
            </w:r>
          </w:p>
        </w:tc>
        <w:tc>
          <w:tcPr>
            <w:tcW w:w="402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3030D4" w:rsidP="002D2D88">
            <w:pPr>
              <w:spacing w:before="40"/>
            </w:pPr>
            <w:r>
              <w:t>Lili Huang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550B8" w:rsidRPr="000D2F43" w:rsidRDefault="00415347" w:rsidP="00E772BC">
            <w:pPr>
              <w:spacing w:before="40"/>
            </w:pPr>
            <w:r>
              <w:t>5</w:t>
            </w:r>
            <w:r w:rsidR="00F550B8">
              <w:t>/</w:t>
            </w:r>
            <w:r w:rsidR="003030D4">
              <w:t>2</w:t>
            </w:r>
            <w:r w:rsidR="00E772BC">
              <w:t>2</w:t>
            </w:r>
            <w:r w:rsidR="00F550B8">
              <w:t>/201</w:t>
            </w:r>
            <w:r w:rsidR="003030D4">
              <w:t>8</w:t>
            </w: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  <w:r>
              <w:t>Department / Location: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</w:p>
        </w:tc>
        <w:tc>
          <w:tcPr>
            <w:tcW w:w="1916" w:type="dxa"/>
            <w:tcBorders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  <w:tr w:rsidR="00F550B8" w:rsidRPr="000D2F43" w:rsidTr="002D2D88">
        <w:tc>
          <w:tcPr>
            <w:tcW w:w="25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  <w:r>
              <w:t>Approved by:</w:t>
            </w:r>
          </w:p>
        </w:tc>
        <w:tc>
          <w:tcPr>
            <w:tcW w:w="4026" w:type="dxa"/>
            <w:tcBorders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  <w:jc w:val="right"/>
            </w:pPr>
            <w:r>
              <w:t>Date:</w:t>
            </w:r>
          </w:p>
        </w:tc>
        <w:tc>
          <w:tcPr>
            <w:tcW w:w="1916" w:type="dxa"/>
            <w:tcBorders>
              <w:top w:val="nil"/>
              <w:left w:val="nil"/>
              <w:right w:val="nil"/>
            </w:tcBorders>
            <w:vAlign w:val="bottom"/>
          </w:tcPr>
          <w:p w:rsidR="00F550B8" w:rsidRPr="000D2F43" w:rsidRDefault="00F550B8" w:rsidP="002D2D88">
            <w:pPr>
              <w:spacing w:before="40"/>
            </w:pPr>
          </w:p>
        </w:tc>
      </w:tr>
    </w:tbl>
    <w:p w:rsidR="00AA6F09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Default="00AA6F09">
      <w:r>
        <w:br w:type="page"/>
      </w:r>
    </w:p>
    <w:p w:rsidR="00F550B8" w:rsidRDefault="00F550B8" w:rsidP="00F550B8">
      <w:pPr>
        <w:tabs>
          <w:tab w:val="left" w:pos="1980"/>
          <w:tab w:val="left" w:pos="6750"/>
        </w:tabs>
        <w:ind w:left="1440" w:right="-270" w:firstLine="720"/>
      </w:pPr>
    </w:p>
    <w:p w:rsidR="00AA6F09" w:rsidRPr="002431EB" w:rsidRDefault="00AA6F09" w:rsidP="00AA6F09">
      <w:pPr>
        <w:pStyle w:val="hdr1"/>
        <w:ind w:right="-270"/>
        <w:jc w:val="center"/>
        <w:outlineLvl w:val="0"/>
        <w:rPr>
          <w:rFonts w:ascii="Arial" w:hAnsi="Arial"/>
          <w:b/>
          <w:sz w:val="28"/>
        </w:rPr>
      </w:pPr>
      <w:bookmarkStart w:id="0" w:name="_Toc492387763"/>
      <w:bookmarkStart w:id="1" w:name="_Toc495052062"/>
      <w:r w:rsidRPr="002431EB">
        <w:rPr>
          <w:rFonts w:ascii="Arial" w:hAnsi="Arial"/>
          <w:b/>
          <w:sz w:val="28"/>
        </w:rPr>
        <w:t>Change History Log</w:t>
      </w:r>
      <w:bookmarkEnd w:id="0"/>
      <w:bookmarkEnd w:id="1"/>
    </w:p>
    <w:p w:rsidR="00AA6F09" w:rsidRPr="002431EB" w:rsidRDefault="00AA6F09" w:rsidP="00AA6F09">
      <w:pPr>
        <w:pStyle w:val="hdr1"/>
        <w:jc w:val="center"/>
      </w:pPr>
    </w:p>
    <w:tbl>
      <w:tblPr>
        <w:tblW w:w="0" w:type="auto"/>
        <w:tblInd w:w="1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7224"/>
        <w:gridCol w:w="2790"/>
      </w:tblGrid>
      <w:tr w:rsidR="00AA6F09" w:rsidRPr="00D37C04" w:rsidTr="002D2D88">
        <w:trPr>
          <w:tblHeader/>
        </w:trPr>
        <w:tc>
          <w:tcPr>
            <w:tcW w:w="144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7224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2790" w:type="dxa"/>
            <w:shd w:val="solid" w:color="auto" w:fill="000000"/>
          </w:tcPr>
          <w:p w:rsidR="00AA6F09" w:rsidRPr="00D37C04" w:rsidRDefault="00AA6F09" w:rsidP="002D2D88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AA6F09" w:rsidRPr="00D37C04" w:rsidTr="002D2D88">
        <w:tc>
          <w:tcPr>
            <w:tcW w:w="1440" w:type="dxa"/>
          </w:tcPr>
          <w:p w:rsidR="00AA6F09" w:rsidRPr="00F57971" w:rsidRDefault="00A001B6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5</w:t>
            </w:r>
            <w:r w:rsidR="00AA6F09" w:rsidRPr="00F57971">
              <w:rPr>
                <w:sz w:val="20"/>
              </w:rPr>
              <w:t>/</w:t>
            </w:r>
            <w:r w:rsidR="00984DB6" w:rsidRPr="00F57971">
              <w:rPr>
                <w:sz w:val="20"/>
              </w:rPr>
              <w:t>2</w:t>
            </w:r>
            <w:r w:rsidR="007D29C0" w:rsidRPr="00F57971">
              <w:rPr>
                <w:sz w:val="20"/>
              </w:rPr>
              <w:t>2</w:t>
            </w:r>
            <w:r w:rsidR="00AA6F09" w:rsidRPr="00F57971">
              <w:rPr>
                <w:sz w:val="20"/>
              </w:rPr>
              <w:t>/201</w:t>
            </w:r>
            <w:r w:rsidR="00984DB6" w:rsidRPr="00F57971">
              <w:rPr>
                <w:sz w:val="20"/>
              </w:rPr>
              <w:t>8</w:t>
            </w:r>
          </w:p>
        </w:tc>
        <w:tc>
          <w:tcPr>
            <w:tcW w:w="7224" w:type="dxa"/>
          </w:tcPr>
          <w:p w:rsidR="00AA6F09" w:rsidRPr="00F57971" w:rsidRDefault="00AA6F09" w:rsidP="003B3E9F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Initial </w:t>
            </w:r>
            <w:r w:rsidR="003B3E9F" w:rsidRPr="00F57971">
              <w:rPr>
                <w:sz w:val="20"/>
              </w:rPr>
              <w:t>Revision</w:t>
            </w:r>
            <w:r w:rsidR="005F5653" w:rsidRPr="00F57971">
              <w:rPr>
                <w:sz w:val="20"/>
              </w:rPr>
              <w:t xml:space="preserve"> – TFS </w:t>
            </w:r>
            <w:r w:rsidR="003B3E9F" w:rsidRPr="00F57971">
              <w:rPr>
                <w:sz w:val="20"/>
              </w:rPr>
              <w:t>11387</w:t>
            </w:r>
          </w:p>
        </w:tc>
        <w:tc>
          <w:tcPr>
            <w:tcW w:w="2790" w:type="dxa"/>
          </w:tcPr>
          <w:p w:rsidR="00AA6F09" w:rsidRPr="00F57971" w:rsidRDefault="0076206A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890BED" w:rsidRPr="00D37C04" w:rsidTr="002D2D88">
        <w:tc>
          <w:tcPr>
            <w:tcW w:w="1440" w:type="dxa"/>
          </w:tcPr>
          <w:p w:rsidR="00890BED" w:rsidRPr="00F57971" w:rsidRDefault="00AA7800" w:rsidP="007D29C0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7/30/2018</w:t>
            </w:r>
          </w:p>
        </w:tc>
        <w:tc>
          <w:tcPr>
            <w:tcW w:w="7224" w:type="dxa"/>
          </w:tcPr>
          <w:p w:rsidR="00890BED" w:rsidRPr="00F57971" w:rsidRDefault="00AA7800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 xml:space="preserve">TFS 11576 – New feed file for CSRs who took inappropriate </w:t>
            </w:r>
            <w:r w:rsidR="00CF5039" w:rsidRPr="00F57971">
              <w:rPr>
                <w:sz w:val="20"/>
              </w:rPr>
              <w:t>ac</w:t>
            </w:r>
            <w:r w:rsidRPr="00F57971">
              <w:rPr>
                <w:sz w:val="20"/>
              </w:rPr>
              <w:t>tion</w:t>
            </w:r>
            <w:r w:rsidR="00F57971" w:rsidRPr="00F57971">
              <w:rPr>
                <w:sz w:val="20"/>
              </w:rPr>
              <w:t xml:space="preserve"> </w:t>
            </w:r>
            <w:r w:rsidRPr="00F57971">
              <w:rPr>
                <w:sz w:val="20"/>
              </w:rPr>
              <w:t>(PBH)</w:t>
            </w:r>
            <w:r w:rsidR="002F1230" w:rsidRPr="00F57971">
              <w:rPr>
                <w:sz w:val="20"/>
              </w:rPr>
              <w:t>;</w:t>
            </w:r>
          </w:p>
          <w:p w:rsidR="002F1230" w:rsidRPr="00F57971" w:rsidRDefault="002F1230" w:rsidP="008F0F9F">
            <w:pPr>
              <w:pStyle w:val="hdr1"/>
              <w:ind w:left="720" w:hanging="720"/>
              <w:jc w:val="left"/>
              <w:rPr>
                <w:sz w:val="20"/>
              </w:rPr>
            </w:pPr>
            <w:r w:rsidRPr="00F57971">
              <w:rPr>
                <w:sz w:val="20"/>
              </w:rPr>
              <w:t>Added RV-33</w:t>
            </w:r>
            <w:r w:rsidR="00706D2D">
              <w:rPr>
                <w:sz w:val="20"/>
              </w:rPr>
              <w:t xml:space="preserve"> and </w:t>
            </w:r>
            <w:r w:rsidR="007C37A0">
              <w:rPr>
                <w:sz w:val="20"/>
              </w:rPr>
              <w:t>34</w:t>
            </w:r>
            <w:r w:rsidR="00F57971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890BED" w:rsidRPr="00F57971" w:rsidRDefault="00AA7800" w:rsidP="002D2D88">
            <w:pPr>
              <w:pStyle w:val="hdr1"/>
              <w:ind w:left="0"/>
              <w:jc w:val="left"/>
              <w:rPr>
                <w:sz w:val="20"/>
              </w:rPr>
            </w:pPr>
            <w:r w:rsidRPr="00F57971">
              <w:rPr>
                <w:sz w:val="20"/>
              </w:rPr>
              <w:t>Lili Huang</w:t>
            </w:r>
          </w:p>
        </w:tc>
      </w:tr>
      <w:tr w:rsidR="005D7EB1" w:rsidRPr="00D37C04" w:rsidTr="002D2D88">
        <w:tc>
          <w:tcPr>
            <w:tcW w:w="1440" w:type="dxa"/>
          </w:tcPr>
          <w:p w:rsidR="005D7EB1" w:rsidRPr="00F57971" w:rsidRDefault="005D7EB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12/03/2018</w:t>
            </w:r>
          </w:p>
        </w:tc>
        <w:tc>
          <w:tcPr>
            <w:tcW w:w="7224" w:type="dxa"/>
          </w:tcPr>
          <w:p w:rsidR="005D7EB1" w:rsidRDefault="005D7EB1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12835 – OverTurned quality Appeal coaching logs;</w:t>
            </w:r>
          </w:p>
          <w:p w:rsidR="00DE6D50" w:rsidRPr="00F57971" w:rsidRDefault="00DE6D50" w:rsidP="00525DB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</w:t>
            </w:r>
            <w:r w:rsidR="00FD204F">
              <w:rPr>
                <w:sz w:val="20"/>
              </w:rPr>
              <w:t>5</w:t>
            </w:r>
            <w:r w:rsidR="00525DB8">
              <w:rPr>
                <w:sz w:val="20"/>
              </w:rPr>
              <w:t xml:space="preserve"> and</w:t>
            </w:r>
            <w:r w:rsidR="004259D7">
              <w:rPr>
                <w:sz w:val="20"/>
              </w:rPr>
              <w:t xml:space="preserve"> 36</w:t>
            </w:r>
            <w:r w:rsidR="006C5CAA">
              <w:rPr>
                <w:sz w:val="20"/>
              </w:rPr>
              <w:t>.</w:t>
            </w:r>
          </w:p>
        </w:tc>
        <w:tc>
          <w:tcPr>
            <w:tcW w:w="2790" w:type="dxa"/>
          </w:tcPr>
          <w:p w:rsidR="00DE6D50" w:rsidRPr="00F57971" w:rsidRDefault="005D7EB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59EF" w:rsidRPr="00D37C04" w:rsidTr="002D2D88">
        <w:tc>
          <w:tcPr>
            <w:tcW w:w="1440" w:type="dxa"/>
          </w:tcPr>
          <w:p w:rsidR="000459EF" w:rsidRDefault="000459EF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12/17/2018</w:t>
            </w:r>
          </w:p>
        </w:tc>
        <w:tc>
          <w:tcPr>
            <w:tcW w:w="7224" w:type="dxa"/>
          </w:tcPr>
          <w:p w:rsidR="000459EF" w:rsidRDefault="000459EF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12965 – Review Page: “Failed to update the log [xxxxx].” Displays incorrectly;</w:t>
            </w:r>
          </w:p>
          <w:p w:rsidR="00F76912" w:rsidRDefault="00F76912" w:rsidP="00CF503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RV-37, 38, and 39.</w:t>
            </w:r>
          </w:p>
        </w:tc>
        <w:tc>
          <w:tcPr>
            <w:tcW w:w="2790" w:type="dxa"/>
          </w:tcPr>
          <w:p w:rsidR="000459EF" w:rsidRDefault="000459EF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D52625" w:rsidRPr="00D37C04" w:rsidTr="002D2D88">
        <w:tc>
          <w:tcPr>
            <w:tcW w:w="1440" w:type="dxa"/>
          </w:tcPr>
          <w:p w:rsidR="00D52625" w:rsidRDefault="00D52625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02/12/2019</w:t>
            </w:r>
          </w:p>
        </w:tc>
        <w:tc>
          <w:tcPr>
            <w:tcW w:w="7224" w:type="dxa"/>
          </w:tcPr>
          <w:p w:rsidR="00D52625" w:rsidRDefault="00D52625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13512 - C</w:t>
            </w:r>
            <w:r w:rsidRPr="00D52625">
              <w:rPr>
                <w:sz w:val="20"/>
              </w:rPr>
              <w:t>oaching entry field appear for sup</w:t>
            </w:r>
            <w:r>
              <w:rPr>
                <w:sz w:val="20"/>
              </w:rPr>
              <w:t xml:space="preserve">ervisor when in pending manager </w:t>
            </w:r>
            <w:r w:rsidRPr="00D52625">
              <w:rPr>
                <w:sz w:val="20"/>
              </w:rPr>
              <w:t>review status</w:t>
            </w:r>
            <w:r>
              <w:rPr>
                <w:sz w:val="20"/>
              </w:rPr>
              <w:t>;</w:t>
            </w:r>
          </w:p>
          <w:p w:rsidR="00830DC6" w:rsidRDefault="00830DC6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RV-40, 41, and 42</w:t>
            </w:r>
          </w:p>
        </w:tc>
        <w:tc>
          <w:tcPr>
            <w:tcW w:w="2790" w:type="dxa"/>
          </w:tcPr>
          <w:p w:rsidR="00D52625" w:rsidRDefault="00D52625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4A43C7" w:rsidRPr="00D37C04" w:rsidTr="002D2D88">
        <w:tc>
          <w:tcPr>
            <w:tcW w:w="1440" w:type="dxa"/>
          </w:tcPr>
          <w:p w:rsidR="004A43C7" w:rsidRDefault="004A43C7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03/20/2019</w:t>
            </w:r>
          </w:p>
        </w:tc>
        <w:tc>
          <w:tcPr>
            <w:tcW w:w="7224" w:type="dxa"/>
          </w:tcPr>
          <w:p w:rsidR="004A43C7" w:rsidRDefault="004A43C7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13662 – Changes for the Quality Now initiative</w:t>
            </w:r>
          </w:p>
          <w:p w:rsidR="006307CB" w:rsidRDefault="006307CB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RV-43 ~ RV-49</w:t>
            </w:r>
          </w:p>
        </w:tc>
        <w:tc>
          <w:tcPr>
            <w:tcW w:w="2790" w:type="dxa"/>
          </w:tcPr>
          <w:p w:rsidR="004A43C7" w:rsidRDefault="004A43C7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047721" w:rsidRPr="00D37C04" w:rsidTr="002D2D88">
        <w:tc>
          <w:tcPr>
            <w:tcW w:w="1440" w:type="dxa"/>
          </w:tcPr>
          <w:p w:rsidR="00047721" w:rsidRDefault="00047721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05/15/2019</w:t>
            </w:r>
          </w:p>
        </w:tc>
        <w:tc>
          <w:tcPr>
            <w:tcW w:w="7224" w:type="dxa"/>
          </w:tcPr>
          <w:p w:rsidR="00047721" w:rsidRDefault="00047721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14442 – Display MSR static text based on source</w:t>
            </w:r>
            <w:r w:rsidR="00B928CE">
              <w:rPr>
                <w:sz w:val="20"/>
              </w:rPr>
              <w:t>;</w:t>
            </w:r>
          </w:p>
          <w:p w:rsidR="00B928CE" w:rsidRDefault="00B928C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RV-50</w:t>
            </w:r>
          </w:p>
        </w:tc>
        <w:tc>
          <w:tcPr>
            <w:tcW w:w="2790" w:type="dxa"/>
          </w:tcPr>
          <w:p w:rsidR="00047721" w:rsidRDefault="00047721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1526FE" w:rsidRPr="00D37C04" w:rsidTr="002D2D88">
        <w:tc>
          <w:tcPr>
            <w:tcW w:w="1440" w:type="dxa"/>
          </w:tcPr>
          <w:p w:rsidR="001526FE" w:rsidRDefault="001526F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07/08/2019</w:t>
            </w:r>
          </w:p>
        </w:tc>
        <w:tc>
          <w:tcPr>
            <w:tcW w:w="7224" w:type="dxa"/>
          </w:tcPr>
          <w:p w:rsidR="001526FE" w:rsidRDefault="001526F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14699 </w:t>
            </w:r>
            <w:r w:rsidR="007E718E">
              <w:rPr>
                <w:sz w:val="20"/>
              </w:rPr>
              <w:t>–</w:t>
            </w:r>
            <w:r>
              <w:rPr>
                <w:sz w:val="20"/>
              </w:rPr>
              <w:t xml:space="preserve"> </w:t>
            </w:r>
            <w:r w:rsidR="007E718E">
              <w:rPr>
                <w:sz w:val="20"/>
              </w:rPr>
              <w:t>Short Calls</w:t>
            </w:r>
          </w:p>
          <w:p w:rsidR="001F1164" w:rsidRDefault="001F1164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RV-51 ~ 59</w:t>
            </w:r>
          </w:p>
        </w:tc>
        <w:tc>
          <w:tcPr>
            <w:tcW w:w="2790" w:type="dxa"/>
          </w:tcPr>
          <w:p w:rsidR="001526FE" w:rsidRDefault="007E718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FA149E" w:rsidRPr="00D37C04" w:rsidTr="002D2D88">
        <w:tc>
          <w:tcPr>
            <w:tcW w:w="1440" w:type="dxa"/>
          </w:tcPr>
          <w:p w:rsidR="00FA149E" w:rsidRDefault="00FA149E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08/16/2019</w:t>
            </w:r>
          </w:p>
        </w:tc>
        <w:tc>
          <w:tcPr>
            <w:tcW w:w="7224" w:type="dxa"/>
          </w:tcPr>
          <w:p w:rsidR="00FA149E" w:rsidRDefault="00FA149E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15063 – Quality Bingo</w:t>
            </w:r>
          </w:p>
          <w:p w:rsidR="003274BC" w:rsidRDefault="003274BC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Added RV-SUP-01 ~ 07</w:t>
            </w:r>
          </w:p>
        </w:tc>
        <w:tc>
          <w:tcPr>
            <w:tcW w:w="2790" w:type="dxa"/>
          </w:tcPr>
          <w:p w:rsidR="00FA149E" w:rsidRDefault="00FA149E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81353" w:rsidRPr="00D37C04" w:rsidTr="002D2D88">
        <w:tc>
          <w:tcPr>
            <w:tcW w:w="1440" w:type="dxa"/>
          </w:tcPr>
          <w:p w:rsidR="00581353" w:rsidRDefault="0058135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08/22/2019</w:t>
            </w:r>
          </w:p>
        </w:tc>
        <w:tc>
          <w:tcPr>
            <w:tcW w:w="7224" w:type="dxa"/>
          </w:tcPr>
          <w:p w:rsidR="00581353" w:rsidRDefault="00581353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15232 – Attendance Policy Earnback</w:t>
            </w:r>
          </w:p>
        </w:tc>
        <w:tc>
          <w:tcPr>
            <w:tcW w:w="2790" w:type="dxa"/>
          </w:tcPr>
          <w:p w:rsidR="00581353" w:rsidRDefault="00581353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E211E9" w:rsidRPr="00D37C04" w:rsidTr="002D2D88">
        <w:tc>
          <w:tcPr>
            <w:tcW w:w="1440" w:type="dxa"/>
          </w:tcPr>
          <w:p w:rsidR="00E211E9" w:rsidRDefault="00E211E9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09/11/2019</w:t>
            </w:r>
          </w:p>
        </w:tc>
        <w:tc>
          <w:tcPr>
            <w:tcW w:w="7224" w:type="dxa"/>
          </w:tcPr>
          <w:p w:rsidR="00E211E9" w:rsidRDefault="00E211E9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14679 – Follow</w:t>
            </w:r>
            <w:r w:rsidR="004C3B8A">
              <w:rPr>
                <w:sz w:val="20"/>
              </w:rPr>
              <w:t>-</w:t>
            </w:r>
            <w:r>
              <w:rPr>
                <w:sz w:val="20"/>
              </w:rPr>
              <w:t>up Process</w:t>
            </w:r>
          </w:p>
        </w:tc>
        <w:tc>
          <w:tcPr>
            <w:tcW w:w="2790" w:type="dxa"/>
          </w:tcPr>
          <w:p w:rsidR="00E211E9" w:rsidRDefault="00E211E9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AE5E60" w:rsidRPr="00D37C04" w:rsidTr="002D2D88">
        <w:tc>
          <w:tcPr>
            <w:tcW w:w="1440" w:type="dxa"/>
          </w:tcPr>
          <w:p w:rsidR="00AE5E60" w:rsidRDefault="00AE5E60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09/24/2019</w:t>
            </w:r>
          </w:p>
        </w:tc>
        <w:tc>
          <w:tcPr>
            <w:tcW w:w="7224" w:type="dxa"/>
          </w:tcPr>
          <w:p w:rsidR="00AE5E60" w:rsidRDefault="00AE5E60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15601 – London Alternate Channel Bingo</w:t>
            </w:r>
          </w:p>
        </w:tc>
        <w:tc>
          <w:tcPr>
            <w:tcW w:w="2790" w:type="dxa"/>
          </w:tcPr>
          <w:p w:rsidR="00AE5E60" w:rsidRDefault="00AE5E60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3E41F8" w:rsidRPr="00D37C04" w:rsidTr="002D2D88">
        <w:tc>
          <w:tcPr>
            <w:tcW w:w="1440" w:type="dxa"/>
          </w:tcPr>
          <w:p w:rsidR="003E41F8" w:rsidRDefault="003E41F8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12/09/2019</w:t>
            </w:r>
          </w:p>
        </w:tc>
        <w:tc>
          <w:tcPr>
            <w:tcW w:w="7224" w:type="dxa"/>
          </w:tcPr>
          <w:p w:rsidR="003E41F8" w:rsidRDefault="003E41F8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 xml:space="preserve">TFS 15833 – Warning log work flow change (Pending Employee Review </w:t>
            </w:r>
            <w:r w:rsidRPr="003E41F8">
              <w:rPr>
                <w:sz w:val="20"/>
              </w:rPr>
              <w:sym w:font="Wingdings" w:char="F0E0"/>
            </w:r>
            <w:r>
              <w:rPr>
                <w:sz w:val="20"/>
              </w:rPr>
              <w:t xml:space="preserve"> Completed)</w:t>
            </w:r>
          </w:p>
        </w:tc>
        <w:tc>
          <w:tcPr>
            <w:tcW w:w="2790" w:type="dxa"/>
          </w:tcPr>
          <w:p w:rsidR="003E41F8" w:rsidRDefault="003E41F8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5277E3" w:rsidRPr="00D37C04" w:rsidTr="002D2D88">
        <w:tc>
          <w:tcPr>
            <w:tcW w:w="1440" w:type="dxa"/>
          </w:tcPr>
          <w:p w:rsidR="005277E3" w:rsidRDefault="005277E3" w:rsidP="007D29C0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03/24/2020</w:t>
            </w:r>
          </w:p>
        </w:tc>
        <w:tc>
          <w:tcPr>
            <w:tcW w:w="7224" w:type="dxa"/>
          </w:tcPr>
          <w:p w:rsidR="005277E3" w:rsidRDefault="00484BBD">
            <w:pPr>
              <w:pStyle w:val="hdr1"/>
              <w:ind w:left="720" w:hanging="720"/>
              <w:jc w:val="left"/>
              <w:rPr>
                <w:sz w:val="20"/>
              </w:rPr>
            </w:pPr>
            <w:r>
              <w:rPr>
                <w:sz w:val="20"/>
              </w:rPr>
              <w:t>TFS 16892 – Warning: allow employees to enter comments</w:t>
            </w:r>
          </w:p>
        </w:tc>
        <w:tc>
          <w:tcPr>
            <w:tcW w:w="2790" w:type="dxa"/>
          </w:tcPr>
          <w:p w:rsidR="005277E3" w:rsidRDefault="00484BBD" w:rsidP="002D2D88">
            <w:pPr>
              <w:pStyle w:val="hdr1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</w:tr>
      <w:tr w:rsidR="00640605" w:rsidRPr="00D37C04" w:rsidTr="002D2D88">
        <w:trPr>
          <w:ins w:id="2" w:author="Huang, Lili (NE)" w:date="2020-04-21T09:46:00Z"/>
        </w:trPr>
        <w:tc>
          <w:tcPr>
            <w:tcW w:w="1440" w:type="dxa"/>
          </w:tcPr>
          <w:p w:rsidR="00640605" w:rsidRDefault="00640605" w:rsidP="007D29C0">
            <w:pPr>
              <w:pStyle w:val="hdr1"/>
              <w:ind w:left="0"/>
              <w:jc w:val="left"/>
              <w:rPr>
                <w:ins w:id="3" w:author="Huang, Lili (NE)" w:date="2020-04-21T09:46:00Z"/>
                <w:sz w:val="20"/>
              </w:rPr>
            </w:pPr>
            <w:ins w:id="4" w:author="Huang, Lili (NE)" w:date="2020-04-21T09:46:00Z">
              <w:r>
                <w:rPr>
                  <w:sz w:val="20"/>
                </w:rPr>
                <w:t>04/21/2020</w:t>
              </w:r>
            </w:ins>
          </w:p>
        </w:tc>
        <w:tc>
          <w:tcPr>
            <w:tcW w:w="7224" w:type="dxa"/>
          </w:tcPr>
          <w:p w:rsidR="00640605" w:rsidRDefault="00640605">
            <w:pPr>
              <w:pStyle w:val="hdr1"/>
              <w:ind w:left="720" w:hanging="720"/>
              <w:jc w:val="left"/>
              <w:rPr>
                <w:ins w:id="5" w:author="Huang, Lili (NE)" w:date="2020-04-21T09:46:00Z"/>
                <w:sz w:val="20"/>
              </w:rPr>
            </w:pPr>
            <w:ins w:id="6" w:author="Huang, Lili (NE)" w:date="2020-04-21T09:47:00Z">
              <w:r>
                <w:rPr>
                  <w:sz w:val="20"/>
                </w:rPr>
                <w:t>TFS 17037 – Unique identifier for different evaluations (Quality Now logs)</w:t>
              </w:r>
            </w:ins>
          </w:p>
        </w:tc>
        <w:tc>
          <w:tcPr>
            <w:tcW w:w="2790" w:type="dxa"/>
          </w:tcPr>
          <w:p w:rsidR="00640605" w:rsidRDefault="00640605" w:rsidP="002D2D88">
            <w:pPr>
              <w:pStyle w:val="hdr1"/>
              <w:ind w:left="0"/>
              <w:jc w:val="left"/>
              <w:rPr>
                <w:ins w:id="7" w:author="Huang, Lili (NE)" w:date="2020-04-21T09:46:00Z"/>
                <w:sz w:val="20"/>
              </w:rPr>
            </w:pPr>
            <w:ins w:id="8" w:author="Huang, Lili (NE)" w:date="2020-04-21T09:47:00Z">
              <w:r>
                <w:rPr>
                  <w:sz w:val="20"/>
                </w:rPr>
                <w:t>Lili Huang</w:t>
              </w:r>
            </w:ins>
          </w:p>
        </w:tc>
      </w:tr>
    </w:tbl>
    <w:p w:rsidR="00AA6F09" w:rsidRPr="002431EB" w:rsidRDefault="00AA6F09" w:rsidP="00F550B8">
      <w:pPr>
        <w:tabs>
          <w:tab w:val="left" w:pos="1980"/>
          <w:tab w:val="left" w:pos="6750"/>
        </w:tabs>
        <w:ind w:left="1440" w:right="-270" w:firstLine="720"/>
      </w:pPr>
    </w:p>
    <w:p w:rsidR="0042206F" w:rsidRDefault="0042206F">
      <w:r>
        <w:br w:type="page"/>
      </w:r>
    </w:p>
    <w:p w:rsidR="00B64FD4" w:rsidRDefault="00B64FD4">
      <w:pPr>
        <w:pStyle w:val="TOCHeading"/>
        <w:rPr>
          <w:rFonts w:ascii="Arial" w:hAnsi="Arial"/>
        </w:rPr>
      </w:pPr>
      <w:bookmarkStart w:id="9" w:name="_Toc49247465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6300"/>
      </w:tblGrid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bookmarkEnd w:id="9"/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1. PROJECT NAME:</w:t>
            </w:r>
          </w:p>
        </w:tc>
        <w:tc>
          <w:tcPr>
            <w:tcW w:w="6300" w:type="dxa"/>
            <w:tcBorders>
              <w:top w:val="nil"/>
              <w:left w:val="nil"/>
              <w:right w:val="nil"/>
            </w:tcBorders>
          </w:tcPr>
          <w:p w:rsidR="00885667" w:rsidRDefault="008B170D" w:rsidP="007C11A9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eCoaching Log</w:t>
            </w:r>
          </w:p>
        </w:tc>
      </w:tr>
      <w:tr w:rsidR="00885667" w:rsidTr="00A3523B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885667" w:rsidRDefault="00885667" w:rsidP="00A3523B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2. UNIT IDENTIFIER:</w:t>
            </w:r>
          </w:p>
        </w:tc>
        <w:tc>
          <w:tcPr>
            <w:tcW w:w="6300" w:type="dxa"/>
            <w:tcBorders>
              <w:left w:val="nil"/>
              <w:right w:val="nil"/>
            </w:tcBorders>
          </w:tcPr>
          <w:p w:rsidR="00885667" w:rsidRDefault="00682B41" w:rsidP="00690A47">
            <w:pPr>
              <w:tabs>
                <w:tab w:val="left" w:pos="360"/>
                <w:tab w:val="left" w:leader="underscore" w:pos="4320"/>
                <w:tab w:val="left" w:pos="4590"/>
                <w:tab w:val="left" w:leader="underscore" w:pos="7110"/>
                <w:tab w:val="left" w:pos="7470"/>
                <w:tab w:val="left" w:leader="underscore" w:pos="9180"/>
              </w:tabs>
              <w:spacing w:before="240"/>
              <w:rPr>
                <w:sz w:val="20"/>
              </w:rPr>
            </w:pPr>
            <w:r>
              <w:rPr>
                <w:sz w:val="20"/>
              </w:rPr>
              <w:t>User Interface</w:t>
            </w:r>
            <w:r w:rsidR="00885667">
              <w:rPr>
                <w:sz w:val="20"/>
              </w:rPr>
              <w:t xml:space="preserve"> – </w:t>
            </w:r>
            <w:r w:rsidR="00690A47">
              <w:rPr>
                <w:sz w:val="20"/>
              </w:rPr>
              <w:t>Review</w:t>
            </w:r>
          </w:p>
        </w:tc>
      </w:tr>
    </w:tbl>
    <w:p w:rsidR="00885667" w:rsidRDefault="00885667" w:rsidP="00885667">
      <w:pPr>
        <w:tabs>
          <w:tab w:val="left" w:pos="360"/>
        </w:tabs>
        <w:rPr>
          <w:sz w:val="16"/>
        </w:rPr>
      </w:pPr>
    </w:p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4"/>
        <w:gridCol w:w="1704"/>
        <w:gridCol w:w="3330"/>
        <w:gridCol w:w="249"/>
        <w:gridCol w:w="750"/>
        <w:gridCol w:w="3186"/>
        <w:gridCol w:w="639"/>
        <w:gridCol w:w="2811"/>
        <w:gridCol w:w="1275"/>
      </w:tblGrid>
      <w:tr w:rsidR="00885667" w:rsidTr="007D3E7D">
        <w:tc>
          <w:tcPr>
            <w:tcW w:w="2268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Case ID</w:t>
            </w:r>
          </w:p>
        </w:tc>
        <w:tc>
          <w:tcPr>
            <w:tcW w:w="3330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Test Data Setup</w:t>
            </w:r>
          </w:p>
        </w:tc>
        <w:tc>
          <w:tcPr>
            <w:tcW w:w="4185" w:type="dxa"/>
            <w:gridSpan w:val="3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Action</w:t>
            </w:r>
          </w:p>
        </w:tc>
        <w:tc>
          <w:tcPr>
            <w:tcW w:w="3450" w:type="dxa"/>
            <w:gridSpan w:val="2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Expected Result</w:t>
            </w:r>
          </w:p>
        </w:tc>
        <w:tc>
          <w:tcPr>
            <w:tcW w:w="1275" w:type="dxa"/>
            <w:shd w:val="solid" w:color="auto" w:fill="000000"/>
          </w:tcPr>
          <w:p w:rsidR="00885667" w:rsidRDefault="00885667" w:rsidP="00A3523B">
            <w:pPr>
              <w:tabs>
                <w:tab w:val="left" w:pos="360"/>
              </w:tabs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Pass/Fail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Default="007F0899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</w:t>
            </w:r>
          </w:p>
        </w:tc>
        <w:tc>
          <w:tcPr>
            <w:tcW w:w="3330" w:type="dxa"/>
          </w:tcPr>
          <w:p w:rsidR="004C3CCF" w:rsidRDefault="005E155F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 w:rsidR="009E55E1">
              <w:rPr>
                <w:sz w:val="20"/>
              </w:rPr>
              <w:t>r is configured with “</w:t>
            </w:r>
            <w:r w:rsidR="009E55E1" w:rsidRPr="00820434">
              <w:rPr>
                <w:b/>
                <w:sz w:val="20"/>
              </w:rPr>
              <w:t>CSR</w:t>
            </w:r>
            <w:r w:rsidR="009E55E1">
              <w:rPr>
                <w:sz w:val="20"/>
              </w:rPr>
              <w:t>” role having the following logs</w:t>
            </w:r>
            <w:r w:rsidR="00500E26">
              <w:rPr>
                <w:sz w:val="20"/>
              </w:rPr>
              <w:t>:</w:t>
            </w:r>
          </w:p>
          <w:p w:rsidR="00701068" w:rsidRDefault="00701068" w:rsidP="00812489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C094A" w:rsidRDefault="00500E26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226AAB" w:rsidRDefault="00500E26" w:rsidP="00DF3EA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063E2B" w:rsidRDefault="00063E2B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</w:tc>
        <w:tc>
          <w:tcPr>
            <w:tcW w:w="4185" w:type="dxa"/>
            <w:gridSpan w:val="3"/>
          </w:tcPr>
          <w:p w:rsidR="004C3CCF" w:rsidRDefault="00BA08EF" w:rsidP="00BA08E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</w:t>
            </w:r>
            <w:ins w:id="10" w:author="Huang, Lili (NE)" w:date="2020-04-21T09:48:00Z">
              <w:r w:rsidR="00DA3862">
                <w:rPr>
                  <w:sz w:val="20"/>
                </w:rPr>
                <w:t>eva</w:t>
              </w:r>
            </w:ins>
            <w:r>
              <w:rPr>
                <w:sz w:val="20"/>
              </w:rPr>
              <w:t>ching web application</w:t>
            </w:r>
          </w:p>
        </w:tc>
        <w:tc>
          <w:tcPr>
            <w:tcW w:w="3450" w:type="dxa"/>
            <w:gridSpan w:val="2"/>
          </w:tcPr>
          <w:p w:rsidR="00885667" w:rsidRDefault="000F3B06" w:rsidP="0052065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  <w:r w:rsidR="00DF3EA6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85667" w:rsidRDefault="00DD40C5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7F0899" w:rsidP="005C2F3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</w:t>
            </w:r>
          </w:p>
        </w:tc>
        <w:tc>
          <w:tcPr>
            <w:tcW w:w="3330" w:type="dxa"/>
          </w:tcPr>
          <w:p w:rsidR="00885667" w:rsidRDefault="00713B13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4185" w:type="dxa"/>
            <w:gridSpan w:val="3"/>
          </w:tcPr>
          <w:p w:rsidR="00885667" w:rsidRPr="00106C7F" w:rsidRDefault="00713B13" w:rsidP="000F230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“View” </w:t>
            </w:r>
            <w:r w:rsidR="000F2305">
              <w:rPr>
                <w:sz w:val="20"/>
              </w:rPr>
              <w:t xml:space="preserve">for </w:t>
            </w:r>
            <w:r>
              <w:rPr>
                <w:sz w:val="20"/>
              </w:rPr>
              <w:t>“My Pending”</w:t>
            </w:r>
          </w:p>
        </w:tc>
        <w:tc>
          <w:tcPr>
            <w:tcW w:w="3450" w:type="dxa"/>
            <w:gridSpan w:val="2"/>
          </w:tcPr>
          <w:p w:rsidR="004952DD" w:rsidRPr="00106C7F" w:rsidRDefault="00EC094A" w:rsidP="00EC094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885667" w:rsidRDefault="00D759B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85667" w:rsidTr="007D3E7D">
        <w:tc>
          <w:tcPr>
            <w:tcW w:w="2268" w:type="dxa"/>
            <w:gridSpan w:val="2"/>
          </w:tcPr>
          <w:p w:rsidR="00885667" w:rsidRPr="00F30DC0" w:rsidRDefault="00EC094A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</w:t>
            </w:r>
          </w:p>
        </w:tc>
        <w:tc>
          <w:tcPr>
            <w:tcW w:w="3330" w:type="dxa"/>
          </w:tcPr>
          <w:p w:rsidR="00885667" w:rsidRPr="00F30DC0" w:rsidRDefault="00EC094A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3E33D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Employee Review”</w:t>
            </w:r>
          </w:p>
          <w:p w:rsidR="00063E2B" w:rsidRPr="00F30DC0" w:rsidRDefault="00063E2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0B528A" w:rsidRPr="00F30DC0" w:rsidRDefault="001A3FC7" w:rsidP="00944AB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Review</w:t>
            </w:r>
            <w:r>
              <w:rPr>
                <w:sz w:val="20"/>
              </w:rPr>
              <w:t xml:space="preserve"> modal dialog displays with correct fields</w:t>
            </w:r>
            <w:r w:rsidRPr="00141101">
              <w:rPr>
                <w:b/>
                <w:sz w:val="20"/>
              </w:rPr>
              <w:t>*</w:t>
            </w:r>
            <w:r>
              <w:rPr>
                <w:sz w:val="20"/>
              </w:rPr>
              <w:t>.</w:t>
            </w:r>
            <w:r w:rsidR="002246DD">
              <w:rPr>
                <w:sz w:val="20"/>
              </w:rPr>
              <w:t xml:space="preserve"> </w:t>
            </w:r>
          </w:p>
        </w:tc>
        <w:tc>
          <w:tcPr>
            <w:tcW w:w="1275" w:type="dxa"/>
          </w:tcPr>
          <w:p w:rsidR="00885667" w:rsidRPr="00F30DC0" w:rsidRDefault="002246DD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54A8F" w:rsidTr="007D3E7D">
        <w:tc>
          <w:tcPr>
            <w:tcW w:w="2268" w:type="dxa"/>
            <w:gridSpan w:val="2"/>
          </w:tcPr>
          <w:p w:rsidR="00E54A8F" w:rsidRDefault="00E54A8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</w:p>
        </w:tc>
        <w:tc>
          <w:tcPr>
            <w:tcW w:w="3330" w:type="dxa"/>
          </w:tcPr>
          <w:p w:rsidR="00E54A8F" w:rsidRDefault="005171EC" w:rsidP="00BC46D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E54A8F" w:rsidRDefault="005171EC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</w:t>
            </w:r>
          </w:p>
          <w:p w:rsidR="00651C3B" w:rsidRDefault="00651C3B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E54A8F" w:rsidRDefault="00651C3B" w:rsidP="00010CE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E54A8F" w:rsidRDefault="00651C3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120E3" w:rsidTr="007D3E7D">
        <w:tc>
          <w:tcPr>
            <w:tcW w:w="2268" w:type="dxa"/>
            <w:gridSpan w:val="2"/>
          </w:tcPr>
          <w:p w:rsidR="001120E3" w:rsidRDefault="00CC4A56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74FBB">
              <w:rPr>
                <w:sz w:val="20"/>
              </w:rPr>
              <w:t>5</w:t>
            </w:r>
          </w:p>
        </w:tc>
        <w:tc>
          <w:tcPr>
            <w:tcW w:w="3330" w:type="dxa"/>
          </w:tcPr>
          <w:p w:rsidR="001120E3" w:rsidRDefault="00CC4A5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1120E3" w:rsidRDefault="00CC4A5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with “Pending Acknowledgement Review”</w:t>
            </w:r>
          </w:p>
        </w:tc>
        <w:tc>
          <w:tcPr>
            <w:tcW w:w="3450" w:type="dxa"/>
            <w:gridSpan w:val="2"/>
          </w:tcPr>
          <w:p w:rsidR="001120E3" w:rsidRDefault="00CC4A56" w:rsidP="00C3770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120E3" w:rsidRDefault="00CC4A5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574FBB" w:rsidP="00574FB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</w:t>
            </w:r>
          </w:p>
        </w:tc>
        <w:tc>
          <w:tcPr>
            <w:tcW w:w="3330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RV-5</w:t>
            </w:r>
            <w:r w:rsidR="005538E1">
              <w:rPr>
                <w:sz w:val="20"/>
              </w:rPr>
              <w:t>;</w:t>
            </w:r>
          </w:p>
          <w:p w:rsidR="005538E1" w:rsidRDefault="005538E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</w:tc>
        <w:tc>
          <w:tcPr>
            <w:tcW w:w="1275" w:type="dxa"/>
          </w:tcPr>
          <w:p w:rsidR="00574FBB" w:rsidRDefault="00574FB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74FBB" w:rsidTr="007D3E7D">
        <w:tc>
          <w:tcPr>
            <w:tcW w:w="2268" w:type="dxa"/>
            <w:gridSpan w:val="2"/>
          </w:tcPr>
          <w:p w:rsidR="00574FBB" w:rsidRDefault="00131BDB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RV-7</w:t>
            </w:r>
          </w:p>
        </w:tc>
        <w:tc>
          <w:tcPr>
            <w:tcW w:w="3330" w:type="dxa"/>
          </w:tcPr>
          <w:p w:rsidR="00574FBB" w:rsidRDefault="00131BDB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Completed”</w:t>
            </w:r>
          </w:p>
        </w:tc>
        <w:tc>
          <w:tcPr>
            <w:tcW w:w="3450" w:type="dxa"/>
            <w:gridSpan w:val="2"/>
          </w:tcPr>
          <w:p w:rsidR="00574FBB" w:rsidRDefault="00C134FF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Logs display</w:t>
            </w:r>
          </w:p>
        </w:tc>
        <w:tc>
          <w:tcPr>
            <w:tcW w:w="1275" w:type="dxa"/>
          </w:tcPr>
          <w:p w:rsidR="00574FBB" w:rsidRDefault="00C134FF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C3498" w:rsidTr="007D3E7D">
        <w:tc>
          <w:tcPr>
            <w:tcW w:w="2268" w:type="dxa"/>
            <w:gridSpan w:val="2"/>
          </w:tcPr>
          <w:p w:rsidR="00BC3498" w:rsidRDefault="00BC3498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RV-8</w:t>
            </w:r>
          </w:p>
        </w:tc>
        <w:tc>
          <w:tcPr>
            <w:tcW w:w="3330" w:type="dxa"/>
          </w:tcPr>
          <w:p w:rsidR="00BC3498" w:rsidRDefault="00BC3498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BC3498" w:rsidRDefault="00BC3498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“My Completed” list</w:t>
            </w:r>
          </w:p>
        </w:tc>
        <w:tc>
          <w:tcPr>
            <w:tcW w:w="3450" w:type="dxa"/>
            <w:gridSpan w:val="2"/>
          </w:tcPr>
          <w:p w:rsidR="00BC3498" w:rsidRDefault="0048777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BC3498" w:rsidRDefault="0048777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336D6" w:rsidTr="007D3E7D">
        <w:tc>
          <w:tcPr>
            <w:tcW w:w="2268" w:type="dxa"/>
            <w:gridSpan w:val="2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RV-9</w:t>
            </w:r>
          </w:p>
        </w:tc>
        <w:tc>
          <w:tcPr>
            <w:tcW w:w="3330" w:type="dxa"/>
          </w:tcPr>
          <w:p w:rsidR="008336D6" w:rsidRDefault="008336D6" w:rsidP="00CC4A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RV-8</w:t>
            </w:r>
          </w:p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Close button</w:t>
            </w:r>
          </w:p>
        </w:tc>
        <w:tc>
          <w:tcPr>
            <w:tcW w:w="3450" w:type="dxa"/>
            <w:gridSpan w:val="2"/>
          </w:tcPr>
          <w:p w:rsidR="008336D6" w:rsidRDefault="008336D6" w:rsidP="00884EB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View Log modal dialog closes.</w:t>
            </w:r>
          </w:p>
        </w:tc>
        <w:tc>
          <w:tcPr>
            <w:tcW w:w="1275" w:type="dxa"/>
          </w:tcPr>
          <w:p w:rsidR="008336D6" w:rsidRDefault="008336D6" w:rsidP="00A3523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RV-10</w:t>
            </w:r>
          </w:p>
        </w:tc>
        <w:tc>
          <w:tcPr>
            <w:tcW w:w="3330" w:type="dxa"/>
          </w:tcPr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Pr="00820434">
              <w:rPr>
                <w:b/>
                <w:sz w:val="20"/>
              </w:rPr>
              <w:t>ARC</w:t>
            </w:r>
            <w:r>
              <w:rPr>
                <w:sz w:val="20"/>
              </w:rPr>
              <w:t>” role having the following logs:</w:t>
            </w:r>
          </w:p>
          <w:p w:rsidR="00701068" w:rsidRDefault="00701068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Completed </w:t>
            </w:r>
          </w:p>
          <w:p w:rsidR="00820434" w:rsidRDefault="00820434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820434" w:rsidRDefault="00AC122E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RV-11</w:t>
            </w:r>
          </w:p>
        </w:tc>
        <w:tc>
          <w:tcPr>
            <w:tcW w:w="3330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(Pending Acknowledgement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614D0F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Completed)</w:t>
            </w:r>
          </w:p>
        </w:tc>
        <w:tc>
          <w:tcPr>
            <w:tcW w:w="4185" w:type="dxa"/>
            <w:gridSpan w:val="3"/>
          </w:tcPr>
          <w:p w:rsidR="00614D0F" w:rsidRDefault="00614D0F" w:rsidP="00614D0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RV-9.</w:t>
            </w:r>
          </w:p>
        </w:tc>
        <w:tc>
          <w:tcPr>
            <w:tcW w:w="3450" w:type="dxa"/>
            <w:gridSpan w:val="2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820434" w:rsidRDefault="00614D0F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20434" w:rsidTr="007D3E7D">
        <w:tc>
          <w:tcPr>
            <w:tcW w:w="2268" w:type="dxa"/>
            <w:gridSpan w:val="2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RV-12 </w:t>
            </w:r>
          </w:p>
        </w:tc>
        <w:tc>
          <w:tcPr>
            <w:tcW w:w="3330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Submitted”</w:t>
            </w:r>
          </w:p>
        </w:tc>
        <w:tc>
          <w:tcPr>
            <w:tcW w:w="3450" w:type="dxa"/>
            <w:gridSpan w:val="2"/>
          </w:tcPr>
          <w:p w:rsidR="00820434" w:rsidRDefault="0036094A" w:rsidP="003864F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  <w:r w:rsidR="003864FA">
              <w:rPr>
                <w:sz w:val="20"/>
              </w:rPr>
              <w:t xml:space="preserve"> log list</w:t>
            </w:r>
            <w:r>
              <w:rPr>
                <w:sz w:val="20"/>
              </w:rPr>
              <w:t xml:space="preserve"> display</w:t>
            </w:r>
            <w:r w:rsidR="003864FA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820434" w:rsidRDefault="0036094A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74C8D" w:rsidTr="007D3E7D">
        <w:tc>
          <w:tcPr>
            <w:tcW w:w="2268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RV-13</w:t>
            </w:r>
          </w:p>
        </w:tc>
        <w:tc>
          <w:tcPr>
            <w:tcW w:w="3330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</w:t>
            </w:r>
          </w:p>
        </w:tc>
        <w:tc>
          <w:tcPr>
            <w:tcW w:w="4185" w:type="dxa"/>
            <w:gridSpan w:val="3"/>
          </w:tcPr>
          <w:p w:rsidR="00674C8D" w:rsidRDefault="00674C8D" w:rsidP="00674C8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in “My Submission” list </w:t>
            </w:r>
          </w:p>
        </w:tc>
        <w:tc>
          <w:tcPr>
            <w:tcW w:w="3450" w:type="dxa"/>
            <w:gridSpan w:val="2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674C8D" w:rsidRDefault="00674C8D" w:rsidP="0082043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RV-14</w:t>
            </w:r>
          </w:p>
        </w:tc>
        <w:tc>
          <w:tcPr>
            <w:tcW w:w="3330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8B0B02" w:rsidRDefault="008B0B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DA463E" w:rsidRDefault="00DA463E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5C7459" w:rsidRDefault="005C7459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7B2DC8" w:rsidRDefault="00EC2408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7B2DC8" w:rsidRDefault="00EC240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RV-15</w:t>
            </w:r>
          </w:p>
        </w:tc>
        <w:tc>
          <w:tcPr>
            <w:tcW w:w="3330" w:type="dxa"/>
          </w:tcPr>
          <w:p w:rsidR="007B2DC8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  <w:r>
              <w:rPr>
                <w:sz w:val="20"/>
              </w:rPr>
              <w:t xml:space="preserve">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A519F1" w:rsidRDefault="00A519F1" w:rsidP="00A519F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519F1" w:rsidRDefault="00A519F1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7B2DC8" w:rsidRDefault="00520602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32276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RV-16</w:t>
            </w:r>
          </w:p>
        </w:tc>
        <w:tc>
          <w:tcPr>
            <w:tcW w:w="3330" w:type="dxa"/>
          </w:tcPr>
          <w:p w:rsidR="007B2DC8" w:rsidRDefault="0032276F" w:rsidP="0012536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12536A">
              <w:rPr>
                <w:sz w:val="20"/>
              </w:rPr>
              <w:t>14</w:t>
            </w:r>
          </w:p>
        </w:tc>
        <w:tc>
          <w:tcPr>
            <w:tcW w:w="4185" w:type="dxa"/>
            <w:gridSpan w:val="3"/>
          </w:tcPr>
          <w:p w:rsidR="00B735B9" w:rsidRDefault="00B735B9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973E08">
              <w:rPr>
                <w:sz w:val="20"/>
              </w:rPr>
              <w:t xml:space="preserve">with one of the type below and </w:t>
            </w:r>
            <w:r>
              <w:rPr>
                <w:sz w:val="20"/>
              </w:rPr>
              <w:t xml:space="preserve"> “Pending Supervisor Review”: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ETS/OAE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ETC/OAS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OMR/BRL</w:t>
            </w:r>
          </w:p>
          <w:p w:rsidR="0038732C" w:rsidRDefault="0038732C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OMR/BRN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OMR/IAT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</w:t>
            </w:r>
          </w:p>
          <w:p w:rsidR="0032276F" w:rsidRDefault="0032276F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OMR/IAEF</w:t>
            </w:r>
          </w:p>
          <w:p w:rsidR="0032276F" w:rsidRDefault="008F4ABE" w:rsidP="003227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</w:t>
            </w:r>
            <w:r w:rsidR="0032276F">
              <w:rPr>
                <w:sz w:val="20"/>
              </w:rPr>
              <w:t>/SDR</w:t>
            </w:r>
          </w:p>
          <w:p w:rsidR="0032276F" w:rsidRDefault="0038732C" w:rsidP="00F77C1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Training/ODT</w:t>
            </w:r>
          </w:p>
        </w:tc>
        <w:tc>
          <w:tcPr>
            <w:tcW w:w="3450" w:type="dxa"/>
            <w:gridSpan w:val="2"/>
          </w:tcPr>
          <w:p w:rsidR="007B2DC8" w:rsidRDefault="00F77C1F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B2DC8" w:rsidRDefault="007B2DC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7B2DC8" w:rsidTr="007D3E7D">
        <w:tc>
          <w:tcPr>
            <w:tcW w:w="2268" w:type="dxa"/>
            <w:gridSpan w:val="2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RV-17</w:t>
            </w:r>
          </w:p>
        </w:tc>
        <w:tc>
          <w:tcPr>
            <w:tcW w:w="3330" w:type="dxa"/>
          </w:tcPr>
          <w:p w:rsidR="007B2DC8" w:rsidRDefault="0012536A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RV-16;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59458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7B2DC8" w:rsidRDefault="00594588" w:rsidP="007B2DC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RV-18</w:t>
            </w:r>
          </w:p>
        </w:tc>
        <w:tc>
          <w:tcPr>
            <w:tcW w:w="3330" w:type="dxa"/>
          </w:tcPr>
          <w:p w:rsidR="00305DFC" w:rsidRDefault="00305DFC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305DFC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C05BFB" w:rsidRDefault="00C05BFB" w:rsidP="00C05BFB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C05BFB" w:rsidP="005C4540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5C4540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305DFC" w:rsidRDefault="00C05BFB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RV-19</w:t>
            </w:r>
          </w:p>
        </w:tc>
        <w:tc>
          <w:tcPr>
            <w:tcW w:w="3330" w:type="dxa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RV-14</w:t>
            </w:r>
          </w:p>
        </w:tc>
        <w:tc>
          <w:tcPr>
            <w:tcW w:w="4185" w:type="dxa"/>
            <w:gridSpan w:val="3"/>
          </w:tcPr>
          <w:p w:rsidR="00305DFC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BB775E" w:rsidRDefault="00BB775E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a log in the list.</w:t>
            </w:r>
          </w:p>
        </w:tc>
        <w:tc>
          <w:tcPr>
            <w:tcW w:w="3450" w:type="dxa"/>
            <w:gridSpan w:val="2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lastRenderedPageBreak/>
              <w:t xml:space="preserve">View Log (Read Only) </w:t>
            </w:r>
            <w:r>
              <w:rPr>
                <w:sz w:val="20"/>
              </w:rPr>
              <w:t xml:space="preserve">modal dialog </w:t>
            </w:r>
            <w:r>
              <w:rPr>
                <w:sz w:val="20"/>
              </w:rPr>
              <w:lastRenderedPageBreak/>
              <w:t xml:space="preserve">displays </w:t>
            </w:r>
            <w:r w:rsidR="005C4540">
              <w:rPr>
                <w:sz w:val="20"/>
              </w:rPr>
              <w:t>with correct fields*.</w:t>
            </w:r>
          </w:p>
        </w:tc>
        <w:tc>
          <w:tcPr>
            <w:tcW w:w="1275" w:type="dxa"/>
          </w:tcPr>
          <w:p w:rsidR="00305DFC" w:rsidRDefault="00457F9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5E0F5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5E0F57">
              <w:rPr>
                <w:sz w:val="20"/>
              </w:rPr>
              <w:t>20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 w:rsidR="00D16DC0"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logs: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Employee Review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Warning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43736C" w:rsidRDefault="0043736C" w:rsidP="0065720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65720C">
              <w:rPr>
                <w:sz w:val="20"/>
              </w:rPr>
              <w:t>1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84757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847570">
              <w:rPr>
                <w:sz w:val="20"/>
              </w:rPr>
              <w:t>21</w:t>
            </w:r>
          </w:p>
        </w:tc>
        <w:tc>
          <w:tcPr>
            <w:tcW w:w="3330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003421">
              <w:rPr>
                <w:sz w:val="20"/>
              </w:rPr>
              <w:t>20</w:t>
            </w: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(Pending Acknowledgement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Completed)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 ~ RV-9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</w:t>
            </w:r>
            <w:r w:rsidR="0020694C">
              <w:rPr>
                <w:sz w:val="20"/>
              </w:rPr>
              <w:t>-22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with one of the type below and  “Pending </w:t>
            </w:r>
            <w:r w:rsidR="00065E37">
              <w:rPr>
                <w:sz w:val="20"/>
              </w:rPr>
              <w:t>Manager</w:t>
            </w:r>
            <w:r>
              <w:rPr>
                <w:sz w:val="20"/>
              </w:rPr>
              <w:t xml:space="preserve"> Review”: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43736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Current Coaching Initiative</w:t>
            </w:r>
          </w:p>
          <w:p w:rsidR="0050449C" w:rsidRDefault="0050449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Low CSAT</w:t>
            </w:r>
          </w:p>
          <w:p w:rsidR="0050449C" w:rsidRDefault="006C7BB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OMR/Exceptions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F10123">
              <w:rPr>
                <w:b/>
                <w:sz w:val="20"/>
              </w:rPr>
              <w:t>Pending Research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23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</w:t>
            </w:r>
            <w:r w:rsidR="0020694C">
              <w:rPr>
                <w:sz w:val="20"/>
              </w:rPr>
              <w:t>22</w:t>
            </w:r>
            <w:r>
              <w:rPr>
                <w:sz w:val="20"/>
              </w:rPr>
              <w:t>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C3FA2" w:rsidTr="007D3E7D">
        <w:tc>
          <w:tcPr>
            <w:tcW w:w="2268" w:type="dxa"/>
            <w:gridSpan w:val="2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RV-22-1</w:t>
            </w:r>
          </w:p>
        </w:tc>
        <w:tc>
          <w:tcPr>
            <w:tcW w:w="3330" w:type="dxa"/>
          </w:tcPr>
          <w:p w:rsidR="007C3FA2" w:rsidRDefault="007C3FA2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RV-20</w:t>
            </w:r>
          </w:p>
        </w:tc>
        <w:tc>
          <w:tcPr>
            <w:tcW w:w="4185" w:type="dxa"/>
            <w:gridSpan w:val="3"/>
          </w:tcPr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Pending Logs”;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a log </w:t>
            </w:r>
            <w:r w:rsidR="00A14392">
              <w:rPr>
                <w:sz w:val="20"/>
              </w:rPr>
              <w:t xml:space="preserve">with </w:t>
            </w:r>
            <w:r>
              <w:rPr>
                <w:sz w:val="20"/>
              </w:rPr>
              <w:t>“Pending Manager Review”:</w:t>
            </w:r>
          </w:p>
          <w:p w:rsidR="007C3FA2" w:rsidRDefault="007C3FA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Current Coaching Initiative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Low CSAT</w:t>
            </w:r>
            <w:r>
              <w:rPr>
                <w:sz w:val="20"/>
              </w:rPr>
              <w:t>”, AND</w:t>
            </w:r>
          </w:p>
          <w:p w:rsidR="007C3FA2" w:rsidRDefault="00A14392" w:rsidP="007C3F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Not “</w:t>
            </w:r>
            <w:r w:rsidR="007C3FA2">
              <w:rPr>
                <w:sz w:val="20"/>
              </w:rPr>
              <w:t>OMR/Exceptions</w:t>
            </w:r>
            <w:r>
              <w:rPr>
                <w:sz w:val="20"/>
              </w:rPr>
              <w:t>”</w:t>
            </w:r>
          </w:p>
        </w:tc>
        <w:tc>
          <w:tcPr>
            <w:tcW w:w="3450" w:type="dxa"/>
            <w:gridSpan w:val="2"/>
          </w:tcPr>
          <w:p w:rsidR="007C3FA2" w:rsidRDefault="00237BD2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7173C7">
              <w:rPr>
                <w:b/>
                <w:sz w:val="20"/>
              </w:rPr>
              <w:t>Pending CSE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7C3FA2" w:rsidRDefault="007173C7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24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Team’s Warning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BB775E">
              <w:rPr>
                <w:b/>
                <w:sz w:val="20"/>
              </w:rPr>
              <w:t xml:space="preserve">View Warning Log </w:t>
            </w:r>
            <w:r w:rsidRPr="002B4DC1">
              <w:rPr>
                <w:b/>
                <w:sz w:val="20"/>
              </w:rPr>
              <w:t xml:space="preserve">(Read Only) </w:t>
            </w:r>
            <w:r>
              <w:rPr>
                <w:sz w:val="20"/>
              </w:rPr>
              <w:t>modal dialog displays</w:t>
            </w:r>
            <w:r w:rsidR="008C4A8E">
              <w:rPr>
                <w:sz w:val="20"/>
              </w:rPr>
              <w:t xml:space="preserve"> with correct fields*</w:t>
            </w:r>
            <w:r w:rsidR="009354DE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736C" w:rsidTr="007D3E7D">
        <w:tc>
          <w:tcPr>
            <w:tcW w:w="2268" w:type="dxa"/>
            <w:gridSpan w:val="2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</w:t>
            </w:r>
            <w:r w:rsidR="0020694C">
              <w:rPr>
                <w:sz w:val="20"/>
              </w:rPr>
              <w:t>25</w:t>
            </w:r>
          </w:p>
        </w:tc>
        <w:tc>
          <w:tcPr>
            <w:tcW w:w="3330" w:type="dxa"/>
          </w:tcPr>
          <w:p w:rsidR="0043736C" w:rsidRDefault="0043736C" w:rsidP="0020694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</w:t>
            </w:r>
            <w:r w:rsidR="0020694C">
              <w:rPr>
                <w:sz w:val="20"/>
              </w:rPr>
              <w:t>20</w:t>
            </w:r>
          </w:p>
        </w:tc>
        <w:tc>
          <w:tcPr>
            <w:tcW w:w="4185" w:type="dxa"/>
            <w:gridSpan w:val="3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Completed Logs”;</w:t>
            </w:r>
          </w:p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 in the list.</w:t>
            </w:r>
          </w:p>
        </w:tc>
        <w:tc>
          <w:tcPr>
            <w:tcW w:w="3450" w:type="dxa"/>
            <w:gridSpan w:val="2"/>
          </w:tcPr>
          <w:p w:rsidR="0043736C" w:rsidRDefault="0043736C" w:rsidP="00C03966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2B4DC1">
              <w:rPr>
                <w:b/>
                <w:sz w:val="20"/>
              </w:rPr>
              <w:t xml:space="preserve">View Log (Read Only) </w:t>
            </w:r>
            <w:r>
              <w:rPr>
                <w:sz w:val="20"/>
              </w:rPr>
              <w:t>modal dialog displays</w:t>
            </w:r>
            <w:r w:rsidR="00C03966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43736C" w:rsidRDefault="0043736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277E36" w:rsidP="009F680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RV-26</w:t>
            </w:r>
          </w:p>
        </w:tc>
        <w:tc>
          <w:tcPr>
            <w:tcW w:w="3330" w:type="dxa"/>
          </w:tcPr>
          <w:p w:rsidR="00190A1D" w:rsidRDefault="00277E3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 w:rsidRPr="00277E36">
              <w:rPr>
                <w:b/>
                <w:sz w:val="20"/>
              </w:rPr>
              <w:t>Director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190A1D" w:rsidRDefault="0065720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73772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RV-27</w:t>
            </w:r>
          </w:p>
        </w:tc>
        <w:tc>
          <w:tcPr>
            <w:tcW w:w="3330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site</w:t>
            </w:r>
          </w:p>
        </w:tc>
        <w:tc>
          <w:tcPr>
            <w:tcW w:w="3450" w:type="dxa"/>
            <w:gridSpan w:val="2"/>
          </w:tcPr>
          <w:p w:rsidR="00190A1D" w:rsidRDefault="00737725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coaching log list for the selected site displays</w:t>
            </w:r>
            <w:r w:rsidR="00171A63"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190A1D" w:rsidRDefault="0073772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3301" w:rsidTr="007D3E7D">
        <w:tc>
          <w:tcPr>
            <w:tcW w:w="2268" w:type="dxa"/>
            <w:gridSpan w:val="2"/>
          </w:tcPr>
          <w:p w:rsidR="00193301" w:rsidRDefault="00193301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RV-27-1</w:t>
            </w:r>
          </w:p>
        </w:tc>
        <w:tc>
          <w:tcPr>
            <w:tcW w:w="3330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3301" w:rsidRDefault="00193301" w:rsidP="00737725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6C5A8B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193301" w:rsidRDefault="00193301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</w:t>
            </w:r>
          </w:p>
        </w:tc>
        <w:tc>
          <w:tcPr>
            <w:tcW w:w="3330" w:type="dxa"/>
          </w:tcPr>
          <w:p w:rsidR="00190A1D" w:rsidRDefault="00EF1305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EF1305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“Warning”</w:t>
            </w:r>
          </w:p>
        </w:tc>
        <w:tc>
          <w:tcPr>
            <w:tcW w:w="3450" w:type="dxa"/>
            <w:gridSpan w:val="2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Warning log list for the selected site displays</w:t>
            </w:r>
          </w:p>
        </w:tc>
        <w:tc>
          <w:tcPr>
            <w:tcW w:w="1275" w:type="dxa"/>
          </w:tcPr>
          <w:p w:rsidR="00190A1D" w:rsidRDefault="00EF1305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4A8E" w:rsidTr="007D3E7D">
        <w:tc>
          <w:tcPr>
            <w:tcW w:w="2268" w:type="dxa"/>
            <w:gridSpan w:val="2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RV-28-1</w:t>
            </w:r>
          </w:p>
        </w:tc>
        <w:tc>
          <w:tcPr>
            <w:tcW w:w="3330" w:type="dxa"/>
          </w:tcPr>
          <w:p w:rsidR="008C4A8E" w:rsidRDefault="008C4A8E" w:rsidP="00C655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</w:t>
            </w:r>
            <w:r w:rsidR="00F11D63"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8C4A8E" w:rsidRDefault="008C4A8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</w:t>
            </w:r>
          </w:p>
        </w:tc>
        <w:tc>
          <w:tcPr>
            <w:tcW w:w="3330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RV-27;</w:t>
            </w:r>
          </w:p>
          <w:p w:rsidR="008C27AC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“Completed”</w:t>
            </w:r>
          </w:p>
        </w:tc>
        <w:tc>
          <w:tcPr>
            <w:tcW w:w="3450" w:type="dxa"/>
            <w:gridSpan w:val="2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Completed log list for the selected site displays</w:t>
            </w:r>
          </w:p>
        </w:tc>
        <w:tc>
          <w:tcPr>
            <w:tcW w:w="1275" w:type="dxa"/>
          </w:tcPr>
          <w:p w:rsidR="00190A1D" w:rsidRDefault="008C27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RV-29-1</w:t>
            </w:r>
          </w:p>
        </w:tc>
        <w:tc>
          <w:tcPr>
            <w:tcW w:w="3330" w:type="dxa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RV-26</w:t>
            </w:r>
          </w:p>
        </w:tc>
        <w:tc>
          <w:tcPr>
            <w:tcW w:w="4185" w:type="dxa"/>
            <w:gridSpan w:val="3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log.</w:t>
            </w:r>
          </w:p>
        </w:tc>
        <w:tc>
          <w:tcPr>
            <w:tcW w:w="3450" w:type="dxa"/>
            <w:gridSpan w:val="2"/>
          </w:tcPr>
          <w:p w:rsidR="00190A1D" w:rsidRDefault="00FF2D06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190A1D" w:rsidRDefault="004F726E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90A1D" w:rsidTr="007D3E7D">
        <w:tc>
          <w:tcPr>
            <w:tcW w:w="2268" w:type="dxa"/>
            <w:gridSpan w:val="2"/>
          </w:tcPr>
          <w:p w:rsidR="00190A1D" w:rsidRDefault="004D0BAC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RV-30</w:t>
            </w:r>
          </w:p>
        </w:tc>
        <w:tc>
          <w:tcPr>
            <w:tcW w:w="3330" w:type="dxa"/>
          </w:tcPr>
          <w:p w:rsidR="00190A1D" w:rsidRDefault="004D0BAC" w:rsidP="004D0B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Employee</w:t>
            </w:r>
            <w:r>
              <w:rPr>
                <w:sz w:val="20"/>
              </w:rPr>
              <w:t>” role</w:t>
            </w:r>
          </w:p>
        </w:tc>
        <w:tc>
          <w:tcPr>
            <w:tcW w:w="4185" w:type="dxa"/>
            <w:gridSpan w:val="3"/>
          </w:tcPr>
          <w:p w:rsidR="00190A1D" w:rsidRDefault="003252AB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3450" w:type="dxa"/>
            <w:gridSpan w:val="2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RV-2 ~ RV-9</w:t>
            </w:r>
          </w:p>
        </w:tc>
        <w:tc>
          <w:tcPr>
            <w:tcW w:w="1275" w:type="dxa"/>
          </w:tcPr>
          <w:p w:rsidR="00190A1D" w:rsidRDefault="00B03FCF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1A6B6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RV-31</w:t>
            </w:r>
          </w:p>
        </w:tc>
        <w:tc>
          <w:tcPr>
            <w:tcW w:w="3330" w:type="dxa"/>
          </w:tcPr>
          <w:p w:rsidR="00305DFC" w:rsidRDefault="001A6B6F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 with “</w:t>
            </w:r>
            <w:r>
              <w:rPr>
                <w:b/>
                <w:sz w:val="20"/>
              </w:rPr>
              <w:t>Restricted</w:t>
            </w:r>
            <w:r>
              <w:rPr>
                <w:sz w:val="20"/>
              </w:rPr>
              <w:t>” role</w:t>
            </w:r>
            <w:r w:rsidR="00A21140">
              <w:rPr>
                <w:sz w:val="20"/>
              </w:rPr>
              <w:t xml:space="preserve"> having the following log:</w:t>
            </w: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A21140" w:rsidRDefault="00A21140" w:rsidP="001A6B6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Submitted</w:t>
            </w:r>
          </w:p>
        </w:tc>
        <w:tc>
          <w:tcPr>
            <w:tcW w:w="4185" w:type="dxa"/>
            <w:gridSpan w:val="3"/>
          </w:tcPr>
          <w:p w:rsidR="00305DFC" w:rsidRDefault="008C6488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Same as RV-1 </w:t>
            </w:r>
          </w:p>
        </w:tc>
        <w:tc>
          <w:tcPr>
            <w:tcW w:w="1275" w:type="dxa"/>
          </w:tcPr>
          <w:p w:rsidR="00305DFC" w:rsidRDefault="00E1251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05DFC" w:rsidTr="007D3E7D">
        <w:tc>
          <w:tcPr>
            <w:tcW w:w="2268" w:type="dxa"/>
            <w:gridSpan w:val="2"/>
          </w:tcPr>
          <w:p w:rsidR="00305DFC" w:rsidRDefault="00DC4991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RV-32</w:t>
            </w:r>
          </w:p>
        </w:tc>
        <w:tc>
          <w:tcPr>
            <w:tcW w:w="3330" w:type="dxa"/>
          </w:tcPr>
          <w:p w:rsidR="00305DFC" w:rsidRDefault="0090403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RV-31</w:t>
            </w:r>
          </w:p>
        </w:tc>
        <w:tc>
          <w:tcPr>
            <w:tcW w:w="4185" w:type="dxa"/>
            <w:gridSpan w:val="3"/>
          </w:tcPr>
          <w:p w:rsidR="00305DFC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Submitted;</w:t>
            </w:r>
          </w:p>
          <w:p w:rsidR="00880E20" w:rsidRDefault="00880E20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a log;</w:t>
            </w:r>
          </w:p>
        </w:tc>
        <w:tc>
          <w:tcPr>
            <w:tcW w:w="3450" w:type="dxa"/>
            <w:gridSpan w:val="2"/>
          </w:tcPr>
          <w:p w:rsidR="00305DFC" w:rsidRDefault="00880E20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 w:rsidRPr="008C4A8E">
              <w:rPr>
                <w:b/>
                <w:sz w:val="20"/>
              </w:rPr>
              <w:t>View Log (Read Only)</w:t>
            </w:r>
            <w:r>
              <w:rPr>
                <w:sz w:val="20"/>
              </w:rPr>
              <w:t xml:space="preserve"> modal dialog displays with correct fields*.</w:t>
            </w:r>
          </w:p>
        </w:tc>
        <w:tc>
          <w:tcPr>
            <w:tcW w:w="1275" w:type="dxa"/>
          </w:tcPr>
          <w:p w:rsidR="00305DFC" w:rsidRDefault="00AA5F9F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64FB2" w:rsidTr="007D3E7D">
        <w:tc>
          <w:tcPr>
            <w:tcW w:w="2268" w:type="dxa"/>
            <w:gridSpan w:val="2"/>
          </w:tcPr>
          <w:p w:rsidR="00664FB2" w:rsidRDefault="00664FB2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RV-33</w:t>
            </w:r>
          </w:p>
        </w:tc>
        <w:tc>
          <w:tcPr>
            <w:tcW w:w="3330" w:type="dxa"/>
          </w:tcPr>
          <w:p w:rsidR="00664FB2" w:rsidRDefault="00203022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B02AA8">
              <w:rPr>
                <w:b/>
                <w:sz w:val="20"/>
              </w:rPr>
              <w:t>PBH</w:t>
            </w:r>
            <w:r>
              <w:rPr>
                <w:sz w:val="20"/>
              </w:rPr>
              <w:t xml:space="preserve"> log with </w:t>
            </w:r>
            <w:r w:rsidRPr="00B02AA8">
              <w:rPr>
                <w:b/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664FB2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3E614D" w:rsidRDefault="003E614D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PBH log;</w:t>
            </w:r>
          </w:p>
        </w:tc>
        <w:tc>
          <w:tcPr>
            <w:tcW w:w="3450" w:type="dxa"/>
            <w:gridSpan w:val="2"/>
          </w:tcPr>
          <w:p w:rsidR="00664FB2" w:rsidRPr="008C4A8E" w:rsidRDefault="003E614D" w:rsidP="00305DFC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664FB2" w:rsidRDefault="003E614D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77449" w:rsidTr="007D3E7D">
        <w:tc>
          <w:tcPr>
            <w:tcW w:w="2268" w:type="dxa"/>
            <w:gridSpan w:val="2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RV-34</w:t>
            </w:r>
          </w:p>
        </w:tc>
        <w:tc>
          <w:tcPr>
            <w:tcW w:w="3330" w:type="dxa"/>
          </w:tcPr>
          <w:p w:rsidR="00B77449" w:rsidRDefault="00B77449" w:rsidP="0020302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</w:t>
            </w:r>
          </w:p>
        </w:tc>
        <w:tc>
          <w:tcPr>
            <w:tcW w:w="4185" w:type="dxa"/>
            <w:gridSpan w:val="3"/>
          </w:tcPr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RV-33;</w:t>
            </w:r>
          </w:p>
          <w:p w:rsidR="00B77449" w:rsidRDefault="00B77449" w:rsidP="00880E2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B77449" w:rsidRPr="00B77449" w:rsidRDefault="00B77449" w:rsidP="00B02AA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PBH log is successfully updated in database with status changed to </w:t>
            </w:r>
            <w:r w:rsidRPr="00B02AA8">
              <w:rPr>
                <w:b/>
                <w:sz w:val="20"/>
              </w:rPr>
              <w:t xml:space="preserve">Pending Employee </w:t>
            </w:r>
            <w:r w:rsidR="0080559C" w:rsidRPr="00B02AA8">
              <w:rPr>
                <w:b/>
                <w:sz w:val="20"/>
              </w:rPr>
              <w:t>Review</w:t>
            </w:r>
          </w:p>
        </w:tc>
        <w:tc>
          <w:tcPr>
            <w:tcW w:w="1275" w:type="dxa"/>
          </w:tcPr>
          <w:p w:rsidR="00B77449" w:rsidRDefault="00B77449" w:rsidP="00305DF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27BAA" w:rsidTr="007D3E7D">
        <w:tc>
          <w:tcPr>
            <w:tcW w:w="2268" w:type="dxa"/>
            <w:gridSpan w:val="2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RV-35</w:t>
            </w:r>
          </w:p>
        </w:tc>
        <w:tc>
          <w:tcPr>
            <w:tcW w:w="3330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with </w:t>
            </w:r>
            <w:r w:rsidRPr="00263A85"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 role having </w:t>
            </w:r>
            <w:r w:rsidRPr="00263A8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with </w:t>
            </w:r>
            <w:r w:rsidRPr="00263A85">
              <w:rPr>
                <w:b/>
                <w:sz w:val="20"/>
              </w:rPr>
              <w:t>Pending Quality Lead Review</w:t>
            </w:r>
          </w:p>
        </w:tc>
        <w:tc>
          <w:tcPr>
            <w:tcW w:w="4185" w:type="dxa"/>
            <w:gridSpan w:val="3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Pr="003E614D">
              <w:rPr>
                <w:b/>
                <w:sz w:val="20"/>
              </w:rPr>
              <w:t>View</w:t>
            </w:r>
            <w:r>
              <w:rPr>
                <w:sz w:val="20"/>
              </w:rPr>
              <w:t xml:space="preserve"> for </w:t>
            </w:r>
            <w:r w:rsidRPr="003E614D">
              <w:rPr>
                <w:b/>
                <w:sz w:val="20"/>
              </w:rPr>
              <w:t>My Pending</w:t>
            </w:r>
            <w:r>
              <w:rPr>
                <w:sz w:val="20"/>
              </w:rPr>
              <w:t>;</w:t>
            </w:r>
          </w:p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the </w:t>
            </w:r>
            <w:r w:rsidRPr="00973F95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log;</w:t>
            </w:r>
          </w:p>
        </w:tc>
        <w:tc>
          <w:tcPr>
            <w:tcW w:w="3450" w:type="dxa"/>
            <w:gridSpan w:val="2"/>
          </w:tcPr>
          <w:p w:rsidR="00E27BAA" w:rsidRPr="008C4A8E" w:rsidRDefault="00E27BAA" w:rsidP="00E27BAA">
            <w:pPr>
              <w:tabs>
                <w:tab w:val="left" w:pos="36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Pending Review </w:t>
            </w:r>
            <w:r w:rsidRPr="003E614D">
              <w:rPr>
                <w:sz w:val="20"/>
              </w:rPr>
              <w:t>modal</w:t>
            </w:r>
            <w:r>
              <w:rPr>
                <w:b/>
                <w:sz w:val="20"/>
              </w:rPr>
              <w:t xml:space="preserve"> </w:t>
            </w:r>
            <w:r w:rsidRPr="003E614D">
              <w:rPr>
                <w:sz w:val="20"/>
              </w:rPr>
              <w:t>dialog displays</w:t>
            </w:r>
            <w:r>
              <w:rPr>
                <w:sz w:val="20"/>
              </w:rPr>
              <w:t xml:space="preserve"> with correct fields*.</w:t>
            </w:r>
          </w:p>
        </w:tc>
        <w:tc>
          <w:tcPr>
            <w:tcW w:w="1275" w:type="dxa"/>
          </w:tcPr>
          <w:p w:rsidR="00E27BAA" w:rsidRDefault="00E27BAA" w:rsidP="00E27BA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25702" w:rsidTr="007D3E7D">
        <w:tc>
          <w:tcPr>
            <w:tcW w:w="2268" w:type="dxa"/>
            <w:gridSpan w:val="2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RV-36</w:t>
            </w:r>
          </w:p>
        </w:tc>
        <w:tc>
          <w:tcPr>
            <w:tcW w:w="3330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</w:t>
            </w:r>
          </w:p>
        </w:tc>
        <w:tc>
          <w:tcPr>
            <w:tcW w:w="4185" w:type="dxa"/>
            <w:gridSpan w:val="3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Repeat RV-35;</w:t>
            </w:r>
          </w:p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A25702" w:rsidRPr="00B77449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</w:t>
            </w:r>
            <w:r w:rsidRPr="00A25702">
              <w:rPr>
                <w:b/>
                <w:sz w:val="20"/>
              </w:rPr>
              <w:t>OTA</w:t>
            </w:r>
            <w:r>
              <w:rPr>
                <w:sz w:val="20"/>
              </w:rPr>
              <w:t xml:space="preserve"> log is successfully updated in database with status changed to </w:t>
            </w:r>
            <w:r>
              <w:rPr>
                <w:b/>
                <w:sz w:val="20"/>
              </w:rPr>
              <w:t>Completed.</w:t>
            </w:r>
          </w:p>
        </w:tc>
        <w:tc>
          <w:tcPr>
            <w:tcW w:w="1275" w:type="dxa"/>
          </w:tcPr>
          <w:p w:rsidR="00A25702" w:rsidRDefault="00A2570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RV-37</w:t>
            </w:r>
          </w:p>
        </w:tc>
        <w:tc>
          <w:tcPr>
            <w:tcW w:w="3330" w:type="dxa"/>
          </w:tcPr>
          <w:p w:rsidR="007A4632" w:rsidRDefault="007A4632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CSR role having a Pending Acknowledge met goal log which has been acknowledged by the user’s supervisor</w:t>
            </w:r>
            <w:r w:rsidR="00802BF7">
              <w:rPr>
                <w:sz w:val="20"/>
              </w:rPr>
              <w:t>;</w:t>
            </w:r>
          </w:p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Set the user’s supervisor email to be null;</w:t>
            </w:r>
          </w:p>
        </w:tc>
        <w:tc>
          <w:tcPr>
            <w:tcW w:w="4185" w:type="dxa"/>
            <w:gridSpan w:val="3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7A4632" w:rsidTr="007D3E7D">
        <w:tc>
          <w:tcPr>
            <w:tcW w:w="2268" w:type="dxa"/>
            <w:gridSpan w:val="2"/>
          </w:tcPr>
          <w:p w:rsidR="007A4632" w:rsidRDefault="007A4632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RV-38</w:t>
            </w:r>
          </w:p>
        </w:tc>
        <w:tc>
          <w:tcPr>
            <w:tcW w:w="3330" w:type="dxa"/>
          </w:tcPr>
          <w:p w:rsidR="007A4632" w:rsidRDefault="001B564B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“View” for “My Pending”</w:t>
            </w:r>
          </w:p>
        </w:tc>
        <w:tc>
          <w:tcPr>
            <w:tcW w:w="3450" w:type="dxa"/>
            <w:gridSpan w:val="2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logs display.</w:t>
            </w:r>
          </w:p>
        </w:tc>
        <w:tc>
          <w:tcPr>
            <w:tcW w:w="1275" w:type="dxa"/>
          </w:tcPr>
          <w:p w:rsidR="007A4632" w:rsidRDefault="001B564B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F12C9" w:rsidTr="007D3E7D">
        <w:tc>
          <w:tcPr>
            <w:tcW w:w="2268" w:type="dxa"/>
            <w:gridSpan w:val="2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RV-39</w:t>
            </w:r>
          </w:p>
        </w:tc>
        <w:tc>
          <w:tcPr>
            <w:tcW w:w="3330" w:type="dxa"/>
          </w:tcPr>
          <w:p w:rsidR="00EF12C9" w:rsidRDefault="00EF12C9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EF12C9" w:rsidRDefault="00EF12C9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</w:t>
            </w:r>
            <w:r w:rsidR="000765CA">
              <w:rPr>
                <w:sz w:val="20"/>
              </w:rPr>
              <w:t>the log set up in RV-37.</w:t>
            </w:r>
          </w:p>
        </w:tc>
        <w:tc>
          <w:tcPr>
            <w:tcW w:w="3450" w:type="dxa"/>
            <w:gridSpan w:val="2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displays.</w:t>
            </w:r>
          </w:p>
        </w:tc>
        <w:tc>
          <w:tcPr>
            <w:tcW w:w="1275" w:type="dxa"/>
          </w:tcPr>
          <w:p w:rsidR="00EF12C9" w:rsidRDefault="000765CA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2BF7" w:rsidTr="007D3E7D">
        <w:tc>
          <w:tcPr>
            <w:tcW w:w="2268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802BF7" w:rsidRDefault="00802BF7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RV-37</w:t>
            </w:r>
          </w:p>
        </w:tc>
        <w:tc>
          <w:tcPr>
            <w:tcW w:w="4185" w:type="dxa"/>
            <w:gridSpan w:val="3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fields, click Submit</w:t>
            </w:r>
          </w:p>
        </w:tc>
        <w:tc>
          <w:tcPr>
            <w:tcW w:w="3450" w:type="dxa"/>
            <w:gridSpan w:val="2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closes;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 (status set to 1 in database);</w:t>
            </w:r>
          </w:p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Successful update message displays on My Dashboard page – “The log [xxxxxxx] has been successfully updated.”</w:t>
            </w:r>
          </w:p>
        </w:tc>
        <w:tc>
          <w:tcPr>
            <w:tcW w:w="1275" w:type="dxa"/>
          </w:tcPr>
          <w:p w:rsidR="00802BF7" w:rsidRDefault="00802BF7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4C74" w:rsidTr="007D3E7D">
        <w:tc>
          <w:tcPr>
            <w:tcW w:w="2268" w:type="dxa"/>
            <w:gridSpan w:val="2"/>
          </w:tcPr>
          <w:p w:rsidR="00494C74" w:rsidRDefault="000720C3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RV-40</w:t>
            </w:r>
          </w:p>
        </w:tc>
        <w:tc>
          <w:tcPr>
            <w:tcW w:w="3330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role having the following logs:</w:t>
            </w:r>
          </w:p>
          <w:p w:rsidR="00494C74" w:rsidRDefault="00494C74" w:rsidP="00AB78A9">
            <w:pPr>
              <w:tabs>
                <w:tab w:val="left" w:pos="360"/>
              </w:tabs>
              <w:rPr>
                <w:sz w:val="20"/>
              </w:rPr>
            </w:pPr>
          </w:p>
          <w:p w:rsidR="00494C74" w:rsidRDefault="00494C74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Team Pending</w:t>
            </w:r>
            <w:r w:rsidR="000720C3">
              <w:rPr>
                <w:sz w:val="20"/>
              </w:rPr>
              <w:t>;</w:t>
            </w:r>
          </w:p>
        </w:tc>
        <w:tc>
          <w:tcPr>
            <w:tcW w:w="4185" w:type="dxa"/>
            <w:gridSpan w:val="3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3450" w:type="dxa"/>
            <w:gridSpan w:val="2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RV-1</w:t>
            </w:r>
          </w:p>
        </w:tc>
        <w:tc>
          <w:tcPr>
            <w:tcW w:w="1275" w:type="dxa"/>
          </w:tcPr>
          <w:p w:rsidR="00494C74" w:rsidRDefault="00494C74" w:rsidP="001526F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RV-41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RV-40, locate a log with Pending Manager Review status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E66AD" w:rsidTr="007D3E7D">
        <w:tc>
          <w:tcPr>
            <w:tcW w:w="2268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RV-42</w:t>
            </w:r>
          </w:p>
        </w:tc>
        <w:tc>
          <w:tcPr>
            <w:tcW w:w="3330" w:type="dxa"/>
          </w:tcPr>
          <w:p w:rsidR="003E66AD" w:rsidRDefault="000720C3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Continue with RV-40, locate a log with Pending Employee Review status </w:t>
            </w:r>
          </w:p>
        </w:tc>
        <w:tc>
          <w:tcPr>
            <w:tcW w:w="4185" w:type="dxa"/>
            <w:gridSpan w:val="3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displays as Read ONLY</w:t>
            </w:r>
          </w:p>
        </w:tc>
        <w:tc>
          <w:tcPr>
            <w:tcW w:w="1275" w:type="dxa"/>
          </w:tcPr>
          <w:p w:rsidR="003E66AD" w:rsidRDefault="000720C3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032CC" w:rsidTr="007D3E7D">
        <w:tc>
          <w:tcPr>
            <w:tcW w:w="2268" w:type="dxa"/>
            <w:gridSpan w:val="2"/>
          </w:tcPr>
          <w:p w:rsidR="008032CC" w:rsidRDefault="008032CC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RV-43</w:t>
            </w:r>
          </w:p>
        </w:tc>
        <w:tc>
          <w:tcPr>
            <w:tcW w:w="3330" w:type="dxa"/>
          </w:tcPr>
          <w:p w:rsidR="008032CC" w:rsidRDefault="0095133E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>” (CSR) role</w:t>
            </w:r>
            <w:r w:rsidR="000E1E60">
              <w:rPr>
                <w:sz w:val="20"/>
              </w:rPr>
              <w:t>;</w:t>
            </w:r>
          </w:p>
          <w:p w:rsidR="000E1E60" w:rsidRDefault="000E1E60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Supervisor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0E1E60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8032CC" w:rsidRDefault="000E1E60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A478A4" w:rsidTr="007D3E7D">
        <w:tc>
          <w:tcPr>
            <w:tcW w:w="2268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RV-44</w:t>
            </w:r>
          </w:p>
        </w:tc>
        <w:tc>
          <w:tcPr>
            <w:tcW w:w="3330" w:type="dxa"/>
          </w:tcPr>
          <w:p w:rsidR="00A478A4" w:rsidRDefault="00A478A4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RV-43</w:t>
            </w:r>
          </w:p>
        </w:tc>
        <w:tc>
          <w:tcPr>
            <w:tcW w:w="4185" w:type="dxa"/>
            <w:gridSpan w:val="3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A478A4" w:rsidRDefault="00A478A4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RV-45</w:t>
            </w:r>
          </w:p>
        </w:tc>
        <w:tc>
          <w:tcPr>
            <w:tcW w:w="3330" w:type="dxa"/>
          </w:tcPr>
          <w:p w:rsidR="00313666" w:rsidRDefault="00313666" w:rsidP="007A463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RV-44</w:t>
            </w:r>
          </w:p>
        </w:tc>
        <w:tc>
          <w:tcPr>
            <w:tcW w:w="4185" w:type="dxa"/>
            <w:gridSpan w:val="3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Fill in </w:t>
            </w:r>
            <w:r w:rsidR="00171CE3">
              <w:rPr>
                <w:sz w:val="20"/>
              </w:rPr>
              <w:t xml:space="preserve">all the </w:t>
            </w:r>
            <w:r>
              <w:rPr>
                <w:sz w:val="20"/>
              </w:rPr>
              <w:t>required fields, click Submit</w:t>
            </w:r>
          </w:p>
        </w:tc>
        <w:tc>
          <w:tcPr>
            <w:tcW w:w="3450" w:type="dxa"/>
            <w:gridSpan w:val="2"/>
          </w:tcPr>
          <w:p w:rsidR="00313666" w:rsidRDefault="00313666" w:rsidP="00171CE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The log is successfully </w:t>
            </w:r>
            <w:r w:rsidR="00171CE3">
              <w:rPr>
                <w:sz w:val="20"/>
              </w:rPr>
              <w:t>updated</w:t>
            </w:r>
            <w:r>
              <w:rPr>
                <w:sz w:val="20"/>
              </w:rPr>
              <w:t xml:space="preserve"> and moved to Pending Employee Review</w:t>
            </w:r>
          </w:p>
        </w:tc>
        <w:tc>
          <w:tcPr>
            <w:tcW w:w="1275" w:type="dxa"/>
          </w:tcPr>
          <w:p w:rsidR="00313666" w:rsidRDefault="00313666" w:rsidP="00A2570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5A6856" w:rsidTr="007D3E7D">
        <w:tc>
          <w:tcPr>
            <w:tcW w:w="2268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171CE3">
              <w:rPr>
                <w:sz w:val="20"/>
              </w:rPr>
              <w:t>6</w:t>
            </w:r>
          </w:p>
        </w:tc>
        <w:tc>
          <w:tcPr>
            <w:tcW w:w="3330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CSR</w:t>
            </w:r>
            <w:r>
              <w:rPr>
                <w:sz w:val="20"/>
              </w:rPr>
              <w:t>” role;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Quality Now log with Pending Employee Review in ec.Coaching_Log table for the above configured user;</w:t>
            </w:r>
          </w:p>
        </w:tc>
        <w:tc>
          <w:tcPr>
            <w:tcW w:w="4185" w:type="dxa"/>
            <w:gridSpan w:val="3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Log web application;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Dashboard;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Pending;</w:t>
            </w:r>
          </w:p>
        </w:tc>
        <w:tc>
          <w:tcPr>
            <w:tcW w:w="3450" w:type="dxa"/>
            <w:gridSpan w:val="2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My Dashboard displays;</w:t>
            </w:r>
          </w:p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Quality Now log displays</w:t>
            </w:r>
          </w:p>
        </w:tc>
        <w:tc>
          <w:tcPr>
            <w:tcW w:w="1275" w:type="dxa"/>
          </w:tcPr>
          <w:p w:rsidR="005A6856" w:rsidRDefault="005A685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33EB4" w:rsidTr="007D3E7D">
        <w:tc>
          <w:tcPr>
            <w:tcW w:w="2268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3330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6</w:t>
            </w:r>
          </w:p>
        </w:tc>
        <w:tc>
          <w:tcPr>
            <w:tcW w:w="4185" w:type="dxa"/>
            <w:gridSpan w:val="3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Quality Now log;</w:t>
            </w:r>
          </w:p>
        </w:tc>
        <w:tc>
          <w:tcPr>
            <w:tcW w:w="3450" w:type="dxa"/>
            <w:gridSpan w:val="2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433EB4" w:rsidRDefault="00433EB4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313666" w:rsidTr="007D3E7D">
        <w:tc>
          <w:tcPr>
            <w:tcW w:w="2268" w:type="dxa"/>
            <w:gridSpan w:val="2"/>
          </w:tcPr>
          <w:p w:rsidR="00313666" w:rsidRDefault="00313666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</w:t>
            </w:r>
            <w:r w:rsidR="00FB6EAA">
              <w:rPr>
                <w:sz w:val="20"/>
              </w:rPr>
              <w:t>8</w:t>
            </w:r>
          </w:p>
        </w:tc>
        <w:tc>
          <w:tcPr>
            <w:tcW w:w="3330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RV-4</w:t>
            </w:r>
            <w:r w:rsidR="00FB6EAA">
              <w:rPr>
                <w:sz w:val="20"/>
              </w:rPr>
              <w:t>7</w:t>
            </w:r>
          </w:p>
        </w:tc>
        <w:tc>
          <w:tcPr>
            <w:tcW w:w="4185" w:type="dxa"/>
            <w:gridSpan w:val="3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all the required fields, click Submit</w:t>
            </w:r>
          </w:p>
        </w:tc>
        <w:tc>
          <w:tcPr>
            <w:tcW w:w="3450" w:type="dxa"/>
            <w:gridSpan w:val="2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The log is successfully Completed.</w:t>
            </w:r>
          </w:p>
        </w:tc>
        <w:tc>
          <w:tcPr>
            <w:tcW w:w="1275" w:type="dxa"/>
          </w:tcPr>
          <w:p w:rsidR="00313666" w:rsidRDefault="00171CE3" w:rsidP="005A685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C2307" w:rsidTr="007D3E7D">
        <w:tc>
          <w:tcPr>
            <w:tcW w:w="2268" w:type="dxa"/>
            <w:gridSpan w:val="2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RV-49</w:t>
            </w:r>
          </w:p>
        </w:tc>
        <w:tc>
          <w:tcPr>
            <w:tcW w:w="3330" w:type="dxa"/>
          </w:tcPr>
          <w:p w:rsidR="00DC2307" w:rsidRDefault="00DC230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role;</w:t>
            </w:r>
          </w:p>
          <w:p w:rsidR="00DC2307" w:rsidRDefault="00DC2307" w:rsidP="00221C7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Locate a </w:t>
            </w:r>
            <w:r w:rsidR="003704A2">
              <w:rPr>
                <w:sz w:val="20"/>
              </w:rPr>
              <w:t xml:space="preserve">Pending </w:t>
            </w:r>
            <w:r>
              <w:rPr>
                <w:sz w:val="20"/>
              </w:rPr>
              <w:t xml:space="preserve">Quality Now </w:t>
            </w:r>
            <w:r w:rsidR="00221C7F">
              <w:rPr>
                <w:sz w:val="20"/>
              </w:rPr>
              <w:t xml:space="preserve">log </w:t>
            </w:r>
            <w:r>
              <w:rPr>
                <w:sz w:val="20"/>
              </w:rPr>
              <w:t>in ec.Coaching_Log table for the above configured user;</w:t>
            </w:r>
          </w:p>
        </w:tc>
        <w:tc>
          <w:tcPr>
            <w:tcW w:w="4185" w:type="dxa"/>
            <w:gridSpan w:val="3"/>
          </w:tcPr>
          <w:p w:rsidR="003704A2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Click My Dashboard;</w:t>
            </w:r>
          </w:p>
          <w:p w:rsidR="00DC2307" w:rsidRDefault="003704A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My Team’s Pending;</w:t>
            </w:r>
          </w:p>
        </w:tc>
        <w:tc>
          <w:tcPr>
            <w:tcW w:w="3450" w:type="dxa"/>
            <w:gridSpan w:val="2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Review page displays with correct information (Reference </w:t>
            </w:r>
            <w:r w:rsidRPr="00A478A4">
              <w:rPr>
                <w:sz w:val="20"/>
              </w:rPr>
              <w:lastRenderedPageBreak/>
              <w:t>CCO_eCoaching_Log_Review_DD</w:t>
            </w:r>
            <w:r>
              <w:rPr>
                <w:sz w:val="20"/>
              </w:rPr>
              <w:t>.docx for what should be displayed)</w:t>
            </w:r>
          </w:p>
        </w:tc>
        <w:tc>
          <w:tcPr>
            <w:tcW w:w="1275" w:type="dxa"/>
          </w:tcPr>
          <w:p w:rsidR="00DC2307" w:rsidRDefault="003704A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BF663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RV-50</w:t>
            </w:r>
          </w:p>
        </w:tc>
        <w:tc>
          <w:tcPr>
            <w:tcW w:w="3330" w:type="dxa"/>
          </w:tcPr>
          <w:p w:rsidR="00C30DB1" w:rsidRDefault="00BF6637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Locate a </w:t>
            </w:r>
            <w:r w:rsidR="00DF03DE">
              <w:rPr>
                <w:sz w:val="20"/>
              </w:rPr>
              <w:t xml:space="preserve">in progress </w:t>
            </w:r>
            <w:r>
              <w:rPr>
                <w:sz w:val="20"/>
              </w:rPr>
              <w:t>MSR log in ec.Coaching_Log table with Source “Internal CCO Reporting”</w:t>
            </w:r>
            <w:r w:rsidR="00DF03DE">
              <w:rPr>
                <w:sz w:val="20"/>
              </w:rPr>
              <w:t>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configures either as the log employee or the log employee’s supervisor;</w:t>
            </w:r>
          </w:p>
        </w:tc>
        <w:tc>
          <w:tcPr>
            <w:tcW w:w="4185" w:type="dxa"/>
            <w:gridSpan w:val="3"/>
          </w:tcPr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DF03DE" w:rsidRDefault="00DF03DE" w:rsidP="00DF03D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</w:t>
            </w:r>
          </w:p>
        </w:tc>
        <w:tc>
          <w:tcPr>
            <w:tcW w:w="3450" w:type="dxa"/>
            <w:gridSpan w:val="2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Review page display with the correct instruction text.</w:t>
            </w:r>
          </w:p>
        </w:tc>
        <w:tc>
          <w:tcPr>
            <w:tcW w:w="1275" w:type="dxa"/>
          </w:tcPr>
          <w:p w:rsidR="00C30DB1" w:rsidRDefault="00DF03DE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</w:t>
            </w:r>
          </w:p>
        </w:tc>
        <w:tc>
          <w:tcPr>
            <w:tcW w:w="3330" w:type="dxa"/>
          </w:tcPr>
          <w:p w:rsidR="00C30DB1" w:rsidRDefault="00986F69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Supervisor Review”;</w:t>
            </w:r>
          </w:p>
          <w:p w:rsidR="00000D98" w:rsidRDefault="00000D98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Supervisor</w:t>
            </w:r>
          </w:p>
        </w:tc>
        <w:tc>
          <w:tcPr>
            <w:tcW w:w="4185" w:type="dxa"/>
            <w:gridSpan w:val="3"/>
          </w:tcPr>
          <w:p w:rsidR="00C30DB1" w:rsidRDefault="00000D98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Got to My Dahboard;</w:t>
            </w:r>
          </w:p>
          <w:p w:rsidR="00000D98" w:rsidRDefault="00000D98" w:rsidP="00000D9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045A8A" w:rsidRDefault="00045A8A" w:rsidP="0001120E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</w:t>
            </w:r>
            <w:r w:rsidR="0001120E">
              <w:rPr>
                <w:sz w:val="20"/>
              </w:rPr>
              <w:t xml:space="preserve"> short call</w:t>
            </w:r>
            <w:r>
              <w:rPr>
                <w:sz w:val="20"/>
              </w:rPr>
              <w:t xml:space="preserve"> log </w:t>
            </w:r>
            <w:r w:rsidR="0001120E">
              <w:rPr>
                <w:sz w:val="20"/>
              </w:rPr>
              <w:t>n</w:t>
            </w:r>
            <w:r>
              <w:rPr>
                <w:sz w:val="20"/>
              </w:rPr>
              <w:t>ame in My Pending list;</w:t>
            </w:r>
          </w:p>
        </w:tc>
        <w:tc>
          <w:tcPr>
            <w:tcW w:w="3450" w:type="dxa"/>
            <w:gridSpan w:val="2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045A8A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8C258C" w:rsidTr="007D3E7D">
        <w:tc>
          <w:tcPr>
            <w:tcW w:w="2268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</w:t>
            </w:r>
            <w:r w:rsidR="00C246D5">
              <w:rPr>
                <w:sz w:val="20"/>
              </w:rPr>
              <w:t>1.1</w:t>
            </w:r>
          </w:p>
        </w:tc>
        <w:tc>
          <w:tcPr>
            <w:tcW w:w="3330" w:type="dxa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8C258C" w:rsidRDefault="008C258C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8C258C" w:rsidRDefault="008C258C" w:rsidP="00DE718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Choose one short call, </w:t>
            </w:r>
            <w:r w:rsidR="00DE718F">
              <w:rPr>
                <w:sz w:val="20"/>
              </w:rPr>
              <w:t>check the</w:t>
            </w:r>
            <w:r>
              <w:rPr>
                <w:sz w:val="20"/>
              </w:rPr>
              <w:t xml:space="preserve"> checkbox (Valid Column)</w:t>
            </w:r>
          </w:p>
        </w:tc>
        <w:tc>
          <w:tcPr>
            <w:tcW w:w="3450" w:type="dxa"/>
            <w:gridSpan w:val="2"/>
          </w:tcPr>
          <w:p w:rsidR="008C258C" w:rsidRDefault="008C258C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</w:t>
            </w:r>
            <w:r w:rsidR="006D4E56">
              <w:rPr>
                <w:sz w:val="20"/>
              </w:rPr>
              <w:t xml:space="preserve"> dropdown reloaded with desired valid behavior </w:t>
            </w:r>
            <w:r w:rsidR="006401B6">
              <w:rPr>
                <w:sz w:val="20"/>
              </w:rPr>
              <w:t>list</w:t>
            </w:r>
            <w:r w:rsidR="00DE718F">
              <w:rPr>
                <w:sz w:val="20"/>
              </w:rPr>
              <w:t>;</w:t>
            </w:r>
          </w:p>
          <w:p w:rsidR="00DE718F" w:rsidRDefault="00DE718F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resets to empty;</w:t>
            </w:r>
          </w:p>
        </w:tc>
        <w:tc>
          <w:tcPr>
            <w:tcW w:w="1275" w:type="dxa"/>
          </w:tcPr>
          <w:p w:rsidR="008C258C" w:rsidRDefault="006401B6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246D5" w:rsidTr="007D3E7D">
        <w:tc>
          <w:tcPr>
            <w:tcW w:w="2268" w:type="dxa"/>
            <w:gridSpan w:val="2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RV-51.2</w:t>
            </w:r>
          </w:p>
        </w:tc>
        <w:tc>
          <w:tcPr>
            <w:tcW w:w="3330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246D5" w:rsidRDefault="00C246D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C246D5" w:rsidRDefault="00257CB2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one short call, uncheck the checkbox (Valid Column)</w:t>
            </w:r>
          </w:p>
        </w:tc>
        <w:tc>
          <w:tcPr>
            <w:tcW w:w="3450" w:type="dxa"/>
            <w:gridSpan w:val="2"/>
          </w:tcPr>
          <w:p w:rsidR="00257CB2" w:rsidRDefault="00257CB2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Behavior dropdown reloaded with desired invalid behavior list;</w:t>
            </w:r>
          </w:p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1275" w:type="dxa"/>
          </w:tcPr>
          <w:p w:rsidR="00C246D5" w:rsidRDefault="00C246D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491EA5" w:rsidTr="007D3E7D">
        <w:tc>
          <w:tcPr>
            <w:tcW w:w="2268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RV-51.3</w:t>
            </w:r>
          </w:p>
        </w:tc>
        <w:tc>
          <w:tcPr>
            <w:tcW w:w="3330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RV-51.2;</w:t>
            </w:r>
          </w:p>
          <w:p w:rsidR="00491EA5" w:rsidRDefault="00491EA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Select a Behavior</w:t>
            </w:r>
          </w:p>
        </w:tc>
        <w:tc>
          <w:tcPr>
            <w:tcW w:w="3450" w:type="dxa"/>
            <w:gridSpan w:val="2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Action is populated with desired text</w:t>
            </w:r>
          </w:p>
        </w:tc>
        <w:tc>
          <w:tcPr>
            <w:tcW w:w="1275" w:type="dxa"/>
          </w:tcPr>
          <w:p w:rsidR="00491EA5" w:rsidRDefault="00491EA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RV-52</w:t>
            </w:r>
          </w:p>
        </w:tc>
        <w:tc>
          <w:tcPr>
            <w:tcW w:w="3330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687AF5" w:rsidRDefault="00687A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For each short call, make selections on Valid, Behavior, Is LSA Informed; enter coaching notes; </w:t>
            </w:r>
          </w:p>
          <w:p w:rsidR="00BE2271" w:rsidRDefault="00BE2271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  <w:r w:rsidR="00A32A4F">
              <w:rPr>
                <w:sz w:val="20"/>
              </w:rPr>
              <w:t>;</w:t>
            </w:r>
          </w:p>
        </w:tc>
        <w:tc>
          <w:tcPr>
            <w:tcW w:w="3450" w:type="dxa"/>
            <w:gridSpan w:val="2"/>
          </w:tcPr>
          <w:p w:rsidR="00C30DB1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Log is successfully updated in database;</w:t>
            </w:r>
          </w:p>
          <w:p w:rsidR="004064E7" w:rsidRDefault="004064E7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“Pending Manager Review”</w:t>
            </w:r>
          </w:p>
        </w:tc>
        <w:tc>
          <w:tcPr>
            <w:tcW w:w="1275" w:type="dxa"/>
          </w:tcPr>
          <w:p w:rsidR="00C30DB1" w:rsidRDefault="00687A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RV-53</w:t>
            </w:r>
          </w:p>
        </w:tc>
        <w:tc>
          <w:tcPr>
            <w:tcW w:w="3330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RV-51</w:t>
            </w:r>
          </w:p>
        </w:tc>
        <w:tc>
          <w:tcPr>
            <w:tcW w:w="4185" w:type="dxa"/>
            <w:gridSpan w:val="3"/>
          </w:tcPr>
          <w:p w:rsidR="00C30DB1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RV-51;</w:t>
            </w:r>
          </w:p>
          <w:p w:rsidR="00A86980" w:rsidRDefault="00A86980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C30DB1" w:rsidRDefault="00A86980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C30DB1" w:rsidTr="007D3E7D">
        <w:tc>
          <w:tcPr>
            <w:tcW w:w="2268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RV-54</w:t>
            </w:r>
          </w:p>
        </w:tc>
        <w:tc>
          <w:tcPr>
            <w:tcW w:w="3330" w:type="dxa"/>
          </w:tcPr>
          <w:p w:rsidR="00455DF5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Locate a Short Call log in ec.Coaching_Log table with status as “Pending Manager Review”;</w:t>
            </w:r>
          </w:p>
          <w:p w:rsidR="00C30DB1" w:rsidRDefault="00455DF5" w:rsidP="00455DF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log’s Manager</w:t>
            </w:r>
          </w:p>
        </w:tc>
        <w:tc>
          <w:tcPr>
            <w:tcW w:w="4185" w:type="dxa"/>
            <w:gridSpan w:val="3"/>
          </w:tcPr>
          <w:p w:rsidR="00C30DB1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“My Pending”;</w:t>
            </w:r>
          </w:p>
          <w:p w:rsidR="00455DF5" w:rsidRDefault="00455DF5" w:rsidP="003704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short call log name in My Pending List;</w:t>
            </w:r>
          </w:p>
        </w:tc>
        <w:tc>
          <w:tcPr>
            <w:tcW w:w="3450" w:type="dxa"/>
            <w:gridSpan w:val="2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Review Page displays</w:t>
            </w:r>
          </w:p>
        </w:tc>
        <w:tc>
          <w:tcPr>
            <w:tcW w:w="1275" w:type="dxa"/>
          </w:tcPr>
          <w:p w:rsidR="00C30DB1" w:rsidRDefault="00455DF5" w:rsidP="00DC2307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B6848" w:rsidTr="007D3E7D">
        <w:tc>
          <w:tcPr>
            <w:tcW w:w="2268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RV-55</w:t>
            </w:r>
          </w:p>
        </w:tc>
        <w:tc>
          <w:tcPr>
            <w:tcW w:w="3330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For each short call, make selection (Yes or No) on whether agree with Supervisor’s review ; If “No” is selected”, enter notes;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Enter Coaching Date and Summary comments </w:t>
            </w:r>
            <w:r>
              <w:rPr>
                <w:sz w:val="20"/>
              </w:rPr>
              <w:lastRenderedPageBreak/>
              <w:t>for this short call log;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button;</w:t>
            </w:r>
          </w:p>
        </w:tc>
        <w:tc>
          <w:tcPr>
            <w:tcW w:w="3450" w:type="dxa"/>
            <w:gridSpan w:val="2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Log is successfully updated in database;</w:t>
            </w:r>
          </w:p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Status changes to “Completed”</w:t>
            </w:r>
          </w:p>
        </w:tc>
        <w:tc>
          <w:tcPr>
            <w:tcW w:w="1275" w:type="dxa"/>
          </w:tcPr>
          <w:p w:rsidR="00BB6848" w:rsidRDefault="00BB6848" w:rsidP="00BB6848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C40A2" w:rsidTr="007D3E7D">
        <w:tc>
          <w:tcPr>
            <w:tcW w:w="2268" w:type="dxa"/>
            <w:gridSpan w:val="2"/>
          </w:tcPr>
          <w:p w:rsidR="000C40A2" w:rsidRDefault="000C40A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</w:t>
            </w:r>
          </w:p>
        </w:tc>
        <w:tc>
          <w:tcPr>
            <w:tcW w:w="3330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RV-54;</w:t>
            </w:r>
          </w:p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Choose a short call, and select “No” for Agree radio button;</w:t>
            </w:r>
          </w:p>
        </w:tc>
        <w:tc>
          <w:tcPr>
            <w:tcW w:w="3450" w:type="dxa"/>
            <w:gridSpan w:val="2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Textbox displays next to “Agree” radio button for user to enter notes</w:t>
            </w:r>
          </w:p>
        </w:tc>
        <w:tc>
          <w:tcPr>
            <w:tcW w:w="1275" w:type="dxa"/>
          </w:tcPr>
          <w:p w:rsidR="000C40A2" w:rsidRDefault="000C40A2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226CA" w:rsidTr="007D3E7D">
        <w:tc>
          <w:tcPr>
            <w:tcW w:w="2268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RV-56.1</w:t>
            </w:r>
          </w:p>
        </w:tc>
        <w:tc>
          <w:tcPr>
            <w:tcW w:w="3330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RV-54</w:t>
            </w:r>
          </w:p>
        </w:tc>
        <w:tc>
          <w:tcPr>
            <w:tcW w:w="4185" w:type="dxa"/>
            <w:gridSpan w:val="3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</w:t>
            </w:r>
            <w:r w:rsidR="005771F1">
              <w:rPr>
                <w:sz w:val="20"/>
              </w:rPr>
              <w:t>6</w:t>
            </w:r>
            <w:r>
              <w:rPr>
                <w:sz w:val="20"/>
              </w:rPr>
              <w:t>;</w:t>
            </w:r>
          </w:p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Leave all entries empty and Click Submit button.</w:t>
            </w:r>
          </w:p>
        </w:tc>
        <w:tc>
          <w:tcPr>
            <w:tcW w:w="3450" w:type="dxa"/>
            <w:gridSpan w:val="2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Validation error displays, indicating all fields are required.</w:t>
            </w:r>
          </w:p>
        </w:tc>
        <w:tc>
          <w:tcPr>
            <w:tcW w:w="1275" w:type="dxa"/>
          </w:tcPr>
          <w:p w:rsidR="006226CA" w:rsidRDefault="006226CA" w:rsidP="0064574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A72CF" w:rsidTr="007D3E7D">
        <w:tc>
          <w:tcPr>
            <w:tcW w:w="2268" w:type="dxa"/>
            <w:gridSpan w:val="2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RV-57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role of ‘eCL’</w:t>
            </w:r>
          </w:p>
        </w:tc>
        <w:tc>
          <w:tcPr>
            <w:tcW w:w="4185" w:type="dxa"/>
            <w:gridSpan w:val="3"/>
          </w:tcPr>
          <w:p w:rsidR="00BA72CF" w:rsidRDefault="00BA72CF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Historical Dashboard</w:t>
            </w:r>
            <w:r w:rsidR="001C471C">
              <w:rPr>
                <w:sz w:val="20"/>
              </w:rPr>
              <w:t>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all search criteria, and click Search</w:t>
            </w:r>
          </w:p>
        </w:tc>
        <w:tc>
          <w:tcPr>
            <w:tcW w:w="3450" w:type="dxa"/>
            <w:gridSpan w:val="2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Short Call logs display in the log list</w:t>
            </w:r>
          </w:p>
        </w:tc>
        <w:tc>
          <w:tcPr>
            <w:tcW w:w="1275" w:type="dxa"/>
          </w:tcPr>
          <w:p w:rsidR="00BA72CF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1C471C" w:rsidTr="007D3E7D">
        <w:tc>
          <w:tcPr>
            <w:tcW w:w="2268" w:type="dxa"/>
            <w:gridSpan w:val="2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RV-58</w:t>
            </w:r>
          </w:p>
        </w:tc>
        <w:tc>
          <w:tcPr>
            <w:tcW w:w="3330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RV-57</w:t>
            </w:r>
          </w:p>
        </w:tc>
        <w:tc>
          <w:tcPr>
            <w:tcW w:w="4185" w:type="dxa"/>
            <w:gridSpan w:val="3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RV-57;</w:t>
            </w:r>
          </w:p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1C471C" w:rsidRDefault="001C471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1C471C" w:rsidRDefault="001C471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2C66A1" w:rsidTr="007D3E7D">
        <w:tc>
          <w:tcPr>
            <w:tcW w:w="2268" w:type="dxa"/>
            <w:gridSpan w:val="2"/>
          </w:tcPr>
          <w:p w:rsidR="002C66A1" w:rsidRDefault="002C66A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RV-59</w:t>
            </w:r>
          </w:p>
        </w:tc>
        <w:tc>
          <w:tcPr>
            <w:tcW w:w="3330" w:type="dxa"/>
          </w:tcPr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Make sure there are completed Short Call logs;</w:t>
            </w:r>
          </w:p>
          <w:p w:rsidR="002C66A1" w:rsidRDefault="002C66A1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Senior Manager </w:t>
            </w:r>
            <w:r w:rsidR="009F0579">
              <w:rPr>
                <w:sz w:val="20"/>
              </w:rPr>
              <w:t xml:space="preserve">of the logs’ employees </w:t>
            </w:r>
            <w:r>
              <w:rPr>
                <w:sz w:val="20"/>
              </w:rPr>
              <w:t>and has role of “eCL”;</w:t>
            </w:r>
          </w:p>
        </w:tc>
        <w:tc>
          <w:tcPr>
            <w:tcW w:w="4185" w:type="dxa"/>
            <w:gridSpan w:val="3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Dashboard;</w:t>
            </w:r>
          </w:p>
          <w:p w:rsidR="009F0579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Export to Excel</w:t>
            </w:r>
          </w:p>
        </w:tc>
        <w:tc>
          <w:tcPr>
            <w:tcW w:w="3450" w:type="dxa"/>
            <w:gridSpan w:val="2"/>
          </w:tcPr>
          <w:p w:rsidR="002C66A1" w:rsidRDefault="009F0579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Short call logs are exported in excel in a separate work sheet together with regular logs and Quality Now logs (if any)</w:t>
            </w:r>
          </w:p>
        </w:tc>
        <w:tc>
          <w:tcPr>
            <w:tcW w:w="1275" w:type="dxa"/>
          </w:tcPr>
          <w:p w:rsidR="002C66A1" w:rsidRDefault="009F0579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5277E3">
        <w:tc>
          <w:tcPr>
            <w:tcW w:w="14508" w:type="dxa"/>
            <w:gridSpan w:val="9"/>
            <w:shd w:val="clear" w:color="auto" w:fill="E5B8B7" w:themeFill="accent2" w:themeFillTint="66"/>
          </w:tcPr>
          <w:p w:rsidR="00B171B5" w:rsidRDefault="00B171B5" w:rsidP="00B171B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Logs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B171B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RV-60</w:t>
            </w:r>
          </w:p>
        </w:tc>
        <w:tc>
          <w:tcPr>
            <w:tcW w:w="3330" w:type="dxa"/>
          </w:tcPr>
          <w:p w:rsidR="00F24345" w:rsidRDefault="00F2434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User is configured as CSR and </w:t>
            </w:r>
          </w:p>
          <w:p w:rsidR="00B171B5" w:rsidRDefault="00B171B5" w:rsidP="00B171B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has a Pending Employee Review warning log 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Pending</w:t>
            </w:r>
          </w:p>
          <w:p w:rsidR="001E6E97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1E6E97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Review Warning Log </w:t>
            </w:r>
            <w:r w:rsidR="00F24345">
              <w:rPr>
                <w:sz w:val="20"/>
              </w:rPr>
              <w:t>modal dialog displays in editable mode</w:t>
            </w:r>
            <w:r>
              <w:rPr>
                <w:sz w:val="20"/>
              </w:rPr>
              <w:t>.</w:t>
            </w:r>
            <w:r w:rsidR="00B5620C">
              <w:rPr>
                <w:sz w:val="20"/>
              </w:rPr>
              <w:t xml:space="preserve"> Allows user to click the acknowledgement checkbox and enter comments.</w:t>
            </w:r>
          </w:p>
        </w:tc>
        <w:tc>
          <w:tcPr>
            <w:tcW w:w="1275" w:type="dxa"/>
          </w:tcPr>
          <w:p w:rsidR="00B171B5" w:rsidRDefault="001E6E97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RV-61 </w:t>
            </w:r>
          </w:p>
        </w:tc>
        <w:tc>
          <w:tcPr>
            <w:tcW w:w="3330" w:type="dxa"/>
          </w:tcPr>
          <w:p w:rsidR="00B171B5" w:rsidRDefault="00F243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Supervisor or manager of the employee in RV-60.</w:t>
            </w:r>
          </w:p>
        </w:tc>
        <w:tc>
          <w:tcPr>
            <w:tcW w:w="4185" w:type="dxa"/>
            <w:gridSpan w:val="3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Go to My Dashboard/My Team’s Warning Logs</w:t>
            </w:r>
          </w:p>
          <w:p w:rsidR="00F2434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warning log</w:t>
            </w:r>
          </w:p>
        </w:tc>
        <w:tc>
          <w:tcPr>
            <w:tcW w:w="3450" w:type="dxa"/>
            <w:gridSpan w:val="2"/>
          </w:tcPr>
          <w:p w:rsidR="00B171B5" w:rsidRDefault="00F24345" w:rsidP="00F24345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Review Warning Log modal dialog displays in read only view.</w:t>
            </w:r>
          </w:p>
        </w:tc>
        <w:tc>
          <w:tcPr>
            <w:tcW w:w="1275" w:type="dxa"/>
          </w:tcPr>
          <w:p w:rsidR="00B171B5" w:rsidRDefault="00F243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645745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RV-62</w:t>
            </w:r>
          </w:p>
        </w:tc>
        <w:tc>
          <w:tcPr>
            <w:tcW w:w="3330" w:type="dxa"/>
          </w:tcPr>
          <w:p w:rsidR="00B171B5" w:rsidRDefault="00645745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RV-60.</w:t>
            </w:r>
          </w:p>
        </w:tc>
        <w:tc>
          <w:tcPr>
            <w:tcW w:w="4185" w:type="dxa"/>
            <w:gridSpan w:val="3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RV-60;</w:t>
            </w:r>
          </w:p>
          <w:p w:rsidR="001E04AC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Check the checkbox</w:t>
            </w:r>
            <w:r w:rsidR="00FB1555">
              <w:rPr>
                <w:sz w:val="20"/>
              </w:rPr>
              <w:t xml:space="preserve">, optionally enter comments, </w:t>
            </w:r>
            <w:r>
              <w:rPr>
                <w:sz w:val="20"/>
              </w:rPr>
              <w:t xml:space="preserve"> and click Submit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Warning log is completed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171B5" w:rsidTr="007D3E7D">
        <w:tc>
          <w:tcPr>
            <w:tcW w:w="2268" w:type="dxa"/>
            <w:gridSpan w:val="2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RV-63</w:t>
            </w:r>
          </w:p>
        </w:tc>
        <w:tc>
          <w:tcPr>
            <w:tcW w:w="3330" w:type="dxa"/>
          </w:tcPr>
          <w:p w:rsidR="00B171B5" w:rsidRDefault="001E04AC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</w:t>
            </w:r>
          </w:p>
        </w:tc>
        <w:tc>
          <w:tcPr>
            <w:tcW w:w="4185" w:type="dxa"/>
            <w:gridSpan w:val="3"/>
          </w:tcPr>
          <w:p w:rsidR="001E04AC" w:rsidRDefault="001E04AC" w:rsidP="001E04AC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</w:tc>
        <w:tc>
          <w:tcPr>
            <w:tcW w:w="3450" w:type="dxa"/>
            <w:gridSpan w:val="2"/>
          </w:tcPr>
          <w:p w:rsidR="00B171B5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Same as RV-61;</w:t>
            </w:r>
          </w:p>
          <w:p w:rsidR="001E04AC" w:rsidRDefault="001E04A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As well as Employee Review information (name</w:t>
            </w:r>
            <w:r w:rsidR="008F5B89">
              <w:rPr>
                <w:sz w:val="20"/>
              </w:rPr>
              <w:t>, date, and comments</w:t>
            </w:r>
            <w:r>
              <w:rPr>
                <w:sz w:val="20"/>
              </w:rPr>
              <w:t>) displays.</w:t>
            </w:r>
          </w:p>
        </w:tc>
        <w:tc>
          <w:tcPr>
            <w:tcW w:w="1275" w:type="dxa"/>
          </w:tcPr>
          <w:p w:rsidR="00B171B5" w:rsidRDefault="001E04A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397954">
        <w:tc>
          <w:tcPr>
            <w:tcW w:w="14508" w:type="dxa"/>
            <w:gridSpan w:val="9"/>
            <w:shd w:val="clear" w:color="auto" w:fill="00B050"/>
          </w:tcPr>
          <w:p w:rsidR="00B64B93" w:rsidRDefault="00B64B93" w:rsidP="00B64B93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SUPERVISOR MODULE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E54024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RV-SUP-01</w:t>
            </w:r>
          </w:p>
        </w:tc>
        <w:tc>
          <w:tcPr>
            <w:tcW w:w="3330" w:type="dxa"/>
          </w:tcPr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SUPERVISOR</w:t>
            </w:r>
            <w:r>
              <w:rPr>
                <w:sz w:val="20"/>
              </w:rPr>
              <w:t xml:space="preserve">” role having the following </w:t>
            </w:r>
            <w:r w:rsidR="00DB077A">
              <w:rPr>
                <w:sz w:val="20"/>
              </w:rPr>
              <w:t xml:space="preserve">Quality Bingo </w:t>
            </w:r>
            <w:r>
              <w:rPr>
                <w:sz w:val="20"/>
              </w:rPr>
              <w:t>logs</w:t>
            </w:r>
            <w:r w:rsidR="004A052B">
              <w:rPr>
                <w:sz w:val="20"/>
              </w:rPr>
              <w:t xml:space="preserve"> (Supervisor Module)</w:t>
            </w:r>
            <w:r>
              <w:rPr>
                <w:sz w:val="20"/>
              </w:rPr>
              <w:t>:</w:t>
            </w:r>
          </w:p>
          <w:p w:rsidR="00F63483" w:rsidRDefault="00F63483" w:rsidP="00F63483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B64B93" w:rsidRDefault="00F63483" w:rsidP="00DB077A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Pending Acknowledgement </w:t>
            </w:r>
          </w:p>
        </w:tc>
        <w:tc>
          <w:tcPr>
            <w:tcW w:w="4185" w:type="dxa"/>
            <w:gridSpan w:val="3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</w:t>
            </w:r>
          </w:p>
        </w:tc>
        <w:tc>
          <w:tcPr>
            <w:tcW w:w="3450" w:type="dxa"/>
            <w:gridSpan w:val="2"/>
          </w:tcPr>
          <w:p w:rsidR="00B64B93" w:rsidRDefault="00641AFC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641AFC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RV-SUP-02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RV-SUP-01</w:t>
            </w:r>
          </w:p>
        </w:tc>
        <w:tc>
          <w:tcPr>
            <w:tcW w:w="4185" w:type="dxa"/>
            <w:gridSpan w:val="3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display.</w:t>
            </w:r>
          </w:p>
        </w:tc>
        <w:tc>
          <w:tcPr>
            <w:tcW w:w="1275" w:type="dxa"/>
          </w:tcPr>
          <w:p w:rsidR="00B64B93" w:rsidRDefault="0090293D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90293D" w:rsidP="0090293D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RV-SUP-03</w:t>
            </w:r>
          </w:p>
        </w:tc>
        <w:tc>
          <w:tcPr>
            <w:tcW w:w="3330" w:type="dxa"/>
          </w:tcPr>
          <w:p w:rsidR="00B64B93" w:rsidRDefault="0090293D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RV-SUP-02</w:t>
            </w:r>
          </w:p>
        </w:tc>
        <w:tc>
          <w:tcPr>
            <w:tcW w:w="4185" w:type="dxa"/>
            <w:gridSpan w:val="3"/>
          </w:tcPr>
          <w:p w:rsidR="00B64B93" w:rsidRDefault="0090293D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Click Quality Bingo log </w:t>
            </w:r>
            <w:r w:rsidR="00040EF6">
              <w:rPr>
                <w:sz w:val="20"/>
              </w:rPr>
              <w:t>from</w:t>
            </w:r>
            <w:r>
              <w:rPr>
                <w:sz w:val="20"/>
              </w:rPr>
              <w:t xml:space="preserve"> RV-SUP-01</w:t>
            </w:r>
          </w:p>
        </w:tc>
        <w:tc>
          <w:tcPr>
            <w:tcW w:w="3450" w:type="dxa"/>
            <w:gridSpan w:val="2"/>
          </w:tcPr>
          <w:p w:rsidR="00B64B93" w:rsidRDefault="0090293D" w:rsidP="001C471C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040EF6">
              <w:rPr>
                <w:sz w:val="20"/>
              </w:rPr>
              <w:t xml:space="preserve"> and in editable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B64B93" w:rsidTr="007D3E7D">
        <w:tc>
          <w:tcPr>
            <w:tcW w:w="2268" w:type="dxa"/>
            <w:gridSpan w:val="2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RV-SUP-04</w:t>
            </w:r>
          </w:p>
        </w:tc>
        <w:tc>
          <w:tcPr>
            <w:tcW w:w="3330" w:type="dxa"/>
          </w:tcPr>
          <w:p w:rsidR="00B64B93" w:rsidRDefault="008417C8" w:rsidP="002C66A1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RV-SUP-03</w:t>
            </w:r>
          </w:p>
        </w:tc>
        <w:tc>
          <w:tcPr>
            <w:tcW w:w="4185" w:type="dxa"/>
            <w:gridSpan w:val="3"/>
          </w:tcPr>
          <w:p w:rsidR="00B64B93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Enter required data;</w:t>
            </w:r>
          </w:p>
          <w:p w:rsidR="008417C8" w:rsidRDefault="008417C8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 button</w:t>
            </w:r>
          </w:p>
        </w:tc>
        <w:tc>
          <w:tcPr>
            <w:tcW w:w="3450" w:type="dxa"/>
            <w:gridSpan w:val="2"/>
          </w:tcPr>
          <w:p w:rsidR="00B64B93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Log is updated successfully*.</w:t>
            </w:r>
          </w:p>
          <w:p w:rsidR="000A2AF1" w:rsidRDefault="000A2AF1" w:rsidP="001C471C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(Log status changed to COMPLETED</w:t>
            </w:r>
          </w:p>
        </w:tc>
        <w:tc>
          <w:tcPr>
            <w:tcW w:w="1275" w:type="dxa"/>
          </w:tcPr>
          <w:p w:rsidR="00B64B93" w:rsidRDefault="000A2AF1" w:rsidP="001F19C5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RV-SUP-05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“</w:t>
            </w:r>
            <w:r>
              <w:rPr>
                <w:b/>
                <w:sz w:val="20"/>
              </w:rPr>
              <w:t>MANAGER</w:t>
            </w:r>
            <w:r>
              <w:rPr>
                <w:sz w:val="20"/>
              </w:rPr>
              <w:t>” role having the following Quality Bingo logs (Supervisor Module):</w:t>
            </w: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E11CDF" w:rsidTr="007D3E7D">
        <w:tc>
          <w:tcPr>
            <w:tcW w:w="2268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RV-SUP-06</w:t>
            </w:r>
          </w:p>
        </w:tc>
        <w:tc>
          <w:tcPr>
            <w:tcW w:w="3330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RV-SUP-05</w:t>
            </w:r>
          </w:p>
        </w:tc>
        <w:tc>
          <w:tcPr>
            <w:tcW w:w="4185" w:type="dxa"/>
            <w:gridSpan w:val="3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Team’s Pending”</w:t>
            </w:r>
          </w:p>
        </w:tc>
        <w:tc>
          <w:tcPr>
            <w:tcW w:w="3450" w:type="dxa"/>
            <w:gridSpan w:val="2"/>
          </w:tcPr>
          <w:p w:rsidR="00E11CDF" w:rsidRDefault="00E11CDF" w:rsidP="00E11CDF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Team’s Pending logs display.</w:t>
            </w:r>
          </w:p>
        </w:tc>
        <w:tc>
          <w:tcPr>
            <w:tcW w:w="1275" w:type="dxa"/>
          </w:tcPr>
          <w:p w:rsidR="00E11CDF" w:rsidRDefault="00E11CDF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040EF6" w:rsidTr="007D3E7D">
        <w:tc>
          <w:tcPr>
            <w:tcW w:w="2268" w:type="dxa"/>
            <w:gridSpan w:val="2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RV-SUP-07</w:t>
            </w:r>
          </w:p>
        </w:tc>
        <w:tc>
          <w:tcPr>
            <w:tcW w:w="3330" w:type="dxa"/>
          </w:tcPr>
          <w:p w:rsidR="00040EF6" w:rsidRDefault="00040EF6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RV-SUP-06</w:t>
            </w:r>
          </w:p>
        </w:tc>
        <w:tc>
          <w:tcPr>
            <w:tcW w:w="4185" w:type="dxa"/>
            <w:gridSpan w:val="3"/>
          </w:tcPr>
          <w:p w:rsidR="00040EF6" w:rsidRDefault="00040EF6" w:rsidP="00040EF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Quality Bingo log from RV-SUP-01</w:t>
            </w:r>
          </w:p>
        </w:tc>
        <w:tc>
          <w:tcPr>
            <w:tcW w:w="3450" w:type="dxa"/>
            <w:gridSpan w:val="2"/>
          </w:tcPr>
          <w:p w:rsidR="00040EF6" w:rsidRDefault="00040EF6" w:rsidP="0072716A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>Pending Acknowledgement</w:t>
            </w:r>
            <w:r>
              <w:rPr>
                <w:sz w:val="20"/>
              </w:rPr>
              <w:t xml:space="preserve"> modal dialog displays with correct fields*</w:t>
            </w:r>
            <w:r w:rsidR="00E0224D">
              <w:rPr>
                <w:sz w:val="20"/>
              </w:rPr>
              <w:t xml:space="preserve"> and in read only mode</w:t>
            </w:r>
            <w:r>
              <w:rPr>
                <w:sz w:val="20"/>
              </w:rPr>
              <w:t>.</w:t>
            </w:r>
          </w:p>
        </w:tc>
        <w:tc>
          <w:tcPr>
            <w:tcW w:w="1275" w:type="dxa"/>
          </w:tcPr>
          <w:p w:rsidR="00040EF6" w:rsidRDefault="00E0224D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692FAC" w:rsidTr="007D3E7D">
        <w:tc>
          <w:tcPr>
            <w:tcW w:w="2268" w:type="dxa"/>
            <w:gridSpan w:val="2"/>
          </w:tcPr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RV-SUP-08</w:t>
            </w:r>
          </w:p>
        </w:tc>
        <w:tc>
          <w:tcPr>
            <w:tcW w:w="3330" w:type="dxa"/>
          </w:tcPr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 the following Quality/BQMS log:</w:t>
            </w: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CD2190" w:rsidRDefault="00CD2190" w:rsidP="00CD2190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 xml:space="preserve">Pending </w:t>
            </w:r>
            <w:r w:rsidR="00336EE8">
              <w:rPr>
                <w:sz w:val="20"/>
              </w:rPr>
              <w:t>Acknowledgement</w:t>
            </w:r>
          </w:p>
          <w:p w:rsidR="00692FAC" w:rsidRDefault="00692FAC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FC0736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692FAC" w:rsidRDefault="00FC0736" w:rsidP="00FC0736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FC0736" w:rsidRDefault="00FC0736" w:rsidP="00FC0736">
            <w:pPr>
              <w:tabs>
                <w:tab w:val="left" w:pos="360"/>
              </w:tabs>
              <w:rPr>
                <w:sz w:val="20"/>
              </w:rPr>
            </w:pPr>
          </w:p>
          <w:p w:rsidR="00692FAC" w:rsidRPr="00F10123" w:rsidRDefault="00FC0736">
            <w:pPr>
              <w:tabs>
                <w:tab w:val="left" w:pos="360"/>
              </w:tabs>
              <w:rPr>
                <w:b/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692FAC" w:rsidRDefault="003D57E9" w:rsidP="00E11CDF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7D3E7D">
        <w:trPr>
          <w:ins w:id="11" w:author="Huang, Lili (NE)" w:date="2020-04-21T09:48:00Z"/>
        </w:trPr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ins w:id="12" w:author="Huang, Lili (NE)" w:date="2020-04-21T09:48:00Z"/>
                <w:sz w:val="20"/>
              </w:rPr>
            </w:pPr>
            <w:ins w:id="13" w:author="Huang, Lili (NE)" w:date="2020-04-21T09:48:00Z">
              <w:r>
                <w:rPr>
                  <w:sz w:val="20"/>
                </w:rPr>
                <w:t>RV-SUP-09</w:t>
              </w:r>
            </w:ins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ins w:id="14" w:author="Huang, Lili (NE)" w:date="2020-04-21T09:49:00Z"/>
                <w:sz w:val="20"/>
              </w:rPr>
            </w:pPr>
            <w:ins w:id="15" w:author="Huang, Lili (NE)" w:date="2020-04-21T09:49:00Z">
              <w:r>
                <w:rPr>
                  <w:sz w:val="20"/>
                </w:rPr>
                <w:t>User is configured as the Employee of  the following Quality</w:t>
              </w:r>
              <w:r>
                <w:rPr>
                  <w:sz w:val="20"/>
                </w:rPr>
                <w:t xml:space="preserve"> Now</w:t>
              </w:r>
              <w:r w:rsidR="00A658E1">
                <w:rPr>
                  <w:sz w:val="20"/>
                </w:rPr>
                <w:t xml:space="preserve"> log (with duplicate Verient Call IDs for different evaluat</w:t>
              </w:r>
            </w:ins>
            <w:ins w:id="16" w:author="Huang, Lili (NE)" w:date="2020-04-21T09:50:00Z">
              <w:r w:rsidR="00A658E1">
                <w:rPr>
                  <w:sz w:val="20"/>
                </w:rPr>
                <w:t>i</w:t>
              </w:r>
            </w:ins>
            <w:ins w:id="17" w:author="Huang, Lili (NE)" w:date="2020-04-21T09:49:00Z">
              <w:r w:rsidR="00A658E1">
                <w:rPr>
                  <w:sz w:val="20"/>
                </w:rPr>
                <w:t>ons)</w:t>
              </w:r>
            </w:ins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ins w:id="18" w:author="Huang, Lili (NE)" w:date="2020-04-21T09:49:00Z"/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ins w:id="19" w:author="Huang, Lili (NE)" w:date="2020-04-21T09:49:00Z"/>
                <w:sz w:val="20"/>
              </w:rPr>
            </w:pPr>
            <w:ins w:id="20" w:author="Huang, Lili (NE)" w:date="2020-04-21T09:49:00Z">
              <w:r>
                <w:rPr>
                  <w:sz w:val="20"/>
                </w:rPr>
                <w:t xml:space="preserve">Pending </w:t>
              </w:r>
              <w:r>
                <w:rPr>
                  <w:sz w:val="20"/>
                </w:rPr>
                <w:t>Supervisor Review</w:t>
              </w:r>
            </w:ins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ins w:id="21" w:author="Huang, Lili (NE)" w:date="2020-04-21T09:48:00Z"/>
                <w:sz w:val="20"/>
              </w:rPr>
            </w:pPr>
          </w:p>
        </w:tc>
        <w:tc>
          <w:tcPr>
            <w:tcW w:w="4185" w:type="dxa"/>
            <w:gridSpan w:val="3"/>
          </w:tcPr>
          <w:p w:rsidR="00A658E1" w:rsidRDefault="00A658E1" w:rsidP="00A658E1">
            <w:pPr>
              <w:tabs>
                <w:tab w:val="left" w:pos="360"/>
              </w:tabs>
              <w:jc w:val="center"/>
              <w:rPr>
                <w:ins w:id="22" w:author="Huang, Lili (NE)" w:date="2020-04-21T09:49:00Z"/>
                <w:sz w:val="20"/>
              </w:rPr>
            </w:pPr>
            <w:ins w:id="23" w:author="Huang, Lili (NE)" w:date="2020-04-21T09:49:00Z">
              <w:r>
                <w:rPr>
                  <w:sz w:val="20"/>
                </w:rPr>
                <w:t>Launch eCoaching web application;</w:t>
              </w:r>
            </w:ins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ins w:id="24" w:author="Huang, Lili (NE)" w:date="2020-04-21T09:49:00Z"/>
                <w:sz w:val="20"/>
              </w:rPr>
            </w:pPr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ins w:id="25" w:author="Huang, Lili (NE)" w:date="2020-04-21T09:49:00Z"/>
                <w:sz w:val="20"/>
              </w:rPr>
            </w:pPr>
            <w:ins w:id="26" w:author="Huang, Lili (NE)" w:date="2020-04-21T09:49:00Z">
              <w:r>
                <w:rPr>
                  <w:sz w:val="20"/>
                </w:rPr>
                <w:t>On My Dashboard page:</w:t>
              </w:r>
            </w:ins>
          </w:p>
          <w:p w:rsidR="00A658E1" w:rsidRDefault="00A658E1" w:rsidP="00A658E1">
            <w:pPr>
              <w:tabs>
                <w:tab w:val="left" w:pos="360"/>
              </w:tabs>
              <w:jc w:val="center"/>
              <w:rPr>
                <w:ins w:id="27" w:author="Huang, Lili (NE)" w:date="2020-04-21T09:49:00Z"/>
                <w:sz w:val="20"/>
              </w:rPr>
            </w:pPr>
            <w:ins w:id="28" w:author="Huang, Lili (NE)" w:date="2020-04-21T09:49:00Z">
              <w:r>
                <w:rPr>
                  <w:sz w:val="20"/>
                </w:rPr>
                <w:t>Click “View My Pending”;</w:t>
              </w:r>
            </w:ins>
          </w:p>
          <w:p w:rsidR="00DA3862" w:rsidRDefault="00A658E1" w:rsidP="00A658E1">
            <w:pPr>
              <w:tabs>
                <w:tab w:val="left" w:pos="360"/>
              </w:tabs>
              <w:jc w:val="center"/>
              <w:rPr>
                <w:ins w:id="29" w:author="Huang, Lili (NE)" w:date="2020-04-21T09:48:00Z"/>
                <w:sz w:val="20"/>
              </w:rPr>
            </w:pPr>
            <w:ins w:id="30" w:author="Huang, Lili (NE)" w:date="2020-04-21T09:49:00Z">
              <w:r>
                <w:rPr>
                  <w:sz w:val="20"/>
                </w:rPr>
                <w:t>Click the log.</w:t>
              </w:r>
            </w:ins>
          </w:p>
        </w:tc>
        <w:tc>
          <w:tcPr>
            <w:tcW w:w="3450" w:type="dxa"/>
            <w:gridSpan w:val="2"/>
          </w:tcPr>
          <w:p w:rsidR="00864587" w:rsidRDefault="00864587" w:rsidP="00864587">
            <w:pPr>
              <w:tabs>
                <w:tab w:val="left" w:pos="360"/>
              </w:tabs>
              <w:rPr>
                <w:ins w:id="31" w:author="Huang, Lili (NE)" w:date="2020-04-21T09:50:00Z"/>
                <w:sz w:val="20"/>
              </w:rPr>
            </w:pPr>
            <w:ins w:id="32" w:author="Huang, Lili (NE)" w:date="2020-04-21T09:50:00Z">
              <w:r>
                <w:rPr>
                  <w:sz w:val="20"/>
                </w:rPr>
                <w:t xml:space="preserve">Pending </w:t>
              </w:r>
              <w:r>
                <w:rPr>
                  <w:sz w:val="20"/>
                </w:rPr>
                <w:t>Supervisor Review</w:t>
              </w:r>
              <w:r>
                <w:rPr>
                  <w:sz w:val="20"/>
                </w:rPr>
                <w:t xml:space="preserve"> modal dialog displays with correct fields*.</w:t>
              </w:r>
            </w:ins>
          </w:p>
          <w:p w:rsidR="00DA3862" w:rsidRDefault="00DA3862" w:rsidP="00864587">
            <w:pPr>
              <w:tabs>
                <w:tab w:val="left" w:pos="360"/>
              </w:tabs>
              <w:rPr>
                <w:ins w:id="33" w:author="Huang, Lili (NE)" w:date="2020-04-21T09:48:00Z"/>
                <w:sz w:val="20"/>
              </w:rPr>
            </w:pPr>
          </w:p>
        </w:tc>
        <w:tc>
          <w:tcPr>
            <w:tcW w:w="1275" w:type="dxa"/>
          </w:tcPr>
          <w:p w:rsidR="00DA3862" w:rsidRDefault="00864587" w:rsidP="00DA3862">
            <w:pPr>
              <w:tabs>
                <w:tab w:val="left" w:pos="360"/>
              </w:tabs>
              <w:jc w:val="center"/>
              <w:rPr>
                <w:ins w:id="34" w:author="Huang, Lili (NE)" w:date="2020-04-21T09:48:00Z"/>
                <w:sz w:val="20"/>
              </w:rPr>
            </w:pPr>
            <w:ins w:id="35" w:author="Huang, Lili (NE)" w:date="2020-04-21T09:52:00Z">
              <w:r>
                <w:rPr>
                  <w:sz w:val="20"/>
                </w:rPr>
                <w:t>P</w:t>
              </w:r>
            </w:ins>
            <w:bookmarkStart w:id="36" w:name="_GoBack"/>
            <w:bookmarkEnd w:id="36"/>
          </w:p>
        </w:tc>
      </w:tr>
      <w:tr w:rsidR="00864587" w:rsidTr="007D3E7D">
        <w:trPr>
          <w:ins w:id="37" w:author="Huang, Lili (NE)" w:date="2020-04-21T09:51:00Z"/>
        </w:trPr>
        <w:tc>
          <w:tcPr>
            <w:tcW w:w="2268" w:type="dxa"/>
            <w:gridSpan w:val="2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ins w:id="38" w:author="Huang, Lili (NE)" w:date="2020-04-21T09:51:00Z"/>
                <w:sz w:val="20"/>
              </w:rPr>
            </w:pPr>
            <w:ins w:id="39" w:author="Huang, Lili (NE)" w:date="2020-04-21T09:51:00Z">
              <w:r>
                <w:rPr>
                  <w:sz w:val="20"/>
                </w:rPr>
                <w:t>RV-SUP-10</w:t>
              </w:r>
            </w:ins>
          </w:p>
        </w:tc>
        <w:tc>
          <w:tcPr>
            <w:tcW w:w="3330" w:type="dxa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ins w:id="40" w:author="Huang, Lili (NE)" w:date="2020-04-21T09:51:00Z"/>
                <w:sz w:val="20"/>
              </w:rPr>
            </w:pPr>
            <w:ins w:id="41" w:author="Huang, Lili (NE)" w:date="2020-04-21T09:51:00Z">
              <w:r>
                <w:rPr>
                  <w:sz w:val="20"/>
                </w:rPr>
                <w:t>Same as RV-SUP-09</w:t>
              </w:r>
            </w:ins>
          </w:p>
        </w:tc>
        <w:tc>
          <w:tcPr>
            <w:tcW w:w="4185" w:type="dxa"/>
            <w:gridSpan w:val="3"/>
          </w:tcPr>
          <w:p w:rsidR="00864587" w:rsidRDefault="00864587" w:rsidP="00A658E1">
            <w:pPr>
              <w:tabs>
                <w:tab w:val="left" w:pos="360"/>
              </w:tabs>
              <w:jc w:val="center"/>
              <w:rPr>
                <w:ins w:id="42" w:author="Huang, Lili (NE)" w:date="2020-04-21T09:51:00Z"/>
                <w:sz w:val="20"/>
              </w:rPr>
            </w:pPr>
            <w:ins w:id="43" w:author="Huang, Lili (NE)" w:date="2020-04-21T09:51:00Z">
              <w:r>
                <w:rPr>
                  <w:sz w:val="20"/>
                </w:rPr>
                <w:t>Continue with RV-SUP-09;</w:t>
              </w:r>
            </w:ins>
          </w:p>
          <w:p w:rsidR="00864587" w:rsidRDefault="00864587" w:rsidP="00A658E1">
            <w:pPr>
              <w:tabs>
                <w:tab w:val="left" w:pos="360"/>
              </w:tabs>
              <w:jc w:val="center"/>
              <w:rPr>
                <w:ins w:id="44" w:author="Huang, Lili (NE)" w:date="2020-04-21T09:51:00Z"/>
                <w:sz w:val="20"/>
              </w:rPr>
            </w:pPr>
          </w:p>
          <w:p w:rsidR="00864587" w:rsidRDefault="00864587" w:rsidP="00A658E1">
            <w:pPr>
              <w:tabs>
                <w:tab w:val="left" w:pos="360"/>
              </w:tabs>
              <w:jc w:val="center"/>
              <w:rPr>
                <w:ins w:id="45" w:author="Huang, Lili (NE)" w:date="2020-04-21T09:51:00Z"/>
                <w:sz w:val="20"/>
              </w:rPr>
            </w:pPr>
            <w:ins w:id="46" w:author="Huang, Lili (NE)" w:date="2020-04-21T09:51:00Z">
              <w:r>
                <w:rPr>
                  <w:sz w:val="20"/>
                </w:rPr>
                <w:t>Click each Evaluation;</w:t>
              </w:r>
            </w:ins>
          </w:p>
        </w:tc>
        <w:tc>
          <w:tcPr>
            <w:tcW w:w="3450" w:type="dxa"/>
            <w:gridSpan w:val="2"/>
          </w:tcPr>
          <w:p w:rsidR="00864587" w:rsidRDefault="00864587" w:rsidP="00864587">
            <w:pPr>
              <w:tabs>
                <w:tab w:val="left" w:pos="360"/>
              </w:tabs>
              <w:rPr>
                <w:ins w:id="47" w:author="Huang, Lili (NE)" w:date="2020-04-21T09:51:00Z"/>
                <w:sz w:val="20"/>
              </w:rPr>
            </w:pPr>
            <w:ins w:id="48" w:author="Huang, Lili (NE)" w:date="2020-04-21T09:52:00Z">
              <w:r>
                <w:rPr>
                  <w:sz w:val="20"/>
                </w:rPr>
                <w:t>The clicked Evaluation expands.</w:t>
              </w:r>
            </w:ins>
          </w:p>
        </w:tc>
        <w:tc>
          <w:tcPr>
            <w:tcW w:w="1275" w:type="dxa"/>
          </w:tcPr>
          <w:p w:rsidR="00864587" w:rsidRDefault="00864587" w:rsidP="00DA3862">
            <w:pPr>
              <w:tabs>
                <w:tab w:val="left" w:pos="360"/>
              </w:tabs>
              <w:jc w:val="center"/>
              <w:rPr>
                <w:ins w:id="49" w:author="Huang, Lili (NE)" w:date="2020-04-21T09:51:00Z"/>
                <w:sz w:val="20"/>
              </w:rPr>
            </w:pPr>
            <w:ins w:id="50" w:author="Huang, Lili (NE)" w:date="2020-04-21T09:52:00Z">
              <w:r>
                <w:rPr>
                  <w:sz w:val="20"/>
                </w:rPr>
                <w:t>P</w:t>
              </w:r>
            </w:ins>
          </w:p>
        </w:tc>
      </w:tr>
      <w:tr w:rsidR="00DA3862" w:rsidTr="00645745">
        <w:tc>
          <w:tcPr>
            <w:tcW w:w="14508" w:type="dxa"/>
            <w:gridSpan w:val="9"/>
            <w:shd w:val="clear" w:color="auto" w:fill="00B050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CSR MODULE</w:t>
            </w:r>
          </w:p>
        </w:tc>
      </w:tr>
      <w:tr w:rsidR="00DA3862" w:rsidTr="00645745">
        <w:tc>
          <w:tcPr>
            <w:tcW w:w="14508" w:type="dxa"/>
            <w:gridSpan w:val="9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 xml:space="preserve">Attendance Policy Earn back 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OTH/APS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RV-CSR-OTH-APS-2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RV-CSR-OTH-APS-3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RV-CSR-OTH-APS-2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RV-CSR-OTH-APS-1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OTH/APW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Dashboard page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My Pending logs display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RV-CSR-OTH-APW-3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Continue with RV-CSR-OTH-APW-2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from RV-CSR-OTH-APW-1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F10123">
              <w:rPr>
                <w:b/>
                <w:sz w:val="20"/>
              </w:rPr>
              <w:t xml:space="preserve">Pending </w:t>
            </w:r>
            <w:r>
              <w:rPr>
                <w:b/>
                <w:sz w:val="20"/>
              </w:rPr>
              <w:t xml:space="preserve">Supervisor Review </w:t>
            </w:r>
            <w:r>
              <w:rPr>
                <w:sz w:val="20"/>
              </w:rPr>
              <w:t>modal dialog displays with correct fields* with the expected static REVIEW text*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14508" w:type="dxa"/>
            <w:gridSpan w:val="9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Follow-up logs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log that requires follow-up: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 that requires follow-up.</w:t>
            </w:r>
          </w:p>
        </w:tc>
        <w:tc>
          <w:tcPr>
            <w:tcW w:w="3450" w:type="dxa"/>
            <w:gridSpan w:val="2"/>
          </w:tcPr>
          <w:p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Pending Supervisor Review modal dialog displays with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RV-CSR-FOLLOWUP-1.1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DA3862" w:rsidRPr="00D26AE6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>Log</w:t>
            </w:r>
            <w:r>
              <w:rPr>
                <w:sz w:val="20"/>
              </w:rPr>
              <w:t xml:space="preserve"> is</w:t>
            </w:r>
            <w:r w:rsidRPr="00D26AE6">
              <w:rPr>
                <w:sz w:val="20"/>
              </w:rPr>
              <w:t xml:space="preserve"> successfully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RV-CSR-FOLLOWUP-2.1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required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Submit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 w:rsidRPr="00D26AE6">
              <w:rPr>
                <w:sz w:val="20"/>
              </w:rPr>
              <w:t xml:space="preserve">Log successfully updated to “Pending </w:t>
            </w:r>
            <w:r>
              <w:rPr>
                <w:sz w:val="20"/>
              </w:rPr>
              <w:t>Follow-up</w:t>
            </w:r>
            <w:r w:rsidRPr="00D26AE6">
              <w:rPr>
                <w:sz w:val="20"/>
              </w:rPr>
              <w:t>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RV-CSR-FOLLOWUP-3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Follow-up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If today’s date is before Follow-up Due Date, user is not able to enter follow-up date and notes;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Otherwise, user is able to enter follow-up date and notes.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RV-CSR-FOLLOWUP-4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RV-CSR-FOLLOWUP-3;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Make sure today is the follow-up day or after.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Pending Follow-up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follow-up log and the log is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RV-CSR-FOLLOWUP-5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of the log set up in RV-CSR-FOLLOWUP-1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with a role of “ECL”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“Historical Dashboard”;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Fill in Search Fields;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Search.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The log completed in RV-CSR-FOLLOWUP-5 displays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RV-CSR-FOLLOWUP-6.1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Same as RV-CSR-FOLLOWUP-6</w:t>
            </w: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</w:t>
            </w:r>
          </w:p>
        </w:tc>
        <w:tc>
          <w:tcPr>
            <w:tcW w:w="3450" w:type="dxa"/>
            <w:gridSpan w:val="2"/>
          </w:tcPr>
          <w:p w:rsidR="00DA3862" w:rsidRPr="00C42E18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View modal dialog displays with the correct fields*.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RV-CSR-BINGO-7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CSR with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Employee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RV-CSR-BINGO-8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Employee of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Employee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Employee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RV-CSR-BINGO-9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CSR with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Acknowledgement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Acknowledgement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acknowledge the log and the log is updated to “Pending Supervisor Review”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645745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RV-CSR-BINGO-10</w:t>
            </w: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User is configured as the Supervisor of the following Quality/BQM log: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Pending Supervisor Review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Launch eCoaching web application;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On My Dashboard page: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“View My Pending”;</w:t>
            </w:r>
          </w:p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Click the log.</w:t>
            </w: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Pending Supervisor Review modal dialog displays with correct fields*.</w:t>
            </w: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  <w:r>
              <w:rPr>
                <w:sz w:val="20"/>
              </w:rPr>
              <w:t>User is able to complete the log and the log is updated to “Completed”</w:t>
            </w: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P</w:t>
            </w:r>
          </w:p>
        </w:tc>
      </w:tr>
      <w:tr w:rsidR="00DA3862" w:rsidTr="00C417B1">
        <w:tc>
          <w:tcPr>
            <w:tcW w:w="2268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330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4185" w:type="dxa"/>
            <w:gridSpan w:val="3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  <w:tc>
          <w:tcPr>
            <w:tcW w:w="3450" w:type="dxa"/>
            <w:gridSpan w:val="2"/>
          </w:tcPr>
          <w:p w:rsidR="00DA3862" w:rsidRDefault="00DA3862" w:rsidP="00DA3862">
            <w:pPr>
              <w:tabs>
                <w:tab w:val="left" w:pos="360"/>
              </w:tabs>
              <w:rPr>
                <w:sz w:val="20"/>
              </w:rPr>
            </w:pPr>
          </w:p>
        </w:tc>
        <w:tc>
          <w:tcPr>
            <w:tcW w:w="1275" w:type="dxa"/>
          </w:tcPr>
          <w:p w:rsidR="00DA3862" w:rsidRDefault="00DA3862" w:rsidP="00DA3862">
            <w:pPr>
              <w:tabs>
                <w:tab w:val="left" w:pos="360"/>
              </w:tabs>
              <w:jc w:val="center"/>
              <w:rPr>
                <w:sz w:val="20"/>
              </w:rPr>
            </w:pPr>
          </w:p>
        </w:tc>
      </w:tr>
      <w:tr w:rsidR="00DA386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7"/>
        </w:trPr>
        <w:tc>
          <w:tcPr>
            <w:tcW w:w="5283" w:type="dxa"/>
            <w:gridSpan w:val="3"/>
            <w:vAlign w:val="bottom"/>
          </w:tcPr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Lili Huang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vAlign w:val="bottom"/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9/24/2019</w:t>
            </w:r>
          </w:p>
        </w:tc>
      </w:tr>
      <w:tr w:rsidR="00DA3862" w:rsidRPr="00B00B50" w:rsidTr="000822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gridBefore w:val="1"/>
          <w:gridAfter w:val="2"/>
          <w:wBefore w:w="564" w:type="dxa"/>
          <w:wAfter w:w="4086" w:type="dxa"/>
          <w:trHeight w:val="458"/>
        </w:trPr>
        <w:tc>
          <w:tcPr>
            <w:tcW w:w="5283" w:type="dxa"/>
            <w:gridSpan w:val="3"/>
            <w:tcBorders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>
              <w:rPr>
                <w:sz w:val="20"/>
              </w:rPr>
              <w:t>Name of T</w:t>
            </w:r>
            <w:r w:rsidRPr="00B00B50">
              <w:rPr>
                <w:sz w:val="20"/>
              </w:rPr>
              <w:t>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</w:p>
        </w:tc>
        <w:tc>
          <w:tcPr>
            <w:tcW w:w="3825" w:type="dxa"/>
            <w:gridSpan w:val="2"/>
            <w:tcBorders>
              <w:bottom w:val="nil"/>
            </w:tcBorders>
          </w:tcPr>
          <w:p w:rsidR="00DA3862" w:rsidRPr="00B00B50" w:rsidRDefault="00DA3862" w:rsidP="00DA3862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sz w:val="20"/>
              </w:rPr>
            </w:pPr>
            <w:r w:rsidRPr="00B00B50">
              <w:rPr>
                <w:sz w:val="20"/>
              </w:rPr>
              <w:t>Date Completed</w:t>
            </w:r>
          </w:p>
        </w:tc>
      </w:tr>
    </w:tbl>
    <w:p w:rsidR="00885667" w:rsidRDefault="00885667" w:rsidP="00885667">
      <w:pPr>
        <w:tabs>
          <w:tab w:val="left" w:pos="2160"/>
          <w:tab w:val="left" w:pos="6120"/>
        </w:tabs>
        <w:rPr>
          <w:sz w:val="20"/>
        </w:rPr>
      </w:pPr>
    </w:p>
    <w:p w:rsidR="00AD535B" w:rsidRDefault="00AD535B" w:rsidP="00885667">
      <w:pPr>
        <w:tabs>
          <w:tab w:val="left" w:pos="2160"/>
          <w:tab w:val="left" w:pos="6120"/>
        </w:tabs>
        <w:rPr>
          <w:sz w:val="20"/>
        </w:rPr>
      </w:pPr>
    </w:p>
    <w:p w:rsidR="000822A7" w:rsidRDefault="000822A7" w:rsidP="00885667">
      <w:pPr>
        <w:tabs>
          <w:tab w:val="left" w:pos="2160"/>
          <w:tab w:val="left" w:pos="6120"/>
        </w:tabs>
        <w:rPr>
          <w:sz w:val="20"/>
        </w:rPr>
      </w:pPr>
    </w:p>
    <w:p w:rsidR="004A52EF" w:rsidRPr="00940B90" w:rsidRDefault="00B72ABD" w:rsidP="00F26086">
      <w:pPr>
        <w:tabs>
          <w:tab w:val="left" w:pos="360"/>
        </w:tabs>
        <w:rPr>
          <w:sz w:val="18"/>
          <w:szCs w:val="18"/>
        </w:rPr>
      </w:pPr>
      <w:r w:rsidRPr="00940B90">
        <w:rPr>
          <w:sz w:val="18"/>
          <w:szCs w:val="18"/>
        </w:rPr>
        <w:t xml:space="preserve">*Note:  </w:t>
      </w:r>
      <w:r w:rsidR="00F26086" w:rsidRPr="00940B90">
        <w:rPr>
          <w:sz w:val="18"/>
          <w:szCs w:val="18"/>
        </w:rPr>
        <w:t xml:space="preserve">See CCO_eCoaching_Log_Review_DD.docx for </w:t>
      </w:r>
      <w:r w:rsidRPr="00940B90">
        <w:rPr>
          <w:sz w:val="18"/>
          <w:szCs w:val="18"/>
        </w:rPr>
        <w:t>details</w:t>
      </w:r>
      <w:r w:rsidR="00F26086" w:rsidRPr="00940B90">
        <w:rPr>
          <w:sz w:val="18"/>
          <w:szCs w:val="18"/>
        </w:rPr>
        <w:t>.</w:t>
      </w:r>
    </w:p>
    <w:p w:rsidR="00B72ABD" w:rsidRDefault="00B72ABD" w:rsidP="00F26086">
      <w:pPr>
        <w:tabs>
          <w:tab w:val="left" w:pos="360"/>
        </w:tabs>
        <w:rPr>
          <w:sz w:val="16"/>
        </w:rPr>
      </w:pPr>
      <w:r>
        <w:rPr>
          <w:sz w:val="16"/>
        </w:rPr>
        <w:t xml:space="preserve">       </w:t>
      </w:r>
    </w:p>
    <w:p w:rsidR="00B72ABD" w:rsidRPr="00F26086" w:rsidRDefault="00B72ABD" w:rsidP="00F26086">
      <w:pPr>
        <w:tabs>
          <w:tab w:val="left" w:pos="360"/>
        </w:tabs>
        <w:rPr>
          <w:sz w:val="16"/>
        </w:rPr>
      </w:pPr>
    </w:p>
    <w:sectPr w:rsidR="00B72ABD" w:rsidRPr="00F26086" w:rsidSect="009660D0">
      <w:headerReference w:type="default" r:id="rId9"/>
      <w:footerReference w:type="even" r:id="rId10"/>
      <w:footerReference w:type="default" r:id="rId11"/>
      <w:pgSz w:w="15840" w:h="12240" w:orient="landscape" w:code="1"/>
      <w:pgMar w:top="204" w:right="720" w:bottom="720" w:left="720" w:header="720" w:footer="720" w:gutter="0"/>
      <w:cols w:space="720"/>
      <w:docGrid w:linePitch="20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0BE" w:rsidRDefault="007140BE">
      <w:r>
        <w:separator/>
      </w:r>
    </w:p>
  </w:endnote>
  <w:endnote w:type="continuationSeparator" w:id="0">
    <w:p w:rsidR="007140BE" w:rsidRDefault="00714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5277E3" w:rsidRDefault="005277E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Footer"/>
      <w:framePr w:wrap="around" w:vAnchor="text" w:hAnchor="margin" w:xAlign="right" w:y="1"/>
      <w:rPr>
        <w:rStyle w:val="PageNumber"/>
      </w:rPr>
    </w:pPr>
  </w:p>
  <w:p w:rsidR="005277E3" w:rsidRDefault="005277E3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1F6220" wp14:editId="03044A8F">
              <wp:simplePos x="0" y="0"/>
              <wp:positionH relativeFrom="column">
                <wp:posOffset>0</wp:posOffset>
              </wp:positionH>
              <wp:positionV relativeFrom="paragraph">
                <wp:posOffset>60960</wp:posOffset>
              </wp:positionV>
              <wp:extent cx="9144000" cy="0"/>
              <wp:effectExtent l="0" t="0" r="0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0A0FE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10in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m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" o:allowincell="f"/>
          </w:pict>
        </mc:Fallback>
      </mc:AlternateContent>
    </w:r>
  </w:p>
  <w:p w:rsidR="005277E3" w:rsidRDefault="005277E3" w:rsidP="00691B6F">
    <w:pPr>
      <w:tabs>
        <w:tab w:val="right" w:pos="14310"/>
      </w:tabs>
      <w:rPr>
        <w:sz w:val="18"/>
      </w:rPr>
    </w:pPr>
    <w:r>
      <w:rPr>
        <w:b/>
        <w:sz w:val="18"/>
      </w:rPr>
      <w:t>GENERAL DYNAMICS PROPRIETARY</w:t>
    </w:r>
    <w:r>
      <w:rPr>
        <w:b/>
        <w:sz w:val="18"/>
      </w:rPr>
      <w:tab/>
    </w:r>
    <w:r>
      <w:rPr>
        <w:sz w:val="18"/>
      </w:rPr>
      <w:t>CCO_eCoacihng_Log_Review_UTC</w:t>
    </w:r>
  </w:p>
  <w:p w:rsidR="005277E3" w:rsidRDefault="005277E3" w:rsidP="00691B6F">
    <w:pPr>
      <w:tabs>
        <w:tab w:val="right" w:pos="14310"/>
      </w:tabs>
      <w:rPr>
        <w:sz w:val="18"/>
      </w:rPr>
    </w:pPr>
    <w:r>
      <w:rPr>
        <w:sz w:val="18"/>
      </w:rPr>
      <w:t>Copyrighted Material of General Dynamics Information Technology</w:t>
    </w:r>
    <w:r>
      <w:rPr>
        <w:sz w:val="18"/>
      </w:rPr>
      <w:tab/>
    </w:r>
  </w:p>
  <w:p w:rsidR="005277E3" w:rsidRDefault="005277E3" w:rsidP="00691B6F">
    <w:pPr>
      <w:tabs>
        <w:tab w:val="right" w:pos="14310"/>
      </w:tabs>
      <w:rPr>
        <w:b/>
        <w:sz w:val="18"/>
      </w:rPr>
    </w:pPr>
    <w:r>
      <w:rPr>
        <w:sz w:val="18"/>
      </w:rPr>
      <w:t>All rights reserved.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864587">
      <w:rPr>
        <w:rStyle w:val="PageNumber"/>
        <w:noProof/>
        <w:sz w:val="18"/>
      </w:rPr>
      <w:t>10</w:t>
    </w:r>
    <w:r>
      <w:rPr>
        <w:rStyle w:val="PageNumber"/>
        <w:sz w:val="18"/>
      </w:rPr>
      <w:fldChar w:fldCharType="end"/>
    </w:r>
  </w:p>
  <w:p w:rsidR="005277E3" w:rsidRDefault="005277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0BE" w:rsidRDefault="007140BE">
      <w:r>
        <w:separator/>
      </w:r>
    </w:p>
  </w:footnote>
  <w:footnote w:type="continuationSeparator" w:id="0">
    <w:p w:rsidR="007140BE" w:rsidRDefault="007140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7E3" w:rsidRDefault="005277E3">
    <w:pPr>
      <w:pStyle w:val="Header"/>
      <w:jc w:val="right"/>
      <w:rPr>
        <w:rFonts w:ascii="Arial" w:hAnsi="Arial"/>
        <w:sz w:val="18"/>
      </w:rPr>
    </w:pPr>
    <w:r>
      <w:rPr>
        <w:rFonts w:ascii="Arial" w:hAnsi="Arial"/>
        <w:noProof/>
        <w:sz w:val="20"/>
      </w:rPr>
      <mc:AlternateContent>
        <mc:Choice Requires="wps">
          <w:drawing>
            <wp:anchor distT="0" distB="0" distL="114300" distR="114300" simplePos="0" relativeHeight="251647488" behindDoc="0" locked="0" layoutInCell="0" allowOverlap="1">
              <wp:simplePos x="0" y="0"/>
              <wp:positionH relativeFrom="column">
                <wp:posOffset>0</wp:posOffset>
              </wp:positionH>
              <wp:positionV relativeFrom="paragraph">
                <wp:posOffset>182880</wp:posOffset>
              </wp:positionV>
              <wp:extent cx="91440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144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31020E" id="Line 1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4.4pt" to="10in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xkuEgIAACg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" o:allowincell="f"/>
          </w:pict>
        </mc:Fallback>
      </mc:AlternateContent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</w:r>
    <w:r>
      <w:rPr>
        <w:rFonts w:ascii="Arial" w:hAnsi="Arial"/>
        <w:snapToGrid w:val="0"/>
        <w:sz w:val="20"/>
      </w:rPr>
      <w:tab/>
      <w:t xml:space="preserve">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852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" w15:restartNumberingAfterBreak="0">
    <w:nsid w:val="03157A83"/>
    <w:multiLevelType w:val="hybridMultilevel"/>
    <w:tmpl w:val="43E4FB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06BF8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" w15:restartNumberingAfterBreak="0">
    <w:nsid w:val="08554D61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D05166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8636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014CE5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C2E40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0F6332"/>
    <w:multiLevelType w:val="hybridMultilevel"/>
    <w:tmpl w:val="9D487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5B2D78"/>
    <w:multiLevelType w:val="hybridMultilevel"/>
    <w:tmpl w:val="77904A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F21774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22C5E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3E03FF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A85F0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1D529F"/>
    <w:multiLevelType w:val="hybridMultilevel"/>
    <w:tmpl w:val="FDC65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132E05"/>
    <w:multiLevelType w:val="hybridMultilevel"/>
    <w:tmpl w:val="85AC7B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A34004"/>
    <w:multiLevelType w:val="hybridMultilevel"/>
    <w:tmpl w:val="A75869BE"/>
    <w:lvl w:ilvl="0" w:tplc="FE6E6816">
      <w:start w:val="1"/>
      <w:numFmt w:val="decimal"/>
      <w:lvlText w:val="%1)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17" w15:restartNumberingAfterBreak="0">
    <w:nsid w:val="294A4829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5E31B2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4F6E3A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750952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EA6D1E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2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5D170F"/>
    <w:multiLevelType w:val="hybridMultilevel"/>
    <w:tmpl w:val="906055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BB5085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5" w15:restartNumberingAfterBreak="0">
    <w:nsid w:val="37C00415"/>
    <w:multiLevelType w:val="hybridMultilevel"/>
    <w:tmpl w:val="55003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BA617AE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6158B3"/>
    <w:multiLevelType w:val="hybridMultilevel"/>
    <w:tmpl w:val="A71C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296591"/>
    <w:multiLevelType w:val="hybridMultilevel"/>
    <w:tmpl w:val="A8507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A5750"/>
    <w:multiLevelType w:val="hybridMultilevel"/>
    <w:tmpl w:val="9A38E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1F79FA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9215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B34C3C"/>
    <w:multiLevelType w:val="hybridMultilevel"/>
    <w:tmpl w:val="43C06E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2B4036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E4C2C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E82742"/>
    <w:multiLevelType w:val="hybridMultilevel"/>
    <w:tmpl w:val="2DAEC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D80FDC"/>
    <w:multiLevelType w:val="hybridMultilevel"/>
    <w:tmpl w:val="848A1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2335BC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D60F8F"/>
    <w:multiLevelType w:val="hybridMultilevel"/>
    <w:tmpl w:val="BCA6E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DE37FE"/>
    <w:multiLevelType w:val="hybridMultilevel"/>
    <w:tmpl w:val="3322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340555B"/>
    <w:multiLevelType w:val="hybridMultilevel"/>
    <w:tmpl w:val="D494E64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D4D61"/>
    <w:multiLevelType w:val="hybridMultilevel"/>
    <w:tmpl w:val="460E02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5D90827"/>
    <w:multiLevelType w:val="hybridMultilevel"/>
    <w:tmpl w:val="9D6814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77494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317F20"/>
    <w:multiLevelType w:val="hybridMultilevel"/>
    <w:tmpl w:val="BD225874"/>
    <w:lvl w:ilvl="0" w:tplc="30EE9F38">
      <w:start w:val="1"/>
      <w:numFmt w:val="decimal"/>
      <w:lvlText w:val="%1)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45" w15:restartNumberingAfterBreak="0">
    <w:nsid w:val="76FF711F"/>
    <w:multiLevelType w:val="hybridMultilevel"/>
    <w:tmpl w:val="2012B2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F0799"/>
    <w:multiLevelType w:val="hybridMultilevel"/>
    <w:tmpl w:val="C52018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20289"/>
    <w:multiLevelType w:val="hybridMultilevel"/>
    <w:tmpl w:val="85884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581550"/>
    <w:multiLevelType w:val="hybridMultilevel"/>
    <w:tmpl w:val="90CC48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1"/>
  </w:num>
  <w:num w:numId="3">
    <w:abstractNumId w:val="19"/>
  </w:num>
  <w:num w:numId="4">
    <w:abstractNumId w:val="33"/>
  </w:num>
  <w:num w:numId="5">
    <w:abstractNumId w:val="34"/>
  </w:num>
  <w:num w:numId="6">
    <w:abstractNumId w:val="36"/>
  </w:num>
  <w:num w:numId="7">
    <w:abstractNumId w:val="12"/>
  </w:num>
  <w:num w:numId="8">
    <w:abstractNumId w:val="3"/>
  </w:num>
  <w:num w:numId="9">
    <w:abstractNumId w:val="42"/>
  </w:num>
  <w:num w:numId="10">
    <w:abstractNumId w:val="23"/>
  </w:num>
  <w:num w:numId="11">
    <w:abstractNumId w:val="21"/>
  </w:num>
  <w:num w:numId="12">
    <w:abstractNumId w:val="0"/>
  </w:num>
  <w:num w:numId="13">
    <w:abstractNumId w:val="24"/>
  </w:num>
  <w:num w:numId="14">
    <w:abstractNumId w:val="16"/>
  </w:num>
  <w:num w:numId="15">
    <w:abstractNumId w:val="44"/>
  </w:num>
  <w:num w:numId="16">
    <w:abstractNumId w:val="2"/>
  </w:num>
  <w:num w:numId="17">
    <w:abstractNumId w:val="10"/>
  </w:num>
  <w:num w:numId="18">
    <w:abstractNumId w:val="13"/>
  </w:num>
  <w:num w:numId="19">
    <w:abstractNumId w:val="37"/>
  </w:num>
  <w:num w:numId="20">
    <w:abstractNumId w:val="48"/>
  </w:num>
  <w:num w:numId="21">
    <w:abstractNumId w:val="31"/>
  </w:num>
  <w:num w:numId="22">
    <w:abstractNumId w:val="28"/>
  </w:num>
  <w:num w:numId="23">
    <w:abstractNumId w:val="41"/>
  </w:num>
  <w:num w:numId="24">
    <w:abstractNumId w:val="43"/>
  </w:num>
  <w:num w:numId="25">
    <w:abstractNumId w:val="47"/>
  </w:num>
  <w:num w:numId="26">
    <w:abstractNumId w:val="40"/>
  </w:num>
  <w:num w:numId="27">
    <w:abstractNumId w:val="6"/>
  </w:num>
  <w:num w:numId="28">
    <w:abstractNumId w:val="18"/>
  </w:num>
  <w:num w:numId="29">
    <w:abstractNumId w:val="30"/>
  </w:num>
  <w:num w:numId="30">
    <w:abstractNumId w:val="35"/>
  </w:num>
  <w:num w:numId="31">
    <w:abstractNumId w:val="20"/>
  </w:num>
  <w:num w:numId="32">
    <w:abstractNumId w:val="32"/>
  </w:num>
  <w:num w:numId="33">
    <w:abstractNumId w:val="5"/>
  </w:num>
  <w:num w:numId="34">
    <w:abstractNumId w:val="7"/>
  </w:num>
  <w:num w:numId="35">
    <w:abstractNumId w:val="27"/>
  </w:num>
  <w:num w:numId="36">
    <w:abstractNumId w:val="26"/>
  </w:num>
  <w:num w:numId="37">
    <w:abstractNumId w:val="4"/>
  </w:num>
  <w:num w:numId="38">
    <w:abstractNumId w:val="46"/>
  </w:num>
  <w:num w:numId="39">
    <w:abstractNumId w:val="9"/>
  </w:num>
  <w:num w:numId="40">
    <w:abstractNumId w:val="29"/>
  </w:num>
  <w:num w:numId="41">
    <w:abstractNumId w:val="1"/>
  </w:num>
  <w:num w:numId="42">
    <w:abstractNumId w:val="45"/>
  </w:num>
  <w:num w:numId="43">
    <w:abstractNumId w:val="8"/>
  </w:num>
  <w:num w:numId="44">
    <w:abstractNumId w:val="38"/>
  </w:num>
  <w:num w:numId="45">
    <w:abstractNumId w:val="25"/>
  </w:num>
  <w:num w:numId="46">
    <w:abstractNumId w:val="39"/>
  </w:num>
  <w:num w:numId="47">
    <w:abstractNumId w:val="22"/>
  </w:num>
  <w:num w:numId="48">
    <w:abstractNumId w:val="14"/>
  </w:num>
  <w:num w:numId="49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uang, Lili (NE)">
    <w15:presenceInfo w15:providerId="AD" w15:userId="S-1-5-21-560238246-503670158-341402209-6311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75"/>
  <w:drawingGridVerticalSpacing w:val="102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AC8"/>
    <w:rsid w:val="0000082E"/>
    <w:rsid w:val="00000D98"/>
    <w:rsid w:val="0000172E"/>
    <w:rsid w:val="00001A95"/>
    <w:rsid w:val="00001F35"/>
    <w:rsid w:val="00003421"/>
    <w:rsid w:val="000040C4"/>
    <w:rsid w:val="000045EB"/>
    <w:rsid w:val="000079F0"/>
    <w:rsid w:val="00010B7F"/>
    <w:rsid w:val="00010CEB"/>
    <w:rsid w:val="0001120E"/>
    <w:rsid w:val="00011C3F"/>
    <w:rsid w:val="000129DA"/>
    <w:rsid w:val="00013A22"/>
    <w:rsid w:val="00020AA2"/>
    <w:rsid w:val="0002158B"/>
    <w:rsid w:val="00022A9C"/>
    <w:rsid w:val="00030D73"/>
    <w:rsid w:val="0003175F"/>
    <w:rsid w:val="000317D0"/>
    <w:rsid w:val="00031942"/>
    <w:rsid w:val="00034C9C"/>
    <w:rsid w:val="00036DF9"/>
    <w:rsid w:val="0004044E"/>
    <w:rsid w:val="00040EF6"/>
    <w:rsid w:val="00044A0F"/>
    <w:rsid w:val="000459EF"/>
    <w:rsid w:val="00045A8A"/>
    <w:rsid w:val="000465B7"/>
    <w:rsid w:val="00047252"/>
    <w:rsid w:val="00047721"/>
    <w:rsid w:val="00047FA8"/>
    <w:rsid w:val="0005615A"/>
    <w:rsid w:val="000609DB"/>
    <w:rsid w:val="000624BA"/>
    <w:rsid w:val="0006255A"/>
    <w:rsid w:val="00063BE0"/>
    <w:rsid w:val="00063E2B"/>
    <w:rsid w:val="00065E37"/>
    <w:rsid w:val="000706B6"/>
    <w:rsid w:val="0007083B"/>
    <w:rsid w:val="000720C3"/>
    <w:rsid w:val="00072366"/>
    <w:rsid w:val="00072825"/>
    <w:rsid w:val="00072ADF"/>
    <w:rsid w:val="00072C3D"/>
    <w:rsid w:val="000765CA"/>
    <w:rsid w:val="00077203"/>
    <w:rsid w:val="000822A7"/>
    <w:rsid w:val="000844D1"/>
    <w:rsid w:val="000868E5"/>
    <w:rsid w:val="00087FA0"/>
    <w:rsid w:val="00090DC5"/>
    <w:rsid w:val="00094823"/>
    <w:rsid w:val="000A0B33"/>
    <w:rsid w:val="000A1FD6"/>
    <w:rsid w:val="000A203C"/>
    <w:rsid w:val="000A28C9"/>
    <w:rsid w:val="000A2AF1"/>
    <w:rsid w:val="000A3F17"/>
    <w:rsid w:val="000A70B9"/>
    <w:rsid w:val="000A740C"/>
    <w:rsid w:val="000B081F"/>
    <w:rsid w:val="000B126E"/>
    <w:rsid w:val="000B3109"/>
    <w:rsid w:val="000B528A"/>
    <w:rsid w:val="000B6750"/>
    <w:rsid w:val="000B6C9C"/>
    <w:rsid w:val="000B7DB4"/>
    <w:rsid w:val="000C40A2"/>
    <w:rsid w:val="000C4482"/>
    <w:rsid w:val="000C4E7A"/>
    <w:rsid w:val="000D085D"/>
    <w:rsid w:val="000D1968"/>
    <w:rsid w:val="000D2589"/>
    <w:rsid w:val="000D5FA8"/>
    <w:rsid w:val="000D6A85"/>
    <w:rsid w:val="000E0D21"/>
    <w:rsid w:val="000E1D30"/>
    <w:rsid w:val="000E1E60"/>
    <w:rsid w:val="000E4446"/>
    <w:rsid w:val="000E54FD"/>
    <w:rsid w:val="000F2305"/>
    <w:rsid w:val="000F3B06"/>
    <w:rsid w:val="000F5466"/>
    <w:rsid w:val="000F739A"/>
    <w:rsid w:val="00106CE9"/>
    <w:rsid w:val="0011186D"/>
    <w:rsid w:val="001120E3"/>
    <w:rsid w:val="00116D90"/>
    <w:rsid w:val="001209EA"/>
    <w:rsid w:val="001227C8"/>
    <w:rsid w:val="0012338E"/>
    <w:rsid w:val="0012536A"/>
    <w:rsid w:val="00127200"/>
    <w:rsid w:val="00127667"/>
    <w:rsid w:val="001310E2"/>
    <w:rsid w:val="00131BDB"/>
    <w:rsid w:val="00135DFB"/>
    <w:rsid w:val="00136C25"/>
    <w:rsid w:val="00141101"/>
    <w:rsid w:val="00147EA7"/>
    <w:rsid w:val="00151FAB"/>
    <w:rsid w:val="00151FE0"/>
    <w:rsid w:val="0015238F"/>
    <w:rsid w:val="001526FE"/>
    <w:rsid w:val="00153156"/>
    <w:rsid w:val="001573BF"/>
    <w:rsid w:val="001574B3"/>
    <w:rsid w:val="00157A3E"/>
    <w:rsid w:val="00160578"/>
    <w:rsid w:val="00163FBF"/>
    <w:rsid w:val="00167630"/>
    <w:rsid w:val="001707C2"/>
    <w:rsid w:val="00170D02"/>
    <w:rsid w:val="00171A63"/>
    <w:rsid w:val="00171CE3"/>
    <w:rsid w:val="00173811"/>
    <w:rsid w:val="001747A3"/>
    <w:rsid w:val="00175A0A"/>
    <w:rsid w:val="00176E20"/>
    <w:rsid w:val="001811F8"/>
    <w:rsid w:val="00183AFA"/>
    <w:rsid w:val="00190A1D"/>
    <w:rsid w:val="00193301"/>
    <w:rsid w:val="001943FC"/>
    <w:rsid w:val="001949C7"/>
    <w:rsid w:val="00195253"/>
    <w:rsid w:val="001A249E"/>
    <w:rsid w:val="001A3FC7"/>
    <w:rsid w:val="001A5482"/>
    <w:rsid w:val="001A6B6F"/>
    <w:rsid w:val="001B3393"/>
    <w:rsid w:val="001B3CE7"/>
    <w:rsid w:val="001B564B"/>
    <w:rsid w:val="001B718C"/>
    <w:rsid w:val="001C471C"/>
    <w:rsid w:val="001C4BF1"/>
    <w:rsid w:val="001C57E4"/>
    <w:rsid w:val="001C6009"/>
    <w:rsid w:val="001D0C73"/>
    <w:rsid w:val="001D32BE"/>
    <w:rsid w:val="001D354D"/>
    <w:rsid w:val="001D7C6F"/>
    <w:rsid w:val="001E04AC"/>
    <w:rsid w:val="001E0C49"/>
    <w:rsid w:val="001E1BE4"/>
    <w:rsid w:val="001E3DA7"/>
    <w:rsid w:val="001E4457"/>
    <w:rsid w:val="001E6E97"/>
    <w:rsid w:val="001F06D3"/>
    <w:rsid w:val="001F1164"/>
    <w:rsid w:val="001F19C5"/>
    <w:rsid w:val="001F5105"/>
    <w:rsid w:val="001F73C4"/>
    <w:rsid w:val="00203022"/>
    <w:rsid w:val="00205331"/>
    <w:rsid w:val="0020694C"/>
    <w:rsid w:val="002075A6"/>
    <w:rsid w:val="00210026"/>
    <w:rsid w:val="002114AB"/>
    <w:rsid w:val="00211CBB"/>
    <w:rsid w:val="002125F0"/>
    <w:rsid w:val="0021294D"/>
    <w:rsid w:val="00213221"/>
    <w:rsid w:val="00216BC6"/>
    <w:rsid w:val="0022007D"/>
    <w:rsid w:val="00221935"/>
    <w:rsid w:val="00221C7F"/>
    <w:rsid w:val="00223BF6"/>
    <w:rsid w:val="00223C27"/>
    <w:rsid w:val="002246DD"/>
    <w:rsid w:val="00225403"/>
    <w:rsid w:val="00226AAB"/>
    <w:rsid w:val="00230B2E"/>
    <w:rsid w:val="0023136D"/>
    <w:rsid w:val="00232CE6"/>
    <w:rsid w:val="00233CE8"/>
    <w:rsid w:val="00236804"/>
    <w:rsid w:val="002378F1"/>
    <w:rsid w:val="00237BD2"/>
    <w:rsid w:val="00237E6F"/>
    <w:rsid w:val="0024342E"/>
    <w:rsid w:val="002434E0"/>
    <w:rsid w:val="0024649F"/>
    <w:rsid w:val="0024685A"/>
    <w:rsid w:val="00251EA5"/>
    <w:rsid w:val="00254D5D"/>
    <w:rsid w:val="00255CC6"/>
    <w:rsid w:val="002572B7"/>
    <w:rsid w:val="00257CB2"/>
    <w:rsid w:val="00262768"/>
    <w:rsid w:val="00262BCC"/>
    <w:rsid w:val="00263A1C"/>
    <w:rsid w:val="00263A85"/>
    <w:rsid w:val="00264B7C"/>
    <w:rsid w:val="00265827"/>
    <w:rsid w:val="00267AD7"/>
    <w:rsid w:val="002718DC"/>
    <w:rsid w:val="00271F50"/>
    <w:rsid w:val="00272BA4"/>
    <w:rsid w:val="002733DD"/>
    <w:rsid w:val="0027544B"/>
    <w:rsid w:val="00275861"/>
    <w:rsid w:val="002758D9"/>
    <w:rsid w:val="002777F9"/>
    <w:rsid w:val="00277E36"/>
    <w:rsid w:val="00285667"/>
    <w:rsid w:val="002862CE"/>
    <w:rsid w:val="00286F22"/>
    <w:rsid w:val="00290366"/>
    <w:rsid w:val="00292B80"/>
    <w:rsid w:val="002936DC"/>
    <w:rsid w:val="002956A2"/>
    <w:rsid w:val="00296290"/>
    <w:rsid w:val="002A6F15"/>
    <w:rsid w:val="002B0FA5"/>
    <w:rsid w:val="002B3065"/>
    <w:rsid w:val="002B4DC1"/>
    <w:rsid w:val="002B6C89"/>
    <w:rsid w:val="002C24AF"/>
    <w:rsid w:val="002C3CF0"/>
    <w:rsid w:val="002C5BB1"/>
    <w:rsid w:val="002C66A1"/>
    <w:rsid w:val="002C70BC"/>
    <w:rsid w:val="002C70D7"/>
    <w:rsid w:val="002C761F"/>
    <w:rsid w:val="002C7E17"/>
    <w:rsid w:val="002D1C1D"/>
    <w:rsid w:val="002D2756"/>
    <w:rsid w:val="002D2D88"/>
    <w:rsid w:val="002D4AB1"/>
    <w:rsid w:val="002D5677"/>
    <w:rsid w:val="002D61F0"/>
    <w:rsid w:val="002D61F8"/>
    <w:rsid w:val="002D7BBA"/>
    <w:rsid w:val="002E11C3"/>
    <w:rsid w:val="002E24E3"/>
    <w:rsid w:val="002E4D6D"/>
    <w:rsid w:val="002E6885"/>
    <w:rsid w:val="002F081C"/>
    <w:rsid w:val="002F0DB3"/>
    <w:rsid w:val="002F1230"/>
    <w:rsid w:val="00300813"/>
    <w:rsid w:val="003030D4"/>
    <w:rsid w:val="003036EF"/>
    <w:rsid w:val="00303A84"/>
    <w:rsid w:val="00305DFC"/>
    <w:rsid w:val="00306578"/>
    <w:rsid w:val="003107B5"/>
    <w:rsid w:val="00310B92"/>
    <w:rsid w:val="00311299"/>
    <w:rsid w:val="0031193D"/>
    <w:rsid w:val="00313666"/>
    <w:rsid w:val="00316F60"/>
    <w:rsid w:val="00316F7A"/>
    <w:rsid w:val="00320929"/>
    <w:rsid w:val="00320A4D"/>
    <w:rsid w:val="00321000"/>
    <w:rsid w:val="0032276F"/>
    <w:rsid w:val="00324334"/>
    <w:rsid w:val="003252AB"/>
    <w:rsid w:val="003274BC"/>
    <w:rsid w:val="0032763B"/>
    <w:rsid w:val="00330A8D"/>
    <w:rsid w:val="00331F22"/>
    <w:rsid w:val="00332221"/>
    <w:rsid w:val="0033402E"/>
    <w:rsid w:val="00335363"/>
    <w:rsid w:val="00335596"/>
    <w:rsid w:val="003355B5"/>
    <w:rsid w:val="00336EE8"/>
    <w:rsid w:val="00341485"/>
    <w:rsid w:val="003415F2"/>
    <w:rsid w:val="003419E4"/>
    <w:rsid w:val="00343638"/>
    <w:rsid w:val="00345649"/>
    <w:rsid w:val="00346B60"/>
    <w:rsid w:val="00353096"/>
    <w:rsid w:val="003543E4"/>
    <w:rsid w:val="00355CF1"/>
    <w:rsid w:val="00356594"/>
    <w:rsid w:val="00357DDD"/>
    <w:rsid w:val="0036094A"/>
    <w:rsid w:val="0036292F"/>
    <w:rsid w:val="00362A02"/>
    <w:rsid w:val="00364CB9"/>
    <w:rsid w:val="00365466"/>
    <w:rsid w:val="0036654D"/>
    <w:rsid w:val="00367C99"/>
    <w:rsid w:val="003704A2"/>
    <w:rsid w:val="0037180E"/>
    <w:rsid w:val="00372C06"/>
    <w:rsid w:val="00373198"/>
    <w:rsid w:val="0037332D"/>
    <w:rsid w:val="0037353A"/>
    <w:rsid w:val="00373B7E"/>
    <w:rsid w:val="0037519B"/>
    <w:rsid w:val="003764A8"/>
    <w:rsid w:val="00377443"/>
    <w:rsid w:val="0038062E"/>
    <w:rsid w:val="00380EDC"/>
    <w:rsid w:val="0038248A"/>
    <w:rsid w:val="003824B8"/>
    <w:rsid w:val="003828A1"/>
    <w:rsid w:val="0038328B"/>
    <w:rsid w:val="003864FA"/>
    <w:rsid w:val="00386754"/>
    <w:rsid w:val="0038732C"/>
    <w:rsid w:val="003915D3"/>
    <w:rsid w:val="00397954"/>
    <w:rsid w:val="003A178D"/>
    <w:rsid w:val="003A5A18"/>
    <w:rsid w:val="003B1DE1"/>
    <w:rsid w:val="003B3E9E"/>
    <w:rsid w:val="003B3E9F"/>
    <w:rsid w:val="003B3F91"/>
    <w:rsid w:val="003B456A"/>
    <w:rsid w:val="003C21D0"/>
    <w:rsid w:val="003C2A2A"/>
    <w:rsid w:val="003C4A31"/>
    <w:rsid w:val="003C4D9A"/>
    <w:rsid w:val="003C67C8"/>
    <w:rsid w:val="003C6884"/>
    <w:rsid w:val="003C7458"/>
    <w:rsid w:val="003D57E9"/>
    <w:rsid w:val="003D5876"/>
    <w:rsid w:val="003E090D"/>
    <w:rsid w:val="003E33D0"/>
    <w:rsid w:val="003E3501"/>
    <w:rsid w:val="003E41F8"/>
    <w:rsid w:val="003E5934"/>
    <w:rsid w:val="003E614D"/>
    <w:rsid w:val="003E66AD"/>
    <w:rsid w:val="003E7DFC"/>
    <w:rsid w:val="003E7E9F"/>
    <w:rsid w:val="003F0BB1"/>
    <w:rsid w:val="003F2373"/>
    <w:rsid w:val="003F240D"/>
    <w:rsid w:val="003F36EC"/>
    <w:rsid w:val="0040246C"/>
    <w:rsid w:val="004042C0"/>
    <w:rsid w:val="00404ED4"/>
    <w:rsid w:val="004064E7"/>
    <w:rsid w:val="00410063"/>
    <w:rsid w:val="00410250"/>
    <w:rsid w:val="00413768"/>
    <w:rsid w:val="0041414B"/>
    <w:rsid w:val="0041422B"/>
    <w:rsid w:val="00415347"/>
    <w:rsid w:val="00417FEE"/>
    <w:rsid w:val="00420BEB"/>
    <w:rsid w:val="00421453"/>
    <w:rsid w:val="0042206F"/>
    <w:rsid w:val="004238E0"/>
    <w:rsid w:val="00425044"/>
    <w:rsid w:val="004259D7"/>
    <w:rsid w:val="00427578"/>
    <w:rsid w:val="00430B9D"/>
    <w:rsid w:val="004331A0"/>
    <w:rsid w:val="00433EB4"/>
    <w:rsid w:val="00434091"/>
    <w:rsid w:val="00436521"/>
    <w:rsid w:val="0043683C"/>
    <w:rsid w:val="0043736C"/>
    <w:rsid w:val="004403BA"/>
    <w:rsid w:val="0044110C"/>
    <w:rsid w:val="00443A1A"/>
    <w:rsid w:val="00443AC8"/>
    <w:rsid w:val="004456EC"/>
    <w:rsid w:val="00447D61"/>
    <w:rsid w:val="004520FA"/>
    <w:rsid w:val="0045228B"/>
    <w:rsid w:val="00455DF5"/>
    <w:rsid w:val="00456942"/>
    <w:rsid w:val="00457F9D"/>
    <w:rsid w:val="00460537"/>
    <w:rsid w:val="0046079C"/>
    <w:rsid w:val="004644D5"/>
    <w:rsid w:val="004668BF"/>
    <w:rsid w:val="00471B6E"/>
    <w:rsid w:val="00471D2E"/>
    <w:rsid w:val="00476CBC"/>
    <w:rsid w:val="004816B8"/>
    <w:rsid w:val="00483CC3"/>
    <w:rsid w:val="004843EB"/>
    <w:rsid w:val="00484BBD"/>
    <w:rsid w:val="00487776"/>
    <w:rsid w:val="00490416"/>
    <w:rsid w:val="00490514"/>
    <w:rsid w:val="00490EF6"/>
    <w:rsid w:val="00491EA5"/>
    <w:rsid w:val="00494982"/>
    <w:rsid w:val="00494C74"/>
    <w:rsid w:val="004952DD"/>
    <w:rsid w:val="004A010B"/>
    <w:rsid w:val="004A052B"/>
    <w:rsid w:val="004A0912"/>
    <w:rsid w:val="004A3930"/>
    <w:rsid w:val="004A3A57"/>
    <w:rsid w:val="004A3B65"/>
    <w:rsid w:val="004A4274"/>
    <w:rsid w:val="004A43C7"/>
    <w:rsid w:val="004A46C6"/>
    <w:rsid w:val="004A52EF"/>
    <w:rsid w:val="004A66C3"/>
    <w:rsid w:val="004B0A6D"/>
    <w:rsid w:val="004B182F"/>
    <w:rsid w:val="004B492A"/>
    <w:rsid w:val="004B6F4F"/>
    <w:rsid w:val="004B74A9"/>
    <w:rsid w:val="004B7AD1"/>
    <w:rsid w:val="004C1070"/>
    <w:rsid w:val="004C3B8A"/>
    <w:rsid w:val="004C3CCF"/>
    <w:rsid w:val="004D0BAC"/>
    <w:rsid w:val="004D6C4C"/>
    <w:rsid w:val="004D7FFE"/>
    <w:rsid w:val="004E3442"/>
    <w:rsid w:val="004E4D5A"/>
    <w:rsid w:val="004F605D"/>
    <w:rsid w:val="004F7034"/>
    <w:rsid w:val="004F726E"/>
    <w:rsid w:val="00500E26"/>
    <w:rsid w:val="0050132B"/>
    <w:rsid w:val="005041FF"/>
    <w:rsid w:val="0050449C"/>
    <w:rsid w:val="005065E8"/>
    <w:rsid w:val="00516B31"/>
    <w:rsid w:val="005171EC"/>
    <w:rsid w:val="00520602"/>
    <w:rsid w:val="00520658"/>
    <w:rsid w:val="00522185"/>
    <w:rsid w:val="00525DB8"/>
    <w:rsid w:val="005277E3"/>
    <w:rsid w:val="005339F7"/>
    <w:rsid w:val="005358CA"/>
    <w:rsid w:val="005504D4"/>
    <w:rsid w:val="005511D0"/>
    <w:rsid w:val="00551D46"/>
    <w:rsid w:val="0055202D"/>
    <w:rsid w:val="00552D97"/>
    <w:rsid w:val="005538E1"/>
    <w:rsid w:val="0055457F"/>
    <w:rsid w:val="005569D5"/>
    <w:rsid w:val="0056684B"/>
    <w:rsid w:val="00567659"/>
    <w:rsid w:val="005679A5"/>
    <w:rsid w:val="00574FBB"/>
    <w:rsid w:val="005759A6"/>
    <w:rsid w:val="00575E0E"/>
    <w:rsid w:val="00575F45"/>
    <w:rsid w:val="00576CF3"/>
    <w:rsid w:val="00576E70"/>
    <w:rsid w:val="005771F1"/>
    <w:rsid w:val="00581353"/>
    <w:rsid w:val="00582ADC"/>
    <w:rsid w:val="005841CD"/>
    <w:rsid w:val="00594588"/>
    <w:rsid w:val="00594676"/>
    <w:rsid w:val="00594C2C"/>
    <w:rsid w:val="005953C0"/>
    <w:rsid w:val="00596956"/>
    <w:rsid w:val="00597E62"/>
    <w:rsid w:val="005A0D24"/>
    <w:rsid w:val="005A18AA"/>
    <w:rsid w:val="005A3E7A"/>
    <w:rsid w:val="005A6856"/>
    <w:rsid w:val="005A6D79"/>
    <w:rsid w:val="005B08B1"/>
    <w:rsid w:val="005B0B38"/>
    <w:rsid w:val="005B1006"/>
    <w:rsid w:val="005B14E9"/>
    <w:rsid w:val="005B38A3"/>
    <w:rsid w:val="005B620B"/>
    <w:rsid w:val="005B7DB3"/>
    <w:rsid w:val="005C2B18"/>
    <w:rsid w:val="005C2F37"/>
    <w:rsid w:val="005C36FD"/>
    <w:rsid w:val="005C4540"/>
    <w:rsid w:val="005C581B"/>
    <w:rsid w:val="005C6669"/>
    <w:rsid w:val="005C6C1A"/>
    <w:rsid w:val="005C7459"/>
    <w:rsid w:val="005D55A5"/>
    <w:rsid w:val="005D7EB1"/>
    <w:rsid w:val="005E0006"/>
    <w:rsid w:val="005E0F57"/>
    <w:rsid w:val="005E155F"/>
    <w:rsid w:val="005E1825"/>
    <w:rsid w:val="005E2384"/>
    <w:rsid w:val="005E2B52"/>
    <w:rsid w:val="005E7D37"/>
    <w:rsid w:val="005F0175"/>
    <w:rsid w:val="005F27E9"/>
    <w:rsid w:val="005F3025"/>
    <w:rsid w:val="005F5653"/>
    <w:rsid w:val="005F591C"/>
    <w:rsid w:val="005F64D6"/>
    <w:rsid w:val="00604869"/>
    <w:rsid w:val="006076B8"/>
    <w:rsid w:val="00611652"/>
    <w:rsid w:val="00614D0F"/>
    <w:rsid w:val="006226CA"/>
    <w:rsid w:val="00624A32"/>
    <w:rsid w:val="00624B44"/>
    <w:rsid w:val="00624C0F"/>
    <w:rsid w:val="00625854"/>
    <w:rsid w:val="006261B5"/>
    <w:rsid w:val="006307CB"/>
    <w:rsid w:val="00636071"/>
    <w:rsid w:val="0063765F"/>
    <w:rsid w:val="00637F02"/>
    <w:rsid w:val="006401B6"/>
    <w:rsid w:val="006404E3"/>
    <w:rsid w:val="00640605"/>
    <w:rsid w:val="00640F72"/>
    <w:rsid w:val="00641AFC"/>
    <w:rsid w:val="00645745"/>
    <w:rsid w:val="00645858"/>
    <w:rsid w:val="00646D91"/>
    <w:rsid w:val="00651052"/>
    <w:rsid w:val="00651C3B"/>
    <w:rsid w:val="0065269F"/>
    <w:rsid w:val="00655D91"/>
    <w:rsid w:val="0065720C"/>
    <w:rsid w:val="00663122"/>
    <w:rsid w:val="00663E42"/>
    <w:rsid w:val="0066418A"/>
    <w:rsid w:val="00664FB2"/>
    <w:rsid w:val="00665794"/>
    <w:rsid w:val="00665CED"/>
    <w:rsid w:val="00666566"/>
    <w:rsid w:val="00667E46"/>
    <w:rsid w:val="0067363D"/>
    <w:rsid w:val="00674C8D"/>
    <w:rsid w:val="00675D23"/>
    <w:rsid w:val="00680A04"/>
    <w:rsid w:val="00682B41"/>
    <w:rsid w:val="00684A0E"/>
    <w:rsid w:val="0068504B"/>
    <w:rsid w:val="00687907"/>
    <w:rsid w:val="00687AF5"/>
    <w:rsid w:val="00690A47"/>
    <w:rsid w:val="00691B6F"/>
    <w:rsid w:val="00692C6C"/>
    <w:rsid w:val="00692FAC"/>
    <w:rsid w:val="006950F8"/>
    <w:rsid w:val="006A1099"/>
    <w:rsid w:val="006A1E11"/>
    <w:rsid w:val="006A2461"/>
    <w:rsid w:val="006B5650"/>
    <w:rsid w:val="006B5BFC"/>
    <w:rsid w:val="006C3462"/>
    <w:rsid w:val="006C3B6D"/>
    <w:rsid w:val="006C4E51"/>
    <w:rsid w:val="006C5A8B"/>
    <w:rsid w:val="006C5CAA"/>
    <w:rsid w:val="006C7BBC"/>
    <w:rsid w:val="006D4E56"/>
    <w:rsid w:val="006E0070"/>
    <w:rsid w:val="006E1E6E"/>
    <w:rsid w:val="006E50FD"/>
    <w:rsid w:val="006E5371"/>
    <w:rsid w:val="006E6613"/>
    <w:rsid w:val="006E7134"/>
    <w:rsid w:val="006E7E71"/>
    <w:rsid w:val="006F5C89"/>
    <w:rsid w:val="00701068"/>
    <w:rsid w:val="007030FF"/>
    <w:rsid w:val="00704011"/>
    <w:rsid w:val="007057E5"/>
    <w:rsid w:val="00706D2D"/>
    <w:rsid w:val="00706DF9"/>
    <w:rsid w:val="007107FF"/>
    <w:rsid w:val="00713B13"/>
    <w:rsid w:val="007140BE"/>
    <w:rsid w:val="00714553"/>
    <w:rsid w:val="00715A08"/>
    <w:rsid w:val="007173C7"/>
    <w:rsid w:val="00720CED"/>
    <w:rsid w:val="00721819"/>
    <w:rsid w:val="00722316"/>
    <w:rsid w:val="007255D5"/>
    <w:rsid w:val="00725A5B"/>
    <w:rsid w:val="0072716A"/>
    <w:rsid w:val="00730991"/>
    <w:rsid w:val="00730FB6"/>
    <w:rsid w:val="00732491"/>
    <w:rsid w:val="00737725"/>
    <w:rsid w:val="007414E5"/>
    <w:rsid w:val="007433D7"/>
    <w:rsid w:val="007458D0"/>
    <w:rsid w:val="00746811"/>
    <w:rsid w:val="00750A6E"/>
    <w:rsid w:val="00751EDC"/>
    <w:rsid w:val="007540AD"/>
    <w:rsid w:val="007551F8"/>
    <w:rsid w:val="007562C6"/>
    <w:rsid w:val="0076001B"/>
    <w:rsid w:val="007611E0"/>
    <w:rsid w:val="0076206A"/>
    <w:rsid w:val="00763941"/>
    <w:rsid w:val="007749DA"/>
    <w:rsid w:val="00774AE4"/>
    <w:rsid w:val="007765DF"/>
    <w:rsid w:val="00780511"/>
    <w:rsid w:val="007860D7"/>
    <w:rsid w:val="00795AC1"/>
    <w:rsid w:val="007A2AC8"/>
    <w:rsid w:val="007A2AF7"/>
    <w:rsid w:val="007A4632"/>
    <w:rsid w:val="007A51B5"/>
    <w:rsid w:val="007B2DC8"/>
    <w:rsid w:val="007B342B"/>
    <w:rsid w:val="007B5530"/>
    <w:rsid w:val="007C1019"/>
    <w:rsid w:val="007C11A9"/>
    <w:rsid w:val="007C13DD"/>
    <w:rsid w:val="007C2C0B"/>
    <w:rsid w:val="007C378D"/>
    <w:rsid w:val="007C37A0"/>
    <w:rsid w:val="007C3FA2"/>
    <w:rsid w:val="007C44F3"/>
    <w:rsid w:val="007D0549"/>
    <w:rsid w:val="007D056E"/>
    <w:rsid w:val="007D1A4C"/>
    <w:rsid w:val="007D29C0"/>
    <w:rsid w:val="007D3456"/>
    <w:rsid w:val="007D3E7D"/>
    <w:rsid w:val="007D508B"/>
    <w:rsid w:val="007D572F"/>
    <w:rsid w:val="007D5C1C"/>
    <w:rsid w:val="007D69A2"/>
    <w:rsid w:val="007D703C"/>
    <w:rsid w:val="007E0C88"/>
    <w:rsid w:val="007E26EF"/>
    <w:rsid w:val="007E68FC"/>
    <w:rsid w:val="007E718E"/>
    <w:rsid w:val="007F0899"/>
    <w:rsid w:val="007F10A4"/>
    <w:rsid w:val="007F3431"/>
    <w:rsid w:val="007F71A3"/>
    <w:rsid w:val="007F735F"/>
    <w:rsid w:val="007F7B2B"/>
    <w:rsid w:val="00800B02"/>
    <w:rsid w:val="00800BBF"/>
    <w:rsid w:val="0080229E"/>
    <w:rsid w:val="00802938"/>
    <w:rsid w:val="00802BF7"/>
    <w:rsid w:val="0080324F"/>
    <w:rsid w:val="008032CC"/>
    <w:rsid w:val="008035DD"/>
    <w:rsid w:val="008046CD"/>
    <w:rsid w:val="0080559C"/>
    <w:rsid w:val="00806C00"/>
    <w:rsid w:val="0081051D"/>
    <w:rsid w:val="00811646"/>
    <w:rsid w:val="00811B15"/>
    <w:rsid w:val="008120DA"/>
    <w:rsid w:val="00812489"/>
    <w:rsid w:val="00812505"/>
    <w:rsid w:val="00815E3C"/>
    <w:rsid w:val="00816715"/>
    <w:rsid w:val="00816738"/>
    <w:rsid w:val="00820434"/>
    <w:rsid w:val="00820CD1"/>
    <w:rsid w:val="008216D3"/>
    <w:rsid w:val="00821DE4"/>
    <w:rsid w:val="0082245B"/>
    <w:rsid w:val="00822737"/>
    <w:rsid w:val="00822D64"/>
    <w:rsid w:val="00825DF7"/>
    <w:rsid w:val="00826A53"/>
    <w:rsid w:val="00830D81"/>
    <w:rsid w:val="00830DC6"/>
    <w:rsid w:val="008336D6"/>
    <w:rsid w:val="008417C8"/>
    <w:rsid w:val="008445C0"/>
    <w:rsid w:val="00844B28"/>
    <w:rsid w:val="00847570"/>
    <w:rsid w:val="00850C9E"/>
    <w:rsid w:val="00851F4B"/>
    <w:rsid w:val="00852E84"/>
    <w:rsid w:val="00853F99"/>
    <w:rsid w:val="00856233"/>
    <w:rsid w:val="00864587"/>
    <w:rsid w:val="008646A5"/>
    <w:rsid w:val="00864E15"/>
    <w:rsid w:val="00873898"/>
    <w:rsid w:val="008742AC"/>
    <w:rsid w:val="00876D0C"/>
    <w:rsid w:val="00880E20"/>
    <w:rsid w:val="008833F5"/>
    <w:rsid w:val="00884420"/>
    <w:rsid w:val="00884EB3"/>
    <w:rsid w:val="00885667"/>
    <w:rsid w:val="00886C67"/>
    <w:rsid w:val="00890BED"/>
    <w:rsid w:val="00890C08"/>
    <w:rsid w:val="00893D94"/>
    <w:rsid w:val="00897FA9"/>
    <w:rsid w:val="008A2156"/>
    <w:rsid w:val="008A2CCE"/>
    <w:rsid w:val="008A61A5"/>
    <w:rsid w:val="008A7224"/>
    <w:rsid w:val="008A73CC"/>
    <w:rsid w:val="008B0B02"/>
    <w:rsid w:val="008B170D"/>
    <w:rsid w:val="008B1BCB"/>
    <w:rsid w:val="008B3B5A"/>
    <w:rsid w:val="008B4285"/>
    <w:rsid w:val="008B4995"/>
    <w:rsid w:val="008B6FF6"/>
    <w:rsid w:val="008B78F5"/>
    <w:rsid w:val="008B7A59"/>
    <w:rsid w:val="008C258C"/>
    <w:rsid w:val="008C27AC"/>
    <w:rsid w:val="008C4A8E"/>
    <w:rsid w:val="008C629C"/>
    <w:rsid w:val="008C6421"/>
    <w:rsid w:val="008C6488"/>
    <w:rsid w:val="008D0A87"/>
    <w:rsid w:val="008D173B"/>
    <w:rsid w:val="008D308B"/>
    <w:rsid w:val="008D68EC"/>
    <w:rsid w:val="008F0AE3"/>
    <w:rsid w:val="008F0F9F"/>
    <w:rsid w:val="008F214C"/>
    <w:rsid w:val="008F3CBE"/>
    <w:rsid w:val="008F4ABE"/>
    <w:rsid w:val="008F4B01"/>
    <w:rsid w:val="008F523C"/>
    <w:rsid w:val="008F5B89"/>
    <w:rsid w:val="008F7906"/>
    <w:rsid w:val="008F79CC"/>
    <w:rsid w:val="008F79EC"/>
    <w:rsid w:val="0090042B"/>
    <w:rsid w:val="0090293D"/>
    <w:rsid w:val="00904032"/>
    <w:rsid w:val="00904D10"/>
    <w:rsid w:val="00910FFF"/>
    <w:rsid w:val="00911ACD"/>
    <w:rsid w:val="00913CFE"/>
    <w:rsid w:val="0091407A"/>
    <w:rsid w:val="009218B0"/>
    <w:rsid w:val="009233F2"/>
    <w:rsid w:val="00923AF2"/>
    <w:rsid w:val="00925162"/>
    <w:rsid w:val="00925D8C"/>
    <w:rsid w:val="00926365"/>
    <w:rsid w:val="00927456"/>
    <w:rsid w:val="0092763B"/>
    <w:rsid w:val="00927E64"/>
    <w:rsid w:val="00931605"/>
    <w:rsid w:val="0093251A"/>
    <w:rsid w:val="0093271C"/>
    <w:rsid w:val="00933013"/>
    <w:rsid w:val="00933955"/>
    <w:rsid w:val="009343A8"/>
    <w:rsid w:val="00935412"/>
    <w:rsid w:val="009354DE"/>
    <w:rsid w:val="0094034F"/>
    <w:rsid w:val="00940B90"/>
    <w:rsid w:val="0094369F"/>
    <w:rsid w:val="00944AB0"/>
    <w:rsid w:val="00945743"/>
    <w:rsid w:val="00945A7C"/>
    <w:rsid w:val="00945E5D"/>
    <w:rsid w:val="0095133E"/>
    <w:rsid w:val="00951909"/>
    <w:rsid w:val="009541F0"/>
    <w:rsid w:val="00954EE7"/>
    <w:rsid w:val="00955EE5"/>
    <w:rsid w:val="009562F9"/>
    <w:rsid w:val="00956F66"/>
    <w:rsid w:val="00957825"/>
    <w:rsid w:val="009578FD"/>
    <w:rsid w:val="00961389"/>
    <w:rsid w:val="00961437"/>
    <w:rsid w:val="00961B9B"/>
    <w:rsid w:val="00965DF5"/>
    <w:rsid w:val="009660D0"/>
    <w:rsid w:val="00972190"/>
    <w:rsid w:val="00973DD6"/>
    <w:rsid w:val="00973E08"/>
    <w:rsid w:val="00973F95"/>
    <w:rsid w:val="00974739"/>
    <w:rsid w:val="00975D0F"/>
    <w:rsid w:val="00975FBE"/>
    <w:rsid w:val="00976BF5"/>
    <w:rsid w:val="00984316"/>
    <w:rsid w:val="00984DB6"/>
    <w:rsid w:val="00986F69"/>
    <w:rsid w:val="009877A9"/>
    <w:rsid w:val="009877F1"/>
    <w:rsid w:val="00992F97"/>
    <w:rsid w:val="00993090"/>
    <w:rsid w:val="00993245"/>
    <w:rsid w:val="00993AFE"/>
    <w:rsid w:val="009974D4"/>
    <w:rsid w:val="00997AB4"/>
    <w:rsid w:val="009A12E2"/>
    <w:rsid w:val="009A33DA"/>
    <w:rsid w:val="009A4506"/>
    <w:rsid w:val="009A4904"/>
    <w:rsid w:val="009A4CE5"/>
    <w:rsid w:val="009A5C84"/>
    <w:rsid w:val="009A5DCC"/>
    <w:rsid w:val="009A7567"/>
    <w:rsid w:val="009A7DA8"/>
    <w:rsid w:val="009B1A89"/>
    <w:rsid w:val="009B46AC"/>
    <w:rsid w:val="009C5B9B"/>
    <w:rsid w:val="009C741F"/>
    <w:rsid w:val="009D0B2E"/>
    <w:rsid w:val="009D0EB9"/>
    <w:rsid w:val="009D1074"/>
    <w:rsid w:val="009D23CD"/>
    <w:rsid w:val="009D2B2D"/>
    <w:rsid w:val="009D2C3D"/>
    <w:rsid w:val="009D32ED"/>
    <w:rsid w:val="009D383E"/>
    <w:rsid w:val="009D4379"/>
    <w:rsid w:val="009D5480"/>
    <w:rsid w:val="009D61DE"/>
    <w:rsid w:val="009D7786"/>
    <w:rsid w:val="009E1AA1"/>
    <w:rsid w:val="009E1ABA"/>
    <w:rsid w:val="009E2002"/>
    <w:rsid w:val="009E2502"/>
    <w:rsid w:val="009E3F3B"/>
    <w:rsid w:val="009E55E1"/>
    <w:rsid w:val="009E773D"/>
    <w:rsid w:val="009F0579"/>
    <w:rsid w:val="009F1369"/>
    <w:rsid w:val="009F3A25"/>
    <w:rsid w:val="009F5109"/>
    <w:rsid w:val="009F6804"/>
    <w:rsid w:val="00A001B6"/>
    <w:rsid w:val="00A1259E"/>
    <w:rsid w:val="00A14392"/>
    <w:rsid w:val="00A21140"/>
    <w:rsid w:val="00A23240"/>
    <w:rsid w:val="00A25702"/>
    <w:rsid w:val="00A26802"/>
    <w:rsid w:val="00A32A4F"/>
    <w:rsid w:val="00A3522A"/>
    <w:rsid w:val="00A3523B"/>
    <w:rsid w:val="00A36E6B"/>
    <w:rsid w:val="00A37055"/>
    <w:rsid w:val="00A4272D"/>
    <w:rsid w:val="00A43A4B"/>
    <w:rsid w:val="00A45B79"/>
    <w:rsid w:val="00A478A4"/>
    <w:rsid w:val="00A47D29"/>
    <w:rsid w:val="00A5079F"/>
    <w:rsid w:val="00A515B8"/>
    <w:rsid w:val="00A519F1"/>
    <w:rsid w:val="00A60756"/>
    <w:rsid w:val="00A64ACC"/>
    <w:rsid w:val="00A651D3"/>
    <w:rsid w:val="00A658E1"/>
    <w:rsid w:val="00A71D65"/>
    <w:rsid w:val="00A779D8"/>
    <w:rsid w:val="00A85E84"/>
    <w:rsid w:val="00A86158"/>
    <w:rsid w:val="00A86980"/>
    <w:rsid w:val="00A90131"/>
    <w:rsid w:val="00A901D2"/>
    <w:rsid w:val="00A92BCE"/>
    <w:rsid w:val="00A966AC"/>
    <w:rsid w:val="00A96CD9"/>
    <w:rsid w:val="00AA02D6"/>
    <w:rsid w:val="00AA08DF"/>
    <w:rsid w:val="00AA0C82"/>
    <w:rsid w:val="00AA1940"/>
    <w:rsid w:val="00AA5F9F"/>
    <w:rsid w:val="00AA6F09"/>
    <w:rsid w:val="00AA7800"/>
    <w:rsid w:val="00AB01AB"/>
    <w:rsid w:val="00AB78A9"/>
    <w:rsid w:val="00AB7F87"/>
    <w:rsid w:val="00AC122E"/>
    <w:rsid w:val="00AC1E5E"/>
    <w:rsid w:val="00AC708C"/>
    <w:rsid w:val="00AD192C"/>
    <w:rsid w:val="00AD19EF"/>
    <w:rsid w:val="00AD535B"/>
    <w:rsid w:val="00AD580C"/>
    <w:rsid w:val="00AE0402"/>
    <w:rsid w:val="00AE1FB7"/>
    <w:rsid w:val="00AE2858"/>
    <w:rsid w:val="00AE3392"/>
    <w:rsid w:val="00AE5E60"/>
    <w:rsid w:val="00AE61F7"/>
    <w:rsid w:val="00AE7788"/>
    <w:rsid w:val="00AF0897"/>
    <w:rsid w:val="00AF35D7"/>
    <w:rsid w:val="00AF4E1F"/>
    <w:rsid w:val="00AF538A"/>
    <w:rsid w:val="00AF6E5C"/>
    <w:rsid w:val="00AF7068"/>
    <w:rsid w:val="00AF70D7"/>
    <w:rsid w:val="00B02AA8"/>
    <w:rsid w:val="00B03FCF"/>
    <w:rsid w:val="00B0401E"/>
    <w:rsid w:val="00B0519D"/>
    <w:rsid w:val="00B05AE0"/>
    <w:rsid w:val="00B0769C"/>
    <w:rsid w:val="00B11285"/>
    <w:rsid w:val="00B12A07"/>
    <w:rsid w:val="00B12A53"/>
    <w:rsid w:val="00B171B5"/>
    <w:rsid w:val="00B31091"/>
    <w:rsid w:val="00B352CB"/>
    <w:rsid w:val="00B40D62"/>
    <w:rsid w:val="00B40FFC"/>
    <w:rsid w:val="00B43E5B"/>
    <w:rsid w:val="00B47A63"/>
    <w:rsid w:val="00B51712"/>
    <w:rsid w:val="00B51B1B"/>
    <w:rsid w:val="00B55676"/>
    <w:rsid w:val="00B5620C"/>
    <w:rsid w:val="00B565A8"/>
    <w:rsid w:val="00B56652"/>
    <w:rsid w:val="00B577E4"/>
    <w:rsid w:val="00B63A90"/>
    <w:rsid w:val="00B64B93"/>
    <w:rsid w:val="00B64FD4"/>
    <w:rsid w:val="00B669FC"/>
    <w:rsid w:val="00B702C9"/>
    <w:rsid w:val="00B7144D"/>
    <w:rsid w:val="00B72ABD"/>
    <w:rsid w:val="00B72C3D"/>
    <w:rsid w:val="00B735B9"/>
    <w:rsid w:val="00B737D0"/>
    <w:rsid w:val="00B74EB4"/>
    <w:rsid w:val="00B752BD"/>
    <w:rsid w:val="00B7553F"/>
    <w:rsid w:val="00B766C5"/>
    <w:rsid w:val="00B77449"/>
    <w:rsid w:val="00B82F52"/>
    <w:rsid w:val="00B8308D"/>
    <w:rsid w:val="00B8628D"/>
    <w:rsid w:val="00B87E06"/>
    <w:rsid w:val="00B928CE"/>
    <w:rsid w:val="00B94ED0"/>
    <w:rsid w:val="00BA01B1"/>
    <w:rsid w:val="00BA08EF"/>
    <w:rsid w:val="00BA147A"/>
    <w:rsid w:val="00BA19FD"/>
    <w:rsid w:val="00BA2B87"/>
    <w:rsid w:val="00BA38CE"/>
    <w:rsid w:val="00BA4A26"/>
    <w:rsid w:val="00BA5D09"/>
    <w:rsid w:val="00BA6734"/>
    <w:rsid w:val="00BA72CF"/>
    <w:rsid w:val="00BB3900"/>
    <w:rsid w:val="00BB6848"/>
    <w:rsid w:val="00BB7417"/>
    <w:rsid w:val="00BB775E"/>
    <w:rsid w:val="00BC0092"/>
    <w:rsid w:val="00BC0E6A"/>
    <w:rsid w:val="00BC18A7"/>
    <w:rsid w:val="00BC24A8"/>
    <w:rsid w:val="00BC3064"/>
    <w:rsid w:val="00BC3498"/>
    <w:rsid w:val="00BC3C9C"/>
    <w:rsid w:val="00BC46DA"/>
    <w:rsid w:val="00BC4C63"/>
    <w:rsid w:val="00BD5256"/>
    <w:rsid w:val="00BD66C8"/>
    <w:rsid w:val="00BE2271"/>
    <w:rsid w:val="00BE3324"/>
    <w:rsid w:val="00BE34F7"/>
    <w:rsid w:val="00BE4CD2"/>
    <w:rsid w:val="00BE6C59"/>
    <w:rsid w:val="00BF6637"/>
    <w:rsid w:val="00C00DCE"/>
    <w:rsid w:val="00C00EF3"/>
    <w:rsid w:val="00C03966"/>
    <w:rsid w:val="00C052EE"/>
    <w:rsid w:val="00C05BFB"/>
    <w:rsid w:val="00C06C4B"/>
    <w:rsid w:val="00C07406"/>
    <w:rsid w:val="00C134FF"/>
    <w:rsid w:val="00C153FC"/>
    <w:rsid w:val="00C21424"/>
    <w:rsid w:val="00C21D76"/>
    <w:rsid w:val="00C22486"/>
    <w:rsid w:val="00C246D5"/>
    <w:rsid w:val="00C24737"/>
    <w:rsid w:val="00C26751"/>
    <w:rsid w:val="00C26E0F"/>
    <w:rsid w:val="00C27708"/>
    <w:rsid w:val="00C27FB6"/>
    <w:rsid w:val="00C30DB1"/>
    <w:rsid w:val="00C32363"/>
    <w:rsid w:val="00C326F5"/>
    <w:rsid w:val="00C32980"/>
    <w:rsid w:val="00C32FFC"/>
    <w:rsid w:val="00C33741"/>
    <w:rsid w:val="00C36F97"/>
    <w:rsid w:val="00C37703"/>
    <w:rsid w:val="00C410AD"/>
    <w:rsid w:val="00C417B1"/>
    <w:rsid w:val="00C42E18"/>
    <w:rsid w:val="00C44652"/>
    <w:rsid w:val="00C51246"/>
    <w:rsid w:val="00C513B2"/>
    <w:rsid w:val="00C516FD"/>
    <w:rsid w:val="00C51BA2"/>
    <w:rsid w:val="00C52FA5"/>
    <w:rsid w:val="00C543F4"/>
    <w:rsid w:val="00C56198"/>
    <w:rsid w:val="00C56CA8"/>
    <w:rsid w:val="00C620D7"/>
    <w:rsid w:val="00C6291A"/>
    <w:rsid w:val="00C62B07"/>
    <w:rsid w:val="00C6325A"/>
    <w:rsid w:val="00C64705"/>
    <w:rsid w:val="00C655C5"/>
    <w:rsid w:val="00C67D3D"/>
    <w:rsid w:val="00C74115"/>
    <w:rsid w:val="00C82AFE"/>
    <w:rsid w:val="00C82C0C"/>
    <w:rsid w:val="00C84AE4"/>
    <w:rsid w:val="00C871C2"/>
    <w:rsid w:val="00C873D2"/>
    <w:rsid w:val="00C87B0D"/>
    <w:rsid w:val="00C87CCE"/>
    <w:rsid w:val="00C92543"/>
    <w:rsid w:val="00C96101"/>
    <w:rsid w:val="00C966DE"/>
    <w:rsid w:val="00CA0F19"/>
    <w:rsid w:val="00CA1A03"/>
    <w:rsid w:val="00CA1A90"/>
    <w:rsid w:val="00CA1DBA"/>
    <w:rsid w:val="00CA1DD0"/>
    <w:rsid w:val="00CA1DD4"/>
    <w:rsid w:val="00CA4FCE"/>
    <w:rsid w:val="00CA699A"/>
    <w:rsid w:val="00CA6EDB"/>
    <w:rsid w:val="00CB1EE7"/>
    <w:rsid w:val="00CB5F72"/>
    <w:rsid w:val="00CB7EDB"/>
    <w:rsid w:val="00CC14CA"/>
    <w:rsid w:val="00CC4A56"/>
    <w:rsid w:val="00CC4FFE"/>
    <w:rsid w:val="00CD0CC0"/>
    <w:rsid w:val="00CD2190"/>
    <w:rsid w:val="00CE0842"/>
    <w:rsid w:val="00CE0EF6"/>
    <w:rsid w:val="00CE201E"/>
    <w:rsid w:val="00CE5403"/>
    <w:rsid w:val="00CF011D"/>
    <w:rsid w:val="00CF5039"/>
    <w:rsid w:val="00CF59D8"/>
    <w:rsid w:val="00D00EF7"/>
    <w:rsid w:val="00D00F98"/>
    <w:rsid w:val="00D015DC"/>
    <w:rsid w:val="00D043E1"/>
    <w:rsid w:val="00D047F2"/>
    <w:rsid w:val="00D04F30"/>
    <w:rsid w:val="00D075EB"/>
    <w:rsid w:val="00D12D4F"/>
    <w:rsid w:val="00D14775"/>
    <w:rsid w:val="00D14863"/>
    <w:rsid w:val="00D14F5B"/>
    <w:rsid w:val="00D15D28"/>
    <w:rsid w:val="00D167C5"/>
    <w:rsid w:val="00D16DC0"/>
    <w:rsid w:val="00D17676"/>
    <w:rsid w:val="00D22316"/>
    <w:rsid w:val="00D23943"/>
    <w:rsid w:val="00D23E58"/>
    <w:rsid w:val="00D26AE6"/>
    <w:rsid w:val="00D31236"/>
    <w:rsid w:val="00D320B1"/>
    <w:rsid w:val="00D34CC4"/>
    <w:rsid w:val="00D35518"/>
    <w:rsid w:val="00D40F6F"/>
    <w:rsid w:val="00D46D58"/>
    <w:rsid w:val="00D518B1"/>
    <w:rsid w:val="00D52625"/>
    <w:rsid w:val="00D545B1"/>
    <w:rsid w:val="00D55FA1"/>
    <w:rsid w:val="00D56C86"/>
    <w:rsid w:val="00D61AAA"/>
    <w:rsid w:val="00D62A27"/>
    <w:rsid w:val="00D646D3"/>
    <w:rsid w:val="00D64F1E"/>
    <w:rsid w:val="00D6505D"/>
    <w:rsid w:val="00D6551F"/>
    <w:rsid w:val="00D67346"/>
    <w:rsid w:val="00D6748C"/>
    <w:rsid w:val="00D71682"/>
    <w:rsid w:val="00D7334A"/>
    <w:rsid w:val="00D75375"/>
    <w:rsid w:val="00D759BB"/>
    <w:rsid w:val="00D76DE8"/>
    <w:rsid w:val="00D8014A"/>
    <w:rsid w:val="00D8171B"/>
    <w:rsid w:val="00D849F4"/>
    <w:rsid w:val="00D869ED"/>
    <w:rsid w:val="00D92BC3"/>
    <w:rsid w:val="00D94D5C"/>
    <w:rsid w:val="00D95DEB"/>
    <w:rsid w:val="00D971D9"/>
    <w:rsid w:val="00DA1EF0"/>
    <w:rsid w:val="00DA32C1"/>
    <w:rsid w:val="00DA3862"/>
    <w:rsid w:val="00DA463E"/>
    <w:rsid w:val="00DA5101"/>
    <w:rsid w:val="00DA5DD7"/>
    <w:rsid w:val="00DB00AC"/>
    <w:rsid w:val="00DB077A"/>
    <w:rsid w:val="00DB13EC"/>
    <w:rsid w:val="00DB2D24"/>
    <w:rsid w:val="00DB4DE2"/>
    <w:rsid w:val="00DB5E18"/>
    <w:rsid w:val="00DB652F"/>
    <w:rsid w:val="00DC00D7"/>
    <w:rsid w:val="00DC13EF"/>
    <w:rsid w:val="00DC1965"/>
    <w:rsid w:val="00DC2307"/>
    <w:rsid w:val="00DC2C8C"/>
    <w:rsid w:val="00DC4991"/>
    <w:rsid w:val="00DC537C"/>
    <w:rsid w:val="00DC7EC7"/>
    <w:rsid w:val="00DD054B"/>
    <w:rsid w:val="00DD0723"/>
    <w:rsid w:val="00DD1862"/>
    <w:rsid w:val="00DD40C5"/>
    <w:rsid w:val="00DD6884"/>
    <w:rsid w:val="00DE0003"/>
    <w:rsid w:val="00DE0466"/>
    <w:rsid w:val="00DE5641"/>
    <w:rsid w:val="00DE5FD5"/>
    <w:rsid w:val="00DE647D"/>
    <w:rsid w:val="00DE6D50"/>
    <w:rsid w:val="00DE718F"/>
    <w:rsid w:val="00DE7AD3"/>
    <w:rsid w:val="00DF03DE"/>
    <w:rsid w:val="00DF0A72"/>
    <w:rsid w:val="00DF1A22"/>
    <w:rsid w:val="00DF1B75"/>
    <w:rsid w:val="00DF3EA6"/>
    <w:rsid w:val="00DF40EC"/>
    <w:rsid w:val="00DF4D7A"/>
    <w:rsid w:val="00DF5B7A"/>
    <w:rsid w:val="00DF6108"/>
    <w:rsid w:val="00DF6BAA"/>
    <w:rsid w:val="00E0224D"/>
    <w:rsid w:val="00E036A8"/>
    <w:rsid w:val="00E11CDF"/>
    <w:rsid w:val="00E1251F"/>
    <w:rsid w:val="00E133E9"/>
    <w:rsid w:val="00E14F97"/>
    <w:rsid w:val="00E172F7"/>
    <w:rsid w:val="00E1786E"/>
    <w:rsid w:val="00E17B93"/>
    <w:rsid w:val="00E17E1C"/>
    <w:rsid w:val="00E211E9"/>
    <w:rsid w:val="00E21CC5"/>
    <w:rsid w:val="00E22132"/>
    <w:rsid w:val="00E2370B"/>
    <w:rsid w:val="00E27BAA"/>
    <w:rsid w:val="00E307F3"/>
    <w:rsid w:val="00E32A19"/>
    <w:rsid w:val="00E32A75"/>
    <w:rsid w:val="00E34DA2"/>
    <w:rsid w:val="00E379C1"/>
    <w:rsid w:val="00E37B54"/>
    <w:rsid w:val="00E40086"/>
    <w:rsid w:val="00E404E2"/>
    <w:rsid w:val="00E43F75"/>
    <w:rsid w:val="00E474D6"/>
    <w:rsid w:val="00E52A75"/>
    <w:rsid w:val="00E539DD"/>
    <w:rsid w:val="00E54024"/>
    <w:rsid w:val="00E54A8F"/>
    <w:rsid w:val="00E70AEE"/>
    <w:rsid w:val="00E73AE6"/>
    <w:rsid w:val="00E7629B"/>
    <w:rsid w:val="00E772BC"/>
    <w:rsid w:val="00E779E0"/>
    <w:rsid w:val="00E77F35"/>
    <w:rsid w:val="00E85B06"/>
    <w:rsid w:val="00E85FAE"/>
    <w:rsid w:val="00E91023"/>
    <w:rsid w:val="00E91960"/>
    <w:rsid w:val="00E94A5C"/>
    <w:rsid w:val="00EA0F7D"/>
    <w:rsid w:val="00EA14C6"/>
    <w:rsid w:val="00EA56A4"/>
    <w:rsid w:val="00EA588E"/>
    <w:rsid w:val="00EA794F"/>
    <w:rsid w:val="00EB170A"/>
    <w:rsid w:val="00EB2294"/>
    <w:rsid w:val="00EB3E14"/>
    <w:rsid w:val="00EB7990"/>
    <w:rsid w:val="00EC094A"/>
    <w:rsid w:val="00EC18F9"/>
    <w:rsid w:val="00EC2408"/>
    <w:rsid w:val="00EC30AE"/>
    <w:rsid w:val="00EC35F0"/>
    <w:rsid w:val="00EC7E80"/>
    <w:rsid w:val="00ED1F29"/>
    <w:rsid w:val="00ED24E7"/>
    <w:rsid w:val="00ED369B"/>
    <w:rsid w:val="00ED4F79"/>
    <w:rsid w:val="00ED5CA7"/>
    <w:rsid w:val="00ED6028"/>
    <w:rsid w:val="00EE0DE6"/>
    <w:rsid w:val="00EE1291"/>
    <w:rsid w:val="00EE25E0"/>
    <w:rsid w:val="00EE2D9E"/>
    <w:rsid w:val="00EF12C9"/>
    <w:rsid w:val="00EF1305"/>
    <w:rsid w:val="00EF16DC"/>
    <w:rsid w:val="00EF256A"/>
    <w:rsid w:val="00EF68E7"/>
    <w:rsid w:val="00EF6A76"/>
    <w:rsid w:val="00EF6D28"/>
    <w:rsid w:val="00EF7691"/>
    <w:rsid w:val="00F0025D"/>
    <w:rsid w:val="00F00D7F"/>
    <w:rsid w:val="00F03BBB"/>
    <w:rsid w:val="00F06BFE"/>
    <w:rsid w:val="00F10123"/>
    <w:rsid w:val="00F1039E"/>
    <w:rsid w:val="00F11D63"/>
    <w:rsid w:val="00F13935"/>
    <w:rsid w:val="00F17BE2"/>
    <w:rsid w:val="00F21AB6"/>
    <w:rsid w:val="00F24345"/>
    <w:rsid w:val="00F24B9F"/>
    <w:rsid w:val="00F25F12"/>
    <w:rsid w:val="00F26086"/>
    <w:rsid w:val="00F264BE"/>
    <w:rsid w:val="00F27946"/>
    <w:rsid w:val="00F30E95"/>
    <w:rsid w:val="00F312EF"/>
    <w:rsid w:val="00F337E0"/>
    <w:rsid w:val="00F34B52"/>
    <w:rsid w:val="00F34C64"/>
    <w:rsid w:val="00F3734F"/>
    <w:rsid w:val="00F41554"/>
    <w:rsid w:val="00F431BE"/>
    <w:rsid w:val="00F448AE"/>
    <w:rsid w:val="00F45A5D"/>
    <w:rsid w:val="00F46BC0"/>
    <w:rsid w:val="00F47675"/>
    <w:rsid w:val="00F53955"/>
    <w:rsid w:val="00F55089"/>
    <w:rsid w:val="00F550B8"/>
    <w:rsid w:val="00F553E3"/>
    <w:rsid w:val="00F56652"/>
    <w:rsid w:val="00F56865"/>
    <w:rsid w:val="00F56A1A"/>
    <w:rsid w:val="00F57971"/>
    <w:rsid w:val="00F6320F"/>
    <w:rsid w:val="00F632D4"/>
    <w:rsid w:val="00F63483"/>
    <w:rsid w:val="00F6403E"/>
    <w:rsid w:val="00F65E5E"/>
    <w:rsid w:val="00F700A9"/>
    <w:rsid w:val="00F71F19"/>
    <w:rsid w:val="00F72866"/>
    <w:rsid w:val="00F72D8D"/>
    <w:rsid w:val="00F7496E"/>
    <w:rsid w:val="00F76912"/>
    <w:rsid w:val="00F77C1F"/>
    <w:rsid w:val="00F821BC"/>
    <w:rsid w:val="00F8352D"/>
    <w:rsid w:val="00F85592"/>
    <w:rsid w:val="00F85998"/>
    <w:rsid w:val="00F94056"/>
    <w:rsid w:val="00F94294"/>
    <w:rsid w:val="00F964EB"/>
    <w:rsid w:val="00F96B6F"/>
    <w:rsid w:val="00FA149E"/>
    <w:rsid w:val="00FA4034"/>
    <w:rsid w:val="00FA5748"/>
    <w:rsid w:val="00FA64C3"/>
    <w:rsid w:val="00FB0CB1"/>
    <w:rsid w:val="00FB1555"/>
    <w:rsid w:val="00FB24D2"/>
    <w:rsid w:val="00FB44BE"/>
    <w:rsid w:val="00FB54C7"/>
    <w:rsid w:val="00FB6EAA"/>
    <w:rsid w:val="00FC0736"/>
    <w:rsid w:val="00FC0A23"/>
    <w:rsid w:val="00FC11B8"/>
    <w:rsid w:val="00FD0543"/>
    <w:rsid w:val="00FD146A"/>
    <w:rsid w:val="00FD204F"/>
    <w:rsid w:val="00FD39DB"/>
    <w:rsid w:val="00FD4F90"/>
    <w:rsid w:val="00FE021A"/>
    <w:rsid w:val="00FE0645"/>
    <w:rsid w:val="00FE11C4"/>
    <w:rsid w:val="00FE2935"/>
    <w:rsid w:val="00FE3028"/>
    <w:rsid w:val="00FE437E"/>
    <w:rsid w:val="00FE56CE"/>
    <w:rsid w:val="00FE69B1"/>
    <w:rsid w:val="00FF0E21"/>
    <w:rsid w:val="00FF2D06"/>
    <w:rsid w:val="00FF2F30"/>
    <w:rsid w:val="00FF3334"/>
    <w:rsid w:val="00FF57A1"/>
    <w:rsid w:val="00FF71B6"/>
    <w:rsid w:val="00FF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EAF7F1A"/>
  <w15:docId w15:val="{6638F778-0AB4-4729-9A85-CB86F9C36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G Times" w:hAnsi="CG Times"/>
      <w:b/>
      <w:szCs w:val="2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jc w:val="center"/>
      <w:outlineLvl w:val="1"/>
    </w:pPr>
    <w:rPr>
      <w:rFonts w:ascii="Arial" w:hAnsi="Arial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pPr>
      <w:spacing w:after="60"/>
    </w:pPr>
    <w:rPr>
      <w:rFonts w:ascii="Century Schoolbook" w:hAnsi="Century Schoolbook"/>
      <w:sz w:val="20"/>
    </w:rPr>
  </w:style>
  <w:style w:type="paragraph" w:styleId="BalloonText">
    <w:name w:val="Balloon Text"/>
    <w:basedOn w:val="Normal"/>
    <w:link w:val="BalloonTextChar"/>
    <w:rsid w:val="008224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2245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746811"/>
    <w:rPr>
      <w:sz w:val="24"/>
      <w:szCs w:val="24"/>
    </w:rPr>
  </w:style>
  <w:style w:type="table" w:styleId="TableGrid">
    <w:name w:val="Table Grid"/>
    <w:basedOn w:val="TableNormal"/>
    <w:uiPriority w:val="59"/>
    <w:rsid w:val="0076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941"/>
    <w:pPr>
      <w:ind w:left="720"/>
      <w:contextualSpacing/>
    </w:pPr>
  </w:style>
  <w:style w:type="paragraph" w:customStyle="1" w:styleId="hd1">
    <w:name w:val="hd1"/>
    <w:basedOn w:val="Header"/>
    <w:next w:val="Normal"/>
    <w:rsid w:val="00F550B8"/>
    <w:pPr>
      <w:spacing w:before="360" w:after="120"/>
      <w:jc w:val="both"/>
    </w:pPr>
    <w:rPr>
      <w:rFonts w:ascii="Century Schoolbook" w:hAnsi="Century Schoolbook"/>
      <w:b/>
      <w:sz w:val="28"/>
      <w:szCs w:val="20"/>
    </w:rPr>
  </w:style>
  <w:style w:type="paragraph" w:customStyle="1" w:styleId="Title1">
    <w:name w:val="Title1"/>
    <w:basedOn w:val="Normal"/>
    <w:rsid w:val="00F550B8"/>
    <w:pPr>
      <w:jc w:val="right"/>
    </w:pPr>
    <w:rPr>
      <w:rFonts w:ascii="Garamond" w:hAnsi="Garamond"/>
      <w:b/>
      <w:sz w:val="72"/>
      <w:szCs w:val="20"/>
    </w:rPr>
  </w:style>
  <w:style w:type="paragraph" w:styleId="BodyText">
    <w:name w:val="Body Text"/>
    <w:basedOn w:val="Normal"/>
    <w:link w:val="BodyTextChar"/>
    <w:uiPriority w:val="99"/>
    <w:rsid w:val="00F550B8"/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F550B8"/>
    <w:rPr>
      <w:sz w:val="22"/>
    </w:rPr>
  </w:style>
  <w:style w:type="paragraph" w:customStyle="1" w:styleId="hdr1">
    <w:name w:val="hdr1"/>
    <w:basedOn w:val="Normal"/>
    <w:rsid w:val="00AA6F09"/>
    <w:pPr>
      <w:spacing w:before="60"/>
      <w:ind w:left="540"/>
      <w:jc w:val="both"/>
    </w:pPr>
    <w:rPr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64FD4"/>
    <w:pPr>
      <w:keepNext/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64F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4F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126554-14E5-4EB0-904B-F1B1F247E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8116</TotalTime>
  <Pages>13</Pages>
  <Words>3037</Words>
  <Characters>17311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Test Case</vt:lpstr>
    </vt:vector>
  </TitlesOfParts>
  <Company>QIC Associate</Company>
  <LinksUpToDate>false</LinksUpToDate>
  <CharactersWithSpaces>20308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Test Case</dc:title>
  <dc:subject/>
  <dc:creator>Bruce T Zemlin</dc:creator>
  <cp:keywords/>
  <dc:description/>
  <cp:lastModifiedBy>Huang, Lili (NE)</cp:lastModifiedBy>
  <cp:revision>870</cp:revision>
  <cp:lastPrinted>2000-07-13T17:13:00Z</cp:lastPrinted>
  <dcterms:created xsi:type="dcterms:W3CDTF">2015-08-25T18:14:00Z</dcterms:created>
  <dcterms:modified xsi:type="dcterms:W3CDTF">2020-04-21T14:52:00Z</dcterms:modified>
</cp:coreProperties>
</file>
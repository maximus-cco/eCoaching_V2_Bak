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17F4B">
        <w:rPr>
          <w:noProof/>
          <w:color w:val="000000"/>
          <w:sz w:val="18"/>
          <w:szCs w:val="18"/>
        </w:rPr>
        <w:t>November 17,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r w:rsidR="002C4013" w:rsidRPr="00566C25" w:rsidTr="00FD7643">
        <w:tc>
          <w:tcPr>
            <w:tcW w:w="1440" w:type="dxa"/>
            <w:tcBorders>
              <w:top w:val="single" w:sz="6" w:space="0" w:color="C0C0C0"/>
              <w:left w:val="single" w:sz="6" w:space="0" w:color="C0C0C0"/>
              <w:bottom w:val="single" w:sz="6" w:space="0" w:color="C0C0C0"/>
              <w:right w:val="single" w:sz="6" w:space="0" w:color="C0C0C0"/>
            </w:tcBorders>
          </w:tcPr>
          <w:p w:rsidR="002C4013" w:rsidRDefault="002C4013" w:rsidP="008F780C">
            <w:pPr>
              <w:pStyle w:val="hdr1"/>
              <w:ind w:left="0"/>
              <w:rPr>
                <w:rFonts w:ascii="Times New Roman" w:hAnsi="Times New Roman"/>
                <w:i w:val="0"/>
                <w:sz w:val="20"/>
              </w:rPr>
            </w:pPr>
            <w:r>
              <w:rPr>
                <w:rFonts w:ascii="Times New Roman" w:hAnsi="Times New Roman"/>
                <w:i w:val="0"/>
                <w:sz w:val="20"/>
              </w:rPr>
              <w:t>06/08/2016</w:t>
            </w:r>
          </w:p>
        </w:tc>
        <w:tc>
          <w:tcPr>
            <w:tcW w:w="9198" w:type="dxa"/>
            <w:tcBorders>
              <w:top w:val="single" w:sz="6" w:space="0" w:color="C0C0C0"/>
              <w:left w:val="single" w:sz="6" w:space="0" w:color="C0C0C0"/>
              <w:bottom w:val="single" w:sz="6" w:space="0" w:color="C0C0C0"/>
              <w:right w:val="single" w:sz="6" w:space="0" w:color="C0C0C0"/>
            </w:tcBorders>
          </w:tcPr>
          <w:p w:rsidR="002C4013" w:rsidRDefault="002C4013" w:rsidP="00256563">
            <w:r>
              <w:t>TFS 2907 – Survey can be completed after being inactivated</w:t>
            </w:r>
          </w:p>
          <w:p w:rsidR="00D128AC" w:rsidRDefault="00D128AC" w:rsidP="00256563">
            <w:r>
              <w:t>Added ECUISURVEY03.</w:t>
            </w:r>
          </w:p>
        </w:tc>
        <w:tc>
          <w:tcPr>
            <w:tcW w:w="3150" w:type="dxa"/>
            <w:tcBorders>
              <w:top w:val="single" w:sz="6" w:space="0" w:color="C0C0C0"/>
              <w:left w:val="single" w:sz="6" w:space="0" w:color="C0C0C0"/>
              <w:bottom w:val="single" w:sz="6" w:space="0" w:color="C0C0C0"/>
              <w:right w:val="single" w:sz="6" w:space="0" w:color="C0C0C0"/>
            </w:tcBorders>
          </w:tcPr>
          <w:p w:rsidR="002C4013" w:rsidRDefault="002C4013" w:rsidP="002F5AB2">
            <w:pPr>
              <w:pStyle w:val="hdr1"/>
              <w:ind w:left="0"/>
              <w:rPr>
                <w:rFonts w:ascii="Times New Roman" w:hAnsi="Times New Roman"/>
                <w:i w:val="0"/>
                <w:sz w:val="20"/>
              </w:rPr>
            </w:pPr>
            <w:r>
              <w:rPr>
                <w:rFonts w:ascii="Times New Roman" w:hAnsi="Times New Roman"/>
                <w:i w:val="0"/>
                <w:sz w:val="20"/>
              </w:rPr>
              <w:t>Lili Huang</w:t>
            </w:r>
          </w:p>
        </w:tc>
      </w:tr>
      <w:tr w:rsidR="00817F4B" w:rsidRPr="00566C25" w:rsidTr="00FD7643">
        <w:trPr>
          <w:ins w:id="15" w:author="Huang, Lili" w:date="2016-11-17T09:00:00Z"/>
        </w:trPr>
        <w:tc>
          <w:tcPr>
            <w:tcW w:w="1440" w:type="dxa"/>
            <w:tcBorders>
              <w:top w:val="single" w:sz="6" w:space="0" w:color="C0C0C0"/>
              <w:left w:val="single" w:sz="6" w:space="0" w:color="C0C0C0"/>
              <w:bottom w:val="single" w:sz="6" w:space="0" w:color="C0C0C0"/>
              <w:right w:val="single" w:sz="6" w:space="0" w:color="C0C0C0"/>
            </w:tcBorders>
          </w:tcPr>
          <w:p w:rsidR="00817F4B" w:rsidRDefault="00817F4B" w:rsidP="008F780C">
            <w:pPr>
              <w:pStyle w:val="hdr1"/>
              <w:ind w:left="0"/>
              <w:rPr>
                <w:ins w:id="16" w:author="Huang, Lili" w:date="2016-11-17T09:00:00Z"/>
                <w:rFonts w:ascii="Times New Roman" w:hAnsi="Times New Roman"/>
                <w:i w:val="0"/>
                <w:sz w:val="20"/>
              </w:rPr>
            </w:pPr>
            <w:ins w:id="17" w:author="Huang, Lili" w:date="2016-11-17T09:00:00Z">
              <w:r>
                <w:rPr>
                  <w:rFonts w:ascii="Times New Roman" w:hAnsi="Times New Roman"/>
                  <w:i w:val="0"/>
                  <w:sz w:val="20"/>
                </w:rPr>
                <w:t>11/17/2016</w:t>
              </w:r>
            </w:ins>
          </w:p>
        </w:tc>
        <w:tc>
          <w:tcPr>
            <w:tcW w:w="9198" w:type="dxa"/>
            <w:tcBorders>
              <w:top w:val="single" w:sz="6" w:space="0" w:color="C0C0C0"/>
              <w:left w:val="single" w:sz="6" w:space="0" w:color="C0C0C0"/>
              <w:bottom w:val="single" w:sz="6" w:space="0" w:color="C0C0C0"/>
              <w:right w:val="single" w:sz="6" w:space="0" w:color="C0C0C0"/>
            </w:tcBorders>
          </w:tcPr>
          <w:p w:rsidR="00817F4B" w:rsidRDefault="00817F4B" w:rsidP="00256563">
            <w:pPr>
              <w:rPr>
                <w:ins w:id="18" w:author="Huang, Lili" w:date="2016-11-17T09:00:00Z"/>
              </w:rPr>
            </w:pPr>
            <w:ins w:id="19" w:author="Huang, Lili" w:date="2016-11-17T09:00:00Z">
              <w:r>
                <w:t>TFS 4743 – Survey: Don’t set default values to all questions</w:t>
              </w:r>
            </w:ins>
          </w:p>
          <w:p w:rsidR="00D65498" w:rsidRDefault="00D65498" w:rsidP="00256563">
            <w:pPr>
              <w:rPr>
                <w:ins w:id="20" w:author="Huang, Lili" w:date="2016-11-17T09:00:00Z"/>
              </w:rPr>
            </w:pPr>
            <w:ins w:id="21" w:author="Huang, Lili" w:date="2016-11-17T09:00:00Z">
              <w:r>
                <w:t>Added ECUISURVEY04</w:t>
              </w:r>
            </w:ins>
          </w:p>
        </w:tc>
        <w:tc>
          <w:tcPr>
            <w:tcW w:w="3150" w:type="dxa"/>
            <w:tcBorders>
              <w:top w:val="single" w:sz="6" w:space="0" w:color="C0C0C0"/>
              <w:left w:val="single" w:sz="6" w:space="0" w:color="C0C0C0"/>
              <w:bottom w:val="single" w:sz="6" w:space="0" w:color="C0C0C0"/>
              <w:right w:val="single" w:sz="6" w:space="0" w:color="C0C0C0"/>
            </w:tcBorders>
          </w:tcPr>
          <w:p w:rsidR="00817F4B" w:rsidRDefault="00817F4B" w:rsidP="002F5AB2">
            <w:pPr>
              <w:pStyle w:val="hdr1"/>
              <w:ind w:left="0"/>
              <w:rPr>
                <w:ins w:id="22" w:author="Huang, Lili" w:date="2016-11-17T09:00:00Z"/>
                <w:rFonts w:ascii="Times New Roman" w:hAnsi="Times New Roman"/>
                <w:i w:val="0"/>
                <w:sz w:val="20"/>
              </w:rPr>
            </w:pPr>
            <w:ins w:id="23" w:author="Huang, Lili" w:date="2016-11-17T09:0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F82509" w:rsidP="00260A9A">
            <w:pPr>
              <w:pStyle w:val="CSETableText"/>
              <w:ind w:left="159"/>
              <w:rPr>
                <w:bCs/>
                <w:szCs w:val="20"/>
              </w:rPr>
            </w:pPr>
            <w:hyperlink r:id="rId9"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B71314" w:rsidRPr="007445DB" w:rsidRDefault="00B71314" w:rsidP="00A64F51">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BD45F9" w:rsidP="005A0954">
            <w:r>
              <w:t>TFS 2301 – Update Survey text</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BC53B8">
            <w:r w:rsidRPr="007445DB">
              <w:t>https://vacmsmpmd01.vangent.local/coach3/</w:t>
            </w:r>
            <w:r w:rsidR="007A57F0">
              <w:t>MySurvey.aspx?id=</w:t>
            </w:r>
            <w:r w:rsidR="00BC53B8">
              <w:t>1</w:t>
            </w:r>
            <w:bookmarkStart w:id="24" w:name="_GoBack"/>
            <w:bookmarkEnd w:id="24"/>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BD45F9" w:rsidP="005A0954">
            <w:proofErr w:type="spellStart"/>
            <w:r w:rsidRPr="00BD45F9">
              <w:t>LocalizedText.Designer.vb</w:t>
            </w:r>
            <w:proofErr w:type="spellEnd"/>
            <w:r>
              <w:t xml:space="preserve">, </w:t>
            </w:r>
            <w:proofErr w:type="spellStart"/>
            <w:r w:rsidRPr="00BD45F9">
              <w:t>LocalizedText.resx</w:t>
            </w:r>
            <w:proofErr w:type="spellEnd"/>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F82509" w:rsidP="005A0954">
            <w:pPr>
              <w:pStyle w:val="CSETableText"/>
              <w:ind w:left="159"/>
              <w:rPr>
                <w:bCs/>
                <w:szCs w:val="20"/>
              </w:rPr>
            </w:pPr>
            <w:hyperlink r:id="rId10" w:history="1">
              <w:r w:rsidR="00AE5FE5" w:rsidRPr="0045068F">
                <w:rPr>
                  <w:rStyle w:val="Hyperlink"/>
                </w:rPr>
                <w:t>https://vacmsmpmd01.vangent.local/coach3/MySurvey.aspx?id=1</w:t>
              </w:r>
            </w:hyperlink>
            <w:r w:rsidR="00AE5FE5"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3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 xml:space="preserve">Find an active survey in table </w:t>
            </w:r>
            <w:proofErr w:type="spellStart"/>
            <w:r>
              <w:rPr>
                <w:i/>
              </w:rPr>
              <w:t>Survey_Response_Header</w:t>
            </w:r>
            <w:proofErr w:type="spellEnd"/>
            <w:r>
              <w:rPr>
                <w:i/>
              </w:rPr>
              <w:t>;</w:t>
            </w:r>
          </w:p>
          <w:p w:rsidR="00AE5FE5" w:rsidRPr="007445DB" w:rsidRDefault="00AE5FE5" w:rsidP="005A0954">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p>
        </w:tc>
      </w:tr>
      <w:tr w:rsidR="00AE5FE5" w:rsidRPr="00F32BBD" w:rsidTr="005A0954">
        <w:trPr>
          <w:cantSplit/>
          <w:jc w:val="center"/>
        </w:trPr>
        <w:tc>
          <w:tcPr>
            <w:tcW w:w="900" w:type="dxa"/>
          </w:tcPr>
          <w:p w:rsidR="00AE5FE5" w:rsidRPr="00F32BBD" w:rsidRDefault="00AE5FE5" w:rsidP="00AE5FE5">
            <w:pPr>
              <w:pStyle w:val="Header"/>
              <w:numPr>
                <w:ilvl w:val="0"/>
                <w:numId w:val="46"/>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B480C" w:rsidRPr="007445DB" w:rsidTr="00F62035">
        <w:trPr>
          <w:tblHeader/>
          <w:jc w:val="center"/>
        </w:trPr>
        <w:tc>
          <w:tcPr>
            <w:tcW w:w="2549" w:type="dxa"/>
            <w:shd w:val="solid" w:color="auto" w:fill="000000"/>
          </w:tcPr>
          <w:p w:rsidR="002B480C" w:rsidRPr="007445DB" w:rsidRDefault="002B480C" w:rsidP="00F62035">
            <w:pPr>
              <w:numPr>
                <w:ilvl w:val="12"/>
                <w:numId w:val="0"/>
              </w:numPr>
              <w:jc w:val="center"/>
              <w:rPr>
                <w:b/>
                <w:sz w:val="18"/>
              </w:rPr>
            </w:pPr>
            <w:r w:rsidRPr="007445DB">
              <w:rPr>
                <w:b/>
                <w:sz w:val="18"/>
              </w:rPr>
              <w:t>Item</w:t>
            </w:r>
          </w:p>
        </w:tc>
        <w:tc>
          <w:tcPr>
            <w:tcW w:w="10951" w:type="dxa"/>
            <w:shd w:val="solid" w:color="auto" w:fill="000000"/>
          </w:tcPr>
          <w:p w:rsidR="002B480C" w:rsidRPr="007445DB" w:rsidRDefault="002B480C" w:rsidP="00F62035">
            <w:pPr>
              <w:numPr>
                <w:ilvl w:val="12"/>
                <w:numId w:val="0"/>
              </w:numPr>
              <w:jc w:val="center"/>
              <w:rPr>
                <w:b/>
                <w:sz w:val="18"/>
              </w:rPr>
            </w:pPr>
            <w:r w:rsidRPr="007445DB">
              <w:rPr>
                <w:b/>
                <w:sz w:val="18"/>
              </w:rPr>
              <w:t>Description</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Case ID</w:t>
            </w:r>
          </w:p>
        </w:tc>
        <w:tc>
          <w:tcPr>
            <w:tcW w:w="10951" w:type="dxa"/>
          </w:tcPr>
          <w:p w:rsidR="002B480C" w:rsidRPr="007445DB" w:rsidRDefault="002B480C" w:rsidP="00F46793">
            <w:r w:rsidRPr="007445DB">
              <w:t>ECUI</w:t>
            </w:r>
            <w:r>
              <w:t>SURVEY</w:t>
            </w:r>
            <w:r w:rsidRPr="007445DB">
              <w:t>0</w:t>
            </w:r>
            <w:r w:rsidR="00F46793">
              <w:t>3</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Source Description</w:t>
            </w:r>
          </w:p>
        </w:tc>
        <w:tc>
          <w:tcPr>
            <w:tcW w:w="10951" w:type="dxa"/>
          </w:tcPr>
          <w:p w:rsidR="002B480C" w:rsidRPr="007445DB" w:rsidRDefault="002B480C" w:rsidP="00E4461E">
            <w:r>
              <w:t>TFS 2</w:t>
            </w:r>
            <w:r w:rsidR="00E4461E">
              <w:t>907</w:t>
            </w:r>
            <w:r>
              <w:t xml:space="preserve"> – </w:t>
            </w:r>
            <w:r w:rsidR="00B3757F">
              <w:t>Survey can be completed after being inactivated</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Location</w:t>
            </w:r>
          </w:p>
        </w:tc>
        <w:tc>
          <w:tcPr>
            <w:tcW w:w="10951" w:type="dxa"/>
          </w:tcPr>
          <w:p w:rsidR="002B480C" w:rsidRPr="007445DB" w:rsidRDefault="002B480C" w:rsidP="00BC53B8">
            <w:r w:rsidRPr="007445DB">
              <w:t>https://vacmsmpmd01.vangent.local/coach3/</w:t>
            </w:r>
            <w:r>
              <w:t>MySurvey.aspx?id=</w:t>
            </w:r>
            <w:r w:rsidR="00BC53B8">
              <w:t>10</w:t>
            </w:r>
            <w:r w:rsidRPr="007445DB">
              <w:t xml:space="preserve"> </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Updated File(s)</w:t>
            </w:r>
          </w:p>
        </w:tc>
        <w:tc>
          <w:tcPr>
            <w:tcW w:w="10951" w:type="dxa"/>
          </w:tcPr>
          <w:p w:rsidR="002B480C" w:rsidRPr="007445DB" w:rsidRDefault="002B480C" w:rsidP="00F62035">
            <w:proofErr w:type="spellStart"/>
            <w:r w:rsidRPr="00BD45F9">
              <w:t>LocalizedText.Designer.vb</w:t>
            </w:r>
            <w:proofErr w:type="spellEnd"/>
            <w:r>
              <w:t xml:space="preserve">, </w:t>
            </w:r>
            <w:proofErr w:type="spellStart"/>
            <w:r w:rsidRPr="00BD45F9">
              <w:t>LocalizedText.resx</w:t>
            </w:r>
            <w:proofErr w:type="spellEnd"/>
            <w:r w:rsidR="00113152">
              <w:t xml:space="preserve">, </w:t>
            </w:r>
            <w:proofErr w:type="spellStart"/>
            <w:r w:rsidR="00113152">
              <w:t>MySurveyHandler.vb</w:t>
            </w:r>
            <w:proofErr w:type="spellEnd"/>
            <w:r w:rsidR="00113152">
              <w:t xml:space="preserve">, </w:t>
            </w:r>
            <w:proofErr w:type="spellStart"/>
            <w:r w:rsidR="00113152">
              <w:t>MySurvey.aspx.vb</w:t>
            </w:r>
            <w:proofErr w:type="spellEnd"/>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Supporting Documentation</w:t>
            </w:r>
          </w:p>
        </w:tc>
        <w:tc>
          <w:tcPr>
            <w:tcW w:w="10951" w:type="dxa"/>
          </w:tcPr>
          <w:p w:rsidR="002B480C" w:rsidRPr="007445DB" w:rsidRDefault="002B480C" w:rsidP="00F62035"/>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Notes</w:t>
            </w:r>
          </w:p>
        </w:tc>
        <w:tc>
          <w:tcPr>
            <w:tcW w:w="10951" w:type="dxa"/>
          </w:tcPr>
          <w:p w:rsidR="002B480C" w:rsidRPr="007445DB" w:rsidRDefault="002B480C" w:rsidP="00F62035"/>
        </w:tc>
      </w:tr>
    </w:tbl>
    <w:p w:rsidR="002B480C" w:rsidRDefault="002B480C"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480C" w:rsidRPr="007445DB" w:rsidTr="00F62035">
        <w:trPr>
          <w:cantSplit/>
          <w:tblHeader/>
          <w:jc w:val="center"/>
        </w:trPr>
        <w:tc>
          <w:tcPr>
            <w:tcW w:w="900" w:type="dxa"/>
            <w:shd w:val="clear" w:color="auto" w:fill="A6A6A6"/>
          </w:tcPr>
          <w:p w:rsidR="002B480C" w:rsidRPr="007445DB" w:rsidRDefault="002B480C" w:rsidP="00F62035">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480C" w:rsidRPr="007445DB" w:rsidRDefault="002B480C" w:rsidP="00F62035">
            <w:pPr>
              <w:pStyle w:val="Header"/>
              <w:tabs>
                <w:tab w:val="clear" w:pos="4320"/>
                <w:tab w:val="clear" w:pos="8640"/>
              </w:tabs>
              <w:spacing w:before="20" w:after="20"/>
              <w:rPr>
                <w:b/>
                <w:i/>
              </w:rPr>
            </w:pPr>
            <w:r w:rsidRPr="007445DB">
              <w:rPr>
                <w:b/>
              </w:rPr>
              <w:t>ACTION</w:t>
            </w:r>
          </w:p>
        </w:tc>
        <w:tc>
          <w:tcPr>
            <w:tcW w:w="450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480C" w:rsidRPr="007445DB" w:rsidRDefault="002B480C" w:rsidP="00F62035">
            <w:pPr>
              <w:pStyle w:val="Header"/>
              <w:tabs>
                <w:tab w:val="clear" w:pos="4320"/>
                <w:tab w:val="clear" w:pos="8640"/>
              </w:tabs>
              <w:spacing w:before="40" w:after="40"/>
              <w:jc w:val="center"/>
              <w:rPr>
                <w:b/>
                <w:i/>
              </w:rPr>
            </w:pPr>
            <w:r w:rsidRPr="007445DB">
              <w:rPr>
                <w:b/>
              </w:rPr>
              <w:t>RESULTS</w:t>
            </w:r>
          </w:p>
          <w:p w:rsidR="002B480C" w:rsidRPr="007445DB" w:rsidRDefault="002B480C" w:rsidP="00F62035">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COMMENTS</w:t>
            </w:r>
          </w:p>
        </w:tc>
      </w:tr>
      <w:tr w:rsidR="002B480C" w:rsidRPr="007445DB" w:rsidTr="00F62035">
        <w:trPr>
          <w:cantSplit/>
          <w:jc w:val="center"/>
        </w:trPr>
        <w:tc>
          <w:tcPr>
            <w:tcW w:w="900" w:type="dxa"/>
          </w:tcPr>
          <w:p w:rsidR="002B480C" w:rsidRPr="007445DB" w:rsidRDefault="002B480C" w:rsidP="002B480C">
            <w:pPr>
              <w:pStyle w:val="Header"/>
              <w:numPr>
                <w:ilvl w:val="0"/>
                <w:numId w:val="49"/>
              </w:numPr>
              <w:tabs>
                <w:tab w:val="clear" w:pos="4320"/>
                <w:tab w:val="clear" w:pos="8640"/>
              </w:tabs>
              <w:overflowPunct/>
              <w:autoSpaceDE/>
              <w:autoSpaceDN/>
              <w:adjustRightInd/>
              <w:spacing w:before="40" w:after="40"/>
              <w:jc w:val="both"/>
              <w:textAlignment w:val="auto"/>
              <w:rPr>
                <w:i/>
              </w:rPr>
            </w:pPr>
          </w:p>
        </w:tc>
        <w:tc>
          <w:tcPr>
            <w:tcW w:w="3960" w:type="dxa"/>
          </w:tcPr>
          <w:p w:rsidR="00113152" w:rsidRDefault="00113152" w:rsidP="00F62035">
            <w:pPr>
              <w:pStyle w:val="CSETableText"/>
              <w:ind w:left="159"/>
            </w:pPr>
            <w:r>
              <w:t>Update survey with ID 10 to be inactive in database;</w:t>
            </w:r>
          </w:p>
          <w:p w:rsidR="002B480C" w:rsidRPr="007445DB" w:rsidRDefault="00F82509" w:rsidP="00F62035">
            <w:pPr>
              <w:pStyle w:val="CSETableText"/>
              <w:ind w:left="159"/>
              <w:rPr>
                <w:bCs/>
                <w:szCs w:val="20"/>
              </w:rPr>
            </w:pPr>
            <w:hyperlink r:id="rId11" w:history="1">
              <w:r w:rsidR="002B480C" w:rsidRPr="0045068F">
                <w:rPr>
                  <w:rStyle w:val="Hyperlink"/>
                </w:rPr>
                <w:t>https://vacmsmpmd01.vangent.local/coach3/MySurvey.aspx?id=1</w:t>
              </w:r>
            </w:hyperlink>
            <w:r w:rsidR="00113152">
              <w:rPr>
                <w:rStyle w:val="Hyperlink"/>
              </w:rPr>
              <w:t>0</w:t>
            </w:r>
            <w:r w:rsidR="002B480C" w:rsidRPr="007445DB">
              <w:t xml:space="preserve"> </w:t>
            </w:r>
          </w:p>
        </w:tc>
        <w:tc>
          <w:tcPr>
            <w:tcW w:w="4500" w:type="dxa"/>
          </w:tcPr>
          <w:p w:rsidR="002B480C" w:rsidRDefault="002B480C" w:rsidP="00F62035">
            <w:pPr>
              <w:pStyle w:val="Header"/>
              <w:tabs>
                <w:tab w:val="clear" w:pos="4320"/>
                <w:tab w:val="clear" w:pos="8640"/>
              </w:tabs>
              <w:spacing w:before="40" w:after="40"/>
            </w:pPr>
            <w:r>
              <w:t>Survey</w:t>
            </w:r>
            <w:r w:rsidRPr="007445DB">
              <w:t xml:space="preserve"> page successfully </w:t>
            </w:r>
            <w:r>
              <w:t xml:space="preserve">displays with </w:t>
            </w:r>
            <w:r w:rsidR="00113152">
              <w:t>the message below:</w:t>
            </w:r>
          </w:p>
          <w:p w:rsidR="00113152" w:rsidRDefault="00113152" w:rsidP="00F62035">
            <w:pPr>
              <w:pStyle w:val="Header"/>
              <w:tabs>
                <w:tab w:val="clear" w:pos="4320"/>
                <w:tab w:val="clear" w:pos="8640"/>
              </w:tabs>
              <w:spacing w:before="40" w:after="40"/>
            </w:pPr>
            <w:r w:rsidRPr="00113152">
              <w:t>This survey has expired.</w:t>
            </w:r>
          </w:p>
          <w:p w:rsidR="002B480C" w:rsidRPr="00EB542B" w:rsidRDefault="002B480C" w:rsidP="00F62035">
            <w:pPr>
              <w:pStyle w:val="Header"/>
              <w:tabs>
                <w:tab w:val="clear" w:pos="4320"/>
                <w:tab w:val="clear" w:pos="8640"/>
              </w:tabs>
              <w:spacing w:before="40" w:after="40"/>
              <w:rPr>
                <w:sz w:val="16"/>
                <w:szCs w:val="16"/>
              </w:rPr>
            </w:pPr>
          </w:p>
        </w:tc>
        <w:tc>
          <w:tcPr>
            <w:tcW w:w="1260" w:type="dxa"/>
          </w:tcPr>
          <w:p w:rsidR="002B480C" w:rsidRPr="007445DB" w:rsidRDefault="002B480C" w:rsidP="00F62035">
            <w:pPr>
              <w:pStyle w:val="Header"/>
              <w:tabs>
                <w:tab w:val="clear" w:pos="4320"/>
                <w:tab w:val="clear" w:pos="8640"/>
              </w:tabs>
              <w:spacing w:before="40" w:after="40"/>
              <w:jc w:val="center"/>
              <w:rPr>
                <w:i/>
              </w:rPr>
            </w:pPr>
            <w:r w:rsidRPr="007445DB">
              <w:rPr>
                <w:i/>
              </w:rPr>
              <w:t>P</w:t>
            </w:r>
          </w:p>
        </w:tc>
        <w:tc>
          <w:tcPr>
            <w:tcW w:w="2880" w:type="dxa"/>
          </w:tcPr>
          <w:p w:rsidR="002B480C" w:rsidRDefault="002B480C" w:rsidP="00F62035">
            <w:pPr>
              <w:pStyle w:val="Header"/>
              <w:tabs>
                <w:tab w:val="clear" w:pos="4320"/>
                <w:tab w:val="clear" w:pos="8640"/>
              </w:tabs>
              <w:spacing w:before="40" w:after="40"/>
              <w:rPr>
                <w:i/>
              </w:rPr>
            </w:pPr>
            <w:r>
              <w:rPr>
                <w:i/>
              </w:rPr>
              <w:t>Data setup:</w:t>
            </w:r>
          </w:p>
          <w:p w:rsidR="002B480C" w:rsidRDefault="002B480C" w:rsidP="00F62035">
            <w:pPr>
              <w:pStyle w:val="Header"/>
              <w:tabs>
                <w:tab w:val="clear" w:pos="4320"/>
                <w:tab w:val="clear" w:pos="8640"/>
              </w:tabs>
              <w:spacing w:before="40" w:after="40"/>
              <w:rPr>
                <w:i/>
              </w:rPr>
            </w:pPr>
            <w:r>
              <w:rPr>
                <w:i/>
              </w:rPr>
              <w:t xml:space="preserve">Find a survey in table </w:t>
            </w:r>
            <w:proofErr w:type="spellStart"/>
            <w:r>
              <w:rPr>
                <w:i/>
              </w:rPr>
              <w:t>Survey_Response_Header</w:t>
            </w:r>
            <w:proofErr w:type="spellEnd"/>
            <w:r>
              <w:rPr>
                <w:i/>
              </w:rPr>
              <w:t>;</w:t>
            </w:r>
          </w:p>
          <w:p w:rsidR="002B480C" w:rsidRPr="007445DB" w:rsidRDefault="002B480C" w:rsidP="00F62035">
            <w:pPr>
              <w:pStyle w:val="Header"/>
              <w:tabs>
                <w:tab w:val="clear" w:pos="4320"/>
                <w:tab w:val="clear" w:pos="8640"/>
              </w:tabs>
              <w:spacing w:before="40" w:after="40"/>
              <w:rPr>
                <w:i/>
              </w:rPr>
            </w:pPr>
            <w:r>
              <w:rPr>
                <w:i/>
              </w:rPr>
              <w:t xml:space="preserve">Update </w:t>
            </w:r>
            <w:proofErr w:type="spellStart"/>
            <w:r>
              <w:rPr>
                <w:i/>
              </w:rPr>
              <w:t>EmpID</w:t>
            </w:r>
            <w:proofErr w:type="spellEnd"/>
            <w:r>
              <w:rPr>
                <w:i/>
              </w:rPr>
              <w:t xml:space="preserve"> to yours</w:t>
            </w:r>
            <w:r w:rsidR="00113152">
              <w:rPr>
                <w:i/>
              </w:rPr>
              <w:t>, status to Inactive.</w:t>
            </w:r>
          </w:p>
        </w:tc>
      </w:tr>
    </w:tbl>
    <w:p w:rsidR="002B480C" w:rsidRDefault="002B480C" w:rsidP="007C2228">
      <w:pPr>
        <w:rPr>
          <w:ins w:id="25" w:author="Huang, Lili" w:date="2016-11-17T09:01: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35D73" w:rsidRPr="007445DB" w:rsidTr="002E737A">
        <w:trPr>
          <w:tblHeader/>
          <w:jc w:val="center"/>
          <w:ins w:id="26" w:author="Huang, Lili" w:date="2016-11-17T09:01:00Z"/>
        </w:trPr>
        <w:tc>
          <w:tcPr>
            <w:tcW w:w="2549" w:type="dxa"/>
            <w:shd w:val="solid" w:color="auto" w:fill="000000"/>
          </w:tcPr>
          <w:p w:rsidR="00C35D73" w:rsidRPr="007445DB" w:rsidRDefault="00C35D73" w:rsidP="002E737A">
            <w:pPr>
              <w:numPr>
                <w:ilvl w:val="12"/>
                <w:numId w:val="0"/>
              </w:numPr>
              <w:jc w:val="center"/>
              <w:rPr>
                <w:ins w:id="27" w:author="Huang, Lili" w:date="2016-11-17T09:01:00Z"/>
                <w:b/>
                <w:sz w:val="18"/>
              </w:rPr>
            </w:pPr>
            <w:ins w:id="28" w:author="Huang, Lili" w:date="2016-11-17T09:01:00Z">
              <w:r w:rsidRPr="007445DB">
                <w:rPr>
                  <w:b/>
                  <w:sz w:val="18"/>
                </w:rPr>
                <w:t>Item</w:t>
              </w:r>
            </w:ins>
          </w:p>
        </w:tc>
        <w:tc>
          <w:tcPr>
            <w:tcW w:w="10951" w:type="dxa"/>
            <w:shd w:val="solid" w:color="auto" w:fill="000000"/>
          </w:tcPr>
          <w:p w:rsidR="00C35D73" w:rsidRPr="007445DB" w:rsidRDefault="00C35D73" w:rsidP="002E737A">
            <w:pPr>
              <w:numPr>
                <w:ilvl w:val="12"/>
                <w:numId w:val="0"/>
              </w:numPr>
              <w:jc w:val="center"/>
              <w:rPr>
                <w:ins w:id="29" w:author="Huang, Lili" w:date="2016-11-17T09:01:00Z"/>
                <w:b/>
                <w:sz w:val="18"/>
              </w:rPr>
            </w:pPr>
            <w:ins w:id="30" w:author="Huang, Lili" w:date="2016-11-17T09:01:00Z">
              <w:r w:rsidRPr="007445DB">
                <w:rPr>
                  <w:b/>
                  <w:sz w:val="18"/>
                </w:rPr>
                <w:t>Description</w:t>
              </w:r>
            </w:ins>
          </w:p>
        </w:tc>
      </w:tr>
      <w:tr w:rsidR="00C35D73" w:rsidRPr="007445DB" w:rsidTr="002E737A">
        <w:trPr>
          <w:jc w:val="center"/>
          <w:ins w:id="31" w:author="Huang, Lili" w:date="2016-11-17T09:01:00Z"/>
        </w:trPr>
        <w:tc>
          <w:tcPr>
            <w:tcW w:w="2549" w:type="dxa"/>
          </w:tcPr>
          <w:p w:rsidR="00C35D73" w:rsidRPr="007445DB" w:rsidRDefault="00C35D73" w:rsidP="002E737A">
            <w:pPr>
              <w:pStyle w:val="CommentText"/>
              <w:numPr>
                <w:ilvl w:val="12"/>
                <w:numId w:val="0"/>
              </w:numPr>
              <w:rPr>
                <w:ins w:id="32" w:author="Huang, Lili" w:date="2016-11-17T09:01:00Z"/>
              </w:rPr>
            </w:pPr>
            <w:ins w:id="33" w:author="Huang, Lili" w:date="2016-11-17T09:01:00Z">
              <w:r w:rsidRPr="007445DB">
                <w:t>Test Case ID</w:t>
              </w:r>
            </w:ins>
          </w:p>
        </w:tc>
        <w:tc>
          <w:tcPr>
            <w:tcW w:w="10951" w:type="dxa"/>
          </w:tcPr>
          <w:p w:rsidR="00C35D73" w:rsidRPr="007445DB" w:rsidRDefault="00C35D73" w:rsidP="005E0278">
            <w:pPr>
              <w:rPr>
                <w:ins w:id="34" w:author="Huang, Lili" w:date="2016-11-17T09:01:00Z"/>
              </w:rPr>
            </w:pPr>
            <w:ins w:id="35" w:author="Huang, Lili" w:date="2016-11-17T09:01:00Z">
              <w:r w:rsidRPr="007445DB">
                <w:t>ECUI</w:t>
              </w:r>
              <w:r>
                <w:t>SURVEY</w:t>
              </w:r>
              <w:r w:rsidRPr="007445DB">
                <w:t>0</w:t>
              </w:r>
              <w:r w:rsidR="005E0278">
                <w:t>4</w:t>
              </w:r>
            </w:ins>
          </w:p>
        </w:tc>
      </w:tr>
      <w:tr w:rsidR="00C35D73" w:rsidRPr="007445DB" w:rsidTr="002E737A">
        <w:trPr>
          <w:jc w:val="center"/>
          <w:ins w:id="36" w:author="Huang, Lili" w:date="2016-11-17T09:01:00Z"/>
        </w:trPr>
        <w:tc>
          <w:tcPr>
            <w:tcW w:w="2549" w:type="dxa"/>
          </w:tcPr>
          <w:p w:rsidR="00C35D73" w:rsidRPr="007445DB" w:rsidRDefault="00C35D73" w:rsidP="002E737A">
            <w:pPr>
              <w:pStyle w:val="CommentText"/>
              <w:numPr>
                <w:ilvl w:val="12"/>
                <w:numId w:val="0"/>
              </w:numPr>
              <w:rPr>
                <w:ins w:id="37" w:author="Huang, Lili" w:date="2016-11-17T09:01:00Z"/>
              </w:rPr>
            </w:pPr>
            <w:ins w:id="38" w:author="Huang, Lili" w:date="2016-11-17T09:01:00Z">
              <w:r w:rsidRPr="007445DB">
                <w:t>Source Description</w:t>
              </w:r>
            </w:ins>
          </w:p>
        </w:tc>
        <w:tc>
          <w:tcPr>
            <w:tcW w:w="10951" w:type="dxa"/>
          </w:tcPr>
          <w:p w:rsidR="00C35D73" w:rsidRPr="007445DB" w:rsidRDefault="00C35D73" w:rsidP="005E0278">
            <w:pPr>
              <w:rPr>
                <w:ins w:id="39" w:author="Huang, Lili" w:date="2016-11-17T09:01:00Z"/>
              </w:rPr>
            </w:pPr>
            <w:ins w:id="40" w:author="Huang, Lili" w:date="2016-11-17T09:01:00Z">
              <w:r>
                <w:t xml:space="preserve">TFS </w:t>
              </w:r>
              <w:r w:rsidR="005E0278">
                <w:t>4743</w:t>
              </w:r>
              <w:r>
                <w:t xml:space="preserve"> – Survey</w:t>
              </w:r>
              <w:r w:rsidR="005E0278">
                <w:t>: Don’t set default values to all questions</w:t>
              </w:r>
            </w:ins>
          </w:p>
        </w:tc>
      </w:tr>
      <w:tr w:rsidR="00C35D73" w:rsidRPr="007445DB" w:rsidTr="002E737A">
        <w:trPr>
          <w:jc w:val="center"/>
          <w:ins w:id="41" w:author="Huang, Lili" w:date="2016-11-17T09:01:00Z"/>
        </w:trPr>
        <w:tc>
          <w:tcPr>
            <w:tcW w:w="2549" w:type="dxa"/>
          </w:tcPr>
          <w:p w:rsidR="00C35D73" w:rsidRPr="007445DB" w:rsidRDefault="00C35D73" w:rsidP="002E737A">
            <w:pPr>
              <w:pStyle w:val="CommentText"/>
              <w:numPr>
                <w:ilvl w:val="12"/>
                <w:numId w:val="0"/>
              </w:numPr>
              <w:rPr>
                <w:ins w:id="42" w:author="Huang, Lili" w:date="2016-11-17T09:01:00Z"/>
              </w:rPr>
            </w:pPr>
            <w:ins w:id="43" w:author="Huang, Lili" w:date="2016-11-17T09:01:00Z">
              <w:r w:rsidRPr="007445DB">
                <w:t>Test Location</w:t>
              </w:r>
            </w:ins>
          </w:p>
        </w:tc>
        <w:tc>
          <w:tcPr>
            <w:tcW w:w="10951" w:type="dxa"/>
          </w:tcPr>
          <w:p w:rsidR="00C35D73" w:rsidRPr="007445DB" w:rsidRDefault="00C35D73" w:rsidP="00533278">
            <w:pPr>
              <w:rPr>
                <w:ins w:id="44" w:author="Huang, Lili" w:date="2016-11-17T09:01:00Z"/>
              </w:rPr>
            </w:pPr>
            <w:ins w:id="45" w:author="Huang, Lili" w:date="2016-11-17T09:01:00Z">
              <w:r w:rsidRPr="007445DB">
                <w:t>https://vacmsmpmd01.vangent.local/coach3/</w:t>
              </w:r>
              <w:r>
                <w:t>MySurvey.aspx?id=</w:t>
              </w:r>
            </w:ins>
            <w:ins w:id="46" w:author="Huang, Lili" w:date="2016-11-17T09:06:00Z">
              <w:r w:rsidR="00533278">
                <w:t>10</w:t>
              </w:r>
            </w:ins>
            <w:ins w:id="47" w:author="Huang, Lili" w:date="2016-11-17T09:01:00Z">
              <w:r w:rsidRPr="007445DB">
                <w:t xml:space="preserve"> </w:t>
              </w:r>
            </w:ins>
          </w:p>
        </w:tc>
      </w:tr>
      <w:tr w:rsidR="00C35D73" w:rsidRPr="007445DB" w:rsidTr="002E737A">
        <w:trPr>
          <w:jc w:val="center"/>
          <w:ins w:id="48" w:author="Huang, Lili" w:date="2016-11-17T09:01:00Z"/>
        </w:trPr>
        <w:tc>
          <w:tcPr>
            <w:tcW w:w="2549" w:type="dxa"/>
          </w:tcPr>
          <w:p w:rsidR="00C35D73" w:rsidRPr="007445DB" w:rsidRDefault="00C35D73" w:rsidP="002E737A">
            <w:pPr>
              <w:pStyle w:val="CommentText"/>
              <w:numPr>
                <w:ilvl w:val="12"/>
                <w:numId w:val="0"/>
              </w:numPr>
              <w:rPr>
                <w:ins w:id="49" w:author="Huang, Lili" w:date="2016-11-17T09:01:00Z"/>
              </w:rPr>
            </w:pPr>
            <w:ins w:id="50" w:author="Huang, Lili" w:date="2016-11-17T09:01:00Z">
              <w:r w:rsidRPr="007445DB">
                <w:t>Updated File(s)</w:t>
              </w:r>
            </w:ins>
          </w:p>
        </w:tc>
        <w:tc>
          <w:tcPr>
            <w:tcW w:w="10951" w:type="dxa"/>
          </w:tcPr>
          <w:p w:rsidR="00C35D73" w:rsidRPr="007445DB" w:rsidRDefault="005E0278" w:rsidP="002E737A">
            <w:pPr>
              <w:rPr>
                <w:ins w:id="51" w:author="Huang, Lili" w:date="2016-11-17T09:01:00Z"/>
              </w:rPr>
            </w:pPr>
            <w:ins w:id="52" w:author="Huang, Lili" w:date="2016-11-17T09:02:00Z">
              <w:r>
                <w:t xml:space="preserve">MySurvey.aspx, </w:t>
              </w:r>
              <w:proofErr w:type="spellStart"/>
              <w:r>
                <w:t>MySurvey.aspx.vb</w:t>
              </w:r>
              <w:proofErr w:type="spellEnd"/>
              <w:r>
                <w:t xml:space="preserve">, </w:t>
              </w:r>
              <w:proofErr w:type="spellStart"/>
              <w:r>
                <w:t>MySurvey.aspx.designer.vb</w:t>
              </w:r>
              <w:proofErr w:type="spellEnd"/>
              <w:r>
                <w:t>, Site4.Master, Site.css</w:t>
              </w:r>
            </w:ins>
          </w:p>
        </w:tc>
      </w:tr>
      <w:tr w:rsidR="00C35D73" w:rsidRPr="007445DB" w:rsidTr="002E737A">
        <w:trPr>
          <w:jc w:val="center"/>
          <w:ins w:id="53" w:author="Huang, Lili" w:date="2016-11-17T09:01:00Z"/>
        </w:trPr>
        <w:tc>
          <w:tcPr>
            <w:tcW w:w="2549" w:type="dxa"/>
          </w:tcPr>
          <w:p w:rsidR="00C35D73" w:rsidRPr="007445DB" w:rsidRDefault="00C35D73" w:rsidP="002E737A">
            <w:pPr>
              <w:pStyle w:val="CommentText"/>
              <w:numPr>
                <w:ilvl w:val="12"/>
                <w:numId w:val="0"/>
              </w:numPr>
              <w:rPr>
                <w:ins w:id="54" w:author="Huang, Lili" w:date="2016-11-17T09:01:00Z"/>
              </w:rPr>
            </w:pPr>
            <w:ins w:id="55" w:author="Huang, Lili" w:date="2016-11-17T09:01:00Z">
              <w:r w:rsidRPr="007445DB">
                <w:t>Supporting Documentation</w:t>
              </w:r>
            </w:ins>
          </w:p>
        </w:tc>
        <w:tc>
          <w:tcPr>
            <w:tcW w:w="10951" w:type="dxa"/>
          </w:tcPr>
          <w:p w:rsidR="00C35D73" w:rsidRPr="007445DB" w:rsidRDefault="00C35D73" w:rsidP="002E737A">
            <w:pPr>
              <w:rPr>
                <w:ins w:id="56" w:author="Huang, Lili" w:date="2016-11-17T09:01:00Z"/>
              </w:rPr>
            </w:pPr>
          </w:p>
        </w:tc>
      </w:tr>
      <w:tr w:rsidR="00C35D73" w:rsidRPr="007445DB" w:rsidTr="002E737A">
        <w:trPr>
          <w:jc w:val="center"/>
          <w:ins w:id="57" w:author="Huang, Lili" w:date="2016-11-17T09:01:00Z"/>
        </w:trPr>
        <w:tc>
          <w:tcPr>
            <w:tcW w:w="2549" w:type="dxa"/>
          </w:tcPr>
          <w:p w:rsidR="00C35D73" w:rsidRPr="007445DB" w:rsidRDefault="00C35D73" w:rsidP="002E737A">
            <w:pPr>
              <w:pStyle w:val="CommentText"/>
              <w:numPr>
                <w:ilvl w:val="12"/>
                <w:numId w:val="0"/>
              </w:numPr>
              <w:rPr>
                <w:ins w:id="58" w:author="Huang, Lili" w:date="2016-11-17T09:01:00Z"/>
              </w:rPr>
            </w:pPr>
            <w:ins w:id="59" w:author="Huang, Lili" w:date="2016-11-17T09:01:00Z">
              <w:r w:rsidRPr="007445DB">
                <w:t>Notes</w:t>
              </w:r>
            </w:ins>
          </w:p>
        </w:tc>
        <w:tc>
          <w:tcPr>
            <w:tcW w:w="10951" w:type="dxa"/>
          </w:tcPr>
          <w:p w:rsidR="00C35D73" w:rsidRPr="007445DB" w:rsidRDefault="00C35D73" w:rsidP="002E737A">
            <w:pPr>
              <w:rPr>
                <w:ins w:id="60" w:author="Huang, Lili" w:date="2016-11-17T09:01:00Z"/>
              </w:rPr>
            </w:pPr>
          </w:p>
        </w:tc>
      </w:tr>
    </w:tbl>
    <w:p w:rsidR="00C35D73" w:rsidRDefault="00C35D73" w:rsidP="007C2228">
      <w:pPr>
        <w:rPr>
          <w:ins w:id="61" w:author="Huang, Lili" w:date="2016-11-17T09:01:00Z"/>
        </w:rPr>
      </w:pPr>
    </w:p>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38EC" w:rsidRPr="007445DB" w:rsidTr="002E737A">
        <w:trPr>
          <w:cantSplit/>
          <w:tblHeader/>
          <w:jc w:val="center"/>
          <w:ins w:id="62" w:author="Huang, Lili" w:date="2016-11-17T09:01:00Z"/>
        </w:trPr>
        <w:tc>
          <w:tcPr>
            <w:tcW w:w="900" w:type="dxa"/>
            <w:shd w:val="clear" w:color="auto" w:fill="A6A6A6"/>
          </w:tcPr>
          <w:p w:rsidR="002B38EC" w:rsidRPr="007445DB" w:rsidRDefault="002B38EC" w:rsidP="002E737A">
            <w:pPr>
              <w:pStyle w:val="Header"/>
              <w:tabs>
                <w:tab w:val="clear" w:pos="4320"/>
                <w:tab w:val="clear" w:pos="8640"/>
              </w:tabs>
              <w:spacing w:before="40" w:after="40"/>
              <w:jc w:val="both"/>
              <w:rPr>
                <w:ins w:id="63" w:author="Huang, Lili" w:date="2016-11-17T09:01:00Z"/>
                <w:b/>
                <w:i/>
              </w:rPr>
            </w:pPr>
            <w:ins w:id="64" w:author="Huang, Lili" w:date="2016-11-17T09:01:00Z">
              <w:r w:rsidRPr="007445DB">
                <w:rPr>
                  <w:b/>
                </w:rPr>
                <w:t>TEST#</w:t>
              </w:r>
            </w:ins>
          </w:p>
        </w:tc>
        <w:tc>
          <w:tcPr>
            <w:tcW w:w="3960" w:type="dxa"/>
            <w:shd w:val="clear" w:color="auto" w:fill="A6A6A6"/>
          </w:tcPr>
          <w:p w:rsidR="002B38EC" w:rsidRPr="007445DB" w:rsidRDefault="002B38EC" w:rsidP="002E737A">
            <w:pPr>
              <w:pStyle w:val="Header"/>
              <w:tabs>
                <w:tab w:val="clear" w:pos="4320"/>
                <w:tab w:val="clear" w:pos="8640"/>
              </w:tabs>
              <w:spacing w:before="20" w:after="20"/>
              <w:rPr>
                <w:ins w:id="65" w:author="Huang, Lili" w:date="2016-11-17T09:01:00Z"/>
                <w:b/>
                <w:i/>
              </w:rPr>
            </w:pPr>
            <w:ins w:id="66" w:author="Huang, Lili" w:date="2016-11-17T09:01:00Z">
              <w:r w:rsidRPr="007445DB">
                <w:rPr>
                  <w:b/>
                </w:rPr>
                <w:t>ACTION</w:t>
              </w:r>
            </w:ins>
          </w:p>
        </w:tc>
        <w:tc>
          <w:tcPr>
            <w:tcW w:w="4500" w:type="dxa"/>
            <w:shd w:val="clear" w:color="auto" w:fill="A6A6A6"/>
          </w:tcPr>
          <w:p w:rsidR="002B38EC" w:rsidRPr="007445DB" w:rsidRDefault="002B38EC" w:rsidP="002E737A">
            <w:pPr>
              <w:pStyle w:val="Header"/>
              <w:tabs>
                <w:tab w:val="clear" w:pos="4320"/>
                <w:tab w:val="clear" w:pos="8640"/>
              </w:tabs>
              <w:spacing w:before="40" w:after="40"/>
              <w:rPr>
                <w:ins w:id="67" w:author="Huang, Lili" w:date="2016-11-17T09:01:00Z"/>
                <w:b/>
                <w:i/>
              </w:rPr>
            </w:pPr>
            <w:ins w:id="68" w:author="Huang, Lili" w:date="2016-11-17T09:01:00Z">
              <w:r w:rsidRPr="007445DB">
                <w:rPr>
                  <w:b/>
                </w:rPr>
                <w:t xml:space="preserve">EXPECTED RESULTS </w:t>
              </w:r>
            </w:ins>
          </w:p>
        </w:tc>
        <w:tc>
          <w:tcPr>
            <w:tcW w:w="1260" w:type="dxa"/>
            <w:shd w:val="clear" w:color="auto" w:fill="A6A6A6"/>
          </w:tcPr>
          <w:p w:rsidR="002B38EC" w:rsidRPr="007445DB" w:rsidRDefault="002B38EC" w:rsidP="002E737A">
            <w:pPr>
              <w:pStyle w:val="Header"/>
              <w:tabs>
                <w:tab w:val="clear" w:pos="4320"/>
                <w:tab w:val="clear" w:pos="8640"/>
              </w:tabs>
              <w:spacing w:before="40" w:after="40"/>
              <w:jc w:val="center"/>
              <w:rPr>
                <w:ins w:id="69" w:author="Huang, Lili" w:date="2016-11-17T09:01:00Z"/>
                <w:b/>
                <w:i/>
              </w:rPr>
            </w:pPr>
            <w:ins w:id="70" w:author="Huang, Lili" w:date="2016-11-17T09:01:00Z">
              <w:r w:rsidRPr="007445DB">
                <w:rPr>
                  <w:b/>
                </w:rPr>
                <w:t>RESULTS</w:t>
              </w:r>
            </w:ins>
          </w:p>
          <w:p w:rsidR="002B38EC" w:rsidRPr="007445DB" w:rsidRDefault="002B38EC" w:rsidP="002E737A">
            <w:pPr>
              <w:pStyle w:val="Header"/>
              <w:tabs>
                <w:tab w:val="clear" w:pos="4320"/>
                <w:tab w:val="clear" w:pos="8640"/>
              </w:tabs>
              <w:spacing w:before="40" w:after="40"/>
              <w:jc w:val="center"/>
              <w:rPr>
                <w:ins w:id="71" w:author="Huang, Lili" w:date="2016-11-17T09:01:00Z"/>
                <w:b/>
                <w:i/>
              </w:rPr>
            </w:pPr>
            <w:ins w:id="72" w:author="Huang, Lili" w:date="2016-11-17T09:01:00Z">
              <w:r w:rsidRPr="007445DB">
                <w:rPr>
                  <w:b/>
                </w:rPr>
                <w:t>P/F/I</w:t>
              </w:r>
            </w:ins>
          </w:p>
        </w:tc>
        <w:tc>
          <w:tcPr>
            <w:tcW w:w="2880" w:type="dxa"/>
            <w:shd w:val="clear" w:color="auto" w:fill="A6A6A6"/>
          </w:tcPr>
          <w:p w:rsidR="002B38EC" w:rsidRPr="007445DB" w:rsidRDefault="002B38EC" w:rsidP="002E737A">
            <w:pPr>
              <w:pStyle w:val="Header"/>
              <w:tabs>
                <w:tab w:val="clear" w:pos="4320"/>
                <w:tab w:val="clear" w:pos="8640"/>
              </w:tabs>
              <w:spacing w:before="40" w:after="40"/>
              <w:rPr>
                <w:ins w:id="73" w:author="Huang, Lili" w:date="2016-11-17T09:01:00Z"/>
                <w:b/>
                <w:i/>
              </w:rPr>
            </w:pPr>
            <w:ins w:id="74" w:author="Huang, Lili" w:date="2016-11-17T09:01:00Z">
              <w:r w:rsidRPr="007445DB">
                <w:rPr>
                  <w:b/>
                </w:rPr>
                <w:t>COMMENTS</w:t>
              </w:r>
            </w:ins>
          </w:p>
        </w:tc>
      </w:tr>
      <w:tr w:rsidR="002B38EC" w:rsidRPr="007445DB" w:rsidTr="002E737A">
        <w:trPr>
          <w:cantSplit/>
          <w:jc w:val="center"/>
          <w:ins w:id="75" w:author="Huang, Lili" w:date="2016-11-17T09:01:00Z"/>
        </w:trPr>
        <w:tc>
          <w:tcPr>
            <w:tcW w:w="900" w:type="dxa"/>
          </w:tcPr>
          <w:p w:rsidR="002B38EC" w:rsidRPr="007445DB" w:rsidRDefault="002B38EC" w:rsidP="002B38EC">
            <w:pPr>
              <w:pStyle w:val="Header"/>
              <w:numPr>
                <w:ilvl w:val="0"/>
                <w:numId w:val="50"/>
              </w:numPr>
              <w:tabs>
                <w:tab w:val="clear" w:pos="4320"/>
                <w:tab w:val="clear" w:pos="8640"/>
              </w:tabs>
              <w:overflowPunct/>
              <w:autoSpaceDE/>
              <w:autoSpaceDN/>
              <w:adjustRightInd/>
              <w:spacing w:before="40" w:after="40"/>
              <w:jc w:val="both"/>
              <w:textAlignment w:val="auto"/>
              <w:rPr>
                <w:ins w:id="76" w:author="Huang, Lili" w:date="2016-11-17T09:01:00Z"/>
                <w:i/>
              </w:rPr>
            </w:pPr>
          </w:p>
        </w:tc>
        <w:tc>
          <w:tcPr>
            <w:tcW w:w="3960" w:type="dxa"/>
          </w:tcPr>
          <w:p w:rsidR="002B38EC" w:rsidRDefault="002B38EC" w:rsidP="002E737A">
            <w:pPr>
              <w:pStyle w:val="CSETableText"/>
              <w:ind w:left="159"/>
              <w:rPr>
                <w:ins w:id="77" w:author="Huang, Lili" w:date="2016-11-17T09:01:00Z"/>
              </w:rPr>
            </w:pPr>
            <w:ins w:id="78" w:author="Huang, Lili" w:date="2016-11-17T09:01:00Z">
              <w:r>
                <w:t xml:space="preserve">Update survey with ID </w:t>
              </w:r>
            </w:ins>
            <w:ins w:id="79" w:author="Huang, Lili" w:date="2016-11-17T09:03:00Z">
              <w:r w:rsidR="00ED7E08">
                <w:t>9</w:t>
              </w:r>
            </w:ins>
            <w:ins w:id="80" w:author="Huang, Lili" w:date="2016-11-17T09:01:00Z">
              <w:r>
                <w:t xml:space="preserve"> to be </w:t>
              </w:r>
            </w:ins>
            <w:ins w:id="81" w:author="Huang, Lili" w:date="2016-11-17T09:03:00Z">
              <w:r w:rsidR="00ED7E08">
                <w:t>active and set the owner to be myself</w:t>
              </w:r>
            </w:ins>
            <w:ins w:id="82" w:author="Huang, Lili" w:date="2016-11-17T09:01:00Z">
              <w:r>
                <w:t xml:space="preserve"> in database;</w:t>
              </w:r>
            </w:ins>
          </w:p>
          <w:p w:rsidR="002B38EC" w:rsidRPr="007445DB" w:rsidRDefault="002B38EC" w:rsidP="002E737A">
            <w:pPr>
              <w:pStyle w:val="CSETableText"/>
              <w:ind w:left="159"/>
              <w:rPr>
                <w:ins w:id="83" w:author="Huang, Lili" w:date="2016-11-17T09:01:00Z"/>
                <w:bCs/>
                <w:szCs w:val="20"/>
              </w:rPr>
            </w:pPr>
            <w:ins w:id="84" w:author="Huang, Lili" w:date="2016-11-17T09:01:00Z">
              <w:r>
                <w:fldChar w:fldCharType="begin"/>
              </w:r>
              <w:r>
                <w:instrText xml:space="preserve"> HYPERLINK "https://vacmsmpmd01.vangent.local/coach3/MySurvey.aspx?id=1" </w:instrText>
              </w:r>
              <w:r>
                <w:fldChar w:fldCharType="separate"/>
              </w:r>
              <w:r w:rsidRPr="0045068F">
                <w:rPr>
                  <w:rStyle w:val="Hyperlink"/>
                </w:rPr>
                <w:t>https://vacmsmpmd01.vangent.local/coach3/MySurvey.aspx?id=1</w:t>
              </w:r>
              <w:r>
                <w:rPr>
                  <w:rStyle w:val="Hyperlink"/>
                </w:rPr>
                <w:fldChar w:fldCharType="end"/>
              </w:r>
              <w:r>
                <w:rPr>
                  <w:rStyle w:val="Hyperlink"/>
                </w:rPr>
                <w:t>0</w:t>
              </w:r>
              <w:r w:rsidRPr="007445DB">
                <w:t xml:space="preserve"> </w:t>
              </w:r>
            </w:ins>
          </w:p>
        </w:tc>
        <w:tc>
          <w:tcPr>
            <w:tcW w:w="4500" w:type="dxa"/>
          </w:tcPr>
          <w:p w:rsidR="002B38EC" w:rsidRDefault="002B38EC" w:rsidP="00ED7E08">
            <w:pPr>
              <w:pStyle w:val="Header"/>
              <w:tabs>
                <w:tab w:val="clear" w:pos="4320"/>
                <w:tab w:val="clear" w:pos="8640"/>
              </w:tabs>
              <w:spacing w:before="40" w:after="40"/>
              <w:rPr>
                <w:ins w:id="85" w:author="Huang, Lili" w:date="2016-11-17T09:04:00Z"/>
              </w:rPr>
            </w:pPr>
            <w:ins w:id="86" w:author="Huang, Lili" w:date="2016-11-17T09:01:00Z">
              <w:r>
                <w:t>Survey</w:t>
              </w:r>
              <w:r w:rsidRPr="007445DB">
                <w:t xml:space="preserve"> page successfully </w:t>
              </w:r>
              <w:r>
                <w:t>displays</w:t>
              </w:r>
              <w:r w:rsidR="00ED7E08">
                <w:t>.</w:t>
              </w:r>
            </w:ins>
          </w:p>
          <w:p w:rsidR="00F51F5F" w:rsidRPr="00EB542B" w:rsidRDefault="00F51F5F" w:rsidP="00ED7E08">
            <w:pPr>
              <w:pStyle w:val="Header"/>
              <w:tabs>
                <w:tab w:val="clear" w:pos="4320"/>
                <w:tab w:val="clear" w:pos="8640"/>
              </w:tabs>
              <w:spacing w:before="40" w:after="40"/>
              <w:rPr>
                <w:ins w:id="87" w:author="Huang, Lili" w:date="2016-11-17T09:01:00Z"/>
                <w:sz w:val="16"/>
                <w:szCs w:val="16"/>
              </w:rPr>
            </w:pPr>
            <w:ins w:id="88" w:author="Huang, Lili" w:date="2016-11-17T09:04:00Z">
              <w:r>
                <w:t>All questions with no default answer.</w:t>
              </w:r>
            </w:ins>
          </w:p>
        </w:tc>
        <w:tc>
          <w:tcPr>
            <w:tcW w:w="1260" w:type="dxa"/>
          </w:tcPr>
          <w:p w:rsidR="002B38EC" w:rsidRPr="007445DB" w:rsidRDefault="002B38EC" w:rsidP="002E737A">
            <w:pPr>
              <w:pStyle w:val="Header"/>
              <w:tabs>
                <w:tab w:val="clear" w:pos="4320"/>
                <w:tab w:val="clear" w:pos="8640"/>
              </w:tabs>
              <w:spacing w:before="40" w:after="40"/>
              <w:jc w:val="center"/>
              <w:rPr>
                <w:ins w:id="89" w:author="Huang, Lili" w:date="2016-11-17T09:01:00Z"/>
                <w:i/>
              </w:rPr>
            </w:pPr>
            <w:ins w:id="90" w:author="Huang, Lili" w:date="2016-11-17T09:01:00Z">
              <w:r w:rsidRPr="007445DB">
                <w:rPr>
                  <w:i/>
                </w:rPr>
                <w:t>P</w:t>
              </w:r>
            </w:ins>
          </w:p>
        </w:tc>
        <w:tc>
          <w:tcPr>
            <w:tcW w:w="2880" w:type="dxa"/>
          </w:tcPr>
          <w:p w:rsidR="002B38EC" w:rsidRPr="007445DB" w:rsidRDefault="002B38EC" w:rsidP="002E737A">
            <w:pPr>
              <w:pStyle w:val="Header"/>
              <w:tabs>
                <w:tab w:val="clear" w:pos="4320"/>
                <w:tab w:val="clear" w:pos="8640"/>
              </w:tabs>
              <w:spacing w:before="40" w:after="40"/>
              <w:rPr>
                <w:ins w:id="91" w:author="Huang, Lili" w:date="2016-11-17T09:01:00Z"/>
                <w:i/>
              </w:rPr>
            </w:pPr>
          </w:p>
        </w:tc>
      </w:tr>
      <w:tr w:rsidR="00F51F5F" w:rsidRPr="007445DB" w:rsidTr="002E737A">
        <w:trPr>
          <w:cantSplit/>
          <w:jc w:val="center"/>
          <w:ins w:id="92" w:author="Huang, Lili" w:date="2016-11-17T09:04:00Z"/>
        </w:trPr>
        <w:tc>
          <w:tcPr>
            <w:tcW w:w="900" w:type="dxa"/>
          </w:tcPr>
          <w:p w:rsidR="00F51F5F" w:rsidRPr="007445DB" w:rsidRDefault="00F51F5F" w:rsidP="002B38EC">
            <w:pPr>
              <w:pStyle w:val="Header"/>
              <w:numPr>
                <w:ilvl w:val="0"/>
                <w:numId w:val="50"/>
              </w:numPr>
              <w:tabs>
                <w:tab w:val="clear" w:pos="4320"/>
                <w:tab w:val="clear" w:pos="8640"/>
              </w:tabs>
              <w:overflowPunct/>
              <w:autoSpaceDE/>
              <w:autoSpaceDN/>
              <w:adjustRightInd/>
              <w:spacing w:before="40" w:after="40"/>
              <w:jc w:val="both"/>
              <w:textAlignment w:val="auto"/>
              <w:rPr>
                <w:ins w:id="93" w:author="Huang, Lili" w:date="2016-11-17T09:04:00Z"/>
                <w:i/>
              </w:rPr>
            </w:pPr>
          </w:p>
        </w:tc>
        <w:tc>
          <w:tcPr>
            <w:tcW w:w="3960" w:type="dxa"/>
          </w:tcPr>
          <w:p w:rsidR="00F51F5F" w:rsidRDefault="00F51F5F" w:rsidP="002E737A">
            <w:pPr>
              <w:pStyle w:val="CSETableText"/>
              <w:ind w:left="159"/>
              <w:rPr>
                <w:ins w:id="94" w:author="Huang, Lili" w:date="2016-11-17T09:04:00Z"/>
              </w:rPr>
            </w:pPr>
            <w:ins w:id="95" w:author="Huang, Lili" w:date="2016-11-17T09:04:00Z">
              <w:r>
                <w:t xml:space="preserve">Click Submit </w:t>
              </w:r>
            </w:ins>
          </w:p>
        </w:tc>
        <w:tc>
          <w:tcPr>
            <w:tcW w:w="4500" w:type="dxa"/>
          </w:tcPr>
          <w:p w:rsidR="00F51F5F" w:rsidRDefault="00F51F5F" w:rsidP="00ED7E08">
            <w:pPr>
              <w:pStyle w:val="Header"/>
              <w:tabs>
                <w:tab w:val="clear" w:pos="4320"/>
                <w:tab w:val="clear" w:pos="8640"/>
              </w:tabs>
              <w:spacing w:before="40" w:after="40"/>
              <w:rPr>
                <w:ins w:id="96" w:author="Huang, Lili" w:date="2016-11-17T09:04:00Z"/>
              </w:rPr>
            </w:pPr>
            <w:ins w:id="97" w:author="Huang, Lili" w:date="2016-11-17T09:05:00Z">
              <w:r>
                <w:t>Validation error messages display for un-answered questions (radio button questions).</w:t>
              </w:r>
            </w:ins>
            <w:ins w:id="98" w:author="Huang, Lili" w:date="2016-11-17T09:04:00Z">
              <w:r>
                <w:t xml:space="preserve"> </w:t>
              </w:r>
            </w:ins>
          </w:p>
        </w:tc>
        <w:tc>
          <w:tcPr>
            <w:tcW w:w="1260" w:type="dxa"/>
          </w:tcPr>
          <w:p w:rsidR="00F51F5F" w:rsidRPr="007445DB" w:rsidRDefault="00F51F5F" w:rsidP="002E737A">
            <w:pPr>
              <w:pStyle w:val="Header"/>
              <w:tabs>
                <w:tab w:val="clear" w:pos="4320"/>
                <w:tab w:val="clear" w:pos="8640"/>
              </w:tabs>
              <w:spacing w:before="40" w:after="40"/>
              <w:jc w:val="center"/>
              <w:rPr>
                <w:ins w:id="99" w:author="Huang, Lili" w:date="2016-11-17T09:04:00Z"/>
                <w:i/>
              </w:rPr>
            </w:pPr>
            <w:ins w:id="100" w:author="Huang, Lili" w:date="2016-11-17T09:05:00Z">
              <w:r>
                <w:rPr>
                  <w:i/>
                </w:rPr>
                <w:t>P</w:t>
              </w:r>
            </w:ins>
          </w:p>
        </w:tc>
        <w:tc>
          <w:tcPr>
            <w:tcW w:w="2880" w:type="dxa"/>
          </w:tcPr>
          <w:p w:rsidR="00F51F5F" w:rsidRPr="007445DB" w:rsidRDefault="00F51F5F" w:rsidP="002E737A">
            <w:pPr>
              <w:pStyle w:val="Header"/>
              <w:tabs>
                <w:tab w:val="clear" w:pos="4320"/>
                <w:tab w:val="clear" w:pos="8640"/>
              </w:tabs>
              <w:spacing w:before="40" w:after="40"/>
              <w:rPr>
                <w:ins w:id="101" w:author="Huang, Lili" w:date="2016-11-17T09:04:00Z"/>
                <w:i/>
              </w:rPr>
            </w:pPr>
          </w:p>
        </w:tc>
      </w:tr>
      <w:tr w:rsidR="00D34330" w:rsidRPr="007445DB" w:rsidTr="002E737A">
        <w:trPr>
          <w:cantSplit/>
          <w:jc w:val="center"/>
          <w:ins w:id="102" w:author="Huang, Lili" w:date="2016-11-17T09:05:00Z"/>
        </w:trPr>
        <w:tc>
          <w:tcPr>
            <w:tcW w:w="900" w:type="dxa"/>
          </w:tcPr>
          <w:p w:rsidR="00D34330" w:rsidRPr="007445DB" w:rsidRDefault="00D34330" w:rsidP="002B38EC">
            <w:pPr>
              <w:pStyle w:val="Header"/>
              <w:numPr>
                <w:ilvl w:val="0"/>
                <w:numId w:val="50"/>
              </w:numPr>
              <w:tabs>
                <w:tab w:val="clear" w:pos="4320"/>
                <w:tab w:val="clear" w:pos="8640"/>
              </w:tabs>
              <w:overflowPunct/>
              <w:autoSpaceDE/>
              <w:autoSpaceDN/>
              <w:adjustRightInd/>
              <w:spacing w:before="40" w:after="40"/>
              <w:jc w:val="both"/>
              <w:textAlignment w:val="auto"/>
              <w:rPr>
                <w:ins w:id="103" w:author="Huang, Lili" w:date="2016-11-17T09:05:00Z"/>
                <w:i/>
              </w:rPr>
            </w:pPr>
          </w:p>
        </w:tc>
        <w:tc>
          <w:tcPr>
            <w:tcW w:w="3960" w:type="dxa"/>
          </w:tcPr>
          <w:p w:rsidR="00D34330" w:rsidRDefault="00D34330" w:rsidP="002E737A">
            <w:pPr>
              <w:pStyle w:val="CSETableText"/>
              <w:ind w:left="159"/>
              <w:rPr>
                <w:ins w:id="104" w:author="Huang, Lili" w:date="2016-11-17T09:06:00Z"/>
              </w:rPr>
            </w:pPr>
            <w:ins w:id="105" w:author="Huang, Lili" w:date="2016-11-17T09:05:00Z">
              <w:r>
                <w:t>Select answers for all the questions</w:t>
              </w:r>
            </w:ins>
            <w:ins w:id="106" w:author="Huang, Lili" w:date="2016-11-17T09:06:00Z">
              <w:r>
                <w:t>;</w:t>
              </w:r>
            </w:ins>
          </w:p>
          <w:p w:rsidR="00D34330" w:rsidRDefault="00D34330" w:rsidP="002E737A">
            <w:pPr>
              <w:pStyle w:val="CSETableText"/>
              <w:ind w:left="159"/>
              <w:rPr>
                <w:ins w:id="107" w:author="Huang, Lili" w:date="2016-11-17T09:05:00Z"/>
              </w:rPr>
            </w:pPr>
            <w:ins w:id="108" w:author="Huang, Lili" w:date="2016-11-17T09:06:00Z">
              <w:r>
                <w:t>Click Submit</w:t>
              </w:r>
            </w:ins>
          </w:p>
        </w:tc>
        <w:tc>
          <w:tcPr>
            <w:tcW w:w="4500" w:type="dxa"/>
          </w:tcPr>
          <w:p w:rsidR="00D34330" w:rsidRDefault="00D34330" w:rsidP="00ED7E08">
            <w:pPr>
              <w:pStyle w:val="Header"/>
              <w:tabs>
                <w:tab w:val="clear" w:pos="4320"/>
                <w:tab w:val="clear" w:pos="8640"/>
              </w:tabs>
              <w:spacing w:before="40" w:after="40"/>
              <w:rPr>
                <w:ins w:id="109" w:author="Huang, Lili" w:date="2016-11-17T09:05:00Z"/>
              </w:rPr>
            </w:pPr>
            <w:ins w:id="110" w:author="Huang, Lili" w:date="2016-11-17T09:06:00Z">
              <w:r>
                <w:t>Success message displays.</w:t>
              </w:r>
            </w:ins>
          </w:p>
        </w:tc>
        <w:tc>
          <w:tcPr>
            <w:tcW w:w="1260" w:type="dxa"/>
          </w:tcPr>
          <w:p w:rsidR="00D34330" w:rsidRDefault="00D34330" w:rsidP="002E737A">
            <w:pPr>
              <w:pStyle w:val="Header"/>
              <w:tabs>
                <w:tab w:val="clear" w:pos="4320"/>
                <w:tab w:val="clear" w:pos="8640"/>
              </w:tabs>
              <w:spacing w:before="40" w:after="40"/>
              <w:jc w:val="center"/>
              <w:rPr>
                <w:ins w:id="111" w:author="Huang, Lili" w:date="2016-11-17T09:05:00Z"/>
                <w:i/>
              </w:rPr>
            </w:pPr>
            <w:ins w:id="112" w:author="Huang, Lili" w:date="2016-11-17T09:06:00Z">
              <w:r>
                <w:rPr>
                  <w:i/>
                </w:rPr>
                <w:t>P</w:t>
              </w:r>
            </w:ins>
          </w:p>
        </w:tc>
        <w:tc>
          <w:tcPr>
            <w:tcW w:w="2880" w:type="dxa"/>
          </w:tcPr>
          <w:p w:rsidR="00D34330" w:rsidRPr="007445DB" w:rsidRDefault="00D34330" w:rsidP="002E737A">
            <w:pPr>
              <w:pStyle w:val="Header"/>
              <w:tabs>
                <w:tab w:val="clear" w:pos="4320"/>
                <w:tab w:val="clear" w:pos="8640"/>
              </w:tabs>
              <w:spacing w:before="40" w:after="40"/>
              <w:rPr>
                <w:ins w:id="113" w:author="Huang, Lili" w:date="2016-11-17T09:05:00Z"/>
                <w:i/>
              </w:rPr>
            </w:pPr>
          </w:p>
        </w:tc>
      </w:tr>
    </w:tbl>
    <w:p w:rsidR="002B38EC" w:rsidRPr="00746B2A" w:rsidRDefault="002B38EC" w:rsidP="007C2228"/>
    <w:sectPr w:rsidR="002B38EC" w:rsidRPr="00746B2A" w:rsidSect="00534A8B">
      <w:headerReference w:type="default" r:id="rId12"/>
      <w:footerReference w:type="default" r:id="rId13"/>
      <w:footerReference w:type="first" r:id="rId1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509" w:rsidRDefault="00F82509">
      <w:r>
        <w:separator/>
      </w:r>
    </w:p>
  </w:endnote>
  <w:endnote w:type="continuationSeparator" w:id="0">
    <w:p w:rsidR="00F82509" w:rsidRDefault="00F8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C53B8">
      <w:rPr>
        <w:rStyle w:val="PageNumber"/>
        <w:noProof/>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C53B8">
      <w:rPr>
        <w:rStyle w:val="PageNumber"/>
        <w:noProof/>
        <w:sz w:val="18"/>
        <w:szCs w:val="18"/>
      </w:rPr>
      <w:t>6</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509" w:rsidRDefault="00F82509">
      <w:r>
        <w:separator/>
      </w:r>
    </w:p>
  </w:footnote>
  <w:footnote w:type="continuationSeparator" w:id="0">
    <w:p w:rsidR="00F82509" w:rsidRDefault="00F82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4D787A"/>
    <w:multiLevelType w:val="hybridMultilevel"/>
    <w:tmpl w:val="8370DCD6"/>
    <w:lvl w:ilvl="0" w:tplc="78584BB2">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F06D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3247C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1E517C"/>
    <w:multiLevelType w:val="hybridMultilevel"/>
    <w:tmpl w:val="D7406936"/>
    <w:lvl w:ilvl="0" w:tplc="970A0A26">
      <w:start w:val="1"/>
      <w:numFmt w:val="lowerLetter"/>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16"/>
  </w:num>
  <w:num w:numId="3">
    <w:abstractNumId w:val="28"/>
  </w:num>
  <w:num w:numId="4">
    <w:abstractNumId w:val="19"/>
  </w:num>
  <w:num w:numId="5">
    <w:abstractNumId w:val="21"/>
  </w:num>
  <w:num w:numId="6">
    <w:abstractNumId w:val="10"/>
  </w:num>
  <w:num w:numId="7">
    <w:abstractNumId w:val="39"/>
  </w:num>
  <w:num w:numId="8">
    <w:abstractNumId w:val="18"/>
  </w:num>
  <w:num w:numId="9">
    <w:abstractNumId w:val="32"/>
  </w:num>
  <w:num w:numId="10">
    <w:abstractNumId w:val="30"/>
  </w:num>
  <w:num w:numId="11">
    <w:abstractNumId w:val="23"/>
  </w:num>
  <w:num w:numId="12">
    <w:abstractNumId w:val="4"/>
  </w:num>
  <w:num w:numId="13">
    <w:abstractNumId w:val="41"/>
  </w:num>
  <w:num w:numId="14">
    <w:abstractNumId w:val="35"/>
  </w:num>
  <w:num w:numId="15">
    <w:abstractNumId w:val="43"/>
  </w:num>
  <w:num w:numId="16">
    <w:abstractNumId w:val="40"/>
  </w:num>
  <w:num w:numId="17">
    <w:abstractNumId w:val="46"/>
  </w:num>
  <w:num w:numId="18">
    <w:abstractNumId w:val="34"/>
  </w:num>
  <w:num w:numId="19">
    <w:abstractNumId w:val="15"/>
  </w:num>
  <w:num w:numId="20">
    <w:abstractNumId w:val="37"/>
  </w:num>
  <w:num w:numId="21">
    <w:abstractNumId w:val="25"/>
  </w:num>
  <w:num w:numId="22">
    <w:abstractNumId w:val="29"/>
  </w:num>
  <w:num w:numId="23">
    <w:abstractNumId w:val="45"/>
  </w:num>
  <w:num w:numId="24">
    <w:abstractNumId w:val="1"/>
  </w:num>
  <w:num w:numId="25">
    <w:abstractNumId w:val="6"/>
  </w:num>
  <w:num w:numId="26">
    <w:abstractNumId w:val="47"/>
  </w:num>
  <w:num w:numId="27">
    <w:abstractNumId w:val="36"/>
  </w:num>
  <w:num w:numId="28">
    <w:abstractNumId w:val="12"/>
  </w:num>
  <w:num w:numId="29">
    <w:abstractNumId w:val="26"/>
  </w:num>
  <w:num w:numId="30">
    <w:abstractNumId w:val="24"/>
  </w:num>
  <w:num w:numId="31">
    <w:abstractNumId w:val="42"/>
  </w:num>
  <w:num w:numId="32">
    <w:abstractNumId w:val="22"/>
  </w:num>
  <w:num w:numId="33">
    <w:abstractNumId w:val="13"/>
  </w:num>
  <w:num w:numId="34">
    <w:abstractNumId w:val="48"/>
  </w:num>
  <w:num w:numId="35">
    <w:abstractNumId w:val="38"/>
  </w:num>
  <w:num w:numId="36">
    <w:abstractNumId w:val="3"/>
  </w:num>
  <w:num w:numId="37">
    <w:abstractNumId w:val="33"/>
  </w:num>
  <w:num w:numId="38">
    <w:abstractNumId w:val="2"/>
  </w:num>
  <w:num w:numId="39">
    <w:abstractNumId w:val="11"/>
  </w:num>
  <w:num w:numId="40">
    <w:abstractNumId w:val="0"/>
  </w:num>
  <w:num w:numId="41">
    <w:abstractNumId w:val="20"/>
  </w:num>
  <w:num w:numId="42">
    <w:abstractNumId w:val="17"/>
  </w:num>
  <w:num w:numId="43">
    <w:abstractNumId w:val="44"/>
  </w:num>
  <w:num w:numId="44">
    <w:abstractNumId w:val="49"/>
  </w:num>
  <w:num w:numId="45">
    <w:abstractNumId w:val="7"/>
  </w:num>
  <w:num w:numId="46">
    <w:abstractNumId w:val="9"/>
  </w:num>
  <w:num w:numId="47">
    <w:abstractNumId w:val="27"/>
  </w:num>
  <w:num w:numId="48">
    <w:abstractNumId w:val="5"/>
  </w:num>
  <w:num w:numId="49">
    <w:abstractNumId w:val="14"/>
  </w:num>
  <w:num w:numId="50">
    <w:abstractNumId w:val="8"/>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3152"/>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38EC"/>
    <w:rsid w:val="002B480C"/>
    <w:rsid w:val="002B4A07"/>
    <w:rsid w:val="002B518A"/>
    <w:rsid w:val="002C02C4"/>
    <w:rsid w:val="002C1404"/>
    <w:rsid w:val="002C2735"/>
    <w:rsid w:val="002C4013"/>
    <w:rsid w:val="002C6928"/>
    <w:rsid w:val="002C6ECD"/>
    <w:rsid w:val="002D0F9B"/>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6B57"/>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0F79"/>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3278"/>
    <w:rsid w:val="00534A8B"/>
    <w:rsid w:val="005357AE"/>
    <w:rsid w:val="00543451"/>
    <w:rsid w:val="00544715"/>
    <w:rsid w:val="00547BFE"/>
    <w:rsid w:val="00556148"/>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278"/>
    <w:rsid w:val="005E084A"/>
    <w:rsid w:val="005E21CD"/>
    <w:rsid w:val="005E2B5D"/>
    <w:rsid w:val="005F276B"/>
    <w:rsid w:val="00612FC5"/>
    <w:rsid w:val="0062030B"/>
    <w:rsid w:val="00623500"/>
    <w:rsid w:val="006279F4"/>
    <w:rsid w:val="00631D05"/>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17F4B"/>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3757F"/>
    <w:rsid w:val="00B40BC4"/>
    <w:rsid w:val="00B4190B"/>
    <w:rsid w:val="00B42AD7"/>
    <w:rsid w:val="00B43758"/>
    <w:rsid w:val="00B459CF"/>
    <w:rsid w:val="00B46189"/>
    <w:rsid w:val="00B472BD"/>
    <w:rsid w:val="00B47A04"/>
    <w:rsid w:val="00B513B0"/>
    <w:rsid w:val="00B54F3A"/>
    <w:rsid w:val="00B55490"/>
    <w:rsid w:val="00B55CD5"/>
    <w:rsid w:val="00B6019D"/>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53B8"/>
    <w:rsid w:val="00BC7937"/>
    <w:rsid w:val="00BD0303"/>
    <w:rsid w:val="00BD0C5C"/>
    <w:rsid w:val="00BD45F9"/>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35D73"/>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28AC"/>
    <w:rsid w:val="00D144F3"/>
    <w:rsid w:val="00D26AA8"/>
    <w:rsid w:val="00D270B3"/>
    <w:rsid w:val="00D3022E"/>
    <w:rsid w:val="00D34330"/>
    <w:rsid w:val="00D345DA"/>
    <w:rsid w:val="00D36282"/>
    <w:rsid w:val="00D36B32"/>
    <w:rsid w:val="00D4127A"/>
    <w:rsid w:val="00D42E8A"/>
    <w:rsid w:val="00D44DA1"/>
    <w:rsid w:val="00D46D40"/>
    <w:rsid w:val="00D5050C"/>
    <w:rsid w:val="00D51268"/>
    <w:rsid w:val="00D53FF9"/>
    <w:rsid w:val="00D65498"/>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461E"/>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D7E08"/>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46793"/>
    <w:rsid w:val="00F51F5F"/>
    <w:rsid w:val="00F52AEB"/>
    <w:rsid w:val="00F56EA3"/>
    <w:rsid w:val="00F65BE0"/>
    <w:rsid w:val="00F65D4E"/>
    <w:rsid w:val="00F66049"/>
    <w:rsid w:val="00F72604"/>
    <w:rsid w:val="00F7436A"/>
    <w:rsid w:val="00F77A5D"/>
    <w:rsid w:val="00F80741"/>
    <w:rsid w:val="00F82509"/>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9EA010-D6E8-49CE-9094-3CE0195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MySurvey.aspx?id=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acmsmpmd01.vangent.local/coach3/MySurvey.aspx?id=1" TargetMode="External"/><Relationship Id="rId4" Type="http://schemas.openxmlformats.org/officeDocument/2006/relationships/settings" Target="settings.xml"/><Relationship Id="rId9" Type="http://schemas.openxmlformats.org/officeDocument/2006/relationships/hyperlink" Target="https://vacmsmpmd01.vangent.local/coach3/MySurvey.aspx?id=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72C1-D9EF-41FF-8FA4-61E2C176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6</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363</cp:revision>
  <cp:lastPrinted>2008-03-17T22:13:00Z</cp:lastPrinted>
  <dcterms:created xsi:type="dcterms:W3CDTF">2014-09-08T14:20:00Z</dcterms:created>
  <dcterms:modified xsi:type="dcterms:W3CDTF">2016-11-17T15:07:00Z</dcterms:modified>
</cp:coreProperties>
</file>
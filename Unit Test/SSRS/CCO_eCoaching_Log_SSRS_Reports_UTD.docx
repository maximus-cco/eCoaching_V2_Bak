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A6F97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2E77C800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4440812A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79A807F0" w14:textId="77777777" w:rsidR="00B54F3A" w:rsidRPr="001114CE" w:rsidRDefault="00B54F3A" w:rsidP="00B54F3A"/>
    <w:p w14:paraId="3E4580AB" w14:textId="77777777" w:rsidR="00B54F3A" w:rsidRPr="001114CE" w:rsidRDefault="00B54F3A" w:rsidP="00B54F3A"/>
    <w:p w14:paraId="0B65EAFA" w14:textId="77777777" w:rsidR="00B54F3A" w:rsidRPr="001114CE" w:rsidRDefault="00B54F3A" w:rsidP="00B54F3A"/>
    <w:p w14:paraId="5FF43DE7" w14:textId="77777777" w:rsidR="00B54F3A" w:rsidRPr="001114CE" w:rsidRDefault="00B54F3A" w:rsidP="00B54F3A"/>
    <w:p w14:paraId="37F7B2E4" w14:textId="77777777" w:rsidR="00B54F3A" w:rsidRPr="001114CE" w:rsidRDefault="00B54F3A" w:rsidP="00B54F3A"/>
    <w:p w14:paraId="3496A4DA" w14:textId="77777777" w:rsidR="00B54F3A" w:rsidRPr="001114CE" w:rsidRDefault="00B54F3A" w:rsidP="00B54F3A"/>
    <w:p w14:paraId="123F18BD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9A4C076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0783260" w14:textId="77777777" w:rsidR="00E64AA9" w:rsidRPr="00F433AF" w:rsidRDefault="00E64AA9" w:rsidP="00E64AA9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7E317FF6" w14:textId="77777777" w:rsidR="00E64AA9" w:rsidRPr="00F433AF" w:rsidRDefault="00E64AA9" w:rsidP="00E64AA9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 SSRS Reports</w:t>
      </w:r>
    </w:p>
    <w:p w14:paraId="4C070092" w14:textId="77777777" w:rsidR="00E64AA9" w:rsidRPr="001114CE" w:rsidRDefault="00E64AA9" w:rsidP="00E64AA9">
      <w:pPr>
        <w:rPr>
          <w:b/>
          <w:color w:val="000000"/>
          <w:sz w:val="40"/>
          <w:szCs w:val="40"/>
        </w:rPr>
      </w:pPr>
    </w:p>
    <w:p w14:paraId="095EB859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11D2D42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0226B68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237F634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91157B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95FD489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04ADA95A" w14:textId="77777777" w:rsidR="00B54F3A" w:rsidRPr="001114CE" w:rsidRDefault="00B54F3A" w:rsidP="00B54F3A"/>
    <w:p w14:paraId="1546A462" w14:textId="77777777" w:rsidR="00B54F3A" w:rsidRPr="001114CE" w:rsidRDefault="00B54F3A" w:rsidP="00B54F3A"/>
    <w:p w14:paraId="521D1067" w14:textId="77777777" w:rsidR="00B54F3A" w:rsidRPr="001114CE" w:rsidRDefault="00B54F3A" w:rsidP="00B54F3A"/>
    <w:p w14:paraId="400B203A" w14:textId="77777777" w:rsidR="00B54F3A" w:rsidRPr="001114CE" w:rsidRDefault="00B54F3A" w:rsidP="00B54F3A"/>
    <w:p w14:paraId="05E01EA0" w14:textId="77777777" w:rsidR="00B54F3A" w:rsidRPr="001114CE" w:rsidRDefault="00B54F3A" w:rsidP="00B54F3A"/>
    <w:p w14:paraId="02039388" w14:textId="77777777" w:rsidR="00B54F3A" w:rsidRPr="001114CE" w:rsidRDefault="00B54F3A" w:rsidP="00B54F3A"/>
    <w:p w14:paraId="5E3F6CBF" w14:textId="77777777" w:rsidR="00B54F3A" w:rsidRPr="001114CE" w:rsidRDefault="00B54F3A" w:rsidP="00B54F3A"/>
    <w:p w14:paraId="08313469" w14:textId="315FE15B" w:rsidR="00B54F3A" w:rsidRPr="001114CE" w:rsidRDefault="00971190" w:rsidP="00B54F3A">
      <w:r w:rsidRPr="001114CE">
        <w:lastRenderedPageBreak/>
        <w:br w:type="page"/>
      </w:r>
    </w:p>
    <w:p w14:paraId="62B4665A" w14:textId="77777777" w:rsidR="00B54F3A" w:rsidRPr="001114CE" w:rsidRDefault="00B54F3A" w:rsidP="00B54F3A"/>
    <w:p w14:paraId="3DC76C1A" w14:textId="77777777"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268B0062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44"/>
        <w:gridCol w:w="1844"/>
      </w:tblGrid>
      <w:tr w:rsidR="00C17395" w:rsidRPr="001114CE" w14:paraId="2C57F93A" w14:textId="77777777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D9A6866" w14:textId="77777777"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67A3DEC1" w14:textId="77777777"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14A579D1" w14:textId="77777777"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B3F0964" w14:textId="77777777"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14:paraId="64264B32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00ECE1" w14:textId="77777777" w:rsidR="00C17395" w:rsidRPr="00E76E87" w:rsidRDefault="002A6540" w:rsidP="00616676">
            <w:r>
              <w:t>4/14/2014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8C402B" w14:textId="77777777"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866F97" w14:textId="77777777" w:rsidR="00C17395" w:rsidRPr="00E76E87" w:rsidRDefault="002A6540" w:rsidP="00616676">
            <w:r>
              <w:t>TFS 5621 – Set up SSRS reports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F73AFA7" w14:textId="77777777"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14:paraId="2F3BC0B1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C1F997A" w14:textId="77777777" w:rsidR="00C17395" w:rsidRPr="00E76E87" w:rsidRDefault="00A209B0" w:rsidP="004F5C38">
            <w:r>
              <w:t>08/27/2018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34FAEC4" w14:textId="77777777" w:rsidR="00C17395" w:rsidRPr="00E76E87" w:rsidRDefault="00A209B0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2F0800D" w14:textId="77777777" w:rsidR="00C17395" w:rsidRPr="00E76E87" w:rsidRDefault="00A209B0" w:rsidP="00D6631A">
            <w:r w:rsidRPr="00A209B0">
              <w:t>TFS 11663 - Update urls in SSRS Reporting for Shared</w:t>
            </w:r>
            <w:r>
              <w:t xml:space="preserve"> </w:t>
            </w:r>
            <w:r w:rsidRPr="00A209B0">
              <w:t>Services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6D4D4F" w14:textId="77777777" w:rsidR="00C17395" w:rsidRPr="00E76E87" w:rsidRDefault="00A209B0" w:rsidP="004F5C38">
            <w:r w:rsidRPr="00E76E87">
              <w:t>Susmitha Palacherla</w:t>
            </w:r>
          </w:p>
        </w:tc>
      </w:tr>
      <w:tr w:rsidR="0025312B" w:rsidRPr="001114CE" w14:paraId="115403D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25C1CD8" w14:textId="77777777" w:rsidR="0025312B" w:rsidRPr="00E76E87" w:rsidRDefault="0025312B" w:rsidP="0025312B">
            <w:r>
              <w:t>02/07/2019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2CB5C71" w14:textId="77777777" w:rsidR="0025312B" w:rsidRPr="00E76E87" w:rsidRDefault="0025312B" w:rsidP="0025312B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A629F4" w14:textId="77777777" w:rsidR="0025312B" w:rsidRPr="00E76E87" w:rsidRDefault="0025312B" w:rsidP="0025312B">
            <w:r>
              <w:t>TFS 13389</w:t>
            </w:r>
            <w:r w:rsidRPr="00A209B0">
              <w:t xml:space="preserve"> - Update urls in SSRS Reporting for </w:t>
            </w:r>
            <w:r>
              <w:t>AD</w:t>
            </w:r>
            <w:r w:rsidRPr="00A209B0">
              <w:t xml:space="preserve"> domain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A43362" w14:textId="77777777" w:rsidR="0025312B" w:rsidRPr="00E76E87" w:rsidRDefault="0025312B" w:rsidP="0025312B">
            <w:r w:rsidRPr="00E76E87">
              <w:t>Susmitha Palacherla</w:t>
            </w:r>
          </w:p>
        </w:tc>
      </w:tr>
      <w:tr w:rsidR="00C17395" w:rsidRPr="001114CE" w14:paraId="7EF4415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F24A673" w14:textId="77777777" w:rsidR="00C17395" w:rsidRPr="00E76E87" w:rsidRDefault="005C2DFE" w:rsidP="004F5C38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C1264F8" w14:textId="77777777" w:rsidR="00C17395" w:rsidRPr="00E76E87" w:rsidRDefault="005C2DFE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8B833BF" w14:textId="77777777" w:rsidR="00C17395" w:rsidRPr="00E76E87" w:rsidRDefault="005C2DFE" w:rsidP="00A32A09">
            <w:r>
              <w:t>TFS 13333- Reporting updates for Quality Now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A5DBF6" w14:textId="77777777" w:rsidR="00C17395" w:rsidRPr="00E76E87" w:rsidRDefault="005C2DFE" w:rsidP="004F5C38">
            <w:r>
              <w:t>Susmitha Palacherla</w:t>
            </w:r>
          </w:p>
        </w:tc>
      </w:tr>
      <w:tr w:rsidR="00C17395" w:rsidRPr="001114CE" w14:paraId="05B19D4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B7B5954" w14:textId="77777777" w:rsidR="00C17395" w:rsidRPr="00E76E87" w:rsidRDefault="00EB1257" w:rsidP="004F5C38">
            <w:r>
              <w:t>03/24/2020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1EEAAB" w14:textId="77777777" w:rsidR="00C17395" w:rsidRPr="00E76E87" w:rsidRDefault="00EB1257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D8567" w14:textId="77777777" w:rsidR="00C17395" w:rsidRPr="00E76E87" w:rsidRDefault="00EB1257" w:rsidP="00EB1257">
            <w:r>
              <w:t>TFS 16855 – allow csrs to add comments to Warning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6938DBF" w14:textId="77777777" w:rsidR="00C17395" w:rsidRPr="00E76E87" w:rsidRDefault="00EB1257" w:rsidP="004F5C38">
            <w:r>
              <w:t>Susmitha Palacherla</w:t>
            </w:r>
          </w:p>
        </w:tc>
      </w:tr>
      <w:tr w:rsidR="00E64AA9" w:rsidRPr="001114CE" w14:paraId="4F535EE5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EA50F5" w14:textId="77777777" w:rsidR="00E64AA9" w:rsidRDefault="00E64AA9" w:rsidP="00E64AA9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D307D06" w14:textId="77777777" w:rsidR="00E64AA9" w:rsidRDefault="00E64AA9" w:rsidP="00E64AA9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8394DF5" w14:textId="77777777" w:rsidR="00E64AA9" w:rsidRPr="00A32A09" w:rsidRDefault="00E64AA9" w:rsidP="00E64AA9">
            <w:r w:rsidRPr="008C2DFE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7096BB" w14:textId="77777777" w:rsidR="00E64AA9" w:rsidRDefault="00E64AA9" w:rsidP="00E64AA9">
            <w:r>
              <w:t>Susmitha Palacherla</w:t>
            </w:r>
          </w:p>
        </w:tc>
      </w:tr>
      <w:tr w:rsidR="002C4134" w:rsidRPr="001114CE" w14:paraId="447574F0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F74B13" w14:textId="61046CD6" w:rsidR="002C4134" w:rsidRDefault="002C4134" w:rsidP="002C4134">
            <w:r>
              <w:t>04/02/2021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D07C8AE" w14:textId="4439F236" w:rsidR="002C4134" w:rsidRDefault="002C4134" w:rsidP="002C4134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EAA9E90" w14:textId="2968D25B" w:rsidR="002C4134" w:rsidRDefault="002C4134" w:rsidP="002C4134">
            <w:r w:rsidRPr="000F48E3">
              <w:t>TFS 20677 -  AD island to AD AWS environment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91F51F" w14:textId="355AAB2D" w:rsidR="002C4134" w:rsidRDefault="002C4134" w:rsidP="002C4134">
            <w:r>
              <w:t>Susmitha Palacherla</w:t>
            </w:r>
          </w:p>
        </w:tc>
      </w:tr>
      <w:tr w:rsidR="00F8172C" w:rsidRPr="001114CE" w14:paraId="6AD0B737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19E3FBA" w14:textId="2D7AD730" w:rsidR="00F8172C" w:rsidRDefault="00F8172C" w:rsidP="00F8172C">
            <w:r>
              <w:t>5/24/2021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FFA46D" w14:textId="6806EB8D" w:rsidR="00F8172C" w:rsidRDefault="002C4134" w:rsidP="00F8172C">
            <w:r>
              <w:t>8</w:t>
            </w:r>
            <w:r w:rsidR="00F8172C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053CBFA" w14:textId="35837944" w:rsidR="00F8172C" w:rsidRPr="008C2DFE" w:rsidRDefault="00F8172C" w:rsidP="00F8172C">
            <w:r>
              <w:t>TFS 21276 - Update QN Alt Channels compliance and mastery levels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9C522B2" w14:textId="0FCFF31B" w:rsidR="00F8172C" w:rsidRDefault="00F8172C" w:rsidP="00F8172C">
            <w:r>
              <w:t>Susmitha Palacherla</w:t>
            </w:r>
          </w:p>
        </w:tc>
      </w:tr>
      <w:tr w:rsidR="00761976" w:rsidRPr="001114CE" w14:paraId="00E5ECAB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43F234" w14:textId="6C876406" w:rsidR="00761976" w:rsidRDefault="00761976" w:rsidP="00F8172C">
            <w:r>
              <w:t>9/</w:t>
            </w:r>
            <w:r w:rsidR="005C421B">
              <w:t>08</w:t>
            </w:r>
            <w:r>
              <w:t>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9AF946D" w14:textId="21153849" w:rsidR="00761976" w:rsidRDefault="002C4134" w:rsidP="00F8172C">
            <w:r>
              <w:t>9</w:t>
            </w:r>
            <w:r w:rsidR="00761976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FDDE3C7" w14:textId="4FCC71B0" w:rsidR="00761976" w:rsidRDefault="00761976" w:rsidP="00F8172C">
            <w:r w:rsidRPr="00761976">
              <w:t>TFS 22187 - Quality Now Workflow Enhancements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E781C64" w14:textId="54E74A35" w:rsidR="00761976" w:rsidRDefault="00761976" w:rsidP="00F8172C">
            <w:r>
              <w:t>Susmitha Palacherla</w:t>
            </w:r>
          </w:p>
        </w:tc>
      </w:tr>
      <w:tr w:rsidR="00CE0FDE" w:rsidRPr="001114CE" w14:paraId="32DA17A8" w14:textId="77777777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D385CF5" w14:textId="7F819470" w:rsidR="00CE0FDE" w:rsidRDefault="00CE0FDE" w:rsidP="00CE0FDE">
            <w:r>
              <w:t>03/24/2022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65318DD" w14:textId="0B0F8E05" w:rsidR="00CE0FDE" w:rsidRDefault="00CE0FDE" w:rsidP="00CE0FDE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CEDCBC6" w14:textId="5BFE7CDA" w:rsidR="00CE0FDE" w:rsidRPr="00761976" w:rsidRDefault="00CE0FDE" w:rsidP="00CE0FDE">
            <w:r w:rsidRPr="00C25507">
              <w:t>TFS 24056 - Enhance the search option in the eCL Admin Tool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F3D93" w14:textId="5153E0EB" w:rsidR="00CE0FDE" w:rsidRDefault="00CE0FDE" w:rsidP="00CE0FDE">
            <w:ins w:id="15" w:author="Palacherla, Susmitha C" w:date="2022-07-22T15:56:00Z">
              <w:r w:rsidRPr="00027330">
                <w:t>Susmitha Palacherla</w:t>
              </w:r>
            </w:ins>
          </w:p>
        </w:tc>
      </w:tr>
      <w:tr w:rsidR="00CE0FDE" w:rsidRPr="001114CE" w14:paraId="7737AA61" w14:textId="77777777" w:rsidTr="00C17395">
        <w:trPr>
          <w:ins w:id="16" w:author="Palacherla, Susmitha C" w:date="2022-07-22T15:55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5D6C66D" w14:textId="499E550D" w:rsidR="00CE0FDE" w:rsidRDefault="00CE0FDE" w:rsidP="00CE0FDE">
            <w:pPr>
              <w:rPr>
                <w:ins w:id="17" w:author="Palacherla, Susmitha C" w:date="2022-07-22T15:55:00Z"/>
              </w:rPr>
            </w:pPr>
            <w:ins w:id="18" w:author="Palacherla, Susmitha C" w:date="2022-07-22T15:55:00Z">
              <w:r>
                <w:t>7/22/2022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B872D8B" w14:textId="38EEFF0C" w:rsidR="00CE0FDE" w:rsidRDefault="00CE0FDE" w:rsidP="00CE0FDE">
            <w:pPr>
              <w:rPr>
                <w:ins w:id="19" w:author="Palacherla, Susmitha C" w:date="2022-07-22T15:55:00Z"/>
              </w:rPr>
            </w:pPr>
            <w:ins w:id="20" w:author="Palacherla, Susmitha C" w:date="2022-07-22T15:56:00Z">
              <w:r>
                <w:t>11.0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BEB278D" w14:textId="4976FE07" w:rsidR="00CE0FDE" w:rsidRPr="00C25507" w:rsidRDefault="00CE0FDE" w:rsidP="00CE0FDE">
            <w:pPr>
              <w:rPr>
                <w:ins w:id="21" w:author="Palacherla, Susmitha C" w:date="2022-07-22T15:55:00Z"/>
              </w:rPr>
            </w:pPr>
            <w:ins w:id="22" w:author="Palacherla, Susmitha C" w:date="2022-07-22T15:56:00Z">
              <w:r w:rsidRPr="00CE0FDE">
                <w:t>TFS 24924 - Report access for Early Work Life Supervisors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759484E" w14:textId="19E871AA" w:rsidR="00CE0FDE" w:rsidRDefault="00CE0FDE" w:rsidP="00CE0FDE">
            <w:pPr>
              <w:rPr>
                <w:ins w:id="23" w:author="Palacherla, Susmitha C" w:date="2022-07-22T15:55:00Z"/>
              </w:rPr>
            </w:pPr>
            <w:ins w:id="24" w:author="Palacherla, Susmitha C" w:date="2022-07-22T15:56:00Z">
              <w:r w:rsidRPr="00027330">
                <w:t>Susmitha Palacherla</w:t>
              </w:r>
            </w:ins>
          </w:p>
        </w:tc>
      </w:tr>
    </w:tbl>
    <w:p w14:paraId="4C6C64A9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755E8FB1" w14:textId="77777777" w:rsidR="00B54F3A" w:rsidRPr="001114CE" w:rsidRDefault="00971190" w:rsidP="00B54F3A">
      <w:r w:rsidRPr="001114CE">
        <w:br w:type="page"/>
      </w:r>
    </w:p>
    <w:p w14:paraId="47BB7382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4B25F4" w14:textId="77777777" w:rsidR="004F5C38" w:rsidRDefault="004F5C38">
          <w:pPr>
            <w:pStyle w:val="TOCHeading"/>
          </w:pPr>
          <w:r>
            <w:t>Contents</w:t>
          </w:r>
        </w:p>
        <w:p w14:paraId="449C9EB8" w14:textId="07DB6304" w:rsidR="00F72F4E" w:rsidRDefault="004F5C38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336635" w:history="1">
            <w:r w:rsidR="00F72F4E" w:rsidRPr="002967DB">
              <w:rPr>
                <w:rStyle w:val="Hyperlink"/>
                <w:iCs/>
                <w:noProof/>
              </w:rPr>
              <w:t>1.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1.0 Coaching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_Toc82336635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5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4781CE09" w14:textId="0810BF55" w:rsidR="00F72F4E" w:rsidRDefault="004F58F3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6" w:history="1">
            <w:r w:rsidR="00F72F4E" w:rsidRPr="002967DB">
              <w:rPr>
                <w:rStyle w:val="Hyperlink"/>
                <w:iCs/>
                <w:noProof/>
              </w:rPr>
              <w:t>2.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2.0 Warning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_Toc82336636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7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59CA1D43" w14:textId="38224522" w:rsidR="00F72F4E" w:rsidRDefault="004F58F3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7" w:history="1">
            <w:r w:rsidR="00F72F4E" w:rsidRPr="002967DB">
              <w:rPr>
                <w:rStyle w:val="Hyperlink"/>
                <w:iCs/>
                <w:noProof/>
              </w:rPr>
              <w:t>3.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3.0 Hierarchy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_Toc82336637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10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9D1860E" w14:textId="21EB6826" w:rsidR="00F72F4E" w:rsidRDefault="004F58F3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8" w:history="1">
            <w:r w:rsidR="00F72F4E" w:rsidRPr="002967DB">
              <w:rPr>
                <w:rStyle w:val="Hyperlink"/>
                <w:iCs/>
                <w:noProof/>
              </w:rPr>
              <w:t>4.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4.0 Admin Activity Summary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_Toc82336638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12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3610A473" w14:textId="55DE260D" w:rsidR="00F72F4E" w:rsidRDefault="004F58F3">
          <w:pPr>
            <w:pStyle w:val="TOC3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336639" w:history="1">
            <w:r w:rsidR="00F72F4E" w:rsidRPr="002967DB">
              <w:rPr>
                <w:rStyle w:val="Hyperlink"/>
                <w:iCs/>
                <w:noProof/>
              </w:rPr>
              <w:t>5.</w:t>
            </w:r>
            <w:r w:rsidR="00F72F4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72F4E" w:rsidRPr="002967DB">
              <w:rPr>
                <w:rStyle w:val="Hyperlink"/>
                <w:iCs/>
                <w:noProof/>
              </w:rPr>
              <w:t>TC 1.0 Coaching Summary QN Report</w:t>
            </w:r>
            <w:r w:rsidR="00F72F4E">
              <w:rPr>
                <w:noProof/>
                <w:webHidden/>
              </w:rPr>
              <w:tab/>
            </w:r>
            <w:r w:rsidR="00F72F4E">
              <w:rPr>
                <w:noProof/>
                <w:webHidden/>
              </w:rPr>
              <w:fldChar w:fldCharType="begin"/>
            </w:r>
            <w:r w:rsidR="00F72F4E">
              <w:rPr>
                <w:noProof/>
                <w:webHidden/>
              </w:rPr>
              <w:instrText xml:space="preserve"> PAGEREF _Toc82336639 \h </w:instrText>
            </w:r>
            <w:r w:rsidR="00F72F4E">
              <w:rPr>
                <w:noProof/>
                <w:webHidden/>
              </w:rPr>
            </w:r>
            <w:r w:rsidR="00F72F4E">
              <w:rPr>
                <w:noProof/>
                <w:webHidden/>
              </w:rPr>
              <w:fldChar w:fldCharType="separate"/>
            </w:r>
            <w:r w:rsidR="00F72F4E">
              <w:rPr>
                <w:noProof/>
                <w:webHidden/>
              </w:rPr>
              <w:t>14</w:t>
            </w:r>
            <w:r w:rsidR="00F72F4E">
              <w:rPr>
                <w:noProof/>
                <w:webHidden/>
              </w:rPr>
              <w:fldChar w:fldCharType="end"/>
            </w:r>
          </w:hyperlink>
        </w:p>
        <w:p w14:paraId="13C05909" w14:textId="77777777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55246976" w14:textId="77777777" w:rsidR="00534A8B" w:rsidRPr="00FC37DA" w:rsidRDefault="00534A8B" w:rsidP="00534A8B">
      <w:pPr>
        <w:rPr>
          <w:sz w:val="18"/>
        </w:rPr>
      </w:pPr>
    </w:p>
    <w:p w14:paraId="70EEC0BC" w14:textId="77777777" w:rsidR="00534A8B" w:rsidRDefault="00534A8B" w:rsidP="00534A8B"/>
    <w:p w14:paraId="1264E995" w14:textId="77777777" w:rsidR="00202208" w:rsidRDefault="00202208" w:rsidP="00534A8B"/>
    <w:p w14:paraId="4461A137" w14:textId="77777777" w:rsidR="00202208" w:rsidRDefault="00202208" w:rsidP="00534A8B"/>
    <w:p w14:paraId="70729BA3" w14:textId="77777777" w:rsidR="00202208" w:rsidRDefault="00202208" w:rsidP="00534A8B"/>
    <w:p w14:paraId="77C9A230" w14:textId="77777777" w:rsidR="00202208" w:rsidRDefault="00202208" w:rsidP="00534A8B"/>
    <w:p w14:paraId="0D6013E3" w14:textId="77777777" w:rsidR="00202208" w:rsidRDefault="00202208" w:rsidP="00534A8B"/>
    <w:p w14:paraId="39E7961A" w14:textId="77777777" w:rsidR="00202208" w:rsidRDefault="00202208" w:rsidP="00534A8B"/>
    <w:p w14:paraId="0476247D" w14:textId="77777777" w:rsidR="00202208" w:rsidRDefault="00202208" w:rsidP="00534A8B"/>
    <w:p w14:paraId="43627600" w14:textId="77777777" w:rsidR="00202208" w:rsidRDefault="00202208" w:rsidP="00534A8B"/>
    <w:p w14:paraId="3355A662" w14:textId="77777777" w:rsidR="00202208" w:rsidRDefault="00202208" w:rsidP="00534A8B"/>
    <w:p w14:paraId="77DCC2E8" w14:textId="77777777" w:rsidR="00202208" w:rsidRDefault="00202208" w:rsidP="00534A8B"/>
    <w:p w14:paraId="6B2E3F28" w14:textId="77777777" w:rsidR="00202208" w:rsidRDefault="00202208" w:rsidP="00534A8B"/>
    <w:p w14:paraId="6839CB8D" w14:textId="77777777" w:rsidR="00202208" w:rsidRDefault="00202208" w:rsidP="00534A8B"/>
    <w:p w14:paraId="0C42E154" w14:textId="77777777" w:rsidR="00202208" w:rsidRDefault="00202208" w:rsidP="00534A8B"/>
    <w:p w14:paraId="7CCB05B7" w14:textId="77777777" w:rsidR="00202208" w:rsidRDefault="00202208" w:rsidP="00534A8B"/>
    <w:p w14:paraId="13A73226" w14:textId="77777777" w:rsidR="00202208" w:rsidRDefault="00202208" w:rsidP="00534A8B"/>
    <w:p w14:paraId="103B883E" w14:textId="77777777" w:rsidR="00202208" w:rsidRDefault="00202208" w:rsidP="00534A8B"/>
    <w:p w14:paraId="56E65AFC" w14:textId="77777777" w:rsidR="00202208" w:rsidRDefault="00202208" w:rsidP="00534A8B"/>
    <w:p w14:paraId="5E3D52AE" w14:textId="77777777" w:rsidR="00202208" w:rsidRDefault="00202208" w:rsidP="00534A8B"/>
    <w:p w14:paraId="7199D4F2" w14:textId="77777777" w:rsidR="00202208" w:rsidRDefault="00202208" w:rsidP="00534A8B"/>
    <w:p w14:paraId="358B2BCB" w14:textId="77777777" w:rsidR="00202208" w:rsidRDefault="00202208" w:rsidP="00534A8B"/>
    <w:p w14:paraId="371BE988" w14:textId="77777777" w:rsidR="00202208" w:rsidRDefault="00202208" w:rsidP="00534A8B"/>
    <w:p w14:paraId="44DAD7A1" w14:textId="77777777" w:rsidR="00202208" w:rsidRDefault="00202208" w:rsidP="00534A8B"/>
    <w:p w14:paraId="1A8F116F" w14:textId="77777777" w:rsidR="00202208" w:rsidRDefault="00202208" w:rsidP="00534A8B"/>
    <w:p w14:paraId="7D9C8FE9" w14:textId="77777777" w:rsidR="00202208" w:rsidRDefault="00202208" w:rsidP="00534A8B"/>
    <w:p w14:paraId="7A49CD82" w14:textId="77777777" w:rsidR="00202208" w:rsidRDefault="00202208" w:rsidP="00534A8B"/>
    <w:p w14:paraId="7C5DFBC5" w14:textId="77777777" w:rsidR="00202208" w:rsidRDefault="00202208" w:rsidP="00534A8B"/>
    <w:p w14:paraId="3C90A509" w14:textId="77777777" w:rsidR="00202208" w:rsidRDefault="00202208" w:rsidP="00534A8B"/>
    <w:p w14:paraId="1418167A" w14:textId="77777777" w:rsidR="00202208" w:rsidRDefault="00202208" w:rsidP="00534A8B"/>
    <w:p w14:paraId="7B22EF61" w14:textId="77777777" w:rsidR="00202208" w:rsidRDefault="00202208" w:rsidP="00534A8B"/>
    <w:p w14:paraId="06464AC3" w14:textId="77777777" w:rsidR="00202208" w:rsidRDefault="00202208" w:rsidP="00534A8B"/>
    <w:p w14:paraId="51AECB51" w14:textId="77777777" w:rsidR="00202208" w:rsidRDefault="00202208" w:rsidP="00534A8B"/>
    <w:p w14:paraId="39BAD045" w14:textId="77777777" w:rsidR="00202208" w:rsidRDefault="00202208" w:rsidP="00534A8B"/>
    <w:p w14:paraId="4ED4CBD8" w14:textId="77777777" w:rsidR="00A209B0" w:rsidRPr="00633036" w:rsidRDefault="00633036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5" w:name="_Toc82336635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Report</w:t>
      </w:r>
      <w:bookmarkEnd w:id="25"/>
    </w:p>
    <w:p w14:paraId="549D0312" w14:textId="77777777" w:rsidR="00A209B0" w:rsidRDefault="00A209B0" w:rsidP="00534A8B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633036" w:rsidRPr="00C36E04" w14:paraId="2E5DF7FB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68BAF12" w14:textId="77777777" w:rsidR="00633036" w:rsidRPr="00633036" w:rsidRDefault="00633036" w:rsidP="004F5C38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7C7FDBC" w14:textId="77777777" w:rsidR="00633036" w:rsidRPr="00633036" w:rsidRDefault="00633036" w:rsidP="004F5C38">
            <w:r w:rsidRPr="00633036">
              <w:t>Description</w:t>
            </w:r>
          </w:p>
        </w:tc>
      </w:tr>
      <w:tr w:rsidR="00633036" w:rsidRPr="00C36E04" w14:paraId="63DC3735" w14:textId="77777777" w:rsidTr="00633036">
        <w:trPr>
          <w:cantSplit/>
        </w:trPr>
        <w:tc>
          <w:tcPr>
            <w:tcW w:w="1620" w:type="dxa"/>
          </w:tcPr>
          <w:p w14:paraId="65FF1420" w14:textId="77777777" w:rsidR="00633036" w:rsidRDefault="00633036" w:rsidP="00633036">
            <w:r>
              <w:t>Test ID</w:t>
            </w:r>
          </w:p>
        </w:tc>
        <w:tc>
          <w:tcPr>
            <w:tcW w:w="11430" w:type="dxa"/>
            <w:gridSpan w:val="4"/>
          </w:tcPr>
          <w:p w14:paraId="05B3F575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1.0</w:t>
            </w:r>
          </w:p>
        </w:tc>
      </w:tr>
      <w:tr w:rsidR="00633036" w:rsidRPr="00C36E04" w14:paraId="620B64E3" w14:textId="77777777" w:rsidTr="00633036">
        <w:trPr>
          <w:cantSplit/>
        </w:trPr>
        <w:tc>
          <w:tcPr>
            <w:tcW w:w="1620" w:type="dxa"/>
          </w:tcPr>
          <w:p w14:paraId="123EE4D1" w14:textId="77777777" w:rsidR="00633036" w:rsidRDefault="00633036" w:rsidP="00633036">
            <w:r>
              <w:t>Change Type</w:t>
            </w:r>
          </w:p>
        </w:tc>
        <w:tc>
          <w:tcPr>
            <w:tcW w:w="11430" w:type="dxa"/>
            <w:gridSpan w:val="4"/>
          </w:tcPr>
          <w:p w14:paraId="11DCE35F" w14:textId="77777777" w:rsidR="00633036" w:rsidRPr="00C36E04" w:rsidRDefault="00633036" w:rsidP="00633036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0B0A20DE" w14:textId="77777777" w:rsidTr="00633036">
        <w:trPr>
          <w:cantSplit/>
        </w:trPr>
        <w:tc>
          <w:tcPr>
            <w:tcW w:w="1620" w:type="dxa"/>
          </w:tcPr>
          <w:p w14:paraId="6A2A4D33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E09D94" w14:textId="60243A22" w:rsidR="002C4134" w:rsidRPr="00C36E04" w:rsidRDefault="00CE0FDE" w:rsidP="002C4134">
            <w:pPr>
              <w:rPr>
                <w:bCs/>
              </w:rPr>
            </w:pPr>
            <w:ins w:id="26" w:author="Palacherla, Susmitha C" w:date="2022-07-22T15:56:00Z">
              <w:r w:rsidRPr="00CE0FDE">
                <w:t>TFS 24924 - Report access for Early Work Life Supervisors</w:t>
              </w:r>
            </w:ins>
            <w:del w:id="27" w:author="Palacherla, Susmitha C" w:date="2022-07-22T15:56:00Z">
              <w:r w:rsidR="002C4134" w:rsidRPr="000F48E3" w:rsidDel="00CE0FDE">
                <w:delText>TFS 20677 -  AD island to AD AWS environment changes</w:delText>
              </w:r>
            </w:del>
          </w:p>
        </w:tc>
      </w:tr>
      <w:tr w:rsidR="002C4134" w:rsidRPr="00C36E04" w14:paraId="2FD6F81E" w14:textId="77777777" w:rsidTr="00633036">
        <w:trPr>
          <w:cantSplit/>
        </w:trPr>
        <w:tc>
          <w:tcPr>
            <w:tcW w:w="1620" w:type="dxa"/>
          </w:tcPr>
          <w:p w14:paraId="1E9B9FEB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5352C7D9" w14:textId="5771E531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9C9A2A1" w14:textId="77777777" w:rsidR="002C4134" w:rsidRDefault="002C4134" w:rsidP="002C4134"/>
          <w:p w14:paraId="3770C950" w14:textId="77777777" w:rsidR="002C4134" w:rsidRDefault="002C4134" w:rsidP="002C4134">
            <w:r>
              <w:t>Dev</w:t>
            </w:r>
          </w:p>
          <w:p w14:paraId="7CE7DF32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666A78E6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1DACF396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0F0987C7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7BAA9F4D" w14:textId="120BE009" w:rsidR="002C4134" w:rsidRDefault="002C4134" w:rsidP="002C4134">
            <w:r>
              <w:t>TargetServerURL</w:t>
            </w:r>
            <w:r>
              <w:tab/>
            </w:r>
            <w:hyperlink r:id="rId8" w:history="1">
              <w:r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BAE4E26" w14:textId="1B950400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8F8E757" w14:textId="58FF152D" w:rsidR="002C4134" w:rsidRDefault="002C4134" w:rsidP="002C4134">
            <w:r>
              <w:t>Report Portal</w:t>
            </w:r>
            <w:r>
              <w:tab/>
            </w:r>
            <w:hyperlink r:id="rId9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0FCFBEC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2FBE3A5" w14:textId="77777777" w:rsidTr="00633036">
        <w:trPr>
          <w:cantSplit/>
        </w:trPr>
        <w:tc>
          <w:tcPr>
            <w:tcW w:w="1620" w:type="dxa"/>
          </w:tcPr>
          <w:p w14:paraId="64F95B3B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4D2DD973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79E7FDB2" w14:textId="77777777" w:rsidTr="00633036">
        <w:trPr>
          <w:cantSplit/>
        </w:trPr>
        <w:tc>
          <w:tcPr>
            <w:tcW w:w="1620" w:type="dxa"/>
          </w:tcPr>
          <w:p w14:paraId="44592D19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2C23F1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A8EEFE7" w14:textId="77777777" w:rsidTr="00761976">
        <w:trPr>
          <w:cantSplit/>
          <w:trHeight w:val="327"/>
        </w:trPr>
        <w:tc>
          <w:tcPr>
            <w:tcW w:w="1620" w:type="dxa"/>
            <w:tcBorders>
              <w:bottom w:val="single" w:sz="6" w:space="0" w:color="auto"/>
            </w:tcBorders>
          </w:tcPr>
          <w:p w14:paraId="53FC984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1C6A3342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13D3A8D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14FC095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23FE36F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3FF999A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9652C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9F2585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132BB7F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4FC717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9956990" w14:textId="38FCDE41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799FFBB7" w14:textId="77777777" w:rsidTr="00633036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FB45CB8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555EC64" w14:textId="77777777" w:rsidR="002C4134" w:rsidRDefault="002C4134" w:rsidP="002C4134">
            <w:r>
              <w:t xml:space="preserve">Launch Report url </w:t>
            </w:r>
          </w:p>
          <w:p w14:paraId="0C5A8163" w14:textId="366E24EA" w:rsidR="002C4134" w:rsidRDefault="004F58F3" w:rsidP="002C4134">
            <w:hyperlink r:id="rId10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07226A44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E536820" w14:textId="77777777" w:rsidR="002C4134" w:rsidRDefault="002C4134" w:rsidP="002C4134">
            <w:r>
              <w:t>Reporting site should come up without error</w:t>
            </w:r>
          </w:p>
          <w:p w14:paraId="70CE8105" w14:textId="77777777" w:rsidR="002C4134" w:rsidRPr="00C36E04" w:rsidRDefault="002C4134" w:rsidP="002C4134"/>
        </w:tc>
        <w:tc>
          <w:tcPr>
            <w:tcW w:w="1170" w:type="dxa"/>
            <w:tcBorders>
              <w:top w:val="single" w:sz="6" w:space="0" w:color="auto"/>
            </w:tcBorders>
          </w:tcPr>
          <w:p w14:paraId="3D387E26" w14:textId="3D141E1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B4C4FD9" w14:textId="709FB6A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10D6C29" w14:textId="77777777" w:rsidTr="00633036">
        <w:trPr>
          <w:cantSplit/>
        </w:trPr>
        <w:tc>
          <w:tcPr>
            <w:tcW w:w="1620" w:type="dxa"/>
          </w:tcPr>
          <w:p w14:paraId="09888B0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4B3708" w14:textId="77777777" w:rsidR="002C4134" w:rsidRPr="00C36E04" w:rsidRDefault="002C4134" w:rsidP="002C4134"/>
        </w:tc>
        <w:tc>
          <w:tcPr>
            <w:tcW w:w="4860" w:type="dxa"/>
          </w:tcPr>
          <w:p w14:paraId="1E8B086C" w14:textId="77777777" w:rsidR="002C4134" w:rsidRPr="00C36E04" w:rsidRDefault="002C4134" w:rsidP="002C4134"/>
        </w:tc>
        <w:tc>
          <w:tcPr>
            <w:tcW w:w="1170" w:type="dxa"/>
          </w:tcPr>
          <w:p w14:paraId="56CEDAE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8B05DD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2CCD50" w14:textId="77777777" w:rsidTr="00633036">
        <w:trPr>
          <w:cantSplit/>
        </w:trPr>
        <w:tc>
          <w:tcPr>
            <w:tcW w:w="1620" w:type="dxa"/>
          </w:tcPr>
          <w:p w14:paraId="7AFB0CF3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1.2</w:t>
            </w:r>
          </w:p>
        </w:tc>
        <w:tc>
          <w:tcPr>
            <w:tcW w:w="1890" w:type="dxa"/>
          </w:tcPr>
          <w:p w14:paraId="0C2CBEF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2BA7C6E7" w14:textId="77777777" w:rsidR="002C4134" w:rsidRDefault="002C4134" w:rsidP="002C4134">
            <w:r>
              <w:t>No Error</w:t>
            </w:r>
          </w:p>
          <w:p w14:paraId="5E866156" w14:textId="77777777" w:rsidR="002C4134" w:rsidRDefault="002C4134" w:rsidP="002C4134">
            <w:r>
              <w:t>Should be valid *.AD.local.cert</w:t>
            </w:r>
          </w:p>
          <w:p w14:paraId="6450FCC7" w14:textId="77777777" w:rsidR="002C4134" w:rsidRPr="00C36E04" w:rsidRDefault="002C4134" w:rsidP="002C4134"/>
        </w:tc>
        <w:tc>
          <w:tcPr>
            <w:tcW w:w="1170" w:type="dxa"/>
          </w:tcPr>
          <w:p w14:paraId="11FE44A6" w14:textId="5A7C5F52" w:rsidR="002C4134" w:rsidRPr="00C36E04" w:rsidRDefault="002C4134" w:rsidP="002C4134">
            <w:pPr>
              <w:rPr>
                <w:bCs/>
              </w:rPr>
            </w:pPr>
            <w:del w:id="28" w:author="Palacherla, Susmitha C" w:date="2022-07-22T15:57:00Z">
              <w:r w:rsidRPr="00C36E04" w:rsidDel="00CE0FDE">
                <w:rPr>
                  <w:bCs/>
                </w:rPr>
                <w:delText>P</w:delText>
              </w:r>
            </w:del>
            <w:ins w:id="29" w:author="Palacherla, Susmitha C" w:date="2022-07-22T15:57:00Z">
              <w:r w:rsidR="00CE0FDE">
                <w:rPr>
                  <w:bCs/>
                </w:rPr>
                <w:t>NA</w:t>
              </w:r>
            </w:ins>
          </w:p>
        </w:tc>
        <w:tc>
          <w:tcPr>
            <w:tcW w:w="3510" w:type="dxa"/>
          </w:tcPr>
          <w:p w14:paraId="629C4C6D" w14:textId="7061C39F" w:rsidR="002C4134" w:rsidRPr="00C36E04" w:rsidRDefault="00CE0FDE" w:rsidP="002C4134">
            <w:pPr>
              <w:rPr>
                <w:bCs/>
              </w:rPr>
            </w:pPr>
            <w:ins w:id="30" w:author="Palacherla, Susmitha C" w:date="2022-07-22T15:57:00Z">
              <w:r>
                <w:rPr>
                  <w:bCs/>
                </w:rPr>
                <w:t>N</w:t>
              </w:r>
            </w:ins>
            <w:del w:id="31" w:author="Palacherla, Susmitha C" w:date="2022-07-22T15:57:00Z">
              <w:r w:rsidR="002C4134" w:rsidDel="00CE0FDE">
                <w:rPr>
                  <w:bCs/>
                </w:rPr>
                <w:delText>Y</w:delText>
              </w:r>
            </w:del>
          </w:p>
        </w:tc>
      </w:tr>
      <w:tr w:rsidR="002C4134" w:rsidRPr="00C36E04" w14:paraId="44B4AA0B" w14:textId="77777777" w:rsidTr="00633036">
        <w:trPr>
          <w:cantSplit/>
        </w:trPr>
        <w:tc>
          <w:tcPr>
            <w:tcW w:w="1620" w:type="dxa"/>
          </w:tcPr>
          <w:p w14:paraId="4ECD362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A24F14" w14:textId="77777777" w:rsidR="002C4134" w:rsidRPr="00C36E04" w:rsidRDefault="002C4134" w:rsidP="002C4134"/>
        </w:tc>
        <w:tc>
          <w:tcPr>
            <w:tcW w:w="4860" w:type="dxa"/>
          </w:tcPr>
          <w:p w14:paraId="3AC089DC" w14:textId="77777777" w:rsidR="002C4134" w:rsidRPr="00C36E04" w:rsidRDefault="002C4134" w:rsidP="002C4134"/>
        </w:tc>
        <w:tc>
          <w:tcPr>
            <w:tcW w:w="1170" w:type="dxa"/>
          </w:tcPr>
          <w:p w14:paraId="07757D5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157145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F9CF9A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1EC50AB" w14:textId="77777777" w:rsidR="002C4134" w:rsidRPr="00C36E04" w:rsidRDefault="002C4134" w:rsidP="002C4134">
            <w:pPr>
              <w:rPr>
                <w:i/>
              </w:rPr>
            </w:pPr>
            <w:r w:rsidRPr="00C36E04">
              <w:rPr>
                <w:bCs/>
              </w:rPr>
              <w:t>1.</w:t>
            </w:r>
            <w:r>
              <w:rPr>
                <w:bCs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1DFA6CF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C0F2240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2BA1BCEE" w14:textId="2A9E903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6D9BB78" w14:textId="2731536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9904990" w14:textId="77777777" w:rsidTr="00633036">
        <w:trPr>
          <w:cantSplit/>
        </w:trPr>
        <w:tc>
          <w:tcPr>
            <w:tcW w:w="1620" w:type="dxa"/>
          </w:tcPr>
          <w:p w14:paraId="1F9DF4BB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9C25CBD" w14:textId="77777777" w:rsidR="002C4134" w:rsidRPr="00C36E04" w:rsidRDefault="002C4134" w:rsidP="002C4134"/>
        </w:tc>
        <w:tc>
          <w:tcPr>
            <w:tcW w:w="4860" w:type="dxa"/>
          </w:tcPr>
          <w:p w14:paraId="006C77FC" w14:textId="77777777" w:rsidR="002C4134" w:rsidRPr="00C36E04" w:rsidRDefault="002C4134" w:rsidP="002C4134"/>
        </w:tc>
        <w:tc>
          <w:tcPr>
            <w:tcW w:w="1170" w:type="dxa"/>
          </w:tcPr>
          <w:p w14:paraId="5C43B04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CF44D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CE0FDE" w:rsidRPr="00C36E04" w14:paraId="699B9E06" w14:textId="77777777" w:rsidTr="00633036">
        <w:trPr>
          <w:cantSplit/>
        </w:trPr>
        <w:tc>
          <w:tcPr>
            <w:tcW w:w="1620" w:type="dxa"/>
          </w:tcPr>
          <w:p w14:paraId="3F62FD44" w14:textId="77777777" w:rsidR="00CE0FDE" w:rsidRDefault="00CE0FDE" w:rsidP="00CE0FDE">
            <w:pPr>
              <w:rPr>
                <w:bCs/>
              </w:rPr>
            </w:pPr>
            <w:r>
              <w:rPr>
                <w:bCs/>
              </w:rPr>
              <w:t>1.4</w:t>
            </w:r>
          </w:p>
        </w:tc>
        <w:tc>
          <w:tcPr>
            <w:tcW w:w="1890" w:type="dxa"/>
          </w:tcPr>
          <w:p w14:paraId="539AFF61" w14:textId="77777777" w:rsidR="00CE0FDE" w:rsidRPr="00C36E04" w:rsidRDefault="00CE0FDE" w:rsidP="00CE0FDE">
            <w:r>
              <w:t>Verify Data Source</w:t>
            </w:r>
          </w:p>
        </w:tc>
        <w:tc>
          <w:tcPr>
            <w:tcW w:w="4860" w:type="dxa"/>
          </w:tcPr>
          <w:p w14:paraId="7C4418BB" w14:textId="39A5D984" w:rsidR="00CE0FDE" w:rsidRDefault="00CE0FDE" w:rsidP="00CE0FDE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5B75BEBC" w14:textId="77777777" w:rsidR="00CE0FDE" w:rsidRDefault="00CE0FDE" w:rsidP="00CE0FDE"/>
          <w:p w14:paraId="4F23156D" w14:textId="77777777" w:rsidR="00CE0FDE" w:rsidRDefault="00CE0FDE" w:rsidP="00CE0FDE">
            <w:r>
              <w:t>Connection created successfully using windows integrated security</w:t>
            </w:r>
          </w:p>
          <w:p w14:paraId="0FF9DC5B" w14:textId="77777777" w:rsidR="00CE0FDE" w:rsidRPr="00C36E04" w:rsidRDefault="00CE0FDE" w:rsidP="00CE0FDE"/>
        </w:tc>
        <w:tc>
          <w:tcPr>
            <w:tcW w:w="1170" w:type="dxa"/>
          </w:tcPr>
          <w:p w14:paraId="7F8735CB" w14:textId="12A12219" w:rsidR="00CE0FDE" w:rsidRPr="00C36E04" w:rsidRDefault="00CE0FDE" w:rsidP="00CE0FDE">
            <w:pPr>
              <w:rPr>
                <w:bCs/>
              </w:rPr>
            </w:pPr>
            <w:ins w:id="32" w:author="Palacherla, Susmitha C" w:date="2022-07-22T15:57:00Z">
              <w:r>
                <w:rPr>
                  <w:bCs/>
                </w:rPr>
                <w:t>NA</w:t>
              </w:r>
            </w:ins>
            <w:del w:id="33" w:author="Palacherla, Susmitha C" w:date="2022-07-22T15:57:00Z">
              <w:r w:rsidRPr="00C36E04" w:rsidDel="00D340C5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14:paraId="0127A96E" w14:textId="5987EEE0" w:rsidR="00CE0FDE" w:rsidRPr="00C36E04" w:rsidRDefault="00CE0FDE" w:rsidP="00CE0FDE">
            <w:pPr>
              <w:rPr>
                <w:i/>
              </w:rPr>
            </w:pPr>
            <w:ins w:id="34" w:author="Palacherla, Susmitha C" w:date="2022-07-22T15:57:00Z">
              <w:r>
                <w:rPr>
                  <w:bCs/>
                </w:rPr>
                <w:t>N</w:t>
              </w:r>
            </w:ins>
            <w:del w:id="35" w:author="Palacherla, Susmitha C" w:date="2022-07-22T15:57:00Z">
              <w:r w:rsidDel="00D340C5">
                <w:rPr>
                  <w:bCs/>
                </w:rPr>
                <w:delText>Y</w:delText>
              </w:r>
            </w:del>
          </w:p>
        </w:tc>
      </w:tr>
      <w:tr w:rsidR="002C4134" w:rsidRPr="00C36E04" w14:paraId="4350527C" w14:textId="77777777" w:rsidTr="00633036">
        <w:trPr>
          <w:cantSplit/>
        </w:trPr>
        <w:tc>
          <w:tcPr>
            <w:tcW w:w="1620" w:type="dxa"/>
          </w:tcPr>
          <w:p w14:paraId="120A4DCF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057C648" w14:textId="77777777" w:rsidR="002C4134" w:rsidRPr="00C36E04" w:rsidRDefault="002C4134" w:rsidP="002C4134"/>
        </w:tc>
        <w:tc>
          <w:tcPr>
            <w:tcW w:w="4860" w:type="dxa"/>
          </w:tcPr>
          <w:p w14:paraId="325E87F5" w14:textId="77777777" w:rsidR="002C4134" w:rsidRPr="00C36E04" w:rsidRDefault="002C4134" w:rsidP="002C4134"/>
        </w:tc>
        <w:tc>
          <w:tcPr>
            <w:tcW w:w="1170" w:type="dxa"/>
          </w:tcPr>
          <w:p w14:paraId="6F9286A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34403BD" w14:textId="77777777" w:rsidR="002C4134" w:rsidRPr="00C36E04" w:rsidRDefault="002C4134" w:rsidP="002C4134">
            <w:pPr>
              <w:rPr>
                <w:i/>
              </w:rPr>
            </w:pPr>
          </w:p>
        </w:tc>
      </w:tr>
      <w:tr w:rsidR="002C4134" w:rsidRPr="00C36E04" w14:paraId="4B96B9A3" w14:textId="77777777" w:rsidTr="00633036">
        <w:trPr>
          <w:cantSplit/>
        </w:trPr>
        <w:tc>
          <w:tcPr>
            <w:tcW w:w="1620" w:type="dxa"/>
          </w:tcPr>
          <w:p w14:paraId="7B793D4E" w14:textId="163B588E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1.5</w:t>
            </w:r>
            <w:ins w:id="36" w:author="Palacherla, Susmitha C" w:date="2022-07-22T15:57:00Z">
              <w:r w:rsidR="00CE0FDE">
                <w:rPr>
                  <w:bCs/>
                </w:rPr>
                <w:t>.1</w:t>
              </w:r>
            </w:ins>
          </w:p>
        </w:tc>
        <w:tc>
          <w:tcPr>
            <w:tcW w:w="1890" w:type="dxa"/>
          </w:tcPr>
          <w:p w14:paraId="7531C681" w14:textId="77777777" w:rsidR="002C4134" w:rsidRPr="00C36E04" w:rsidRDefault="002C4134" w:rsidP="002C4134">
            <w:r w:rsidRPr="00C36E04">
              <w:t>Selection criteria: Module</w:t>
            </w:r>
          </w:p>
        </w:tc>
        <w:tc>
          <w:tcPr>
            <w:tcW w:w="4860" w:type="dxa"/>
          </w:tcPr>
          <w:p w14:paraId="250FF0A3" w14:textId="77777777" w:rsidR="00CE0FDE" w:rsidRDefault="00CE0FDE" w:rsidP="002C4134">
            <w:pPr>
              <w:rPr>
                <w:ins w:id="37" w:author="Palacherla, Susmitha C" w:date="2022-07-22T15:58:00Z"/>
              </w:rPr>
            </w:pPr>
            <w:ins w:id="38" w:author="Palacherla, Susmitha C" w:date="2022-07-22T15:58:00Z">
              <w:r>
                <w:t>If logged in as a regular Coaching admin’</w:t>
              </w:r>
            </w:ins>
          </w:p>
          <w:p w14:paraId="119935BB" w14:textId="4CA9B19F" w:rsidR="002C4134" w:rsidRPr="00C36E04" w:rsidRDefault="002C4134" w:rsidP="002C4134">
            <w:r w:rsidRPr="00C36E04">
              <w:t>All Modules should appear in drop down</w:t>
            </w:r>
          </w:p>
          <w:p w14:paraId="3DAF0BF1" w14:textId="77777777" w:rsidR="002C4134" w:rsidRPr="00C36E04" w:rsidRDefault="002C4134" w:rsidP="002C4134">
            <w:r w:rsidRPr="00C36E04">
              <w:t>‘All’ should be available as a drop down for users having access to all Modules</w:t>
            </w:r>
          </w:p>
          <w:p w14:paraId="7F6A018D" w14:textId="77777777" w:rsidR="002C4134" w:rsidRPr="00C36E04" w:rsidRDefault="002C4134" w:rsidP="002C4134">
            <w:r w:rsidRPr="00C36E04">
              <w:t>Modules should be available based on defined role of user</w:t>
            </w:r>
          </w:p>
        </w:tc>
        <w:tc>
          <w:tcPr>
            <w:tcW w:w="1170" w:type="dxa"/>
          </w:tcPr>
          <w:p w14:paraId="20CA78BC" w14:textId="5EB1E3D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286772D" w14:textId="4FC80050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CE0FDE" w:rsidRPr="00C36E04" w14:paraId="08D7A6A9" w14:textId="77777777" w:rsidTr="00633036">
        <w:trPr>
          <w:cantSplit/>
          <w:ins w:id="39" w:author="Palacherla, Susmitha C" w:date="2022-07-22T15:57:00Z"/>
        </w:trPr>
        <w:tc>
          <w:tcPr>
            <w:tcW w:w="1620" w:type="dxa"/>
          </w:tcPr>
          <w:p w14:paraId="0445E4E3" w14:textId="77777777" w:rsidR="00CE0FDE" w:rsidRPr="00C36E04" w:rsidRDefault="00CE0FDE" w:rsidP="002C4134">
            <w:pPr>
              <w:rPr>
                <w:ins w:id="40" w:author="Palacherla, Susmitha C" w:date="2022-07-22T15:57:00Z"/>
                <w:bCs/>
              </w:rPr>
            </w:pPr>
          </w:p>
        </w:tc>
        <w:tc>
          <w:tcPr>
            <w:tcW w:w="1890" w:type="dxa"/>
          </w:tcPr>
          <w:p w14:paraId="086A8AD2" w14:textId="77777777" w:rsidR="00CE0FDE" w:rsidRPr="00C36E04" w:rsidRDefault="00CE0FDE" w:rsidP="002C4134">
            <w:pPr>
              <w:rPr>
                <w:ins w:id="41" w:author="Palacherla, Susmitha C" w:date="2022-07-22T15:57:00Z"/>
                <w:bCs/>
              </w:rPr>
            </w:pPr>
          </w:p>
        </w:tc>
        <w:tc>
          <w:tcPr>
            <w:tcW w:w="4860" w:type="dxa"/>
          </w:tcPr>
          <w:p w14:paraId="7A5C5029" w14:textId="77777777" w:rsidR="00CE0FDE" w:rsidRPr="00C36E04" w:rsidRDefault="00CE0FDE" w:rsidP="002C4134">
            <w:pPr>
              <w:rPr>
                <w:ins w:id="42" w:author="Palacherla, Susmitha C" w:date="2022-07-22T15:57:00Z"/>
                <w:bCs/>
              </w:rPr>
            </w:pPr>
          </w:p>
        </w:tc>
        <w:tc>
          <w:tcPr>
            <w:tcW w:w="1170" w:type="dxa"/>
          </w:tcPr>
          <w:p w14:paraId="427C25BD" w14:textId="77777777" w:rsidR="00CE0FDE" w:rsidRPr="00C36E04" w:rsidRDefault="00CE0FDE" w:rsidP="002C4134">
            <w:pPr>
              <w:rPr>
                <w:ins w:id="43" w:author="Palacherla, Susmitha C" w:date="2022-07-22T15:57:00Z"/>
                <w:bCs/>
              </w:rPr>
            </w:pPr>
          </w:p>
        </w:tc>
        <w:tc>
          <w:tcPr>
            <w:tcW w:w="3510" w:type="dxa"/>
          </w:tcPr>
          <w:p w14:paraId="2FC08C6B" w14:textId="77777777" w:rsidR="00CE0FDE" w:rsidRPr="00C36E04" w:rsidRDefault="00CE0FDE" w:rsidP="002C4134">
            <w:pPr>
              <w:rPr>
                <w:ins w:id="44" w:author="Palacherla, Susmitha C" w:date="2022-07-22T15:57:00Z"/>
                <w:bCs/>
              </w:rPr>
            </w:pPr>
          </w:p>
        </w:tc>
      </w:tr>
      <w:tr w:rsidR="00CE0FDE" w:rsidRPr="00C36E04" w14:paraId="1B619671" w14:textId="77777777" w:rsidTr="00633036">
        <w:trPr>
          <w:cantSplit/>
          <w:ins w:id="45" w:author="Palacherla, Susmitha C" w:date="2022-07-22T15:57:00Z"/>
        </w:trPr>
        <w:tc>
          <w:tcPr>
            <w:tcW w:w="1620" w:type="dxa"/>
          </w:tcPr>
          <w:p w14:paraId="5421674D" w14:textId="7A9E4ECF" w:rsidR="00CE0FDE" w:rsidRPr="00C36E04" w:rsidRDefault="00CE0FDE" w:rsidP="002C4134">
            <w:pPr>
              <w:rPr>
                <w:ins w:id="46" w:author="Palacherla, Susmitha C" w:date="2022-07-22T15:57:00Z"/>
                <w:bCs/>
              </w:rPr>
            </w:pPr>
            <w:ins w:id="47" w:author="Palacherla, Susmitha C" w:date="2022-07-22T15:57:00Z">
              <w:r>
                <w:rPr>
                  <w:bCs/>
                </w:rPr>
                <w:t>1.5.2</w:t>
              </w:r>
            </w:ins>
          </w:p>
        </w:tc>
        <w:tc>
          <w:tcPr>
            <w:tcW w:w="1890" w:type="dxa"/>
          </w:tcPr>
          <w:p w14:paraId="2084E0DF" w14:textId="6BB4FE54" w:rsidR="00CE0FDE" w:rsidRPr="00C36E04" w:rsidRDefault="00CE0FDE" w:rsidP="002C4134">
            <w:pPr>
              <w:rPr>
                <w:ins w:id="48" w:author="Palacherla, Susmitha C" w:date="2022-07-22T15:57:00Z"/>
                <w:bCs/>
              </w:rPr>
            </w:pPr>
            <w:ins w:id="49" w:author="Palacherla, Susmitha C" w:date="2022-07-22T15:58:00Z">
              <w:r w:rsidRPr="00C36E04">
                <w:t>Selection criteria: Module</w:t>
              </w:r>
            </w:ins>
          </w:p>
        </w:tc>
        <w:tc>
          <w:tcPr>
            <w:tcW w:w="4860" w:type="dxa"/>
          </w:tcPr>
          <w:p w14:paraId="38FD9751" w14:textId="1007DBAD" w:rsidR="00CE0FDE" w:rsidRDefault="00CE0FDE" w:rsidP="00CE0FDE">
            <w:pPr>
              <w:rPr>
                <w:ins w:id="50" w:author="Palacherla, Susmitha C" w:date="2022-07-22T15:58:00Z"/>
              </w:rPr>
            </w:pPr>
            <w:ins w:id="51" w:author="Palacherla, Susmitha C" w:date="2022-07-22T15:58:00Z">
              <w:r>
                <w:t>If logged in as a</w:t>
              </w:r>
              <w:r>
                <w:t>n early Work Life Supervisor</w:t>
              </w:r>
            </w:ins>
          </w:p>
          <w:p w14:paraId="73A2C9F3" w14:textId="6062ED85" w:rsidR="00CE0FDE" w:rsidRPr="00C36E04" w:rsidRDefault="00CE0FDE" w:rsidP="00CE0FDE">
            <w:pPr>
              <w:rPr>
                <w:ins w:id="52" w:author="Palacherla, Susmitha C" w:date="2022-07-22T15:58:00Z"/>
              </w:rPr>
            </w:pPr>
            <w:ins w:id="53" w:author="Palacherla, Susmitha C" w:date="2022-07-22T15:58:00Z">
              <w:r>
                <w:t xml:space="preserve">Only CSR Module </w:t>
              </w:r>
              <w:r w:rsidRPr="00C36E04">
                <w:t xml:space="preserve"> should appear in drop down</w:t>
              </w:r>
            </w:ins>
          </w:p>
          <w:p w14:paraId="24B39412" w14:textId="5E5061B1" w:rsidR="00CE0FDE" w:rsidRPr="00C36E04" w:rsidRDefault="00CE0FDE" w:rsidP="00CE0FDE">
            <w:pPr>
              <w:rPr>
                <w:ins w:id="54" w:author="Palacherla, Susmitha C" w:date="2022-07-22T15:57:00Z"/>
                <w:bCs/>
              </w:rPr>
            </w:pPr>
          </w:p>
        </w:tc>
        <w:tc>
          <w:tcPr>
            <w:tcW w:w="1170" w:type="dxa"/>
          </w:tcPr>
          <w:p w14:paraId="152C1833" w14:textId="77777777" w:rsidR="00CE0FDE" w:rsidRDefault="00CE0FDE" w:rsidP="002C4134">
            <w:pPr>
              <w:rPr>
                <w:ins w:id="55" w:author="Palacherla, Susmitha C" w:date="2022-07-22T15:59:00Z"/>
                <w:bCs/>
              </w:rPr>
            </w:pPr>
            <w:ins w:id="56" w:author="Palacherla, Susmitha C" w:date="2022-07-22T15:58:00Z">
              <w:r>
                <w:rPr>
                  <w:bCs/>
                </w:rPr>
                <w:t>P</w:t>
              </w:r>
            </w:ins>
          </w:p>
          <w:p w14:paraId="18442DD7" w14:textId="16CEC36E" w:rsidR="00CE0FDE" w:rsidRPr="00C36E04" w:rsidRDefault="00CE0FDE" w:rsidP="002C4134">
            <w:pPr>
              <w:rPr>
                <w:ins w:id="57" w:author="Palacherla, Susmitha C" w:date="2022-07-22T15:57:00Z"/>
                <w:bCs/>
              </w:rPr>
            </w:pPr>
          </w:p>
        </w:tc>
        <w:tc>
          <w:tcPr>
            <w:tcW w:w="3510" w:type="dxa"/>
          </w:tcPr>
          <w:p w14:paraId="0A9F4688" w14:textId="57A909B5" w:rsidR="00CE0FDE" w:rsidRPr="00C36E04" w:rsidRDefault="00CE0FDE" w:rsidP="002C4134">
            <w:pPr>
              <w:rPr>
                <w:ins w:id="58" w:author="Palacherla, Susmitha C" w:date="2022-07-22T15:57:00Z"/>
                <w:bCs/>
              </w:rPr>
            </w:pPr>
            <w:ins w:id="59" w:author="Palacherla, Susmitha C" w:date="2022-07-22T15:59:00Z">
              <w:r>
                <w:rPr>
                  <w:bCs/>
                </w:rPr>
                <w:t>Y</w:t>
              </w:r>
            </w:ins>
          </w:p>
        </w:tc>
      </w:tr>
      <w:tr w:rsidR="002C4134" w:rsidRPr="00C36E04" w14:paraId="1E70B344" w14:textId="77777777" w:rsidTr="00633036">
        <w:trPr>
          <w:cantSplit/>
        </w:trPr>
        <w:tc>
          <w:tcPr>
            <w:tcW w:w="1620" w:type="dxa"/>
          </w:tcPr>
          <w:p w14:paraId="705C76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62FC0D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106066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F302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57D995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C7CE22" w14:textId="77777777" w:rsidTr="00633036">
        <w:trPr>
          <w:cantSplit/>
        </w:trPr>
        <w:tc>
          <w:tcPr>
            <w:tcW w:w="1620" w:type="dxa"/>
          </w:tcPr>
          <w:p w14:paraId="6499F990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1.6</w:t>
            </w:r>
          </w:p>
        </w:tc>
        <w:tc>
          <w:tcPr>
            <w:tcW w:w="1890" w:type="dxa"/>
          </w:tcPr>
          <w:p w14:paraId="0207FC8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0770950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0510EA7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74FE6F17" w14:textId="4681E98D" w:rsidR="002C4134" w:rsidRPr="00C36E04" w:rsidRDefault="002C4134" w:rsidP="002C4134">
            <w:pPr>
              <w:rPr>
                <w:bCs/>
              </w:rPr>
            </w:pPr>
            <w:del w:id="60" w:author="Palacherla, Susmitha C" w:date="2022-07-22T15:59:00Z">
              <w:r w:rsidRPr="00C36E04" w:rsidDel="00CE0FDE">
                <w:rPr>
                  <w:bCs/>
                </w:rPr>
                <w:delText>No default</w:delText>
              </w:r>
            </w:del>
            <w:ins w:id="61" w:author="Palacherla, Susmitha C" w:date="2022-07-22T15:59:00Z">
              <w:r w:rsidR="00CE0FDE">
                <w:rPr>
                  <w:bCs/>
                </w:rPr>
                <w:t>Defaults to – 7 days</w:t>
              </w:r>
            </w:ins>
          </w:p>
          <w:p w14:paraId="5FF8C0F0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650EAC99" w14:textId="28B81B0D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F005B9F" w14:textId="46C0DFF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F73A13" w14:textId="77777777" w:rsidTr="00633036">
        <w:trPr>
          <w:cantSplit/>
        </w:trPr>
        <w:tc>
          <w:tcPr>
            <w:tcW w:w="1620" w:type="dxa"/>
          </w:tcPr>
          <w:p w14:paraId="4B3BD3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12AFE1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961F3F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D86AF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28CA73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FC4B880" w14:textId="77777777" w:rsidTr="00633036">
        <w:trPr>
          <w:cantSplit/>
        </w:trPr>
        <w:tc>
          <w:tcPr>
            <w:tcW w:w="1620" w:type="dxa"/>
          </w:tcPr>
          <w:p w14:paraId="1F7BCFF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1.7</w:t>
            </w:r>
          </w:p>
        </w:tc>
        <w:tc>
          <w:tcPr>
            <w:tcW w:w="1890" w:type="dxa"/>
          </w:tcPr>
          <w:p w14:paraId="6BE6AB4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0B4657A8" w14:textId="77777777" w:rsidR="002C4134" w:rsidRPr="00C36E04" w:rsidRDefault="002C4134" w:rsidP="002C4134">
            <w:r w:rsidRPr="00C36E04">
              <w:t>Calendar prompt</w:t>
            </w:r>
          </w:p>
          <w:p w14:paraId="249D81CE" w14:textId="77777777" w:rsidR="002C4134" w:rsidRPr="00C36E04" w:rsidRDefault="002C4134" w:rsidP="002C4134">
            <w:r w:rsidRPr="00C36E04">
              <w:t>User should be able pick a date</w:t>
            </w:r>
          </w:p>
          <w:p w14:paraId="49897109" w14:textId="0D00EBB5" w:rsidR="002C4134" w:rsidRPr="00C36E04" w:rsidRDefault="002C4134" w:rsidP="002C4134">
            <w:del w:id="62" w:author="Palacherla, Susmitha C" w:date="2022-07-22T15:59:00Z">
              <w:r w:rsidRPr="00C36E04" w:rsidDel="00CE0FDE">
                <w:delText>No default</w:delText>
              </w:r>
            </w:del>
            <w:ins w:id="63" w:author="Palacherla, Susmitha C" w:date="2022-07-22T15:59:00Z">
              <w:r w:rsidR="00CE0FDE">
                <w:t>Defaults to current date</w:t>
              </w:r>
            </w:ins>
          </w:p>
          <w:p w14:paraId="38C23E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EEE862D" w14:textId="2C13381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F9E1CD3" w14:textId="785AF8D5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894679A" w14:textId="77777777" w:rsidTr="00633036">
        <w:trPr>
          <w:cantSplit/>
        </w:trPr>
        <w:tc>
          <w:tcPr>
            <w:tcW w:w="1620" w:type="dxa"/>
          </w:tcPr>
          <w:p w14:paraId="58E6C51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822EA5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E855BF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268B7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C23C6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C22C0A2" w14:textId="77777777" w:rsidTr="00633036">
        <w:trPr>
          <w:cantSplit/>
        </w:trPr>
        <w:tc>
          <w:tcPr>
            <w:tcW w:w="1620" w:type="dxa"/>
          </w:tcPr>
          <w:p w14:paraId="5057688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1.8</w:t>
            </w:r>
          </w:p>
        </w:tc>
        <w:tc>
          <w:tcPr>
            <w:tcW w:w="1890" w:type="dxa"/>
          </w:tcPr>
          <w:p w14:paraId="44518D88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07AF84BC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7383CA1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1ED55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8EDA584" w14:textId="1C80488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FF3842E" w14:textId="705CFDF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C08D3CB" w14:textId="77777777" w:rsidTr="00633036">
        <w:trPr>
          <w:cantSplit/>
        </w:trPr>
        <w:tc>
          <w:tcPr>
            <w:tcW w:w="1620" w:type="dxa"/>
          </w:tcPr>
          <w:p w14:paraId="5C45049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ECD9A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0A086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949CBF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22905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05B1A68" w14:textId="77777777" w:rsidTr="00633036">
        <w:trPr>
          <w:cantSplit/>
        </w:trPr>
        <w:tc>
          <w:tcPr>
            <w:tcW w:w="1620" w:type="dxa"/>
          </w:tcPr>
          <w:p w14:paraId="49B1D954" w14:textId="1985544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1.9</w:t>
            </w:r>
            <w:ins w:id="64" w:author="Palacherla, Susmitha C" w:date="2022-07-22T16:00:00Z">
              <w:r w:rsidR="00CE0FDE">
                <w:rPr>
                  <w:bCs/>
                </w:rPr>
                <w:t>.1</w:t>
              </w:r>
            </w:ins>
          </w:p>
        </w:tc>
        <w:tc>
          <w:tcPr>
            <w:tcW w:w="1890" w:type="dxa"/>
          </w:tcPr>
          <w:p w14:paraId="46EB496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6A014B6B" w14:textId="77777777" w:rsidR="00CE0FDE" w:rsidRDefault="00CE0FDE" w:rsidP="00CE0FDE">
            <w:pPr>
              <w:rPr>
                <w:ins w:id="65" w:author="Palacherla, Susmitha C" w:date="2022-07-22T16:00:00Z"/>
              </w:rPr>
            </w:pPr>
            <w:ins w:id="66" w:author="Palacherla, Susmitha C" w:date="2022-07-22T16:00:00Z">
              <w:r>
                <w:t>If logged in as a regular Coaching admin’</w:t>
              </w:r>
            </w:ins>
          </w:p>
          <w:p w14:paraId="4B6BBEBF" w14:textId="4EB727EE" w:rsidR="002C4134" w:rsidRPr="00C36E04" w:rsidRDefault="002C4134" w:rsidP="002C4134">
            <w:r w:rsidRPr="00C36E04">
              <w:t>All Sites for selected Module  should appear in drop down</w:t>
            </w:r>
          </w:p>
          <w:p w14:paraId="7F81866A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270E995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1CF910" w14:textId="72E33A1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8BDAF0" w14:textId="3A86E00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CE0FDE" w:rsidRPr="00C36E04" w14:paraId="4A2646C1" w14:textId="77777777" w:rsidTr="00633036">
        <w:trPr>
          <w:cantSplit/>
          <w:ins w:id="67" w:author="Palacherla, Susmitha C" w:date="2022-07-22T15:59:00Z"/>
        </w:trPr>
        <w:tc>
          <w:tcPr>
            <w:tcW w:w="1620" w:type="dxa"/>
          </w:tcPr>
          <w:p w14:paraId="3E95B40C" w14:textId="77777777" w:rsidR="00CE0FDE" w:rsidRPr="00C36E04" w:rsidRDefault="00CE0FDE" w:rsidP="002C4134">
            <w:pPr>
              <w:rPr>
                <w:ins w:id="68" w:author="Palacherla, Susmitha C" w:date="2022-07-22T15:59:00Z"/>
                <w:bCs/>
              </w:rPr>
            </w:pPr>
          </w:p>
        </w:tc>
        <w:tc>
          <w:tcPr>
            <w:tcW w:w="1890" w:type="dxa"/>
          </w:tcPr>
          <w:p w14:paraId="1028F55F" w14:textId="77777777" w:rsidR="00CE0FDE" w:rsidRPr="00C36E04" w:rsidRDefault="00CE0FDE" w:rsidP="002C4134">
            <w:pPr>
              <w:rPr>
                <w:ins w:id="69" w:author="Palacherla, Susmitha C" w:date="2022-07-22T15:59:00Z"/>
                <w:bCs/>
              </w:rPr>
            </w:pPr>
          </w:p>
        </w:tc>
        <w:tc>
          <w:tcPr>
            <w:tcW w:w="4860" w:type="dxa"/>
          </w:tcPr>
          <w:p w14:paraId="0E59FC28" w14:textId="77777777" w:rsidR="00CE0FDE" w:rsidRPr="00C36E04" w:rsidRDefault="00CE0FDE" w:rsidP="002C4134">
            <w:pPr>
              <w:rPr>
                <w:ins w:id="70" w:author="Palacherla, Susmitha C" w:date="2022-07-22T15:59:00Z"/>
                <w:bCs/>
              </w:rPr>
            </w:pPr>
          </w:p>
        </w:tc>
        <w:tc>
          <w:tcPr>
            <w:tcW w:w="1170" w:type="dxa"/>
          </w:tcPr>
          <w:p w14:paraId="2D2B3850" w14:textId="77777777" w:rsidR="00CE0FDE" w:rsidRPr="00C36E04" w:rsidRDefault="00CE0FDE" w:rsidP="002C4134">
            <w:pPr>
              <w:rPr>
                <w:ins w:id="71" w:author="Palacherla, Susmitha C" w:date="2022-07-22T15:59:00Z"/>
                <w:bCs/>
              </w:rPr>
            </w:pPr>
          </w:p>
        </w:tc>
        <w:tc>
          <w:tcPr>
            <w:tcW w:w="3510" w:type="dxa"/>
          </w:tcPr>
          <w:p w14:paraId="6E1C2E3A" w14:textId="77777777" w:rsidR="00CE0FDE" w:rsidRPr="00C36E04" w:rsidRDefault="00CE0FDE" w:rsidP="002C4134">
            <w:pPr>
              <w:rPr>
                <w:ins w:id="72" w:author="Palacherla, Susmitha C" w:date="2022-07-22T15:59:00Z"/>
                <w:bCs/>
              </w:rPr>
            </w:pPr>
          </w:p>
        </w:tc>
      </w:tr>
      <w:tr w:rsidR="00CE0FDE" w:rsidRPr="00C36E04" w14:paraId="2C127E08" w14:textId="77777777" w:rsidTr="00633036">
        <w:trPr>
          <w:cantSplit/>
          <w:ins w:id="73" w:author="Palacherla, Susmitha C" w:date="2022-07-22T15:59:00Z"/>
        </w:trPr>
        <w:tc>
          <w:tcPr>
            <w:tcW w:w="1620" w:type="dxa"/>
          </w:tcPr>
          <w:p w14:paraId="3975324E" w14:textId="525AFF5B" w:rsidR="00CE0FDE" w:rsidRPr="00C36E04" w:rsidRDefault="00CE0FDE" w:rsidP="00CE0FDE">
            <w:pPr>
              <w:rPr>
                <w:ins w:id="74" w:author="Palacherla, Susmitha C" w:date="2022-07-22T15:59:00Z"/>
                <w:bCs/>
              </w:rPr>
            </w:pPr>
            <w:ins w:id="75" w:author="Palacherla, Susmitha C" w:date="2022-07-22T16:00:00Z">
              <w:r>
                <w:rPr>
                  <w:bCs/>
                </w:rPr>
                <w:t>1.9.2</w:t>
              </w:r>
            </w:ins>
          </w:p>
        </w:tc>
        <w:tc>
          <w:tcPr>
            <w:tcW w:w="1890" w:type="dxa"/>
          </w:tcPr>
          <w:p w14:paraId="6017AC28" w14:textId="178B2761" w:rsidR="00CE0FDE" w:rsidRPr="00C36E04" w:rsidRDefault="00CE0FDE" w:rsidP="00CE0FDE">
            <w:pPr>
              <w:rPr>
                <w:ins w:id="76" w:author="Palacherla, Susmitha C" w:date="2022-07-22T15:59:00Z"/>
                <w:bCs/>
              </w:rPr>
            </w:pPr>
            <w:ins w:id="77" w:author="Palacherla, Susmitha C" w:date="2022-07-22T16:00:00Z">
              <w:r w:rsidRPr="00C36E04">
                <w:t xml:space="preserve">Selection criteria: </w:t>
              </w:r>
              <w:r>
                <w:t>Site</w:t>
              </w:r>
            </w:ins>
          </w:p>
        </w:tc>
        <w:tc>
          <w:tcPr>
            <w:tcW w:w="4860" w:type="dxa"/>
          </w:tcPr>
          <w:p w14:paraId="4E6C40CB" w14:textId="77777777" w:rsidR="00CE0FDE" w:rsidRDefault="00CE0FDE" w:rsidP="00CE0FDE">
            <w:pPr>
              <w:rPr>
                <w:ins w:id="78" w:author="Palacherla, Susmitha C" w:date="2022-07-22T16:00:00Z"/>
              </w:rPr>
            </w:pPr>
            <w:ins w:id="79" w:author="Palacherla, Susmitha C" w:date="2022-07-22T16:00:00Z">
              <w:r>
                <w:t>If logged in as an early Work Life Supervisor</w:t>
              </w:r>
            </w:ins>
          </w:p>
          <w:p w14:paraId="29FE8BF5" w14:textId="3B3026D5" w:rsidR="00CE0FDE" w:rsidRPr="00C36E04" w:rsidRDefault="00CE0FDE" w:rsidP="00CE0FDE">
            <w:pPr>
              <w:rPr>
                <w:ins w:id="80" w:author="Palacherla, Susmitha C" w:date="2022-07-22T16:00:00Z"/>
              </w:rPr>
            </w:pPr>
            <w:ins w:id="81" w:author="Palacherla, Susmitha C" w:date="2022-07-22T16:00:00Z">
              <w:r>
                <w:t xml:space="preserve">Only </w:t>
              </w:r>
              <w:r>
                <w:t>the Site of the logged in Ear</w:t>
              </w:r>
            </w:ins>
            <w:ins w:id="82" w:author="Palacherla, Susmitha C" w:date="2022-07-22T16:01:00Z">
              <w:r>
                <w:t>ly Work Life Supervisor should appear in dropdown</w:t>
              </w:r>
            </w:ins>
          </w:p>
          <w:p w14:paraId="073461DC" w14:textId="77777777" w:rsidR="00CE0FDE" w:rsidRPr="00C36E04" w:rsidRDefault="00CE0FDE" w:rsidP="00CE0FDE">
            <w:pPr>
              <w:rPr>
                <w:ins w:id="83" w:author="Palacherla, Susmitha C" w:date="2022-07-22T15:59:00Z"/>
                <w:bCs/>
              </w:rPr>
            </w:pPr>
          </w:p>
        </w:tc>
        <w:tc>
          <w:tcPr>
            <w:tcW w:w="1170" w:type="dxa"/>
          </w:tcPr>
          <w:p w14:paraId="254BF22C" w14:textId="77777777" w:rsidR="00CE0FDE" w:rsidRDefault="00CE0FDE" w:rsidP="00CE0FDE">
            <w:pPr>
              <w:rPr>
                <w:ins w:id="84" w:author="Palacherla, Susmitha C" w:date="2022-07-22T16:00:00Z"/>
                <w:bCs/>
              </w:rPr>
            </w:pPr>
            <w:ins w:id="85" w:author="Palacherla, Susmitha C" w:date="2022-07-22T16:00:00Z">
              <w:r>
                <w:rPr>
                  <w:bCs/>
                </w:rPr>
                <w:t>P</w:t>
              </w:r>
            </w:ins>
          </w:p>
          <w:p w14:paraId="7F9AFAE7" w14:textId="77777777" w:rsidR="00CE0FDE" w:rsidRPr="00C36E04" w:rsidRDefault="00CE0FDE" w:rsidP="00CE0FDE">
            <w:pPr>
              <w:rPr>
                <w:ins w:id="86" w:author="Palacherla, Susmitha C" w:date="2022-07-22T15:59:00Z"/>
                <w:bCs/>
              </w:rPr>
            </w:pPr>
          </w:p>
        </w:tc>
        <w:tc>
          <w:tcPr>
            <w:tcW w:w="3510" w:type="dxa"/>
          </w:tcPr>
          <w:p w14:paraId="779862C8" w14:textId="6D96565A" w:rsidR="00CE0FDE" w:rsidRPr="00C36E04" w:rsidRDefault="00CE0FDE" w:rsidP="00CE0FDE">
            <w:pPr>
              <w:rPr>
                <w:ins w:id="87" w:author="Palacherla, Susmitha C" w:date="2022-07-22T15:59:00Z"/>
                <w:bCs/>
              </w:rPr>
            </w:pPr>
            <w:ins w:id="88" w:author="Palacherla, Susmitha C" w:date="2022-07-22T16:00:00Z">
              <w:r>
                <w:rPr>
                  <w:bCs/>
                </w:rPr>
                <w:t>Y</w:t>
              </w:r>
            </w:ins>
          </w:p>
        </w:tc>
      </w:tr>
      <w:tr w:rsidR="00CE0FDE" w:rsidRPr="00C36E04" w14:paraId="47FA4658" w14:textId="77777777" w:rsidTr="00633036">
        <w:trPr>
          <w:cantSplit/>
          <w:ins w:id="89" w:author="Palacherla, Susmitha C" w:date="2022-07-22T16:01:00Z"/>
        </w:trPr>
        <w:tc>
          <w:tcPr>
            <w:tcW w:w="1620" w:type="dxa"/>
          </w:tcPr>
          <w:p w14:paraId="057FEC63" w14:textId="77777777" w:rsidR="00CE0FDE" w:rsidRPr="00C36E04" w:rsidRDefault="00CE0FDE" w:rsidP="002C4134">
            <w:pPr>
              <w:rPr>
                <w:ins w:id="90" w:author="Palacherla, Susmitha C" w:date="2022-07-22T16:01:00Z"/>
                <w:bCs/>
              </w:rPr>
            </w:pPr>
          </w:p>
        </w:tc>
        <w:tc>
          <w:tcPr>
            <w:tcW w:w="1890" w:type="dxa"/>
          </w:tcPr>
          <w:p w14:paraId="179C485E" w14:textId="77777777" w:rsidR="00CE0FDE" w:rsidRPr="00C36E04" w:rsidRDefault="00CE0FDE" w:rsidP="002C4134">
            <w:pPr>
              <w:rPr>
                <w:ins w:id="91" w:author="Palacherla, Susmitha C" w:date="2022-07-22T16:01:00Z"/>
                <w:bCs/>
              </w:rPr>
            </w:pPr>
          </w:p>
        </w:tc>
        <w:tc>
          <w:tcPr>
            <w:tcW w:w="4860" w:type="dxa"/>
          </w:tcPr>
          <w:p w14:paraId="6190ECAD" w14:textId="77777777" w:rsidR="00CE0FDE" w:rsidRPr="00C36E04" w:rsidRDefault="00CE0FDE" w:rsidP="002C4134">
            <w:pPr>
              <w:rPr>
                <w:ins w:id="92" w:author="Palacherla, Susmitha C" w:date="2022-07-22T16:01:00Z"/>
                <w:bCs/>
              </w:rPr>
            </w:pPr>
          </w:p>
        </w:tc>
        <w:tc>
          <w:tcPr>
            <w:tcW w:w="1170" w:type="dxa"/>
          </w:tcPr>
          <w:p w14:paraId="0FD4A156" w14:textId="77777777" w:rsidR="00CE0FDE" w:rsidRPr="00C36E04" w:rsidRDefault="00CE0FDE" w:rsidP="002C4134">
            <w:pPr>
              <w:rPr>
                <w:ins w:id="93" w:author="Palacherla, Susmitha C" w:date="2022-07-22T16:01:00Z"/>
                <w:bCs/>
              </w:rPr>
            </w:pPr>
          </w:p>
        </w:tc>
        <w:tc>
          <w:tcPr>
            <w:tcW w:w="3510" w:type="dxa"/>
          </w:tcPr>
          <w:p w14:paraId="6B3E16B6" w14:textId="77777777" w:rsidR="00CE0FDE" w:rsidRPr="00C36E04" w:rsidRDefault="00CE0FDE" w:rsidP="002C4134">
            <w:pPr>
              <w:rPr>
                <w:ins w:id="94" w:author="Palacherla, Susmitha C" w:date="2022-07-22T16:01:00Z"/>
                <w:bCs/>
              </w:rPr>
            </w:pPr>
          </w:p>
        </w:tc>
      </w:tr>
      <w:tr w:rsidR="00CE0FDE" w:rsidRPr="00C36E04" w14:paraId="6D5D1E3C" w14:textId="77777777" w:rsidTr="00633036">
        <w:trPr>
          <w:cantSplit/>
          <w:ins w:id="95" w:author="Palacherla, Susmitha C" w:date="2022-07-22T16:01:00Z"/>
        </w:trPr>
        <w:tc>
          <w:tcPr>
            <w:tcW w:w="1620" w:type="dxa"/>
          </w:tcPr>
          <w:p w14:paraId="67696C1E" w14:textId="783B8C79" w:rsidR="00CE0FDE" w:rsidRPr="00C36E04" w:rsidRDefault="00CE0FDE" w:rsidP="002C4134">
            <w:pPr>
              <w:rPr>
                <w:ins w:id="96" w:author="Palacherla, Susmitha C" w:date="2022-07-22T16:01:00Z"/>
                <w:bCs/>
              </w:rPr>
            </w:pPr>
            <w:ins w:id="97" w:author="Palacherla, Susmitha C" w:date="2022-07-22T16:01:00Z">
              <w:r>
                <w:rPr>
                  <w:bCs/>
                </w:rPr>
                <w:t>1.10</w:t>
              </w:r>
            </w:ins>
          </w:p>
        </w:tc>
        <w:tc>
          <w:tcPr>
            <w:tcW w:w="1890" w:type="dxa"/>
          </w:tcPr>
          <w:p w14:paraId="5265A60C" w14:textId="6DF8E635" w:rsidR="00CE0FDE" w:rsidRPr="00C36E04" w:rsidRDefault="00CE0FDE" w:rsidP="002C4134">
            <w:pPr>
              <w:rPr>
                <w:ins w:id="98" w:author="Palacherla, Susmitha C" w:date="2022-07-22T16:01:00Z"/>
                <w:bCs/>
              </w:rPr>
            </w:pPr>
            <w:ins w:id="99" w:author="Palacherla, Susmitha C" w:date="2022-07-22T16:01:00Z">
              <w:r w:rsidRPr="00C36E04">
                <w:t xml:space="preserve">Selection criteria: </w:t>
              </w:r>
              <w:r>
                <w:t>Hire Date</w:t>
              </w:r>
            </w:ins>
          </w:p>
        </w:tc>
        <w:tc>
          <w:tcPr>
            <w:tcW w:w="4860" w:type="dxa"/>
          </w:tcPr>
          <w:p w14:paraId="6408FA13" w14:textId="77777777" w:rsidR="00CE0FDE" w:rsidRDefault="00CE0FDE" w:rsidP="002C4134">
            <w:pPr>
              <w:rPr>
                <w:ins w:id="100" w:author="Palacherla, Susmitha C" w:date="2022-07-22T16:02:00Z"/>
                <w:bCs/>
              </w:rPr>
            </w:pPr>
            <w:ins w:id="101" w:author="Palacherla, Susmitha C" w:date="2022-07-22T16:02:00Z">
              <w:r>
                <w:rPr>
                  <w:bCs/>
                </w:rPr>
                <w:t>Optional Parameter.</w:t>
              </w:r>
            </w:ins>
          </w:p>
          <w:p w14:paraId="44F59E2B" w14:textId="77777777" w:rsidR="00CE0FDE" w:rsidRDefault="00CE0FDE" w:rsidP="002C4134">
            <w:pPr>
              <w:rPr>
                <w:ins w:id="102" w:author="Palacherla, Susmitha C" w:date="2022-07-22T16:02:00Z"/>
                <w:bCs/>
              </w:rPr>
            </w:pPr>
            <w:ins w:id="103" w:author="Palacherla, Susmitha C" w:date="2022-07-22T16:02:00Z">
              <w:r>
                <w:rPr>
                  <w:bCs/>
                </w:rPr>
                <w:t>Defaults to NULL</w:t>
              </w:r>
            </w:ins>
          </w:p>
          <w:p w14:paraId="33121835" w14:textId="77777777" w:rsidR="00CE0FDE" w:rsidRDefault="00CE0FDE" w:rsidP="002C4134">
            <w:pPr>
              <w:rPr>
                <w:ins w:id="104" w:author="Palacherla, Susmitha C" w:date="2022-07-22T16:03:00Z"/>
                <w:bCs/>
              </w:rPr>
            </w:pPr>
            <w:ins w:id="105" w:author="Palacherla, Susmitha C" w:date="2022-07-22T16:02:00Z">
              <w:r>
                <w:rPr>
                  <w:bCs/>
                </w:rPr>
                <w:t>Date Picker should be available to user to make selection</w:t>
              </w:r>
            </w:ins>
          </w:p>
          <w:p w14:paraId="209FEA76" w14:textId="0FCDCE04" w:rsidR="00CE0FDE" w:rsidRPr="00C36E04" w:rsidRDefault="00CE0FDE" w:rsidP="002C4134">
            <w:pPr>
              <w:rPr>
                <w:ins w:id="106" w:author="Palacherla, Susmitha C" w:date="2022-07-22T16:01:00Z"/>
                <w:bCs/>
              </w:rPr>
            </w:pPr>
            <w:ins w:id="107" w:author="Palacherla, Susmitha C" w:date="2022-07-22T16:03:00Z">
              <w:r>
                <w:rPr>
                  <w:bCs/>
                </w:rPr>
                <w:t>To specify a Hire Date user should uncheck the NULL box</w:t>
              </w:r>
            </w:ins>
          </w:p>
        </w:tc>
        <w:tc>
          <w:tcPr>
            <w:tcW w:w="1170" w:type="dxa"/>
          </w:tcPr>
          <w:p w14:paraId="31F26B03" w14:textId="7A1BC69F" w:rsidR="00CE0FDE" w:rsidRPr="00C36E04" w:rsidRDefault="00CE0FDE" w:rsidP="002C4134">
            <w:pPr>
              <w:rPr>
                <w:ins w:id="108" w:author="Palacherla, Susmitha C" w:date="2022-07-22T16:01:00Z"/>
                <w:bCs/>
              </w:rPr>
            </w:pPr>
            <w:ins w:id="109" w:author="Palacherla, Susmitha C" w:date="2022-07-22T16:02:00Z">
              <w:r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14:paraId="3C002A22" w14:textId="169FA8CA" w:rsidR="00CE0FDE" w:rsidRPr="00C36E04" w:rsidRDefault="00CE0FDE" w:rsidP="002C4134">
            <w:pPr>
              <w:rPr>
                <w:ins w:id="110" w:author="Palacherla, Susmitha C" w:date="2022-07-22T16:01:00Z"/>
                <w:bCs/>
              </w:rPr>
            </w:pPr>
            <w:ins w:id="111" w:author="Palacherla, Susmitha C" w:date="2022-07-22T16:02:00Z">
              <w:r>
                <w:rPr>
                  <w:bCs/>
                </w:rPr>
                <w:t>Y</w:t>
              </w:r>
            </w:ins>
          </w:p>
        </w:tc>
      </w:tr>
      <w:tr w:rsidR="002C4134" w:rsidRPr="00C36E04" w14:paraId="6F19341E" w14:textId="77777777" w:rsidTr="00633036">
        <w:trPr>
          <w:cantSplit/>
        </w:trPr>
        <w:tc>
          <w:tcPr>
            <w:tcW w:w="1620" w:type="dxa"/>
          </w:tcPr>
          <w:p w14:paraId="6210CCD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990264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A1881F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940138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A3A714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800F128" w14:textId="77777777" w:rsidTr="00633036">
        <w:trPr>
          <w:cantSplit/>
        </w:trPr>
        <w:tc>
          <w:tcPr>
            <w:tcW w:w="1620" w:type="dxa"/>
          </w:tcPr>
          <w:p w14:paraId="34F155FD" w14:textId="63B5DC8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</w:t>
            </w:r>
            <w:ins w:id="112" w:author="Palacherla, Susmitha C" w:date="2022-07-22T16:04:00Z">
              <w:r w:rsidR="00CE0FDE">
                <w:rPr>
                  <w:bCs/>
                </w:rPr>
                <w:t>1</w:t>
              </w:r>
            </w:ins>
            <w:del w:id="113" w:author="Palacherla, Susmitha C" w:date="2022-07-22T16:04:00Z">
              <w:r w:rsidDel="00CE0FDE">
                <w:rPr>
                  <w:bCs/>
                </w:rPr>
                <w:delText>0</w:delText>
              </w:r>
            </w:del>
          </w:p>
        </w:tc>
        <w:tc>
          <w:tcPr>
            <w:tcW w:w="1890" w:type="dxa"/>
          </w:tcPr>
          <w:p w14:paraId="297CA4C0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2DC92B6C" w14:textId="3657DC94" w:rsidR="002C4134" w:rsidRPr="00C36E04" w:rsidRDefault="002C4134" w:rsidP="002C4134">
            <w:r w:rsidRPr="00C36E04">
              <w:t xml:space="preserve">All Employees having Coaching logs for selected Module </w:t>
            </w:r>
            <w:ins w:id="114" w:author="Palacherla, Susmitha C" w:date="2022-07-22T16:03:00Z">
              <w:r w:rsidR="00CE0FDE">
                <w:t>, S</w:t>
              </w:r>
            </w:ins>
            <w:ins w:id="115" w:author="Palacherla, Susmitha C" w:date="2022-07-22T16:04:00Z">
              <w:r w:rsidR="00CE0FDE">
                <w:t>ite, and if provided a Hire Date</w:t>
              </w:r>
            </w:ins>
            <w:r w:rsidRPr="00C36E04">
              <w:t xml:space="preserve"> should appear in drop down</w:t>
            </w:r>
          </w:p>
          <w:p w14:paraId="1993A7A0" w14:textId="77777777" w:rsidR="002C4134" w:rsidRPr="00C36E04" w:rsidRDefault="002C4134" w:rsidP="002C4134">
            <w:r w:rsidRPr="00C36E04">
              <w:t>‘All’ should be available as an option</w:t>
            </w:r>
          </w:p>
          <w:p w14:paraId="50927359" w14:textId="77777777" w:rsidR="002C4134" w:rsidRPr="00C36E04" w:rsidRDefault="002C4134" w:rsidP="002C4134">
            <w:r w:rsidRPr="00C36E04">
              <w:t>No default value populated</w:t>
            </w:r>
          </w:p>
          <w:p w14:paraId="1D600F7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93D7AC2" w14:textId="5C39EE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9B1F00" w14:textId="634CCEC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ECEEF32" w14:textId="77777777" w:rsidTr="00633036">
        <w:trPr>
          <w:cantSplit/>
        </w:trPr>
        <w:tc>
          <w:tcPr>
            <w:tcW w:w="1620" w:type="dxa"/>
          </w:tcPr>
          <w:p w14:paraId="3730612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60CC6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3251D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1ECE3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77D12D9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3A7937D" w14:textId="77777777" w:rsidTr="00633036">
        <w:trPr>
          <w:cantSplit/>
        </w:trPr>
        <w:tc>
          <w:tcPr>
            <w:tcW w:w="1620" w:type="dxa"/>
          </w:tcPr>
          <w:p w14:paraId="53BB2CF3" w14:textId="52D9FAD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</w:t>
            </w:r>
            <w:ins w:id="116" w:author="Palacherla, Susmitha C" w:date="2022-07-22T16:04:00Z">
              <w:r w:rsidR="00CE0FDE">
                <w:rPr>
                  <w:bCs/>
                </w:rPr>
                <w:t>2</w:t>
              </w:r>
            </w:ins>
            <w:del w:id="117" w:author="Palacherla, Susmitha C" w:date="2022-07-22T16:04:00Z">
              <w:r w:rsidDel="00CE0FDE">
                <w:rPr>
                  <w:bCs/>
                </w:rPr>
                <w:delText>1</w:delText>
              </w:r>
            </w:del>
          </w:p>
        </w:tc>
        <w:tc>
          <w:tcPr>
            <w:tcW w:w="1890" w:type="dxa"/>
          </w:tcPr>
          <w:p w14:paraId="4EB853AC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106ECED2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0600FFE5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6F65B1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B484C80" w14:textId="71FAD6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FAB8F5D" w14:textId="14A63DA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C165F13" w14:textId="77777777" w:rsidTr="00633036">
        <w:trPr>
          <w:cantSplit/>
        </w:trPr>
        <w:tc>
          <w:tcPr>
            <w:tcW w:w="1620" w:type="dxa"/>
          </w:tcPr>
          <w:p w14:paraId="0ED1FE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928B08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908EB6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063BCFC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3F9D99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3BBEDE2" w14:textId="77777777" w:rsidTr="00633036">
        <w:trPr>
          <w:cantSplit/>
        </w:trPr>
        <w:tc>
          <w:tcPr>
            <w:tcW w:w="1620" w:type="dxa"/>
          </w:tcPr>
          <w:p w14:paraId="214A2FC0" w14:textId="0F77DA4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1.1</w:t>
            </w:r>
            <w:ins w:id="118" w:author="Palacherla, Susmitha C" w:date="2022-07-22T16:04:00Z">
              <w:r w:rsidR="00CE0FDE">
                <w:rPr>
                  <w:bCs/>
                </w:rPr>
                <w:t>3</w:t>
              </w:r>
            </w:ins>
            <w:del w:id="119" w:author="Palacherla, Susmitha C" w:date="2022-07-22T16:04:00Z">
              <w:r w:rsidDel="00CE0FDE">
                <w:rPr>
                  <w:bCs/>
                </w:rPr>
                <w:delText>2</w:delText>
              </w:r>
            </w:del>
          </w:p>
        </w:tc>
        <w:tc>
          <w:tcPr>
            <w:tcW w:w="1890" w:type="dxa"/>
          </w:tcPr>
          <w:p w14:paraId="3616960B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1B86EDCE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225DA818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E06534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65563" w14:textId="59DCAAB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4F69B99" w14:textId="48990052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6B0A4F9" w14:textId="77777777" w:rsidTr="00633036">
        <w:trPr>
          <w:cantSplit/>
        </w:trPr>
        <w:tc>
          <w:tcPr>
            <w:tcW w:w="1620" w:type="dxa"/>
          </w:tcPr>
          <w:p w14:paraId="6BA1E4D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CD61CD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D1C8E0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B80EE3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C40A2C2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3AC2DDC" w14:textId="77777777" w:rsidTr="00633036">
        <w:trPr>
          <w:cantSplit/>
        </w:trPr>
        <w:tc>
          <w:tcPr>
            <w:tcW w:w="1620" w:type="dxa"/>
          </w:tcPr>
          <w:p w14:paraId="01B5BCA7" w14:textId="03FC972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1.1</w:t>
            </w:r>
            <w:ins w:id="120" w:author="Palacherla, Susmitha C" w:date="2022-07-22T16:04:00Z">
              <w:r w:rsidR="00CE0FDE">
                <w:rPr>
                  <w:bCs/>
                </w:rPr>
                <w:t>4</w:t>
              </w:r>
            </w:ins>
            <w:del w:id="121" w:author="Palacherla, Susmitha C" w:date="2022-07-22T16:04:00Z">
              <w:r w:rsidDel="00CE0FDE">
                <w:rPr>
                  <w:bCs/>
                </w:rPr>
                <w:delText>3</w:delText>
              </w:r>
            </w:del>
          </w:p>
        </w:tc>
        <w:tc>
          <w:tcPr>
            <w:tcW w:w="1890" w:type="dxa"/>
          </w:tcPr>
          <w:p w14:paraId="3412FE2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7ABF8F4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7.1 Reporting Data Elements in FS</w:t>
            </w:r>
          </w:p>
        </w:tc>
        <w:tc>
          <w:tcPr>
            <w:tcW w:w="1170" w:type="dxa"/>
          </w:tcPr>
          <w:p w14:paraId="7B7A85A0" w14:textId="2513E9A4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66534ED" w14:textId="30AE27E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5322F29" w14:textId="77777777" w:rsidTr="00633036">
        <w:trPr>
          <w:cantSplit/>
        </w:trPr>
        <w:tc>
          <w:tcPr>
            <w:tcW w:w="1620" w:type="dxa"/>
          </w:tcPr>
          <w:p w14:paraId="4F68088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51BA7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0FA0E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41C3CB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533558" w14:textId="77777777" w:rsidR="002C4134" w:rsidRPr="00C36E04" w:rsidRDefault="002C4134" w:rsidP="002C4134">
            <w:pPr>
              <w:rPr>
                <w:bCs/>
              </w:rPr>
            </w:pPr>
          </w:p>
        </w:tc>
      </w:tr>
    </w:tbl>
    <w:p w14:paraId="61480897" w14:textId="77777777" w:rsidR="00871F07" w:rsidRPr="00C36E04" w:rsidRDefault="00871F07" w:rsidP="00871F07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67093B71" w14:textId="77777777" w:rsidTr="00860B60">
        <w:tc>
          <w:tcPr>
            <w:tcW w:w="7560" w:type="dxa"/>
          </w:tcPr>
          <w:p w14:paraId="0F2981A9" w14:textId="7C9CE8C5" w:rsidR="002C4134" w:rsidRDefault="002C4134" w:rsidP="00871F07">
            <w:r>
              <w:t>Last Tested Date</w:t>
            </w:r>
          </w:p>
        </w:tc>
        <w:tc>
          <w:tcPr>
            <w:tcW w:w="5490" w:type="dxa"/>
          </w:tcPr>
          <w:p w14:paraId="465FDF60" w14:textId="1F026772" w:rsidR="002C4134" w:rsidRDefault="002C4134" w:rsidP="00871F07">
            <w:del w:id="122" w:author="Palacherla, Susmitha C" w:date="2022-07-22T16:04:00Z">
              <w:r w:rsidDel="00CE0FDE">
                <w:delText>4/21/2021</w:delText>
              </w:r>
            </w:del>
            <w:ins w:id="123" w:author="Palacherla, Susmitha C" w:date="2022-07-22T16:04:00Z">
              <w:r w:rsidR="00CE0FDE">
                <w:t>7/22/2022</w:t>
              </w:r>
            </w:ins>
          </w:p>
        </w:tc>
      </w:tr>
      <w:tr w:rsidR="002C4134" w14:paraId="6EF9969D" w14:textId="77777777" w:rsidTr="00860B60">
        <w:tc>
          <w:tcPr>
            <w:tcW w:w="7560" w:type="dxa"/>
          </w:tcPr>
          <w:p w14:paraId="683A4886" w14:textId="04109A86" w:rsidR="002C4134" w:rsidRDefault="002C4134" w:rsidP="00871F07">
            <w:r>
              <w:t>Last Tested By</w:t>
            </w:r>
          </w:p>
        </w:tc>
        <w:tc>
          <w:tcPr>
            <w:tcW w:w="5490" w:type="dxa"/>
          </w:tcPr>
          <w:p w14:paraId="1EFD1ACB" w14:textId="20DDBC41" w:rsidR="002C4134" w:rsidRDefault="002C4134" w:rsidP="00871F07">
            <w:r>
              <w:t>Susmitha Palacherla</w:t>
            </w:r>
          </w:p>
        </w:tc>
      </w:tr>
    </w:tbl>
    <w:p w14:paraId="237E7AC0" w14:textId="77777777" w:rsidR="00D6631A" w:rsidRPr="00C36E04" w:rsidRDefault="00D6631A" w:rsidP="00871F07"/>
    <w:p w14:paraId="4637CED2" w14:textId="77777777" w:rsidR="00D6631A" w:rsidRPr="00C36E04" w:rsidRDefault="00D6631A" w:rsidP="00871F07"/>
    <w:p w14:paraId="66063B88" w14:textId="77777777" w:rsidR="00BB640F" w:rsidRPr="00633036" w:rsidRDefault="00BB640F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124" w:name="_Toc82336636"/>
      <w:r>
        <w:rPr>
          <w:rStyle w:val="Emphasis"/>
          <w:i w:val="0"/>
        </w:rPr>
        <w:t>TC 2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Warning Summary Report</w:t>
      </w:r>
      <w:bookmarkEnd w:id="124"/>
    </w:p>
    <w:p w14:paraId="1826CA2B" w14:textId="77777777" w:rsidR="00BB640F" w:rsidRDefault="00BB640F" w:rsidP="00BB640F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BB640F" w:rsidRPr="00C36E04" w14:paraId="46DA3D36" w14:textId="77777777" w:rsidTr="00BB640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3268D78" w14:textId="77777777" w:rsidR="00BB640F" w:rsidRPr="00633036" w:rsidRDefault="00BB640F" w:rsidP="00BB640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90DF0C4" w14:textId="77777777" w:rsidR="00BB640F" w:rsidRPr="00633036" w:rsidRDefault="00BB640F" w:rsidP="00BB640F">
            <w:r w:rsidRPr="00633036">
              <w:t>Description</w:t>
            </w:r>
          </w:p>
        </w:tc>
      </w:tr>
      <w:tr w:rsidR="00BB640F" w:rsidRPr="00C36E04" w14:paraId="692F9A32" w14:textId="77777777" w:rsidTr="00BB640F">
        <w:trPr>
          <w:cantSplit/>
        </w:trPr>
        <w:tc>
          <w:tcPr>
            <w:tcW w:w="1620" w:type="dxa"/>
          </w:tcPr>
          <w:p w14:paraId="3D6B0853" w14:textId="77777777" w:rsidR="00BB640F" w:rsidRDefault="00BB640F" w:rsidP="00BB640F">
            <w:r>
              <w:t>Test ID</w:t>
            </w:r>
          </w:p>
        </w:tc>
        <w:tc>
          <w:tcPr>
            <w:tcW w:w="11430" w:type="dxa"/>
            <w:gridSpan w:val="4"/>
          </w:tcPr>
          <w:p w14:paraId="4E2B2B79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2.0</w:t>
            </w:r>
          </w:p>
        </w:tc>
      </w:tr>
      <w:tr w:rsidR="00BB640F" w:rsidRPr="00C36E04" w14:paraId="20CC1FF7" w14:textId="77777777" w:rsidTr="00BB640F">
        <w:trPr>
          <w:cantSplit/>
        </w:trPr>
        <w:tc>
          <w:tcPr>
            <w:tcW w:w="1620" w:type="dxa"/>
          </w:tcPr>
          <w:p w14:paraId="623B56D0" w14:textId="77777777" w:rsidR="00BB640F" w:rsidRDefault="00BB640F" w:rsidP="00BB640F">
            <w:r>
              <w:t>Change Type</w:t>
            </w:r>
          </w:p>
        </w:tc>
        <w:tc>
          <w:tcPr>
            <w:tcW w:w="11430" w:type="dxa"/>
            <w:gridSpan w:val="4"/>
          </w:tcPr>
          <w:p w14:paraId="197E63EC" w14:textId="77777777" w:rsidR="00BB640F" w:rsidRPr="00C36E04" w:rsidRDefault="00BB640F" w:rsidP="00BB640F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4294E4EF" w14:textId="77777777" w:rsidTr="00BB640F">
        <w:trPr>
          <w:cantSplit/>
        </w:trPr>
        <w:tc>
          <w:tcPr>
            <w:tcW w:w="1620" w:type="dxa"/>
          </w:tcPr>
          <w:p w14:paraId="51F3084B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391FC9C" w14:textId="4C1A71C3" w:rsidR="002C4134" w:rsidRPr="00C36E04" w:rsidRDefault="00CE0FDE" w:rsidP="002C4134">
            <w:pPr>
              <w:rPr>
                <w:bCs/>
              </w:rPr>
            </w:pPr>
            <w:ins w:id="125" w:author="Palacherla, Susmitha C" w:date="2022-07-22T16:05:00Z">
              <w:r w:rsidRPr="00CE0FDE">
                <w:t>TFS 24924 - Report access for Early Work Life Supervisors</w:t>
              </w:r>
            </w:ins>
            <w:del w:id="126" w:author="Palacherla, Susmitha C" w:date="2022-07-22T16:05:00Z">
              <w:r w:rsidR="002C4134" w:rsidRPr="000F48E3" w:rsidDel="00CE0FDE">
                <w:delText>TFS 20677 -  AD island to AD AWS environment changes</w:delText>
              </w:r>
            </w:del>
          </w:p>
        </w:tc>
      </w:tr>
      <w:tr w:rsidR="002C4134" w:rsidRPr="00C36E04" w14:paraId="7877247D" w14:textId="77777777" w:rsidTr="00BB640F">
        <w:trPr>
          <w:cantSplit/>
        </w:trPr>
        <w:tc>
          <w:tcPr>
            <w:tcW w:w="1620" w:type="dxa"/>
          </w:tcPr>
          <w:p w14:paraId="651F6CD4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019EF037" w14:textId="6AA86C4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972105F" w14:textId="77777777" w:rsidR="002C4134" w:rsidRDefault="002C4134" w:rsidP="002C4134"/>
          <w:p w14:paraId="37EAF4AA" w14:textId="77777777" w:rsidR="002C4134" w:rsidRDefault="002C4134" w:rsidP="002C4134">
            <w:r>
              <w:t>Dev</w:t>
            </w:r>
          </w:p>
          <w:p w14:paraId="4BB8EF2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0BAA8DF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63ED2B5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1CA532AE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895F0EA" w14:textId="1642BB9A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B480138" w14:textId="7922A669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1463B4BC" w14:textId="7F34D576" w:rsidR="002C4134" w:rsidRDefault="002C4134" w:rsidP="002C4134">
            <w:r>
              <w:t>Report Portal</w:t>
            </w:r>
            <w:r>
              <w:tab/>
            </w:r>
            <w:hyperlink r:id="rId11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50195FA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CB5227C" w14:textId="77777777" w:rsidTr="00BB640F">
        <w:trPr>
          <w:cantSplit/>
        </w:trPr>
        <w:tc>
          <w:tcPr>
            <w:tcW w:w="1620" w:type="dxa"/>
          </w:tcPr>
          <w:p w14:paraId="0DBFD0AA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12B4C9F9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6A54F569" w14:textId="77777777" w:rsidTr="00BB640F">
        <w:trPr>
          <w:cantSplit/>
        </w:trPr>
        <w:tc>
          <w:tcPr>
            <w:tcW w:w="1620" w:type="dxa"/>
          </w:tcPr>
          <w:p w14:paraId="0BF8BE6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AD103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1DF77D" w14:textId="77777777" w:rsidTr="00BB640F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5857A3A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352DDD5D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3B920C42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CED00C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B4423CB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FB1D897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8AC60F4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8107C1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B750CD0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47989F0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5AD9820" w14:textId="54FB1732" w:rsidR="002C4134" w:rsidRPr="00D24C29" w:rsidRDefault="002C4134" w:rsidP="002C4134">
            <w:r>
              <w:t>TESTED</w:t>
            </w:r>
          </w:p>
        </w:tc>
      </w:tr>
      <w:tr w:rsidR="002C4134" w:rsidRPr="00C36E04" w14:paraId="02A0DB90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4CF184E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lastRenderedPageBreak/>
              <w:t>2.1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77E4677C" w14:textId="77777777" w:rsidR="002C4134" w:rsidRDefault="002C4134" w:rsidP="002C4134">
            <w:r>
              <w:t xml:space="preserve">Launch Report url </w:t>
            </w:r>
          </w:p>
          <w:p w14:paraId="1063099E" w14:textId="4E5046B4" w:rsidR="002C4134" w:rsidRDefault="004F58F3" w:rsidP="002C4134">
            <w:hyperlink r:id="rId12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4274B8C2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12E0B376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1516632" w14:textId="1A02F7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3ACA6C13" w14:textId="4545202C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FFECDF7" w14:textId="77777777" w:rsidTr="00BB640F">
        <w:trPr>
          <w:cantSplit/>
        </w:trPr>
        <w:tc>
          <w:tcPr>
            <w:tcW w:w="1620" w:type="dxa"/>
          </w:tcPr>
          <w:p w14:paraId="7013E1C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5CA620C" w14:textId="77777777" w:rsidR="002C4134" w:rsidRPr="00C36E04" w:rsidRDefault="002C4134" w:rsidP="002C4134"/>
        </w:tc>
        <w:tc>
          <w:tcPr>
            <w:tcW w:w="4860" w:type="dxa"/>
          </w:tcPr>
          <w:p w14:paraId="00203869" w14:textId="77777777" w:rsidR="002C4134" w:rsidRPr="00C36E04" w:rsidRDefault="002C4134" w:rsidP="002C4134"/>
        </w:tc>
        <w:tc>
          <w:tcPr>
            <w:tcW w:w="1170" w:type="dxa"/>
          </w:tcPr>
          <w:p w14:paraId="6F20C3A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6FE974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6803FB" w14:textId="77777777" w:rsidTr="00BB640F">
        <w:trPr>
          <w:cantSplit/>
        </w:trPr>
        <w:tc>
          <w:tcPr>
            <w:tcW w:w="1620" w:type="dxa"/>
          </w:tcPr>
          <w:p w14:paraId="6D3085F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890" w:type="dxa"/>
          </w:tcPr>
          <w:p w14:paraId="79917ED8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5DBC245F" w14:textId="77777777" w:rsidR="002C4134" w:rsidRDefault="002C4134" w:rsidP="002C4134">
            <w:r>
              <w:t>No Error</w:t>
            </w:r>
          </w:p>
          <w:p w14:paraId="15CC2CC0" w14:textId="77777777" w:rsidR="002C4134" w:rsidRDefault="002C4134" w:rsidP="002C4134">
            <w:r>
              <w:t>Should be valid *.AD.local.cert</w:t>
            </w:r>
          </w:p>
          <w:p w14:paraId="54DD8C3A" w14:textId="77777777" w:rsidR="002C4134" w:rsidRPr="00C36E04" w:rsidRDefault="002C4134" w:rsidP="002C4134"/>
        </w:tc>
        <w:tc>
          <w:tcPr>
            <w:tcW w:w="1170" w:type="dxa"/>
          </w:tcPr>
          <w:p w14:paraId="52597C0A" w14:textId="5795A1B4" w:rsidR="002C4134" w:rsidRPr="00C36E04" w:rsidRDefault="002C4134" w:rsidP="002C4134">
            <w:pPr>
              <w:rPr>
                <w:bCs/>
              </w:rPr>
            </w:pPr>
            <w:del w:id="127" w:author="Palacherla, Susmitha C" w:date="2022-07-22T16:05:00Z">
              <w:r w:rsidRPr="00C36E04" w:rsidDel="00CE0FDE">
                <w:rPr>
                  <w:bCs/>
                </w:rPr>
                <w:delText>P</w:delText>
              </w:r>
            </w:del>
            <w:ins w:id="128" w:author="Palacherla, Susmitha C" w:date="2022-07-22T16:05:00Z">
              <w:r w:rsidR="00CE0FDE">
                <w:rPr>
                  <w:bCs/>
                </w:rPr>
                <w:t>NA</w:t>
              </w:r>
            </w:ins>
          </w:p>
        </w:tc>
        <w:tc>
          <w:tcPr>
            <w:tcW w:w="3510" w:type="dxa"/>
          </w:tcPr>
          <w:p w14:paraId="4DF865D9" w14:textId="22694990" w:rsidR="002C4134" w:rsidRPr="00C36E04" w:rsidRDefault="00CE0FDE" w:rsidP="002C4134">
            <w:pPr>
              <w:rPr>
                <w:bCs/>
              </w:rPr>
            </w:pPr>
            <w:ins w:id="129" w:author="Palacherla, Susmitha C" w:date="2022-07-22T16:05:00Z">
              <w:r>
                <w:rPr>
                  <w:bCs/>
                </w:rPr>
                <w:t>N</w:t>
              </w:r>
            </w:ins>
            <w:del w:id="130" w:author="Palacherla, Susmitha C" w:date="2022-07-22T16:05:00Z">
              <w:r w:rsidR="002C4134" w:rsidDel="00CE0FDE">
                <w:rPr>
                  <w:bCs/>
                </w:rPr>
                <w:delText>Y</w:delText>
              </w:r>
            </w:del>
          </w:p>
        </w:tc>
      </w:tr>
      <w:tr w:rsidR="002C4134" w:rsidRPr="00C36E04" w14:paraId="7B6F37F2" w14:textId="77777777" w:rsidTr="00BB640F">
        <w:trPr>
          <w:cantSplit/>
        </w:trPr>
        <w:tc>
          <w:tcPr>
            <w:tcW w:w="1620" w:type="dxa"/>
          </w:tcPr>
          <w:p w14:paraId="2A6D9F5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A864FFA" w14:textId="77777777" w:rsidR="002C4134" w:rsidRPr="00C36E04" w:rsidRDefault="002C4134" w:rsidP="002C4134"/>
        </w:tc>
        <w:tc>
          <w:tcPr>
            <w:tcW w:w="4860" w:type="dxa"/>
          </w:tcPr>
          <w:p w14:paraId="1DB70A55" w14:textId="77777777" w:rsidR="002C4134" w:rsidRPr="00C36E04" w:rsidRDefault="002C4134" w:rsidP="002C4134"/>
        </w:tc>
        <w:tc>
          <w:tcPr>
            <w:tcW w:w="1170" w:type="dxa"/>
          </w:tcPr>
          <w:p w14:paraId="121410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6CC01D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60DCB5" w14:textId="77777777" w:rsidTr="00BB640F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4C22A82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2.3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57E5B722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22AF8193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420A9F4C" w14:textId="52C75A0B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2C8DF79C" w14:textId="200B1BC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EFFFEE9" w14:textId="77777777" w:rsidTr="00BB640F">
        <w:trPr>
          <w:cantSplit/>
        </w:trPr>
        <w:tc>
          <w:tcPr>
            <w:tcW w:w="1620" w:type="dxa"/>
          </w:tcPr>
          <w:p w14:paraId="67FFFF1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2E91DEB" w14:textId="77777777" w:rsidR="002C4134" w:rsidRPr="00C36E04" w:rsidRDefault="002C4134" w:rsidP="002C4134"/>
        </w:tc>
        <w:tc>
          <w:tcPr>
            <w:tcW w:w="4860" w:type="dxa"/>
          </w:tcPr>
          <w:p w14:paraId="242DAC0C" w14:textId="77777777" w:rsidR="002C4134" w:rsidRPr="00C36E04" w:rsidRDefault="002C4134" w:rsidP="002C4134"/>
        </w:tc>
        <w:tc>
          <w:tcPr>
            <w:tcW w:w="1170" w:type="dxa"/>
          </w:tcPr>
          <w:p w14:paraId="072DFC8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0A3CF14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3C913B" w14:textId="77777777" w:rsidTr="00BB640F">
        <w:trPr>
          <w:cantSplit/>
        </w:trPr>
        <w:tc>
          <w:tcPr>
            <w:tcW w:w="1620" w:type="dxa"/>
          </w:tcPr>
          <w:p w14:paraId="1DE3289B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890" w:type="dxa"/>
          </w:tcPr>
          <w:p w14:paraId="2E9994BB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54EB9C47" w14:textId="198C516C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DD74188" w14:textId="77777777" w:rsidR="002C4134" w:rsidRDefault="002C4134" w:rsidP="002C4134"/>
          <w:p w14:paraId="75F9F444" w14:textId="77777777" w:rsidR="002C4134" w:rsidRDefault="002C4134" w:rsidP="002C4134">
            <w:r>
              <w:t>Connection created successfully using windows integrated security</w:t>
            </w:r>
          </w:p>
          <w:p w14:paraId="111CCA45" w14:textId="77777777" w:rsidR="002C4134" w:rsidRPr="00C36E04" w:rsidRDefault="002C4134" w:rsidP="002C4134"/>
        </w:tc>
        <w:tc>
          <w:tcPr>
            <w:tcW w:w="1170" w:type="dxa"/>
          </w:tcPr>
          <w:p w14:paraId="18886C65" w14:textId="2A3E923B" w:rsidR="002C4134" w:rsidRPr="00C36E04" w:rsidRDefault="002C4134" w:rsidP="002C4134">
            <w:pPr>
              <w:rPr>
                <w:bCs/>
              </w:rPr>
            </w:pPr>
            <w:del w:id="131" w:author="Palacherla, Susmitha C" w:date="2022-07-22T16:05:00Z">
              <w:r w:rsidRPr="00C36E04" w:rsidDel="00CE0FDE">
                <w:rPr>
                  <w:bCs/>
                </w:rPr>
                <w:delText>P</w:delText>
              </w:r>
            </w:del>
            <w:ins w:id="132" w:author="Palacherla, Susmitha C" w:date="2022-07-22T16:05:00Z">
              <w:r w:rsidR="00CE0FDE">
                <w:rPr>
                  <w:bCs/>
                </w:rPr>
                <w:t>NA</w:t>
              </w:r>
            </w:ins>
          </w:p>
        </w:tc>
        <w:tc>
          <w:tcPr>
            <w:tcW w:w="3510" w:type="dxa"/>
          </w:tcPr>
          <w:p w14:paraId="44B3226D" w14:textId="3D7CB6DA" w:rsidR="002C4134" w:rsidRPr="00C36E04" w:rsidRDefault="00CE0FDE" w:rsidP="002C4134">
            <w:pPr>
              <w:rPr>
                <w:i/>
              </w:rPr>
            </w:pPr>
            <w:ins w:id="133" w:author="Palacherla, Susmitha C" w:date="2022-07-22T16:05:00Z">
              <w:r>
                <w:rPr>
                  <w:bCs/>
                </w:rPr>
                <w:t>N</w:t>
              </w:r>
            </w:ins>
            <w:del w:id="134" w:author="Palacherla, Susmitha C" w:date="2022-07-22T16:05:00Z">
              <w:r w:rsidR="002C4134" w:rsidDel="00CE0FDE">
                <w:rPr>
                  <w:bCs/>
                </w:rPr>
                <w:delText>Y</w:delText>
              </w:r>
            </w:del>
          </w:p>
        </w:tc>
      </w:tr>
      <w:tr w:rsidR="00061736" w:rsidRPr="00C36E04" w14:paraId="6CC10ED5" w14:textId="77777777" w:rsidTr="00BB640F">
        <w:trPr>
          <w:cantSplit/>
        </w:trPr>
        <w:tc>
          <w:tcPr>
            <w:tcW w:w="1620" w:type="dxa"/>
          </w:tcPr>
          <w:p w14:paraId="599C51E9" w14:textId="412634AD" w:rsidR="00061736" w:rsidRDefault="00061736" w:rsidP="00061736">
            <w:pPr>
              <w:rPr>
                <w:bCs/>
              </w:rPr>
            </w:pPr>
            <w:r>
              <w:rPr>
                <w:bCs/>
              </w:rPr>
              <w:t>2.5</w:t>
            </w:r>
            <w:ins w:id="135" w:author="Palacherla, Susmitha C" w:date="2022-07-22T16:05:00Z">
              <w:r>
                <w:rPr>
                  <w:bCs/>
                </w:rPr>
                <w:t>.1</w:t>
              </w:r>
            </w:ins>
          </w:p>
        </w:tc>
        <w:tc>
          <w:tcPr>
            <w:tcW w:w="1890" w:type="dxa"/>
          </w:tcPr>
          <w:p w14:paraId="5CFF2A70" w14:textId="7CAB0226" w:rsidR="00061736" w:rsidRPr="00C36E04" w:rsidRDefault="00061736" w:rsidP="00061736">
            <w:ins w:id="136" w:author="Palacherla, Susmitha C" w:date="2022-07-22T16:06:00Z">
              <w:r w:rsidRPr="00C36E04">
                <w:t>Selection criteria: Module</w:t>
              </w:r>
            </w:ins>
            <w:del w:id="137" w:author="Palacherla, Susmitha C" w:date="2022-07-22T16:06:00Z">
              <w:r w:rsidRPr="00C36E04" w:rsidDel="00A25D20">
                <w:delText>Selection criteria: Module</w:delText>
              </w:r>
            </w:del>
          </w:p>
        </w:tc>
        <w:tc>
          <w:tcPr>
            <w:tcW w:w="4860" w:type="dxa"/>
          </w:tcPr>
          <w:p w14:paraId="534793C4" w14:textId="77777777" w:rsidR="00061736" w:rsidRDefault="00061736" w:rsidP="00061736">
            <w:pPr>
              <w:rPr>
                <w:ins w:id="138" w:author="Palacherla, Susmitha C" w:date="2022-07-22T16:06:00Z"/>
              </w:rPr>
            </w:pPr>
            <w:ins w:id="139" w:author="Palacherla, Susmitha C" w:date="2022-07-22T16:06:00Z">
              <w:r>
                <w:t>If logged in as a regular Coaching admin’</w:t>
              </w:r>
            </w:ins>
          </w:p>
          <w:p w14:paraId="7BFCB192" w14:textId="77777777" w:rsidR="00061736" w:rsidRPr="00C36E04" w:rsidRDefault="00061736" w:rsidP="00061736">
            <w:pPr>
              <w:rPr>
                <w:ins w:id="140" w:author="Palacherla, Susmitha C" w:date="2022-07-22T16:06:00Z"/>
              </w:rPr>
            </w:pPr>
            <w:ins w:id="141" w:author="Palacherla, Susmitha C" w:date="2022-07-22T16:06:00Z">
              <w:r w:rsidRPr="00C36E04">
                <w:t>All Modules should appear in drop down</w:t>
              </w:r>
            </w:ins>
          </w:p>
          <w:p w14:paraId="28353968" w14:textId="77777777" w:rsidR="00061736" w:rsidRPr="00C36E04" w:rsidRDefault="00061736" w:rsidP="00061736">
            <w:pPr>
              <w:rPr>
                <w:ins w:id="142" w:author="Palacherla, Susmitha C" w:date="2022-07-22T16:06:00Z"/>
              </w:rPr>
            </w:pPr>
            <w:ins w:id="143" w:author="Palacherla, Susmitha C" w:date="2022-07-22T16:06:00Z">
              <w:r w:rsidRPr="00C36E04">
                <w:t>‘All’ should be available as a drop down for users having access to all Modules</w:t>
              </w:r>
            </w:ins>
          </w:p>
          <w:p w14:paraId="440BFFE0" w14:textId="1CE81EEE" w:rsidR="00061736" w:rsidRPr="00C36E04" w:rsidDel="00A25D20" w:rsidRDefault="00061736" w:rsidP="00061736">
            <w:pPr>
              <w:rPr>
                <w:del w:id="144" w:author="Palacherla, Susmitha C" w:date="2022-07-22T16:06:00Z"/>
              </w:rPr>
            </w:pPr>
            <w:ins w:id="145" w:author="Palacherla, Susmitha C" w:date="2022-07-22T16:06:00Z">
              <w:r w:rsidRPr="00C36E04">
                <w:t>Modules should be available based on defined role of user</w:t>
              </w:r>
            </w:ins>
            <w:del w:id="146" w:author="Palacherla, Susmitha C" w:date="2022-07-22T16:06:00Z">
              <w:r w:rsidRPr="00C36E04" w:rsidDel="00A25D20">
                <w:delText>All Modules should appear in drop down</w:delText>
              </w:r>
            </w:del>
          </w:p>
          <w:p w14:paraId="1B641183" w14:textId="5426666D" w:rsidR="00061736" w:rsidRPr="00C36E04" w:rsidDel="00A25D20" w:rsidRDefault="00061736" w:rsidP="00061736">
            <w:pPr>
              <w:rPr>
                <w:del w:id="147" w:author="Palacherla, Susmitha C" w:date="2022-07-22T16:06:00Z"/>
              </w:rPr>
            </w:pPr>
            <w:del w:id="148" w:author="Palacherla, Susmitha C" w:date="2022-07-22T16:06:00Z">
              <w:r w:rsidRPr="00C36E04" w:rsidDel="00A25D20">
                <w:delText>‘All’ should be available as a drop down for users having access to all Modules</w:delText>
              </w:r>
            </w:del>
          </w:p>
          <w:p w14:paraId="69009FF6" w14:textId="60345902" w:rsidR="00061736" w:rsidRPr="00C36E04" w:rsidRDefault="00061736" w:rsidP="00061736">
            <w:del w:id="149" w:author="Palacherla, Susmitha C" w:date="2022-07-22T16:06:00Z">
              <w:r w:rsidRPr="00C36E04" w:rsidDel="00A25D20">
                <w:delText>Modules should be available based on defined role of user</w:delText>
              </w:r>
            </w:del>
          </w:p>
        </w:tc>
        <w:tc>
          <w:tcPr>
            <w:tcW w:w="1170" w:type="dxa"/>
          </w:tcPr>
          <w:p w14:paraId="5805843F" w14:textId="1BDC4107" w:rsidR="00061736" w:rsidRPr="00C36E04" w:rsidRDefault="00061736" w:rsidP="00061736">
            <w:pPr>
              <w:rPr>
                <w:bCs/>
              </w:rPr>
            </w:pPr>
            <w:ins w:id="150" w:author="Palacherla, Susmitha C" w:date="2022-07-22T16:06:00Z">
              <w:r w:rsidRPr="00C36E04">
                <w:rPr>
                  <w:bCs/>
                </w:rPr>
                <w:t>P</w:t>
              </w:r>
            </w:ins>
            <w:del w:id="151" w:author="Palacherla, Susmitha C" w:date="2022-07-22T16:06:00Z">
              <w:r w:rsidRPr="00C36E04" w:rsidDel="00A25D20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14:paraId="66AF4398" w14:textId="74363D76" w:rsidR="00061736" w:rsidRPr="00C36E04" w:rsidRDefault="00061736" w:rsidP="00061736">
            <w:pPr>
              <w:rPr>
                <w:bCs/>
              </w:rPr>
            </w:pPr>
            <w:ins w:id="152" w:author="Palacherla, Susmitha C" w:date="2022-07-22T16:06:00Z">
              <w:r>
                <w:rPr>
                  <w:bCs/>
                </w:rPr>
                <w:t>Y</w:t>
              </w:r>
            </w:ins>
            <w:del w:id="153" w:author="Palacherla, Susmitha C" w:date="2022-07-22T16:06:00Z">
              <w:r w:rsidDel="00A25D20">
                <w:rPr>
                  <w:bCs/>
                </w:rPr>
                <w:delText>Y</w:delText>
              </w:r>
            </w:del>
          </w:p>
        </w:tc>
      </w:tr>
      <w:tr w:rsidR="00061736" w:rsidRPr="00C36E04" w14:paraId="7FC2720A" w14:textId="77777777" w:rsidTr="00BB640F">
        <w:trPr>
          <w:cantSplit/>
          <w:ins w:id="154" w:author="Palacherla, Susmitha C" w:date="2022-07-22T16:05:00Z"/>
        </w:trPr>
        <w:tc>
          <w:tcPr>
            <w:tcW w:w="1620" w:type="dxa"/>
          </w:tcPr>
          <w:p w14:paraId="436F22C6" w14:textId="77777777" w:rsidR="00061736" w:rsidRPr="00C36E04" w:rsidRDefault="00061736" w:rsidP="00061736">
            <w:pPr>
              <w:rPr>
                <w:ins w:id="155" w:author="Palacherla, Susmitha C" w:date="2022-07-22T16:05:00Z"/>
                <w:i/>
              </w:rPr>
            </w:pPr>
          </w:p>
        </w:tc>
        <w:tc>
          <w:tcPr>
            <w:tcW w:w="1890" w:type="dxa"/>
          </w:tcPr>
          <w:p w14:paraId="1995D821" w14:textId="77777777" w:rsidR="00061736" w:rsidRPr="00C36E04" w:rsidRDefault="00061736" w:rsidP="00061736">
            <w:pPr>
              <w:rPr>
                <w:ins w:id="156" w:author="Palacherla, Susmitha C" w:date="2022-07-22T16:05:00Z"/>
                <w:bCs/>
              </w:rPr>
            </w:pPr>
          </w:p>
        </w:tc>
        <w:tc>
          <w:tcPr>
            <w:tcW w:w="4860" w:type="dxa"/>
          </w:tcPr>
          <w:p w14:paraId="2491276E" w14:textId="77777777" w:rsidR="00061736" w:rsidRPr="00C36E04" w:rsidRDefault="00061736" w:rsidP="00061736">
            <w:pPr>
              <w:rPr>
                <w:ins w:id="157" w:author="Palacherla, Susmitha C" w:date="2022-07-22T16:05:00Z"/>
                <w:bCs/>
              </w:rPr>
            </w:pPr>
          </w:p>
        </w:tc>
        <w:tc>
          <w:tcPr>
            <w:tcW w:w="1170" w:type="dxa"/>
          </w:tcPr>
          <w:p w14:paraId="6FA27EB3" w14:textId="77777777" w:rsidR="00061736" w:rsidRPr="00C36E04" w:rsidRDefault="00061736" w:rsidP="00061736">
            <w:pPr>
              <w:rPr>
                <w:ins w:id="158" w:author="Palacherla, Susmitha C" w:date="2022-07-22T16:05:00Z"/>
                <w:bCs/>
              </w:rPr>
            </w:pPr>
          </w:p>
        </w:tc>
        <w:tc>
          <w:tcPr>
            <w:tcW w:w="3510" w:type="dxa"/>
          </w:tcPr>
          <w:p w14:paraId="47E38DC4" w14:textId="77777777" w:rsidR="00061736" w:rsidRPr="00C36E04" w:rsidRDefault="00061736" w:rsidP="00061736">
            <w:pPr>
              <w:rPr>
                <w:ins w:id="159" w:author="Palacherla, Susmitha C" w:date="2022-07-22T16:05:00Z"/>
                <w:bCs/>
              </w:rPr>
            </w:pPr>
          </w:p>
        </w:tc>
      </w:tr>
      <w:tr w:rsidR="00061736" w:rsidRPr="00C36E04" w14:paraId="35299646" w14:textId="77777777" w:rsidTr="00BB640F">
        <w:trPr>
          <w:cantSplit/>
          <w:ins w:id="160" w:author="Palacherla, Susmitha C" w:date="2022-07-22T16:05:00Z"/>
        </w:trPr>
        <w:tc>
          <w:tcPr>
            <w:tcW w:w="1620" w:type="dxa"/>
          </w:tcPr>
          <w:p w14:paraId="619DE1AB" w14:textId="2DA5B8B5" w:rsidR="00061736" w:rsidRPr="00061736" w:rsidRDefault="00061736" w:rsidP="00061736">
            <w:pPr>
              <w:rPr>
                <w:ins w:id="161" w:author="Palacherla, Susmitha C" w:date="2022-07-22T16:05:00Z"/>
                <w:bCs/>
                <w:rPrChange w:id="162" w:author="Palacherla, Susmitha C" w:date="2022-07-22T16:06:00Z">
                  <w:rPr>
                    <w:ins w:id="163" w:author="Palacherla, Susmitha C" w:date="2022-07-22T16:05:00Z"/>
                    <w:i/>
                  </w:rPr>
                </w:rPrChange>
              </w:rPr>
            </w:pPr>
            <w:ins w:id="164" w:author="Palacherla, Susmitha C" w:date="2022-07-22T16:05:00Z">
              <w:r w:rsidRPr="00061736">
                <w:rPr>
                  <w:bCs/>
                  <w:rPrChange w:id="165" w:author="Palacherla, Susmitha C" w:date="2022-07-22T16:06:00Z">
                    <w:rPr>
                      <w:i/>
                    </w:rPr>
                  </w:rPrChange>
                </w:rPr>
                <w:t>2.5.2</w:t>
              </w:r>
            </w:ins>
          </w:p>
        </w:tc>
        <w:tc>
          <w:tcPr>
            <w:tcW w:w="1890" w:type="dxa"/>
          </w:tcPr>
          <w:p w14:paraId="00E736AA" w14:textId="5FE0C363" w:rsidR="00061736" w:rsidRPr="00C36E04" w:rsidRDefault="00061736" w:rsidP="00061736">
            <w:pPr>
              <w:rPr>
                <w:ins w:id="166" w:author="Palacherla, Susmitha C" w:date="2022-07-22T16:05:00Z"/>
                <w:bCs/>
              </w:rPr>
            </w:pPr>
            <w:ins w:id="167" w:author="Palacherla, Susmitha C" w:date="2022-07-22T16:06:00Z">
              <w:r w:rsidRPr="00C36E04">
                <w:t>Selection criteria: Module</w:t>
              </w:r>
            </w:ins>
          </w:p>
        </w:tc>
        <w:tc>
          <w:tcPr>
            <w:tcW w:w="4860" w:type="dxa"/>
          </w:tcPr>
          <w:p w14:paraId="4CB49FFB" w14:textId="77777777" w:rsidR="00061736" w:rsidRDefault="00061736" w:rsidP="00061736">
            <w:pPr>
              <w:rPr>
                <w:ins w:id="168" w:author="Palacherla, Susmitha C" w:date="2022-07-22T16:06:00Z"/>
              </w:rPr>
            </w:pPr>
            <w:ins w:id="169" w:author="Palacherla, Susmitha C" w:date="2022-07-22T16:06:00Z">
              <w:r>
                <w:t>If logged in as an early Work Life Supervisor</w:t>
              </w:r>
            </w:ins>
          </w:p>
          <w:p w14:paraId="486A330E" w14:textId="77777777" w:rsidR="00061736" w:rsidRPr="00C36E04" w:rsidRDefault="00061736" w:rsidP="00061736">
            <w:pPr>
              <w:rPr>
                <w:ins w:id="170" w:author="Palacherla, Susmitha C" w:date="2022-07-22T16:06:00Z"/>
              </w:rPr>
            </w:pPr>
            <w:ins w:id="171" w:author="Palacherla, Susmitha C" w:date="2022-07-22T16:06:00Z">
              <w:r>
                <w:t xml:space="preserve">Only CSR Module </w:t>
              </w:r>
              <w:r w:rsidRPr="00C36E04">
                <w:t xml:space="preserve"> should appear in drop down</w:t>
              </w:r>
            </w:ins>
          </w:p>
          <w:p w14:paraId="4128CD8E" w14:textId="77777777" w:rsidR="00061736" w:rsidRPr="00C36E04" w:rsidRDefault="00061736" w:rsidP="00061736">
            <w:pPr>
              <w:rPr>
                <w:ins w:id="172" w:author="Palacherla, Susmitha C" w:date="2022-07-22T16:05:00Z"/>
                <w:bCs/>
              </w:rPr>
            </w:pPr>
          </w:p>
        </w:tc>
        <w:tc>
          <w:tcPr>
            <w:tcW w:w="1170" w:type="dxa"/>
          </w:tcPr>
          <w:p w14:paraId="2D3575E1" w14:textId="77777777" w:rsidR="00061736" w:rsidRDefault="00061736" w:rsidP="00061736">
            <w:pPr>
              <w:rPr>
                <w:ins w:id="173" w:author="Palacherla, Susmitha C" w:date="2022-07-22T16:06:00Z"/>
                <w:bCs/>
              </w:rPr>
            </w:pPr>
            <w:ins w:id="174" w:author="Palacherla, Susmitha C" w:date="2022-07-22T16:06:00Z">
              <w:r>
                <w:rPr>
                  <w:bCs/>
                </w:rPr>
                <w:t>P</w:t>
              </w:r>
            </w:ins>
          </w:p>
          <w:p w14:paraId="5562AA76" w14:textId="77777777" w:rsidR="00061736" w:rsidRPr="00C36E04" w:rsidRDefault="00061736" w:rsidP="00061736">
            <w:pPr>
              <w:rPr>
                <w:ins w:id="175" w:author="Palacherla, Susmitha C" w:date="2022-07-22T16:05:00Z"/>
                <w:bCs/>
              </w:rPr>
            </w:pPr>
          </w:p>
        </w:tc>
        <w:tc>
          <w:tcPr>
            <w:tcW w:w="3510" w:type="dxa"/>
          </w:tcPr>
          <w:p w14:paraId="4532490F" w14:textId="76F811C0" w:rsidR="00061736" w:rsidRPr="00C36E04" w:rsidRDefault="00061736" w:rsidP="00061736">
            <w:pPr>
              <w:rPr>
                <w:ins w:id="176" w:author="Palacherla, Susmitha C" w:date="2022-07-22T16:05:00Z"/>
                <w:bCs/>
              </w:rPr>
            </w:pPr>
            <w:ins w:id="177" w:author="Palacherla, Susmitha C" w:date="2022-07-22T16:06:00Z">
              <w:r>
                <w:rPr>
                  <w:bCs/>
                </w:rPr>
                <w:t>Y</w:t>
              </w:r>
            </w:ins>
          </w:p>
        </w:tc>
      </w:tr>
      <w:tr w:rsidR="002C4134" w:rsidRPr="00C36E04" w14:paraId="215AC7B4" w14:textId="77777777" w:rsidTr="00BB640F">
        <w:trPr>
          <w:cantSplit/>
        </w:trPr>
        <w:tc>
          <w:tcPr>
            <w:tcW w:w="1620" w:type="dxa"/>
          </w:tcPr>
          <w:p w14:paraId="456301C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0249229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4ABFC9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A996FE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B66C9D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061736" w:rsidRPr="00C36E04" w14:paraId="770A6E55" w14:textId="77777777" w:rsidTr="00BB640F">
        <w:trPr>
          <w:cantSplit/>
        </w:trPr>
        <w:tc>
          <w:tcPr>
            <w:tcW w:w="1620" w:type="dxa"/>
          </w:tcPr>
          <w:p w14:paraId="32AC0282" w14:textId="77777777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890" w:type="dxa"/>
          </w:tcPr>
          <w:p w14:paraId="0BE8FEF6" w14:textId="77777777" w:rsidR="00061736" w:rsidRPr="00C36E04" w:rsidRDefault="00061736" w:rsidP="0006173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30BF76B8" w14:textId="77777777" w:rsidR="00061736" w:rsidRPr="00C36E04" w:rsidRDefault="00061736" w:rsidP="00061736">
            <w:pPr>
              <w:rPr>
                <w:ins w:id="178" w:author="Palacherla, Susmitha C" w:date="2022-07-22T16:07:00Z"/>
                <w:bCs/>
              </w:rPr>
            </w:pPr>
            <w:ins w:id="179" w:author="Palacherla, Susmitha C" w:date="2022-07-22T16:07:00Z">
              <w:r w:rsidRPr="00C36E04">
                <w:rPr>
                  <w:bCs/>
                </w:rPr>
                <w:t>Calendar prompt</w:t>
              </w:r>
            </w:ins>
          </w:p>
          <w:p w14:paraId="3C3A3CBF" w14:textId="77777777" w:rsidR="00061736" w:rsidRPr="00C36E04" w:rsidRDefault="00061736" w:rsidP="00061736">
            <w:pPr>
              <w:rPr>
                <w:ins w:id="180" w:author="Palacherla, Susmitha C" w:date="2022-07-22T16:07:00Z"/>
                <w:bCs/>
              </w:rPr>
            </w:pPr>
            <w:ins w:id="181" w:author="Palacherla, Susmitha C" w:date="2022-07-22T16:07:00Z">
              <w:r w:rsidRPr="00C36E04">
                <w:rPr>
                  <w:bCs/>
                </w:rPr>
                <w:t>User should be able pick a date</w:t>
              </w:r>
            </w:ins>
          </w:p>
          <w:p w14:paraId="2139454E" w14:textId="77777777" w:rsidR="00061736" w:rsidRPr="00C36E04" w:rsidRDefault="00061736" w:rsidP="00061736">
            <w:pPr>
              <w:rPr>
                <w:ins w:id="182" w:author="Palacherla, Susmitha C" w:date="2022-07-22T16:07:00Z"/>
                <w:bCs/>
              </w:rPr>
            </w:pPr>
            <w:ins w:id="183" w:author="Palacherla, Susmitha C" w:date="2022-07-22T16:07:00Z">
              <w:r>
                <w:rPr>
                  <w:bCs/>
                </w:rPr>
                <w:t>Defaults to – 7 days</w:t>
              </w:r>
            </w:ins>
          </w:p>
          <w:p w14:paraId="0489CCA8" w14:textId="2D24739D" w:rsidR="00061736" w:rsidRPr="00C36E04" w:rsidDel="00393A62" w:rsidRDefault="00061736" w:rsidP="00061736">
            <w:pPr>
              <w:rPr>
                <w:del w:id="184" w:author="Palacherla, Susmitha C" w:date="2022-07-22T16:07:00Z"/>
                <w:bCs/>
              </w:rPr>
            </w:pPr>
            <w:ins w:id="185" w:author="Palacherla, Susmitha C" w:date="2022-07-22T16:07:00Z">
              <w:r w:rsidRPr="00C36E04">
                <w:rPr>
                  <w:bCs/>
                </w:rPr>
                <w:t>Label is ‘Start date’</w:t>
              </w:r>
            </w:ins>
            <w:del w:id="186" w:author="Palacherla, Susmitha C" w:date="2022-07-22T16:07:00Z">
              <w:r w:rsidRPr="00C36E04" w:rsidDel="00393A62">
                <w:rPr>
                  <w:bCs/>
                </w:rPr>
                <w:delText>Calendar prompt</w:delText>
              </w:r>
            </w:del>
          </w:p>
          <w:p w14:paraId="357CFFBB" w14:textId="1CBABC4D" w:rsidR="00061736" w:rsidRPr="00C36E04" w:rsidDel="00393A62" w:rsidRDefault="00061736" w:rsidP="00061736">
            <w:pPr>
              <w:rPr>
                <w:del w:id="187" w:author="Palacherla, Susmitha C" w:date="2022-07-22T16:07:00Z"/>
                <w:bCs/>
              </w:rPr>
            </w:pPr>
            <w:del w:id="188" w:author="Palacherla, Susmitha C" w:date="2022-07-22T16:07:00Z">
              <w:r w:rsidRPr="00C36E04" w:rsidDel="00393A62">
                <w:rPr>
                  <w:bCs/>
                </w:rPr>
                <w:delText>User should be able pick a date</w:delText>
              </w:r>
            </w:del>
          </w:p>
          <w:p w14:paraId="176B7357" w14:textId="3C7D85C7" w:rsidR="00061736" w:rsidRPr="00C36E04" w:rsidDel="00393A62" w:rsidRDefault="00061736" w:rsidP="00061736">
            <w:pPr>
              <w:rPr>
                <w:del w:id="189" w:author="Palacherla, Susmitha C" w:date="2022-07-22T16:07:00Z"/>
                <w:bCs/>
              </w:rPr>
            </w:pPr>
            <w:del w:id="190" w:author="Palacherla, Susmitha C" w:date="2022-07-22T16:07:00Z">
              <w:r w:rsidRPr="00C36E04" w:rsidDel="00393A62">
                <w:rPr>
                  <w:bCs/>
                </w:rPr>
                <w:delText>No default</w:delText>
              </w:r>
            </w:del>
          </w:p>
          <w:p w14:paraId="1034923F" w14:textId="3681E874" w:rsidR="00061736" w:rsidRPr="00C36E04" w:rsidRDefault="00061736" w:rsidP="00061736">
            <w:pPr>
              <w:rPr>
                <w:bCs/>
              </w:rPr>
            </w:pPr>
            <w:del w:id="191" w:author="Palacherla, Susmitha C" w:date="2022-07-22T16:07:00Z">
              <w:r w:rsidRPr="00C36E04" w:rsidDel="00393A62">
                <w:rPr>
                  <w:bCs/>
                </w:rPr>
                <w:delText>Label is ‘Start date’</w:delText>
              </w:r>
            </w:del>
          </w:p>
        </w:tc>
        <w:tc>
          <w:tcPr>
            <w:tcW w:w="1170" w:type="dxa"/>
          </w:tcPr>
          <w:p w14:paraId="4BDB32DC" w14:textId="7A4B0717" w:rsidR="00061736" w:rsidRPr="00C36E04" w:rsidRDefault="00061736" w:rsidP="0006173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33AEFB3" w14:textId="6DE8D963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061736" w:rsidRPr="00C36E04" w14:paraId="05A91491" w14:textId="77777777" w:rsidTr="00BB640F">
        <w:trPr>
          <w:cantSplit/>
        </w:trPr>
        <w:tc>
          <w:tcPr>
            <w:tcW w:w="1620" w:type="dxa"/>
          </w:tcPr>
          <w:p w14:paraId="66379795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890" w:type="dxa"/>
          </w:tcPr>
          <w:p w14:paraId="7DBF0DC3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4860" w:type="dxa"/>
          </w:tcPr>
          <w:p w14:paraId="257FDB7E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170" w:type="dxa"/>
          </w:tcPr>
          <w:p w14:paraId="351428BF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3510" w:type="dxa"/>
          </w:tcPr>
          <w:p w14:paraId="616BF529" w14:textId="77777777" w:rsidR="00061736" w:rsidRPr="00C36E04" w:rsidRDefault="00061736" w:rsidP="00061736">
            <w:pPr>
              <w:rPr>
                <w:bCs/>
              </w:rPr>
            </w:pPr>
          </w:p>
        </w:tc>
      </w:tr>
      <w:tr w:rsidR="00061736" w:rsidRPr="00C36E04" w14:paraId="603EDFB6" w14:textId="77777777" w:rsidTr="00BB640F">
        <w:trPr>
          <w:cantSplit/>
        </w:trPr>
        <w:tc>
          <w:tcPr>
            <w:tcW w:w="1620" w:type="dxa"/>
          </w:tcPr>
          <w:p w14:paraId="4286BD04" w14:textId="77777777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lastRenderedPageBreak/>
              <w:t>2.7</w:t>
            </w:r>
          </w:p>
        </w:tc>
        <w:tc>
          <w:tcPr>
            <w:tcW w:w="1890" w:type="dxa"/>
          </w:tcPr>
          <w:p w14:paraId="460E2116" w14:textId="77777777" w:rsidR="00061736" w:rsidRPr="00C36E04" w:rsidRDefault="00061736" w:rsidP="0006173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5B095E78" w14:textId="77777777" w:rsidR="00061736" w:rsidRPr="00C36E04" w:rsidRDefault="00061736" w:rsidP="00061736">
            <w:pPr>
              <w:rPr>
                <w:ins w:id="192" w:author="Palacherla, Susmitha C" w:date="2022-07-22T16:07:00Z"/>
              </w:rPr>
            </w:pPr>
            <w:ins w:id="193" w:author="Palacherla, Susmitha C" w:date="2022-07-22T16:07:00Z">
              <w:r w:rsidRPr="00C36E04">
                <w:t>Calendar prompt</w:t>
              </w:r>
            </w:ins>
          </w:p>
          <w:p w14:paraId="117A16A3" w14:textId="77777777" w:rsidR="00061736" w:rsidRPr="00C36E04" w:rsidRDefault="00061736" w:rsidP="00061736">
            <w:pPr>
              <w:rPr>
                <w:ins w:id="194" w:author="Palacherla, Susmitha C" w:date="2022-07-22T16:07:00Z"/>
              </w:rPr>
            </w:pPr>
            <w:ins w:id="195" w:author="Palacherla, Susmitha C" w:date="2022-07-22T16:07:00Z">
              <w:r w:rsidRPr="00C36E04">
                <w:t>User should be able pick a date</w:t>
              </w:r>
            </w:ins>
          </w:p>
          <w:p w14:paraId="13C3140E" w14:textId="77777777" w:rsidR="00061736" w:rsidRPr="00C36E04" w:rsidRDefault="00061736" w:rsidP="00061736">
            <w:pPr>
              <w:rPr>
                <w:ins w:id="196" w:author="Palacherla, Susmitha C" w:date="2022-07-22T16:07:00Z"/>
              </w:rPr>
            </w:pPr>
            <w:ins w:id="197" w:author="Palacherla, Susmitha C" w:date="2022-07-22T16:07:00Z">
              <w:r>
                <w:t>Defaults to current date</w:t>
              </w:r>
            </w:ins>
          </w:p>
          <w:p w14:paraId="271832A5" w14:textId="3DE51056" w:rsidR="00061736" w:rsidRPr="00C36E04" w:rsidDel="00393A62" w:rsidRDefault="00061736" w:rsidP="00061736">
            <w:pPr>
              <w:rPr>
                <w:del w:id="198" w:author="Palacherla, Susmitha C" w:date="2022-07-22T16:07:00Z"/>
              </w:rPr>
            </w:pPr>
            <w:ins w:id="199" w:author="Palacherla, Susmitha C" w:date="2022-07-22T16:07:00Z">
              <w:r w:rsidRPr="00C36E04">
                <w:t>Label is ‘End date’</w:t>
              </w:r>
            </w:ins>
            <w:del w:id="200" w:author="Palacherla, Susmitha C" w:date="2022-07-22T16:07:00Z">
              <w:r w:rsidRPr="00C36E04" w:rsidDel="00393A62">
                <w:delText>Calendar prompt</w:delText>
              </w:r>
            </w:del>
          </w:p>
          <w:p w14:paraId="665B9BC3" w14:textId="3E09E69B" w:rsidR="00061736" w:rsidRPr="00C36E04" w:rsidDel="00393A62" w:rsidRDefault="00061736" w:rsidP="00061736">
            <w:pPr>
              <w:rPr>
                <w:del w:id="201" w:author="Palacherla, Susmitha C" w:date="2022-07-22T16:07:00Z"/>
              </w:rPr>
            </w:pPr>
            <w:del w:id="202" w:author="Palacherla, Susmitha C" w:date="2022-07-22T16:07:00Z">
              <w:r w:rsidRPr="00C36E04" w:rsidDel="00393A62">
                <w:delText>User should be able pick a date</w:delText>
              </w:r>
            </w:del>
          </w:p>
          <w:p w14:paraId="63736E0A" w14:textId="720F6E16" w:rsidR="00061736" w:rsidRPr="00C36E04" w:rsidDel="00393A62" w:rsidRDefault="00061736" w:rsidP="00061736">
            <w:pPr>
              <w:rPr>
                <w:del w:id="203" w:author="Palacherla, Susmitha C" w:date="2022-07-22T16:07:00Z"/>
              </w:rPr>
            </w:pPr>
            <w:del w:id="204" w:author="Palacherla, Susmitha C" w:date="2022-07-22T16:07:00Z">
              <w:r w:rsidRPr="00C36E04" w:rsidDel="00393A62">
                <w:delText>No default</w:delText>
              </w:r>
            </w:del>
          </w:p>
          <w:p w14:paraId="5E516C8B" w14:textId="54FF23B3" w:rsidR="00061736" w:rsidRPr="00C36E04" w:rsidRDefault="00061736" w:rsidP="00061736">
            <w:pPr>
              <w:rPr>
                <w:bCs/>
              </w:rPr>
            </w:pPr>
            <w:del w:id="205" w:author="Palacherla, Susmitha C" w:date="2022-07-22T16:07:00Z">
              <w:r w:rsidRPr="00C36E04" w:rsidDel="00393A62">
                <w:delText>Label is ‘End date’</w:delText>
              </w:r>
            </w:del>
          </w:p>
        </w:tc>
        <w:tc>
          <w:tcPr>
            <w:tcW w:w="1170" w:type="dxa"/>
          </w:tcPr>
          <w:p w14:paraId="74BDF473" w14:textId="1599CD5C" w:rsidR="00061736" w:rsidRPr="00C36E04" w:rsidRDefault="00061736" w:rsidP="0006173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657C575" w14:textId="18E88C39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D2BA35F" w14:textId="77777777" w:rsidTr="00BB640F">
        <w:trPr>
          <w:cantSplit/>
        </w:trPr>
        <w:tc>
          <w:tcPr>
            <w:tcW w:w="1620" w:type="dxa"/>
          </w:tcPr>
          <w:p w14:paraId="67192A8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4B81359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36F2A73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604F6D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7F63F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7A52640" w14:textId="77777777" w:rsidTr="00BB640F">
        <w:trPr>
          <w:cantSplit/>
        </w:trPr>
        <w:tc>
          <w:tcPr>
            <w:tcW w:w="1620" w:type="dxa"/>
          </w:tcPr>
          <w:p w14:paraId="1E2751C6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890" w:type="dxa"/>
          </w:tcPr>
          <w:p w14:paraId="6578DFBC" w14:textId="77777777" w:rsidR="002C4134" w:rsidRPr="00C36E04" w:rsidRDefault="002C4134" w:rsidP="002C4134">
            <w:r w:rsidRPr="00C36E04">
              <w:t>Selection criteria: Status</w:t>
            </w:r>
          </w:p>
        </w:tc>
        <w:tc>
          <w:tcPr>
            <w:tcW w:w="4860" w:type="dxa"/>
          </w:tcPr>
          <w:p w14:paraId="692C2216" w14:textId="77777777" w:rsidR="002C4134" w:rsidRPr="00C36E04" w:rsidRDefault="002C4134" w:rsidP="002C4134">
            <w:r w:rsidRPr="00C36E04">
              <w:t>All Statuses for selected Module  should appear in drop down</w:t>
            </w:r>
          </w:p>
          <w:p w14:paraId="5D248A5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5DDB4D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414A14CE" w14:textId="617246B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20CFF26" w14:textId="2C5837D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52CBE543" w14:textId="77777777" w:rsidTr="00BB640F">
        <w:trPr>
          <w:cantSplit/>
        </w:trPr>
        <w:tc>
          <w:tcPr>
            <w:tcW w:w="1620" w:type="dxa"/>
          </w:tcPr>
          <w:p w14:paraId="75B9501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42A9A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5573F6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CB86CF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A387421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061736" w:rsidRPr="00C36E04" w14:paraId="3430E742" w14:textId="77777777" w:rsidTr="00BB640F">
        <w:trPr>
          <w:cantSplit/>
        </w:trPr>
        <w:tc>
          <w:tcPr>
            <w:tcW w:w="1620" w:type="dxa"/>
          </w:tcPr>
          <w:p w14:paraId="73271BEB" w14:textId="32AFBBE6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t>2.9</w:t>
            </w:r>
            <w:ins w:id="206" w:author="Palacherla, Susmitha C" w:date="2022-07-22T16:07:00Z">
              <w:r>
                <w:rPr>
                  <w:bCs/>
                </w:rPr>
                <w:t>.1</w:t>
              </w:r>
            </w:ins>
          </w:p>
        </w:tc>
        <w:tc>
          <w:tcPr>
            <w:tcW w:w="1890" w:type="dxa"/>
          </w:tcPr>
          <w:p w14:paraId="3E670BBE" w14:textId="343DF03E" w:rsidR="00061736" w:rsidRPr="00C36E04" w:rsidRDefault="00061736" w:rsidP="00061736">
            <w:pPr>
              <w:rPr>
                <w:bCs/>
              </w:rPr>
            </w:pPr>
            <w:ins w:id="207" w:author="Palacherla, Susmitha C" w:date="2022-07-22T16:07:00Z">
              <w:r w:rsidRPr="00C36E04">
                <w:t>Selection criteria: Site</w:t>
              </w:r>
            </w:ins>
            <w:del w:id="208" w:author="Palacherla, Susmitha C" w:date="2022-07-22T16:07:00Z">
              <w:r w:rsidRPr="00C36E04" w:rsidDel="00641B04">
                <w:delText>Selection criteria: Site</w:delText>
              </w:r>
            </w:del>
          </w:p>
        </w:tc>
        <w:tc>
          <w:tcPr>
            <w:tcW w:w="4860" w:type="dxa"/>
          </w:tcPr>
          <w:p w14:paraId="0825B8D0" w14:textId="77777777" w:rsidR="00061736" w:rsidRDefault="00061736" w:rsidP="00061736">
            <w:pPr>
              <w:rPr>
                <w:ins w:id="209" w:author="Palacherla, Susmitha C" w:date="2022-07-22T16:07:00Z"/>
              </w:rPr>
            </w:pPr>
            <w:ins w:id="210" w:author="Palacherla, Susmitha C" w:date="2022-07-22T16:07:00Z">
              <w:r>
                <w:t>If logged in as a regular Coaching admin’</w:t>
              </w:r>
            </w:ins>
          </w:p>
          <w:p w14:paraId="2A2FB17F" w14:textId="77777777" w:rsidR="00061736" w:rsidRPr="00C36E04" w:rsidRDefault="00061736" w:rsidP="00061736">
            <w:pPr>
              <w:rPr>
                <w:ins w:id="211" w:author="Palacherla, Susmitha C" w:date="2022-07-22T16:07:00Z"/>
              </w:rPr>
            </w:pPr>
            <w:ins w:id="212" w:author="Palacherla, Susmitha C" w:date="2022-07-22T16:07:00Z">
              <w:r w:rsidRPr="00C36E04">
                <w:t>All Sites for selected Module  should appear in drop down</w:t>
              </w:r>
            </w:ins>
          </w:p>
          <w:p w14:paraId="02B915E1" w14:textId="77777777" w:rsidR="00061736" w:rsidRPr="00C36E04" w:rsidRDefault="00061736" w:rsidP="00061736">
            <w:pPr>
              <w:rPr>
                <w:ins w:id="213" w:author="Palacherla, Susmitha C" w:date="2022-07-22T16:07:00Z"/>
              </w:rPr>
            </w:pPr>
            <w:ins w:id="214" w:author="Palacherla, Susmitha C" w:date="2022-07-22T16:07:00Z">
              <w:r w:rsidRPr="00C36E04">
                <w:t>‘All’ should be available as an option and default value populated</w:t>
              </w:r>
            </w:ins>
          </w:p>
          <w:p w14:paraId="123A5E27" w14:textId="07B46377" w:rsidR="00061736" w:rsidRPr="00C36E04" w:rsidDel="00641B04" w:rsidRDefault="00061736" w:rsidP="00061736">
            <w:pPr>
              <w:rPr>
                <w:del w:id="215" w:author="Palacherla, Susmitha C" w:date="2022-07-22T16:07:00Z"/>
              </w:rPr>
            </w:pPr>
            <w:del w:id="216" w:author="Palacherla, Susmitha C" w:date="2022-07-22T16:07:00Z">
              <w:r w:rsidRPr="00C36E04" w:rsidDel="00641B04">
                <w:delText>All Sites for selected Module  should appear in drop down</w:delText>
              </w:r>
            </w:del>
          </w:p>
          <w:p w14:paraId="643AC7BF" w14:textId="0FFD6C05" w:rsidR="00061736" w:rsidRPr="00C36E04" w:rsidDel="00641B04" w:rsidRDefault="00061736" w:rsidP="00061736">
            <w:pPr>
              <w:rPr>
                <w:del w:id="217" w:author="Palacherla, Susmitha C" w:date="2022-07-22T16:07:00Z"/>
              </w:rPr>
            </w:pPr>
            <w:del w:id="218" w:author="Palacherla, Susmitha C" w:date="2022-07-22T16:07:00Z">
              <w:r w:rsidRPr="00C36E04" w:rsidDel="00641B04">
                <w:delText>‘All’ should be available as an option and default value populated</w:delText>
              </w:r>
            </w:del>
          </w:p>
          <w:p w14:paraId="3E0DD276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170" w:type="dxa"/>
          </w:tcPr>
          <w:p w14:paraId="334FDE2C" w14:textId="514A6FCB" w:rsidR="00061736" w:rsidRPr="00C36E04" w:rsidRDefault="00061736" w:rsidP="00061736">
            <w:pPr>
              <w:rPr>
                <w:bCs/>
              </w:rPr>
            </w:pPr>
            <w:ins w:id="219" w:author="Palacherla, Susmitha C" w:date="2022-07-22T16:07:00Z">
              <w:r w:rsidRPr="00C36E04">
                <w:rPr>
                  <w:bCs/>
                </w:rPr>
                <w:t>P</w:t>
              </w:r>
            </w:ins>
            <w:del w:id="220" w:author="Palacherla, Susmitha C" w:date="2022-07-22T16:07:00Z">
              <w:r w:rsidRPr="00C36E04" w:rsidDel="00641B04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14:paraId="1A0B07A4" w14:textId="7EA2E27B" w:rsidR="00061736" w:rsidRPr="00C36E04" w:rsidRDefault="00061736" w:rsidP="00061736">
            <w:pPr>
              <w:rPr>
                <w:bCs/>
              </w:rPr>
            </w:pPr>
            <w:ins w:id="221" w:author="Palacherla, Susmitha C" w:date="2022-07-22T16:07:00Z">
              <w:r>
                <w:rPr>
                  <w:bCs/>
                </w:rPr>
                <w:t>Y</w:t>
              </w:r>
            </w:ins>
            <w:del w:id="222" w:author="Palacherla, Susmitha C" w:date="2022-07-22T16:07:00Z">
              <w:r w:rsidDel="00641B04">
                <w:rPr>
                  <w:bCs/>
                </w:rPr>
                <w:delText>Y</w:delText>
              </w:r>
            </w:del>
          </w:p>
        </w:tc>
      </w:tr>
      <w:tr w:rsidR="00061736" w:rsidRPr="00C36E04" w14:paraId="395EE136" w14:textId="77777777" w:rsidTr="00BB640F">
        <w:trPr>
          <w:cantSplit/>
          <w:ins w:id="223" w:author="Palacherla, Susmitha C" w:date="2022-07-22T16:07:00Z"/>
        </w:trPr>
        <w:tc>
          <w:tcPr>
            <w:tcW w:w="1620" w:type="dxa"/>
          </w:tcPr>
          <w:p w14:paraId="2C7ECFBD" w14:textId="77777777" w:rsidR="00061736" w:rsidRPr="00C36E04" w:rsidRDefault="00061736" w:rsidP="00061736">
            <w:pPr>
              <w:rPr>
                <w:ins w:id="224" w:author="Palacherla, Susmitha C" w:date="2022-07-22T16:07:00Z"/>
                <w:bCs/>
              </w:rPr>
            </w:pPr>
          </w:p>
        </w:tc>
        <w:tc>
          <w:tcPr>
            <w:tcW w:w="1890" w:type="dxa"/>
          </w:tcPr>
          <w:p w14:paraId="17F442A8" w14:textId="77777777" w:rsidR="00061736" w:rsidRPr="00C36E04" w:rsidRDefault="00061736" w:rsidP="00061736">
            <w:pPr>
              <w:rPr>
                <w:ins w:id="225" w:author="Palacherla, Susmitha C" w:date="2022-07-22T16:07:00Z"/>
                <w:bCs/>
              </w:rPr>
            </w:pPr>
          </w:p>
        </w:tc>
        <w:tc>
          <w:tcPr>
            <w:tcW w:w="4860" w:type="dxa"/>
          </w:tcPr>
          <w:p w14:paraId="10ADD4F7" w14:textId="77777777" w:rsidR="00061736" w:rsidRPr="00C36E04" w:rsidRDefault="00061736" w:rsidP="00061736">
            <w:pPr>
              <w:rPr>
                <w:ins w:id="226" w:author="Palacherla, Susmitha C" w:date="2022-07-22T16:07:00Z"/>
                <w:bCs/>
              </w:rPr>
            </w:pPr>
          </w:p>
        </w:tc>
        <w:tc>
          <w:tcPr>
            <w:tcW w:w="1170" w:type="dxa"/>
          </w:tcPr>
          <w:p w14:paraId="77CFC877" w14:textId="77777777" w:rsidR="00061736" w:rsidRPr="00C36E04" w:rsidRDefault="00061736" w:rsidP="00061736">
            <w:pPr>
              <w:rPr>
                <w:ins w:id="227" w:author="Palacherla, Susmitha C" w:date="2022-07-22T16:07:00Z"/>
                <w:bCs/>
              </w:rPr>
            </w:pPr>
          </w:p>
        </w:tc>
        <w:tc>
          <w:tcPr>
            <w:tcW w:w="3510" w:type="dxa"/>
          </w:tcPr>
          <w:p w14:paraId="794A7B08" w14:textId="77777777" w:rsidR="00061736" w:rsidRPr="00C36E04" w:rsidRDefault="00061736" w:rsidP="00061736">
            <w:pPr>
              <w:rPr>
                <w:ins w:id="228" w:author="Palacherla, Susmitha C" w:date="2022-07-22T16:07:00Z"/>
                <w:bCs/>
              </w:rPr>
            </w:pPr>
          </w:p>
        </w:tc>
      </w:tr>
      <w:tr w:rsidR="00061736" w:rsidRPr="00C36E04" w14:paraId="2D393A52" w14:textId="77777777" w:rsidTr="00BB640F">
        <w:trPr>
          <w:cantSplit/>
          <w:ins w:id="229" w:author="Palacherla, Susmitha C" w:date="2022-07-22T16:07:00Z"/>
        </w:trPr>
        <w:tc>
          <w:tcPr>
            <w:tcW w:w="1620" w:type="dxa"/>
          </w:tcPr>
          <w:p w14:paraId="07F29F79" w14:textId="78EEA450" w:rsidR="00061736" w:rsidRPr="00C36E04" w:rsidRDefault="00061736" w:rsidP="00061736">
            <w:pPr>
              <w:rPr>
                <w:ins w:id="230" w:author="Palacherla, Susmitha C" w:date="2022-07-22T16:07:00Z"/>
                <w:bCs/>
              </w:rPr>
            </w:pPr>
            <w:ins w:id="231" w:author="Palacherla, Susmitha C" w:date="2022-07-22T16:07:00Z">
              <w:r>
                <w:rPr>
                  <w:bCs/>
                </w:rPr>
                <w:t>2.9.2</w:t>
              </w:r>
            </w:ins>
          </w:p>
        </w:tc>
        <w:tc>
          <w:tcPr>
            <w:tcW w:w="1890" w:type="dxa"/>
          </w:tcPr>
          <w:p w14:paraId="01DCAA0C" w14:textId="49D7793A" w:rsidR="00061736" w:rsidRPr="00C36E04" w:rsidRDefault="00061736" w:rsidP="00061736">
            <w:pPr>
              <w:rPr>
                <w:ins w:id="232" w:author="Palacherla, Susmitha C" w:date="2022-07-22T16:07:00Z"/>
                <w:bCs/>
              </w:rPr>
            </w:pPr>
            <w:ins w:id="233" w:author="Palacherla, Susmitha C" w:date="2022-07-22T16:07:00Z">
              <w:r w:rsidRPr="00C36E04">
                <w:t xml:space="preserve">Selection criteria: </w:t>
              </w:r>
              <w:r>
                <w:t>Site</w:t>
              </w:r>
            </w:ins>
          </w:p>
        </w:tc>
        <w:tc>
          <w:tcPr>
            <w:tcW w:w="4860" w:type="dxa"/>
          </w:tcPr>
          <w:p w14:paraId="6A527950" w14:textId="77777777" w:rsidR="00061736" w:rsidRDefault="00061736" w:rsidP="00061736">
            <w:pPr>
              <w:rPr>
                <w:ins w:id="234" w:author="Palacherla, Susmitha C" w:date="2022-07-22T16:07:00Z"/>
              </w:rPr>
            </w:pPr>
            <w:ins w:id="235" w:author="Palacherla, Susmitha C" w:date="2022-07-22T16:07:00Z">
              <w:r>
                <w:t>If logged in as an early Work Life Supervisor</w:t>
              </w:r>
            </w:ins>
          </w:p>
          <w:p w14:paraId="7904EAB2" w14:textId="77777777" w:rsidR="00061736" w:rsidRPr="00C36E04" w:rsidRDefault="00061736" w:rsidP="00061736">
            <w:pPr>
              <w:rPr>
                <w:ins w:id="236" w:author="Palacherla, Susmitha C" w:date="2022-07-22T16:07:00Z"/>
              </w:rPr>
            </w:pPr>
            <w:ins w:id="237" w:author="Palacherla, Susmitha C" w:date="2022-07-22T16:07:00Z">
              <w:r>
                <w:t>Only the Site of the logged in Early Work Life Supervisor should appear in dropdown</w:t>
              </w:r>
            </w:ins>
          </w:p>
          <w:p w14:paraId="09742D9C" w14:textId="77777777" w:rsidR="00061736" w:rsidRPr="00C36E04" w:rsidRDefault="00061736" w:rsidP="00061736">
            <w:pPr>
              <w:rPr>
                <w:ins w:id="238" w:author="Palacherla, Susmitha C" w:date="2022-07-22T16:07:00Z"/>
                <w:bCs/>
              </w:rPr>
            </w:pPr>
          </w:p>
        </w:tc>
        <w:tc>
          <w:tcPr>
            <w:tcW w:w="1170" w:type="dxa"/>
          </w:tcPr>
          <w:p w14:paraId="4CAC9970" w14:textId="77777777" w:rsidR="00061736" w:rsidRDefault="00061736" w:rsidP="00061736">
            <w:pPr>
              <w:rPr>
                <w:ins w:id="239" w:author="Palacherla, Susmitha C" w:date="2022-07-22T16:07:00Z"/>
                <w:bCs/>
              </w:rPr>
            </w:pPr>
            <w:ins w:id="240" w:author="Palacherla, Susmitha C" w:date="2022-07-22T16:07:00Z">
              <w:r>
                <w:rPr>
                  <w:bCs/>
                </w:rPr>
                <w:t>P</w:t>
              </w:r>
            </w:ins>
          </w:p>
          <w:p w14:paraId="49066356" w14:textId="77777777" w:rsidR="00061736" w:rsidRPr="00C36E04" w:rsidRDefault="00061736" w:rsidP="00061736">
            <w:pPr>
              <w:rPr>
                <w:ins w:id="241" w:author="Palacherla, Susmitha C" w:date="2022-07-22T16:07:00Z"/>
                <w:bCs/>
              </w:rPr>
            </w:pPr>
          </w:p>
        </w:tc>
        <w:tc>
          <w:tcPr>
            <w:tcW w:w="3510" w:type="dxa"/>
          </w:tcPr>
          <w:p w14:paraId="151DA46A" w14:textId="14873163" w:rsidR="00061736" w:rsidRPr="00C36E04" w:rsidRDefault="00061736" w:rsidP="00061736">
            <w:pPr>
              <w:rPr>
                <w:ins w:id="242" w:author="Palacherla, Susmitha C" w:date="2022-07-22T16:07:00Z"/>
                <w:bCs/>
              </w:rPr>
            </w:pPr>
            <w:ins w:id="243" w:author="Palacherla, Susmitha C" w:date="2022-07-22T16:07:00Z">
              <w:r>
                <w:rPr>
                  <w:bCs/>
                </w:rPr>
                <w:t>Y</w:t>
              </w:r>
            </w:ins>
          </w:p>
        </w:tc>
      </w:tr>
      <w:tr w:rsidR="00061736" w:rsidRPr="00C36E04" w14:paraId="3A32BA37" w14:textId="77777777" w:rsidTr="00BB640F">
        <w:trPr>
          <w:cantSplit/>
          <w:ins w:id="244" w:author="Palacherla, Susmitha C" w:date="2022-07-22T16:07:00Z"/>
        </w:trPr>
        <w:tc>
          <w:tcPr>
            <w:tcW w:w="1620" w:type="dxa"/>
          </w:tcPr>
          <w:p w14:paraId="0AA297C4" w14:textId="77777777" w:rsidR="00061736" w:rsidRPr="00C36E04" w:rsidRDefault="00061736" w:rsidP="002C4134">
            <w:pPr>
              <w:rPr>
                <w:ins w:id="245" w:author="Palacherla, Susmitha C" w:date="2022-07-22T16:07:00Z"/>
                <w:bCs/>
              </w:rPr>
            </w:pPr>
          </w:p>
        </w:tc>
        <w:tc>
          <w:tcPr>
            <w:tcW w:w="1890" w:type="dxa"/>
          </w:tcPr>
          <w:p w14:paraId="1AA500DD" w14:textId="77777777" w:rsidR="00061736" w:rsidRPr="00C36E04" w:rsidRDefault="00061736" w:rsidP="002C4134">
            <w:pPr>
              <w:rPr>
                <w:ins w:id="246" w:author="Palacherla, Susmitha C" w:date="2022-07-22T16:07:00Z"/>
                <w:bCs/>
              </w:rPr>
            </w:pPr>
          </w:p>
        </w:tc>
        <w:tc>
          <w:tcPr>
            <w:tcW w:w="4860" w:type="dxa"/>
          </w:tcPr>
          <w:p w14:paraId="471EDCC6" w14:textId="77777777" w:rsidR="00061736" w:rsidRPr="00C36E04" w:rsidRDefault="00061736" w:rsidP="002C4134">
            <w:pPr>
              <w:rPr>
                <w:ins w:id="247" w:author="Palacherla, Susmitha C" w:date="2022-07-22T16:07:00Z"/>
                <w:bCs/>
              </w:rPr>
            </w:pPr>
          </w:p>
        </w:tc>
        <w:tc>
          <w:tcPr>
            <w:tcW w:w="1170" w:type="dxa"/>
          </w:tcPr>
          <w:p w14:paraId="06088481" w14:textId="77777777" w:rsidR="00061736" w:rsidRPr="00C36E04" w:rsidRDefault="00061736" w:rsidP="002C4134">
            <w:pPr>
              <w:rPr>
                <w:ins w:id="248" w:author="Palacherla, Susmitha C" w:date="2022-07-22T16:07:00Z"/>
                <w:bCs/>
              </w:rPr>
            </w:pPr>
          </w:p>
        </w:tc>
        <w:tc>
          <w:tcPr>
            <w:tcW w:w="3510" w:type="dxa"/>
          </w:tcPr>
          <w:p w14:paraId="0FD003E9" w14:textId="77777777" w:rsidR="00061736" w:rsidRPr="00C36E04" w:rsidRDefault="00061736" w:rsidP="002C4134">
            <w:pPr>
              <w:rPr>
                <w:ins w:id="249" w:author="Palacherla, Susmitha C" w:date="2022-07-22T16:07:00Z"/>
                <w:bCs/>
              </w:rPr>
            </w:pPr>
          </w:p>
        </w:tc>
      </w:tr>
      <w:tr w:rsidR="00061736" w:rsidRPr="00C36E04" w14:paraId="0C8DF2C8" w14:textId="77777777" w:rsidTr="00BB640F">
        <w:trPr>
          <w:cantSplit/>
          <w:ins w:id="250" w:author="Palacherla, Susmitha C" w:date="2022-07-22T16:07:00Z"/>
        </w:trPr>
        <w:tc>
          <w:tcPr>
            <w:tcW w:w="1620" w:type="dxa"/>
          </w:tcPr>
          <w:p w14:paraId="471EAF24" w14:textId="7A67A5F8" w:rsidR="00061736" w:rsidRPr="00C36E04" w:rsidRDefault="00061736" w:rsidP="00061736">
            <w:pPr>
              <w:rPr>
                <w:ins w:id="251" w:author="Palacherla, Susmitha C" w:date="2022-07-22T16:07:00Z"/>
                <w:bCs/>
              </w:rPr>
            </w:pPr>
            <w:ins w:id="252" w:author="Palacherla, Susmitha C" w:date="2022-07-22T16:08:00Z">
              <w:r>
                <w:rPr>
                  <w:bCs/>
                </w:rPr>
                <w:t>2.10</w:t>
              </w:r>
            </w:ins>
          </w:p>
        </w:tc>
        <w:tc>
          <w:tcPr>
            <w:tcW w:w="1890" w:type="dxa"/>
          </w:tcPr>
          <w:p w14:paraId="7F31C5C6" w14:textId="4F347AF6" w:rsidR="00061736" w:rsidRPr="00C36E04" w:rsidRDefault="00061736" w:rsidP="00061736">
            <w:pPr>
              <w:rPr>
                <w:ins w:id="253" w:author="Palacherla, Susmitha C" w:date="2022-07-22T16:07:00Z"/>
                <w:bCs/>
              </w:rPr>
            </w:pPr>
            <w:ins w:id="254" w:author="Palacherla, Susmitha C" w:date="2022-07-22T16:08:00Z">
              <w:r w:rsidRPr="00C36E04">
                <w:t xml:space="preserve">Selection criteria: </w:t>
              </w:r>
              <w:r>
                <w:t>Hire Date</w:t>
              </w:r>
            </w:ins>
          </w:p>
        </w:tc>
        <w:tc>
          <w:tcPr>
            <w:tcW w:w="4860" w:type="dxa"/>
          </w:tcPr>
          <w:p w14:paraId="2B5E1BA4" w14:textId="77777777" w:rsidR="00061736" w:rsidRDefault="00061736" w:rsidP="00061736">
            <w:pPr>
              <w:rPr>
                <w:ins w:id="255" w:author="Palacherla, Susmitha C" w:date="2022-07-22T16:08:00Z"/>
                <w:bCs/>
              </w:rPr>
            </w:pPr>
            <w:ins w:id="256" w:author="Palacherla, Susmitha C" w:date="2022-07-22T16:08:00Z">
              <w:r>
                <w:rPr>
                  <w:bCs/>
                </w:rPr>
                <w:t>Optional Parameter.</w:t>
              </w:r>
            </w:ins>
          </w:p>
          <w:p w14:paraId="5457281C" w14:textId="77777777" w:rsidR="00061736" w:rsidRDefault="00061736" w:rsidP="00061736">
            <w:pPr>
              <w:rPr>
                <w:ins w:id="257" w:author="Palacherla, Susmitha C" w:date="2022-07-22T16:08:00Z"/>
                <w:bCs/>
              </w:rPr>
            </w:pPr>
            <w:ins w:id="258" w:author="Palacherla, Susmitha C" w:date="2022-07-22T16:08:00Z">
              <w:r>
                <w:rPr>
                  <w:bCs/>
                </w:rPr>
                <w:t>Defaults to NULL</w:t>
              </w:r>
            </w:ins>
          </w:p>
          <w:p w14:paraId="2EAAA997" w14:textId="77777777" w:rsidR="00061736" w:rsidRDefault="00061736" w:rsidP="00061736">
            <w:pPr>
              <w:rPr>
                <w:ins w:id="259" w:author="Palacherla, Susmitha C" w:date="2022-07-22T16:08:00Z"/>
                <w:bCs/>
              </w:rPr>
            </w:pPr>
            <w:ins w:id="260" w:author="Palacherla, Susmitha C" w:date="2022-07-22T16:08:00Z">
              <w:r>
                <w:rPr>
                  <w:bCs/>
                </w:rPr>
                <w:t>Date Picker should be available to user to make selection</w:t>
              </w:r>
            </w:ins>
          </w:p>
          <w:p w14:paraId="337D4AFF" w14:textId="6438E384" w:rsidR="00061736" w:rsidRPr="00C36E04" w:rsidRDefault="00061736" w:rsidP="00061736">
            <w:pPr>
              <w:rPr>
                <w:ins w:id="261" w:author="Palacherla, Susmitha C" w:date="2022-07-22T16:07:00Z"/>
                <w:bCs/>
              </w:rPr>
            </w:pPr>
            <w:ins w:id="262" w:author="Palacherla, Susmitha C" w:date="2022-07-22T16:08:00Z">
              <w:r>
                <w:rPr>
                  <w:bCs/>
                </w:rPr>
                <w:t>To specify a Hire Date user should uncheck the NULL box</w:t>
              </w:r>
            </w:ins>
          </w:p>
        </w:tc>
        <w:tc>
          <w:tcPr>
            <w:tcW w:w="1170" w:type="dxa"/>
          </w:tcPr>
          <w:p w14:paraId="68B2DB19" w14:textId="757D1ABD" w:rsidR="00061736" w:rsidRPr="00C36E04" w:rsidRDefault="00061736" w:rsidP="00061736">
            <w:pPr>
              <w:rPr>
                <w:ins w:id="263" w:author="Palacherla, Susmitha C" w:date="2022-07-22T16:07:00Z"/>
                <w:bCs/>
              </w:rPr>
            </w:pPr>
            <w:ins w:id="264" w:author="Palacherla, Susmitha C" w:date="2022-07-22T16:08:00Z">
              <w:r>
                <w:rPr>
                  <w:bCs/>
                </w:rPr>
                <w:t>P</w:t>
              </w:r>
            </w:ins>
          </w:p>
        </w:tc>
        <w:tc>
          <w:tcPr>
            <w:tcW w:w="3510" w:type="dxa"/>
          </w:tcPr>
          <w:p w14:paraId="308C2C58" w14:textId="5B77B20E" w:rsidR="00061736" w:rsidRPr="00C36E04" w:rsidRDefault="00061736" w:rsidP="00061736">
            <w:pPr>
              <w:rPr>
                <w:ins w:id="265" w:author="Palacherla, Susmitha C" w:date="2022-07-22T16:07:00Z"/>
                <w:bCs/>
              </w:rPr>
            </w:pPr>
            <w:ins w:id="266" w:author="Palacherla, Susmitha C" w:date="2022-07-22T16:08:00Z">
              <w:r>
                <w:rPr>
                  <w:bCs/>
                </w:rPr>
                <w:t>Y</w:t>
              </w:r>
            </w:ins>
          </w:p>
        </w:tc>
      </w:tr>
      <w:tr w:rsidR="00061736" w:rsidRPr="00C36E04" w14:paraId="487F1711" w14:textId="77777777" w:rsidTr="00BB640F">
        <w:trPr>
          <w:cantSplit/>
        </w:trPr>
        <w:tc>
          <w:tcPr>
            <w:tcW w:w="1620" w:type="dxa"/>
          </w:tcPr>
          <w:p w14:paraId="5324B028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890" w:type="dxa"/>
          </w:tcPr>
          <w:p w14:paraId="4186DEED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4860" w:type="dxa"/>
          </w:tcPr>
          <w:p w14:paraId="6E22EF41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170" w:type="dxa"/>
          </w:tcPr>
          <w:p w14:paraId="4D41838E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3510" w:type="dxa"/>
          </w:tcPr>
          <w:p w14:paraId="6560AAA3" w14:textId="77777777" w:rsidR="00061736" w:rsidRPr="00C36E04" w:rsidRDefault="00061736" w:rsidP="00061736">
            <w:pPr>
              <w:rPr>
                <w:bCs/>
              </w:rPr>
            </w:pPr>
          </w:p>
        </w:tc>
      </w:tr>
      <w:tr w:rsidR="00061736" w:rsidRPr="00C36E04" w14:paraId="7F2E6D69" w14:textId="77777777" w:rsidTr="00BB640F">
        <w:trPr>
          <w:cantSplit/>
        </w:trPr>
        <w:tc>
          <w:tcPr>
            <w:tcW w:w="1620" w:type="dxa"/>
          </w:tcPr>
          <w:p w14:paraId="4EA4B793" w14:textId="75570E68" w:rsidR="00061736" w:rsidRPr="00C36E04" w:rsidRDefault="00061736" w:rsidP="00061736">
            <w:pPr>
              <w:rPr>
                <w:bCs/>
              </w:rPr>
            </w:pPr>
            <w:r>
              <w:rPr>
                <w:bCs/>
              </w:rPr>
              <w:t>2.1</w:t>
            </w:r>
            <w:ins w:id="267" w:author="Palacherla, Susmitha C" w:date="2022-07-22T16:08:00Z">
              <w:r>
                <w:rPr>
                  <w:bCs/>
                </w:rPr>
                <w:t>1</w:t>
              </w:r>
            </w:ins>
            <w:del w:id="268" w:author="Palacherla, Susmitha C" w:date="2022-07-22T16:08:00Z">
              <w:r w:rsidDel="00061736">
                <w:rPr>
                  <w:bCs/>
                </w:rPr>
                <w:delText>0</w:delText>
              </w:r>
            </w:del>
          </w:p>
        </w:tc>
        <w:tc>
          <w:tcPr>
            <w:tcW w:w="1890" w:type="dxa"/>
          </w:tcPr>
          <w:p w14:paraId="2023586C" w14:textId="260E74D7" w:rsidR="00061736" w:rsidRPr="00C36E04" w:rsidRDefault="00061736" w:rsidP="00061736">
            <w:pPr>
              <w:rPr>
                <w:bCs/>
              </w:rPr>
            </w:pPr>
            <w:ins w:id="269" w:author="Palacherla, Susmitha C" w:date="2022-07-22T16:08:00Z">
              <w:r w:rsidRPr="00C36E04">
                <w:t>Selection criteria: Employees</w:t>
              </w:r>
            </w:ins>
            <w:del w:id="270" w:author="Palacherla, Susmitha C" w:date="2022-07-22T16:08:00Z">
              <w:r w:rsidRPr="00C36E04" w:rsidDel="00FF0C6C">
                <w:delText>Selection criteria: Employees</w:delText>
              </w:r>
            </w:del>
          </w:p>
        </w:tc>
        <w:tc>
          <w:tcPr>
            <w:tcW w:w="4860" w:type="dxa"/>
          </w:tcPr>
          <w:p w14:paraId="78C70509" w14:textId="77777777" w:rsidR="00061736" w:rsidRPr="00C36E04" w:rsidRDefault="00061736" w:rsidP="00061736">
            <w:pPr>
              <w:rPr>
                <w:ins w:id="271" w:author="Palacherla, Susmitha C" w:date="2022-07-22T16:08:00Z"/>
              </w:rPr>
            </w:pPr>
            <w:ins w:id="272" w:author="Palacherla, Susmitha C" w:date="2022-07-22T16:08:00Z">
              <w:r w:rsidRPr="00C36E04">
                <w:t xml:space="preserve">All Employees having Coaching logs for selected Module </w:t>
              </w:r>
              <w:r>
                <w:t>, Site, and if provided a Hire Date</w:t>
              </w:r>
              <w:r w:rsidRPr="00C36E04">
                <w:t xml:space="preserve"> should appear in drop down</w:t>
              </w:r>
            </w:ins>
          </w:p>
          <w:p w14:paraId="06192C59" w14:textId="77777777" w:rsidR="00061736" w:rsidRPr="00C36E04" w:rsidRDefault="00061736" w:rsidP="00061736">
            <w:pPr>
              <w:rPr>
                <w:ins w:id="273" w:author="Palacherla, Susmitha C" w:date="2022-07-22T16:08:00Z"/>
              </w:rPr>
            </w:pPr>
            <w:ins w:id="274" w:author="Palacherla, Susmitha C" w:date="2022-07-22T16:08:00Z">
              <w:r w:rsidRPr="00C36E04">
                <w:t>‘All’ should be available as an option</w:t>
              </w:r>
            </w:ins>
          </w:p>
          <w:p w14:paraId="0EC71266" w14:textId="77777777" w:rsidR="00061736" w:rsidRPr="00C36E04" w:rsidRDefault="00061736" w:rsidP="00061736">
            <w:pPr>
              <w:rPr>
                <w:ins w:id="275" w:author="Palacherla, Susmitha C" w:date="2022-07-22T16:08:00Z"/>
              </w:rPr>
            </w:pPr>
            <w:ins w:id="276" w:author="Palacherla, Susmitha C" w:date="2022-07-22T16:08:00Z">
              <w:r w:rsidRPr="00C36E04">
                <w:t>No default value populated</w:t>
              </w:r>
            </w:ins>
          </w:p>
          <w:p w14:paraId="0703EECB" w14:textId="3FBDC882" w:rsidR="00061736" w:rsidRPr="00C36E04" w:rsidDel="00FF0C6C" w:rsidRDefault="00061736" w:rsidP="00061736">
            <w:pPr>
              <w:rPr>
                <w:del w:id="277" w:author="Palacherla, Susmitha C" w:date="2022-07-22T16:08:00Z"/>
              </w:rPr>
            </w:pPr>
            <w:del w:id="278" w:author="Palacherla, Susmitha C" w:date="2022-07-22T16:08:00Z">
              <w:r w:rsidRPr="00C36E04" w:rsidDel="00FF0C6C">
                <w:delText>All Employees having Coaching logs for selected Module  should appear in drop down</w:delText>
              </w:r>
            </w:del>
          </w:p>
          <w:p w14:paraId="3CECA721" w14:textId="1FF16B10" w:rsidR="00061736" w:rsidRPr="00C36E04" w:rsidDel="00FF0C6C" w:rsidRDefault="00061736" w:rsidP="00061736">
            <w:pPr>
              <w:rPr>
                <w:del w:id="279" w:author="Palacherla, Susmitha C" w:date="2022-07-22T16:08:00Z"/>
              </w:rPr>
            </w:pPr>
            <w:del w:id="280" w:author="Palacherla, Susmitha C" w:date="2022-07-22T16:08:00Z">
              <w:r w:rsidRPr="00C36E04" w:rsidDel="00FF0C6C">
                <w:delText>‘All’ should be available as an option</w:delText>
              </w:r>
            </w:del>
          </w:p>
          <w:p w14:paraId="5DD47E78" w14:textId="533D7BE6" w:rsidR="00061736" w:rsidRPr="00C36E04" w:rsidDel="00FF0C6C" w:rsidRDefault="00061736" w:rsidP="00061736">
            <w:pPr>
              <w:rPr>
                <w:del w:id="281" w:author="Palacherla, Susmitha C" w:date="2022-07-22T16:08:00Z"/>
              </w:rPr>
            </w:pPr>
            <w:del w:id="282" w:author="Palacherla, Susmitha C" w:date="2022-07-22T16:08:00Z">
              <w:r w:rsidRPr="00C36E04" w:rsidDel="00FF0C6C">
                <w:delText>No default value populated</w:delText>
              </w:r>
            </w:del>
          </w:p>
          <w:p w14:paraId="3C04A77F" w14:textId="77777777" w:rsidR="00061736" w:rsidRPr="00C36E04" w:rsidRDefault="00061736" w:rsidP="00061736">
            <w:pPr>
              <w:rPr>
                <w:bCs/>
              </w:rPr>
            </w:pPr>
          </w:p>
        </w:tc>
        <w:tc>
          <w:tcPr>
            <w:tcW w:w="1170" w:type="dxa"/>
          </w:tcPr>
          <w:p w14:paraId="199A8E2D" w14:textId="1E086D09" w:rsidR="00061736" w:rsidRPr="00C36E04" w:rsidRDefault="00061736" w:rsidP="00061736">
            <w:pPr>
              <w:rPr>
                <w:bCs/>
              </w:rPr>
            </w:pPr>
            <w:ins w:id="283" w:author="Palacherla, Susmitha C" w:date="2022-07-22T16:08:00Z">
              <w:r w:rsidRPr="00C36E04">
                <w:rPr>
                  <w:bCs/>
                </w:rPr>
                <w:t>P</w:t>
              </w:r>
            </w:ins>
            <w:del w:id="284" w:author="Palacherla, Susmitha C" w:date="2022-07-22T16:08:00Z">
              <w:r w:rsidRPr="00C36E04" w:rsidDel="00FF0C6C">
                <w:rPr>
                  <w:bCs/>
                </w:rPr>
                <w:delText>P</w:delText>
              </w:r>
            </w:del>
          </w:p>
        </w:tc>
        <w:tc>
          <w:tcPr>
            <w:tcW w:w="3510" w:type="dxa"/>
          </w:tcPr>
          <w:p w14:paraId="594D226C" w14:textId="2713ABB0" w:rsidR="00061736" w:rsidRPr="00C36E04" w:rsidRDefault="00061736" w:rsidP="00061736">
            <w:pPr>
              <w:rPr>
                <w:bCs/>
              </w:rPr>
            </w:pPr>
            <w:ins w:id="285" w:author="Palacherla, Susmitha C" w:date="2022-07-22T16:08:00Z">
              <w:r>
                <w:rPr>
                  <w:bCs/>
                </w:rPr>
                <w:t>Y</w:t>
              </w:r>
            </w:ins>
            <w:del w:id="286" w:author="Palacherla, Susmitha C" w:date="2022-07-22T16:08:00Z">
              <w:r w:rsidDel="00FF0C6C">
                <w:rPr>
                  <w:bCs/>
                </w:rPr>
                <w:delText>Y</w:delText>
              </w:r>
            </w:del>
          </w:p>
        </w:tc>
      </w:tr>
      <w:tr w:rsidR="002C4134" w:rsidRPr="00C36E04" w14:paraId="3DE8BA6B" w14:textId="77777777" w:rsidTr="00BB640F">
        <w:trPr>
          <w:cantSplit/>
        </w:trPr>
        <w:tc>
          <w:tcPr>
            <w:tcW w:w="1620" w:type="dxa"/>
          </w:tcPr>
          <w:p w14:paraId="33284FB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2C8772B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3483EF3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5A3EF2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D19B2AF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1E37C32" w14:textId="77777777" w:rsidTr="00BB640F">
        <w:trPr>
          <w:cantSplit/>
        </w:trPr>
        <w:tc>
          <w:tcPr>
            <w:tcW w:w="1620" w:type="dxa"/>
          </w:tcPr>
          <w:p w14:paraId="2444625B" w14:textId="27D09A9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2.1</w:t>
            </w:r>
            <w:ins w:id="287" w:author="Palacherla, Susmitha C" w:date="2022-07-22T16:08:00Z">
              <w:r w:rsidR="00061736">
                <w:rPr>
                  <w:bCs/>
                </w:rPr>
                <w:t>2</w:t>
              </w:r>
            </w:ins>
            <w:del w:id="288" w:author="Palacherla, Susmitha C" w:date="2022-07-22T16:08:00Z">
              <w:r w:rsidDel="00061736">
                <w:rPr>
                  <w:bCs/>
                </w:rPr>
                <w:delText>1</w:delText>
              </w:r>
            </w:del>
          </w:p>
        </w:tc>
        <w:tc>
          <w:tcPr>
            <w:tcW w:w="1890" w:type="dxa"/>
          </w:tcPr>
          <w:p w14:paraId="6E7DFB79" w14:textId="77777777" w:rsidR="002C4134" w:rsidRPr="00C36E04" w:rsidRDefault="002C4134" w:rsidP="002C4134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7225368F" w14:textId="77777777" w:rsidR="002C4134" w:rsidRPr="00C36E04" w:rsidRDefault="002C4134" w:rsidP="002C4134">
            <w:r w:rsidRPr="00C36E04">
              <w:t>All Coaching reasons for selected Module  should appear in drop down</w:t>
            </w:r>
          </w:p>
          <w:p w14:paraId="18AAF17B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FEB3F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64A8149" w14:textId="1CDB6E0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234ED238" w14:textId="6B2386D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1246C20" w14:textId="77777777" w:rsidTr="00BB640F">
        <w:trPr>
          <w:cantSplit/>
        </w:trPr>
        <w:tc>
          <w:tcPr>
            <w:tcW w:w="1620" w:type="dxa"/>
          </w:tcPr>
          <w:p w14:paraId="2F20597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13FE4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50E7C1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7BACB0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40BBB7D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B01C5B8" w14:textId="77777777" w:rsidTr="00BB640F">
        <w:trPr>
          <w:cantSplit/>
        </w:trPr>
        <w:tc>
          <w:tcPr>
            <w:tcW w:w="1620" w:type="dxa"/>
          </w:tcPr>
          <w:p w14:paraId="0D54C69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2.12</w:t>
            </w:r>
          </w:p>
        </w:tc>
        <w:tc>
          <w:tcPr>
            <w:tcW w:w="1890" w:type="dxa"/>
          </w:tcPr>
          <w:p w14:paraId="08527256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5DF8EF8F" w14:textId="77777777" w:rsidR="002C4134" w:rsidRPr="00C36E04" w:rsidRDefault="002C4134" w:rsidP="002C4134">
            <w:r w:rsidRPr="00C36E04">
              <w:t>All Sub Coaching reasons for selected Coaching Reason should appear in drop down</w:t>
            </w:r>
          </w:p>
          <w:p w14:paraId="320B2222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70293C6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8FE40C2" w14:textId="27DCC4C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07457E" w14:textId="4CF7BE3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6A7D593" w14:textId="77777777" w:rsidTr="00BB640F">
        <w:trPr>
          <w:cantSplit/>
        </w:trPr>
        <w:tc>
          <w:tcPr>
            <w:tcW w:w="1620" w:type="dxa"/>
          </w:tcPr>
          <w:p w14:paraId="7E0B009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7230F3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70B101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2E74FFC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860CD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071A8C05" w14:textId="77777777" w:rsidTr="00BB640F">
        <w:trPr>
          <w:cantSplit/>
        </w:trPr>
        <w:tc>
          <w:tcPr>
            <w:tcW w:w="1620" w:type="dxa"/>
          </w:tcPr>
          <w:p w14:paraId="6FB91BBA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2.13</w:t>
            </w:r>
          </w:p>
        </w:tc>
        <w:tc>
          <w:tcPr>
            <w:tcW w:w="1890" w:type="dxa"/>
          </w:tcPr>
          <w:p w14:paraId="2B6998AC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</w:t>
            </w:r>
            <w:r>
              <w:t xml:space="preserve"> State</w:t>
            </w:r>
          </w:p>
        </w:tc>
        <w:tc>
          <w:tcPr>
            <w:tcW w:w="4860" w:type="dxa"/>
          </w:tcPr>
          <w:p w14:paraId="0D12B9C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 States from warning log table (Active and expired) for selected Module</w:t>
            </w:r>
          </w:p>
          <w:p w14:paraId="226CEE97" w14:textId="77777777" w:rsidR="002C4134" w:rsidRPr="00C36E04" w:rsidRDefault="002C4134" w:rsidP="002C4134">
            <w:r w:rsidRPr="00C36E04">
              <w:t>‘All’ should be available as an option and default value populated</w:t>
            </w:r>
          </w:p>
          <w:p w14:paraId="4809E9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F557A7E" w14:textId="4B6C403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D4910E9" w14:textId="5748358A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65936A5" w14:textId="77777777" w:rsidTr="00BB640F">
        <w:trPr>
          <w:cantSplit/>
        </w:trPr>
        <w:tc>
          <w:tcPr>
            <w:tcW w:w="1620" w:type="dxa"/>
          </w:tcPr>
          <w:p w14:paraId="207A595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0C1F09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B379B1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F465B3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926F3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655AB8D" w14:textId="77777777" w:rsidTr="00BB640F">
        <w:trPr>
          <w:cantSplit/>
        </w:trPr>
        <w:tc>
          <w:tcPr>
            <w:tcW w:w="1620" w:type="dxa"/>
          </w:tcPr>
          <w:p w14:paraId="77921F0C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2.14</w:t>
            </w:r>
          </w:p>
        </w:tc>
        <w:tc>
          <w:tcPr>
            <w:tcW w:w="1890" w:type="dxa"/>
          </w:tcPr>
          <w:p w14:paraId="3BBDF7A9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01D2E23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2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123E21D1" w14:textId="57327B46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74A418BB" w14:textId="083AE3E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2FA33689" w14:textId="77777777" w:rsidR="00BB640F" w:rsidRPr="00C36E04" w:rsidRDefault="00BB640F" w:rsidP="00BB640F">
      <w:r w:rsidRPr="00C36E04">
        <w:t xml:space="preserve">      </w:t>
      </w:r>
    </w:p>
    <w:p w14:paraId="236FF858" w14:textId="77777777" w:rsidR="00BB640F" w:rsidRPr="00C36E04" w:rsidRDefault="00BB640F" w:rsidP="00BB640F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2B231F7" w14:textId="77777777" w:rsidTr="00D07DF3">
        <w:tc>
          <w:tcPr>
            <w:tcW w:w="7560" w:type="dxa"/>
          </w:tcPr>
          <w:p w14:paraId="4164F199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58954CDA" w14:textId="5BE718B6" w:rsidR="002C4134" w:rsidRDefault="002C4134" w:rsidP="00D07DF3">
            <w:del w:id="289" w:author="Palacherla, Susmitha C" w:date="2022-07-22T16:08:00Z">
              <w:r w:rsidDel="00061736">
                <w:delText>4/21/2021</w:delText>
              </w:r>
            </w:del>
            <w:ins w:id="290" w:author="Palacherla, Susmitha C" w:date="2022-07-22T16:08:00Z">
              <w:r w:rsidR="00061736">
                <w:t>7/22/</w:t>
              </w:r>
            </w:ins>
            <w:ins w:id="291" w:author="Palacherla, Susmitha C" w:date="2022-07-22T16:09:00Z">
              <w:r w:rsidR="00061736">
                <w:t>2022</w:t>
              </w:r>
            </w:ins>
          </w:p>
        </w:tc>
      </w:tr>
      <w:tr w:rsidR="002C4134" w14:paraId="4D40B69A" w14:textId="77777777" w:rsidTr="00D07DF3">
        <w:tc>
          <w:tcPr>
            <w:tcW w:w="7560" w:type="dxa"/>
          </w:tcPr>
          <w:p w14:paraId="3933CAB7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12F49D3C" w14:textId="77777777" w:rsidR="002C4134" w:rsidRDefault="002C4134" w:rsidP="00D07DF3">
            <w:r>
              <w:t>Susmitha Palacherla</w:t>
            </w:r>
          </w:p>
        </w:tc>
      </w:tr>
    </w:tbl>
    <w:p w14:paraId="51304AF7" w14:textId="77777777" w:rsidR="007913E4" w:rsidRPr="00C36E04" w:rsidRDefault="007913E4" w:rsidP="00871F07"/>
    <w:p w14:paraId="44B8B5FB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92" w:name="_Toc82336637"/>
      <w:r>
        <w:rPr>
          <w:rStyle w:val="Emphasis"/>
          <w:i w:val="0"/>
        </w:rPr>
        <w:t>TC 3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Hierarchy Summary Report</w:t>
      </w:r>
      <w:bookmarkEnd w:id="292"/>
    </w:p>
    <w:p w14:paraId="7D2A2643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B13A389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550ACE80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1AA0EF93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2A005399" w14:textId="77777777" w:rsidTr="0025312B">
        <w:trPr>
          <w:cantSplit/>
        </w:trPr>
        <w:tc>
          <w:tcPr>
            <w:tcW w:w="1620" w:type="dxa"/>
          </w:tcPr>
          <w:p w14:paraId="2B757D09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554A99EF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3.0</w:t>
            </w:r>
          </w:p>
        </w:tc>
      </w:tr>
      <w:tr w:rsidR="00743608" w:rsidRPr="00C36E04" w14:paraId="38549FDB" w14:textId="77777777" w:rsidTr="0025312B">
        <w:trPr>
          <w:cantSplit/>
        </w:trPr>
        <w:tc>
          <w:tcPr>
            <w:tcW w:w="1620" w:type="dxa"/>
          </w:tcPr>
          <w:p w14:paraId="6993CC07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66071244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687508EE" w14:textId="77777777" w:rsidTr="0025312B">
        <w:trPr>
          <w:cantSplit/>
        </w:trPr>
        <w:tc>
          <w:tcPr>
            <w:tcW w:w="1620" w:type="dxa"/>
          </w:tcPr>
          <w:p w14:paraId="218576A4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18254281" w14:textId="5D952941" w:rsidR="002C4134" w:rsidRPr="00C36E04" w:rsidRDefault="002C4134" w:rsidP="002C4134">
            <w:pPr>
              <w:rPr>
                <w:bCs/>
              </w:rPr>
            </w:pPr>
            <w:r w:rsidRPr="000F48E3">
              <w:t>TFS 20677 -  AD island to AD AWS environment changes</w:t>
            </w:r>
          </w:p>
        </w:tc>
      </w:tr>
      <w:tr w:rsidR="002C4134" w:rsidRPr="00C36E04" w14:paraId="07B3AD7F" w14:textId="77777777" w:rsidTr="0025312B">
        <w:trPr>
          <w:cantSplit/>
        </w:trPr>
        <w:tc>
          <w:tcPr>
            <w:tcW w:w="1620" w:type="dxa"/>
          </w:tcPr>
          <w:p w14:paraId="6CE489E5" w14:textId="77777777" w:rsidR="002C4134" w:rsidRDefault="002C4134" w:rsidP="002C4134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168B0490" w14:textId="5707C9CF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6E3AD137" w14:textId="77777777" w:rsidR="002C4134" w:rsidRDefault="002C4134" w:rsidP="002C4134"/>
          <w:p w14:paraId="61792111" w14:textId="77777777" w:rsidR="002C4134" w:rsidRDefault="002C4134" w:rsidP="002C4134">
            <w:r>
              <w:t>Dev</w:t>
            </w:r>
          </w:p>
          <w:p w14:paraId="7EF66D34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4EC8508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75C6804B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5B34A5FF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0DD0FF15" w14:textId="0CE8BE94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25D67B22" w14:textId="442EDEE7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303E8B2A" w14:textId="5E96CEF4" w:rsidR="002C4134" w:rsidRDefault="002C4134" w:rsidP="002C4134">
            <w:r>
              <w:t>Report Portal</w:t>
            </w:r>
            <w:r>
              <w:tab/>
            </w:r>
            <w:hyperlink r:id="rId13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6A6D8C7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09454DF" w14:textId="77777777" w:rsidTr="0025312B">
        <w:trPr>
          <w:cantSplit/>
        </w:trPr>
        <w:tc>
          <w:tcPr>
            <w:tcW w:w="1620" w:type="dxa"/>
          </w:tcPr>
          <w:p w14:paraId="13138DF2" w14:textId="77777777" w:rsidR="002C4134" w:rsidRDefault="002C4134" w:rsidP="002C4134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70394837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1BC893AE" w14:textId="77777777" w:rsidTr="0025312B">
        <w:trPr>
          <w:cantSplit/>
        </w:trPr>
        <w:tc>
          <w:tcPr>
            <w:tcW w:w="1620" w:type="dxa"/>
          </w:tcPr>
          <w:p w14:paraId="3588E89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6050EE08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97BF016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8D64DD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5074B321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2808CF3C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7502E6E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0B60BE9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B958F87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2B637EF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638CB1A6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78827BD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2D694FDC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C29685D" w14:textId="12439519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50741795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3AFFC6B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21736E90" w14:textId="77777777" w:rsidR="002C4134" w:rsidRDefault="002C4134" w:rsidP="002C4134">
            <w:r>
              <w:t xml:space="preserve">Launch Report url </w:t>
            </w:r>
          </w:p>
          <w:p w14:paraId="64654E0C" w14:textId="22AD8DEC" w:rsidR="002C4134" w:rsidRDefault="004F58F3" w:rsidP="002C4134">
            <w:hyperlink r:id="rId14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1D7003FE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6D55F4BF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159B3C8C" w14:textId="01C9B021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7F6E95C1" w14:textId="3E5C9674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729FA65" w14:textId="77777777" w:rsidTr="0025312B">
        <w:trPr>
          <w:cantSplit/>
        </w:trPr>
        <w:tc>
          <w:tcPr>
            <w:tcW w:w="1620" w:type="dxa"/>
          </w:tcPr>
          <w:p w14:paraId="10B97C62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6E5797E" w14:textId="77777777" w:rsidR="002C4134" w:rsidRPr="00C36E04" w:rsidRDefault="002C4134" w:rsidP="002C4134"/>
        </w:tc>
        <w:tc>
          <w:tcPr>
            <w:tcW w:w="4860" w:type="dxa"/>
          </w:tcPr>
          <w:p w14:paraId="1C72B1F7" w14:textId="77777777" w:rsidR="002C4134" w:rsidRPr="00C36E04" w:rsidRDefault="002C4134" w:rsidP="002C4134"/>
        </w:tc>
        <w:tc>
          <w:tcPr>
            <w:tcW w:w="1170" w:type="dxa"/>
          </w:tcPr>
          <w:p w14:paraId="7722066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F5B932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A4AFB8D" w14:textId="77777777" w:rsidTr="0025312B">
        <w:trPr>
          <w:cantSplit/>
        </w:trPr>
        <w:tc>
          <w:tcPr>
            <w:tcW w:w="1620" w:type="dxa"/>
          </w:tcPr>
          <w:p w14:paraId="1077AE77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890" w:type="dxa"/>
          </w:tcPr>
          <w:p w14:paraId="5A6CC06E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191F1474" w14:textId="77777777" w:rsidR="002C4134" w:rsidRDefault="002C4134" w:rsidP="002C4134">
            <w:r>
              <w:t>No Error</w:t>
            </w:r>
          </w:p>
          <w:p w14:paraId="58606D79" w14:textId="77777777" w:rsidR="002C4134" w:rsidRDefault="002C4134" w:rsidP="002C4134">
            <w:r>
              <w:t>Should be valid *.AD.local.cert</w:t>
            </w:r>
          </w:p>
          <w:p w14:paraId="065491CE" w14:textId="77777777" w:rsidR="002C4134" w:rsidRPr="00C36E04" w:rsidRDefault="002C4134" w:rsidP="002C4134"/>
        </w:tc>
        <w:tc>
          <w:tcPr>
            <w:tcW w:w="1170" w:type="dxa"/>
          </w:tcPr>
          <w:p w14:paraId="756A2CF4" w14:textId="04F60EA3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54B716C" w14:textId="0104B2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4844E96C" w14:textId="77777777" w:rsidTr="0025312B">
        <w:trPr>
          <w:cantSplit/>
        </w:trPr>
        <w:tc>
          <w:tcPr>
            <w:tcW w:w="1620" w:type="dxa"/>
          </w:tcPr>
          <w:p w14:paraId="69A1165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3E37B7F" w14:textId="77777777" w:rsidR="002C4134" w:rsidRPr="00C36E04" w:rsidRDefault="002C4134" w:rsidP="002C4134"/>
        </w:tc>
        <w:tc>
          <w:tcPr>
            <w:tcW w:w="4860" w:type="dxa"/>
          </w:tcPr>
          <w:p w14:paraId="29059A32" w14:textId="77777777" w:rsidR="002C4134" w:rsidRPr="00C36E04" w:rsidRDefault="002C4134" w:rsidP="002C4134"/>
        </w:tc>
        <w:tc>
          <w:tcPr>
            <w:tcW w:w="1170" w:type="dxa"/>
          </w:tcPr>
          <w:p w14:paraId="56F928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2F96D3B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EC3CD38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16BBBB30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3.3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08E9F1" w14:textId="77777777" w:rsidR="002C4134" w:rsidRPr="00C36E04" w:rsidRDefault="002C4134" w:rsidP="002C4134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6003A3A8" w14:textId="77777777" w:rsidR="002C4134" w:rsidRPr="00C36E04" w:rsidRDefault="002C4134" w:rsidP="002C4134">
            <w:r>
              <w:t>Deployed reports and data sets should be accessible from url under respective directories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06AA4D76" w14:textId="734BF682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4E6A4AC9" w14:textId="2C51700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12518B9F" w14:textId="77777777" w:rsidTr="0025312B">
        <w:trPr>
          <w:cantSplit/>
        </w:trPr>
        <w:tc>
          <w:tcPr>
            <w:tcW w:w="1620" w:type="dxa"/>
          </w:tcPr>
          <w:p w14:paraId="18A4D322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6448783" w14:textId="77777777" w:rsidR="002C4134" w:rsidRPr="00C36E04" w:rsidRDefault="002C4134" w:rsidP="002C4134"/>
        </w:tc>
        <w:tc>
          <w:tcPr>
            <w:tcW w:w="4860" w:type="dxa"/>
          </w:tcPr>
          <w:p w14:paraId="0E0F5CFF" w14:textId="77777777" w:rsidR="002C4134" w:rsidRPr="00C36E04" w:rsidRDefault="002C4134" w:rsidP="002C4134"/>
        </w:tc>
        <w:tc>
          <w:tcPr>
            <w:tcW w:w="1170" w:type="dxa"/>
          </w:tcPr>
          <w:p w14:paraId="7E6F632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23B91B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6F00227" w14:textId="77777777" w:rsidTr="0025312B">
        <w:trPr>
          <w:cantSplit/>
        </w:trPr>
        <w:tc>
          <w:tcPr>
            <w:tcW w:w="1620" w:type="dxa"/>
          </w:tcPr>
          <w:p w14:paraId="5D661572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3.4</w:t>
            </w:r>
          </w:p>
        </w:tc>
        <w:tc>
          <w:tcPr>
            <w:tcW w:w="1890" w:type="dxa"/>
          </w:tcPr>
          <w:p w14:paraId="3051A995" w14:textId="77777777" w:rsidR="002C4134" w:rsidRPr="00C36E04" w:rsidRDefault="002C4134" w:rsidP="002C4134">
            <w:r>
              <w:t>Verify Data Source</w:t>
            </w:r>
          </w:p>
        </w:tc>
        <w:tc>
          <w:tcPr>
            <w:tcW w:w="4860" w:type="dxa"/>
          </w:tcPr>
          <w:p w14:paraId="47E37393" w14:textId="5CD44DF9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7BD59BF3" w14:textId="77777777" w:rsidR="002C4134" w:rsidRDefault="002C4134" w:rsidP="002C4134"/>
          <w:p w14:paraId="4CCCB967" w14:textId="77777777" w:rsidR="002C4134" w:rsidRDefault="002C4134" w:rsidP="002C4134">
            <w:r>
              <w:t>Connection created successfully using windows integrated security</w:t>
            </w:r>
          </w:p>
          <w:p w14:paraId="64F195A2" w14:textId="77777777" w:rsidR="002C4134" w:rsidRPr="00C36E04" w:rsidRDefault="002C4134" w:rsidP="002C4134"/>
        </w:tc>
        <w:tc>
          <w:tcPr>
            <w:tcW w:w="1170" w:type="dxa"/>
          </w:tcPr>
          <w:p w14:paraId="2306534D" w14:textId="5D16F75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44B67695" w14:textId="4B43003A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3A4E4C4" w14:textId="77777777" w:rsidTr="0025312B">
        <w:trPr>
          <w:cantSplit/>
        </w:trPr>
        <w:tc>
          <w:tcPr>
            <w:tcW w:w="1620" w:type="dxa"/>
          </w:tcPr>
          <w:p w14:paraId="608F6BB5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lastRenderedPageBreak/>
              <w:t>3.5</w:t>
            </w:r>
          </w:p>
        </w:tc>
        <w:tc>
          <w:tcPr>
            <w:tcW w:w="1890" w:type="dxa"/>
          </w:tcPr>
          <w:p w14:paraId="7923DAEA" w14:textId="77777777" w:rsidR="002C4134" w:rsidRPr="00C36E04" w:rsidRDefault="002C4134" w:rsidP="002C4134">
            <w:r w:rsidRPr="00C36E04">
              <w:t xml:space="preserve">Selection criteria: </w:t>
            </w:r>
            <w:r>
              <w:t>Employee Site</w:t>
            </w:r>
          </w:p>
        </w:tc>
        <w:tc>
          <w:tcPr>
            <w:tcW w:w="4860" w:type="dxa"/>
          </w:tcPr>
          <w:p w14:paraId="6F922CE1" w14:textId="77777777" w:rsidR="002C4134" w:rsidRPr="00C36E04" w:rsidRDefault="002C4134" w:rsidP="002C4134">
            <w:r w:rsidRPr="00C36E04">
              <w:t xml:space="preserve">All </w:t>
            </w:r>
            <w:r>
              <w:t>sites</w:t>
            </w:r>
            <w:r w:rsidRPr="00C36E04">
              <w:t xml:space="preserve"> should appear in drop down</w:t>
            </w:r>
          </w:p>
          <w:p w14:paraId="55D0A6E7" w14:textId="77777777" w:rsidR="002C4134" w:rsidRPr="00C36E04" w:rsidRDefault="002C4134" w:rsidP="002C4134">
            <w:r w:rsidRPr="00C36E04">
              <w:t xml:space="preserve">‘All’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409FCCCD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D80A8FE" w14:textId="77777777" w:rsidR="002C4134" w:rsidRPr="00C36E04" w:rsidRDefault="002C4134" w:rsidP="002C4134"/>
        </w:tc>
        <w:tc>
          <w:tcPr>
            <w:tcW w:w="1170" w:type="dxa"/>
          </w:tcPr>
          <w:p w14:paraId="5BDFEDEA" w14:textId="70E992A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8B71B73" w14:textId="646C8DF1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4F01BDC" w14:textId="77777777" w:rsidTr="0025312B">
        <w:trPr>
          <w:cantSplit/>
        </w:trPr>
        <w:tc>
          <w:tcPr>
            <w:tcW w:w="1620" w:type="dxa"/>
          </w:tcPr>
          <w:p w14:paraId="47E912D0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38386B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7D3C31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1F0346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718292A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BA80DF6" w14:textId="77777777" w:rsidTr="0025312B">
        <w:trPr>
          <w:cantSplit/>
        </w:trPr>
        <w:tc>
          <w:tcPr>
            <w:tcW w:w="1620" w:type="dxa"/>
          </w:tcPr>
          <w:p w14:paraId="0A69741B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3.6</w:t>
            </w:r>
          </w:p>
        </w:tc>
        <w:tc>
          <w:tcPr>
            <w:tcW w:w="1890" w:type="dxa"/>
          </w:tcPr>
          <w:p w14:paraId="0A97F798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Employee</w:t>
            </w:r>
          </w:p>
        </w:tc>
        <w:tc>
          <w:tcPr>
            <w:tcW w:w="4860" w:type="dxa"/>
          </w:tcPr>
          <w:p w14:paraId="03023626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 xml:space="preserve">All employees for selected site </w:t>
            </w:r>
          </w:p>
          <w:p w14:paraId="06E3FE90" w14:textId="77777777" w:rsidR="002C4134" w:rsidRPr="00C36E04" w:rsidRDefault="002C4134" w:rsidP="002C4134">
            <w:r w:rsidRPr="00C36E04">
              <w:t xml:space="preserve">All’ should be available </w:t>
            </w:r>
            <w:r>
              <w:t xml:space="preserve">in the </w:t>
            </w:r>
            <w:r w:rsidRPr="00C36E04">
              <w:t xml:space="preserve">drop down </w:t>
            </w:r>
          </w:p>
          <w:p w14:paraId="73A99AFA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  <w:r>
              <w:rPr>
                <w:bCs/>
              </w:rPr>
              <w:t xml:space="preserve"> so data is not loaded on report launch</w:t>
            </w:r>
          </w:p>
          <w:p w14:paraId="4CAB504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6333EB97" w14:textId="57ADD559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9E1EF59" w14:textId="338E490B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3572DCA" w14:textId="77777777" w:rsidTr="0025312B">
        <w:trPr>
          <w:cantSplit/>
        </w:trPr>
        <w:tc>
          <w:tcPr>
            <w:tcW w:w="1620" w:type="dxa"/>
          </w:tcPr>
          <w:p w14:paraId="092C6E0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88616A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B20C8A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3BEBEC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7A8D74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75F833CF" w14:textId="77777777" w:rsidTr="0025312B">
        <w:trPr>
          <w:cantSplit/>
        </w:trPr>
        <w:tc>
          <w:tcPr>
            <w:tcW w:w="1620" w:type="dxa"/>
          </w:tcPr>
          <w:p w14:paraId="428448F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3.7</w:t>
            </w:r>
          </w:p>
        </w:tc>
        <w:tc>
          <w:tcPr>
            <w:tcW w:w="1890" w:type="dxa"/>
          </w:tcPr>
          <w:p w14:paraId="67EF25FB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C91059E" w14:textId="77777777" w:rsidR="002C4134" w:rsidRPr="00C36E04" w:rsidRDefault="002C4134" w:rsidP="002C4134">
            <w:pPr>
              <w:rPr>
                <w:bCs/>
              </w:rPr>
            </w:pPr>
            <w:r w:rsidRPr="00C36E04">
              <w:t>appendix 7.</w:t>
            </w:r>
            <w:r>
              <w:t>3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42916CC5" w14:textId="1F0A5CEE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0068A65" w14:textId="7494F373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4DE87459" w14:textId="77777777" w:rsidR="00743608" w:rsidRPr="00C36E04" w:rsidRDefault="00743608" w:rsidP="00743608">
      <w:r w:rsidRPr="00C36E04">
        <w:t xml:space="preserve">      </w:t>
      </w:r>
    </w:p>
    <w:p w14:paraId="69C466C0" w14:textId="77777777" w:rsidR="00B429F5" w:rsidRPr="00C36E04" w:rsidRDefault="00B429F5" w:rsidP="00B429F5"/>
    <w:p w14:paraId="2EA6CD96" w14:textId="77777777" w:rsidR="00B429F5" w:rsidRDefault="00B429F5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741552C3" w14:textId="77777777" w:rsidTr="00D07DF3">
        <w:tc>
          <w:tcPr>
            <w:tcW w:w="7560" w:type="dxa"/>
          </w:tcPr>
          <w:p w14:paraId="03EC3732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180E3509" w14:textId="77777777" w:rsidR="002C4134" w:rsidRDefault="002C4134" w:rsidP="00D07DF3">
            <w:r>
              <w:t>4/21/2021</w:t>
            </w:r>
          </w:p>
        </w:tc>
      </w:tr>
      <w:tr w:rsidR="002C4134" w14:paraId="24BDD5DD" w14:textId="77777777" w:rsidTr="00D07DF3">
        <w:tc>
          <w:tcPr>
            <w:tcW w:w="7560" w:type="dxa"/>
          </w:tcPr>
          <w:p w14:paraId="71150164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4DE35196" w14:textId="77777777" w:rsidR="002C4134" w:rsidRDefault="002C4134" w:rsidP="00D07DF3">
            <w:r>
              <w:t>Susmitha Palacherla</w:t>
            </w:r>
          </w:p>
        </w:tc>
      </w:tr>
    </w:tbl>
    <w:p w14:paraId="6AF6F2BE" w14:textId="77777777" w:rsidR="00743608" w:rsidRDefault="00743608" w:rsidP="00B429F5"/>
    <w:p w14:paraId="1ECB5E22" w14:textId="77777777" w:rsidR="00743608" w:rsidRDefault="00743608" w:rsidP="00B429F5"/>
    <w:p w14:paraId="7AE7029C" w14:textId="77777777" w:rsidR="00743608" w:rsidRDefault="00743608" w:rsidP="00B429F5"/>
    <w:p w14:paraId="0B5C06B9" w14:textId="77777777" w:rsidR="00743608" w:rsidRDefault="00743608" w:rsidP="00B429F5"/>
    <w:p w14:paraId="647A97FC" w14:textId="77777777" w:rsidR="00743608" w:rsidRPr="00633036" w:rsidRDefault="00743608" w:rsidP="006E40F0">
      <w:pPr>
        <w:pStyle w:val="Heading3"/>
        <w:numPr>
          <w:ilvl w:val="0"/>
          <w:numId w:val="15"/>
        </w:numPr>
        <w:rPr>
          <w:rStyle w:val="Emphasis"/>
          <w:i w:val="0"/>
        </w:rPr>
      </w:pPr>
      <w:bookmarkStart w:id="293" w:name="_Toc82336638"/>
      <w:r>
        <w:rPr>
          <w:rStyle w:val="Emphasis"/>
          <w:i w:val="0"/>
        </w:rPr>
        <w:t>TC 4</w:t>
      </w:r>
      <w:r w:rsidRPr="00633036">
        <w:rPr>
          <w:rStyle w:val="Emphasis"/>
          <w:i w:val="0"/>
        </w:rPr>
        <w:t>.0</w:t>
      </w:r>
      <w:r>
        <w:rPr>
          <w:rStyle w:val="Emphasis"/>
          <w:i w:val="0"/>
        </w:rPr>
        <w:t xml:space="preserve"> Admin Activity Summary Report</w:t>
      </w:r>
      <w:bookmarkEnd w:id="293"/>
    </w:p>
    <w:p w14:paraId="4E2581E7" w14:textId="77777777" w:rsidR="00743608" w:rsidRDefault="00743608" w:rsidP="00743608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170"/>
        <w:gridCol w:w="3510"/>
      </w:tblGrid>
      <w:tr w:rsidR="00743608" w:rsidRPr="00C36E04" w14:paraId="236AB74A" w14:textId="77777777" w:rsidTr="0025312B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0FF54F37" w14:textId="77777777" w:rsidR="00743608" w:rsidRPr="00633036" w:rsidRDefault="00743608" w:rsidP="0025312B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50ECB1B8" w14:textId="77777777" w:rsidR="00743608" w:rsidRPr="00633036" w:rsidRDefault="00743608" w:rsidP="0025312B">
            <w:r w:rsidRPr="00633036">
              <w:t>Description</w:t>
            </w:r>
          </w:p>
        </w:tc>
      </w:tr>
      <w:tr w:rsidR="00743608" w:rsidRPr="00C36E04" w14:paraId="3E068D88" w14:textId="77777777" w:rsidTr="0025312B">
        <w:trPr>
          <w:cantSplit/>
        </w:trPr>
        <w:tc>
          <w:tcPr>
            <w:tcW w:w="1620" w:type="dxa"/>
          </w:tcPr>
          <w:p w14:paraId="50064462" w14:textId="77777777" w:rsidR="00743608" w:rsidRDefault="00743608" w:rsidP="0025312B">
            <w:r>
              <w:t>Test ID</w:t>
            </w:r>
          </w:p>
        </w:tc>
        <w:tc>
          <w:tcPr>
            <w:tcW w:w="11430" w:type="dxa"/>
            <w:gridSpan w:val="4"/>
          </w:tcPr>
          <w:p w14:paraId="1B7A4DC7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4.0</w:t>
            </w:r>
          </w:p>
        </w:tc>
      </w:tr>
      <w:tr w:rsidR="00743608" w:rsidRPr="00C36E04" w14:paraId="61705564" w14:textId="77777777" w:rsidTr="0025312B">
        <w:trPr>
          <w:cantSplit/>
        </w:trPr>
        <w:tc>
          <w:tcPr>
            <w:tcW w:w="1620" w:type="dxa"/>
          </w:tcPr>
          <w:p w14:paraId="1C7063C3" w14:textId="77777777" w:rsidR="00743608" w:rsidRDefault="00743608" w:rsidP="0025312B">
            <w:r>
              <w:t>Change Type</w:t>
            </w:r>
          </w:p>
        </w:tc>
        <w:tc>
          <w:tcPr>
            <w:tcW w:w="11430" w:type="dxa"/>
            <w:gridSpan w:val="4"/>
          </w:tcPr>
          <w:p w14:paraId="1EB00303" w14:textId="77777777" w:rsidR="00743608" w:rsidRPr="00C36E04" w:rsidRDefault="00743608" w:rsidP="0025312B">
            <w:pPr>
              <w:rPr>
                <w:bCs/>
              </w:rPr>
            </w:pPr>
            <w:r>
              <w:rPr>
                <w:bCs/>
              </w:rPr>
              <w:t>Change Request</w:t>
            </w:r>
          </w:p>
        </w:tc>
      </w:tr>
      <w:tr w:rsidR="002C4134" w:rsidRPr="00C36E04" w14:paraId="10C657EA" w14:textId="77777777" w:rsidTr="0025312B">
        <w:trPr>
          <w:cantSplit/>
        </w:trPr>
        <w:tc>
          <w:tcPr>
            <w:tcW w:w="1620" w:type="dxa"/>
          </w:tcPr>
          <w:p w14:paraId="2D88CC39" w14:textId="77777777" w:rsidR="002C4134" w:rsidRDefault="002C4134" w:rsidP="002C4134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740F79F3" w14:textId="3AB7E932" w:rsidR="002C4134" w:rsidRPr="00C36E04" w:rsidRDefault="00C25507" w:rsidP="002C4134">
            <w:pPr>
              <w:rPr>
                <w:bCs/>
              </w:rPr>
            </w:pPr>
            <w:r w:rsidRPr="00C25507">
              <w:t>TFS 24056 - Enhance the search option in the eCL Admin Tool</w:t>
            </w:r>
          </w:p>
        </w:tc>
      </w:tr>
      <w:tr w:rsidR="002C4134" w:rsidRPr="00C36E04" w14:paraId="59BFCE0D" w14:textId="77777777" w:rsidTr="0025312B">
        <w:trPr>
          <w:cantSplit/>
        </w:trPr>
        <w:tc>
          <w:tcPr>
            <w:tcW w:w="1620" w:type="dxa"/>
          </w:tcPr>
          <w:p w14:paraId="24277092" w14:textId="77777777" w:rsidR="002C4134" w:rsidRDefault="002C4134" w:rsidP="002C4134">
            <w:r>
              <w:t>Test Environment</w:t>
            </w:r>
          </w:p>
        </w:tc>
        <w:tc>
          <w:tcPr>
            <w:tcW w:w="11430" w:type="dxa"/>
            <w:gridSpan w:val="4"/>
          </w:tcPr>
          <w:p w14:paraId="18164C3C" w14:textId="052D3D36" w:rsidR="002C4134" w:rsidRDefault="002C4134" w:rsidP="002C4134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2A77604E" w14:textId="77777777" w:rsidR="002C4134" w:rsidRDefault="002C4134" w:rsidP="002C4134"/>
          <w:p w14:paraId="40B66741" w14:textId="77777777" w:rsidR="002C4134" w:rsidRDefault="002C4134" w:rsidP="002C4134">
            <w:r>
              <w:t>Dev</w:t>
            </w:r>
          </w:p>
          <w:p w14:paraId="30A3F711" w14:textId="77777777" w:rsidR="002C4134" w:rsidRDefault="002C4134" w:rsidP="002C4134">
            <w:r>
              <w:t>TargetDatasetFolder</w:t>
            </w:r>
            <w:r>
              <w:tab/>
              <w:t>/eCoaching/Datasets</w:t>
            </w:r>
          </w:p>
          <w:p w14:paraId="1D4A0179" w14:textId="77777777" w:rsidR="002C4134" w:rsidRDefault="002C4134" w:rsidP="002C4134">
            <w:r>
              <w:t>TargetDataSourceFolder</w:t>
            </w:r>
            <w:r>
              <w:tab/>
              <w:t>/eCoaching/DataSources</w:t>
            </w:r>
          </w:p>
          <w:p w14:paraId="3B273E92" w14:textId="77777777" w:rsidR="002C4134" w:rsidRDefault="002C4134" w:rsidP="002C4134">
            <w:r>
              <w:t>TargetReportFolder</w:t>
            </w:r>
            <w:r>
              <w:tab/>
              <w:t>/eCoaching/Reports</w:t>
            </w:r>
          </w:p>
          <w:p w14:paraId="6B98490B" w14:textId="77777777" w:rsidR="002C4134" w:rsidRDefault="002C4134" w:rsidP="002C4134">
            <w:r>
              <w:t>TargetReportPartFolder</w:t>
            </w:r>
            <w:r>
              <w:tab/>
              <w:t>Report Parts</w:t>
            </w:r>
          </w:p>
          <w:p w14:paraId="4C371B50" w14:textId="04D1A822" w:rsidR="002C4134" w:rsidRDefault="002C4134" w:rsidP="002C4134">
            <w:r>
              <w:t>TargetServerURL</w:t>
            </w:r>
            <w:r>
              <w:tab/>
              <w:t>https://UVAADADSQL50CCO.ad.local/ReportServer</w:t>
            </w:r>
          </w:p>
          <w:p w14:paraId="791FB0B0" w14:textId="4BCD0CC3" w:rsidR="002C4134" w:rsidRDefault="002C4134" w:rsidP="002C4134">
            <w:r>
              <w:t>TargetServerVersion</w:t>
            </w:r>
            <w:r>
              <w:tab/>
              <w:t>SQL Server 2019</w:t>
            </w:r>
          </w:p>
          <w:p w14:paraId="4FCA4DF7" w14:textId="29C56309" w:rsidR="002C4134" w:rsidRDefault="002C4134" w:rsidP="002C4134">
            <w:r>
              <w:t>Report Portal</w:t>
            </w:r>
            <w:r>
              <w:tab/>
            </w:r>
            <w:hyperlink r:id="rId15" w:history="1">
              <w:r>
                <w:rPr>
                  <w:rStyle w:val="Hyperlink"/>
                </w:rPr>
                <w:t>https://UVAADADSQL50CCO.ad.local/Reports_ECLD01</w:t>
              </w:r>
            </w:hyperlink>
          </w:p>
          <w:p w14:paraId="1F1DEA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4A6B0C9" w14:textId="77777777" w:rsidTr="0025312B">
        <w:trPr>
          <w:cantSplit/>
        </w:trPr>
        <w:tc>
          <w:tcPr>
            <w:tcW w:w="1620" w:type="dxa"/>
          </w:tcPr>
          <w:p w14:paraId="2E50AA35" w14:textId="77777777" w:rsidR="002C4134" w:rsidRDefault="002C4134" w:rsidP="002C4134">
            <w:r>
              <w:lastRenderedPageBreak/>
              <w:t>Code Modules created/updated</w:t>
            </w:r>
          </w:p>
        </w:tc>
        <w:tc>
          <w:tcPr>
            <w:tcW w:w="11430" w:type="dxa"/>
            <w:gridSpan w:val="4"/>
          </w:tcPr>
          <w:p w14:paraId="679E72CA" w14:textId="77777777" w:rsidR="002C4134" w:rsidRPr="00C36E04" w:rsidRDefault="002C4134" w:rsidP="002C4134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</w:tc>
      </w:tr>
      <w:tr w:rsidR="002C4134" w:rsidRPr="00C36E04" w14:paraId="5C02DCC6" w14:textId="77777777" w:rsidTr="0025312B">
        <w:trPr>
          <w:cantSplit/>
        </w:trPr>
        <w:tc>
          <w:tcPr>
            <w:tcW w:w="1620" w:type="dxa"/>
          </w:tcPr>
          <w:p w14:paraId="49D8DD18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1FA6C5E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20A8902" w14:textId="77777777" w:rsidTr="0025312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4DC780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48F6D960" w14:textId="77777777" w:rsidR="002C4134" w:rsidRPr="00C36E04" w:rsidRDefault="002C4134" w:rsidP="002C4134"/>
        </w:tc>
        <w:tc>
          <w:tcPr>
            <w:tcW w:w="4860" w:type="dxa"/>
            <w:tcBorders>
              <w:bottom w:val="single" w:sz="6" w:space="0" w:color="auto"/>
            </w:tcBorders>
          </w:tcPr>
          <w:p w14:paraId="40FE1084" w14:textId="77777777" w:rsidR="002C4134" w:rsidRPr="00C36E04" w:rsidRDefault="002C4134" w:rsidP="002C4134"/>
        </w:tc>
        <w:tc>
          <w:tcPr>
            <w:tcW w:w="1170" w:type="dxa"/>
            <w:tcBorders>
              <w:bottom w:val="single" w:sz="6" w:space="0" w:color="auto"/>
            </w:tcBorders>
          </w:tcPr>
          <w:p w14:paraId="6DCC6D3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  <w:tcBorders>
              <w:bottom w:val="single" w:sz="6" w:space="0" w:color="auto"/>
            </w:tcBorders>
          </w:tcPr>
          <w:p w14:paraId="5686F24E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4D269B94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936D011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6D8FAD0" w14:textId="77777777" w:rsidR="002C4134" w:rsidRPr="00C36E04" w:rsidRDefault="002C4134" w:rsidP="002C4134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D1AC0D9" w14:textId="77777777" w:rsidR="002C4134" w:rsidRPr="00D24C29" w:rsidRDefault="002C4134" w:rsidP="002C4134">
            <w:r w:rsidRPr="00D24C29">
              <w:t xml:space="preserve">EXPECTED RESULTS </w:t>
            </w: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16652305" w14:textId="77777777" w:rsidR="002C4134" w:rsidRPr="00D24C29" w:rsidRDefault="002C4134" w:rsidP="002C4134">
            <w:r w:rsidRPr="00D24C29">
              <w:t>RESULTS</w:t>
            </w:r>
          </w:p>
        </w:tc>
        <w:tc>
          <w:tcPr>
            <w:tcW w:w="351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40FD36A8" w14:textId="31A3059E" w:rsidR="002C4134" w:rsidRPr="00D24C29" w:rsidRDefault="002C4134" w:rsidP="002C4134">
            <w:r>
              <w:t>TESTED</w:t>
            </w:r>
            <w:r w:rsidRPr="00D24C29">
              <w:t xml:space="preserve"> </w:t>
            </w:r>
          </w:p>
        </w:tc>
      </w:tr>
      <w:tr w:rsidR="002C4134" w:rsidRPr="00C36E04" w14:paraId="13FC4DBE" w14:textId="77777777" w:rsidTr="0025312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5D2B60B8" w14:textId="77777777" w:rsidR="002C4134" w:rsidRPr="00C36E04" w:rsidRDefault="002C4134" w:rsidP="002C4134">
            <w:pPr>
              <w:rPr>
                <w:i/>
              </w:rPr>
            </w:pPr>
            <w:r>
              <w:rPr>
                <w:bCs/>
              </w:rPr>
              <w:t>4.1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642A5885" w14:textId="77777777" w:rsidR="002C4134" w:rsidRDefault="002C4134" w:rsidP="002C4134">
            <w:r>
              <w:t xml:space="preserve">Launch Report url </w:t>
            </w:r>
          </w:p>
          <w:p w14:paraId="4792D2D0" w14:textId="258F0C1B" w:rsidR="002C4134" w:rsidRDefault="004F58F3" w:rsidP="002C4134">
            <w:hyperlink r:id="rId16" w:history="1">
              <w:r w:rsidR="002C4134">
                <w:rPr>
                  <w:rStyle w:val="Hyperlink"/>
                </w:rPr>
                <w:t>https://UVAADADSQL50CCO.ad.local/Reports_ECLD01</w:t>
              </w:r>
            </w:hyperlink>
          </w:p>
          <w:p w14:paraId="66AE5000" w14:textId="77777777" w:rsidR="002C4134" w:rsidRPr="00C36E04" w:rsidRDefault="002C4134" w:rsidP="002C4134"/>
        </w:tc>
        <w:tc>
          <w:tcPr>
            <w:tcW w:w="4860" w:type="dxa"/>
            <w:tcBorders>
              <w:top w:val="single" w:sz="6" w:space="0" w:color="auto"/>
            </w:tcBorders>
          </w:tcPr>
          <w:p w14:paraId="483FF30E" w14:textId="77777777" w:rsidR="002C4134" w:rsidRPr="00C36E04" w:rsidRDefault="002C4134" w:rsidP="002C4134">
            <w:r>
              <w:t>Reporting site should come up without error</w:t>
            </w:r>
          </w:p>
        </w:tc>
        <w:tc>
          <w:tcPr>
            <w:tcW w:w="1170" w:type="dxa"/>
            <w:tcBorders>
              <w:top w:val="single" w:sz="6" w:space="0" w:color="auto"/>
            </w:tcBorders>
          </w:tcPr>
          <w:p w14:paraId="585C3EDE" w14:textId="6719B04A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  <w:tcBorders>
              <w:top w:val="single" w:sz="6" w:space="0" w:color="auto"/>
            </w:tcBorders>
          </w:tcPr>
          <w:p w14:paraId="65E4C23B" w14:textId="33790196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70FCA551" w14:textId="77777777" w:rsidTr="0025312B">
        <w:trPr>
          <w:cantSplit/>
        </w:trPr>
        <w:tc>
          <w:tcPr>
            <w:tcW w:w="1620" w:type="dxa"/>
          </w:tcPr>
          <w:p w14:paraId="513F329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00857A8B" w14:textId="77777777" w:rsidR="002C4134" w:rsidRPr="00C36E04" w:rsidRDefault="002C4134" w:rsidP="002C4134"/>
        </w:tc>
        <w:tc>
          <w:tcPr>
            <w:tcW w:w="4860" w:type="dxa"/>
          </w:tcPr>
          <w:p w14:paraId="1BBAE13E" w14:textId="77777777" w:rsidR="002C4134" w:rsidRPr="00C36E04" w:rsidRDefault="002C4134" w:rsidP="002C4134"/>
        </w:tc>
        <w:tc>
          <w:tcPr>
            <w:tcW w:w="1170" w:type="dxa"/>
          </w:tcPr>
          <w:p w14:paraId="6B5FCA95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4EBB146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681E0B3C" w14:textId="77777777" w:rsidTr="0025312B">
        <w:trPr>
          <w:cantSplit/>
        </w:trPr>
        <w:tc>
          <w:tcPr>
            <w:tcW w:w="1620" w:type="dxa"/>
          </w:tcPr>
          <w:p w14:paraId="275EFAEE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4.2</w:t>
            </w:r>
          </w:p>
        </w:tc>
        <w:tc>
          <w:tcPr>
            <w:tcW w:w="1890" w:type="dxa"/>
          </w:tcPr>
          <w:p w14:paraId="01CD4286" w14:textId="77777777" w:rsidR="002C4134" w:rsidRPr="00C36E04" w:rsidRDefault="002C4134" w:rsidP="002C4134">
            <w:r>
              <w:t>Check Certificate</w:t>
            </w:r>
          </w:p>
        </w:tc>
        <w:tc>
          <w:tcPr>
            <w:tcW w:w="4860" w:type="dxa"/>
          </w:tcPr>
          <w:p w14:paraId="3A7DBBCA" w14:textId="77777777" w:rsidR="002C4134" w:rsidRDefault="002C4134" w:rsidP="002C4134">
            <w:r>
              <w:t>No Error</w:t>
            </w:r>
          </w:p>
          <w:p w14:paraId="0499F534" w14:textId="77777777" w:rsidR="002C4134" w:rsidRDefault="002C4134" w:rsidP="002C4134">
            <w:r>
              <w:t>Should be valid *.AD.local.cert</w:t>
            </w:r>
          </w:p>
          <w:p w14:paraId="21607494" w14:textId="77777777" w:rsidR="002C4134" w:rsidRPr="00C36E04" w:rsidRDefault="002C4134" w:rsidP="002C4134"/>
        </w:tc>
        <w:tc>
          <w:tcPr>
            <w:tcW w:w="1170" w:type="dxa"/>
          </w:tcPr>
          <w:p w14:paraId="0C651D72" w14:textId="3C79FBCE" w:rsidR="002C4134" w:rsidRPr="00C36E04" w:rsidRDefault="00576063" w:rsidP="002C4134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3510" w:type="dxa"/>
          </w:tcPr>
          <w:p w14:paraId="1E27636D" w14:textId="2EBDE31B" w:rsidR="002C4134" w:rsidRPr="00C36E04" w:rsidRDefault="00576063" w:rsidP="002C413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2C4134" w:rsidRPr="00C36E04" w14:paraId="07C3511E" w14:textId="77777777" w:rsidTr="0025312B">
        <w:trPr>
          <w:cantSplit/>
        </w:trPr>
        <w:tc>
          <w:tcPr>
            <w:tcW w:w="1620" w:type="dxa"/>
          </w:tcPr>
          <w:p w14:paraId="63A1F74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7994480" w14:textId="77777777" w:rsidR="002C4134" w:rsidRPr="00C36E04" w:rsidRDefault="002C4134" w:rsidP="002C4134"/>
        </w:tc>
        <w:tc>
          <w:tcPr>
            <w:tcW w:w="4860" w:type="dxa"/>
          </w:tcPr>
          <w:p w14:paraId="2DE5C22F" w14:textId="77777777" w:rsidR="002C4134" w:rsidRPr="00C36E04" w:rsidRDefault="002C4134" w:rsidP="002C4134"/>
        </w:tc>
        <w:tc>
          <w:tcPr>
            <w:tcW w:w="1170" w:type="dxa"/>
          </w:tcPr>
          <w:p w14:paraId="62575D3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4C9EEBA7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576063" w:rsidRPr="00C36E04" w14:paraId="241A000E" w14:textId="77777777" w:rsidTr="00CE0FDE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6B0BB181" w14:textId="77777777" w:rsidR="00576063" w:rsidRPr="00C36E04" w:rsidRDefault="00576063" w:rsidP="00576063">
            <w:pPr>
              <w:rPr>
                <w:i/>
              </w:rPr>
            </w:pPr>
            <w:r>
              <w:rPr>
                <w:bCs/>
              </w:rPr>
              <w:t>4.3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AA59840" w14:textId="77777777" w:rsidR="00576063" w:rsidRPr="00C36E04" w:rsidRDefault="00576063" w:rsidP="00576063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7DCEA8C9" w14:textId="77777777" w:rsidR="00576063" w:rsidRPr="00C36E04" w:rsidRDefault="00576063" w:rsidP="00576063">
            <w:r>
              <w:t>Deployed reports and data sets should be accessible from url under respective directories</w:t>
            </w:r>
          </w:p>
        </w:tc>
        <w:tc>
          <w:tcPr>
            <w:tcW w:w="1170" w:type="dxa"/>
          </w:tcPr>
          <w:p w14:paraId="7C2E298B" w14:textId="45BE5169" w:rsidR="00576063" w:rsidRPr="00C36E04" w:rsidRDefault="00576063" w:rsidP="00576063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3510" w:type="dxa"/>
          </w:tcPr>
          <w:p w14:paraId="11FCA386" w14:textId="3145F160" w:rsidR="00576063" w:rsidRPr="00C36E04" w:rsidRDefault="00576063" w:rsidP="00576063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2C4134" w:rsidRPr="00C36E04" w14:paraId="066E7502" w14:textId="77777777" w:rsidTr="0025312B">
        <w:trPr>
          <w:cantSplit/>
        </w:trPr>
        <w:tc>
          <w:tcPr>
            <w:tcW w:w="1620" w:type="dxa"/>
          </w:tcPr>
          <w:p w14:paraId="1480F1A7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1C361F8" w14:textId="77777777" w:rsidR="002C4134" w:rsidRPr="00C36E04" w:rsidRDefault="002C4134" w:rsidP="002C4134"/>
        </w:tc>
        <w:tc>
          <w:tcPr>
            <w:tcW w:w="4860" w:type="dxa"/>
          </w:tcPr>
          <w:p w14:paraId="2F9239D1" w14:textId="77777777" w:rsidR="002C4134" w:rsidRPr="00C36E04" w:rsidRDefault="002C4134" w:rsidP="002C4134"/>
        </w:tc>
        <w:tc>
          <w:tcPr>
            <w:tcW w:w="1170" w:type="dxa"/>
          </w:tcPr>
          <w:p w14:paraId="17C0CEC9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AC9AFE9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576063" w:rsidRPr="00C36E04" w14:paraId="018D5F8A" w14:textId="77777777" w:rsidTr="0025312B">
        <w:trPr>
          <w:cantSplit/>
        </w:trPr>
        <w:tc>
          <w:tcPr>
            <w:tcW w:w="1620" w:type="dxa"/>
          </w:tcPr>
          <w:p w14:paraId="568B8EC3" w14:textId="77777777" w:rsidR="00576063" w:rsidRDefault="00576063" w:rsidP="00576063">
            <w:pPr>
              <w:rPr>
                <w:bCs/>
              </w:rPr>
            </w:pPr>
            <w:r>
              <w:rPr>
                <w:bCs/>
              </w:rPr>
              <w:t>4.4</w:t>
            </w:r>
          </w:p>
        </w:tc>
        <w:tc>
          <w:tcPr>
            <w:tcW w:w="1890" w:type="dxa"/>
          </w:tcPr>
          <w:p w14:paraId="42F0C228" w14:textId="77777777" w:rsidR="00576063" w:rsidRPr="00C36E04" w:rsidRDefault="00576063" w:rsidP="00576063">
            <w:r>
              <w:t>Verify Data Source</w:t>
            </w:r>
          </w:p>
        </w:tc>
        <w:tc>
          <w:tcPr>
            <w:tcW w:w="4860" w:type="dxa"/>
          </w:tcPr>
          <w:p w14:paraId="295540EA" w14:textId="615B23CB" w:rsidR="00576063" w:rsidRDefault="00576063" w:rsidP="00576063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46A81651" w14:textId="77777777" w:rsidR="00576063" w:rsidRDefault="00576063" w:rsidP="00576063"/>
          <w:p w14:paraId="396CFBF1" w14:textId="77777777" w:rsidR="00576063" w:rsidRDefault="00576063" w:rsidP="00576063">
            <w:r>
              <w:t>Connection created successfully using windows integrated security</w:t>
            </w:r>
          </w:p>
          <w:p w14:paraId="250A1037" w14:textId="77777777" w:rsidR="00576063" w:rsidRPr="00C36E04" w:rsidRDefault="00576063" w:rsidP="00576063"/>
        </w:tc>
        <w:tc>
          <w:tcPr>
            <w:tcW w:w="1170" w:type="dxa"/>
          </w:tcPr>
          <w:p w14:paraId="0E1CC249" w14:textId="6349CD9C" w:rsidR="00576063" w:rsidRPr="00C36E04" w:rsidRDefault="00576063" w:rsidP="00576063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  <w:tc>
          <w:tcPr>
            <w:tcW w:w="3510" w:type="dxa"/>
          </w:tcPr>
          <w:p w14:paraId="005615C2" w14:textId="2161BC6E" w:rsidR="00576063" w:rsidRPr="00C36E04" w:rsidRDefault="00576063" w:rsidP="00576063">
            <w:pPr>
              <w:rPr>
                <w:i/>
              </w:rPr>
            </w:pPr>
            <w:r>
              <w:rPr>
                <w:bCs/>
              </w:rPr>
              <w:t>NA</w:t>
            </w:r>
          </w:p>
        </w:tc>
      </w:tr>
      <w:tr w:rsidR="002C4134" w:rsidRPr="00C36E04" w14:paraId="794978B2" w14:textId="77777777" w:rsidTr="0025312B">
        <w:trPr>
          <w:cantSplit/>
        </w:trPr>
        <w:tc>
          <w:tcPr>
            <w:tcW w:w="1620" w:type="dxa"/>
          </w:tcPr>
          <w:p w14:paraId="2796DD1E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4.5</w:t>
            </w:r>
          </w:p>
        </w:tc>
        <w:tc>
          <w:tcPr>
            <w:tcW w:w="1890" w:type="dxa"/>
          </w:tcPr>
          <w:p w14:paraId="61ADA1A6" w14:textId="77777777" w:rsidR="002C4134" w:rsidRPr="00C36E04" w:rsidRDefault="002C4134" w:rsidP="002C4134">
            <w:r w:rsidRPr="00C36E04">
              <w:t xml:space="preserve">Selection criteria: </w:t>
            </w:r>
            <w:r>
              <w:t>Log Type</w:t>
            </w:r>
          </w:p>
        </w:tc>
        <w:tc>
          <w:tcPr>
            <w:tcW w:w="4860" w:type="dxa"/>
          </w:tcPr>
          <w:p w14:paraId="5D1F42FB" w14:textId="77777777" w:rsidR="002C4134" w:rsidRDefault="002C4134" w:rsidP="002C4134">
            <w:r>
              <w:t>Values in drop down</w:t>
            </w:r>
          </w:p>
          <w:p w14:paraId="135983AF" w14:textId="77777777" w:rsidR="002C4134" w:rsidRDefault="002C4134" w:rsidP="002C4134">
            <w:r>
              <w:t>All</w:t>
            </w:r>
          </w:p>
          <w:p w14:paraId="6C1D84A6" w14:textId="77777777" w:rsidR="002C4134" w:rsidRDefault="002C4134" w:rsidP="002C4134">
            <w:r>
              <w:t xml:space="preserve">Coaching </w:t>
            </w:r>
          </w:p>
          <w:p w14:paraId="4376B75C" w14:textId="77777777" w:rsidR="002C4134" w:rsidRPr="00C36E04" w:rsidRDefault="002C4134" w:rsidP="002C4134">
            <w:pPr>
              <w:rPr>
                <w:bCs/>
              </w:rPr>
            </w:pPr>
            <w:r>
              <w:t>Warning</w:t>
            </w:r>
          </w:p>
          <w:p w14:paraId="3C65235B" w14:textId="77777777" w:rsidR="002C4134" w:rsidRPr="00C36E04" w:rsidRDefault="002C4134" w:rsidP="002C4134">
            <w:r>
              <w:t>Default selection is All</w:t>
            </w:r>
          </w:p>
        </w:tc>
        <w:tc>
          <w:tcPr>
            <w:tcW w:w="1170" w:type="dxa"/>
          </w:tcPr>
          <w:p w14:paraId="0F0A3939" w14:textId="32B2AA65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641E70C" w14:textId="223F6C9E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9A0B17" w14:textId="77777777" w:rsidTr="0025312B">
        <w:trPr>
          <w:cantSplit/>
        </w:trPr>
        <w:tc>
          <w:tcPr>
            <w:tcW w:w="1620" w:type="dxa"/>
          </w:tcPr>
          <w:p w14:paraId="12A82D7E" w14:textId="77777777" w:rsidR="002C4134" w:rsidRPr="00C36E04" w:rsidRDefault="002C4134" w:rsidP="002C4134">
            <w:pPr>
              <w:rPr>
                <w:i/>
              </w:rPr>
            </w:pPr>
          </w:p>
        </w:tc>
        <w:tc>
          <w:tcPr>
            <w:tcW w:w="1890" w:type="dxa"/>
          </w:tcPr>
          <w:p w14:paraId="58E5F2B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089E572A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3D82AE90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596FAF04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27A15B63" w14:textId="77777777" w:rsidTr="0025312B">
        <w:trPr>
          <w:cantSplit/>
        </w:trPr>
        <w:tc>
          <w:tcPr>
            <w:tcW w:w="1620" w:type="dxa"/>
          </w:tcPr>
          <w:p w14:paraId="2CA834A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4.6</w:t>
            </w:r>
          </w:p>
        </w:tc>
        <w:tc>
          <w:tcPr>
            <w:tcW w:w="1890" w:type="dxa"/>
          </w:tcPr>
          <w:p w14:paraId="4BF855C3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Activity</w:t>
            </w:r>
          </w:p>
        </w:tc>
        <w:tc>
          <w:tcPr>
            <w:tcW w:w="4860" w:type="dxa"/>
          </w:tcPr>
          <w:p w14:paraId="10FF000C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activities for selected type</w:t>
            </w:r>
          </w:p>
          <w:p w14:paraId="21B1768C" w14:textId="3D868ADF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</w:t>
            </w:r>
            <w:r w:rsidR="007B4426">
              <w:rPr>
                <w:bCs/>
              </w:rPr>
              <w:t>l</w:t>
            </w:r>
            <w:r>
              <w:rPr>
                <w:bCs/>
              </w:rPr>
              <w:t xml:space="preserve"> - All, Inactivation, Reactivation, Reassign</w:t>
            </w:r>
          </w:p>
          <w:p w14:paraId="301D96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Coaching – All, Inactivation, Reactivation, Reassign</w:t>
            </w:r>
          </w:p>
          <w:p w14:paraId="7A219F74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Warning – All, Inactivation, Reactivation</w:t>
            </w:r>
          </w:p>
          <w:p w14:paraId="76EF11A2" w14:textId="77777777" w:rsidR="002C4134" w:rsidRDefault="002C4134" w:rsidP="002C4134">
            <w:pPr>
              <w:rPr>
                <w:bCs/>
              </w:rPr>
            </w:pPr>
            <w:r>
              <w:t>Default selection is All</w:t>
            </w:r>
          </w:p>
          <w:p w14:paraId="4C8474A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107C0DCD" w14:textId="05154420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22A30DE" w14:textId="76369E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3921432F" w14:textId="77777777" w:rsidTr="0025312B">
        <w:trPr>
          <w:cantSplit/>
        </w:trPr>
        <w:tc>
          <w:tcPr>
            <w:tcW w:w="1620" w:type="dxa"/>
          </w:tcPr>
          <w:p w14:paraId="743BBB48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328CB397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5AD27A33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57A6E844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39296E91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05837FCE" w14:textId="7777777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170" w:type="dxa"/>
          </w:tcPr>
          <w:p w14:paraId="20CAAE1F" w14:textId="04B59FF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1A869C27" w14:textId="2860CCB9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2C7EFF04" w14:textId="77777777" w:rsidTr="0025312B">
        <w:trPr>
          <w:cantSplit/>
        </w:trPr>
        <w:tc>
          <w:tcPr>
            <w:tcW w:w="1620" w:type="dxa"/>
          </w:tcPr>
          <w:p w14:paraId="4C1B32B2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4.7</w:t>
            </w:r>
          </w:p>
        </w:tc>
        <w:tc>
          <w:tcPr>
            <w:tcW w:w="1890" w:type="dxa"/>
          </w:tcPr>
          <w:p w14:paraId="4A74C196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7C33790C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DB7AE3B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AA3E46C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14E23619" w14:textId="77777777" w:rsidTr="0025312B">
        <w:trPr>
          <w:cantSplit/>
        </w:trPr>
        <w:tc>
          <w:tcPr>
            <w:tcW w:w="1620" w:type="dxa"/>
          </w:tcPr>
          <w:p w14:paraId="1F0A18FE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616D8843" w14:textId="77777777" w:rsidR="002C4134" w:rsidRPr="00C36E04" w:rsidRDefault="002C4134" w:rsidP="002C4134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421150D3" w14:textId="77777777" w:rsidR="002C4134" w:rsidRPr="00C36E04" w:rsidRDefault="002C4134" w:rsidP="002C4134">
            <w:r w:rsidRPr="00C36E04">
              <w:t>Calendar prompt</w:t>
            </w:r>
          </w:p>
          <w:p w14:paraId="2D568A5E" w14:textId="77777777" w:rsidR="002C4134" w:rsidRPr="00C36E04" w:rsidRDefault="002C4134" w:rsidP="002C4134">
            <w:r w:rsidRPr="00C36E04">
              <w:t>User should be able pick a date</w:t>
            </w:r>
          </w:p>
          <w:p w14:paraId="6C06F836" w14:textId="77777777" w:rsidR="002C4134" w:rsidRPr="00C36E04" w:rsidRDefault="002C4134" w:rsidP="002C4134">
            <w:r w:rsidRPr="00C36E04">
              <w:t>No default</w:t>
            </w:r>
          </w:p>
          <w:p w14:paraId="626D1511" w14:textId="77777777" w:rsidR="002C4134" w:rsidRPr="00C36E04" w:rsidRDefault="002C4134" w:rsidP="002C4134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170" w:type="dxa"/>
          </w:tcPr>
          <w:p w14:paraId="0DCE2B49" w14:textId="57DE2967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395F3788" w14:textId="249A8AC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6E8F0416" w14:textId="77777777" w:rsidTr="0025312B">
        <w:trPr>
          <w:cantSplit/>
        </w:trPr>
        <w:tc>
          <w:tcPr>
            <w:tcW w:w="1620" w:type="dxa"/>
          </w:tcPr>
          <w:p w14:paraId="454220D1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14F1D38F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1C4DE26D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72F44264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1FA3EB85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5D9ED8B5" w14:textId="77777777" w:rsidTr="0025312B">
        <w:trPr>
          <w:cantSplit/>
        </w:trPr>
        <w:tc>
          <w:tcPr>
            <w:tcW w:w="1620" w:type="dxa"/>
          </w:tcPr>
          <w:p w14:paraId="7F9CB7B9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4.8</w:t>
            </w:r>
          </w:p>
        </w:tc>
        <w:tc>
          <w:tcPr>
            <w:tcW w:w="1890" w:type="dxa"/>
          </w:tcPr>
          <w:p w14:paraId="3A413E9A" w14:textId="77777777" w:rsidR="002C4134" w:rsidRPr="00C36E04" w:rsidRDefault="002C4134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Form Name</w:t>
            </w:r>
          </w:p>
        </w:tc>
        <w:tc>
          <w:tcPr>
            <w:tcW w:w="4860" w:type="dxa"/>
          </w:tcPr>
          <w:p w14:paraId="740B604D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List of all form names for selected type, Action, and date range</w:t>
            </w:r>
          </w:p>
          <w:p w14:paraId="737A5950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All should be an option in the drop down</w:t>
            </w:r>
          </w:p>
          <w:p w14:paraId="37C14F45" w14:textId="77777777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No default selection</w:t>
            </w:r>
          </w:p>
        </w:tc>
        <w:tc>
          <w:tcPr>
            <w:tcW w:w="1170" w:type="dxa"/>
          </w:tcPr>
          <w:p w14:paraId="0E0AD1A0" w14:textId="531CB28C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5018AC82" w14:textId="57CAEFA0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2C4134" w:rsidRPr="00C36E04" w14:paraId="0E4CD2AA" w14:textId="77777777" w:rsidTr="0025312B">
        <w:trPr>
          <w:cantSplit/>
        </w:trPr>
        <w:tc>
          <w:tcPr>
            <w:tcW w:w="1620" w:type="dxa"/>
          </w:tcPr>
          <w:p w14:paraId="31EC7DA8" w14:textId="77777777" w:rsidR="002C4134" w:rsidRDefault="002C4134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589D7111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2B078D9E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1170" w:type="dxa"/>
          </w:tcPr>
          <w:p w14:paraId="5BD0A437" w14:textId="77777777" w:rsidR="002C4134" w:rsidRPr="00C36E04" w:rsidRDefault="002C4134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6E38A633" w14:textId="77777777" w:rsidR="002C4134" w:rsidRPr="00C36E04" w:rsidRDefault="002C4134" w:rsidP="002C4134">
            <w:pPr>
              <w:rPr>
                <w:bCs/>
              </w:rPr>
            </w:pPr>
          </w:p>
        </w:tc>
      </w:tr>
      <w:tr w:rsidR="002C4134" w:rsidRPr="00C36E04" w14:paraId="376AAD62" w14:textId="77777777" w:rsidTr="0025312B">
        <w:trPr>
          <w:cantSplit/>
        </w:trPr>
        <w:tc>
          <w:tcPr>
            <w:tcW w:w="1620" w:type="dxa"/>
          </w:tcPr>
          <w:p w14:paraId="343A7908" w14:textId="77777777" w:rsidR="002C4134" w:rsidRDefault="002C4134" w:rsidP="002C4134">
            <w:pPr>
              <w:rPr>
                <w:bCs/>
              </w:rPr>
            </w:pPr>
            <w:r>
              <w:rPr>
                <w:bCs/>
              </w:rPr>
              <w:t>4.9</w:t>
            </w:r>
          </w:p>
        </w:tc>
        <w:tc>
          <w:tcPr>
            <w:tcW w:w="1890" w:type="dxa"/>
          </w:tcPr>
          <w:p w14:paraId="4242075D" w14:textId="6D8A6EB7" w:rsidR="002C4134" w:rsidRPr="00C36E04" w:rsidRDefault="00611E1D" w:rsidP="002C4134">
            <w:pPr>
              <w:rPr>
                <w:bCs/>
              </w:rPr>
            </w:pPr>
            <w:r w:rsidRPr="00C36E04">
              <w:t xml:space="preserve">Selection criteria: </w:t>
            </w:r>
            <w:r>
              <w:t>Search(Text box)</w:t>
            </w:r>
          </w:p>
        </w:tc>
        <w:tc>
          <w:tcPr>
            <w:tcW w:w="4860" w:type="dxa"/>
          </w:tcPr>
          <w:p w14:paraId="6379245D" w14:textId="1C359C2F" w:rsidR="002C4134" w:rsidRDefault="00611E1D" w:rsidP="002C4134">
            <w:r>
              <w:t>Entering an Employee ID, Name or Form Name in the text box should filter results for those values.</w:t>
            </w:r>
          </w:p>
          <w:p w14:paraId="7A21645B" w14:textId="66FB852E" w:rsidR="00611E1D" w:rsidRPr="00C36E04" w:rsidRDefault="00611E1D" w:rsidP="002C4134">
            <w:pPr>
              <w:rPr>
                <w:bCs/>
              </w:rPr>
            </w:pPr>
            <w:r>
              <w:t>Partial text is supported</w:t>
            </w:r>
          </w:p>
        </w:tc>
        <w:tc>
          <w:tcPr>
            <w:tcW w:w="1170" w:type="dxa"/>
          </w:tcPr>
          <w:p w14:paraId="6E13F4A3" w14:textId="6A029568" w:rsidR="002C4134" w:rsidRPr="00C36E04" w:rsidRDefault="002C4134" w:rsidP="002C4134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0E9CFB8B" w14:textId="1F57A638" w:rsidR="002C4134" w:rsidRPr="00C36E04" w:rsidRDefault="002C4134" w:rsidP="002C4134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611E1D" w:rsidRPr="00C36E04" w14:paraId="35E4E12D" w14:textId="77777777" w:rsidTr="0025312B">
        <w:trPr>
          <w:cantSplit/>
        </w:trPr>
        <w:tc>
          <w:tcPr>
            <w:tcW w:w="1620" w:type="dxa"/>
          </w:tcPr>
          <w:p w14:paraId="696C3511" w14:textId="77777777" w:rsidR="00611E1D" w:rsidRDefault="00611E1D" w:rsidP="002C4134">
            <w:pPr>
              <w:rPr>
                <w:bCs/>
              </w:rPr>
            </w:pPr>
          </w:p>
        </w:tc>
        <w:tc>
          <w:tcPr>
            <w:tcW w:w="1890" w:type="dxa"/>
          </w:tcPr>
          <w:p w14:paraId="773CB8FF" w14:textId="77777777" w:rsidR="00611E1D" w:rsidRPr="00C36E04" w:rsidRDefault="00611E1D" w:rsidP="002C4134">
            <w:pPr>
              <w:rPr>
                <w:bCs/>
              </w:rPr>
            </w:pPr>
          </w:p>
        </w:tc>
        <w:tc>
          <w:tcPr>
            <w:tcW w:w="4860" w:type="dxa"/>
          </w:tcPr>
          <w:p w14:paraId="6F91F716" w14:textId="77777777" w:rsidR="00611E1D" w:rsidRPr="00C36E04" w:rsidRDefault="00611E1D" w:rsidP="002C4134"/>
        </w:tc>
        <w:tc>
          <w:tcPr>
            <w:tcW w:w="1170" w:type="dxa"/>
          </w:tcPr>
          <w:p w14:paraId="4DC0E8EC" w14:textId="77777777" w:rsidR="00611E1D" w:rsidRPr="00C36E04" w:rsidRDefault="00611E1D" w:rsidP="002C4134">
            <w:pPr>
              <w:rPr>
                <w:bCs/>
              </w:rPr>
            </w:pPr>
          </w:p>
        </w:tc>
        <w:tc>
          <w:tcPr>
            <w:tcW w:w="3510" w:type="dxa"/>
          </w:tcPr>
          <w:p w14:paraId="7CB48F28" w14:textId="77777777" w:rsidR="00611E1D" w:rsidRDefault="00611E1D" w:rsidP="002C4134">
            <w:pPr>
              <w:rPr>
                <w:bCs/>
              </w:rPr>
            </w:pPr>
          </w:p>
        </w:tc>
      </w:tr>
      <w:tr w:rsidR="00611E1D" w:rsidRPr="00C36E04" w14:paraId="0AD3B934" w14:textId="77777777" w:rsidTr="0025312B">
        <w:trPr>
          <w:cantSplit/>
        </w:trPr>
        <w:tc>
          <w:tcPr>
            <w:tcW w:w="1620" w:type="dxa"/>
          </w:tcPr>
          <w:p w14:paraId="2BDDD37F" w14:textId="5708FCD6" w:rsidR="00611E1D" w:rsidRDefault="00611E1D" w:rsidP="00611E1D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  <w:tc>
          <w:tcPr>
            <w:tcW w:w="1890" w:type="dxa"/>
          </w:tcPr>
          <w:p w14:paraId="78078779" w14:textId="034C253B" w:rsidR="00611E1D" w:rsidRPr="00C36E04" w:rsidRDefault="00611E1D" w:rsidP="00611E1D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53E53314" w14:textId="1B3CF9E4" w:rsidR="00611E1D" w:rsidRPr="00C36E04" w:rsidRDefault="00611E1D" w:rsidP="00611E1D">
            <w:r w:rsidRPr="00C36E04">
              <w:t>appendix 7.</w:t>
            </w:r>
            <w:r>
              <w:t>4</w:t>
            </w:r>
            <w:r w:rsidRPr="00C36E04">
              <w:t xml:space="preserve"> Reporting Data Elements in FS</w:t>
            </w:r>
          </w:p>
        </w:tc>
        <w:tc>
          <w:tcPr>
            <w:tcW w:w="1170" w:type="dxa"/>
          </w:tcPr>
          <w:p w14:paraId="1AE56581" w14:textId="0D4B4ED0" w:rsidR="00611E1D" w:rsidRPr="00C36E04" w:rsidRDefault="00611E1D" w:rsidP="00611E1D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510" w:type="dxa"/>
          </w:tcPr>
          <w:p w14:paraId="6D73B42B" w14:textId="1D1B47C6" w:rsidR="00611E1D" w:rsidRDefault="00611E1D" w:rsidP="00611E1D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</w:tbl>
    <w:p w14:paraId="128A50B0" w14:textId="77777777" w:rsidR="00743608" w:rsidRPr="00C36E04" w:rsidRDefault="00743608" w:rsidP="00B429F5"/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5D4EDB32" w14:textId="77777777" w:rsidTr="00D07DF3">
        <w:tc>
          <w:tcPr>
            <w:tcW w:w="7560" w:type="dxa"/>
          </w:tcPr>
          <w:p w14:paraId="35556FA8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29A941D2" w14:textId="4FB5703E" w:rsidR="002C4134" w:rsidRDefault="00EC5A80" w:rsidP="00D07DF3">
            <w:r>
              <w:t>3/24/2022</w:t>
            </w:r>
          </w:p>
        </w:tc>
      </w:tr>
      <w:tr w:rsidR="002C4134" w14:paraId="0A715950" w14:textId="77777777" w:rsidTr="00D07DF3">
        <w:tc>
          <w:tcPr>
            <w:tcW w:w="7560" w:type="dxa"/>
          </w:tcPr>
          <w:p w14:paraId="353BF910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58CEA3DE" w14:textId="77777777" w:rsidR="002C4134" w:rsidRDefault="002C4134" w:rsidP="00D07DF3">
            <w:r>
              <w:t>Susmitha Palacherla</w:t>
            </w:r>
          </w:p>
        </w:tc>
      </w:tr>
    </w:tbl>
    <w:p w14:paraId="1F483C83" w14:textId="77777777" w:rsidR="004F5079" w:rsidRPr="00C36E04" w:rsidRDefault="004F5079" w:rsidP="004F5079">
      <w:r w:rsidRPr="00C36E04">
        <w:t xml:space="preserve">      </w:t>
      </w:r>
    </w:p>
    <w:p w14:paraId="31462FC1" w14:textId="77777777" w:rsidR="004F5079" w:rsidRDefault="004F5079" w:rsidP="004F5079"/>
    <w:p w14:paraId="6CA2C17F" w14:textId="77777777" w:rsidR="005C2DFE" w:rsidRDefault="005C2DFE" w:rsidP="004F5079"/>
    <w:p w14:paraId="3AE622CB" w14:textId="77777777" w:rsidR="005C2DFE" w:rsidRDefault="005C2DFE" w:rsidP="004F5079"/>
    <w:p w14:paraId="29D190C0" w14:textId="77777777" w:rsidR="005C2DFE" w:rsidRPr="00633036" w:rsidRDefault="005C2DFE" w:rsidP="00EB1257">
      <w:pPr>
        <w:pStyle w:val="Heading3"/>
        <w:numPr>
          <w:ilvl w:val="0"/>
          <w:numId w:val="15"/>
        </w:numPr>
        <w:rPr>
          <w:rStyle w:val="Emphasis"/>
          <w:rFonts w:ascii="Times New Roman" w:hAnsi="Times New Roman"/>
          <w:b w:val="0"/>
          <w:i w:val="0"/>
        </w:rPr>
      </w:pPr>
      <w:bookmarkStart w:id="294" w:name="_Toc82336639"/>
      <w:r w:rsidRPr="00633036">
        <w:rPr>
          <w:rStyle w:val="Emphasis"/>
          <w:i w:val="0"/>
        </w:rPr>
        <w:t>TC 1.0</w:t>
      </w:r>
      <w:r>
        <w:rPr>
          <w:rStyle w:val="Emphasis"/>
          <w:i w:val="0"/>
        </w:rPr>
        <w:t xml:space="preserve"> Coaching Summary QN Report</w:t>
      </w:r>
      <w:bookmarkEnd w:id="294"/>
    </w:p>
    <w:p w14:paraId="67AAE8C5" w14:textId="77777777" w:rsidR="005C2DFE" w:rsidRDefault="005C2DFE" w:rsidP="005C2DFE"/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90"/>
        <w:gridCol w:w="4860"/>
        <w:gridCol w:w="1620"/>
        <w:gridCol w:w="3060"/>
      </w:tblGrid>
      <w:tr w:rsidR="005C2DFE" w:rsidRPr="00C36E04" w14:paraId="49065F19" w14:textId="77777777" w:rsidTr="0085385F">
        <w:trPr>
          <w:cantSplit/>
          <w:tblHeader/>
        </w:trPr>
        <w:tc>
          <w:tcPr>
            <w:tcW w:w="1620" w:type="dxa"/>
            <w:shd w:val="clear" w:color="auto" w:fill="A6A6A6"/>
          </w:tcPr>
          <w:p w14:paraId="22B0B14C" w14:textId="77777777" w:rsidR="005C2DFE" w:rsidRPr="00633036" w:rsidRDefault="005C2DFE" w:rsidP="0085385F">
            <w:r>
              <w:t>Item</w:t>
            </w:r>
          </w:p>
        </w:tc>
        <w:tc>
          <w:tcPr>
            <w:tcW w:w="11430" w:type="dxa"/>
            <w:gridSpan w:val="4"/>
            <w:shd w:val="clear" w:color="auto" w:fill="A6A6A6"/>
          </w:tcPr>
          <w:p w14:paraId="6F8E8161" w14:textId="77777777" w:rsidR="005C2DFE" w:rsidRPr="00633036" w:rsidRDefault="005C2DFE" w:rsidP="0085385F">
            <w:r w:rsidRPr="00633036">
              <w:t>Description</w:t>
            </w:r>
          </w:p>
        </w:tc>
      </w:tr>
      <w:tr w:rsidR="005C2DFE" w:rsidRPr="00C36E04" w14:paraId="298839D4" w14:textId="77777777" w:rsidTr="0085385F">
        <w:trPr>
          <w:cantSplit/>
        </w:trPr>
        <w:tc>
          <w:tcPr>
            <w:tcW w:w="1620" w:type="dxa"/>
          </w:tcPr>
          <w:p w14:paraId="147B1B79" w14:textId="77777777" w:rsidR="005C2DFE" w:rsidRDefault="005C2DFE" w:rsidP="0085385F">
            <w:r>
              <w:t>Test ID</w:t>
            </w:r>
          </w:p>
        </w:tc>
        <w:tc>
          <w:tcPr>
            <w:tcW w:w="11430" w:type="dxa"/>
            <w:gridSpan w:val="4"/>
          </w:tcPr>
          <w:p w14:paraId="51D9BF2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5.0</w:t>
            </w:r>
          </w:p>
        </w:tc>
      </w:tr>
      <w:tr w:rsidR="005C2DFE" w:rsidRPr="00C36E04" w14:paraId="6FD88D0C" w14:textId="77777777" w:rsidTr="0085385F">
        <w:trPr>
          <w:cantSplit/>
        </w:trPr>
        <w:tc>
          <w:tcPr>
            <w:tcW w:w="1620" w:type="dxa"/>
          </w:tcPr>
          <w:p w14:paraId="6A1F45FE" w14:textId="77777777" w:rsidR="005C2DFE" w:rsidRDefault="005C2DFE" w:rsidP="0085385F">
            <w:r>
              <w:t>Change Type</w:t>
            </w:r>
          </w:p>
        </w:tc>
        <w:tc>
          <w:tcPr>
            <w:tcW w:w="11430" w:type="dxa"/>
            <w:gridSpan w:val="4"/>
          </w:tcPr>
          <w:p w14:paraId="4CCD0228" w14:textId="329D6583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Change Request</w:t>
            </w:r>
            <w:r w:rsidR="005C421B">
              <w:rPr>
                <w:bCs/>
              </w:rPr>
              <w:t xml:space="preserve"> - </w:t>
            </w:r>
            <w:r w:rsidR="005C421B" w:rsidRPr="005C421B">
              <w:rPr>
                <w:bCs/>
              </w:rPr>
              <w:t>TFS 22187 - Quality Now Workflow Enhancements</w:t>
            </w:r>
          </w:p>
        </w:tc>
      </w:tr>
      <w:tr w:rsidR="005C2DFE" w:rsidRPr="00C36E04" w14:paraId="65E7F0EE" w14:textId="77777777" w:rsidTr="0085385F">
        <w:trPr>
          <w:cantSplit/>
        </w:trPr>
        <w:tc>
          <w:tcPr>
            <w:tcW w:w="1620" w:type="dxa"/>
          </w:tcPr>
          <w:p w14:paraId="61A8015D" w14:textId="77777777" w:rsidR="005C2DFE" w:rsidRDefault="005C2DFE" w:rsidP="0085385F">
            <w:r>
              <w:t>Change Description</w:t>
            </w:r>
          </w:p>
        </w:tc>
        <w:tc>
          <w:tcPr>
            <w:tcW w:w="11430" w:type="dxa"/>
            <w:gridSpan w:val="4"/>
          </w:tcPr>
          <w:p w14:paraId="05493E4E" w14:textId="2DDFF66D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Quality Now Initiative</w:t>
            </w:r>
            <w:r w:rsidR="005C421B">
              <w:rPr>
                <w:bCs/>
              </w:rPr>
              <w:t xml:space="preserve"> Workflow Changes</w:t>
            </w:r>
          </w:p>
        </w:tc>
      </w:tr>
      <w:tr w:rsidR="005C2DFE" w:rsidRPr="00C36E04" w14:paraId="371E1ED6" w14:textId="77777777" w:rsidTr="0085385F">
        <w:trPr>
          <w:cantSplit/>
        </w:trPr>
        <w:tc>
          <w:tcPr>
            <w:tcW w:w="1620" w:type="dxa"/>
          </w:tcPr>
          <w:p w14:paraId="0E12B5F4" w14:textId="77777777" w:rsidR="005C2DFE" w:rsidRDefault="005C2DFE" w:rsidP="0085385F">
            <w:r>
              <w:lastRenderedPageBreak/>
              <w:t>Test Environment</w:t>
            </w:r>
          </w:p>
        </w:tc>
        <w:tc>
          <w:tcPr>
            <w:tcW w:w="11430" w:type="dxa"/>
            <w:gridSpan w:val="4"/>
          </w:tcPr>
          <w:p w14:paraId="7EDAFCCC" w14:textId="3FD1B1E2" w:rsidR="005C2DFE" w:rsidRDefault="005C2DFE" w:rsidP="0085385F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</w:t>
            </w:r>
            <w:r w:rsidR="00F8172C">
              <w:t>UVAADADSQL50CCO</w:t>
            </w:r>
            <w:r w:rsidRPr="009C448F">
              <w:t>;Initial Catalog=eCoachingDev</w:t>
            </w:r>
          </w:p>
          <w:p w14:paraId="32210FED" w14:textId="77777777" w:rsidR="005C2DFE" w:rsidRDefault="005C2DFE" w:rsidP="0085385F"/>
          <w:p w14:paraId="396CCDA4" w14:textId="77777777" w:rsidR="005C2DFE" w:rsidRDefault="005C2DFE" w:rsidP="0085385F">
            <w:r>
              <w:t>Dev</w:t>
            </w:r>
          </w:p>
          <w:p w14:paraId="1E19DE8D" w14:textId="77777777" w:rsidR="005C2DFE" w:rsidRDefault="005C2DFE" w:rsidP="0085385F">
            <w:r>
              <w:t>TargetDatasetFolder</w:t>
            </w:r>
            <w:r>
              <w:tab/>
              <w:t>/eCoaching/Datasets</w:t>
            </w:r>
          </w:p>
          <w:p w14:paraId="617B961F" w14:textId="77777777" w:rsidR="005C2DFE" w:rsidRDefault="005C2DFE" w:rsidP="0085385F">
            <w:r>
              <w:t>TargetDataSourceFolder</w:t>
            </w:r>
            <w:r>
              <w:tab/>
              <w:t>/eCoaching/DataSources</w:t>
            </w:r>
          </w:p>
          <w:p w14:paraId="5D3B075D" w14:textId="77777777" w:rsidR="005C2DFE" w:rsidRDefault="005C2DFE" w:rsidP="0085385F">
            <w:r>
              <w:t>TargetReportFolder</w:t>
            </w:r>
            <w:r>
              <w:tab/>
              <w:t>/eCoaching/Reports</w:t>
            </w:r>
          </w:p>
          <w:p w14:paraId="3C966E66" w14:textId="77777777" w:rsidR="005C2DFE" w:rsidRDefault="005C2DFE" w:rsidP="0085385F">
            <w:r>
              <w:t>TargetReportPartFolder</w:t>
            </w:r>
            <w:r>
              <w:tab/>
              <w:t>Report Parts</w:t>
            </w:r>
          </w:p>
          <w:p w14:paraId="7216234E" w14:textId="7E7B7CE8" w:rsidR="005C2DFE" w:rsidRDefault="005C2DFE" w:rsidP="0085385F">
            <w:r>
              <w:t>TargetServerURL</w:t>
            </w:r>
            <w:r>
              <w:tab/>
            </w:r>
            <w:hyperlink r:id="rId17" w:history="1">
              <w:r w:rsidR="00F8172C">
                <w:rPr>
                  <w:rStyle w:val="Hyperlink"/>
                </w:rPr>
                <w:t>https://UVAADADSQL50CCO.ad.local/ReportServer</w:t>
              </w:r>
              <w:r w:rsidRPr="00940950">
                <w:rPr>
                  <w:rStyle w:val="Hyperlink"/>
                </w:rPr>
                <w:t>/</w:t>
              </w:r>
            </w:hyperlink>
          </w:p>
          <w:p w14:paraId="565568E3" w14:textId="100A5100" w:rsidR="005C2DFE" w:rsidRDefault="005C2DFE" w:rsidP="0085385F">
            <w:r>
              <w:t>TargetServerVersion</w:t>
            </w:r>
            <w:r>
              <w:tab/>
            </w:r>
            <w:r w:rsidR="00F8172C">
              <w:t>SQL Server 2019</w:t>
            </w:r>
          </w:p>
          <w:p w14:paraId="25A5A88E" w14:textId="7EEC350D" w:rsidR="005C2DFE" w:rsidRDefault="005C2DFE" w:rsidP="0085385F">
            <w:r>
              <w:t>Report Portal</w:t>
            </w:r>
            <w:r>
              <w:tab/>
            </w:r>
            <w:hyperlink r:id="rId18" w:history="1">
              <w:r w:rsidR="00F8172C">
                <w:rPr>
                  <w:rStyle w:val="Hyperlink"/>
                </w:rPr>
                <w:t>https://UVAADADSQL50CCO.ad.local/Reports_ECLD01</w:t>
              </w:r>
            </w:hyperlink>
          </w:p>
          <w:p w14:paraId="5F400C20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B142A7F" w14:textId="77777777" w:rsidTr="0085385F">
        <w:trPr>
          <w:cantSplit/>
        </w:trPr>
        <w:tc>
          <w:tcPr>
            <w:tcW w:w="1620" w:type="dxa"/>
          </w:tcPr>
          <w:p w14:paraId="1991D136" w14:textId="77777777" w:rsidR="005C2DFE" w:rsidRDefault="005C2DFE" w:rsidP="0085385F">
            <w:r>
              <w:t>Code Modules created/updated</w:t>
            </w:r>
          </w:p>
        </w:tc>
        <w:tc>
          <w:tcPr>
            <w:tcW w:w="11430" w:type="dxa"/>
            <w:gridSpan w:val="4"/>
          </w:tcPr>
          <w:p w14:paraId="0A13B373" w14:textId="77777777" w:rsidR="005C2DFE" w:rsidRDefault="005C2DFE" w:rsidP="0085385F">
            <w:pPr>
              <w:rPr>
                <w:bCs/>
              </w:rPr>
            </w:pPr>
            <w:r w:rsidRPr="00633036">
              <w:rPr>
                <w:bCs/>
              </w:rPr>
              <w:t>eCoachingReport.rptproj</w:t>
            </w:r>
          </w:p>
          <w:p w14:paraId="30D80A69" w14:textId="77777777" w:rsidR="005C2DFE" w:rsidRPr="00C36E04" w:rsidRDefault="005C2DFE" w:rsidP="0085385F">
            <w:pPr>
              <w:rPr>
                <w:bCs/>
              </w:rPr>
            </w:pPr>
            <w:r w:rsidRPr="005C2DFE">
              <w:rPr>
                <w:bCs/>
              </w:rPr>
              <w:t>CoachingSummaryQN.rdl</w:t>
            </w:r>
          </w:p>
        </w:tc>
      </w:tr>
      <w:tr w:rsidR="005C2DFE" w:rsidRPr="00C36E04" w14:paraId="5C608ED7" w14:textId="77777777" w:rsidTr="0085385F">
        <w:trPr>
          <w:cantSplit/>
        </w:trPr>
        <w:tc>
          <w:tcPr>
            <w:tcW w:w="1620" w:type="dxa"/>
          </w:tcPr>
          <w:p w14:paraId="7FAF277E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  <w:tc>
          <w:tcPr>
            <w:tcW w:w="11430" w:type="dxa"/>
            <w:gridSpan w:val="4"/>
          </w:tcPr>
          <w:p w14:paraId="7D8B198F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10FCEC5B" w14:textId="77777777" w:rsidTr="005C421B">
        <w:trPr>
          <w:cantSplit/>
        </w:trPr>
        <w:tc>
          <w:tcPr>
            <w:tcW w:w="1620" w:type="dxa"/>
            <w:tcBorders>
              <w:bottom w:val="single" w:sz="6" w:space="0" w:color="auto"/>
            </w:tcBorders>
          </w:tcPr>
          <w:p w14:paraId="7F54ACB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  <w:tcBorders>
              <w:bottom w:val="single" w:sz="6" w:space="0" w:color="auto"/>
            </w:tcBorders>
          </w:tcPr>
          <w:p w14:paraId="6E73B84E" w14:textId="77777777" w:rsidR="005C2DFE" w:rsidRPr="00C36E04" w:rsidRDefault="005C2DFE" w:rsidP="0085385F"/>
        </w:tc>
        <w:tc>
          <w:tcPr>
            <w:tcW w:w="4860" w:type="dxa"/>
            <w:tcBorders>
              <w:bottom w:val="single" w:sz="6" w:space="0" w:color="auto"/>
            </w:tcBorders>
          </w:tcPr>
          <w:p w14:paraId="68728D08" w14:textId="77777777" w:rsidR="005C2DFE" w:rsidRPr="00C36E04" w:rsidRDefault="005C2DFE" w:rsidP="0085385F"/>
        </w:tc>
        <w:tc>
          <w:tcPr>
            <w:tcW w:w="1620" w:type="dxa"/>
            <w:tcBorders>
              <w:bottom w:val="single" w:sz="6" w:space="0" w:color="auto"/>
            </w:tcBorders>
          </w:tcPr>
          <w:p w14:paraId="0D99602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5009548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31DE3AAE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520417B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TEST #</w:t>
            </w:r>
          </w:p>
        </w:tc>
        <w:tc>
          <w:tcPr>
            <w:tcW w:w="189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020E3A86" w14:textId="77777777" w:rsidR="005C2DFE" w:rsidRPr="00C36E04" w:rsidRDefault="005C2DFE" w:rsidP="0085385F">
            <w:r>
              <w:t>ACTION</w:t>
            </w:r>
          </w:p>
        </w:tc>
        <w:tc>
          <w:tcPr>
            <w:tcW w:w="48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6E7C9E5" w14:textId="77777777" w:rsidR="005C2DFE" w:rsidRPr="00D24C29" w:rsidRDefault="005C2DFE" w:rsidP="0085385F">
            <w:r w:rsidRPr="00D24C29">
              <w:t xml:space="preserve">EXPECTED RESULTS 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35393E45" w14:textId="77777777" w:rsidR="005C2DFE" w:rsidRPr="00D24C29" w:rsidRDefault="005C2DFE" w:rsidP="0085385F">
            <w:r w:rsidRPr="00D24C29">
              <w:t>RESULTS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</w:tcPr>
          <w:p w14:paraId="7016B302" w14:textId="732B0627" w:rsidR="005C2DFE" w:rsidRPr="00D24C29" w:rsidRDefault="00761976" w:rsidP="0085385F">
            <w:r>
              <w:t>TESTED</w:t>
            </w:r>
            <w:r w:rsidR="005C2DFE" w:rsidRPr="00D24C29">
              <w:t xml:space="preserve"> </w:t>
            </w:r>
          </w:p>
        </w:tc>
      </w:tr>
      <w:tr w:rsidR="005C2DFE" w:rsidRPr="00C36E04" w14:paraId="11A11F25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357DEEDE" w14:textId="77777777" w:rsidR="005C2DFE" w:rsidRPr="00C36E04" w:rsidRDefault="005C2DFE" w:rsidP="0085385F">
            <w:pPr>
              <w:rPr>
                <w:i/>
              </w:rPr>
            </w:pPr>
            <w:r>
              <w:rPr>
                <w:bCs/>
              </w:rPr>
              <w:t>5.1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3B418354" w14:textId="77777777" w:rsidR="005C2DFE" w:rsidRDefault="005C2DFE" w:rsidP="0085385F">
            <w:r>
              <w:t xml:space="preserve">Launch Report url </w:t>
            </w:r>
          </w:p>
          <w:p w14:paraId="5B580EB2" w14:textId="3D5A5A42" w:rsidR="005C2DFE" w:rsidRDefault="004F58F3" w:rsidP="0085385F">
            <w:hyperlink r:id="rId19" w:history="1">
              <w:r w:rsidR="00F8172C">
                <w:rPr>
                  <w:rStyle w:val="Hyperlink"/>
                </w:rPr>
                <w:t>https://UVAADADSQL50CCO.ad.local/Reports_ECLD01</w:t>
              </w:r>
              <w:r w:rsidR="005C2DFE" w:rsidRPr="00F60FBD">
                <w:rPr>
                  <w:rStyle w:val="Hyperlink"/>
                </w:rPr>
                <w:t>/</w:t>
              </w:r>
            </w:hyperlink>
          </w:p>
          <w:p w14:paraId="5C38B30E" w14:textId="77777777" w:rsidR="005C2DFE" w:rsidRPr="00C36E04" w:rsidRDefault="005C2DFE" w:rsidP="0085385F">
            <w:r>
              <w:t>and look at available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063A0B9D" w14:textId="77777777" w:rsidR="005C2DFE" w:rsidRDefault="005C2DFE" w:rsidP="0085385F">
            <w:r>
              <w:t>Reporting site should come up without error and CoachingSummaryQN should be visible</w:t>
            </w:r>
          </w:p>
          <w:p w14:paraId="7BDC2C3F" w14:textId="77777777" w:rsidR="005C2DFE" w:rsidRPr="00C36E04" w:rsidRDefault="005C2DFE" w:rsidP="0085385F"/>
        </w:tc>
        <w:tc>
          <w:tcPr>
            <w:tcW w:w="1620" w:type="dxa"/>
            <w:tcBorders>
              <w:top w:val="single" w:sz="6" w:space="0" w:color="auto"/>
            </w:tcBorders>
          </w:tcPr>
          <w:p w14:paraId="489A5F27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65413528" w14:textId="5497FE6E" w:rsidR="005C2DFE" w:rsidRPr="00C36E04" w:rsidRDefault="00761976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375D1ED3" w14:textId="77777777" w:rsidTr="005C421B">
        <w:trPr>
          <w:cantSplit/>
        </w:trPr>
        <w:tc>
          <w:tcPr>
            <w:tcW w:w="1620" w:type="dxa"/>
          </w:tcPr>
          <w:p w14:paraId="6D34793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11B750C" w14:textId="77777777" w:rsidR="005C2DFE" w:rsidRPr="00C36E04" w:rsidRDefault="005C2DFE" w:rsidP="0085385F"/>
        </w:tc>
        <w:tc>
          <w:tcPr>
            <w:tcW w:w="4860" w:type="dxa"/>
          </w:tcPr>
          <w:p w14:paraId="65661237" w14:textId="77777777" w:rsidR="005C2DFE" w:rsidRPr="00C36E04" w:rsidRDefault="005C2DFE" w:rsidP="0085385F"/>
        </w:tc>
        <w:tc>
          <w:tcPr>
            <w:tcW w:w="1620" w:type="dxa"/>
          </w:tcPr>
          <w:p w14:paraId="17D5C56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7F0329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5AD325E3" w14:textId="77777777" w:rsidTr="005C421B">
        <w:trPr>
          <w:cantSplit/>
        </w:trPr>
        <w:tc>
          <w:tcPr>
            <w:tcW w:w="1620" w:type="dxa"/>
          </w:tcPr>
          <w:p w14:paraId="0A7445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890" w:type="dxa"/>
          </w:tcPr>
          <w:p w14:paraId="2988856B" w14:textId="77777777" w:rsidR="00761976" w:rsidRPr="00C36E04" w:rsidRDefault="00761976" w:rsidP="00761976">
            <w:r>
              <w:t>Check Certificate</w:t>
            </w:r>
          </w:p>
        </w:tc>
        <w:tc>
          <w:tcPr>
            <w:tcW w:w="4860" w:type="dxa"/>
          </w:tcPr>
          <w:p w14:paraId="757320FA" w14:textId="77777777" w:rsidR="00761976" w:rsidRDefault="00761976" w:rsidP="00761976">
            <w:r>
              <w:t>No Error</w:t>
            </w:r>
          </w:p>
          <w:p w14:paraId="5CC4FF1E" w14:textId="77777777" w:rsidR="00761976" w:rsidRDefault="00761976" w:rsidP="00761976">
            <w:r>
              <w:t>Should be valid *.AD.local.cert</w:t>
            </w:r>
          </w:p>
          <w:p w14:paraId="0C7C1C1C" w14:textId="77777777" w:rsidR="00761976" w:rsidRPr="00C36E04" w:rsidRDefault="00761976" w:rsidP="00761976"/>
        </w:tc>
        <w:tc>
          <w:tcPr>
            <w:tcW w:w="1620" w:type="dxa"/>
          </w:tcPr>
          <w:p w14:paraId="104F1B77" w14:textId="7032535C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45DD6E09" w14:textId="55B4DEB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218125D2" w14:textId="77777777" w:rsidTr="005C421B">
        <w:trPr>
          <w:cantSplit/>
        </w:trPr>
        <w:tc>
          <w:tcPr>
            <w:tcW w:w="1620" w:type="dxa"/>
          </w:tcPr>
          <w:p w14:paraId="71614E67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3D09B68F" w14:textId="77777777" w:rsidR="005C2DFE" w:rsidRPr="00C36E04" w:rsidRDefault="005C2DFE" w:rsidP="0085385F"/>
        </w:tc>
        <w:tc>
          <w:tcPr>
            <w:tcW w:w="4860" w:type="dxa"/>
          </w:tcPr>
          <w:p w14:paraId="38AD7094" w14:textId="77777777" w:rsidR="005C2DFE" w:rsidRPr="00C36E04" w:rsidRDefault="005C2DFE" w:rsidP="0085385F"/>
        </w:tc>
        <w:tc>
          <w:tcPr>
            <w:tcW w:w="1620" w:type="dxa"/>
          </w:tcPr>
          <w:p w14:paraId="70C4B56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5712ABB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A6B0D21" w14:textId="77777777" w:rsidTr="005C421B">
        <w:trPr>
          <w:cantSplit/>
        </w:trPr>
        <w:tc>
          <w:tcPr>
            <w:tcW w:w="1620" w:type="dxa"/>
            <w:tcBorders>
              <w:top w:val="single" w:sz="6" w:space="0" w:color="auto"/>
            </w:tcBorders>
          </w:tcPr>
          <w:p w14:paraId="7294B39D" w14:textId="77777777" w:rsidR="00761976" w:rsidRPr="00C36E04" w:rsidRDefault="00761976" w:rsidP="00761976">
            <w:pPr>
              <w:rPr>
                <w:i/>
              </w:rPr>
            </w:pPr>
            <w:r>
              <w:rPr>
                <w:bCs/>
              </w:rPr>
              <w:t>5.3</w:t>
            </w:r>
          </w:p>
        </w:tc>
        <w:tc>
          <w:tcPr>
            <w:tcW w:w="1890" w:type="dxa"/>
            <w:tcBorders>
              <w:top w:val="single" w:sz="6" w:space="0" w:color="auto"/>
            </w:tcBorders>
          </w:tcPr>
          <w:p w14:paraId="4DBB956E" w14:textId="77777777" w:rsidR="00761976" w:rsidRPr="00C36E04" w:rsidRDefault="00761976" w:rsidP="00761976">
            <w:r>
              <w:t>Deploy Reports</w:t>
            </w:r>
          </w:p>
        </w:tc>
        <w:tc>
          <w:tcPr>
            <w:tcW w:w="4860" w:type="dxa"/>
            <w:tcBorders>
              <w:top w:val="single" w:sz="6" w:space="0" w:color="auto"/>
            </w:tcBorders>
          </w:tcPr>
          <w:p w14:paraId="30607F7E" w14:textId="77777777" w:rsidR="00761976" w:rsidRPr="00C36E04" w:rsidRDefault="00761976" w:rsidP="00761976">
            <w:r>
              <w:t>Deployed reports and data sets should be accessible from url under respective directories</w:t>
            </w:r>
          </w:p>
        </w:tc>
        <w:tc>
          <w:tcPr>
            <w:tcW w:w="1620" w:type="dxa"/>
            <w:tcBorders>
              <w:top w:val="single" w:sz="6" w:space="0" w:color="auto"/>
            </w:tcBorders>
          </w:tcPr>
          <w:p w14:paraId="0107D926" w14:textId="61A8ADDB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3060" w:type="dxa"/>
            <w:tcBorders>
              <w:top w:val="single" w:sz="6" w:space="0" w:color="auto"/>
            </w:tcBorders>
          </w:tcPr>
          <w:p w14:paraId="25222826" w14:textId="1F22A837" w:rsidR="00761976" w:rsidRPr="00C36E04" w:rsidRDefault="00F72F4E" w:rsidP="00761976">
            <w:pPr>
              <w:rPr>
                <w:bCs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5494ABF5" w14:textId="77777777" w:rsidTr="005C421B">
        <w:trPr>
          <w:cantSplit/>
        </w:trPr>
        <w:tc>
          <w:tcPr>
            <w:tcW w:w="1620" w:type="dxa"/>
          </w:tcPr>
          <w:p w14:paraId="67E3695D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A4E0A17" w14:textId="77777777" w:rsidR="005C2DFE" w:rsidRPr="00C36E04" w:rsidRDefault="005C2DFE" w:rsidP="0085385F"/>
        </w:tc>
        <w:tc>
          <w:tcPr>
            <w:tcW w:w="4860" w:type="dxa"/>
          </w:tcPr>
          <w:p w14:paraId="3EE5C25D" w14:textId="77777777" w:rsidR="005C2DFE" w:rsidRPr="00C36E04" w:rsidRDefault="005C2DFE" w:rsidP="0085385F"/>
        </w:tc>
        <w:tc>
          <w:tcPr>
            <w:tcW w:w="1620" w:type="dxa"/>
          </w:tcPr>
          <w:p w14:paraId="0F5E317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B9D8218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F72F4E" w:rsidRPr="00C36E04" w14:paraId="5555D203" w14:textId="77777777" w:rsidTr="005C421B">
        <w:trPr>
          <w:cantSplit/>
        </w:trPr>
        <w:tc>
          <w:tcPr>
            <w:tcW w:w="1620" w:type="dxa"/>
          </w:tcPr>
          <w:p w14:paraId="6695BCA7" w14:textId="77777777" w:rsidR="00F72F4E" w:rsidRDefault="00F72F4E" w:rsidP="00F72F4E">
            <w:pPr>
              <w:rPr>
                <w:bCs/>
              </w:rPr>
            </w:pPr>
            <w:r>
              <w:rPr>
                <w:bCs/>
              </w:rPr>
              <w:t>5.4</w:t>
            </w:r>
          </w:p>
        </w:tc>
        <w:tc>
          <w:tcPr>
            <w:tcW w:w="1890" w:type="dxa"/>
          </w:tcPr>
          <w:p w14:paraId="19734D07" w14:textId="77777777" w:rsidR="00F72F4E" w:rsidRPr="00C36E04" w:rsidRDefault="00F72F4E" w:rsidP="00F72F4E">
            <w:r>
              <w:t>Verify Data Source</w:t>
            </w:r>
          </w:p>
        </w:tc>
        <w:tc>
          <w:tcPr>
            <w:tcW w:w="4860" w:type="dxa"/>
          </w:tcPr>
          <w:p w14:paraId="775ED0C5" w14:textId="75A7FE45" w:rsidR="00F72F4E" w:rsidRDefault="00F72F4E" w:rsidP="00F72F4E">
            <w:r w:rsidRPr="00780CAB">
              <w:t>Data Source</w:t>
            </w:r>
            <w:r>
              <w:t xml:space="preserve"> </w:t>
            </w:r>
            <w:r w:rsidRPr="00780CAB">
              <w:t>=</w:t>
            </w:r>
            <w:r w:rsidRPr="009C448F">
              <w:t xml:space="preserve"> </w:t>
            </w:r>
            <w:r>
              <w:t xml:space="preserve"> UVAADADSQL50CCO</w:t>
            </w:r>
            <w:r w:rsidRPr="009C448F">
              <w:t>;Initial Catalog=eCoachingDev</w:t>
            </w:r>
          </w:p>
          <w:p w14:paraId="0B7BFD7F" w14:textId="77777777" w:rsidR="00F72F4E" w:rsidRDefault="00F72F4E" w:rsidP="00F72F4E"/>
          <w:p w14:paraId="2EB8A237" w14:textId="77777777" w:rsidR="00F72F4E" w:rsidRDefault="00F72F4E" w:rsidP="00F72F4E">
            <w:r>
              <w:t>Connection created successfully using windows integrated security</w:t>
            </w:r>
          </w:p>
          <w:p w14:paraId="7C33F0D8" w14:textId="77777777" w:rsidR="00F72F4E" w:rsidRPr="00C36E04" w:rsidRDefault="00F72F4E" w:rsidP="00F72F4E"/>
        </w:tc>
        <w:tc>
          <w:tcPr>
            <w:tcW w:w="1620" w:type="dxa"/>
          </w:tcPr>
          <w:p w14:paraId="6FAB78A4" w14:textId="73414F00" w:rsidR="00F72F4E" w:rsidRPr="00C36E04" w:rsidRDefault="00F72F4E" w:rsidP="00F72F4E">
            <w:pPr>
              <w:rPr>
                <w:bCs/>
              </w:rPr>
            </w:pPr>
          </w:p>
        </w:tc>
        <w:tc>
          <w:tcPr>
            <w:tcW w:w="3060" w:type="dxa"/>
          </w:tcPr>
          <w:p w14:paraId="20401441" w14:textId="2B809A07" w:rsidR="00F72F4E" w:rsidRPr="00C36E04" w:rsidRDefault="00F72F4E" w:rsidP="00F72F4E">
            <w:pPr>
              <w:rPr>
                <w:i/>
              </w:rPr>
            </w:pPr>
            <w:r>
              <w:rPr>
                <w:bCs/>
              </w:rPr>
              <w:t>N</w:t>
            </w:r>
          </w:p>
        </w:tc>
      </w:tr>
      <w:tr w:rsidR="005C2DFE" w:rsidRPr="00C36E04" w14:paraId="7F1DF6E4" w14:textId="77777777" w:rsidTr="005C421B">
        <w:trPr>
          <w:cantSplit/>
        </w:trPr>
        <w:tc>
          <w:tcPr>
            <w:tcW w:w="1620" w:type="dxa"/>
          </w:tcPr>
          <w:p w14:paraId="5866931B" w14:textId="77777777" w:rsidR="005C2DFE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22660BA" w14:textId="77777777" w:rsidR="005C2DFE" w:rsidRPr="00C36E04" w:rsidRDefault="005C2DFE" w:rsidP="0085385F"/>
        </w:tc>
        <w:tc>
          <w:tcPr>
            <w:tcW w:w="4860" w:type="dxa"/>
          </w:tcPr>
          <w:p w14:paraId="4559AB51" w14:textId="77777777" w:rsidR="005C2DFE" w:rsidRPr="00C36E04" w:rsidRDefault="005C2DFE" w:rsidP="0085385F"/>
        </w:tc>
        <w:tc>
          <w:tcPr>
            <w:tcW w:w="1620" w:type="dxa"/>
          </w:tcPr>
          <w:p w14:paraId="1C0E24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658A20EC" w14:textId="77777777" w:rsidR="005C2DFE" w:rsidRPr="00C36E04" w:rsidRDefault="005C2DFE" w:rsidP="0085385F">
            <w:pPr>
              <w:rPr>
                <w:i/>
              </w:rPr>
            </w:pPr>
          </w:p>
        </w:tc>
      </w:tr>
      <w:tr w:rsidR="00761976" w:rsidRPr="00C36E04" w14:paraId="75127E71" w14:textId="77777777" w:rsidTr="005C421B">
        <w:trPr>
          <w:cantSplit/>
        </w:trPr>
        <w:tc>
          <w:tcPr>
            <w:tcW w:w="1620" w:type="dxa"/>
          </w:tcPr>
          <w:p w14:paraId="71A8333F" w14:textId="4CBA3E0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</w:t>
            </w:r>
            <w:r w:rsidR="0085385F">
              <w:rPr>
                <w:bCs/>
              </w:rPr>
              <w:t>5</w:t>
            </w:r>
          </w:p>
        </w:tc>
        <w:tc>
          <w:tcPr>
            <w:tcW w:w="1890" w:type="dxa"/>
          </w:tcPr>
          <w:p w14:paraId="5CC2F6F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Start Date</w:t>
            </w:r>
          </w:p>
        </w:tc>
        <w:tc>
          <w:tcPr>
            <w:tcW w:w="4860" w:type="dxa"/>
          </w:tcPr>
          <w:p w14:paraId="3E893DF8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Calendar prompt</w:t>
            </w:r>
          </w:p>
          <w:p w14:paraId="321B1D93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User should be able pick a date</w:t>
            </w:r>
          </w:p>
          <w:p w14:paraId="554A5902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No default</w:t>
            </w:r>
          </w:p>
          <w:p w14:paraId="20457BF1" w14:textId="77777777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Label is ‘Start date’</w:t>
            </w:r>
          </w:p>
        </w:tc>
        <w:tc>
          <w:tcPr>
            <w:tcW w:w="1620" w:type="dxa"/>
          </w:tcPr>
          <w:p w14:paraId="24B09AB4" w14:textId="4AD1B325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62BB02D" w14:textId="69D2751F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63F7482" w14:textId="77777777" w:rsidTr="005C421B">
        <w:trPr>
          <w:cantSplit/>
        </w:trPr>
        <w:tc>
          <w:tcPr>
            <w:tcW w:w="1620" w:type="dxa"/>
          </w:tcPr>
          <w:p w14:paraId="6189BBE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BFB24C6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CBEAA2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993701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583F0F6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86ED636" w14:textId="77777777" w:rsidTr="005C421B">
        <w:trPr>
          <w:cantSplit/>
        </w:trPr>
        <w:tc>
          <w:tcPr>
            <w:tcW w:w="1620" w:type="dxa"/>
          </w:tcPr>
          <w:p w14:paraId="4B6563A3" w14:textId="525B2C60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</w:t>
            </w:r>
            <w:r w:rsidR="0085385F">
              <w:rPr>
                <w:bCs/>
              </w:rPr>
              <w:t>6</w:t>
            </w:r>
          </w:p>
        </w:tc>
        <w:tc>
          <w:tcPr>
            <w:tcW w:w="1890" w:type="dxa"/>
          </w:tcPr>
          <w:p w14:paraId="0BAC37D7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End Date</w:t>
            </w:r>
          </w:p>
        </w:tc>
        <w:tc>
          <w:tcPr>
            <w:tcW w:w="4860" w:type="dxa"/>
          </w:tcPr>
          <w:p w14:paraId="68E6DB7D" w14:textId="77777777" w:rsidR="00761976" w:rsidRPr="00C36E04" w:rsidRDefault="00761976" w:rsidP="00761976">
            <w:r w:rsidRPr="00C36E04">
              <w:t>Calendar prompt</w:t>
            </w:r>
          </w:p>
          <w:p w14:paraId="7B7F46F0" w14:textId="77777777" w:rsidR="00761976" w:rsidRPr="00C36E04" w:rsidRDefault="00761976" w:rsidP="00761976">
            <w:r w:rsidRPr="00C36E04">
              <w:t>User should be able pick a date</w:t>
            </w:r>
          </w:p>
          <w:p w14:paraId="5CD1610B" w14:textId="77777777" w:rsidR="00761976" w:rsidRPr="00C36E04" w:rsidRDefault="00761976" w:rsidP="00761976">
            <w:r w:rsidRPr="00C36E04">
              <w:t>No default</w:t>
            </w:r>
          </w:p>
          <w:p w14:paraId="6784C693" w14:textId="77777777" w:rsidR="00761976" w:rsidRPr="00C36E04" w:rsidRDefault="00761976" w:rsidP="00761976">
            <w:pPr>
              <w:rPr>
                <w:bCs/>
              </w:rPr>
            </w:pPr>
            <w:r w:rsidRPr="00C36E04">
              <w:t>Label is ‘End date’</w:t>
            </w:r>
          </w:p>
        </w:tc>
        <w:tc>
          <w:tcPr>
            <w:tcW w:w="1620" w:type="dxa"/>
          </w:tcPr>
          <w:p w14:paraId="6BC2DE99" w14:textId="56558D5F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2DE294AF" w14:textId="2B1D6621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85385F" w:rsidRPr="00C36E04" w14:paraId="6A019655" w14:textId="77777777" w:rsidTr="005C421B">
        <w:trPr>
          <w:cantSplit/>
        </w:trPr>
        <w:tc>
          <w:tcPr>
            <w:tcW w:w="1620" w:type="dxa"/>
          </w:tcPr>
          <w:p w14:paraId="3AFFE552" w14:textId="77777777" w:rsidR="0085385F" w:rsidRDefault="0085385F" w:rsidP="00761976">
            <w:pPr>
              <w:rPr>
                <w:bCs/>
              </w:rPr>
            </w:pPr>
          </w:p>
        </w:tc>
        <w:tc>
          <w:tcPr>
            <w:tcW w:w="1890" w:type="dxa"/>
          </w:tcPr>
          <w:p w14:paraId="060D4BF1" w14:textId="77777777" w:rsidR="0085385F" w:rsidRPr="00C36E04" w:rsidRDefault="0085385F" w:rsidP="00761976"/>
        </w:tc>
        <w:tc>
          <w:tcPr>
            <w:tcW w:w="4860" w:type="dxa"/>
          </w:tcPr>
          <w:p w14:paraId="47270529" w14:textId="77777777" w:rsidR="0085385F" w:rsidRPr="00C36E04" w:rsidRDefault="0085385F" w:rsidP="00761976"/>
        </w:tc>
        <w:tc>
          <w:tcPr>
            <w:tcW w:w="1620" w:type="dxa"/>
          </w:tcPr>
          <w:p w14:paraId="3EFDE0F8" w14:textId="77777777" w:rsidR="0085385F" w:rsidRPr="00C36E04" w:rsidRDefault="0085385F" w:rsidP="00761976">
            <w:pPr>
              <w:rPr>
                <w:bCs/>
              </w:rPr>
            </w:pPr>
          </w:p>
        </w:tc>
        <w:tc>
          <w:tcPr>
            <w:tcW w:w="3060" w:type="dxa"/>
          </w:tcPr>
          <w:p w14:paraId="2CAC533A" w14:textId="77777777" w:rsidR="0085385F" w:rsidRDefault="0085385F" w:rsidP="00761976">
            <w:pPr>
              <w:rPr>
                <w:bCs/>
              </w:rPr>
            </w:pPr>
          </w:p>
        </w:tc>
      </w:tr>
      <w:tr w:rsidR="0085385F" w:rsidRPr="00C36E04" w14:paraId="12C37F2A" w14:textId="77777777" w:rsidTr="005C421B">
        <w:trPr>
          <w:cantSplit/>
        </w:trPr>
        <w:tc>
          <w:tcPr>
            <w:tcW w:w="1620" w:type="dxa"/>
          </w:tcPr>
          <w:p w14:paraId="59F138E8" w14:textId="0C9A1C2A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5.7</w:t>
            </w:r>
          </w:p>
        </w:tc>
        <w:tc>
          <w:tcPr>
            <w:tcW w:w="1890" w:type="dxa"/>
          </w:tcPr>
          <w:p w14:paraId="16210A0E" w14:textId="63FFA77B" w:rsidR="0085385F" w:rsidRPr="00C36E04" w:rsidRDefault="0085385F" w:rsidP="0085385F">
            <w:r w:rsidRPr="00C36E04">
              <w:t>Selection criteria: Module</w:t>
            </w:r>
          </w:p>
        </w:tc>
        <w:tc>
          <w:tcPr>
            <w:tcW w:w="4860" w:type="dxa"/>
          </w:tcPr>
          <w:p w14:paraId="61C90BA6" w14:textId="77777777" w:rsidR="0085385F" w:rsidRPr="00C36E04" w:rsidRDefault="0085385F" w:rsidP="0085385F">
            <w:r w:rsidRPr="00C36E04">
              <w:t>All Modules should appear in drop down</w:t>
            </w:r>
          </w:p>
          <w:p w14:paraId="78D0C3B5" w14:textId="77777777" w:rsidR="0085385F" w:rsidRPr="00C36E04" w:rsidRDefault="0085385F" w:rsidP="0085385F">
            <w:r w:rsidRPr="00C36E04">
              <w:t>‘All’ should be available as a drop down for users having access to all Modules</w:t>
            </w:r>
          </w:p>
          <w:p w14:paraId="0C8B7289" w14:textId="7BF0DFE0" w:rsidR="0085385F" w:rsidRPr="00C36E04" w:rsidRDefault="0085385F" w:rsidP="0085385F">
            <w:r w:rsidRPr="00C36E04">
              <w:t>Modules should be available based on defined role of user</w:t>
            </w:r>
          </w:p>
        </w:tc>
        <w:tc>
          <w:tcPr>
            <w:tcW w:w="1620" w:type="dxa"/>
          </w:tcPr>
          <w:p w14:paraId="5CB5B521" w14:textId="62C98E95" w:rsidR="0085385F" w:rsidRPr="00C36E04" w:rsidRDefault="0085385F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1F29824" w14:textId="696FCDDB" w:rsidR="0085385F" w:rsidRDefault="0085385F" w:rsidP="0085385F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1BE7F55" w14:textId="77777777" w:rsidTr="005C421B">
        <w:trPr>
          <w:cantSplit/>
        </w:trPr>
        <w:tc>
          <w:tcPr>
            <w:tcW w:w="1620" w:type="dxa"/>
          </w:tcPr>
          <w:p w14:paraId="7F1CD1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F9452DA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483B3D80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23B33C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E197587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7FBF04D" w14:textId="77777777" w:rsidTr="005C421B">
        <w:trPr>
          <w:cantSplit/>
        </w:trPr>
        <w:tc>
          <w:tcPr>
            <w:tcW w:w="1620" w:type="dxa"/>
          </w:tcPr>
          <w:p w14:paraId="242797B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5.8</w:t>
            </w:r>
          </w:p>
        </w:tc>
        <w:tc>
          <w:tcPr>
            <w:tcW w:w="1890" w:type="dxa"/>
          </w:tcPr>
          <w:p w14:paraId="1DF3943B" w14:textId="77777777" w:rsidR="00761976" w:rsidRPr="00C36E04" w:rsidRDefault="00761976" w:rsidP="00761976">
            <w:r w:rsidRPr="00C36E04">
              <w:t>Selection criteria: Status</w:t>
            </w:r>
          </w:p>
        </w:tc>
        <w:tc>
          <w:tcPr>
            <w:tcW w:w="4860" w:type="dxa"/>
          </w:tcPr>
          <w:p w14:paraId="248A6BFC" w14:textId="77777777" w:rsidR="00761976" w:rsidRPr="00C36E04" w:rsidRDefault="00761976" w:rsidP="00761976">
            <w:r w:rsidRPr="00C36E04">
              <w:t>All Statuses for selected Module  should appear in drop down</w:t>
            </w:r>
          </w:p>
          <w:p w14:paraId="6D5D6023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323E0465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03B5CE7" w14:textId="4C8F16FD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5067C4F6" w14:textId="2871CE6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7296FADE" w14:textId="77777777" w:rsidTr="005C421B">
        <w:trPr>
          <w:cantSplit/>
        </w:trPr>
        <w:tc>
          <w:tcPr>
            <w:tcW w:w="1620" w:type="dxa"/>
          </w:tcPr>
          <w:p w14:paraId="573E992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857B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6CE896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6C7ADD0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7F66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32B1E5A5" w14:textId="77777777" w:rsidTr="005C421B">
        <w:trPr>
          <w:cantSplit/>
        </w:trPr>
        <w:tc>
          <w:tcPr>
            <w:tcW w:w="1620" w:type="dxa"/>
          </w:tcPr>
          <w:p w14:paraId="25230C4A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5.9</w:t>
            </w:r>
          </w:p>
        </w:tc>
        <w:tc>
          <w:tcPr>
            <w:tcW w:w="1890" w:type="dxa"/>
          </w:tcPr>
          <w:p w14:paraId="4C9B2D40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Site</w:t>
            </w:r>
          </w:p>
        </w:tc>
        <w:tc>
          <w:tcPr>
            <w:tcW w:w="4860" w:type="dxa"/>
          </w:tcPr>
          <w:p w14:paraId="7823DD31" w14:textId="77777777" w:rsidR="00761976" w:rsidRPr="00C36E04" w:rsidRDefault="00761976" w:rsidP="00761976">
            <w:r w:rsidRPr="00C36E04">
              <w:t>All Sites for selected Module  should appear in drop down</w:t>
            </w:r>
          </w:p>
          <w:p w14:paraId="12E9A50D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86DAE21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12BDE9A1" w14:textId="75CDCE19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1AB87D76" w14:textId="73687A28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1A9899DF" w14:textId="77777777" w:rsidTr="005C421B">
        <w:trPr>
          <w:cantSplit/>
        </w:trPr>
        <w:tc>
          <w:tcPr>
            <w:tcW w:w="1620" w:type="dxa"/>
          </w:tcPr>
          <w:p w14:paraId="6DC3B33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07C05C9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79ACEB7D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9D3040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2F4F91C9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04AE52F" w14:textId="77777777" w:rsidTr="005C421B">
        <w:trPr>
          <w:cantSplit/>
        </w:trPr>
        <w:tc>
          <w:tcPr>
            <w:tcW w:w="1620" w:type="dxa"/>
          </w:tcPr>
          <w:p w14:paraId="6B53CF49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5.10</w:t>
            </w:r>
          </w:p>
        </w:tc>
        <w:tc>
          <w:tcPr>
            <w:tcW w:w="1890" w:type="dxa"/>
          </w:tcPr>
          <w:p w14:paraId="0944041B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 Employees</w:t>
            </w:r>
          </w:p>
        </w:tc>
        <w:tc>
          <w:tcPr>
            <w:tcW w:w="4860" w:type="dxa"/>
          </w:tcPr>
          <w:p w14:paraId="115E3888" w14:textId="77777777" w:rsidR="00761976" w:rsidRPr="00C36E04" w:rsidRDefault="00761976" w:rsidP="00761976">
            <w:r w:rsidRPr="00C36E04">
              <w:t>All Employees having Coaching logs for selected Module  should appear in drop down</w:t>
            </w:r>
          </w:p>
          <w:p w14:paraId="66AB8023" w14:textId="77777777" w:rsidR="00761976" w:rsidRPr="00C36E04" w:rsidRDefault="00761976" w:rsidP="00761976">
            <w:r w:rsidRPr="00C36E04">
              <w:t>‘All’ should be available as an option</w:t>
            </w:r>
          </w:p>
          <w:p w14:paraId="5C5FAA89" w14:textId="77777777" w:rsidR="00761976" w:rsidRPr="00C36E04" w:rsidRDefault="00761976" w:rsidP="00761976">
            <w:r w:rsidRPr="00C36E04">
              <w:t>No default value populated</w:t>
            </w:r>
          </w:p>
          <w:p w14:paraId="5D1E3238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6A79701F" w14:textId="68F14EBC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FCF5709" w14:textId="0C66704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541B188D" w14:textId="77777777" w:rsidTr="005C421B">
        <w:trPr>
          <w:cantSplit/>
        </w:trPr>
        <w:tc>
          <w:tcPr>
            <w:tcW w:w="1620" w:type="dxa"/>
          </w:tcPr>
          <w:p w14:paraId="34473203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A56732F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518DA0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156F5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009D41C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6ED2FBF7" w14:textId="77777777" w:rsidTr="005C421B">
        <w:trPr>
          <w:cantSplit/>
        </w:trPr>
        <w:tc>
          <w:tcPr>
            <w:tcW w:w="1620" w:type="dxa"/>
          </w:tcPr>
          <w:p w14:paraId="2E89C605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lastRenderedPageBreak/>
              <w:t>5.11</w:t>
            </w:r>
          </w:p>
        </w:tc>
        <w:tc>
          <w:tcPr>
            <w:tcW w:w="1890" w:type="dxa"/>
          </w:tcPr>
          <w:p w14:paraId="767E7DC3" w14:textId="77777777" w:rsidR="00761976" w:rsidRPr="00C36E04" w:rsidRDefault="00761976" w:rsidP="00761976">
            <w:r w:rsidRPr="00C36E04">
              <w:t>Selection criteria: Coaching Reason</w:t>
            </w:r>
          </w:p>
        </w:tc>
        <w:tc>
          <w:tcPr>
            <w:tcW w:w="4860" w:type="dxa"/>
          </w:tcPr>
          <w:p w14:paraId="6DAB9AC6" w14:textId="77777777" w:rsidR="00761976" w:rsidRPr="00C36E04" w:rsidRDefault="00761976" w:rsidP="00761976">
            <w:r w:rsidRPr="00C36E04">
              <w:t>All Coaching reasons for selected Module  should appear in drop down</w:t>
            </w:r>
          </w:p>
          <w:p w14:paraId="6B5D7E5C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7CC586EE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40D64DE0" w14:textId="11F1CB1B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8765620" w14:textId="04098DCC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038A9257" w14:textId="77777777" w:rsidTr="005C421B">
        <w:trPr>
          <w:cantSplit/>
        </w:trPr>
        <w:tc>
          <w:tcPr>
            <w:tcW w:w="1620" w:type="dxa"/>
          </w:tcPr>
          <w:p w14:paraId="2F1913C4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7018025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641FCAE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32B707F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32B92343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761976" w:rsidRPr="00C36E04" w14:paraId="2DB7831E" w14:textId="77777777" w:rsidTr="005C421B">
        <w:trPr>
          <w:cantSplit/>
        </w:trPr>
        <w:tc>
          <w:tcPr>
            <w:tcW w:w="1620" w:type="dxa"/>
          </w:tcPr>
          <w:p w14:paraId="761CD4A4" w14:textId="77777777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5.12</w:t>
            </w:r>
          </w:p>
        </w:tc>
        <w:tc>
          <w:tcPr>
            <w:tcW w:w="1890" w:type="dxa"/>
          </w:tcPr>
          <w:p w14:paraId="4B168AE4" w14:textId="77777777" w:rsidR="00761976" w:rsidRPr="00C36E04" w:rsidRDefault="00761976" w:rsidP="00761976">
            <w:pPr>
              <w:rPr>
                <w:bCs/>
              </w:rPr>
            </w:pPr>
            <w:r w:rsidRPr="00C36E04">
              <w:t>Selection criteria:</w:t>
            </w:r>
            <w:r>
              <w:t xml:space="preserve"> Sub C</w:t>
            </w:r>
            <w:r w:rsidRPr="00C36E04">
              <w:t>oaching Reason</w:t>
            </w:r>
          </w:p>
        </w:tc>
        <w:tc>
          <w:tcPr>
            <w:tcW w:w="4860" w:type="dxa"/>
          </w:tcPr>
          <w:p w14:paraId="3ADB3BA6" w14:textId="77777777" w:rsidR="00761976" w:rsidRPr="00C36E04" w:rsidRDefault="00761976" w:rsidP="00761976">
            <w:r w:rsidRPr="00C36E04">
              <w:t>All Sub Coaching reasons for selected Coaching Reason should appear in drop down</w:t>
            </w:r>
          </w:p>
          <w:p w14:paraId="078C1B96" w14:textId="77777777" w:rsidR="00761976" w:rsidRPr="00C36E04" w:rsidRDefault="00761976" w:rsidP="00761976">
            <w:r w:rsidRPr="00C36E04">
              <w:t>‘All’ should be available as an option and default value populated</w:t>
            </w:r>
          </w:p>
          <w:p w14:paraId="250AF986" w14:textId="77777777" w:rsidR="00761976" w:rsidRPr="00C36E04" w:rsidRDefault="00761976" w:rsidP="00761976">
            <w:pPr>
              <w:rPr>
                <w:bCs/>
              </w:rPr>
            </w:pPr>
          </w:p>
        </w:tc>
        <w:tc>
          <w:tcPr>
            <w:tcW w:w="1620" w:type="dxa"/>
          </w:tcPr>
          <w:p w14:paraId="31134DB7" w14:textId="1510245A" w:rsidR="00761976" w:rsidRPr="00C36E04" w:rsidRDefault="00761976" w:rsidP="00761976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4C993C9F" w14:textId="274F5BDA" w:rsidR="00761976" w:rsidRPr="00C36E04" w:rsidRDefault="00761976" w:rsidP="00761976">
            <w:pPr>
              <w:rPr>
                <w:bCs/>
              </w:rPr>
            </w:pPr>
            <w:r>
              <w:rPr>
                <w:bCs/>
              </w:rPr>
              <w:t>Y</w:t>
            </w:r>
          </w:p>
        </w:tc>
      </w:tr>
      <w:tr w:rsidR="005C2DFE" w:rsidRPr="00C36E04" w14:paraId="29D85BFA" w14:textId="77777777" w:rsidTr="005C421B">
        <w:trPr>
          <w:cantSplit/>
        </w:trPr>
        <w:tc>
          <w:tcPr>
            <w:tcW w:w="1620" w:type="dxa"/>
          </w:tcPr>
          <w:p w14:paraId="742DEA31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207E40E8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268CB55C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7F16634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18EBD1B2" w14:textId="77777777" w:rsidR="005C2DFE" w:rsidRPr="00C36E04" w:rsidRDefault="005C2DFE" w:rsidP="0085385F">
            <w:pPr>
              <w:rPr>
                <w:bCs/>
              </w:rPr>
            </w:pPr>
          </w:p>
        </w:tc>
      </w:tr>
      <w:tr w:rsidR="005C2DFE" w:rsidRPr="00C36E04" w14:paraId="67F6094E" w14:textId="77777777" w:rsidTr="005C421B">
        <w:trPr>
          <w:cantSplit/>
        </w:trPr>
        <w:tc>
          <w:tcPr>
            <w:tcW w:w="1620" w:type="dxa"/>
          </w:tcPr>
          <w:p w14:paraId="6C4D5624" w14:textId="77777777" w:rsidR="005C2DFE" w:rsidRPr="00C36E04" w:rsidRDefault="005C2DFE" w:rsidP="0085385F">
            <w:pPr>
              <w:rPr>
                <w:bCs/>
              </w:rPr>
            </w:pPr>
            <w:r>
              <w:rPr>
                <w:bCs/>
              </w:rPr>
              <w:t>5.13</w:t>
            </w:r>
          </w:p>
        </w:tc>
        <w:tc>
          <w:tcPr>
            <w:tcW w:w="1890" w:type="dxa"/>
          </w:tcPr>
          <w:p w14:paraId="6DEE987D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Data Elements</w:t>
            </w:r>
          </w:p>
        </w:tc>
        <w:tc>
          <w:tcPr>
            <w:tcW w:w="4860" w:type="dxa"/>
          </w:tcPr>
          <w:p w14:paraId="755CE586" w14:textId="18EAB756" w:rsidR="005C2DFE" w:rsidRPr="00C36E04" w:rsidRDefault="005C2DFE" w:rsidP="0085385F">
            <w:pPr>
              <w:rPr>
                <w:bCs/>
              </w:rPr>
            </w:pPr>
            <w:r>
              <w:t xml:space="preserve">Per </w:t>
            </w:r>
            <w:r w:rsidRPr="00C36E04">
              <w:t>appendix 7.</w:t>
            </w:r>
            <w:r w:rsidR="00F72F4E">
              <w:t>6</w:t>
            </w:r>
            <w:r w:rsidR="00F72F4E" w:rsidRPr="00C36E04">
              <w:t xml:space="preserve"> </w:t>
            </w:r>
            <w:r w:rsidRPr="00C36E04">
              <w:t>Reporting Data Elements in FS</w:t>
            </w:r>
          </w:p>
        </w:tc>
        <w:tc>
          <w:tcPr>
            <w:tcW w:w="1620" w:type="dxa"/>
          </w:tcPr>
          <w:p w14:paraId="07DE3819" w14:textId="77777777" w:rsidR="005C2DFE" w:rsidRPr="00C36E04" w:rsidRDefault="005C2DFE" w:rsidP="0085385F">
            <w:pPr>
              <w:rPr>
                <w:bCs/>
              </w:rPr>
            </w:pPr>
            <w:r w:rsidRPr="00C36E04">
              <w:rPr>
                <w:bCs/>
              </w:rPr>
              <w:t>P</w:t>
            </w:r>
          </w:p>
        </w:tc>
        <w:tc>
          <w:tcPr>
            <w:tcW w:w="3060" w:type="dxa"/>
          </w:tcPr>
          <w:p w14:paraId="731AD8A4" w14:textId="77777777" w:rsidR="005C2DFE" w:rsidRPr="00C36E04" w:rsidRDefault="005C2DFE" w:rsidP="0085385F">
            <w:pPr>
              <w:rPr>
                <w:bCs/>
              </w:rPr>
            </w:pPr>
            <w:r w:rsidRPr="000D7E1E">
              <w:t>CCO_eCoaching_Log_FS.docx</w:t>
            </w:r>
          </w:p>
        </w:tc>
      </w:tr>
      <w:tr w:rsidR="005C2DFE" w:rsidRPr="00C36E04" w14:paraId="6E746F7D" w14:textId="77777777" w:rsidTr="005C421B">
        <w:trPr>
          <w:cantSplit/>
        </w:trPr>
        <w:tc>
          <w:tcPr>
            <w:tcW w:w="1620" w:type="dxa"/>
          </w:tcPr>
          <w:p w14:paraId="64CFEDBE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890" w:type="dxa"/>
          </w:tcPr>
          <w:p w14:paraId="17E08E42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4860" w:type="dxa"/>
          </w:tcPr>
          <w:p w14:paraId="1CBE3399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1620" w:type="dxa"/>
          </w:tcPr>
          <w:p w14:paraId="47CE4235" w14:textId="77777777" w:rsidR="005C2DFE" w:rsidRPr="00C36E04" w:rsidRDefault="005C2DFE" w:rsidP="0085385F">
            <w:pPr>
              <w:rPr>
                <w:bCs/>
              </w:rPr>
            </w:pPr>
          </w:p>
        </w:tc>
        <w:tc>
          <w:tcPr>
            <w:tcW w:w="3060" w:type="dxa"/>
          </w:tcPr>
          <w:p w14:paraId="4ECECBFC" w14:textId="77777777" w:rsidR="005C2DFE" w:rsidRPr="00C36E04" w:rsidRDefault="005C2DFE" w:rsidP="0085385F">
            <w:pPr>
              <w:rPr>
                <w:bCs/>
              </w:rPr>
            </w:pPr>
          </w:p>
        </w:tc>
      </w:tr>
    </w:tbl>
    <w:p w14:paraId="03E612AA" w14:textId="77777777" w:rsidR="005C2DFE" w:rsidRPr="00C36E04" w:rsidRDefault="005C2DFE" w:rsidP="005C2DFE">
      <w:r w:rsidRPr="00C36E04">
        <w:t xml:space="preserve">      </w:t>
      </w:r>
    </w:p>
    <w:tbl>
      <w:tblPr>
        <w:tblStyle w:val="TableGrid"/>
        <w:tblW w:w="0" w:type="auto"/>
        <w:tblInd w:w="-612" w:type="dxa"/>
        <w:tblLook w:val="04A0" w:firstRow="1" w:lastRow="0" w:firstColumn="1" w:lastColumn="0" w:noHBand="0" w:noVBand="1"/>
      </w:tblPr>
      <w:tblGrid>
        <w:gridCol w:w="7560"/>
        <w:gridCol w:w="5490"/>
      </w:tblGrid>
      <w:tr w:rsidR="002C4134" w14:paraId="0F688963" w14:textId="77777777" w:rsidTr="00D07DF3">
        <w:tc>
          <w:tcPr>
            <w:tcW w:w="7560" w:type="dxa"/>
          </w:tcPr>
          <w:p w14:paraId="397C077D" w14:textId="77777777" w:rsidR="002C4134" w:rsidRDefault="002C4134" w:rsidP="00D07DF3">
            <w:r>
              <w:t>Last Tested Date</w:t>
            </w:r>
          </w:p>
        </w:tc>
        <w:tc>
          <w:tcPr>
            <w:tcW w:w="5490" w:type="dxa"/>
          </w:tcPr>
          <w:p w14:paraId="66380D71" w14:textId="17BDA797" w:rsidR="002C4134" w:rsidRDefault="002C4134" w:rsidP="00D07DF3">
            <w:r>
              <w:t>9/9/2021</w:t>
            </w:r>
          </w:p>
        </w:tc>
      </w:tr>
      <w:tr w:rsidR="002C4134" w14:paraId="516D3954" w14:textId="77777777" w:rsidTr="00D07DF3">
        <w:tc>
          <w:tcPr>
            <w:tcW w:w="7560" w:type="dxa"/>
          </w:tcPr>
          <w:p w14:paraId="386B4C91" w14:textId="77777777" w:rsidR="002C4134" w:rsidRDefault="002C4134" w:rsidP="00D07DF3">
            <w:r>
              <w:t>Last Tested By</w:t>
            </w:r>
          </w:p>
        </w:tc>
        <w:tc>
          <w:tcPr>
            <w:tcW w:w="5490" w:type="dxa"/>
          </w:tcPr>
          <w:p w14:paraId="076539F6" w14:textId="77777777" w:rsidR="002C4134" w:rsidRDefault="002C4134" w:rsidP="00D07DF3">
            <w:r>
              <w:t>Susmitha Palacherla</w:t>
            </w:r>
          </w:p>
        </w:tc>
      </w:tr>
    </w:tbl>
    <w:p w14:paraId="2C66A7CD" w14:textId="77777777" w:rsidR="005C2DFE" w:rsidRPr="00C36E04" w:rsidRDefault="005C2DFE" w:rsidP="004F5079"/>
    <w:sectPr w:rsidR="005C2DFE" w:rsidRPr="00C36E04" w:rsidSect="00534A8B">
      <w:headerReference w:type="default" r:id="rId20"/>
      <w:footerReference w:type="default" r:id="rId21"/>
      <w:footerReference w:type="first" r:id="rId2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AD24C" w14:textId="77777777" w:rsidR="004F58F3" w:rsidRDefault="004F58F3">
      <w:r>
        <w:separator/>
      </w:r>
    </w:p>
  </w:endnote>
  <w:endnote w:type="continuationSeparator" w:id="0">
    <w:p w14:paraId="7CAFD100" w14:textId="77777777" w:rsidR="004F58F3" w:rsidRDefault="004F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F49AA" w14:textId="77777777" w:rsidR="0085385F" w:rsidRDefault="0085385F" w:rsidP="00E64AA9">
    <w:pPr>
      <w:pStyle w:val="Footertext1"/>
      <w:rPr>
        <w:color w:val="FFFFFF"/>
      </w:rPr>
    </w:pPr>
    <w:r>
      <w:t>This document contains confidential and proprietary information,</w:t>
    </w:r>
  </w:p>
  <w:p w14:paraId="4709EA48" w14:textId="77777777" w:rsidR="0085385F" w:rsidRDefault="0085385F" w:rsidP="00E64AA9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626D98BB" w14:textId="7E9FEB10" w:rsidR="0085385F" w:rsidRPr="000C47F2" w:rsidRDefault="0085385F" w:rsidP="00E64AA9">
    <w:pPr>
      <w:pStyle w:val="Footer"/>
    </w:pPr>
    <w:r>
      <w:t xml:space="preserve">           </w:t>
    </w: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CE0FDE">
      <w:rPr>
        <w:noProof/>
      </w:rPr>
      <w:t>7/22/2022</w:t>
    </w:r>
    <w:r>
      <w:fldChar w:fldCharType="end"/>
    </w:r>
    <w:r>
      <w:tab/>
    </w:r>
    <w:r>
      <w:tab/>
      <w:t xml:space="preserve">         </w:t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16</w:t>
    </w:r>
    <w:r w:rsidRPr="000C47F2">
      <w:rPr>
        <w:rStyle w:val="PageNumber"/>
      </w:rPr>
      <w:fldChar w:fldCharType="end"/>
    </w:r>
  </w:p>
  <w:p w14:paraId="21893034" w14:textId="77777777" w:rsidR="0085385F" w:rsidRDefault="0085385F" w:rsidP="00E64AA9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  <w:p w14:paraId="0663A3A5" w14:textId="77777777" w:rsidR="0085385F" w:rsidRDefault="0085385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1ECF0" w14:textId="77777777" w:rsidR="0085385F" w:rsidRDefault="0085385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5C5FD" w14:textId="77777777" w:rsidR="004F58F3" w:rsidRDefault="004F58F3">
      <w:r>
        <w:separator/>
      </w:r>
    </w:p>
  </w:footnote>
  <w:footnote w:type="continuationSeparator" w:id="0">
    <w:p w14:paraId="1D409081" w14:textId="77777777" w:rsidR="004F58F3" w:rsidRDefault="004F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8311" w14:textId="4655345A" w:rsidR="0085385F" w:rsidRPr="00971190" w:rsidRDefault="0085385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SSRS Unit Test Document</w:t>
    </w:r>
    <w:r w:rsidDel="00E64AA9">
      <w:rPr>
        <w:sz w:val="18"/>
      </w:rPr>
      <w:t xml:space="preserve"> 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F0FFB"/>
    <w:multiLevelType w:val="hybridMultilevel"/>
    <w:tmpl w:val="954E70BC"/>
    <w:lvl w:ilvl="0" w:tplc="F4BED7AA">
      <w:start w:val="1"/>
      <w:numFmt w:val="decimal"/>
      <w:lvlText w:val="2.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388921D8"/>
    <w:multiLevelType w:val="hybridMultilevel"/>
    <w:tmpl w:val="7C0441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9A65960"/>
    <w:multiLevelType w:val="hybridMultilevel"/>
    <w:tmpl w:val="0FCED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4DC1"/>
    <w:multiLevelType w:val="multilevel"/>
    <w:tmpl w:val="617C51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C0D5EB1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36517"/>
    <w:multiLevelType w:val="multilevel"/>
    <w:tmpl w:val="057249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29F6A7E"/>
    <w:multiLevelType w:val="hybridMultilevel"/>
    <w:tmpl w:val="064E5ED2"/>
    <w:lvl w:ilvl="0" w:tplc="F4BED7AA">
      <w:start w:val="1"/>
      <w:numFmt w:val="decimal"/>
      <w:lvlText w:val="2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B77E9F"/>
    <w:multiLevelType w:val="hybridMultilevel"/>
    <w:tmpl w:val="61569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3788E"/>
    <w:multiLevelType w:val="hybridMultilevel"/>
    <w:tmpl w:val="FDE273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9B2A9D"/>
    <w:multiLevelType w:val="hybridMultilevel"/>
    <w:tmpl w:val="0C0C9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37E359C"/>
    <w:multiLevelType w:val="hybridMultilevel"/>
    <w:tmpl w:val="A302F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44041"/>
    <w:multiLevelType w:val="hybridMultilevel"/>
    <w:tmpl w:val="DB7CD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5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3"/>
  </w:num>
  <w:num w:numId="11">
    <w:abstractNumId w:val="0"/>
  </w:num>
  <w:num w:numId="12">
    <w:abstractNumId w:val="8"/>
  </w:num>
  <w:num w:numId="13">
    <w:abstractNumId w:val="7"/>
  </w:num>
  <w:num w:numId="14">
    <w:abstractNumId w:val="4"/>
  </w:num>
  <w:num w:numId="15">
    <w:abstractNumId w:val="13"/>
  </w:num>
  <w:num w:numId="16">
    <w:abstractNumId w:val="14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0821"/>
    <w:rsid w:val="000153B4"/>
    <w:rsid w:val="00015561"/>
    <w:rsid w:val="0002439B"/>
    <w:rsid w:val="00047171"/>
    <w:rsid w:val="00061736"/>
    <w:rsid w:val="00074567"/>
    <w:rsid w:val="000A59A6"/>
    <w:rsid w:val="000C0A06"/>
    <w:rsid w:val="000D7E1E"/>
    <w:rsid w:val="000F1604"/>
    <w:rsid w:val="000F1F07"/>
    <w:rsid w:val="000F213B"/>
    <w:rsid w:val="000F2E7C"/>
    <w:rsid w:val="000F67BF"/>
    <w:rsid w:val="000F763C"/>
    <w:rsid w:val="001012F3"/>
    <w:rsid w:val="001023E3"/>
    <w:rsid w:val="00107B9D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1553"/>
    <w:rsid w:val="001B7136"/>
    <w:rsid w:val="001C6F80"/>
    <w:rsid w:val="001C70D1"/>
    <w:rsid w:val="001C7A86"/>
    <w:rsid w:val="001E3A92"/>
    <w:rsid w:val="001F17BE"/>
    <w:rsid w:val="001F218C"/>
    <w:rsid w:val="001F6728"/>
    <w:rsid w:val="001F6C5D"/>
    <w:rsid w:val="00202208"/>
    <w:rsid w:val="00207E86"/>
    <w:rsid w:val="002113F0"/>
    <w:rsid w:val="0021502C"/>
    <w:rsid w:val="00222943"/>
    <w:rsid w:val="0025312B"/>
    <w:rsid w:val="002558C2"/>
    <w:rsid w:val="00256204"/>
    <w:rsid w:val="00283C91"/>
    <w:rsid w:val="002971C5"/>
    <w:rsid w:val="002A6540"/>
    <w:rsid w:val="002C2735"/>
    <w:rsid w:val="002C4134"/>
    <w:rsid w:val="002C6ECD"/>
    <w:rsid w:val="002D484D"/>
    <w:rsid w:val="002E54A5"/>
    <w:rsid w:val="00303085"/>
    <w:rsid w:val="00326512"/>
    <w:rsid w:val="00332441"/>
    <w:rsid w:val="00354D43"/>
    <w:rsid w:val="00365BCD"/>
    <w:rsid w:val="00370CC2"/>
    <w:rsid w:val="003852E4"/>
    <w:rsid w:val="00386695"/>
    <w:rsid w:val="00387C34"/>
    <w:rsid w:val="00395378"/>
    <w:rsid w:val="00395524"/>
    <w:rsid w:val="003C6E3D"/>
    <w:rsid w:val="003E2F19"/>
    <w:rsid w:val="00406A78"/>
    <w:rsid w:val="00410E87"/>
    <w:rsid w:val="004166CD"/>
    <w:rsid w:val="00420AF2"/>
    <w:rsid w:val="00422505"/>
    <w:rsid w:val="004259FE"/>
    <w:rsid w:val="00427B54"/>
    <w:rsid w:val="00460FA9"/>
    <w:rsid w:val="00465046"/>
    <w:rsid w:val="00467905"/>
    <w:rsid w:val="00467F9D"/>
    <w:rsid w:val="0047591A"/>
    <w:rsid w:val="00475DA8"/>
    <w:rsid w:val="00476C00"/>
    <w:rsid w:val="0048399A"/>
    <w:rsid w:val="0048484B"/>
    <w:rsid w:val="004A3D80"/>
    <w:rsid w:val="004A6B06"/>
    <w:rsid w:val="004C3FE0"/>
    <w:rsid w:val="004D1CE4"/>
    <w:rsid w:val="004E06EC"/>
    <w:rsid w:val="004E3074"/>
    <w:rsid w:val="004E6347"/>
    <w:rsid w:val="004F5079"/>
    <w:rsid w:val="004F58F3"/>
    <w:rsid w:val="004F5C38"/>
    <w:rsid w:val="004F6B8D"/>
    <w:rsid w:val="005064D1"/>
    <w:rsid w:val="0051732A"/>
    <w:rsid w:val="00525F09"/>
    <w:rsid w:val="00532DD8"/>
    <w:rsid w:val="00534A8B"/>
    <w:rsid w:val="00543451"/>
    <w:rsid w:val="00544715"/>
    <w:rsid w:val="00554599"/>
    <w:rsid w:val="005621E5"/>
    <w:rsid w:val="00564929"/>
    <w:rsid w:val="00566C47"/>
    <w:rsid w:val="0057471C"/>
    <w:rsid w:val="00574E75"/>
    <w:rsid w:val="00576063"/>
    <w:rsid w:val="005839DA"/>
    <w:rsid w:val="00590320"/>
    <w:rsid w:val="0059185F"/>
    <w:rsid w:val="0059333C"/>
    <w:rsid w:val="00597DF0"/>
    <w:rsid w:val="005A2AE3"/>
    <w:rsid w:val="005B10C8"/>
    <w:rsid w:val="005B2296"/>
    <w:rsid w:val="005B5351"/>
    <w:rsid w:val="005C2DFE"/>
    <w:rsid w:val="005C421B"/>
    <w:rsid w:val="005C4BC3"/>
    <w:rsid w:val="005C555C"/>
    <w:rsid w:val="005E084A"/>
    <w:rsid w:val="005E2B5D"/>
    <w:rsid w:val="00611E1D"/>
    <w:rsid w:val="00615D0B"/>
    <w:rsid w:val="00616676"/>
    <w:rsid w:val="0062030B"/>
    <w:rsid w:val="006279F4"/>
    <w:rsid w:val="00631D05"/>
    <w:rsid w:val="00633036"/>
    <w:rsid w:val="00645510"/>
    <w:rsid w:val="0065249A"/>
    <w:rsid w:val="006571BE"/>
    <w:rsid w:val="00672422"/>
    <w:rsid w:val="006937AC"/>
    <w:rsid w:val="006B0BEB"/>
    <w:rsid w:val="006B2E6F"/>
    <w:rsid w:val="006C2F27"/>
    <w:rsid w:val="006D48F6"/>
    <w:rsid w:val="006E40F0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3608"/>
    <w:rsid w:val="00744722"/>
    <w:rsid w:val="00747B54"/>
    <w:rsid w:val="00761976"/>
    <w:rsid w:val="0076457A"/>
    <w:rsid w:val="00772A29"/>
    <w:rsid w:val="00777133"/>
    <w:rsid w:val="00780CAB"/>
    <w:rsid w:val="00783912"/>
    <w:rsid w:val="00784B51"/>
    <w:rsid w:val="00785673"/>
    <w:rsid w:val="007913E4"/>
    <w:rsid w:val="007A1BE8"/>
    <w:rsid w:val="007A7982"/>
    <w:rsid w:val="007B213E"/>
    <w:rsid w:val="007B4426"/>
    <w:rsid w:val="007B5114"/>
    <w:rsid w:val="007C442B"/>
    <w:rsid w:val="007C58FE"/>
    <w:rsid w:val="007D6262"/>
    <w:rsid w:val="007E16FB"/>
    <w:rsid w:val="007E3BE6"/>
    <w:rsid w:val="00830C5F"/>
    <w:rsid w:val="00841C92"/>
    <w:rsid w:val="008461A5"/>
    <w:rsid w:val="0085385F"/>
    <w:rsid w:val="008546B5"/>
    <w:rsid w:val="00860A3C"/>
    <w:rsid w:val="00860B60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27BE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545E7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C7B66"/>
    <w:rsid w:val="009F7083"/>
    <w:rsid w:val="00A04243"/>
    <w:rsid w:val="00A209B0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9B4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9F5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B640F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25507"/>
    <w:rsid w:val="00C361F1"/>
    <w:rsid w:val="00C36E04"/>
    <w:rsid w:val="00C41E95"/>
    <w:rsid w:val="00C436FC"/>
    <w:rsid w:val="00C459C5"/>
    <w:rsid w:val="00C51B5F"/>
    <w:rsid w:val="00C51FB2"/>
    <w:rsid w:val="00C5258B"/>
    <w:rsid w:val="00C53D6C"/>
    <w:rsid w:val="00C651EA"/>
    <w:rsid w:val="00C80036"/>
    <w:rsid w:val="00C82602"/>
    <w:rsid w:val="00C8699E"/>
    <w:rsid w:val="00C97A50"/>
    <w:rsid w:val="00CA2F20"/>
    <w:rsid w:val="00CB0552"/>
    <w:rsid w:val="00CB0E28"/>
    <w:rsid w:val="00CC688F"/>
    <w:rsid w:val="00CD1BE8"/>
    <w:rsid w:val="00CE0FDE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63E77"/>
    <w:rsid w:val="00E64AA9"/>
    <w:rsid w:val="00E76E87"/>
    <w:rsid w:val="00E80DF1"/>
    <w:rsid w:val="00E83B80"/>
    <w:rsid w:val="00E863DB"/>
    <w:rsid w:val="00E95713"/>
    <w:rsid w:val="00E974F3"/>
    <w:rsid w:val="00EA4EEC"/>
    <w:rsid w:val="00EB1257"/>
    <w:rsid w:val="00EC2C6C"/>
    <w:rsid w:val="00EC5A80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11DB"/>
    <w:rsid w:val="00F66049"/>
    <w:rsid w:val="00F72F4E"/>
    <w:rsid w:val="00F80741"/>
    <w:rsid w:val="00F8172C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62550D"/>
  <w15:docId w15:val="{B16A7C43-DA93-415E-90B4-99F4ED5A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153B4"/>
    <w:pPr>
      <w:spacing w:after="100"/>
      <w:ind w:left="400"/>
    </w:pPr>
  </w:style>
  <w:style w:type="paragraph" w:customStyle="1" w:styleId="Footertext1">
    <w:name w:val="Footer text 1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E64AA9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ecldbd01/ReportServer/" TargetMode="External"/><Relationship Id="rId13" Type="http://schemas.openxmlformats.org/officeDocument/2006/relationships/hyperlink" Target="https://f3420-ecldbd01.sharedservices.local/Reports_ECLD01" TargetMode="External"/><Relationship Id="rId18" Type="http://schemas.openxmlformats.org/officeDocument/2006/relationships/hyperlink" Target="https://f3420-ecldbd01/Reports_ECLD01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3420-ecldbd01.sharedservices.local/Reports_ECLD01" TargetMode="External"/><Relationship Id="rId17" Type="http://schemas.openxmlformats.org/officeDocument/2006/relationships/hyperlink" Target="https://f3420-ecldbd01/ReportServer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3420-ecldbd01.sharedservices.local/Reports_ECLD01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ecldbd01.sharedservices.local/Reports_ECLD01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f3420-ecldbd01.sharedservices.local/Reports_ECLD0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3420-ecldbd01.sharedservices.local/Reports_ECLD01" TargetMode="External"/><Relationship Id="rId19" Type="http://schemas.openxmlformats.org/officeDocument/2006/relationships/hyperlink" Target="https://f3420-ecldbd01/Reports_ECLD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ecldbd01/Reports_ECLD01" TargetMode="External"/><Relationship Id="rId14" Type="http://schemas.openxmlformats.org/officeDocument/2006/relationships/hyperlink" Target="https://f3420-ecldbd01.sharedservices.local/Reports_ECLD0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CEE69-F94A-4DA3-8CB8-7326338D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18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77</cp:revision>
  <cp:lastPrinted>2008-03-17T22:13:00Z</cp:lastPrinted>
  <dcterms:created xsi:type="dcterms:W3CDTF">2014-06-24T20:40:00Z</dcterms:created>
  <dcterms:modified xsi:type="dcterms:W3CDTF">2022-07-22T20:09:00Z</dcterms:modified>
</cp:coreProperties>
</file>
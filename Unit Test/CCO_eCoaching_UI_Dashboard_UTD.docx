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A64ADF" w:rsidRDefault="00A64ADF" w:rsidP="00971190">
      <w:pPr>
        <w:pStyle w:val="body"/>
        <w:jc w:val="center"/>
        <w:rPr>
          <w:rStyle w:val="Emphasis"/>
        </w:rPr>
      </w:pPr>
      <w:r w:rsidRPr="00A64ADF">
        <w:rPr>
          <w:rStyle w:val="Emphasis"/>
        </w:rPr>
        <w:t>GDIT</w:t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B176E" w:rsidP="00971190">
      <w:pPr>
        <w:jc w:val="center"/>
        <w:rPr>
          <w:b/>
          <w:color w:val="000000"/>
          <w:sz w:val="40"/>
          <w:szCs w:val="40"/>
        </w:rPr>
      </w:pPr>
      <w:proofErr w:type="gramStart"/>
      <w:r>
        <w:rPr>
          <w:b/>
          <w:color w:val="000000"/>
          <w:sz w:val="40"/>
          <w:szCs w:val="40"/>
        </w:rPr>
        <w:t>eCoaching</w:t>
      </w:r>
      <w:proofErr w:type="gramEnd"/>
      <w:r w:rsidR="001512EF">
        <w:rPr>
          <w:b/>
          <w:color w:val="000000"/>
          <w:sz w:val="40"/>
          <w:szCs w:val="40"/>
        </w:rPr>
        <w:t xml:space="preserve"> </w:t>
      </w:r>
      <w:r w:rsidR="003F0478">
        <w:rPr>
          <w:b/>
          <w:color w:val="000000"/>
          <w:sz w:val="40"/>
          <w:szCs w:val="40"/>
        </w:rPr>
        <w:t>Dashboard</w:t>
      </w:r>
      <w:r w:rsidR="00534A8B">
        <w:rPr>
          <w:b/>
          <w:color w:val="000000"/>
          <w:sz w:val="40"/>
          <w:szCs w:val="40"/>
        </w:rPr>
        <w:t xml:space="preserve"> Test Plan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ins w:id="0" w:author="Augustin, Jourdain M" w:date="2014-10-14T16:49:00Z">
        <w:r w:rsidR="00F2084E">
          <w:rPr>
            <w:noProof/>
            <w:color w:val="000000"/>
            <w:sz w:val="18"/>
            <w:szCs w:val="18"/>
          </w:rPr>
          <w:t>October 14, 2014</w:t>
        </w:r>
      </w:ins>
      <w:del w:id="1" w:author="Augustin, Jourdain M" w:date="2014-10-14T16:49:00Z">
        <w:r w:rsidR="00A64080" w:rsidDel="00F2084E">
          <w:rPr>
            <w:noProof/>
            <w:color w:val="000000"/>
            <w:sz w:val="18"/>
            <w:szCs w:val="18"/>
          </w:rPr>
          <w:delText>October 13, 2014</w:delText>
        </w:r>
      </w:del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2" w:name="_Toc487957378"/>
            <w:bookmarkStart w:id="3" w:name="_Toc487957406"/>
            <w:bookmarkStart w:id="4" w:name="_Toc487957442"/>
            <w:bookmarkStart w:id="5" w:name="_Toc488815784"/>
            <w:bookmarkStart w:id="6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2"/>
            <w:bookmarkEnd w:id="3"/>
            <w:bookmarkEnd w:id="4"/>
            <w:bookmarkEnd w:id="5"/>
            <w:bookmarkEnd w:id="6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7" w:name="_Toc487957379"/>
            <w:bookmarkStart w:id="8" w:name="_Toc487957407"/>
            <w:bookmarkStart w:id="9" w:name="_Toc487957443"/>
            <w:bookmarkStart w:id="10" w:name="_Toc488815785"/>
            <w:bookmarkStart w:id="11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2" w:name="_Toc487957380"/>
            <w:bookmarkStart w:id="13" w:name="_Toc487957408"/>
            <w:bookmarkStart w:id="14" w:name="_Toc487957444"/>
            <w:bookmarkStart w:id="15" w:name="_Toc488815786"/>
            <w:bookmarkStart w:id="16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2"/>
            <w:bookmarkEnd w:id="13"/>
            <w:bookmarkEnd w:id="14"/>
            <w:bookmarkEnd w:id="15"/>
            <w:bookmarkEnd w:id="16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7A7982" w:rsidP="00B472BD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B472BD">
              <w:rPr>
                <w:rFonts w:asciiTheme="minorHAnsi" w:hAnsiTheme="minorHAnsi"/>
                <w:i w:val="0"/>
                <w:sz w:val="20"/>
              </w:rPr>
              <w:t>8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</w:t>
            </w:r>
            <w:r w:rsidR="00B472BD">
              <w:rPr>
                <w:rFonts w:asciiTheme="minorHAnsi" w:hAnsiTheme="minorHAnsi"/>
                <w:i w:val="0"/>
                <w:sz w:val="20"/>
              </w:rPr>
              <w:t>25</w:t>
            </w:r>
            <w:r w:rsidR="009B1208" w:rsidRPr="00566C25">
              <w:rPr>
                <w:rFonts w:asciiTheme="minorHAnsi" w:hAnsiTheme="minorHAnsi"/>
                <w:i w:val="0"/>
                <w:sz w:val="20"/>
              </w:rPr>
              <w:t>/20</w:t>
            </w:r>
            <w:r w:rsidRPr="00566C25">
              <w:rPr>
                <w:rFonts w:asciiTheme="minorHAnsi" w:hAnsiTheme="minorHAnsi"/>
                <w:i w:val="0"/>
                <w:sz w:val="20"/>
              </w:rPr>
              <w:t>1</w:t>
            </w:r>
            <w:r w:rsidR="001512EF" w:rsidRPr="00566C25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3D08F4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New installment :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="00566C25" w:rsidRPr="00566C25">
              <w:rPr>
                <w:rFonts w:asciiTheme="minorHAnsi" w:hAnsiTheme="minorHAnsi"/>
                <w:i w:val="0"/>
                <w:sz w:val="20"/>
              </w:rPr>
              <w:t>ECUIDASH01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ECUIDASH02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ECUIDASH03</w:t>
            </w:r>
            <w:r>
              <w:rPr>
                <w:rFonts w:asciiTheme="minorHAnsi" w:hAnsiTheme="minorHAnsi"/>
                <w:i w:val="0"/>
                <w:sz w:val="20"/>
              </w:rPr>
              <w:br/>
              <w:t>ECUIDASH04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ECUIDASH05 </w:t>
            </w:r>
            <w:r>
              <w:rPr>
                <w:rFonts w:asciiTheme="minorHAnsi" w:hAnsiTheme="minorHAnsi"/>
                <w:i w:val="0"/>
                <w:sz w:val="20"/>
              </w:rPr>
              <w:br/>
              <w:t xml:space="preserve">ECUIDASH06 </w:t>
            </w:r>
            <w:r>
              <w:rPr>
                <w:rFonts w:asciiTheme="minorHAnsi" w:hAnsiTheme="minorHAnsi"/>
                <w:i w:val="0"/>
                <w:sz w:val="20"/>
              </w:rPr>
              <w:br/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DASH07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DASH08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DASH09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DASH10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DASH11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  <w:r w:rsidR="003D08F4">
              <w:rPr>
                <w:rFonts w:asciiTheme="minorHAnsi" w:hAnsiTheme="minorHAnsi"/>
                <w:i w:val="0"/>
                <w:sz w:val="20"/>
              </w:rPr>
              <w:br/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 w:rsidR="003D08F4">
              <w:rPr>
                <w:rFonts w:asciiTheme="minorHAnsi" w:hAnsiTheme="minorHAnsi"/>
                <w:i w:val="0"/>
                <w:sz w:val="20"/>
              </w:rPr>
              <w:t>DASH12</w:t>
            </w:r>
            <w:r w:rsidR="003D08F4"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  <w:p w:rsidR="00B472BD" w:rsidRPr="00566C25" w:rsidRDefault="00B472BD" w:rsidP="003D08F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9B120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1F6854" w:rsidRPr="00566C25" w:rsidTr="006C79CC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09/12/2014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CE5E64" w:rsidP="001F6854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 w:rsidRPr="00CE5E64">
              <w:rPr>
                <w:rFonts w:asciiTheme="minorHAnsi" w:hAnsiTheme="minorHAnsi"/>
                <w:i w:val="0"/>
                <w:sz w:val="20"/>
              </w:rPr>
              <w:t>P13506</w:t>
            </w:r>
            <w:r>
              <w:rPr>
                <w:rFonts w:asciiTheme="minorHAnsi" w:hAnsiTheme="minorHAnsi"/>
                <w:i w:val="0"/>
                <w:sz w:val="20"/>
              </w:rPr>
              <w:t xml:space="preserve"> - 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Updated </w:t>
            </w:r>
            <w:r w:rsidR="007132AB" w:rsidRPr="007132AB">
              <w:rPr>
                <w:rFonts w:asciiTheme="minorHAnsi" w:hAnsiTheme="minorHAnsi"/>
                <w:i w:val="0"/>
                <w:sz w:val="20"/>
              </w:rPr>
              <w:t>ECUIDASH07</w:t>
            </w:r>
            <w:r w:rsidR="007132AB">
              <w:rPr>
                <w:rFonts w:asciiTheme="minorHAnsi" w:hAnsiTheme="minorHAnsi"/>
                <w:i w:val="0"/>
                <w:sz w:val="20"/>
              </w:rPr>
              <w:t xml:space="preserve"> to reflect ARC as any CSR (WACS*) who has ARC role in </w:t>
            </w:r>
            <w:proofErr w:type="spellStart"/>
            <w:r w:rsidR="007132AB">
              <w:rPr>
                <w:rFonts w:asciiTheme="minorHAnsi" w:hAnsiTheme="minorHAnsi"/>
                <w:i w:val="0"/>
                <w:sz w:val="20"/>
              </w:rPr>
              <w:t>EC.Historical_Dashboard_ACL</w:t>
            </w:r>
            <w:proofErr w:type="spellEnd"/>
            <w:r w:rsidR="007132AB">
              <w:rPr>
                <w:rFonts w:asciiTheme="minorHAnsi" w:hAnsiTheme="minorHAnsi"/>
                <w:i w:val="0"/>
                <w:sz w:val="20"/>
              </w:rPr>
              <w:t xml:space="preserve"> table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F6854" w:rsidRPr="00566C25" w:rsidRDefault="007132AB" w:rsidP="006C79CC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09/17/2014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DF3912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 xml:space="preserve">P13512 – Create new test case </w:t>
            </w:r>
            <w:r w:rsidRPr="00DF3912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DASH13 to reflect change from “CSR” to “Employee” for new modular design on review pages.</w:t>
            </w:r>
            <w:r w:rsidRPr="00DF3912">
              <w:rPr>
                <w:rFonts w:asciiTheme="minorHAnsi" w:hAnsiTheme="minorHAnsi"/>
                <w:i w:val="0"/>
                <w:sz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Jourdain Augustin</w:t>
            </w:r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7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10/13/2014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F2084E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8" w:author="Augustin, Jourdain M" w:date="2014-10-13T15:53:00Z">
              <w:r>
                <w:rPr>
                  <w:rFonts w:asciiTheme="minorHAnsi" w:hAnsiTheme="minorHAnsi"/>
                  <w:i w:val="0"/>
                  <w:sz w:val="20"/>
                </w:rPr>
                <w:t>P13479 – Create new test case ECUIDASH14 to test for new Warning dashboard section for SUP and MGR job codes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A64080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9" w:author="Augustin, Jourdain M" w:date="2014-10-13T15:54:00Z">
              <w:r>
                <w:rPr>
                  <w:rFonts w:asciiTheme="minorHAnsi" w:hAnsiTheme="minorHAnsi"/>
                  <w:i w:val="0"/>
                  <w:sz w:val="20"/>
                </w:rPr>
                <w:t>Jourdain Augustin</w:t>
              </w:r>
            </w:ins>
          </w:p>
        </w:tc>
      </w:tr>
      <w:tr w:rsidR="007C2228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rPr>
                <w:rFonts w:asciiTheme="minorHAnsi" w:hAnsiTheme="minorHAnsi"/>
                <w:i/>
              </w:rPr>
            </w:pP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C2228" w:rsidRPr="00566C25" w:rsidRDefault="007C2228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the </w:t>
            </w:r>
            <w:r w:rsidR="00BB176E" w:rsidRPr="00566C25">
              <w:rPr>
                <w:rFonts w:asciiTheme="minorHAnsi" w:hAnsiTheme="minorHAnsi"/>
              </w:rPr>
              <w:t>eCoaching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  <w:r w:rsidR="00B472BD">
              <w:rPr>
                <w:rFonts w:asciiTheme="minorHAnsi" w:hAnsiTheme="minorHAnsi"/>
              </w:rPr>
              <w:t>configuration</w:t>
            </w:r>
            <w:r w:rsidR="00E863DB" w:rsidRPr="00566C25">
              <w:rPr>
                <w:rFonts w:asciiTheme="minorHAnsi" w:hAnsiTheme="minorHAnsi"/>
              </w:rPr>
              <w:t>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E355DE" w:rsidP="00B472BD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eastAsia="MS Mincho" w:hAnsiTheme="minorHAnsi"/>
              </w:rPr>
              <w:t>The purpose of the</w:t>
            </w:r>
            <w:r w:rsidR="00E863DB" w:rsidRPr="00566C25">
              <w:rPr>
                <w:rFonts w:asciiTheme="minorHAnsi" w:eastAsia="MS Mincho" w:hAnsiTheme="minorHAnsi"/>
              </w:rPr>
              <w:t xml:space="preserve"> </w:t>
            </w:r>
            <w:r w:rsidR="00BB176E" w:rsidRPr="00566C25">
              <w:rPr>
                <w:rFonts w:asciiTheme="minorHAnsi" w:eastAsia="MS Mincho" w:hAnsiTheme="minorHAnsi"/>
              </w:rPr>
              <w:t>eCoaching</w:t>
            </w:r>
            <w:r w:rsidR="00534A8B" w:rsidRPr="00566C25">
              <w:rPr>
                <w:rFonts w:asciiTheme="minorHAnsi" w:eastAsia="MS Mincho" w:hAnsiTheme="minorHAnsi"/>
              </w:rPr>
              <w:t xml:space="preserve"> Test Plan</w:t>
            </w:r>
            <w:r w:rsidR="00E863DB" w:rsidRPr="00566C25">
              <w:rPr>
                <w:rFonts w:asciiTheme="minorHAnsi" w:eastAsia="MS Mincho" w:hAnsiTheme="minorHAnsi"/>
              </w:rPr>
              <w:t xml:space="preserve"> is to document the specific steps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566C25" w:rsidRDefault="00B36792" w:rsidP="00B3679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BB176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</w:t>
            </w:r>
            <w:r w:rsidR="00B36792" w:rsidRPr="00566C25">
              <w:rPr>
                <w:rFonts w:asciiTheme="minorHAnsi" w:hAnsiTheme="minorHAnsi"/>
              </w:rPr>
              <w:t>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>/default.aspx</w:t>
            </w:r>
            <w:r w:rsidR="001512EF" w:rsidRPr="00566C25">
              <w:rPr>
                <w:rFonts w:asciiTheme="minorHAnsi" w:hAnsiTheme="minorHAnsi"/>
              </w:rPr>
              <w:t xml:space="preserve"> 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4A8B" w:rsidRPr="00FF5201" w:rsidTr="00A64F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4F51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7471C" w:rsidRPr="0057471C" w:rsidRDefault="0057471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 w:rsidR="00B36792"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 w:rsidR="00BB176E"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 w:rsidR="00BB176E">
              <w:rPr>
                <w:rFonts w:asciiTheme="minorHAnsi" w:hAnsiTheme="minorHAnsi"/>
                <w:bCs/>
                <w:szCs w:val="20"/>
              </w:rPr>
              <w:t>:</w:t>
            </w:r>
            <w:r w:rsidR="00BB176E">
              <w:rPr>
                <w:rFonts w:asciiTheme="minorHAnsi" w:hAnsiTheme="minorHAnsi"/>
                <w:bCs/>
                <w:szCs w:val="20"/>
              </w:rPr>
              <w:br/>
            </w:r>
          </w:p>
          <w:p w:rsidR="0057471C" w:rsidRPr="0057471C" w:rsidRDefault="00513F5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9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7471C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7471C" w:rsidRPr="0057471C" w:rsidRDefault="0057471C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 w:rsidR="00BB176E"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 xml:space="preserve">database </w:t>
            </w:r>
            <w:proofErr w:type="spellStart"/>
            <w:r w:rsidR="00BB176E"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A64F51">
        <w:trPr>
          <w:cantSplit/>
        </w:trPr>
        <w:tc>
          <w:tcPr>
            <w:tcW w:w="900" w:type="dxa"/>
          </w:tcPr>
          <w:p w:rsidR="00C80D95" w:rsidRPr="00FF5201" w:rsidRDefault="00C80D95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2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C80D95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80D95" w:rsidRPr="00FF5201" w:rsidTr="006C79CC">
        <w:trPr>
          <w:cantSplit/>
        </w:trPr>
        <w:tc>
          <w:tcPr>
            <w:tcW w:w="900" w:type="dxa"/>
          </w:tcPr>
          <w:p w:rsidR="00C80D95" w:rsidRPr="00FF5201" w:rsidRDefault="00C80D95" w:rsidP="006C79CC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C80D95" w:rsidRPr="0057471C" w:rsidRDefault="00C80D95" w:rsidP="00C80D95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Historical Dashboard tab</w:t>
            </w:r>
          </w:p>
        </w:tc>
        <w:tc>
          <w:tcPr>
            <w:tcW w:w="450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Source dropdown menus contain the following values:</w:t>
            </w:r>
          </w:p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ARC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BCC Security and Privacy Incident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CMS Reported Item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CSAT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CSET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CSR Reported Issue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Internal CCO Reporting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IQS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Leadership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Manager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OMR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Other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Call Listening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Quality Specialist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Supervisor Coaching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Training and Development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Unknown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Verint Quality Monitoring</w:t>
            </w:r>
          </w:p>
          <w:p w:rsidR="00C80D95" w:rsidRPr="00C80D95" w:rsidRDefault="00C80D95" w:rsidP="00311AA6">
            <w:pPr>
              <w:pStyle w:val="Header"/>
              <w:numPr>
                <w:ilvl w:val="0"/>
                <w:numId w:val="3"/>
              </w:numPr>
              <w:spacing w:before="40" w:after="40"/>
              <w:rPr>
                <w:rFonts w:asciiTheme="minorHAnsi" w:hAnsiTheme="minorHAnsi"/>
              </w:rPr>
            </w:pPr>
            <w:r w:rsidRPr="00C80D95">
              <w:rPr>
                <w:rFonts w:asciiTheme="minorHAnsi" w:hAnsiTheme="minorHAnsi"/>
              </w:rPr>
              <w:t>Walk-By</w:t>
            </w:r>
          </w:p>
          <w:p w:rsidR="00C80D95" w:rsidRPr="0057471C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C80D95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>
              <w:rPr>
                <w:i/>
              </w:rPr>
              <w:t>job codes</w:t>
            </w:r>
            <w:r w:rsidRPr="00C80D95">
              <w:rPr>
                <w:i/>
              </w:rPr>
              <w:t xml:space="preserve"> :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WACS01 - CSR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WACS40 - SUP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WACS50 - MGR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WAQS - Quality</w:t>
            </w:r>
          </w:p>
          <w:p w:rsidR="00C80D95" w:rsidRPr="00C80D95" w:rsidRDefault="00C80D95" w:rsidP="006C79CC">
            <w:pPr>
              <w:pStyle w:val="Header"/>
              <w:spacing w:before="40" w:after="40"/>
              <w:rPr>
                <w:i/>
              </w:rPr>
            </w:pPr>
          </w:p>
          <w:p w:rsidR="00C80D95" w:rsidRPr="00FF5201" w:rsidRDefault="00C80D95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A8B" w:rsidRDefault="00534A8B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517994" w:rsidP="0051799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17994" w:rsidRPr="00566C25" w:rsidRDefault="0051799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17994" w:rsidRPr="00566C25" w:rsidRDefault="00517994" w:rsidP="006C79CC">
            <w:pPr>
              <w:rPr>
                <w:rFonts w:asciiTheme="minorHAnsi" w:hAnsiTheme="minorHAnsi"/>
              </w:rPr>
            </w:pP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17994" w:rsidRPr="0057471C" w:rsidRDefault="00513F5E" w:rsidP="00B472BD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0" w:history="1">
              <w:r w:rsidR="00B472BD" w:rsidRPr="0057395B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1799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17994" w:rsidRPr="0057471C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17994" w:rsidRPr="00FF5201" w:rsidTr="006C79CC">
        <w:trPr>
          <w:cantSplit/>
        </w:trPr>
        <w:tc>
          <w:tcPr>
            <w:tcW w:w="900" w:type="dxa"/>
          </w:tcPr>
          <w:p w:rsidR="00517994" w:rsidRPr="00FF5201" w:rsidRDefault="00517994" w:rsidP="00311AA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17994" w:rsidRPr="0057471C" w:rsidRDefault="0051799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My Dashboard tab</w:t>
            </w:r>
            <w:r w:rsidR="005357AE">
              <w:rPr>
                <w:rFonts w:asciiTheme="minorHAnsi" w:hAnsiTheme="minorHAnsi"/>
                <w:bCs/>
                <w:szCs w:val="20"/>
              </w:rPr>
              <w:t xml:space="preserve"> and choose a record to open in review page that has an existing Call ID</w:t>
            </w:r>
          </w:p>
        </w:tc>
        <w:tc>
          <w:tcPr>
            <w:tcW w:w="4500" w:type="dxa"/>
          </w:tcPr>
          <w:p w:rsidR="00517994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</w:t>
            </w:r>
            <w:r w:rsidR="005357AE">
              <w:rPr>
                <w:rFonts w:asciiTheme="minorHAnsi" w:hAnsiTheme="minorHAnsi"/>
              </w:rPr>
              <w:t>the correct Call ID label and value appear in the right-top side of the screen</w:t>
            </w:r>
          </w:p>
          <w:p w:rsidR="00517994" w:rsidRPr="0057471C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17994" w:rsidRDefault="00517994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17994" w:rsidRPr="00C80D95" w:rsidRDefault="00517994" w:rsidP="006C79CC">
            <w:pPr>
              <w:pStyle w:val="Header"/>
              <w:spacing w:before="40" w:after="40"/>
              <w:rPr>
                <w:i/>
              </w:rPr>
            </w:pPr>
            <w:r w:rsidRPr="00C80D95">
              <w:rPr>
                <w:i/>
              </w:rPr>
              <w:t xml:space="preserve">Perform same test for the below </w:t>
            </w:r>
            <w:r w:rsidR="005357AE">
              <w:rPr>
                <w:i/>
              </w:rPr>
              <w:t>Call ID types</w:t>
            </w:r>
            <w:r w:rsidRPr="00C80D95">
              <w:rPr>
                <w:i/>
              </w:rPr>
              <w:t xml:space="preserve"> :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Verint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AVOKE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NGD Activity</w:t>
            </w:r>
          </w:p>
          <w:p w:rsidR="00517994" w:rsidRPr="00C80D95" w:rsidRDefault="005357AE" w:rsidP="006C79CC">
            <w:pPr>
              <w:pStyle w:val="Header"/>
              <w:spacing w:before="40" w:after="40"/>
              <w:rPr>
                <w:i/>
              </w:rPr>
            </w:pPr>
            <w:r>
              <w:rPr>
                <w:i/>
              </w:rPr>
              <w:t>Universal Call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517994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Pr="00FC37DA" w:rsidRDefault="005357AE" w:rsidP="005357A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57AE" w:rsidTr="006C79CC">
        <w:trPr>
          <w:tblHeader/>
        </w:trPr>
        <w:tc>
          <w:tcPr>
            <w:tcW w:w="2549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57AE" w:rsidRDefault="005357AE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357AE" w:rsidRPr="00566C25" w:rsidRDefault="005357AE" w:rsidP="005357AE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57AE" w:rsidRPr="00566C25" w:rsidRDefault="005357AE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  <w:tr w:rsidR="005357AE" w:rsidTr="006C79CC">
        <w:tc>
          <w:tcPr>
            <w:tcW w:w="2549" w:type="dxa"/>
          </w:tcPr>
          <w:p w:rsidR="005357AE" w:rsidRPr="00566C25" w:rsidRDefault="005357AE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357AE" w:rsidRPr="00566C25" w:rsidRDefault="005357AE" w:rsidP="006C79CC">
            <w:pPr>
              <w:rPr>
                <w:rFonts w:asciiTheme="minorHAnsi" w:hAnsiTheme="minorHAnsi"/>
              </w:rPr>
            </w:pPr>
          </w:p>
        </w:tc>
      </w:tr>
    </w:tbl>
    <w:p w:rsidR="005357AE" w:rsidRDefault="005357AE" w:rsidP="005357AE"/>
    <w:p w:rsidR="005357AE" w:rsidRDefault="005357AE" w:rsidP="005357A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357AE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357AE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1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357AE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357AE" w:rsidRPr="0057471C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has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“Scorecard Name” label and value appear in the right-top side of the screen below the “Verint ID” value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357AE" w:rsidRPr="00FF5201" w:rsidTr="006C79CC">
        <w:trPr>
          <w:cantSplit/>
        </w:trPr>
        <w:tc>
          <w:tcPr>
            <w:tcW w:w="900" w:type="dxa"/>
          </w:tcPr>
          <w:p w:rsidR="005357AE" w:rsidRPr="00FF5201" w:rsidRDefault="005357AE" w:rsidP="00311AA6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357AE" w:rsidRPr="0057471C" w:rsidRDefault="005357AE" w:rsidP="005357A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B472BD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My Dashboard</w:t>
            </w:r>
            <w:r w:rsidR="00B472BD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choose a record to open in review page that does not have an existing Verint Call ID</w:t>
            </w:r>
          </w:p>
        </w:tc>
        <w:tc>
          <w:tcPr>
            <w:tcW w:w="4500" w:type="dxa"/>
          </w:tcPr>
          <w:p w:rsidR="005357AE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Verify that the “Scorecard Name” label and value are not displayed in the right-top side of the screen </w:t>
            </w:r>
          </w:p>
          <w:p w:rsidR="005357AE" w:rsidRPr="0057471C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5357AE" w:rsidRDefault="005357AE" w:rsidP="00B472BD">
            <w:pPr>
              <w:pStyle w:val="Header"/>
              <w:spacing w:before="40" w:after="40"/>
              <w:jc w:val="center"/>
              <w:rPr>
                <w:i/>
              </w:rPr>
            </w:pPr>
            <w:r w:rsidRPr="00517994">
              <w:rPr>
                <w:i/>
              </w:rPr>
              <w:t>P</w:t>
            </w:r>
          </w:p>
        </w:tc>
        <w:tc>
          <w:tcPr>
            <w:tcW w:w="2880" w:type="dxa"/>
          </w:tcPr>
          <w:p w:rsidR="005357AE" w:rsidRPr="00FF5201" w:rsidRDefault="005357AE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5357AE" w:rsidRDefault="005357AE" w:rsidP="005357AE">
      <w:pPr>
        <w:rPr>
          <w:sz w:val="18"/>
        </w:rPr>
      </w:pPr>
    </w:p>
    <w:p w:rsidR="005357AE" w:rsidRDefault="005357AE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BB176E">
      <w:pPr>
        <w:rPr>
          <w:sz w:val="18"/>
        </w:rPr>
      </w:pPr>
    </w:p>
    <w:p w:rsidR="00AB6914" w:rsidRDefault="00AB6914" w:rsidP="00AB6914">
      <w:pPr>
        <w:rPr>
          <w:sz w:val="18"/>
        </w:rPr>
      </w:pPr>
    </w:p>
    <w:p w:rsidR="00AB6914" w:rsidRPr="00FC37DA" w:rsidRDefault="00AB6914" w:rsidP="00AB691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B6914" w:rsidTr="006C79CC">
        <w:trPr>
          <w:tblHeader/>
        </w:trPr>
        <w:tc>
          <w:tcPr>
            <w:tcW w:w="2549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B6914" w:rsidRDefault="00AB691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B6914" w:rsidRPr="00566C25" w:rsidRDefault="00AB6914" w:rsidP="00B472BD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B472BD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B6914" w:rsidRPr="00566C25" w:rsidRDefault="00AB6914" w:rsidP="00AB6914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  <w:tr w:rsidR="00AB6914" w:rsidTr="006C79CC">
        <w:tc>
          <w:tcPr>
            <w:tcW w:w="2549" w:type="dxa"/>
          </w:tcPr>
          <w:p w:rsidR="00AB6914" w:rsidRPr="00566C25" w:rsidRDefault="00AB691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B6914" w:rsidRPr="00566C25" w:rsidRDefault="00AB6914" w:rsidP="006C79CC">
            <w:pPr>
              <w:rPr>
                <w:rFonts w:asciiTheme="minorHAnsi" w:hAnsiTheme="minorHAnsi"/>
              </w:rPr>
            </w:pPr>
          </w:p>
        </w:tc>
      </w:tr>
    </w:tbl>
    <w:p w:rsidR="00AB6914" w:rsidRDefault="00AB6914" w:rsidP="00AB6914"/>
    <w:p w:rsidR="00AB6914" w:rsidRDefault="00AB6914" w:rsidP="00AB691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B691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B6914" w:rsidRPr="00FF5201" w:rsidTr="006C79CC">
        <w:trPr>
          <w:cantSplit/>
        </w:trPr>
        <w:tc>
          <w:tcPr>
            <w:tcW w:w="900" w:type="dxa"/>
          </w:tcPr>
          <w:p w:rsidR="00AB6914" w:rsidRPr="00FF5201" w:rsidRDefault="00AB6914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B6914" w:rsidRPr="0057471C" w:rsidRDefault="00AB691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B6914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2" w:history="1">
              <w:r w:rsidR="00B472BD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B691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B6914" w:rsidRPr="0057471C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B472BD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AB6914" w:rsidRDefault="00AB6914" w:rsidP="00B472B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B6914" w:rsidRPr="00FF5201" w:rsidRDefault="00AB691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AB691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 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B472BD" w:rsidRPr="00FF5201" w:rsidTr="006C79CC">
        <w:trPr>
          <w:cantSplit/>
        </w:trPr>
        <w:tc>
          <w:tcPr>
            <w:tcW w:w="900" w:type="dxa"/>
          </w:tcPr>
          <w:p w:rsidR="00B472BD" w:rsidRPr="00FF5201" w:rsidRDefault="00B472BD" w:rsidP="00311AA6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472BD" w:rsidRPr="0057471C" w:rsidRDefault="00B472BD" w:rsidP="00022191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</w:t>
            </w:r>
            <w:r w:rsidR="006C79CC">
              <w:rPr>
                <w:rFonts w:asciiTheme="minorHAnsi" w:hAnsiTheme="minorHAnsi"/>
                <w:bCs/>
                <w:szCs w:val="20"/>
              </w:rPr>
              <w:t>“</w:t>
            </w:r>
            <w:r>
              <w:rPr>
                <w:rFonts w:asciiTheme="minorHAnsi" w:hAnsiTheme="minorHAnsi"/>
                <w:bCs/>
                <w:szCs w:val="20"/>
              </w:rPr>
              <w:t>Historical Dashboard</w:t>
            </w:r>
            <w:r w:rsidR="006C79CC">
              <w:rPr>
                <w:rFonts w:asciiTheme="minorHAnsi" w:hAnsiTheme="minorHAnsi"/>
                <w:bCs/>
                <w:szCs w:val="20"/>
              </w:rPr>
              <w:t>”</w:t>
            </w:r>
            <w:r>
              <w:rPr>
                <w:rFonts w:asciiTheme="minorHAnsi" w:hAnsiTheme="minorHAnsi"/>
                <w:bCs/>
                <w:szCs w:val="20"/>
              </w:rPr>
              <w:t xml:space="preserve"> tab and select options to query for database data</w:t>
            </w:r>
          </w:p>
        </w:tc>
        <w:tc>
          <w:tcPr>
            <w:tcW w:w="450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“Created Date” columns of each table display the text “PDT” after each time stamp value</w:t>
            </w:r>
          </w:p>
          <w:p w:rsidR="00B472BD" w:rsidRPr="0057471C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B472BD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472BD" w:rsidRPr="00FF5201" w:rsidRDefault="00B472BD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B6914" w:rsidRDefault="00AB6914" w:rsidP="00AB6914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Pr="00FC37DA" w:rsidRDefault="005F276B" w:rsidP="005F276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F276B" w:rsidTr="006C79CC">
        <w:trPr>
          <w:tblHeader/>
        </w:trPr>
        <w:tc>
          <w:tcPr>
            <w:tcW w:w="2549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F276B" w:rsidRDefault="005F276B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lastRenderedPageBreak/>
              <w:t>Test Case ID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  <w:tr w:rsidR="005F276B" w:rsidTr="006C79CC">
        <w:tc>
          <w:tcPr>
            <w:tcW w:w="2549" w:type="dxa"/>
          </w:tcPr>
          <w:p w:rsidR="005F276B" w:rsidRPr="00566C25" w:rsidRDefault="005F276B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5F276B" w:rsidRPr="00566C25" w:rsidRDefault="005F276B" w:rsidP="006C79CC">
            <w:pPr>
              <w:rPr>
                <w:rFonts w:asciiTheme="minorHAnsi" w:hAnsiTheme="minorHAnsi"/>
              </w:rPr>
            </w:pPr>
          </w:p>
        </w:tc>
      </w:tr>
    </w:tbl>
    <w:p w:rsidR="005F276B" w:rsidRDefault="005F276B" w:rsidP="005F276B"/>
    <w:p w:rsidR="005F276B" w:rsidRDefault="005F276B" w:rsidP="005F276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F276B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F276B" w:rsidRPr="00FF5201" w:rsidTr="006C79CC">
        <w:trPr>
          <w:cantSplit/>
        </w:trPr>
        <w:tc>
          <w:tcPr>
            <w:tcW w:w="900" w:type="dxa"/>
          </w:tcPr>
          <w:p w:rsidR="005F276B" w:rsidRPr="00FF5201" w:rsidRDefault="005F276B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F276B" w:rsidRPr="0057471C" w:rsidRDefault="005F276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5F276B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3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5F276B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5F276B" w:rsidRPr="0057471C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5F276B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F276B" w:rsidRPr="00FF5201" w:rsidRDefault="005F276B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“Date Submitted:” value in the right-side screen includes “PDT” next to the displayed time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 completed IQS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CSR Review date and the Supervisor Review date include “PDT” next to the displayed times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D270B3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select options to query </w:t>
            </w:r>
            <w:r w:rsidRPr="00D270B3">
              <w:rPr>
                <w:rFonts w:asciiTheme="minorHAnsi" w:hAnsiTheme="minorHAnsi"/>
                <w:bCs/>
                <w:szCs w:val="20"/>
              </w:rPr>
              <w:t>and select a record to open in the review page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Review date time stamps include the text “PDT” after each time stamp value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5F276B" w:rsidRDefault="005F276B" w:rsidP="005F276B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Pr="00FC37DA" w:rsidRDefault="001F6854" w:rsidP="001F6854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F6854" w:rsidTr="006C79CC">
        <w:trPr>
          <w:tblHeader/>
        </w:trPr>
        <w:tc>
          <w:tcPr>
            <w:tcW w:w="2549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F6854" w:rsidRDefault="001F685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6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F6854" w:rsidRPr="00566C25" w:rsidRDefault="001F6854" w:rsidP="001F6854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  <w:tr w:rsidR="001F6854" w:rsidTr="006C79CC">
        <w:tc>
          <w:tcPr>
            <w:tcW w:w="2549" w:type="dxa"/>
          </w:tcPr>
          <w:p w:rsidR="001F6854" w:rsidRPr="00566C25" w:rsidRDefault="001F685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F6854" w:rsidRPr="00566C25" w:rsidRDefault="001F6854" w:rsidP="006C79CC">
            <w:pPr>
              <w:rPr>
                <w:rFonts w:asciiTheme="minorHAnsi" w:hAnsiTheme="minorHAnsi"/>
              </w:rPr>
            </w:pPr>
          </w:p>
        </w:tc>
      </w:tr>
    </w:tbl>
    <w:p w:rsidR="001F6854" w:rsidRDefault="001F6854" w:rsidP="001F6854"/>
    <w:p w:rsidR="001F6854" w:rsidRDefault="001F6854" w:rsidP="001F685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1F685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F6854" w:rsidRPr="00FF5201" w:rsidTr="006C79CC">
        <w:trPr>
          <w:cantSplit/>
        </w:trPr>
        <w:tc>
          <w:tcPr>
            <w:tcW w:w="900" w:type="dxa"/>
          </w:tcPr>
          <w:p w:rsidR="001F6854" w:rsidRPr="00FF5201" w:rsidRDefault="001F6854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F6854" w:rsidRPr="0057471C" w:rsidRDefault="001F685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application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F6854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4" w:history="1">
              <w:r w:rsidR="006C79CC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F6854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F6854" w:rsidRPr="0057471C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</w:t>
            </w:r>
            <w:r w:rsidR="006C79CC">
              <w:rPr>
                <w:rFonts w:asciiTheme="minorHAnsi" w:hAnsiTheme="minorHAnsi"/>
              </w:rPr>
              <w:t>database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</w:p>
        </w:tc>
        <w:tc>
          <w:tcPr>
            <w:tcW w:w="1260" w:type="dxa"/>
          </w:tcPr>
          <w:p w:rsidR="001F6854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F6854" w:rsidRPr="00FF5201" w:rsidRDefault="001F685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C79CC" w:rsidRPr="00FF5201" w:rsidTr="006C79CC">
        <w:trPr>
          <w:cantSplit/>
        </w:trPr>
        <w:tc>
          <w:tcPr>
            <w:tcW w:w="900" w:type="dxa"/>
          </w:tcPr>
          <w:p w:rsidR="006C79CC" w:rsidRPr="00FF5201" w:rsidRDefault="006C79CC" w:rsidP="00311AA6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6C79CC" w:rsidRPr="0057471C" w:rsidRDefault="006C79CC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“My Dashboard” tab and select an Outlier record to open in the review page that has “Research Required” in the “OMR / Exceptions” coaching reasons field</w:t>
            </w:r>
          </w:p>
        </w:tc>
        <w:tc>
          <w:tcPr>
            <w:tcW w:w="450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the Outlier question group displays on the review page</w:t>
            </w:r>
          </w:p>
          <w:p w:rsidR="006C79CC" w:rsidRPr="0057471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6C79CC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the same test for records that have “Research Required” in the “</w:t>
            </w:r>
            <w:r w:rsidRPr="005327D5">
              <w:rPr>
                <w:i/>
              </w:rPr>
              <w:t>Current Coaching Initiativ</w:t>
            </w:r>
            <w:r>
              <w:rPr>
                <w:i/>
              </w:rPr>
              <w:t>e” field</w:t>
            </w:r>
          </w:p>
        </w:tc>
      </w:tr>
    </w:tbl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B74B62" w:rsidRDefault="00B74B6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Pr="00FC37DA" w:rsidRDefault="00DF3912" w:rsidP="00DF391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3912" w:rsidTr="006C79CC">
        <w:trPr>
          <w:tblHeader/>
        </w:trPr>
        <w:tc>
          <w:tcPr>
            <w:tcW w:w="2549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DF3912" w:rsidRDefault="00DF3912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F3912" w:rsidRPr="00566C25" w:rsidRDefault="00DF3912" w:rsidP="00DF391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 w:rsidR="006C79CC"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  <w:tr w:rsidR="00DF3912" w:rsidTr="006C79CC">
        <w:tc>
          <w:tcPr>
            <w:tcW w:w="2549" w:type="dxa"/>
          </w:tcPr>
          <w:p w:rsidR="00DF3912" w:rsidRPr="00566C25" w:rsidRDefault="00DF3912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F3912" w:rsidRPr="00566C25" w:rsidRDefault="00DF3912" w:rsidP="006C79CC">
            <w:pPr>
              <w:rPr>
                <w:rFonts w:asciiTheme="minorHAnsi" w:hAnsiTheme="minorHAnsi"/>
              </w:rPr>
            </w:pPr>
          </w:p>
        </w:tc>
      </w:tr>
    </w:tbl>
    <w:p w:rsidR="00DF3912" w:rsidRDefault="00DF3912" w:rsidP="00DF3912"/>
    <w:p w:rsidR="00DF3912" w:rsidRDefault="00DF3912" w:rsidP="00DF391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3912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F3912" w:rsidRPr="00FF5201" w:rsidRDefault="00DF391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6C79CC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5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9C29C4" w:rsidRPr="00FF5201" w:rsidTr="006C79CC">
        <w:trPr>
          <w:cantSplit/>
        </w:trPr>
        <w:tc>
          <w:tcPr>
            <w:tcW w:w="900" w:type="dxa"/>
          </w:tcPr>
          <w:p w:rsidR="009C29C4" w:rsidRPr="00FF5201" w:rsidRDefault="009C29C4" w:rsidP="00311AA6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C29C4" w:rsidRPr="0037313D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Submissions”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9C29C4" w:rsidRPr="0057471C" w:rsidRDefault="009C29C4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is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then verify that user can see and access content on the “My Submissions” tab</w:t>
            </w:r>
          </w:p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C29C4" w:rsidRPr="0057471C" w:rsidRDefault="009C29C4" w:rsidP="007132A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</w:t>
            </w:r>
            <w:r w:rsidR="006C79CC">
              <w:rPr>
                <w:rFonts w:asciiTheme="minorHAnsi" w:hAnsiTheme="minorHAnsi"/>
              </w:rPr>
              <w:t>WACS</w:t>
            </w:r>
            <w:r w:rsidR="007132AB">
              <w:rPr>
                <w:rFonts w:asciiTheme="minorHAnsi" w:hAnsiTheme="minorHAnsi"/>
              </w:rPr>
              <w:t>*</w:t>
            </w:r>
            <w:r>
              <w:rPr>
                <w:rFonts w:asciiTheme="minorHAnsi" w:hAnsiTheme="minorHAnsi"/>
              </w:rPr>
              <w:t xml:space="preserve"> and </w:t>
            </w:r>
            <w:r w:rsidRPr="00B25E57">
              <w:rPr>
                <w:rFonts w:asciiTheme="minorHAnsi" w:hAnsiTheme="minorHAnsi"/>
                <w:b/>
              </w:rPr>
              <w:t>is not</w:t>
            </w:r>
            <w:r>
              <w:rPr>
                <w:rFonts w:asciiTheme="minorHAnsi" w:hAnsiTheme="minorHAnsi"/>
              </w:rPr>
              <w:t xml:space="preserve"> in - </w:t>
            </w:r>
            <w:r w:rsidRPr="00B25E57">
              <w:rPr>
                <w:rFonts w:asciiTheme="minorHAnsi" w:hAnsiTheme="minorHAnsi"/>
              </w:rPr>
              <w:t xml:space="preserve">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, or is </w:t>
            </w:r>
            <w:r w:rsidR="00B74B62">
              <w:rPr>
                <w:rFonts w:asciiTheme="minorHAnsi" w:hAnsiTheme="minorHAnsi"/>
              </w:rPr>
              <w:t>any other job code</w:t>
            </w:r>
            <w:r>
              <w:rPr>
                <w:rFonts w:asciiTheme="minorHAnsi" w:hAnsiTheme="minorHAnsi"/>
              </w:rPr>
              <w:t xml:space="preserve">, then verify that user </w:t>
            </w:r>
            <w:r w:rsidRPr="00B25E57">
              <w:rPr>
                <w:rFonts w:asciiTheme="minorHAnsi" w:hAnsiTheme="minorHAnsi"/>
                <w:b/>
              </w:rPr>
              <w:t>cannot</w:t>
            </w:r>
            <w:r>
              <w:rPr>
                <w:rFonts w:asciiTheme="minorHAnsi" w:hAnsiTheme="minorHAnsi"/>
              </w:rPr>
              <w:t xml:space="preserve"> see and access content on the “My Submissions” </w:t>
            </w:r>
          </w:p>
        </w:tc>
        <w:tc>
          <w:tcPr>
            <w:tcW w:w="1260" w:type="dxa"/>
          </w:tcPr>
          <w:p w:rsidR="009C29C4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C29C4" w:rsidRPr="00FF5201" w:rsidRDefault="009C29C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DF3912">
      <w:pPr>
        <w:rPr>
          <w:sz w:val="18"/>
        </w:rPr>
      </w:pPr>
    </w:p>
    <w:p w:rsidR="00DF3912" w:rsidRDefault="00DF3912" w:rsidP="001F6854">
      <w:pPr>
        <w:rPr>
          <w:sz w:val="18"/>
        </w:rPr>
      </w:pPr>
    </w:p>
    <w:p w:rsidR="001F6854" w:rsidRDefault="001F6854" w:rsidP="001F6854">
      <w:pPr>
        <w:rPr>
          <w:sz w:val="18"/>
        </w:rPr>
      </w:pPr>
    </w:p>
    <w:p w:rsidR="005F276B" w:rsidRDefault="005F276B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Pr="00FC37DA" w:rsidRDefault="006C79CC" w:rsidP="006C79CC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9CC" w:rsidTr="006C79CC">
        <w:trPr>
          <w:tblHeader/>
        </w:trPr>
        <w:tc>
          <w:tcPr>
            <w:tcW w:w="2549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9CC" w:rsidRDefault="006C79CC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8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  <w:tr w:rsidR="006C79CC" w:rsidTr="006C79CC">
        <w:tc>
          <w:tcPr>
            <w:tcW w:w="2549" w:type="dxa"/>
          </w:tcPr>
          <w:p w:rsidR="006C79CC" w:rsidRPr="00566C25" w:rsidRDefault="006C79CC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6C79CC" w:rsidRPr="00566C25" w:rsidRDefault="006C79CC" w:rsidP="006C79CC">
            <w:pPr>
              <w:rPr>
                <w:rFonts w:asciiTheme="minorHAnsi" w:hAnsiTheme="minorHAnsi"/>
              </w:rPr>
            </w:pPr>
          </w:p>
        </w:tc>
      </w:tr>
    </w:tbl>
    <w:p w:rsidR="006C79CC" w:rsidRDefault="006C79CC" w:rsidP="006C79CC"/>
    <w:p w:rsidR="006C79CC" w:rsidRDefault="006C79CC" w:rsidP="006C79C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9CC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6C79CC" w:rsidRPr="00FF5201" w:rsidRDefault="006C79CC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145296" w:rsidRPr="0057471C" w:rsidRDefault="00513F5E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6" w:history="1">
              <w:r w:rsidR="00145296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145296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145296" w:rsidRPr="0057471C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same test for </w:t>
            </w:r>
            <w:r w:rsidR="00B74B62">
              <w:rPr>
                <w:i/>
              </w:rPr>
              <w:t xml:space="preserve">CSR and non-CSR </w:t>
            </w:r>
            <w:r>
              <w:rPr>
                <w:i/>
              </w:rPr>
              <w:t>job code group</w:t>
            </w:r>
            <w:r>
              <w:rPr>
                <w:i/>
              </w:rPr>
              <w:br/>
            </w:r>
          </w:p>
        </w:tc>
      </w:tr>
      <w:tr w:rsidR="00145296" w:rsidRPr="00FF5201" w:rsidTr="006C79CC">
        <w:trPr>
          <w:cantSplit/>
        </w:trPr>
        <w:tc>
          <w:tcPr>
            <w:tcW w:w="900" w:type="dxa"/>
          </w:tcPr>
          <w:p w:rsidR="00145296" w:rsidRPr="00FF5201" w:rsidRDefault="00145296" w:rsidP="00311AA6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145296" w:rsidRPr="0037313D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145296" w:rsidRPr="0057471C" w:rsidRDefault="00145296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user is a CSR </w:t>
            </w:r>
            <w:r w:rsidR="00B74B62">
              <w:rPr>
                <w:rFonts w:asciiTheme="minorHAnsi" w:hAnsiTheme="minorHAnsi"/>
              </w:rPr>
              <w:t>j</w:t>
            </w:r>
            <w:r>
              <w:rPr>
                <w:rFonts w:asciiTheme="minorHAnsi" w:hAnsiTheme="minorHAnsi"/>
              </w:rPr>
              <w:t>ob code then verify that user can see a pending and completed coaching sections.</w:t>
            </w:r>
          </w:p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45296" w:rsidRPr="0057471C" w:rsidRDefault="00145296" w:rsidP="00B74B6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is job code is </w:t>
            </w:r>
            <w:r w:rsidR="00B74B62">
              <w:rPr>
                <w:rFonts w:asciiTheme="minorHAnsi" w:hAnsiTheme="minorHAnsi"/>
              </w:rPr>
              <w:t>not a CSR job code</w:t>
            </w:r>
            <w:r>
              <w:rPr>
                <w:rFonts w:asciiTheme="minorHAnsi" w:hAnsiTheme="minorHAnsi"/>
              </w:rPr>
              <w:t xml:space="preserve"> then verify that user can see pending, team pending, team completed and completed sections. </w:t>
            </w:r>
          </w:p>
        </w:tc>
        <w:tc>
          <w:tcPr>
            <w:tcW w:w="1260" w:type="dxa"/>
          </w:tcPr>
          <w:p w:rsidR="00145296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45296" w:rsidRPr="00FF5201" w:rsidRDefault="00145296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6C79CC">
      <w:pPr>
        <w:rPr>
          <w:sz w:val="18"/>
        </w:rPr>
      </w:pPr>
    </w:p>
    <w:p w:rsidR="006C79CC" w:rsidRDefault="006C79CC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Pr="00FC37DA" w:rsidRDefault="00B74B62" w:rsidP="00B74B62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74B62" w:rsidTr="007C2228">
        <w:trPr>
          <w:tblHeader/>
        </w:trPr>
        <w:tc>
          <w:tcPr>
            <w:tcW w:w="2549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B74B62" w:rsidRDefault="00B74B62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74B62" w:rsidRPr="00566C25" w:rsidRDefault="00B74B62" w:rsidP="00B74B62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ECUIDASH0</w:t>
            </w:r>
            <w:r>
              <w:rPr>
                <w:rFonts w:asciiTheme="minorHAnsi" w:hAnsiTheme="minorHAnsi"/>
              </w:rPr>
              <w:t>9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  <w:tr w:rsidR="00B74B62" w:rsidTr="007C2228">
        <w:tc>
          <w:tcPr>
            <w:tcW w:w="2549" w:type="dxa"/>
          </w:tcPr>
          <w:p w:rsidR="00B74B62" w:rsidRPr="00566C25" w:rsidRDefault="00B74B62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74B62" w:rsidRPr="00566C25" w:rsidRDefault="00B74B62" w:rsidP="007C2228">
            <w:pPr>
              <w:rPr>
                <w:rFonts w:asciiTheme="minorHAnsi" w:hAnsiTheme="minorHAnsi"/>
              </w:rPr>
            </w:pPr>
          </w:p>
        </w:tc>
      </w:tr>
    </w:tbl>
    <w:p w:rsidR="00B74B62" w:rsidRDefault="00B74B62" w:rsidP="00B74B62"/>
    <w:p w:rsidR="00B74B62" w:rsidRDefault="00B74B62" w:rsidP="00B74B6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74B62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B74B62" w:rsidRPr="0057471C" w:rsidRDefault="00513F5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7" w:history="1">
              <w:r w:rsidR="00B74B62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B74B62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B74B62" w:rsidRPr="0057471C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B74B62" w:rsidRPr="00FF5201" w:rsidTr="007C2228">
        <w:trPr>
          <w:cantSplit/>
        </w:trPr>
        <w:tc>
          <w:tcPr>
            <w:tcW w:w="900" w:type="dxa"/>
          </w:tcPr>
          <w:p w:rsidR="00B74B62" w:rsidRPr="00FF5201" w:rsidRDefault="00B74B62" w:rsidP="00311AA6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B74B62" w:rsidRPr="0037313D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</w:t>
            </w:r>
            <w:r w:rsidR="00434DFC">
              <w:rPr>
                <w:rFonts w:asciiTheme="minorHAnsi" w:hAnsiTheme="minorHAnsi"/>
                <w:bCs/>
                <w:szCs w:val="20"/>
              </w:rPr>
              <w:t xml:space="preserve">or “My Submissions” </w:t>
            </w:r>
            <w:r>
              <w:rPr>
                <w:rFonts w:asciiTheme="minorHAnsi" w:hAnsiTheme="minorHAnsi"/>
                <w:bCs/>
                <w:szCs w:val="20"/>
              </w:rPr>
              <w:t xml:space="preserve">tab.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B74B62" w:rsidRPr="0057471C" w:rsidRDefault="00B74B62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proofErr w:type="gramStart"/>
            <w:r>
              <w:rPr>
                <w:rFonts w:asciiTheme="minorHAnsi" w:hAnsiTheme="minorHAnsi"/>
              </w:rPr>
              <w:t>if</w:t>
            </w:r>
            <w:proofErr w:type="gramEnd"/>
            <w:r>
              <w:rPr>
                <w:rFonts w:asciiTheme="minorHAnsi" w:hAnsiTheme="minorHAnsi"/>
              </w:rPr>
              <w:t xml:space="preserve"> user </w:t>
            </w:r>
            <w:r w:rsidR="00434DFC">
              <w:rPr>
                <w:rFonts w:asciiTheme="minorHAnsi" w:hAnsiTheme="minorHAnsi"/>
              </w:rPr>
              <w:t xml:space="preserve">record is not “Complete” and </w:t>
            </w:r>
            <w:r>
              <w:rPr>
                <w:rFonts w:asciiTheme="minorHAnsi" w:hAnsiTheme="minorHAnsi"/>
              </w:rPr>
              <w:t xml:space="preserve">is </w:t>
            </w:r>
            <w:r w:rsidR="00434DFC">
              <w:rPr>
                <w:rFonts w:asciiTheme="minorHAnsi" w:hAnsiTheme="minorHAnsi"/>
              </w:rPr>
              <w:t>pending action by the user, display updatable content</w:t>
            </w:r>
            <w:r>
              <w:rPr>
                <w:rFonts w:asciiTheme="minorHAnsi" w:hAnsiTheme="minorHAnsi"/>
              </w:rPr>
              <w:t>.</w:t>
            </w:r>
          </w:p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74B62" w:rsidRPr="0057471C" w:rsidRDefault="00B74B62" w:rsidP="00434DF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</w:t>
            </w:r>
            <w:proofErr w:type="gramStart"/>
            <w:r w:rsidR="00434DFC">
              <w:rPr>
                <w:rFonts w:asciiTheme="minorHAnsi" w:hAnsiTheme="minorHAnsi"/>
              </w:rPr>
              <w:t>if</w:t>
            </w:r>
            <w:proofErr w:type="gramEnd"/>
            <w:r w:rsidR="00434DFC">
              <w:rPr>
                <w:rFonts w:asciiTheme="minorHAnsi" w:hAnsiTheme="minorHAnsi"/>
              </w:rPr>
              <w:t xml:space="preserve"> user record is “Complete” or is not pending action by the user, display read only content.</w:t>
            </w:r>
          </w:p>
        </w:tc>
        <w:tc>
          <w:tcPr>
            <w:tcW w:w="1260" w:type="dxa"/>
          </w:tcPr>
          <w:p w:rsidR="00B74B62" w:rsidRDefault="00B74B62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74B62" w:rsidRPr="00FF5201" w:rsidRDefault="00434DFC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from “My Dashboard” and “My Submissions” tabs</w:t>
            </w:r>
          </w:p>
        </w:tc>
      </w:tr>
    </w:tbl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74B62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10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513F5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8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Perform same test for CSR and non-CSR job code group</w:t>
            </w:r>
            <w:r>
              <w:rPr>
                <w:i/>
              </w:rPr>
              <w:br/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Identify visible tabs</w:t>
            </w:r>
          </w:p>
        </w:tc>
        <w:tc>
          <w:tcPr>
            <w:tcW w:w="4500" w:type="dxa"/>
          </w:tcPr>
          <w:p w:rsidR="00AD73B1" w:rsidRDefault="00AD73B1" w:rsidP="00AD73B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[OPTION1] – CSR level users should see the “My Dashboard” tab</w:t>
            </w:r>
            <w:r>
              <w:rPr>
                <w:rFonts w:asciiTheme="minorHAnsi" w:hAnsiTheme="minorHAnsi"/>
              </w:rPr>
              <w:br/>
              <w:t>[OPTION2] – CSR level users with ARC permissions should see the “New Submissions”, “My Dashboard” and “My Submissions” tabs</w:t>
            </w:r>
            <w:r>
              <w:rPr>
                <w:rFonts w:asciiTheme="minorHAnsi" w:hAnsiTheme="minorHAnsi"/>
              </w:rPr>
              <w:br/>
              <w:t>[OPTION3] – All other users should see the “New Submissions”, “My Dashboard”, “My Submissions” and “Historical Dashboard” tabs</w:t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Pr="00FC37DA" w:rsidRDefault="00AD73B1" w:rsidP="00AD73B1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D73B1" w:rsidTr="007C2228">
        <w:trPr>
          <w:tblHeader/>
        </w:trPr>
        <w:tc>
          <w:tcPr>
            <w:tcW w:w="2549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AD73B1" w:rsidRDefault="00AD73B1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D73B1" w:rsidRPr="00566C25" w:rsidRDefault="00AD73B1" w:rsidP="00AD73B1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11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  <w:tr w:rsidR="00AD73B1" w:rsidTr="007C2228">
        <w:tc>
          <w:tcPr>
            <w:tcW w:w="2549" w:type="dxa"/>
          </w:tcPr>
          <w:p w:rsidR="00AD73B1" w:rsidRPr="00566C25" w:rsidRDefault="00AD73B1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D73B1" w:rsidRPr="00566C25" w:rsidRDefault="00AD73B1" w:rsidP="007C2228">
            <w:pPr>
              <w:rPr>
                <w:rFonts w:asciiTheme="minorHAnsi" w:hAnsiTheme="minorHAnsi"/>
              </w:rPr>
            </w:pPr>
          </w:p>
        </w:tc>
      </w:tr>
    </w:tbl>
    <w:p w:rsidR="00AD73B1" w:rsidRDefault="00AD73B1" w:rsidP="00AD73B1"/>
    <w:p w:rsidR="00AD73B1" w:rsidRDefault="00AD73B1" w:rsidP="00AD73B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D73B1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AD73B1" w:rsidRPr="0057471C" w:rsidRDefault="00513F5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19" w:history="1">
              <w:r w:rsidR="00AD73B1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AD73B1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AD73B1" w:rsidRPr="0057471C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D73B1" w:rsidRPr="00FF5201" w:rsidTr="007C2228">
        <w:trPr>
          <w:cantSplit/>
        </w:trPr>
        <w:tc>
          <w:tcPr>
            <w:tcW w:w="900" w:type="dxa"/>
          </w:tcPr>
          <w:p w:rsidR="00AD73B1" w:rsidRPr="00FF5201" w:rsidRDefault="00AD73B1" w:rsidP="00311AA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AD73B1" w:rsidRPr="0037313D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“Historical Dashboard” tab</w:t>
            </w:r>
            <w:r w:rsidR="004327BF">
              <w:rPr>
                <w:rFonts w:asciiTheme="minorHAnsi" w:hAnsiTheme="minorHAnsi"/>
                <w:bCs/>
                <w:szCs w:val="20"/>
              </w:rPr>
              <w:t xml:space="preserve"> and populate parameters to generate a report</w:t>
            </w:r>
            <w:r>
              <w:rPr>
                <w:rFonts w:asciiTheme="minorHAnsi" w:hAnsiTheme="minorHAnsi"/>
                <w:bCs/>
                <w:szCs w:val="20"/>
              </w:rPr>
              <w:t xml:space="preserve">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AD73B1" w:rsidRPr="0057471C" w:rsidRDefault="00AD73B1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if is assigned “ECL” permission in table - </w:t>
            </w:r>
            <w:proofErr w:type="spellStart"/>
            <w:r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>
              <w:rPr>
                <w:rFonts w:asciiTheme="minorHAnsi" w:hAnsiTheme="minorHAnsi"/>
              </w:rPr>
              <w:t xml:space="preserve"> – then </w:t>
            </w:r>
            <w:r w:rsidR="004327BF">
              <w:rPr>
                <w:rFonts w:asciiTheme="minorHAnsi" w:hAnsiTheme="minorHAnsi"/>
              </w:rPr>
              <w:t>user can open any record displayed for read-only viewing</w:t>
            </w:r>
            <w:r>
              <w:rPr>
                <w:rFonts w:asciiTheme="minorHAnsi" w:hAnsiTheme="minorHAnsi"/>
              </w:rPr>
              <w:t>.</w:t>
            </w:r>
          </w:p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AD73B1" w:rsidRPr="0057471C" w:rsidRDefault="00AD73B1" w:rsidP="004327B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[IOPTION2] – if user </w:t>
            </w:r>
            <w:r w:rsidR="004327BF">
              <w:rPr>
                <w:rFonts w:asciiTheme="minorHAnsi" w:hAnsiTheme="minorHAnsi"/>
              </w:rPr>
              <w:t xml:space="preserve">is not assigned “ECL” permission in table - </w:t>
            </w:r>
            <w:proofErr w:type="spellStart"/>
            <w:r w:rsidR="004327BF" w:rsidRPr="00B25E57">
              <w:rPr>
                <w:rFonts w:asciiTheme="minorHAnsi" w:hAnsiTheme="minorHAnsi"/>
              </w:rPr>
              <w:t>EC.Historical_Dashboard_ACL</w:t>
            </w:r>
            <w:proofErr w:type="spellEnd"/>
            <w:r w:rsidR="004327BF">
              <w:rPr>
                <w:rFonts w:asciiTheme="minorHAnsi" w:hAnsiTheme="minorHAnsi"/>
              </w:rPr>
              <w:t xml:space="preserve"> – then user can only open records where user is part of employee hierarchy for record for read-only viewing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AD73B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D73B1" w:rsidRPr="00FF5201" w:rsidRDefault="00AD73B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AD73B1" w:rsidRDefault="00AD73B1" w:rsidP="00AD73B1">
      <w:pPr>
        <w:rPr>
          <w:sz w:val="18"/>
        </w:rPr>
      </w:pPr>
    </w:p>
    <w:p w:rsidR="00B74B62" w:rsidRDefault="00B74B62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4327BF" w:rsidRPr="00FC37DA" w:rsidRDefault="004327BF" w:rsidP="004327BF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327BF" w:rsidTr="007C2228">
        <w:trPr>
          <w:tblHeader/>
        </w:trPr>
        <w:tc>
          <w:tcPr>
            <w:tcW w:w="2549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4327BF" w:rsidRDefault="004327BF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4327BF" w:rsidRPr="00566C25" w:rsidRDefault="004327BF" w:rsidP="004327B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12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  <w:tr w:rsidR="004327BF" w:rsidTr="007C2228">
        <w:tc>
          <w:tcPr>
            <w:tcW w:w="2549" w:type="dxa"/>
          </w:tcPr>
          <w:p w:rsidR="004327BF" w:rsidRPr="00566C25" w:rsidRDefault="004327BF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4327BF" w:rsidRPr="00566C25" w:rsidRDefault="004327BF" w:rsidP="007C2228">
            <w:pPr>
              <w:rPr>
                <w:rFonts w:asciiTheme="minorHAnsi" w:hAnsiTheme="minorHAnsi"/>
              </w:rPr>
            </w:pPr>
          </w:p>
        </w:tc>
      </w:tr>
    </w:tbl>
    <w:p w:rsidR="004327BF" w:rsidRDefault="004327BF" w:rsidP="004327BF"/>
    <w:p w:rsidR="004327BF" w:rsidRDefault="004327BF" w:rsidP="004327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327BF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4327BF" w:rsidRPr="00FF5201" w:rsidTr="007C2228">
        <w:trPr>
          <w:cantSplit/>
        </w:trPr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4327BF" w:rsidRPr="0057471C" w:rsidRDefault="00513F5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0" w:history="1">
              <w:r w:rsidR="004327BF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4327BF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4327BF" w:rsidRPr="0057471C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4327BF" w:rsidRPr="00FF5201" w:rsidTr="00DC03F9">
        <w:tc>
          <w:tcPr>
            <w:tcW w:w="900" w:type="dxa"/>
          </w:tcPr>
          <w:p w:rsidR="004327BF" w:rsidRPr="00FF5201" w:rsidRDefault="004327BF" w:rsidP="00311AA6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4327BF" w:rsidRPr="0037313D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 pending user’s review.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4327BF" w:rsidRPr="0057471C" w:rsidRDefault="004327BF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user is level 2 - </w:t>
            </w:r>
            <w:r w:rsidR="00705EEA">
              <w:rPr>
                <w:rFonts w:asciiTheme="minorHAnsi" w:hAnsiTheme="minorHAnsi"/>
              </w:rPr>
              <w:t xml:space="preserve"> (e.g. Supervisor)</w:t>
            </w:r>
          </w:p>
          <w:p w:rsidR="008E097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[IOPTION1] – </w:t>
            </w:r>
            <w:r w:rsidR="008E0971">
              <w:rPr>
                <w:rFonts w:asciiTheme="minorHAnsi" w:hAnsiTheme="minorHAnsi"/>
              </w:rPr>
              <w:t>if status is level 2 (e.g. Pending Supervisor Review)</w:t>
            </w:r>
            <w:r w:rsidR="00705EEA">
              <w:rPr>
                <w:rFonts w:asciiTheme="minorHAnsi" w:hAnsiTheme="minorHAnsi"/>
              </w:rPr>
              <w:t>:</w:t>
            </w:r>
          </w:p>
          <w:p w:rsidR="004327BF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</w:t>
            </w:r>
            <w:r w:rsidR="004327BF">
              <w:rPr>
                <w:rFonts w:asciiTheme="minorHAnsi" w:hAnsiTheme="minorHAnsi"/>
              </w:rPr>
              <w:t>rec</w:t>
            </w:r>
            <w:r>
              <w:rPr>
                <w:rFonts w:asciiTheme="minorHAnsi" w:hAnsiTheme="minorHAnsi"/>
              </w:rPr>
              <w:t>ord</w:t>
            </w:r>
            <w:r w:rsidR="00491B97">
              <w:rPr>
                <w:rFonts w:asciiTheme="minorHAnsi" w:hAnsiTheme="minorHAnsi"/>
              </w:rPr>
              <w:t xml:space="preserve"> source is “IQS” then display management notes, coaching notes and details of the behavior being coached if not blank</w:t>
            </w:r>
            <w:r>
              <w:rPr>
                <w:rFonts w:asciiTheme="minorHAnsi" w:hAnsiTheme="minorHAnsi"/>
              </w:rPr>
              <w:t xml:space="preserve"> else display details of the behavior being coached and notes from manager</w:t>
            </w:r>
            <w:r w:rsidR="004327BF">
              <w:rPr>
                <w:rFonts w:asciiTheme="minorHAnsi" w:hAnsiTheme="minorHAnsi"/>
              </w:rPr>
              <w:t>.</w:t>
            </w:r>
            <w:r w:rsidR="00705EEA">
              <w:rPr>
                <w:rFonts w:asciiTheme="minorHAnsi" w:hAnsiTheme="minorHAnsi"/>
              </w:rPr>
              <w:t xml:space="preserve"> Also if record is CSR acknowledged then display monitor acknowledgement checkbox.</w:t>
            </w:r>
          </w:p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[IOPTION2] – if status is level 4 (Pending Acknowledgement)</w:t>
            </w:r>
            <w:r w:rsidR="00705EEA">
              <w:rPr>
                <w:rFonts w:asciiTheme="minorHAnsi" w:hAnsiTheme="minorHAnsi"/>
              </w:rPr>
              <w:t>:</w:t>
            </w:r>
          </w:p>
          <w:p w:rsidR="008E0971" w:rsidRDefault="008E0971" w:rsidP="008E097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</w:t>
            </w:r>
            <w:r>
              <w:rPr>
                <w:rFonts w:asciiTheme="minorHAnsi" w:hAnsiTheme="minorHAnsi"/>
              </w:rPr>
              <w:lastRenderedPageBreak/>
              <w:t xml:space="preserve">management notes if not blank. Also </w:t>
            </w:r>
            <w:proofErr w:type="gramStart"/>
            <w:r>
              <w:rPr>
                <w:rFonts w:asciiTheme="minorHAnsi" w:hAnsiTheme="minorHAnsi"/>
              </w:rPr>
              <w:t>display monitor</w:t>
            </w:r>
            <w:proofErr w:type="gramEnd"/>
            <w:r>
              <w:rPr>
                <w:rFonts w:asciiTheme="minorHAnsi" w:hAnsiTheme="minorHAnsi"/>
              </w:rPr>
              <w:t xml:space="preserve"> acknowledgement checkbox.</w:t>
            </w:r>
          </w:p>
          <w:p w:rsidR="008E0971" w:rsidRDefault="008E0971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Default="004327BF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[IOPTION</w:t>
            </w:r>
            <w:r w:rsidR="00705EEA"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] – </w:t>
            </w:r>
            <w:r w:rsidR="00705EEA">
              <w:rPr>
                <w:rFonts w:asciiTheme="minorHAnsi" w:hAnsiTheme="minorHAnsi"/>
              </w:rPr>
              <w:t>if status is not level 2 or level 4: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Default="00705EEA" w:rsidP="00705EE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3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–</w:t>
            </w:r>
            <w:r w:rsidRPr="00705EEA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(e.g. Manager)</w:t>
            </w:r>
          </w:p>
          <w:p w:rsid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[IOPTION1] – if status is level 2 (e.g. Pending </w:t>
            </w:r>
            <w:r w:rsidR="007C735F">
              <w:rPr>
                <w:rFonts w:asciiTheme="minorHAnsi" w:hAnsiTheme="minorHAnsi"/>
              </w:rPr>
              <w:t>Manager</w:t>
            </w:r>
            <w:r w:rsidRPr="00705EEA">
              <w:rPr>
                <w:rFonts w:asciiTheme="minorHAnsi" w:hAnsiTheme="minorHAnsi"/>
              </w:rPr>
              <w:t xml:space="preserve"> Review):</w:t>
            </w:r>
          </w:p>
          <w:p w:rsidR="00E3198E" w:rsidRPr="00705EEA" w:rsidRDefault="00E3198E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details of the behavior being coached and coaching notes. </w:t>
            </w:r>
          </w:p>
          <w:p w:rsidR="007C735F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If </w:t>
            </w:r>
            <w:r w:rsidR="007C735F">
              <w:rPr>
                <w:rFonts w:asciiTheme="minorHAnsi" w:hAnsiTheme="minorHAnsi"/>
              </w:rPr>
              <w:t>“</w:t>
            </w:r>
            <w:r w:rsidR="007C735F" w:rsidRPr="007C735F">
              <w:rPr>
                <w:rFonts w:asciiTheme="minorHAnsi" w:hAnsiTheme="minorHAnsi"/>
              </w:rPr>
              <w:t>Current Coaching Initiative</w:t>
            </w:r>
            <w:r w:rsidR="007C735F">
              <w:rPr>
                <w:rFonts w:asciiTheme="minorHAnsi" w:hAnsiTheme="minorHAnsi"/>
              </w:rPr>
              <w:t>” or “</w:t>
            </w:r>
            <w:r w:rsidR="007C735F" w:rsidRPr="007C735F">
              <w:rPr>
                <w:rFonts w:asciiTheme="minorHAnsi" w:hAnsiTheme="minorHAnsi"/>
              </w:rPr>
              <w:t>OMR / Exceptions</w:t>
            </w:r>
            <w:r w:rsidR="007C735F">
              <w:rPr>
                <w:rFonts w:asciiTheme="minorHAnsi" w:hAnsiTheme="minorHAnsi"/>
              </w:rPr>
              <w:t>” = “Research Required” then display</w:t>
            </w:r>
            <w:r w:rsidRPr="00705EEA">
              <w:rPr>
                <w:rFonts w:asciiTheme="minorHAnsi" w:hAnsiTheme="minorHAnsi"/>
              </w:rPr>
              <w:t xml:space="preserve"> detail</w:t>
            </w:r>
            <w:r w:rsidR="007C735F">
              <w:rPr>
                <w:rFonts w:asciiTheme="minorHAnsi" w:hAnsiTheme="minorHAnsi"/>
              </w:rPr>
              <w:t>s of the behavior being coached. Also display coaching date, coaching required condition and supporting follow up rationale.</w:t>
            </w:r>
          </w:p>
          <w:p w:rsidR="00705EEA" w:rsidRDefault="007C735F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not “Research Required” then display CSE question group</w:t>
            </w:r>
            <w:r w:rsidR="00DC03F9">
              <w:rPr>
                <w:rFonts w:asciiTheme="minorHAnsi" w:hAnsiTheme="minorHAnsi"/>
              </w:rPr>
              <w:t>. Also</w:t>
            </w:r>
            <w:r w:rsidR="00705EEA" w:rsidRPr="00705EEA">
              <w:rPr>
                <w:rFonts w:asciiTheme="minorHAnsi" w:hAnsiTheme="minorHAnsi"/>
              </w:rPr>
              <w:t xml:space="preserve"> display details of the behavior being coached and </w:t>
            </w:r>
            <w:r w:rsidR="00DC03F9">
              <w:rPr>
                <w:rFonts w:asciiTheme="minorHAnsi" w:hAnsiTheme="minorHAnsi"/>
              </w:rPr>
              <w:t>coaching notes if not blank</w:t>
            </w:r>
            <w:r w:rsidR="00705EEA" w:rsidRPr="00705EEA">
              <w:rPr>
                <w:rFonts w:asciiTheme="minorHAnsi" w:hAnsiTheme="minorHAnsi"/>
              </w:rPr>
              <w:t>.</w:t>
            </w:r>
          </w:p>
          <w:p w:rsidR="00DC03F9" w:rsidRPr="00705EEA" w:rsidRDefault="00DC03F9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Default="00705EEA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705EEA">
              <w:rPr>
                <w:rFonts w:asciiTheme="minorHAnsi" w:hAnsiTheme="minorHAnsi"/>
              </w:rPr>
              <w:t xml:space="preserve">[IOPTION2] </w:t>
            </w:r>
            <w:r w:rsidR="00DC03F9">
              <w:rPr>
                <w:rFonts w:asciiTheme="minorHAnsi" w:hAnsiTheme="minorHAnsi"/>
              </w:rPr>
              <w:t>– if status is not level 3:</w:t>
            </w:r>
          </w:p>
          <w:p w:rsidR="00DC03F9" w:rsidRDefault="00DC03F9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 with no updatable fields.</w:t>
            </w: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705EEA" w:rsidRPr="00705EEA" w:rsidRDefault="00705EEA" w:rsidP="00705EEA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user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– (e.g.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>)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[IOPTION1] – if status is level </w:t>
            </w:r>
            <w:r>
              <w:rPr>
                <w:rFonts w:asciiTheme="minorHAnsi" w:hAnsiTheme="minorHAnsi"/>
              </w:rPr>
              <w:t>1</w:t>
            </w:r>
            <w:r w:rsidRPr="00DC03F9">
              <w:rPr>
                <w:rFonts w:asciiTheme="minorHAnsi" w:hAnsiTheme="minorHAnsi"/>
              </w:rPr>
              <w:t xml:space="preserve"> (e.g. Pending </w:t>
            </w:r>
            <w:r>
              <w:rPr>
                <w:rFonts w:asciiTheme="minorHAnsi" w:hAnsiTheme="minorHAnsi"/>
              </w:rPr>
              <w:t>Employee</w:t>
            </w:r>
            <w:r w:rsidRPr="00DC03F9">
              <w:rPr>
                <w:rFonts w:asciiTheme="minorHAnsi" w:hAnsiTheme="minorHAnsi"/>
              </w:rPr>
              <w:t xml:space="preserve"> Review):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lastRenderedPageBreak/>
              <w:t xml:space="preserve">Display details of the behavior being coached and coaching notes. </w:t>
            </w:r>
          </w:p>
          <w:p w:rsid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If </w:t>
            </w:r>
            <w:proofErr w:type="spellStart"/>
            <w:r w:rsidR="003E5BE8">
              <w:rPr>
                <w:rFonts w:asciiTheme="minorHAnsi" w:hAnsiTheme="minorHAnsi"/>
              </w:rPr>
              <w:t>strSource</w:t>
            </w:r>
            <w:proofErr w:type="spellEnd"/>
            <w:r w:rsidR="003E5BE8">
              <w:rPr>
                <w:rFonts w:asciiTheme="minorHAnsi" w:hAnsiTheme="minorHAnsi"/>
              </w:rPr>
              <w:t xml:space="preserve"> = “IQS”</w:t>
            </w:r>
            <w:r w:rsidRPr="00DC03F9">
              <w:rPr>
                <w:rFonts w:asciiTheme="minorHAnsi" w:hAnsiTheme="minorHAnsi"/>
              </w:rPr>
              <w:t xml:space="preserve"> </w:t>
            </w:r>
            <w:r w:rsidR="003E5BE8">
              <w:rPr>
                <w:rFonts w:asciiTheme="minorHAnsi" w:hAnsiTheme="minorHAnsi"/>
              </w:rPr>
              <w:t>supervisor has updated record then display monitor acknowledgement checkbox. Else display coaching acknowledgement checkbox and comments box.</w:t>
            </w: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</w:p>
          <w:p w:rsidR="00DC03F9" w:rsidRPr="00DC03F9" w:rsidRDefault="00DC03F9" w:rsidP="00DC03F9">
            <w:pPr>
              <w:pStyle w:val="Header"/>
              <w:spacing w:before="40" w:after="40"/>
              <w:rPr>
                <w:rFonts w:asciiTheme="minorHAnsi" w:hAnsiTheme="minorHAnsi"/>
              </w:rPr>
            </w:pPr>
            <w:r w:rsidRPr="00DC03F9">
              <w:rPr>
                <w:rFonts w:asciiTheme="minorHAnsi" w:hAnsiTheme="minorHAnsi"/>
              </w:rPr>
              <w:t xml:space="preserve">[IOPTION2] – if status is </w:t>
            </w:r>
            <w:r w:rsidR="003E5BE8">
              <w:rPr>
                <w:rFonts w:asciiTheme="minorHAnsi" w:hAnsiTheme="minorHAnsi"/>
              </w:rPr>
              <w:t>level 4</w:t>
            </w:r>
            <w:r w:rsidRPr="00DC03F9">
              <w:rPr>
                <w:rFonts w:asciiTheme="minorHAnsi" w:hAnsiTheme="minorHAnsi"/>
              </w:rPr>
              <w:t>:</w:t>
            </w:r>
          </w:p>
          <w:p w:rsidR="004327BF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monitor acknowledgement checkbox.</w:t>
            </w:r>
          </w:p>
          <w:p w:rsidR="003E5BE8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user is submitter and not part of hierarchy –</w:t>
            </w:r>
          </w:p>
          <w:p w:rsidR="00014651" w:rsidRDefault="00014651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details of the behavior being coached and management notes if not blank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If record status = “Complete” </w:t>
            </w:r>
            <w:r w:rsidR="004445C8">
              <w:rPr>
                <w:rFonts w:asciiTheme="minorHAnsi" w:hAnsiTheme="minorHAnsi"/>
              </w:rPr>
              <w:t xml:space="preserve">display no updatable fields </w:t>
            </w:r>
            <w:r>
              <w:rPr>
                <w:rFonts w:asciiTheme="minorHAnsi" w:hAnsiTheme="minorHAnsi"/>
              </w:rPr>
              <w:t xml:space="preserve">-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Display </w:t>
            </w:r>
            <w:r w:rsidRPr="00DC03F9">
              <w:rPr>
                <w:rFonts w:asciiTheme="minorHAnsi" w:hAnsiTheme="minorHAnsi"/>
              </w:rPr>
              <w:t>details of the behavior being coached</w:t>
            </w:r>
            <w:r>
              <w:rPr>
                <w:rFonts w:asciiTheme="minorHAnsi" w:hAnsiTheme="minorHAnsi"/>
              </w:rPr>
              <w:t xml:space="preserve">. Also if record is CSE then display CSE text else display not CSE text. 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management notes if not blank.</w:t>
            </w:r>
          </w:p>
          <w:p w:rsidR="00300C08" w:rsidRDefault="00300C0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Display coaching notes.</w:t>
            </w:r>
          </w:p>
          <w:p w:rsidR="00300C0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If source = “IQS” display supervisor review and quality monitor acknowledgement information else display review and acknowledgement date info and CSR comments</w:t>
            </w:r>
          </w:p>
          <w:p w:rsidR="004445C8" w:rsidRDefault="004445C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3E5BE8" w:rsidRPr="0057471C" w:rsidRDefault="003E5BE8" w:rsidP="00DC03F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  <w:tc>
          <w:tcPr>
            <w:tcW w:w="1260" w:type="dxa"/>
          </w:tcPr>
          <w:p w:rsidR="004327BF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lastRenderedPageBreak/>
              <w:t>P</w:t>
            </w:r>
          </w:p>
        </w:tc>
        <w:tc>
          <w:tcPr>
            <w:tcW w:w="2880" w:type="dxa"/>
          </w:tcPr>
          <w:p w:rsidR="004327BF" w:rsidRPr="00FF5201" w:rsidRDefault="004327BF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4327BF" w:rsidRDefault="004327BF" w:rsidP="004327BF">
      <w:pPr>
        <w:rPr>
          <w:sz w:val="18"/>
        </w:rPr>
      </w:pPr>
    </w:p>
    <w:p w:rsidR="004327BF" w:rsidRDefault="004327BF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7C2228" w:rsidRDefault="007C2228" w:rsidP="004327BF">
      <w:pPr>
        <w:rPr>
          <w:sz w:val="18"/>
        </w:rPr>
      </w:pPr>
    </w:p>
    <w:p w:rsidR="004327BF" w:rsidRDefault="004327BF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Pr="00FC37DA" w:rsidRDefault="007C2228" w:rsidP="007C2228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C2228" w:rsidTr="007C2228">
        <w:trPr>
          <w:tblHeader/>
        </w:trPr>
        <w:tc>
          <w:tcPr>
            <w:tcW w:w="2549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7C2228" w:rsidRDefault="007C2228" w:rsidP="007C2228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ECUIDASH</w:t>
            </w:r>
            <w:r>
              <w:rPr>
                <w:rFonts w:asciiTheme="minorHAnsi" w:hAnsiTheme="minorHAnsi"/>
              </w:rPr>
              <w:t>13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https://vacmsmpmd01.vangent.local/coach</w:t>
            </w:r>
            <w:r>
              <w:rPr>
                <w:rFonts w:asciiTheme="minorHAnsi" w:hAnsiTheme="minorHAnsi"/>
              </w:rPr>
              <w:t>3</w:t>
            </w:r>
            <w:r w:rsidRPr="00566C25">
              <w:rPr>
                <w:rFonts w:asciiTheme="minorHAnsi" w:hAnsiTheme="minorHAnsi"/>
              </w:rPr>
              <w:t xml:space="preserve">/default.aspx 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review.aspx, review2.aspx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  <w:r w:rsidRPr="007C2228">
              <w:rPr>
                <w:rFonts w:asciiTheme="minorHAnsi" w:hAnsiTheme="minorHAnsi"/>
              </w:rPr>
              <w:t>eCoaching_Dashboard_DDD.docx</w:t>
            </w:r>
          </w:p>
        </w:tc>
      </w:tr>
      <w:tr w:rsidR="007C2228" w:rsidTr="007C2228">
        <w:tc>
          <w:tcPr>
            <w:tcW w:w="2549" w:type="dxa"/>
          </w:tcPr>
          <w:p w:rsidR="007C2228" w:rsidRPr="00566C25" w:rsidRDefault="007C2228" w:rsidP="007C2228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7C2228" w:rsidRPr="00566C25" w:rsidRDefault="007C2228" w:rsidP="007C2228">
            <w:pPr>
              <w:rPr>
                <w:rFonts w:asciiTheme="minorHAnsi" w:hAnsiTheme="minorHAnsi"/>
              </w:rPr>
            </w:pPr>
          </w:p>
        </w:tc>
      </w:tr>
    </w:tbl>
    <w:p w:rsidR="007C2228" w:rsidRDefault="007C2228" w:rsidP="007C2228"/>
    <w:p w:rsidR="007C2228" w:rsidRDefault="007C2228" w:rsidP="007C22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C2228" w:rsidRPr="00FF5201" w:rsidTr="007C22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C2228" w:rsidRPr="00FF5201" w:rsidTr="007C2228">
        <w:trPr>
          <w:cantSplit/>
        </w:trPr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57471C">
              <w:rPr>
                <w:rFonts w:asciiTheme="minorHAnsi" w:hAnsiTheme="minorHAnsi"/>
                <w:bCs/>
                <w:szCs w:val="20"/>
              </w:rPr>
              <w:t xml:space="preserve">Launch link to test main </w:t>
            </w:r>
            <w:r>
              <w:rPr>
                <w:rFonts w:asciiTheme="minorHAnsi" w:hAnsiTheme="minorHAnsi"/>
                <w:bCs/>
                <w:szCs w:val="20"/>
              </w:rPr>
              <w:t xml:space="preserve">dashboard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page using an </w:t>
            </w:r>
            <w:r>
              <w:rPr>
                <w:rFonts w:asciiTheme="minorHAnsi" w:hAnsiTheme="minorHAnsi"/>
                <w:bCs/>
                <w:szCs w:val="20"/>
              </w:rPr>
              <w:t xml:space="preserve">CSR </w:t>
            </w:r>
            <w:r w:rsidRPr="0057471C">
              <w:rPr>
                <w:rFonts w:asciiTheme="minorHAnsi" w:hAnsiTheme="minorHAnsi"/>
                <w:bCs/>
                <w:szCs w:val="20"/>
              </w:rPr>
              <w:t xml:space="preserve">account 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  <w:r>
              <w:rPr>
                <w:rFonts w:asciiTheme="minorHAnsi" w:hAnsiTheme="minorHAnsi"/>
                <w:bCs/>
                <w:szCs w:val="20"/>
              </w:rPr>
              <w:br/>
            </w:r>
          </w:p>
          <w:p w:rsidR="007C2228" w:rsidRPr="0057471C" w:rsidRDefault="00513F5E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hyperlink r:id="rId21" w:history="1">
              <w:r w:rsidR="007C2228"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</w:hyperlink>
            <w:r w:rsidR="007C2228" w:rsidRPr="0057471C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 w:cs="Courier New"/>
                <w:sz w:val="16"/>
              </w:rPr>
            </w:pPr>
            <w:r w:rsidRPr="0057471C">
              <w:rPr>
                <w:rFonts w:asciiTheme="minorHAnsi" w:hAnsiTheme="minorHAnsi"/>
              </w:rPr>
              <w:t>Main page successfully loads with credentials passed</w:t>
            </w:r>
            <w:r>
              <w:rPr>
                <w:rFonts w:asciiTheme="minorHAnsi" w:hAnsiTheme="minorHAnsi"/>
              </w:rPr>
              <w:t xml:space="preserve"> reflecting data in database </w:t>
            </w:r>
            <w:proofErr w:type="spellStart"/>
            <w:r>
              <w:rPr>
                <w:rFonts w:asciiTheme="minorHAnsi" w:hAnsiTheme="minorHAnsi"/>
              </w:rPr>
              <w:t>db</w:t>
            </w:r>
            <w:proofErr w:type="spellEnd"/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A64080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“My Dashboard” or “My Submissions” tab and 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  <w:tr w:rsidR="007C2228" w:rsidRPr="00FF5201" w:rsidTr="007C2228">
        <w:tc>
          <w:tcPr>
            <w:tcW w:w="900" w:type="dxa"/>
          </w:tcPr>
          <w:p w:rsidR="007C2228" w:rsidRPr="00FF5201" w:rsidRDefault="007C2228" w:rsidP="007C2228">
            <w:pPr>
              <w:pStyle w:val="Header"/>
              <w:numPr>
                <w:ilvl w:val="0"/>
                <w:numId w:val="1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C2228" w:rsidRPr="0037313D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“Historical Dashboard” tab and </w:t>
            </w:r>
            <w:r w:rsidR="006E6DA4">
              <w:rPr>
                <w:rFonts w:asciiTheme="minorHAnsi" w:hAnsiTheme="minorHAnsi"/>
                <w:bCs/>
                <w:szCs w:val="20"/>
              </w:rPr>
              <w:t xml:space="preserve">search for and </w:t>
            </w:r>
            <w:r>
              <w:rPr>
                <w:rFonts w:asciiTheme="minorHAnsi" w:hAnsiTheme="minorHAnsi"/>
                <w:bCs/>
                <w:szCs w:val="20"/>
              </w:rPr>
              <w:t xml:space="preserve">open a record. </w:t>
            </w:r>
            <w:r w:rsidRPr="0037313D"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  <w:p w:rsidR="007C2228" w:rsidRPr="0057471C" w:rsidRDefault="007C2228" w:rsidP="007C2228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 w:rsidRPr="0037313D">
              <w:rPr>
                <w:rFonts w:asciiTheme="minorHAnsi" w:hAnsiTheme="minorHAnsi"/>
                <w:bCs/>
                <w:szCs w:val="20"/>
              </w:rPr>
              <w:lastRenderedPageBreak/>
              <w:t xml:space="preserve">  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</w:p>
        </w:tc>
        <w:tc>
          <w:tcPr>
            <w:tcW w:w="4500" w:type="dxa"/>
          </w:tcPr>
          <w:p w:rsidR="007C2228" w:rsidRPr="0057471C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Verify that all references to a coaching recipient are referred to as “Employee” instead of “CSR”</w:t>
            </w:r>
          </w:p>
        </w:tc>
        <w:tc>
          <w:tcPr>
            <w:tcW w:w="126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09/17/2014</w:t>
            </w:r>
          </w:p>
        </w:tc>
        <w:tc>
          <w:tcPr>
            <w:tcW w:w="2880" w:type="dxa"/>
          </w:tcPr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 xml:space="preserve">Perform the same test for all the various record types (e.g. OMR, </w:t>
            </w:r>
            <w:r>
              <w:rPr>
                <w:i/>
              </w:rPr>
              <w:lastRenderedPageBreak/>
              <w:t xml:space="preserve">CSE, IQS, Outlier and Research Required) </w:t>
            </w:r>
          </w:p>
          <w:p w:rsidR="007C2228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7C2228" w:rsidRPr="00FF5201" w:rsidRDefault="007C2228" w:rsidP="007C22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Also perform the same test for the three status levels.</w:t>
            </w:r>
          </w:p>
        </w:tc>
      </w:tr>
    </w:tbl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7C2228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</w:p>
    <w:p w:rsidR="007C2228" w:rsidRDefault="007C2228" w:rsidP="00BB176E">
      <w:pPr>
        <w:rPr>
          <w:ins w:id="20" w:author="Augustin, Jourdain M" w:date="2014-10-13T15:55:00Z"/>
          <w:sz w:val="18"/>
        </w:rPr>
      </w:pPr>
    </w:p>
    <w:p w:rsidR="00A64080" w:rsidRDefault="00A64080" w:rsidP="00BB176E">
      <w:pPr>
        <w:rPr>
          <w:ins w:id="21" w:author="Augustin, Jourdain M" w:date="2014-10-13T15:55:00Z"/>
          <w:sz w:val="18"/>
        </w:rPr>
      </w:pPr>
    </w:p>
    <w:p w:rsidR="00A64080" w:rsidRDefault="00A64080" w:rsidP="00BB176E">
      <w:pPr>
        <w:rPr>
          <w:ins w:id="22" w:author="Augustin, Jourdain M" w:date="2014-10-13T15:55:00Z"/>
          <w:sz w:val="18"/>
        </w:rPr>
      </w:pPr>
    </w:p>
    <w:p w:rsidR="00A64080" w:rsidRDefault="00A64080" w:rsidP="00BB176E">
      <w:pPr>
        <w:rPr>
          <w:ins w:id="23" w:author="Augustin, Jourdain M" w:date="2014-10-13T15:55:00Z"/>
          <w:sz w:val="18"/>
        </w:rPr>
      </w:pPr>
    </w:p>
    <w:p w:rsidR="00A64080" w:rsidRDefault="00A64080" w:rsidP="00A64080">
      <w:pPr>
        <w:rPr>
          <w:ins w:id="24" w:author="Augustin, Jourdain M" w:date="2014-10-13T15:55:00Z"/>
          <w:sz w:val="18"/>
        </w:rPr>
      </w:pPr>
    </w:p>
    <w:p w:rsidR="00A64080" w:rsidRDefault="00A64080" w:rsidP="00A64080">
      <w:pPr>
        <w:rPr>
          <w:ins w:id="25" w:author="Augustin, Jourdain M" w:date="2014-10-13T15:55:00Z"/>
          <w:sz w:val="18"/>
        </w:rPr>
      </w:pPr>
    </w:p>
    <w:p w:rsidR="00A64080" w:rsidRDefault="00A64080" w:rsidP="00A64080">
      <w:pPr>
        <w:rPr>
          <w:ins w:id="26" w:author="Augustin, Jourdain M" w:date="2014-10-13T15:55:00Z"/>
          <w:sz w:val="18"/>
        </w:rPr>
      </w:pPr>
    </w:p>
    <w:p w:rsidR="00A64080" w:rsidRPr="00FC37DA" w:rsidRDefault="00A64080" w:rsidP="00A64080">
      <w:pPr>
        <w:rPr>
          <w:ins w:id="27" w:author="Augustin, Jourdain M" w:date="2014-10-13T15:55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64080" w:rsidTr="00CC6B3B">
        <w:trPr>
          <w:tblHeader/>
          <w:ins w:id="28" w:author="Augustin, Jourdain M" w:date="2014-10-13T15:55:00Z"/>
        </w:trPr>
        <w:tc>
          <w:tcPr>
            <w:tcW w:w="2549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29" w:author="Augustin, Jourdain M" w:date="2014-10-13T15:55:00Z"/>
                <w:rFonts w:ascii="Arial" w:hAnsi="Arial"/>
                <w:b/>
                <w:sz w:val="18"/>
              </w:rPr>
            </w:pPr>
            <w:ins w:id="30" w:author="Augustin, Jourdain M" w:date="2014-10-13T15:55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A64080" w:rsidRDefault="00A64080" w:rsidP="00CC6B3B">
            <w:pPr>
              <w:numPr>
                <w:ilvl w:val="12"/>
                <w:numId w:val="0"/>
              </w:numPr>
              <w:jc w:val="center"/>
              <w:rPr>
                <w:ins w:id="31" w:author="Augustin, Jourdain M" w:date="2014-10-13T15:55:00Z"/>
                <w:rFonts w:ascii="Arial" w:hAnsi="Arial"/>
                <w:b/>
                <w:sz w:val="18"/>
              </w:rPr>
            </w:pPr>
            <w:ins w:id="32" w:author="Augustin, Jourdain M" w:date="2014-10-13T15:55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A64080" w:rsidTr="00CC6B3B">
        <w:trPr>
          <w:ins w:id="33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34" w:author="Augustin, Jourdain M" w:date="2014-10-13T15:55:00Z"/>
                <w:rFonts w:asciiTheme="minorHAnsi" w:hAnsiTheme="minorHAnsi"/>
              </w:rPr>
            </w:pPr>
            <w:ins w:id="35" w:author="Augustin, Jourdain M" w:date="2014-10-13T15:55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36" w:author="Augustin, Jourdain M" w:date="2014-10-13T15:55:00Z"/>
                <w:rFonts w:asciiTheme="minorHAnsi" w:hAnsiTheme="minorHAnsi"/>
              </w:rPr>
            </w:pPr>
            <w:ins w:id="37" w:author="Augustin, Jourdain M" w:date="2014-10-13T15:55:00Z">
              <w:r w:rsidRPr="00566C25">
                <w:rPr>
                  <w:rFonts w:asciiTheme="minorHAnsi" w:hAnsiTheme="minorHAnsi"/>
                </w:rPr>
                <w:t>ECUIDASH</w:t>
              </w:r>
              <w:r>
                <w:rPr>
                  <w:rFonts w:asciiTheme="minorHAnsi" w:hAnsiTheme="minorHAnsi"/>
                </w:rPr>
                <w:t>14</w:t>
              </w:r>
            </w:ins>
          </w:p>
        </w:tc>
      </w:tr>
      <w:tr w:rsidR="00A64080" w:rsidTr="00CC6B3B">
        <w:trPr>
          <w:ins w:id="38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39" w:author="Augustin, Jourdain M" w:date="2014-10-13T15:55:00Z"/>
                <w:rFonts w:asciiTheme="minorHAnsi" w:hAnsiTheme="minorHAnsi"/>
              </w:rPr>
            </w:pPr>
            <w:ins w:id="40" w:author="Augustin, Jourdain M" w:date="2014-10-13T15:55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1" w:author="Augustin, Jourdain M" w:date="2014-10-13T15:55:00Z"/>
                <w:rFonts w:asciiTheme="minorHAnsi" w:hAnsiTheme="minorHAnsi"/>
              </w:rPr>
            </w:pPr>
          </w:p>
        </w:tc>
      </w:tr>
      <w:tr w:rsidR="00A64080" w:rsidTr="00CC6B3B">
        <w:trPr>
          <w:ins w:id="42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3" w:author="Augustin, Jourdain M" w:date="2014-10-13T15:55:00Z"/>
                <w:rFonts w:asciiTheme="minorHAnsi" w:hAnsiTheme="minorHAnsi"/>
              </w:rPr>
            </w:pPr>
            <w:ins w:id="44" w:author="Augustin, Jourdain M" w:date="2014-10-13T15:55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45" w:author="Augustin, Jourdain M" w:date="2014-10-13T15:55:00Z"/>
                <w:rFonts w:asciiTheme="minorHAnsi" w:hAnsiTheme="minorHAnsi"/>
              </w:rPr>
            </w:pPr>
            <w:ins w:id="46" w:author="Augustin, Jourdain M" w:date="2014-10-13T15:55:00Z">
              <w:r w:rsidRPr="00566C25">
                <w:rPr>
                  <w:rFonts w:asciiTheme="minorHAnsi" w:hAnsiTheme="minorHAnsi"/>
                </w:rPr>
                <w:t>https://vacmsmpmd01.vangent.local/coach</w:t>
              </w:r>
              <w:r>
                <w:rPr>
                  <w:rFonts w:asciiTheme="minorHAnsi" w:hAnsiTheme="minorHAnsi"/>
                </w:rPr>
                <w:t>3</w:t>
              </w:r>
              <w:r w:rsidRPr="00566C25">
                <w:rPr>
                  <w:rFonts w:asciiTheme="minorHAnsi" w:hAnsiTheme="minorHAnsi"/>
                </w:rPr>
                <w:t xml:space="preserve">/default.aspx </w:t>
              </w:r>
            </w:ins>
          </w:p>
        </w:tc>
      </w:tr>
      <w:tr w:rsidR="00A64080" w:rsidTr="00CC6B3B">
        <w:trPr>
          <w:ins w:id="47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48" w:author="Augustin, Jourdain M" w:date="2014-10-13T15:55:00Z"/>
                <w:rFonts w:asciiTheme="minorHAnsi" w:hAnsiTheme="minorHAnsi"/>
              </w:rPr>
            </w:pPr>
            <w:ins w:id="49" w:author="Augustin, Jourdain M" w:date="2014-10-13T15:55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A64080" w:rsidRPr="00566C25" w:rsidRDefault="00A64080" w:rsidP="00A64080">
            <w:pPr>
              <w:rPr>
                <w:ins w:id="50" w:author="Augustin, Jourdain M" w:date="2014-10-13T15:55:00Z"/>
                <w:rFonts w:asciiTheme="minorHAnsi" w:hAnsiTheme="minorHAnsi"/>
              </w:rPr>
            </w:pPr>
            <w:ins w:id="51" w:author="Augustin, Jourdain M" w:date="2014-10-13T15:55:00Z">
              <w:r>
                <w:rPr>
                  <w:rFonts w:asciiTheme="minorHAnsi" w:hAnsiTheme="minorHAnsi"/>
                </w:rPr>
                <w:t>view2.aspx, review3.aspx</w:t>
              </w:r>
            </w:ins>
          </w:p>
        </w:tc>
      </w:tr>
      <w:tr w:rsidR="00A64080" w:rsidTr="00CC6B3B">
        <w:trPr>
          <w:ins w:id="52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3" w:author="Augustin, Jourdain M" w:date="2014-10-13T15:55:00Z"/>
                <w:rFonts w:asciiTheme="minorHAnsi" w:hAnsiTheme="minorHAnsi"/>
              </w:rPr>
            </w:pPr>
            <w:ins w:id="54" w:author="Augustin, Jourdain M" w:date="2014-10-13T15:55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55" w:author="Augustin, Jourdain M" w:date="2014-10-13T15:55:00Z"/>
                <w:rFonts w:asciiTheme="minorHAnsi" w:hAnsiTheme="minorHAnsi"/>
              </w:rPr>
            </w:pPr>
            <w:ins w:id="56" w:author="Augustin, Jourdain M" w:date="2014-10-13T15:55:00Z">
              <w:r w:rsidRPr="007C2228">
                <w:rPr>
                  <w:rFonts w:asciiTheme="minorHAnsi" w:hAnsiTheme="minorHAnsi"/>
                </w:rPr>
                <w:t>eCoaching_Dashboard_DDD.docx</w:t>
              </w:r>
            </w:ins>
          </w:p>
        </w:tc>
      </w:tr>
      <w:tr w:rsidR="00A64080" w:rsidTr="00CC6B3B">
        <w:trPr>
          <w:ins w:id="57" w:author="Augustin, Jourdain M" w:date="2014-10-13T15:55:00Z"/>
        </w:trPr>
        <w:tc>
          <w:tcPr>
            <w:tcW w:w="2549" w:type="dxa"/>
          </w:tcPr>
          <w:p w:rsidR="00A64080" w:rsidRPr="00566C25" w:rsidRDefault="00A64080" w:rsidP="00CC6B3B">
            <w:pPr>
              <w:pStyle w:val="CommentText"/>
              <w:numPr>
                <w:ilvl w:val="12"/>
                <w:numId w:val="0"/>
              </w:numPr>
              <w:rPr>
                <w:ins w:id="58" w:author="Augustin, Jourdain M" w:date="2014-10-13T15:55:00Z"/>
                <w:rFonts w:asciiTheme="minorHAnsi" w:hAnsiTheme="minorHAnsi"/>
              </w:rPr>
            </w:pPr>
            <w:ins w:id="59" w:author="Augustin, Jourdain M" w:date="2014-10-13T15:55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A64080" w:rsidRPr="00566C25" w:rsidRDefault="00A64080" w:rsidP="00CC6B3B">
            <w:pPr>
              <w:rPr>
                <w:ins w:id="60" w:author="Augustin, Jourdain M" w:date="2014-10-13T15:55:00Z"/>
                <w:rFonts w:asciiTheme="minorHAnsi" w:hAnsiTheme="minorHAnsi"/>
              </w:rPr>
            </w:pPr>
          </w:p>
        </w:tc>
      </w:tr>
    </w:tbl>
    <w:p w:rsidR="00A64080" w:rsidRDefault="00A64080" w:rsidP="00A64080">
      <w:pPr>
        <w:rPr>
          <w:ins w:id="61" w:author="Augustin, Jourdain M" w:date="2014-10-13T15:55:00Z"/>
        </w:rPr>
      </w:pPr>
    </w:p>
    <w:p w:rsidR="00A64080" w:rsidRDefault="00A64080" w:rsidP="00A64080">
      <w:pPr>
        <w:rPr>
          <w:ins w:id="62" w:author="Augustin, Jourdain M" w:date="2014-10-13T15:55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64080" w:rsidRPr="00FF5201" w:rsidTr="00CC6B3B">
        <w:trPr>
          <w:cantSplit/>
          <w:tblHeader/>
          <w:ins w:id="63" w:author="Augustin, Jourdain M" w:date="2014-10-13T15:55:00Z"/>
        </w:trPr>
        <w:tc>
          <w:tcPr>
            <w:tcW w:w="9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64" w:author="Augustin, Jourdain M" w:date="2014-10-13T15:55:00Z"/>
                <w:b/>
                <w:i/>
              </w:rPr>
            </w:pPr>
            <w:ins w:id="65" w:author="Augustin, Jourdain M" w:date="2014-10-13T15:55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6" w:author="Augustin, Jourdain M" w:date="2014-10-13T15:55:00Z"/>
                <w:b/>
                <w:i/>
              </w:rPr>
            </w:pPr>
            <w:ins w:id="67" w:author="Augustin, Jourdain M" w:date="2014-10-13T15:55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8" w:author="Augustin, Jourdain M" w:date="2014-10-13T15:55:00Z"/>
                <w:b/>
                <w:i/>
              </w:rPr>
            </w:pPr>
            <w:ins w:id="69" w:author="Augustin, Jourdain M" w:date="2014-10-13T15:55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0" w:author="Augustin, Jourdain M" w:date="2014-10-13T15:55:00Z"/>
                <w:b/>
                <w:i/>
              </w:rPr>
            </w:pPr>
            <w:ins w:id="71" w:author="Augustin, Jourdain M" w:date="2014-10-13T15:55:00Z">
              <w:r w:rsidRPr="00FF5201">
                <w:rPr>
                  <w:b/>
                </w:rPr>
                <w:t>RESULTS</w:t>
              </w:r>
            </w:ins>
          </w:p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72" w:author="Augustin, Jourdain M" w:date="2014-10-13T15:55:00Z"/>
                <w:b/>
                <w:i/>
              </w:rPr>
            </w:pPr>
            <w:ins w:id="73" w:author="Augustin, Jourdain M" w:date="2014-10-13T15:55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4" w:author="Augustin, Jourdain M" w:date="2014-10-13T15:55:00Z"/>
                <w:b/>
                <w:i/>
              </w:rPr>
            </w:pPr>
            <w:ins w:id="75" w:author="Augustin, Jourdain M" w:date="2014-10-13T15:55:00Z">
              <w:r w:rsidRPr="00FF5201">
                <w:rPr>
                  <w:b/>
                </w:rPr>
                <w:t>COMMENTS</w:t>
              </w:r>
            </w:ins>
          </w:p>
        </w:tc>
      </w:tr>
      <w:tr w:rsidR="00A64080" w:rsidRPr="00FF5201" w:rsidTr="00CC6B3B">
        <w:trPr>
          <w:cantSplit/>
          <w:ins w:id="76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7" w:author="Augustin, Jourdain M" w:date="2014-10-13T15:55:00Z"/>
                <w:i/>
              </w:rPr>
              <w:pPrChange w:id="78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57471C" w:rsidRDefault="00A64080" w:rsidP="00CC6B3B">
            <w:pPr>
              <w:pStyle w:val="CSETableText"/>
              <w:ind w:left="159"/>
              <w:rPr>
                <w:ins w:id="79" w:author="Augustin, Jourdain M" w:date="2014-10-13T15:55:00Z"/>
                <w:rFonts w:asciiTheme="minorHAnsi" w:hAnsiTheme="minorHAnsi"/>
                <w:bCs/>
                <w:szCs w:val="20"/>
              </w:rPr>
            </w:pPr>
            <w:ins w:id="80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Launch link to test main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dashboard </w:t>
              </w:r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page using an </w:t>
              </w:r>
            </w:ins>
            <w:ins w:id="81" w:author="Augustin, Jourdain M" w:date="2014-10-13T15:56:00Z">
              <w:r>
                <w:rPr>
                  <w:rFonts w:asciiTheme="minorHAnsi" w:hAnsiTheme="minorHAnsi"/>
                  <w:bCs/>
                  <w:szCs w:val="20"/>
                </w:rPr>
                <w:t>SUP or MGR account from CSR module</w:t>
              </w:r>
            </w:ins>
            <w:ins w:id="82" w:author="Augustin, Jourdain M" w:date="2014-10-13T15:55:00Z">
              <w:r w:rsidRPr="0057471C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  <w:r>
                <w:rPr>
                  <w:rFonts w:asciiTheme="minorHAnsi" w:hAnsiTheme="minorHAnsi"/>
                  <w:bCs/>
                  <w:szCs w:val="20"/>
                </w:rPr>
                <w:br/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83" w:author="Augustin, Jourdain M" w:date="2014-10-13T15:55:00Z"/>
                <w:rFonts w:asciiTheme="minorHAnsi" w:hAnsiTheme="minorHAnsi"/>
                <w:bCs/>
                <w:szCs w:val="20"/>
              </w:rPr>
            </w:pPr>
            <w:ins w:id="84" w:author="Augustin, Jourdain M" w:date="2014-10-13T15:55:00Z">
              <w:r>
                <w:fldChar w:fldCharType="begin"/>
              </w:r>
              <w:r>
                <w:instrText xml:space="preserve"> HYPERLINK "https://vacmsmpmd01.vangent.local/coach3/default.aspx" </w:instrText>
              </w:r>
              <w:r>
                <w:fldChar w:fldCharType="separate"/>
              </w:r>
              <w:r>
                <w:rPr>
                  <w:rStyle w:val="Hyperlink"/>
                  <w:rFonts w:asciiTheme="minorHAnsi" w:hAnsiTheme="minorHAnsi"/>
                </w:rPr>
                <w:t>https://vacmsmpmd01.vangent.local/coach3/default.aspx</w:t>
              </w:r>
              <w:r>
                <w:rPr>
                  <w:rStyle w:val="Hyperlink"/>
                  <w:rFonts w:asciiTheme="minorHAnsi" w:hAnsiTheme="minorHAnsi"/>
                </w:rPr>
                <w:fldChar w:fldCharType="end"/>
              </w:r>
              <w:r w:rsidRPr="0057471C">
                <w:rPr>
                  <w:rFonts w:asciiTheme="minorHAnsi" w:hAnsiTheme="minorHAnsi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5" w:author="Augustin, Jourdain M" w:date="2014-10-13T15:55:00Z"/>
                <w:rFonts w:asciiTheme="minorHAnsi" w:hAnsiTheme="minorHAnsi" w:cs="Courier New"/>
                <w:sz w:val="16"/>
              </w:rPr>
            </w:pPr>
            <w:ins w:id="86" w:author="Augustin, Jourdain M" w:date="2014-10-13T15:55:00Z">
              <w:r w:rsidRPr="0057471C">
                <w:rPr>
                  <w:rFonts w:asciiTheme="minorHAnsi" w:hAnsiTheme="minorHAnsi"/>
                </w:rPr>
                <w:t>Main page successfully loads with credentials passed</w:t>
              </w:r>
              <w:r>
                <w:rPr>
                  <w:rFonts w:asciiTheme="minorHAnsi" w:hAnsiTheme="minorHAnsi"/>
                </w:rPr>
                <w:t xml:space="preserve"> reflecting data in database </w:t>
              </w:r>
              <w:proofErr w:type="spellStart"/>
              <w:r>
                <w:rPr>
                  <w:rFonts w:asciiTheme="minorHAnsi" w:hAnsiTheme="minorHAnsi"/>
                </w:rPr>
                <w:t>db</w:t>
              </w:r>
              <w:proofErr w:type="spellEnd"/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7" w:author="Augustin, Jourdain M" w:date="2014-10-13T15:55:00Z"/>
                <w:i/>
              </w:rPr>
            </w:pPr>
            <w:ins w:id="88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9" w:author="Augustin, Jourdain M" w:date="2014-10-13T15:55:00Z"/>
                <w:i/>
              </w:rPr>
            </w:pPr>
            <w:ins w:id="90" w:author="Augustin, Jourdain M" w:date="2014-10-13T15:56:00Z">
              <w:r>
                <w:rPr>
                  <w:i/>
                </w:rPr>
                <w:t>10</w:t>
              </w:r>
            </w:ins>
            <w:ins w:id="91" w:author="Augustin, Jourdain M" w:date="2014-10-13T15:55:00Z">
              <w:r>
                <w:rPr>
                  <w:i/>
                </w:rPr>
                <w:t>/1</w:t>
              </w:r>
            </w:ins>
            <w:ins w:id="92" w:author="Augustin, Jourdain M" w:date="2014-10-13T15:56:00Z">
              <w:r>
                <w:rPr>
                  <w:i/>
                </w:rPr>
                <w:t>3</w:t>
              </w:r>
            </w:ins>
            <w:ins w:id="93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4" w:author="Augustin, Jourdain M" w:date="2014-10-13T15:55:00Z"/>
                <w:i/>
              </w:rPr>
            </w:pPr>
          </w:p>
        </w:tc>
      </w:tr>
      <w:tr w:rsidR="00A64080" w:rsidRPr="00FF5201" w:rsidTr="00CC6B3B">
        <w:trPr>
          <w:ins w:id="95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96" w:author="Augustin, Jourdain M" w:date="2014-10-13T15:55:00Z"/>
                <w:i/>
              </w:rPr>
              <w:pPrChange w:id="97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98" w:author="Augustin, Jourdain M" w:date="2014-10-13T15:55:00Z"/>
                <w:rFonts w:asciiTheme="minorHAnsi" w:hAnsiTheme="minorHAnsi"/>
                <w:bCs/>
                <w:szCs w:val="20"/>
              </w:rPr>
            </w:pPr>
            <w:ins w:id="99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“My Dashboard” or “My Submissions” tab and open a record.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100" w:author="Augustin, Jourdain M" w:date="2014-10-13T15:55:00Z"/>
                <w:rFonts w:asciiTheme="minorHAnsi" w:hAnsiTheme="minorHAnsi"/>
                <w:bCs/>
                <w:szCs w:val="20"/>
              </w:rPr>
            </w:pPr>
            <w:ins w:id="101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2" w:author="Augustin, Jourdain M" w:date="2014-10-13T15:58:00Z"/>
                <w:rFonts w:asciiTheme="minorHAnsi" w:hAnsiTheme="minorHAnsi"/>
              </w:rPr>
            </w:pPr>
            <w:ins w:id="103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04" w:author="Augustin, Jourdain M" w:date="2014-10-13T15:57:00Z">
              <w:r>
                <w:rPr>
                  <w:rFonts w:asciiTheme="minorHAnsi" w:hAnsiTheme="minorHAnsi"/>
                </w:rPr>
                <w:t>the following warning sections display:</w:t>
              </w:r>
              <w:r>
                <w:rPr>
                  <w:rFonts w:asciiTheme="minorHAnsi" w:hAnsiTheme="minorHAnsi"/>
                </w:rPr>
                <w:br/>
              </w:r>
              <w:r>
                <w:rPr>
                  <w:rFonts w:asciiTheme="minorHAnsi" w:hAnsiTheme="minorHAnsi"/>
                </w:rPr>
                <w:br/>
                <w:t>For SUP (WACS40) – “My Team</w:t>
              </w:r>
            </w:ins>
            <w:ins w:id="105" w:author="Augustin, Jourdain M" w:date="2014-10-13T15:58:00Z">
              <w:r>
                <w:rPr>
                  <w:rFonts w:asciiTheme="minorHAnsi" w:hAnsiTheme="minorHAnsi"/>
                </w:rPr>
                <w:t>’s Warning eCoaching Logs”</w:t>
              </w:r>
            </w:ins>
          </w:p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6" w:author="Augustin, Jourdain M" w:date="2014-10-13T15:55:00Z"/>
                <w:rFonts w:asciiTheme="minorHAnsi" w:hAnsiTheme="minorHAnsi"/>
              </w:rPr>
            </w:pPr>
            <w:ins w:id="107" w:author="Augustin, Jourdain M" w:date="2014-10-13T15:58:00Z">
              <w:r>
                <w:rPr>
                  <w:rFonts w:asciiTheme="minorHAnsi" w:hAnsiTheme="minorHAnsi"/>
                </w:rPr>
                <w:t>For MGR (WACS50, WACS60) – “My Team’s Warning eCoaching Logs”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08" w:author="Augustin, Jourdain M" w:date="2014-10-13T15:55:00Z"/>
                <w:i/>
              </w:rPr>
            </w:pPr>
            <w:ins w:id="109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0" w:author="Augustin, Jourdain M" w:date="2014-10-13T15:55:00Z"/>
                <w:i/>
              </w:rPr>
            </w:pPr>
            <w:ins w:id="111" w:author="Augustin, Jourdain M" w:date="2014-10-13T15:56:00Z">
              <w:r>
                <w:rPr>
                  <w:i/>
                </w:rPr>
                <w:t>10</w:t>
              </w:r>
            </w:ins>
            <w:ins w:id="112" w:author="Augustin, Jourdain M" w:date="2014-10-13T15:55:00Z">
              <w:r>
                <w:rPr>
                  <w:i/>
                </w:rPr>
                <w:t>/1</w:t>
              </w:r>
            </w:ins>
            <w:ins w:id="113" w:author="Augustin, Jourdain M" w:date="2014-10-13T15:56:00Z">
              <w:r>
                <w:rPr>
                  <w:i/>
                </w:rPr>
                <w:t>3</w:t>
              </w:r>
            </w:ins>
            <w:ins w:id="114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F2084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5" w:author="Augustin, Jourdain M" w:date="2014-10-13T15:55:00Z"/>
                <w:i/>
              </w:rPr>
            </w:pPr>
            <w:ins w:id="116" w:author="Augustin, Jourdain M" w:date="2014-10-13T15:55:00Z">
              <w:r>
                <w:rPr>
                  <w:i/>
                </w:rPr>
                <w:t xml:space="preserve">Perform the same test for </w:t>
              </w:r>
            </w:ins>
            <w:ins w:id="117" w:author="Augustin, Jourdain M" w:date="2014-10-14T16:53:00Z">
              <w:r w:rsidR="00F2084E">
                <w:rPr>
                  <w:i/>
                </w:rPr>
                <w:t>SUP and MGR</w:t>
              </w:r>
            </w:ins>
            <w:ins w:id="118" w:author="Augustin, Jourdain M" w:date="2014-10-13T15:55:00Z">
              <w:r>
                <w:rPr>
                  <w:i/>
                </w:rPr>
                <w:t xml:space="preserve"> call center job code groups</w:t>
              </w:r>
            </w:ins>
            <w:ins w:id="119" w:author="Augustin, Jourdain M" w:date="2014-10-14T16:53:00Z">
              <w:r w:rsidR="00F2084E">
                <w:rPr>
                  <w:i/>
                </w:rPr>
                <w:t xml:space="preserve"> (WACS40, WACS50, </w:t>
              </w:r>
              <w:proofErr w:type="gramStart"/>
              <w:r w:rsidR="00F2084E">
                <w:rPr>
                  <w:i/>
                </w:rPr>
                <w:t>WACS60</w:t>
              </w:r>
              <w:proofErr w:type="gramEnd"/>
              <w:r w:rsidR="00F2084E">
                <w:rPr>
                  <w:i/>
                </w:rPr>
                <w:t>)</w:t>
              </w:r>
            </w:ins>
            <w:ins w:id="120" w:author="Augustin, Jourdain M" w:date="2014-10-13T15:55:00Z">
              <w:r>
                <w:rPr>
                  <w:i/>
                </w:rPr>
                <w:t>.</w:t>
              </w:r>
            </w:ins>
          </w:p>
        </w:tc>
      </w:tr>
      <w:tr w:rsidR="00A64080" w:rsidRPr="00FF5201" w:rsidTr="00CC6B3B">
        <w:trPr>
          <w:ins w:id="121" w:author="Augustin, Jourdain M" w:date="2014-10-13T15:55:00Z"/>
        </w:trPr>
        <w:tc>
          <w:tcPr>
            <w:tcW w:w="900" w:type="dxa"/>
          </w:tcPr>
          <w:p w:rsidR="00A64080" w:rsidRPr="00FF5201" w:rsidRDefault="00A64080">
            <w:pPr>
              <w:pStyle w:val="Header"/>
              <w:numPr>
                <w:ilvl w:val="0"/>
                <w:numId w:val="1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2" w:author="Augustin, Jourdain M" w:date="2014-10-13T15:55:00Z"/>
                <w:i/>
              </w:rPr>
              <w:pPrChange w:id="123" w:author="Augustin, Jourdain M" w:date="2014-10-13T15:56:00Z">
                <w:pPr>
                  <w:pStyle w:val="Header"/>
                  <w:numPr>
                    <w:numId w:val="15"/>
                  </w:numPr>
                  <w:tabs>
                    <w:tab w:val="clear" w:pos="4320"/>
                    <w:tab w:val="clear" w:pos="8640"/>
                    <w:tab w:val="num" w:pos="720"/>
                  </w:tabs>
                  <w:overflowPunct/>
                  <w:autoSpaceDE/>
                  <w:autoSpaceDN/>
                  <w:adjustRightInd/>
                  <w:spacing w:before="40" w:after="40"/>
                  <w:ind w:left="720" w:hanging="360"/>
                  <w:jc w:val="both"/>
                  <w:textAlignment w:val="auto"/>
                </w:pPr>
              </w:pPrChange>
            </w:pPr>
          </w:p>
        </w:tc>
        <w:tc>
          <w:tcPr>
            <w:tcW w:w="3960" w:type="dxa"/>
          </w:tcPr>
          <w:p w:rsidR="00A64080" w:rsidRPr="0037313D" w:rsidRDefault="00A64080" w:rsidP="00CC6B3B">
            <w:pPr>
              <w:pStyle w:val="CSETableText"/>
              <w:ind w:left="159"/>
              <w:rPr>
                <w:ins w:id="124" w:author="Augustin, Jourdain M" w:date="2014-10-13T15:55:00Z"/>
                <w:rFonts w:asciiTheme="minorHAnsi" w:hAnsiTheme="minorHAnsi"/>
                <w:bCs/>
                <w:szCs w:val="20"/>
              </w:rPr>
            </w:pPr>
            <w:ins w:id="125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Select </w:t>
              </w:r>
            </w:ins>
            <w:ins w:id="126" w:author="Augustin, Jourdain M" w:date="2014-10-13T15:59:00Z">
              <w:r>
                <w:rPr>
                  <w:rFonts w:asciiTheme="minorHAnsi" w:hAnsiTheme="minorHAnsi"/>
                  <w:bCs/>
                  <w:szCs w:val="20"/>
                </w:rPr>
                <w:t>a link from the Warning dashboard section</w:t>
              </w:r>
            </w:ins>
            <w:ins w:id="127" w:author="Augustin, Jourdain M" w:date="2014-10-13T15:55:00Z">
              <w:r>
                <w:rPr>
                  <w:rFonts w:asciiTheme="minorHAnsi" w:hAnsiTheme="minorHAnsi"/>
                  <w:bCs/>
                  <w:szCs w:val="20"/>
                </w:rPr>
                <w:t xml:space="preserve">. </w:t>
              </w:r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  <w:p w:rsidR="00A64080" w:rsidRPr="0057471C" w:rsidRDefault="00A64080" w:rsidP="00CC6B3B">
            <w:pPr>
              <w:pStyle w:val="CSETableText"/>
              <w:ind w:left="159"/>
              <w:rPr>
                <w:ins w:id="128" w:author="Augustin, Jourdain M" w:date="2014-10-13T15:55:00Z"/>
                <w:rFonts w:asciiTheme="minorHAnsi" w:hAnsiTheme="minorHAnsi"/>
                <w:bCs/>
                <w:szCs w:val="20"/>
              </w:rPr>
            </w:pPr>
            <w:ins w:id="129" w:author="Augustin, Jourdain M" w:date="2014-10-13T15:55:00Z">
              <w:r w:rsidRPr="0037313D">
                <w:rPr>
                  <w:rFonts w:asciiTheme="minorHAnsi" w:hAnsiTheme="minorHAnsi"/>
                  <w:bCs/>
                  <w:szCs w:val="20"/>
                </w:rPr>
                <w:t xml:space="preserve">  </w:t>
              </w:r>
              <w:r>
                <w:rPr>
                  <w:rFonts w:asciiTheme="minorHAnsi" w:hAnsiTheme="minorHAnsi"/>
                  <w:bCs/>
                  <w:szCs w:val="20"/>
                </w:rPr>
                <w:t xml:space="preserve"> </w:t>
              </w:r>
            </w:ins>
          </w:p>
        </w:tc>
        <w:tc>
          <w:tcPr>
            <w:tcW w:w="4500" w:type="dxa"/>
          </w:tcPr>
          <w:p w:rsidR="00A64080" w:rsidRPr="0057471C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0" w:author="Augustin, Jourdain M" w:date="2014-10-13T15:55:00Z"/>
                <w:rFonts w:asciiTheme="minorHAnsi" w:hAnsiTheme="minorHAnsi"/>
              </w:rPr>
            </w:pPr>
            <w:ins w:id="131" w:author="Augustin, Jourdain M" w:date="2014-10-13T15:55:00Z">
              <w:r>
                <w:rPr>
                  <w:rFonts w:asciiTheme="minorHAnsi" w:hAnsiTheme="minorHAnsi"/>
                </w:rPr>
                <w:t xml:space="preserve">Verify that </w:t>
              </w:r>
            </w:ins>
            <w:ins w:id="132" w:author="Augustin, Jourdain M" w:date="2014-10-13T16:00:00Z">
              <w:r>
                <w:rPr>
                  <w:rFonts w:asciiTheme="minorHAnsi" w:hAnsiTheme="minorHAnsi"/>
                </w:rPr>
                <w:t>selected record details open in a new review page “review3.aspx”</w:t>
              </w:r>
              <w:r w:rsidR="00EB4008">
                <w:rPr>
                  <w:rFonts w:asciiTheme="minorHAnsi" w:hAnsiTheme="minorHAnsi"/>
                </w:rPr>
                <w:t xml:space="preserve"> with no updatable sections.</w:t>
              </w:r>
            </w:ins>
          </w:p>
        </w:tc>
        <w:tc>
          <w:tcPr>
            <w:tcW w:w="1260" w:type="dxa"/>
          </w:tcPr>
          <w:p w:rsidR="00A64080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3" w:author="Augustin, Jourdain M" w:date="2014-10-13T15:55:00Z"/>
                <w:i/>
              </w:rPr>
            </w:pPr>
            <w:ins w:id="134" w:author="Augustin, Jourdain M" w:date="2014-10-13T15:55:00Z">
              <w:r>
                <w:rPr>
                  <w:i/>
                </w:rPr>
                <w:t>P</w:t>
              </w:r>
            </w:ins>
          </w:p>
          <w:p w:rsidR="00A64080" w:rsidRDefault="00A64080" w:rsidP="00A64080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5" w:author="Augustin, Jourdain M" w:date="2014-10-13T15:55:00Z"/>
                <w:i/>
              </w:rPr>
            </w:pPr>
            <w:ins w:id="136" w:author="Augustin, Jourdain M" w:date="2014-10-13T16:00:00Z">
              <w:r>
                <w:rPr>
                  <w:i/>
                </w:rPr>
                <w:t>10</w:t>
              </w:r>
            </w:ins>
            <w:ins w:id="137" w:author="Augustin, Jourdain M" w:date="2014-10-13T15:55:00Z">
              <w:r>
                <w:rPr>
                  <w:i/>
                </w:rPr>
                <w:t>/1</w:t>
              </w:r>
            </w:ins>
            <w:ins w:id="138" w:author="Augustin, Jourdain M" w:date="2014-10-13T16:00:00Z">
              <w:r>
                <w:rPr>
                  <w:i/>
                </w:rPr>
                <w:t>3</w:t>
              </w:r>
            </w:ins>
            <w:ins w:id="139" w:author="Augustin, Jourdain M" w:date="2014-10-13T15:55:00Z">
              <w:r>
                <w:rPr>
                  <w:i/>
                </w:rPr>
                <w:t>/2014</w:t>
              </w:r>
            </w:ins>
          </w:p>
        </w:tc>
        <w:tc>
          <w:tcPr>
            <w:tcW w:w="2880" w:type="dxa"/>
          </w:tcPr>
          <w:p w:rsidR="00A64080" w:rsidRPr="00FF5201" w:rsidRDefault="00A64080" w:rsidP="00CC6B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0" w:author="Augustin, Jourdain M" w:date="2014-10-13T15:55:00Z"/>
                <w:i/>
              </w:rPr>
            </w:pPr>
          </w:p>
        </w:tc>
      </w:tr>
    </w:tbl>
    <w:p w:rsidR="00A64080" w:rsidRDefault="00A64080" w:rsidP="00A64080">
      <w:pPr>
        <w:rPr>
          <w:ins w:id="141" w:author="Augustin, Jourdain M" w:date="2014-10-13T15:55:00Z"/>
          <w:sz w:val="18"/>
        </w:rPr>
      </w:pPr>
    </w:p>
    <w:p w:rsidR="00A64080" w:rsidRDefault="00A64080" w:rsidP="00A64080">
      <w:pPr>
        <w:rPr>
          <w:ins w:id="142" w:author="Augustin, Jourdain M" w:date="2014-10-13T15:55:00Z"/>
          <w:sz w:val="18"/>
        </w:rPr>
      </w:pPr>
    </w:p>
    <w:p w:rsidR="00A64080" w:rsidRDefault="00A64080" w:rsidP="00BB176E">
      <w:pPr>
        <w:rPr>
          <w:sz w:val="18"/>
        </w:rPr>
      </w:pPr>
    </w:p>
    <w:p w:rsidR="007C2228" w:rsidRDefault="007C2228" w:rsidP="00BB176E">
      <w:pPr>
        <w:rPr>
          <w:sz w:val="18"/>
        </w:rPr>
      </w:pPr>
      <w:bookmarkStart w:id="143" w:name="_GoBack"/>
      <w:bookmarkEnd w:id="143"/>
    </w:p>
    <w:sectPr w:rsidR="007C2228" w:rsidSect="00534A8B">
      <w:headerReference w:type="default" r:id="rId22"/>
      <w:footerReference w:type="default" r:id="rId23"/>
      <w:footerReference w:type="first" r:id="rId24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F5E" w:rsidRDefault="00513F5E">
      <w:r>
        <w:separator/>
      </w:r>
    </w:p>
  </w:endnote>
  <w:endnote w:type="continuationSeparator" w:id="0">
    <w:p w:rsidR="00513F5E" w:rsidRDefault="00513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eCoaching Dashboard</w:t>
    </w:r>
    <w:r>
      <w:rPr>
        <w:sz w:val="18"/>
      </w:rPr>
      <w:t xml:space="preserve"> Test Plan</w:t>
    </w:r>
  </w:p>
  <w:p w:rsidR="007C2228" w:rsidRDefault="007C22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06/4/14</w:t>
    </w:r>
  </w:p>
  <w:p w:rsidR="007C2228" w:rsidRDefault="007C22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2014.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2084E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2084E">
      <w:rPr>
        <w:rStyle w:val="PageNumber"/>
        <w:noProof/>
        <w:sz w:val="18"/>
        <w:szCs w:val="18"/>
      </w:rPr>
      <w:t>22</w:t>
    </w:r>
    <w:r>
      <w:rPr>
        <w:rStyle w:val="PageNumber"/>
        <w:sz w:val="18"/>
        <w:szCs w:val="18"/>
      </w:rPr>
      <w:fldChar w:fldCharType="end"/>
    </w:r>
  </w:p>
  <w:p w:rsidR="007C2228" w:rsidRDefault="007C22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Default="007C22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F5E" w:rsidRDefault="00513F5E">
      <w:r>
        <w:separator/>
      </w:r>
    </w:p>
  </w:footnote>
  <w:footnote w:type="continuationSeparator" w:id="0">
    <w:p w:rsidR="00513F5E" w:rsidRDefault="00513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2228" w:rsidRPr="00047CB6" w:rsidRDefault="007C2228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proofErr w:type="gramStart"/>
    <w:r>
      <w:rPr>
        <w:sz w:val="18"/>
      </w:rPr>
      <w:t>eCoaching</w:t>
    </w:r>
    <w:proofErr w:type="gramEnd"/>
    <w:r>
      <w:rPr>
        <w:sz w:val="18"/>
      </w:rPr>
      <w:t xml:space="preserve"> Dashboard Test Plan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  <w:r w:rsidRPr="00047CB6">
      <w:rPr>
        <w:sz w:val="18"/>
        <w:szCs w:val="18"/>
      </w:rPr>
      <w:t xml:space="preserve">Document Version ID </w:t>
    </w:r>
    <w:r>
      <w:rPr>
        <w:sz w:val="18"/>
        <w:szCs w:val="18"/>
      </w:rPr>
      <w:t>1.0</w:t>
    </w:r>
  </w:p>
  <w:p w:rsidR="007C2228" w:rsidRDefault="007C2228" w:rsidP="00971190">
    <w:pPr>
      <w:pStyle w:val="Header"/>
    </w:pPr>
  </w:p>
  <w:p w:rsidR="007C2228" w:rsidRPr="00971190" w:rsidRDefault="007C2228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A468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07228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48C28FC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7EC0EF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201A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DF53C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2F47CD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5626B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DAC058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E88714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4B97BF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434C4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D87545E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10214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413CB3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12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4651"/>
    <w:rsid w:val="00015561"/>
    <w:rsid w:val="00022191"/>
    <w:rsid w:val="0002439B"/>
    <w:rsid w:val="00041BC0"/>
    <w:rsid w:val="00047171"/>
    <w:rsid w:val="00074567"/>
    <w:rsid w:val="000A59A6"/>
    <w:rsid w:val="000B4A74"/>
    <w:rsid w:val="000E57C1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5296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40E0"/>
    <w:rsid w:val="001F6728"/>
    <w:rsid w:val="001F6854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E54A5"/>
    <w:rsid w:val="00300C08"/>
    <w:rsid w:val="00303085"/>
    <w:rsid w:val="00311AA6"/>
    <w:rsid w:val="00326512"/>
    <w:rsid w:val="00332441"/>
    <w:rsid w:val="003852E4"/>
    <w:rsid w:val="00387C34"/>
    <w:rsid w:val="00395378"/>
    <w:rsid w:val="003D08F4"/>
    <w:rsid w:val="003E2F19"/>
    <w:rsid w:val="003E5BE8"/>
    <w:rsid w:val="003F0478"/>
    <w:rsid w:val="00406A78"/>
    <w:rsid w:val="00410E87"/>
    <w:rsid w:val="004166CD"/>
    <w:rsid w:val="00420AF2"/>
    <w:rsid w:val="00422505"/>
    <w:rsid w:val="004259FE"/>
    <w:rsid w:val="00427B54"/>
    <w:rsid w:val="004327BF"/>
    <w:rsid w:val="00434DFC"/>
    <w:rsid w:val="004445C8"/>
    <w:rsid w:val="00465046"/>
    <w:rsid w:val="00467905"/>
    <w:rsid w:val="00467F9D"/>
    <w:rsid w:val="00475DA8"/>
    <w:rsid w:val="0048399A"/>
    <w:rsid w:val="0048484B"/>
    <w:rsid w:val="00491B97"/>
    <w:rsid w:val="004C3FE0"/>
    <w:rsid w:val="004D1CE4"/>
    <w:rsid w:val="004D3549"/>
    <w:rsid w:val="004E6347"/>
    <w:rsid w:val="004F6B8D"/>
    <w:rsid w:val="00513F5E"/>
    <w:rsid w:val="0051732A"/>
    <w:rsid w:val="00517994"/>
    <w:rsid w:val="00525F09"/>
    <w:rsid w:val="005327D5"/>
    <w:rsid w:val="00532DD8"/>
    <w:rsid w:val="00534A8B"/>
    <w:rsid w:val="005357AE"/>
    <w:rsid w:val="00543451"/>
    <w:rsid w:val="00544715"/>
    <w:rsid w:val="005621E5"/>
    <w:rsid w:val="00564929"/>
    <w:rsid w:val="00566C25"/>
    <w:rsid w:val="00566C47"/>
    <w:rsid w:val="0057471C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5F276B"/>
    <w:rsid w:val="0062030B"/>
    <w:rsid w:val="006279F4"/>
    <w:rsid w:val="00631D05"/>
    <w:rsid w:val="0065249A"/>
    <w:rsid w:val="006571BE"/>
    <w:rsid w:val="00672422"/>
    <w:rsid w:val="006A5787"/>
    <w:rsid w:val="006C79CC"/>
    <w:rsid w:val="006D48F6"/>
    <w:rsid w:val="006E6DA4"/>
    <w:rsid w:val="006F02DB"/>
    <w:rsid w:val="006F2CF5"/>
    <w:rsid w:val="006F366B"/>
    <w:rsid w:val="00700C64"/>
    <w:rsid w:val="00704D51"/>
    <w:rsid w:val="00705EEA"/>
    <w:rsid w:val="007132AB"/>
    <w:rsid w:val="007266EB"/>
    <w:rsid w:val="00726AEA"/>
    <w:rsid w:val="00731359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A1BE8"/>
    <w:rsid w:val="007A7982"/>
    <w:rsid w:val="007B5114"/>
    <w:rsid w:val="007C2228"/>
    <w:rsid w:val="007C442B"/>
    <w:rsid w:val="007C58FE"/>
    <w:rsid w:val="007C735F"/>
    <w:rsid w:val="007E16FB"/>
    <w:rsid w:val="007E3BE6"/>
    <w:rsid w:val="00830C5F"/>
    <w:rsid w:val="00841C92"/>
    <w:rsid w:val="00860A3C"/>
    <w:rsid w:val="00887D1D"/>
    <w:rsid w:val="00891C62"/>
    <w:rsid w:val="008A449A"/>
    <w:rsid w:val="008A52CE"/>
    <w:rsid w:val="008A64E9"/>
    <w:rsid w:val="008B4F8F"/>
    <w:rsid w:val="008B71C0"/>
    <w:rsid w:val="008B7975"/>
    <w:rsid w:val="008C717D"/>
    <w:rsid w:val="008D7F68"/>
    <w:rsid w:val="008E0971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67531"/>
    <w:rsid w:val="00971190"/>
    <w:rsid w:val="00984550"/>
    <w:rsid w:val="00986B11"/>
    <w:rsid w:val="0099414E"/>
    <w:rsid w:val="009A281E"/>
    <w:rsid w:val="009B1208"/>
    <w:rsid w:val="009B5322"/>
    <w:rsid w:val="009C29C4"/>
    <w:rsid w:val="009C419D"/>
    <w:rsid w:val="009C5A4C"/>
    <w:rsid w:val="009C6478"/>
    <w:rsid w:val="00A04243"/>
    <w:rsid w:val="00A14774"/>
    <w:rsid w:val="00A31CC1"/>
    <w:rsid w:val="00A32DAB"/>
    <w:rsid w:val="00A354AD"/>
    <w:rsid w:val="00A56473"/>
    <w:rsid w:val="00A57CDF"/>
    <w:rsid w:val="00A61F3D"/>
    <w:rsid w:val="00A64080"/>
    <w:rsid w:val="00A64ADF"/>
    <w:rsid w:val="00A64F51"/>
    <w:rsid w:val="00A8781B"/>
    <w:rsid w:val="00A92311"/>
    <w:rsid w:val="00AA3543"/>
    <w:rsid w:val="00AB374B"/>
    <w:rsid w:val="00AB6914"/>
    <w:rsid w:val="00AB71A9"/>
    <w:rsid w:val="00AC3A8C"/>
    <w:rsid w:val="00AD2286"/>
    <w:rsid w:val="00AD6A42"/>
    <w:rsid w:val="00AD73B1"/>
    <w:rsid w:val="00AE33A4"/>
    <w:rsid w:val="00AE42F7"/>
    <w:rsid w:val="00AF0932"/>
    <w:rsid w:val="00AF6C05"/>
    <w:rsid w:val="00B00BAA"/>
    <w:rsid w:val="00B04667"/>
    <w:rsid w:val="00B178F4"/>
    <w:rsid w:val="00B34ABE"/>
    <w:rsid w:val="00B36792"/>
    <w:rsid w:val="00B40BC4"/>
    <w:rsid w:val="00B4190B"/>
    <w:rsid w:val="00B42AD7"/>
    <w:rsid w:val="00B459CF"/>
    <w:rsid w:val="00B46189"/>
    <w:rsid w:val="00B472BD"/>
    <w:rsid w:val="00B47A04"/>
    <w:rsid w:val="00B513B0"/>
    <w:rsid w:val="00B54F3A"/>
    <w:rsid w:val="00B626CD"/>
    <w:rsid w:val="00B748B9"/>
    <w:rsid w:val="00B74B62"/>
    <w:rsid w:val="00B81043"/>
    <w:rsid w:val="00B849EA"/>
    <w:rsid w:val="00B85C0A"/>
    <w:rsid w:val="00B86E1A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C16F89"/>
    <w:rsid w:val="00C436FC"/>
    <w:rsid w:val="00C51B5F"/>
    <w:rsid w:val="00C51FB2"/>
    <w:rsid w:val="00C651EA"/>
    <w:rsid w:val="00C736AD"/>
    <w:rsid w:val="00C80036"/>
    <w:rsid w:val="00C80D95"/>
    <w:rsid w:val="00C82602"/>
    <w:rsid w:val="00C8699E"/>
    <w:rsid w:val="00C97A50"/>
    <w:rsid w:val="00CA2F20"/>
    <w:rsid w:val="00CD1BE8"/>
    <w:rsid w:val="00CE5E64"/>
    <w:rsid w:val="00CE7616"/>
    <w:rsid w:val="00CF7CDF"/>
    <w:rsid w:val="00D005CA"/>
    <w:rsid w:val="00D01041"/>
    <w:rsid w:val="00D0661A"/>
    <w:rsid w:val="00D270B3"/>
    <w:rsid w:val="00D345DA"/>
    <w:rsid w:val="00D4127A"/>
    <w:rsid w:val="00D42E8A"/>
    <w:rsid w:val="00D46D40"/>
    <w:rsid w:val="00D51268"/>
    <w:rsid w:val="00D66D02"/>
    <w:rsid w:val="00DA2C3C"/>
    <w:rsid w:val="00DA439F"/>
    <w:rsid w:val="00DB042F"/>
    <w:rsid w:val="00DC03F9"/>
    <w:rsid w:val="00DC56CA"/>
    <w:rsid w:val="00DD0597"/>
    <w:rsid w:val="00DE46A7"/>
    <w:rsid w:val="00DF3912"/>
    <w:rsid w:val="00DF7E67"/>
    <w:rsid w:val="00E106D5"/>
    <w:rsid w:val="00E143E7"/>
    <w:rsid w:val="00E2182A"/>
    <w:rsid w:val="00E30C75"/>
    <w:rsid w:val="00E3198E"/>
    <w:rsid w:val="00E355DE"/>
    <w:rsid w:val="00E40498"/>
    <w:rsid w:val="00E80DF1"/>
    <w:rsid w:val="00E83B80"/>
    <w:rsid w:val="00E863DB"/>
    <w:rsid w:val="00E95713"/>
    <w:rsid w:val="00E974F3"/>
    <w:rsid w:val="00EB4008"/>
    <w:rsid w:val="00F131F6"/>
    <w:rsid w:val="00F13992"/>
    <w:rsid w:val="00F2084E"/>
    <w:rsid w:val="00F31CE7"/>
    <w:rsid w:val="00F34465"/>
    <w:rsid w:val="00F35460"/>
    <w:rsid w:val="00F66049"/>
    <w:rsid w:val="00F80741"/>
    <w:rsid w:val="00F87F5D"/>
    <w:rsid w:val="00FA695B"/>
    <w:rsid w:val="00FB0D88"/>
    <w:rsid w:val="00FB2CBC"/>
    <w:rsid w:val="00FB5984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acmsmpmd01.vangent.local/coach3/default.aspx" TargetMode="External"/><Relationship Id="rId18" Type="http://schemas.openxmlformats.org/officeDocument/2006/relationships/hyperlink" Target="https://vacmsmpmd01.vangent.local/coach3/default.aspx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acmsmpmd01.vangent.local/coach3/default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vacmsmpmd01.vangent.local/coach3/default.aspx" TargetMode="External"/><Relationship Id="rId17" Type="http://schemas.openxmlformats.org/officeDocument/2006/relationships/hyperlink" Target="https://vacmsmpmd01.vangent.local/coach3/default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acmsmpmd01.vangent.local/coach3/default.aspx" TargetMode="External"/><Relationship Id="rId20" Type="http://schemas.openxmlformats.org/officeDocument/2006/relationships/hyperlink" Target="https://vacmsmpmd01.vangent.local/coach3/default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cmsmpmd01.vangent.local/coach3/default.asp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vacmsmpmd01.vangent.local/coach3/default.asp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vacmsmpmd01.vangent.local/coach3/default.aspx" TargetMode="External"/><Relationship Id="rId19" Type="http://schemas.openxmlformats.org/officeDocument/2006/relationships/hyperlink" Target="https://vacmsmpmd01.vangent.local/coach3/default.aspx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3/default.aspx" TargetMode="External"/><Relationship Id="rId14" Type="http://schemas.openxmlformats.org/officeDocument/2006/relationships/hyperlink" Target="https://vacmsmpmd01.vangent.local/coach3/default.aspx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E4A8F-3CA5-4624-8192-2BD1B5F82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22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17555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Augustin, Jourdain M</cp:lastModifiedBy>
  <cp:revision>13</cp:revision>
  <cp:lastPrinted>2008-03-17T22:13:00Z</cp:lastPrinted>
  <dcterms:created xsi:type="dcterms:W3CDTF">2014-09-08T14:20:00Z</dcterms:created>
  <dcterms:modified xsi:type="dcterms:W3CDTF">2014-10-14T20:54:00Z</dcterms:modified>
</cp:coreProperties>
</file>
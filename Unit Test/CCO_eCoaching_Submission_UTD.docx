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E1B45">
        <w:rPr>
          <w:noProof/>
          <w:color w:val="000000"/>
          <w:sz w:val="18"/>
          <w:szCs w:val="18"/>
        </w:rPr>
        <w:t>October 22,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r w:rsidR="0066213D">
              <w:rPr>
                <w:rFonts w:asciiTheme="minorHAnsi" w:hAnsiTheme="minorHAnsi"/>
              </w:rPr>
              <w:t>is unable</w:t>
            </w:r>
            <w:r>
              <w:rPr>
                <w:rFonts w:asciiTheme="minorHAnsi" w:hAnsiTheme="minorHAnsi"/>
              </w:rPr>
              <w:t xml:space="preserve"> to 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100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P14512 – Create new test case ECUISUB1</w:t>
            </w:r>
            <w:r w:rsidR="00021F64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to verify that approved users can submit “Training” </w:t>
            </w:r>
            <w:proofErr w:type="spellStart"/>
            <w:r>
              <w:rPr>
                <w:rFonts w:asciiTheme="minorHAnsi" w:hAnsiTheme="minorHAnsi"/>
              </w:rPr>
              <w:t>eCoachings</w:t>
            </w:r>
            <w:proofErr w:type="spellEnd"/>
          </w:p>
          <w:p w:rsidR="00021F64" w:rsidRDefault="00021F64" w:rsidP="00021F64">
            <w:pPr>
              <w:rPr>
                <w:rFonts w:asciiTheme="minorHAnsi" w:hAnsiTheme="minorHAnsi"/>
              </w:rPr>
            </w:pPr>
          </w:p>
          <w:p w:rsidR="00410056" w:rsidRDefault="00410056" w:rsidP="00021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</w:t>
            </w:r>
            <w:r w:rsidR="00021F64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to verify that training eCoaching records follow </w:t>
            </w:r>
            <w:r w:rsidR="005C3DB1">
              <w:rPr>
                <w:rFonts w:asciiTheme="minorHAnsi" w:hAnsiTheme="minorHAnsi"/>
              </w:rPr>
              <w:t>CSR work flow.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1A3F2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7F7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P14881 [Authentication and authorization] – Created new test case </w:t>
            </w: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8541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5414" w:rsidRDefault="00A85414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5414" w:rsidRDefault="00A85414" w:rsidP="00A85414">
            <w:pPr>
              <w:pStyle w:val="hdr1"/>
              <w:ind w:left="0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TFS 363 – Duplicate form names</w:t>
            </w:r>
          </w:p>
          <w:p w:rsidR="00A85414" w:rsidRDefault="00A85414" w:rsidP="00A85414">
            <w:pPr>
              <w:rPr>
                <w:rFonts w:asciiTheme="minorHAnsi" w:hAnsiTheme="minorHAnsi"/>
              </w:rPr>
            </w:pPr>
            <w:r>
              <w:t>Created new test case ECUISUB16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5414" w:rsidRDefault="00A8541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2860B6" w:rsidRPr="00566C25" w:rsidTr="0031168D">
        <w:trPr>
          <w:ins w:id="15" w:author="Huang, Lili" w:date="2015-10-22T11:01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860B6" w:rsidRDefault="002860B6" w:rsidP="0031168D">
            <w:pPr>
              <w:pStyle w:val="hdr1"/>
              <w:ind w:left="0"/>
              <w:rPr>
                <w:ins w:id="16" w:author="Huang, Lili" w:date="2015-10-22T11:01:00Z"/>
                <w:rFonts w:asciiTheme="minorHAnsi" w:hAnsiTheme="minorHAnsi"/>
                <w:i w:val="0"/>
                <w:sz w:val="20"/>
              </w:rPr>
            </w:pPr>
            <w:ins w:id="17" w:author="Huang, Lili" w:date="2015-10-22T11:01:00Z">
              <w:r>
                <w:rPr>
                  <w:rFonts w:asciiTheme="minorHAnsi" w:hAnsiTheme="minorHAnsi"/>
                  <w:i w:val="0"/>
                  <w:sz w:val="20"/>
                </w:rPr>
                <w:t>10/22/2015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860B6" w:rsidRDefault="002860B6" w:rsidP="0031168D">
            <w:pPr>
              <w:pStyle w:val="hdr1"/>
              <w:ind w:left="0"/>
              <w:rPr>
                <w:ins w:id="18" w:author="Huang, Lili" w:date="2015-10-22T11:01:00Z"/>
                <w:rFonts w:ascii="Times New Roman" w:hAnsi="Times New Roman"/>
                <w:i w:val="0"/>
                <w:sz w:val="20"/>
              </w:rPr>
            </w:pPr>
            <w:ins w:id="19" w:author="Huang, Lili" w:date="2015-10-22T11:01:00Z">
              <w:r>
                <w:rPr>
                  <w:rFonts w:ascii="Times New Roman" w:hAnsi="Times New Roman"/>
                  <w:i w:val="0"/>
                  <w:sz w:val="20"/>
                </w:rPr>
                <w:t xml:space="preserve">TFS 974 – Add Warning Section to All </w:t>
              </w:r>
              <w:proofErr w:type="spellStart"/>
              <w:r>
                <w:rPr>
                  <w:rFonts w:ascii="Times New Roman" w:hAnsi="Times New Roman"/>
                  <w:i w:val="0"/>
                  <w:sz w:val="20"/>
                </w:rPr>
                <w:t>eCoaching</w:t>
              </w:r>
              <w:proofErr w:type="spellEnd"/>
              <w:r>
                <w:rPr>
                  <w:rFonts w:ascii="Times New Roman" w:hAnsi="Times New Roman"/>
                  <w:i w:val="0"/>
                  <w:sz w:val="20"/>
                </w:rPr>
                <w:t xml:space="preserve"> Modules</w:t>
              </w:r>
            </w:ins>
          </w:p>
          <w:p w:rsidR="002860B6" w:rsidRDefault="002860B6" w:rsidP="0031168D">
            <w:pPr>
              <w:pStyle w:val="hdr1"/>
              <w:ind w:left="0"/>
              <w:rPr>
                <w:ins w:id="20" w:author="Huang, Lili" w:date="2015-10-22T11:01:00Z"/>
                <w:rFonts w:ascii="Times New Roman" w:hAnsi="Times New Roman"/>
                <w:i w:val="0"/>
                <w:sz w:val="20"/>
              </w:rPr>
            </w:pPr>
            <w:ins w:id="21" w:author="Huang, Lili" w:date="2015-10-22T11:01:00Z">
              <w:r>
                <w:rPr>
                  <w:rFonts w:ascii="Times New Roman" w:hAnsi="Times New Roman"/>
                  <w:i w:val="0"/>
                  <w:sz w:val="20"/>
                </w:rPr>
                <w:t>Created new test case ECUISUB17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860B6" w:rsidRDefault="002860B6" w:rsidP="0031168D">
            <w:pPr>
              <w:pStyle w:val="hdr1"/>
              <w:ind w:left="0"/>
              <w:rPr>
                <w:ins w:id="22" w:author="Huang, Lili" w:date="2015-10-22T11:01:00Z"/>
                <w:rFonts w:asciiTheme="minorHAnsi" w:hAnsiTheme="minorHAnsi"/>
                <w:i w:val="0"/>
                <w:sz w:val="20"/>
              </w:rPr>
            </w:pPr>
            <w:ins w:id="23" w:author="Huang, Lili" w:date="2015-10-22T11:01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426FE8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426FE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426FE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426FE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66213D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Locate </w:t>
            </w:r>
            <w:r w:rsidR="0050708A"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66213D">
              <w:rPr>
                <w:rFonts w:asciiTheme="minorHAnsi" w:hAnsiTheme="minorHAnsi"/>
              </w:rPr>
              <w:t>current user is not found in the employee dropdown</w:t>
            </w:r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r w:rsidR="0066213D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proofErr w:type="spellStart"/>
            <w:r w:rsidRPr="00154F0C">
              <w:rPr>
                <w:rFonts w:asciiTheme="minorHAnsi" w:hAnsiTheme="minorHAnsi"/>
              </w:rPr>
              <w:t>eCoaching</w:t>
            </w:r>
            <w:proofErr w:type="spellEnd"/>
            <w:r w:rsidRPr="00154F0C">
              <w:rPr>
                <w:rFonts w:asciiTheme="minorHAnsi" w:hAnsiTheme="minorHAnsi"/>
              </w:rPr>
              <w:t xml:space="preserve">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426FE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proofErr w:type="spellStart"/>
            <w:r w:rsidRPr="00154F0C">
              <w:rPr>
                <w:rFonts w:asciiTheme="minorHAnsi" w:hAnsiTheme="minorHAnsi"/>
              </w:rPr>
              <w:t>eCoaching</w:t>
            </w:r>
            <w:proofErr w:type="spellEnd"/>
            <w:r w:rsidRPr="00154F0C">
              <w:rPr>
                <w:rFonts w:asciiTheme="minorHAnsi" w:hAnsiTheme="minorHAnsi"/>
              </w:rPr>
              <w:t xml:space="preserve">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426FE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5C3DB1" w:rsidRPr="00FC37DA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DB1" w:rsidTr="00A32347">
        <w:trPr>
          <w:tblHeader/>
        </w:trPr>
        <w:tc>
          <w:tcPr>
            <w:tcW w:w="2549" w:type="dxa"/>
            <w:shd w:val="solid" w:color="auto" w:fill="000000"/>
          </w:tcPr>
          <w:p w:rsidR="005C3DB1" w:rsidRDefault="005C3DB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DB1" w:rsidRDefault="005C3DB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SUB13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C3DB1" w:rsidRPr="00566C25" w:rsidRDefault="005C3DB1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C3DB1" w:rsidRPr="00566C25" w:rsidRDefault="005C3DB1" w:rsidP="00A32347">
            <w:pPr>
              <w:rPr>
                <w:rFonts w:asciiTheme="minorHAnsi" w:hAnsiTheme="minorHAnsi"/>
              </w:rPr>
            </w:pP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C3DB1" w:rsidRPr="00566C25" w:rsidRDefault="005C3DB1" w:rsidP="00A32347">
            <w:pPr>
              <w:rPr>
                <w:rFonts w:asciiTheme="minorHAnsi" w:hAnsiTheme="minorHAnsi"/>
              </w:rPr>
            </w:pPr>
          </w:p>
        </w:tc>
      </w:tr>
    </w:tbl>
    <w:p w:rsidR="005C3DB1" w:rsidRDefault="005C3DB1" w:rsidP="005C3DB1"/>
    <w:p w:rsidR="005C3DB1" w:rsidRDefault="005C3DB1" w:rsidP="005C3DB1"/>
    <w:p w:rsidR="005C3DB1" w:rsidRDefault="005C3DB1" w:rsidP="005C3D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DB1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training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C3DB1" w:rsidRPr="0057471C" w:rsidRDefault="00426FE8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5C3DB1"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="005C3D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C3DB1" w:rsidRPr="0057471C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37313D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“Training”</w:t>
            </w:r>
          </w:p>
          <w:p w:rsidR="005C3DB1" w:rsidRPr="0057471C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C3DB1" w:rsidRDefault="005A1AF1" w:rsidP="001A3F2C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Default="005A1AF1" w:rsidP="001A3F2C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behavior question displays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 direct submission.</w:t>
            </w:r>
          </w:p>
        </w:tc>
        <w:tc>
          <w:tcPr>
            <w:tcW w:w="4500" w:type="dxa"/>
          </w:tcPr>
          <w:p w:rsidR="005C3DB1" w:rsidRPr="0057471C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direct submission questions and submit the coaching.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the “Select Coaching Module” dropdown menu and choose “Training”</w:t>
            </w:r>
          </w:p>
          <w:p w:rsid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behavior question displays</w:t>
            </w:r>
          </w:p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</w:t>
            </w:r>
            <w:r>
              <w:rPr>
                <w:rFonts w:asciiTheme="minorHAnsi" w:hAnsiTheme="minorHAnsi"/>
                <w:bCs/>
                <w:szCs w:val="20"/>
              </w:rPr>
              <w:t>n</w:t>
            </w:r>
            <w:r w:rsidRPr="005A1AF1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</w:t>
            </w:r>
            <w:r w:rsidRPr="005A1AF1">
              <w:rPr>
                <w:rFonts w:asciiTheme="minorHAnsi" w:hAnsiTheme="minorHAnsi"/>
                <w:bCs/>
                <w:szCs w:val="20"/>
              </w:rPr>
              <w:t>direct submission.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indirect submission questions and submit the coaching.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C3DB1" w:rsidRDefault="005C3DB1" w:rsidP="005C3DB1">
      <w:pPr>
        <w:rPr>
          <w:sz w:val="18"/>
        </w:rPr>
      </w:pPr>
    </w:p>
    <w:p w:rsidR="005C3DB1" w:rsidRDefault="005A1AF1" w:rsidP="001A3F2C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5A1AF1">
      <w:pPr>
        <w:rPr>
          <w:sz w:val="18"/>
        </w:rPr>
      </w:pPr>
    </w:p>
    <w:p w:rsidR="005A1AF1" w:rsidRPr="00FC37DA" w:rsidRDefault="005A1AF1" w:rsidP="005A1AF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1AF1" w:rsidTr="00A32347">
        <w:trPr>
          <w:tblHeader/>
        </w:trPr>
        <w:tc>
          <w:tcPr>
            <w:tcW w:w="2549" w:type="dxa"/>
            <w:shd w:val="solid" w:color="auto" w:fill="000000"/>
          </w:tcPr>
          <w:p w:rsidR="005A1AF1" w:rsidRDefault="005A1AF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A1AF1" w:rsidRDefault="005A1AF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A1AF1" w:rsidRPr="00566C25" w:rsidRDefault="005A1AF1" w:rsidP="005A1A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SUB14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</w:p>
        </w:tc>
      </w:tr>
    </w:tbl>
    <w:p w:rsidR="005A1AF1" w:rsidRDefault="005A1AF1" w:rsidP="005A1AF1"/>
    <w:p w:rsidR="005A1AF1" w:rsidRDefault="005A1AF1" w:rsidP="005A1AF1"/>
    <w:p w:rsidR="005A1AF1" w:rsidRDefault="005A1AF1" w:rsidP="005A1A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1AF1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7471C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>a</w:t>
            </w:r>
            <w:r w:rsidR="00CA1BDE">
              <w:rPr>
                <w:rFonts w:asciiTheme="minorHAnsi" w:hAnsiTheme="minorHAnsi"/>
                <w:bCs/>
                <w:szCs w:val="20"/>
              </w:rPr>
              <w:t>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CA1BDE">
              <w:rPr>
                <w:rFonts w:asciiTheme="minorHAnsi" w:hAnsiTheme="minorHAnsi"/>
                <w:bCs/>
                <w:szCs w:val="20"/>
              </w:rPr>
              <w:t>with level 3 training job code rights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A1AF1" w:rsidRPr="0057471C" w:rsidRDefault="00426FE8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5A1AF1"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="005A1AF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A1AF1" w:rsidRPr="0057471C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37313D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E76179">
              <w:rPr>
                <w:rFonts w:asciiTheme="minorHAnsi" w:hAnsiTheme="minorHAnsi"/>
                <w:bCs/>
                <w:szCs w:val="20"/>
              </w:rPr>
              <w:t>My Dashboard</w:t>
            </w:r>
            <w:r>
              <w:rPr>
                <w:rFonts w:asciiTheme="minorHAnsi" w:hAnsiTheme="minorHAnsi"/>
                <w:bCs/>
                <w:szCs w:val="20"/>
              </w:rPr>
              <w:t xml:space="preserve">” tab and </w:t>
            </w:r>
            <w:r w:rsidR="00CA1BDE">
              <w:rPr>
                <w:rFonts w:asciiTheme="minorHAnsi" w:hAnsiTheme="minorHAnsi"/>
                <w:bCs/>
                <w:szCs w:val="20"/>
              </w:rPr>
              <w:t>locate and open a training eCoaching record with the status of “Pending Manager Review”</w:t>
            </w:r>
          </w:p>
          <w:p w:rsidR="005A1AF1" w:rsidRPr="0057471C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BDE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CA1BDE">
              <w:rPr>
                <w:rFonts w:asciiTheme="minorHAnsi" w:hAnsiTheme="minorHAnsi"/>
              </w:rPr>
              <w:t>pending manager review question group is displayed. Update fields to move record to next workflow level.</w:t>
            </w:r>
          </w:p>
          <w:p w:rsidR="00CA1BDE" w:rsidRDefault="00CA1BDE" w:rsidP="00CA1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A1AF1" w:rsidRPr="001A3F2C" w:rsidRDefault="005A1AF1" w:rsidP="001A3F2C">
            <w:pPr>
              <w:tabs>
                <w:tab w:val="left" w:pos="3150"/>
              </w:tabs>
            </w:pPr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2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Pr="0057471C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Pr="0057471C" w:rsidRDefault="00CA1BDE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CA1BD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Supervisor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Review”</w:t>
            </w:r>
            <w:r>
              <w:rPr>
                <w:rFonts w:asciiTheme="minorHAnsi" w:hAnsiTheme="minorHAnsi"/>
                <w:bCs/>
                <w:szCs w:val="20"/>
              </w:rPr>
              <w:t xml:space="preserve"> or “Pending Acknowledgement”</w:t>
            </w:r>
          </w:p>
          <w:p w:rsidR="005A1AF1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supervisor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move record to next workflow level.</w:t>
            </w:r>
          </w:p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1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Default="00206438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206438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206438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206438" w:rsidRPr="00FF5201" w:rsidTr="00A32347">
        <w:trPr>
          <w:cantSplit/>
        </w:trPr>
        <w:tc>
          <w:tcPr>
            <w:tcW w:w="900" w:type="dxa"/>
          </w:tcPr>
          <w:p w:rsidR="00206438" w:rsidRPr="00FF5201" w:rsidRDefault="00206438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Employee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Review” or “Pending Acknowledgement”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206438" w:rsidRPr="00CA1BDE" w:rsidRDefault="00206438" w:rsidP="00A32347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employee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</w:t>
            </w:r>
            <w:r>
              <w:rPr>
                <w:rFonts w:asciiTheme="minorHAnsi" w:hAnsiTheme="minorHAnsi"/>
              </w:rPr>
              <w:t>e record to next workflow level or close record</w:t>
            </w:r>
          </w:p>
          <w:p w:rsidR="00206438" w:rsidRPr="00CA1BDE" w:rsidRDefault="00206438" w:rsidP="00A32347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206438" w:rsidRPr="00206438" w:rsidRDefault="00206438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6438" w:rsidRDefault="00206438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206438" w:rsidRPr="00FF5201" w:rsidRDefault="00206438" w:rsidP="00A3234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A1AF1" w:rsidRDefault="005A1AF1" w:rsidP="005A1AF1">
      <w:pPr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C3DB1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929A9" w:rsidTr="00A32347">
        <w:trPr>
          <w:tblHeader/>
        </w:trPr>
        <w:tc>
          <w:tcPr>
            <w:tcW w:w="2549" w:type="dxa"/>
            <w:shd w:val="solid" w:color="auto" w:fill="000000"/>
          </w:tcPr>
          <w:p w:rsidR="005929A9" w:rsidRDefault="005929A9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929A9" w:rsidRDefault="005929A9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SUB15</w:t>
            </w: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SCCB-P14881 – Authentication and authorization</w:t>
            </w: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929A9" w:rsidRPr="00AE2B88" w:rsidTr="00A32347">
        <w:tc>
          <w:tcPr>
            <w:tcW w:w="2549" w:type="dxa"/>
          </w:tcPr>
          <w:p w:rsidR="005929A9" w:rsidRPr="00AE2B88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929A9" w:rsidRPr="00AE2B88" w:rsidRDefault="005929A9" w:rsidP="00A32347">
            <w:p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 xml:space="preserve">default.aspx, </w:t>
            </w:r>
            <w:proofErr w:type="spellStart"/>
            <w:r w:rsidRPr="00AE2B88">
              <w:rPr>
                <w:rFonts w:asciiTheme="minorHAnsi" w:hAnsiTheme="minorHAnsi"/>
              </w:rPr>
              <w:t>default.aspx.designer.vb</w:t>
            </w:r>
            <w:proofErr w:type="spellEnd"/>
            <w:r w:rsidRPr="00AE2B88">
              <w:rPr>
                <w:rFonts w:asciiTheme="minorHAnsi" w:hAnsiTheme="minorHAnsi"/>
              </w:rPr>
              <w:t xml:space="preserve">, </w:t>
            </w:r>
            <w:proofErr w:type="spellStart"/>
            <w:r w:rsidRPr="00AE2B88">
              <w:rPr>
                <w:rFonts w:asciiTheme="minorHAnsi" w:hAnsiTheme="minorHAnsi"/>
              </w:rPr>
              <w:t>default.aspx.vb</w:t>
            </w:r>
            <w:proofErr w:type="spellEnd"/>
            <w:r w:rsidRPr="00AE2B88">
              <w:rPr>
                <w:rFonts w:asciiTheme="minorHAnsi" w:hAnsiTheme="minorHAnsi"/>
              </w:rPr>
              <w:t xml:space="preserve">, default2.aspx, default2.aspx.vb, review2.aspx, review2.aspx.designer.vb, review2.aspx.vb, review3.aspx, review3.aspx.designer.vb, review3.aspx.vb, view2.aspx, view2.aspx.designer.vb, view2.aspx.vb, view3.aspx, view3.aspx.designer.vb, view3.aspx.vb, view4.aspx.vb, </w:t>
            </w:r>
            <w:proofErr w:type="spellStart"/>
            <w:r w:rsidRPr="00AE2B88">
              <w:rPr>
                <w:rFonts w:asciiTheme="minorHAnsi" w:hAnsiTheme="minorHAnsi"/>
              </w:rPr>
              <w:t>Web.config</w:t>
            </w:r>
            <w:proofErr w:type="spellEnd"/>
            <w:r w:rsidRPr="00AE2B88">
              <w:rPr>
                <w:rFonts w:asciiTheme="minorHAnsi" w:hAnsiTheme="minorHAnsi"/>
              </w:rPr>
              <w:t>, eCoachingFixed.dll</w:t>
            </w:r>
          </w:p>
        </w:tc>
      </w:tr>
      <w:tr w:rsidR="005929A9" w:rsidRPr="007A3DF6" w:rsidTr="00A32347">
        <w:tc>
          <w:tcPr>
            <w:tcW w:w="2549" w:type="dxa"/>
          </w:tcPr>
          <w:p w:rsidR="005929A9" w:rsidRPr="007A3DF6" w:rsidRDefault="005929A9" w:rsidP="00A32347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Added Files(s)</w:t>
            </w:r>
          </w:p>
        </w:tc>
        <w:tc>
          <w:tcPr>
            <w:tcW w:w="10455" w:type="dxa"/>
          </w:tcPr>
          <w:p w:rsidR="005929A9" w:rsidRPr="007A3DF6" w:rsidRDefault="005929A9" w:rsidP="00A32347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common\</w:t>
            </w:r>
            <w:proofErr w:type="spellStart"/>
            <w:r w:rsidRPr="007A3DF6">
              <w:rPr>
                <w:rFonts w:asciiTheme="minorHAnsi" w:hAnsiTheme="minorHAnsi"/>
              </w:rPr>
              <w:t>BasePage.vb</w:t>
            </w:r>
            <w:proofErr w:type="spellEnd"/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Notes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50708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929A9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929A9" w:rsidRPr="00FF5201" w:rsidTr="00A32347">
        <w:trPr>
          <w:cantSplit/>
        </w:trPr>
        <w:tc>
          <w:tcPr>
            <w:tcW w:w="9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  <w:r>
              <w:rPr>
                <w:i/>
              </w:rPr>
              <w:t xml:space="preserve">       1</w:t>
            </w:r>
          </w:p>
        </w:tc>
        <w:tc>
          <w:tcPr>
            <w:tcW w:w="3960" w:type="dxa"/>
          </w:tcPr>
          <w:p w:rsidR="005929A9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Launch link to test page using an account with access to submission tabs:</w:t>
            </w:r>
          </w:p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929A9" w:rsidRPr="0057471C" w:rsidRDefault="00426FE8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3" w:history="1">
              <w:r w:rsidR="005929A9"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="005929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information (</w:t>
            </w:r>
            <w:proofErr w:type="spellStart"/>
            <w:r>
              <w:rPr>
                <w:rFonts w:asciiTheme="minorHAnsi" w:hAnsiTheme="minorHAnsi"/>
              </w:rPr>
              <w:t>jobcode$email$name</w:t>
            </w:r>
            <w:proofErr w:type="spellEnd"/>
            <w:r>
              <w:rPr>
                <w:rFonts w:asciiTheme="minorHAnsi" w:hAnsiTheme="minorHAnsi"/>
              </w:rPr>
              <w:t>) is saved in Session;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 User’s job code controls which tabs display</w:t>
            </w:r>
          </w:p>
          <w:p w:rsidR="005929A9" w:rsidRPr="0057471C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</w:t>
            </w:r>
          </w:p>
        </w:tc>
        <w:tc>
          <w:tcPr>
            <w:tcW w:w="126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29A9" w:rsidRPr="00FF5201" w:rsidTr="00A32347">
        <w:trPr>
          <w:cantSplit/>
        </w:trPr>
        <w:tc>
          <w:tcPr>
            <w:tcW w:w="90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0" w:type="dxa"/>
          </w:tcPr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any submission tab other than the main page tab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 – since this is page initial display (none post back)</w:t>
            </w:r>
          </w:p>
        </w:tc>
        <w:tc>
          <w:tcPr>
            <w:tcW w:w="126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29A9" w:rsidRPr="00FF5201" w:rsidTr="00A32347">
        <w:trPr>
          <w:cantSplit/>
        </w:trPr>
        <w:tc>
          <w:tcPr>
            <w:tcW w:w="90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0" w:type="dxa"/>
          </w:tcPr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5929A9" w:rsidRPr="0057471C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skipped – since this is page post back.</w:t>
            </w:r>
          </w:p>
        </w:tc>
        <w:tc>
          <w:tcPr>
            <w:tcW w:w="126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29A9" w:rsidRPr="00FF5201" w:rsidRDefault="005929A9" w:rsidP="00A3234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929A9" w:rsidRDefault="005929A9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84D05" w:rsidTr="00C84D05">
        <w:trPr>
          <w:tblHeader/>
        </w:trPr>
        <w:tc>
          <w:tcPr>
            <w:tcW w:w="2549" w:type="dxa"/>
            <w:shd w:val="solid" w:color="auto" w:fill="000000"/>
          </w:tcPr>
          <w:p w:rsidR="00C84D05" w:rsidRDefault="00C84D05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84D05" w:rsidRDefault="00C84D05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84D05" w:rsidTr="00C84D05"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84D05" w:rsidRPr="00566C25" w:rsidRDefault="00C84D05" w:rsidP="00C84D0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SUB16</w:t>
            </w:r>
          </w:p>
        </w:tc>
      </w:tr>
      <w:tr w:rsidR="00C84D05" w:rsidTr="00C84D05"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363 – Duplicate form names</w:t>
            </w:r>
          </w:p>
        </w:tc>
      </w:tr>
      <w:tr w:rsidR="00C84D05" w:rsidTr="00C84D05"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84D05" w:rsidRPr="00AE2B88" w:rsidTr="00C84D05">
        <w:tc>
          <w:tcPr>
            <w:tcW w:w="2549" w:type="dxa"/>
          </w:tcPr>
          <w:p w:rsidR="00C84D05" w:rsidRPr="00AE2B88" w:rsidRDefault="00C84D05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84D05" w:rsidRPr="00AE2B88" w:rsidRDefault="00C84D05" w:rsidP="00C84D05">
            <w:p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>default2.aspx, default2.aspx.vb, eCoachingFixed.dll</w:t>
            </w:r>
          </w:p>
        </w:tc>
      </w:tr>
      <w:tr w:rsidR="00C84D05" w:rsidRPr="007A3DF6" w:rsidTr="00C84D05">
        <w:tc>
          <w:tcPr>
            <w:tcW w:w="2549" w:type="dxa"/>
          </w:tcPr>
          <w:p w:rsidR="00C84D05" w:rsidRPr="007A3DF6" w:rsidRDefault="00C84D05" w:rsidP="00A32347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Added Files(s)</w:t>
            </w:r>
          </w:p>
        </w:tc>
        <w:tc>
          <w:tcPr>
            <w:tcW w:w="10455" w:type="dxa"/>
          </w:tcPr>
          <w:p w:rsidR="00C84D05" w:rsidRPr="007A3DF6" w:rsidRDefault="00C84D05" w:rsidP="00A32347">
            <w:pPr>
              <w:rPr>
                <w:rFonts w:asciiTheme="minorHAnsi" w:hAnsiTheme="minorHAnsi"/>
              </w:rPr>
            </w:pPr>
          </w:p>
        </w:tc>
      </w:tr>
      <w:tr w:rsidR="00C84D05" w:rsidTr="00C84D05"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rFonts w:asciiTheme="minorHAnsi" w:hAnsiTheme="minorHAnsi"/>
              </w:rPr>
            </w:pPr>
          </w:p>
        </w:tc>
      </w:tr>
      <w:tr w:rsidR="00C84D05" w:rsidTr="00C84D05"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rFonts w:asciiTheme="minorHAnsi" w:hAnsiTheme="minorHAnsi"/>
              </w:rPr>
            </w:pPr>
          </w:p>
        </w:tc>
      </w:tr>
    </w:tbl>
    <w:p w:rsidR="00A32347" w:rsidRDefault="00A32347" w:rsidP="00C84D05">
      <w:pPr>
        <w:rPr>
          <w:sz w:val="18"/>
        </w:rPr>
      </w:pPr>
    </w:p>
    <w:p w:rsidR="00A32347" w:rsidRDefault="00A32347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p w:rsidR="00C84D05" w:rsidRDefault="00C84D05" w:rsidP="00C84D0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347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32347" w:rsidRPr="00FF5201" w:rsidTr="00A32347">
        <w:trPr>
          <w:cantSplit/>
        </w:trPr>
        <w:tc>
          <w:tcPr>
            <w:tcW w:w="90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  <w:r>
              <w:rPr>
                <w:i/>
              </w:rPr>
              <w:t xml:space="preserve">       1</w:t>
            </w:r>
          </w:p>
        </w:tc>
        <w:tc>
          <w:tcPr>
            <w:tcW w:w="3960" w:type="dxa"/>
          </w:tcPr>
          <w:p w:rsidR="00A32347" w:rsidRDefault="00A32347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Launch link to test page using an account with access to submission tabs:</w:t>
            </w:r>
          </w:p>
          <w:p w:rsidR="00A32347" w:rsidRPr="0057471C" w:rsidRDefault="00A32347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32347" w:rsidRDefault="00A32347" w:rsidP="00A32347">
            <w:pPr>
              <w:pStyle w:val="CSETableText"/>
              <w:ind w:left="159"/>
              <w:rPr>
                <w:rFonts w:asciiTheme="minorHAnsi" w:hAnsiTheme="minorHAnsi"/>
              </w:rPr>
            </w:pPr>
            <w:hyperlink r:id="rId24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  <w:p w:rsidR="006F259D" w:rsidRDefault="006F259D" w:rsidP="00A32347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With job code WISO12</w:t>
            </w:r>
          </w:p>
          <w:p w:rsidR="006F259D" w:rsidRPr="0057471C" w:rsidRDefault="006F259D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A32347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Dialog displays;</w:t>
            </w:r>
          </w:p>
          <w:p w:rsidR="006F259D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id and password;</w:t>
            </w:r>
          </w:p>
          <w:p w:rsidR="006F259D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F259D" w:rsidRPr="0057471C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Main Page (New Submissions) displays</w:t>
            </w:r>
          </w:p>
        </w:tc>
        <w:tc>
          <w:tcPr>
            <w:tcW w:w="126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32347" w:rsidRPr="00FF5201" w:rsidTr="00A32347">
        <w:trPr>
          <w:cantSplit/>
        </w:trPr>
        <w:tc>
          <w:tcPr>
            <w:tcW w:w="900" w:type="dxa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0" w:type="dxa"/>
          </w:tcPr>
          <w:p w:rsidR="00A32347" w:rsidRPr="0057471C" w:rsidRDefault="006F259D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Submit a Coaching record</w:t>
            </w:r>
          </w:p>
        </w:tc>
        <w:tc>
          <w:tcPr>
            <w:tcW w:w="4500" w:type="dxa"/>
          </w:tcPr>
          <w:p w:rsidR="00A32347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record gets successfully inserted into </w:t>
            </w:r>
            <w:proofErr w:type="spellStart"/>
            <w:r>
              <w:rPr>
                <w:rFonts w:asciiTheme="minorHAnsi" w:hAnsiTheme="minorHAnsi"/>
              </w:rPr>
              <w:t>Coaching_Log</w:t>
            </w:r>
            <w:proofErr w:type="spellEnd"/>
            <w:r>
              <w:rPr>
                <w:rFonts w:asciiTheme="minorHAnsi" w:hAnsiTheme="minorHAnsi"/>
              </w:rPr>
              <w:t xml:space="preserve"> table with the form name having the following format:</w:t>
            </w:r>
          </w:p>
          <w:p w:rsidR="006F259D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eCL-EmpLanID-PrimaryKey</w:t>
            </w:r>
            <w:proofErr w:type="spellEnd"/>
          </w:p>
        </w:tc>
        <w:tc>
          <w:tcPr>
            <w:tcW w:w="126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32347" w:rsidRPr="00FF5201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Note: Primary Key in the form name is the </w:t>
            </w:r>
            <w:proofErr w:type="spellStart"/>
            <w:r>
              <w:rPr>
                <w:i/>
              </w:rPr>
              <w:t>CoachingID</w:t>
            </w:r>
            <w:proofErr w:type="spellEnd"/>
            <w:r>
              <w:rPr>
                <w:i/>
              </w:rPr>
              <w:t xml:space="preserve"> of the inserted record in </w:t>
            </w:r>
            <w:proofErr w:type="spellStart"/>
            <w:r>
              <w:rPr>
                <w:i/>
              </w:rPr>
              <w:t>Coaching_Log</w:t>
            </w:r>
            <w:proofErr w:type="spellEnd"/>
            <w:r>
              <w:rPr>
                <w:i/>
              </w:rPr>
              <w:t xml:space="preserve"> table.</w:t>
            </w:r>
          </w:p>
        </w:tc>
      </w:tr>
      <w:tr w:rsidR="00A32347" w:rsidRPr="00FF5201" w:rsidTr="00A32347">
        <w:trPr>
          <w:cantSplit/>
        </w:trPr>
        <w:tc>
          <w:tcPr>
            <w:tcW w:w="900" w:type="dxa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0" w:type="dxa"/>
          </w:tcPr>
          <w:p w:rsidR="00A32347" w:rsidRPr="0057471C" w:rsidRDefault="006F259D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Submit a Warning record</w:t>
            </w:r>
          </w:p>
        </w:tc>
        <w:tc>
          <w:tcPr>
            <w:tcW w:w="4500" w:type="dxa"/>
          </w:tcPr>
          <w:p w:rsidR="00A32347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warning record gets successfully inserted into </w:t>
            </w:r>
            <w:proofErr w:type="spellStart"/>
            <w:r>
              <w:rPr>
                <w:rFonts w:asciiTheme="minorHAnsi" w:hAnsiTheme="minorHAnsi"/>
              </w:rPr>
              <w:t>Warning_Log</w:t>
            </w:r>
            <w:proofErr w:type="spellEnd"/>
            <w:r>
              <w:rPr>
                <w:rFonts w:asciiTheme="minorHAnsi" w:hAnsiTheme="minorHAnsi"/>
              </w:rPr>
              <w:t xml:space="preserve"> table with the form name having the following </w:t>
            </w:r>
            <w:proofErr w:type="spellStart"/>
            <w:r>
              <w:rPr>
                <w:rFonts w:asciiTheme="minorHAnsi" w:hAnsiTheme="minorHAnsi"/>
              </w:rPr>
              <w:t>formate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6F259D" w:rsidRPr="0057471C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eCL-EmpLanID-PrimaryKey</w:t>
            </w:r>
            <w:proofErr w:type="spellEnd"/>
          </w:p>
        </w:tc>
        <w:tc>
          <w:tcPr>
            <w:tcW w:w="126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32347" w:rsidRPr="00FF5201" w:rsidRDefault="006F259D" w:rsidP="00A32347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 xml:space="preserve">Note: Primary Key in the form name is the </w:t>
            </w:r>
            <w:proofErr w:type="spellStart"/>
            <w:r>
              <w:rPr>
                <w:i/>
              </w:rPr>
              <w:t>WarningID</w:t>
            </w:r>
            <w:proofErr w:type="spellEnd"/>
            <w:r>
              <w:rPr>
                <w:i/>
              </w:rPr>
              <w:t xml:space="preserve"> of the inserted record in </w:t>
            </w:r>
            <w:proofErr w:type="spellStart"/>
            <w:r>
              <w:rPr>
                <w:i/>
              </w:rPr>
              <w:t>Warning_Log</w:t>
            </w:r>
            <w:proofErr w:type="spellEnd"/>
            <w:r>
              <w:rPr>
                <w:i/>
              </w:rPr>
              <w:t xml:space="preserve"> table.</w:t>
            </w:r>
          </w:p>
        </w:tc>
      </w:tr>
    </w:tbl>
    <w:p w:rsidR="00A32347" w:rsidRDefault="00A32347" w:rsidP="00C84D05">
      <w:pPr>
        <w:rPr>
          <w:ins w:id="24" w:author="Huang, Lili" w:date="2015-10-22T11:03:00Z"/>
          <w:sz w:val="18"/>
        </w:rPr>
      </w:pPr>
    </w:p>
    <w:p w:rsidR="00C738ED" w:rsidRDefault="00C738ED" w:rsidP="00C84D05">
      <w:pPr>
        <w:rPr>
          <w:ins w:id="25" w:author="Huang, Lili" w:date="2015-10-22T11:0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738ED" w:rsidTr="0031168D">
        <w:trPr>
          <w:tblHeader/>
          <w:ins w:id="26" w:author="Huang, Lili" w:date="2015-10-22T11:03:00Z"/>
        </w:trPr>
        <w:tc>
          <w:tcPr>
            <w:tcW w:w="2549" w:type="dxa"/>
            <w:shd w:val="solid" w:color="auto" w:fill="000000"/>
          </w:tcPr>
          <w:p w:rsidR="00C738ED" w:rsidRDefault="00C738ED" w:rsidP="0031168D">
            <w:pPr>
              <w:numPr>
                <w:ilvl w:val="12"/>
                <w:numId w:val="0"/>
              </w:numPr>
              <w:jc w:val="center"/>
              <w:rPr>
                <w:ins w:id="27" w:author="Huang, Lili" w:date="2015-10-22T11:03:00Z"/>
                <w:rFonts w:ascii="Arial" w:hAnsi="Arial"/>
                <w:b/>
                <w:sz w:val="18"/>
              </w:rPr>
            </w:pPr>
            <w:ins w:id="28" w:author="Huang, Lili" w:date="2015-10-22T11:03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C738ED" w:rsidRDefault="00C738ED" w:rsidP="0031168D">
            <w:pPr>
              <w:numPr>
                <w:ilvl w:val="12"/>
                <w:numId w:val="0"/>
              </w:numPr>
              <w:jc w:val="center"/>
              <w:rPr>
                <w:ins w:id="29" w:author="Huang, Lili" w:date="2015-10-22T11:03:00Z"/>
                <w:rFonts w:ascii="Arial" w:hAnsi="Arial"/>
                <w:b/>
                <w:sz w:val="18"/>
              </w:rPr>
            </w:pPr>
            <w:ins w:id="30" w:author="Huang, Lili" w:date="2015-10-22T11:03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C738ED" w:rsidTr="0031168D">
        <w:trPr>
          <w:ins w:id="31" w:author="Huang, Lili" w:date="2015-10-22T11:03:00Z"/>
        </w:trPr>
        <w:tc>
          <w:tcPr>
            <w:tcW w:w="2549" w:type="dxa"/>
          </w:tcPr>
          <w:p w:rsidR="00C738ED" w:rsidRPr="00566C25" w:rsidRDefault="00C738ED" w:rsidP="0031168D">
            <w:pPr>
              <w:pStyle w:val="CommentText"/>
              <w:numPr>
                <w:ilvl w:val="12"/>
                <w:numId w:val="0"/>
              </w:numPr>
              <w:rPr>
                <w:ins w:id="32" w:author="Huang, Lili" w:date="2015-10-22T11:03:00Z"/>
                <w:rFonts w:asciiTheme="minorHAnsi" w:hAnsiTheme="minorHAnsi"/>
              </w:rPr>
            </w:pPr>
            <w:ins w:id="33" w:author="Huang, Lili" w:date="2015-10-22T11:03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C738ED" w:rsidRPr="00566C25" w:rsidRDefault="00C738ED" w:rsidP="0031168D">
            <w:pPr>
              <w:rPr>
                <w:ins w:id="34" w:author="Huang, Lili" w:date="2015-10-22T11:03:00Z"/>
                <w:rFonts w:asciiTheme="minorHAnsi" w:hAnsiTheme="minorHAnsi"/>
              </w:rPr>
            </w:pPr>
            <w:ins w:id="35" w:author="Huang, Lili" w:date="2015-10-22T11:03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</w:t>
              </w:r>
            </w:ins>
            <w:ins w:id="36" w:author="Huang, Lili" w:date="2015-10-22T11:04:00Z">
              <w:r w:rsidR="00E64561">
                <w:rPr>
                  <w:rFonts w:asciiTheme="minorHAnsi" w:hAnsiTheme="minorHAnsi"/>
                </w:rPr>
                <w:t>7</w:t>
              </w:r>
            </w:ins>
          </w:p>
        </w:tc>
      </w:tr>
      <w:tr w:rsidR="00C738ED" w:rsidTr="0031168D">
        <w:trPr>
          <w:ins w:id="37" w:author="Huang, Lili" w:date="2015-10-22T11:03:00Z"/>
        </w:trPr>
        <w:tc>
          <w:tcPr>
            <w:tcW w:w="2549" w:type="dxa"/>
          </w:tcPr>
          <w:p w:rsidR="00C738ED" w:rsidRPr="00566C25" w:rsidRDefault="00C738ED" w:rsidP="0031168D">
            <w:pPr>
              <w:pStyle w:val="CommentText"/>
              <w:numPr>
                <w:ilvl w:val="12"/>
                <w:numId w:val="0"/>
              </w:numPr>
              <w:rPr>
                <w:ins w:id="38" w:author="Huang, Lili" w:date="2015-10-22T11:03:00Z"/>
                <w:rFonts w:asciiTheme="minorHAnsi" w:hAnsiTheme="minorHAnsi"/>
              </w:rPr>
            </w:pPr>
            <w:ins w:id="39" w:author="Huang, Lili" w:date="2015-10-22T11:03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C738ED" w:rsidRPr="00566C25" w:rsidRDefault="00C738ED" w:rsidP="00DB7A5A">
            <w:pPr>
              <w:rPr>
                <w:ins w:id="40" w:author="Huang, Lili" w:date="2015-10-22T11:03:00Z"/>
                <w:rFonts w:asciiTheme="minorHAnsi" w:hAnsiTheme="minorHAnsi"/>
              </w:rPr>
            </w:pPr>
            <w:ins w:id="41" w:author="Huang, Lili" w:date="2015-10-22T11:03:00Z">
              <w:r>
                <w:rPr>
                  <w:rFonts w:asciiTheme="minorHAnsi" w:hAnsiTheme="minorHAnsi"/>
                </w:rPr>
                <w:t xml:space="preserve">TFS </w:t>
              </w:r>
            </w:ins>
            <w:ins w:id="42" w:author="Huang, Lili" w:date="2015-10-22T11:04:00Z">
              <w:r w:rsidR="00DB7A5A">
                <w:rPr>
                  <w:rFonts w:asciiTheme="minorHAnsi" w:hAnsiTheme="minorHAnsi"/>
                </w:rPr>
                <w:t>974</w:t>
              </w:r>
            </w:ins>
            <w:ins w:id="43" w:author="Huang, Lili" w:date="2015-10-22T11:03:00Z">
              <w:r>
                <w:rPr>
                  <w:rFonts w:asciiTheme="minorHAnsi" w:hAnsiTheme="minorHAnsi"/>
                </w:rPr>
                <w:t xml:space="preserve"> – </w:t>
              </w:r>
            </w:ins>
            <w:ins w:id="44" w:author="Huang, Lili" w:date="2015-10-22T11:04:00Z">
              <w:r w:rsidR="00DB7A5A">
                <w:rPr>
                  <w:rFonts w:asciiTheme="minorHAnsi" w:hAnsiTheme="minorHAnsi"/>
                </w:rPr>
                <w:t xml:space="preserve">Add Warning Section to All </w:t>
              </w:r>
              <w:proofErr w:type="spellStart"/>
              <w:r w:rsidR="00DB7A5A">
                <w:rPr>
                  <w:rFonts w:asciiTheme="minorHAnsi" w:hAnsiTheme="minorHAnsi"/>
                </w:rPr>
                <w:t>eCoaching</w:t>
              </w:r>
              <w:proofErr w:type="spellEnd"/>
              <w:r w:rsidR="00DB7A5A">
                <w:rPr>
                  <w:rFonts w:asciiTheme="minorHAnsi" w:hAnsiTheme="minorHAnsi"/>
                </w:rPr>
                <w:t xml:space="preserve"> Modules</w:t>
              </w:r>
            </w:ins>
          </w:p>
        </w:tc>
      </w:tr>
      <w:tr w:rsidR="00C738ED" w:rsidTr="0031168D">
        <w:trPr>
          <w:ins w:id="45" w:author="Huang, Lili" w:date="2015-10-22T11:03:00Z"/>
        </w:trPr>
        <w:tc>
          <w:tcPr>
            <w:tcW w:w="2549" w:type="dxa"/>
          </w:tcPr>
          <w:p w:rsidR="00C738ED" w:rsidRPr="00566C25" w:rsidRDefault="00C738ED" w:rsidP="0031168D">
            <w:pPr>
              <w:pStyle w:val="CommentText"/>
              <w:numPr>
                <w:ilvl w:val="12"/>
                <w:numId w:val="0"/>
              </w:numPr>
              <w:rPr>
                <w:ins w:id="46" w:author="Huang, Lili" w:date="2015-10-22T11:03:00Z"/>
                <w:rFonts w:asciiTheme="minorHAnsi" w:hAnsiTheme="minorHAnsi"/>
              </w:rPr>
            </w:pPr>
            <w:ins w:id="47" w:author="Huang, Lili" w:date="2015-10-22T11:03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C738ED" w:rsidRPr="00566C25" w:rsidRDefault="00C738ED" w:rsidP="0031168D">
            <w:pPr>
              <w:rPr>
                <w:ins w:id="48" w:author="Huang, Lili" w:date="2015-10-22T11:03:00Z"/>
                <w:rFonts w:asciiTheme="minorHAnsi" w:hAnsiTheme="minorHAnsi"/>
              </w:rPr>
            </w:pPr>
            <w:ins w:id="49" w:author="Huang, Lili" w:date="2015-10-22T11:03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C738ED" w:rsidRPr="00AE2B88" w:rsidTr="0031168D">
        <w:trPr>
          <w:ins w:id="50" w:author="Huang, Lili" w:date="2015-10-22T11:03:00Z"/>
        </w:trPr>
        <w:tc>
          <w:tcPr>
            <w:tcW w:w="2549" w:type="dxa"/>
          </w:tcPr>
          <w:p w:rsidR="00C738ED" w:rsidRPr="00AE2B88" w:rsidRDefault="00C738ED" w:rsidP="0031168D">
            <w:pPr>
              <w:pStyle w:val="CommentText"/>
              <w:numPr>
                <w:ilvl w:val="12"/>
                <w:numId w:val="0"/>
              </w:numPr>
              <w:rPr>
                <w:ins w:id="51" w:author="Huang, Lili" w:date="2015-10-22T11:03:00Z"/>
                <w:rFonts w:asciiTheme="minorHAnsi" w:hAnsiTheme="minorHAnsi"/>
              </w:rPr>
            </w:pPr>
            <w:ins w:id="52" w:author="Huang, Lili" w:date="2015-10-22T11:03:00Z">
              <w:r w:rsidRPr="00AE2B88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C738ED" w:rsidRPr="00AE2B88" w:rsidRDefault="00C738ED" w:rsidP="00D41AFC">
            <w:pPr>
              <w:rPr>
                <w:ins w:id="53" w:author="Huang, Lili" w:date="2015-10-22T11:03:00Z"/>
                <w:rFonts w:asciiTheme="minorHAnsi" w:hAnsiTheme="minorHAnsi"/>
              </w:rPr>
            </w:pPr>
            <w:ins w:id="54" w:author="Huang, Lili" w:date="2015-10-22T11:03:00Z">
              <w:r w:rsidRPr="00AE2B88">
                <w:rPr>
                  <w:rFonts w:asciiTheme="minorHAnsi" w:hAnsiTheme="minorHAnsi"/>
                </w:rPr>
                <w:t>default2.aspx, default2.aspx.vb</w:t>
              </w:r>
            </w:ins>
          </w:p>
        </w:tc>
      </w:tr>
      <w:tr w:rsidR="00C738ED" w:rsidRPr="007A3DF6" w:rsidTr="0031168D">
        <w:trPr>
          <w:ins w:id="55" w:author="Huang, Lili" w:date="2015-10-22T11:03:00Z"/>
        </w:trPr>
        <w:tc>
          <w:tcPr>
            <w:tcW w:w="2549" w:type="dxa"/>
          </w:tcPr>
          <w:p w:rsidR="00C738ED" w:rsidRPr="007A3DF6" w:rsidRDefault="00C738ED" w:rsidP="0031168D">
            <w:pPr>
              <w:rPr>
                <w:ins w:id="56" w:author="Huang, Lili" w:date="2015-10-22T11:03:00Z"/>
                <w:rFonts w:asciiTheme="minorHAnsi" w:hAnsiTheme="minorHAnsi"/>
              </w:rPr>
            </w:pPr>
            <w:ins w:id="57" w:author="Huang, Lili" w:date="2015-10-22T11:03:00Z">
              <w:r w:rsidRPr="007A3DF6">
                <w:rPr>
                  <w:rFonts w:asciiTheme="minorHAnsi" w:hAnsiTheme="minorHAnsi"/>
                </w:rPr>
                <w:t>Added Files(s)</w:t>
              </w:r>
            </w:ins>
          </w:p>
        </w:tc>
        <w:tc>
          <w:tcPr>
            <w:tcW w:w="10455" w:type="dxa"/>
          </w:tcPr>
          <w:p w:rsidR="00C738ED" w:rsidRPr="007A3DF6" w:rsidRDefault="00C738ED" w:rsidP="0031168D">
            <w:pPr>
              <w:rPr>
                <w:ins w:id="58" w:author="Huang, Lili" w:date="2015-10-22T11:03:00Z"/>
                <w:rFonts w:asciiTheme="minorHAnsi" w:hAnsiTheme="minorHAnsi"/>
              </w:rPr>
            </w:pPr>
          </w:p>
        </w:tc>
      </w:tr>
      <w:tr w:rsidR="00C738ED" w:rsidTr="0031168D">
        <w:trPr>
          <w:ins w:id="59" w:author="Huang, Lili" w:date="2015-10-22T11:03:00Z"/>
        </w:trPr>
        <w:tc>
          <w:tcPr>
            <w:tcW w:w="2549" w:type="dxa"/>
          </w:tcPr>
          <w:p w:rsidR="00C738ED" w:rsidRPr="00566C25" w:rsidRDefault="00C738ED" w:rsidP="0031168D">
            <w:pPr>
              <w:pStyle w:val="CommentText"/>
              <w:numPr>
                <w:ilvl w:val="12"/>
                <w:numId w:val="0"/>
              </w:numPr>
              <w:rPr>
                <w:ins w:id="60" w:author="Huang, Lili" w:date="2015-10-22T11:03:00Z"/>
                <w:rFonts w:asciiTheme="minorHAnsi" w:hAnsiTheme="minorHAnsi"/>
              </w:rPr>
            </w:pPr>
            <w:ins w:id="61" w:author="Huang, Lili" w:date="2015-10-22T11:03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C738ED" w:rsidRPr="00566C25" w:rsidRDefault="00C738ED" w:rsidP="0031168D">
            <w:pPr>
              <w:rPr>
                <w:ins w:id="62" w:author="Huang, Lili" w:date="2015-10-22T11:03:00Z"/>
                <w:rFonts w:asciiTheme="minorHAnsi" w:hAnsiTheme="minorHAnsi"/>
              </w:rPr>
            </w:pPr>
          </w:p>
        </w:tc>
      </w:tr>
      <w:tr w:rsidR="00C738ED" w:rsidTr="0031168D">
        <w:trPr>
          <w:ins w:id="63" w:author="Huang, Lili" w:date="2015-10-22T11:03:00Z"/>
        </w:trPr>
        <w:tc>
          <w:tcPr>
            <w:tcW w:w="2549" w:type="dxa"/>
          </w:tcPr>
          <w:p w:rsidR="00C738ED" w:rsidRPr="00566C25" w:rsidRDefault="00C738ED" w:rsidP="0031168D">
            <w:pPr>
              <w:pStyle w:val="CommentText"/>
              <w:numPr>
                <w:ilvl w:val="12"/>
                <w:numId w:val="0"/>
              </w:numPr>
              <w:rPr>
                <w:ins w:id="64" w:author="Huang, Lili" w:date="2015-10-22T11:03:00Z"/>
                <w:rFonts w:asciiTheme="minorHAnsi" w:hAnsiTheme="minorHAnsi"/>
              </w:rPr>
            </w:pPr>
            <w:ins w:id="65" w:author="Huang, Lili" w:date="2015-10-22T11:03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C738ED" w:rsidRPr="00566C25" w:rsidRDefault="00C738ED" w:rsidP="0031168D">
            <w:pPr>
              <w:rPr>
                <w:ins w:id="66" w:author="Huang, Lili" w:date="2015-10-22T11:03:00Z"/>
                <w:rFonts w:asciiTheme="minorHAnsi" w:hAnsiTheme="minorHAnsi"/>
              </w:rPr>
            </w:pPr>
          </w:p>
        </w:tc>
      </w:tr>
    </w:tbl>
    <w:p w:rsidR="00C738ED" w:rsidRDefault="00C738ED" w:rsidP="00C84D05">
      <w:pPr>
        <w:rPr>
          <w:ins w:id="67" w:author="Huang, Lili" w:date="2015-10-22T11:0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C738ED" w:rsidRPr="00FF5201" w:rsidTr="005F308D">
        <w:trPr>
          <w:cantSplit/>
          <w:tblHeader/>
          <w:ins w:id="68" w:author="Huang, Lili" w:date="2015-10-22T11:03:00Z"/>
        </w:trPr>
        <w:tc>
          <w:tcPr>
            <w:tcW w:w="900" w:type="dxa"/>
            <w:shd w:val="clear" w:color="auto" w:fill="A6A6A6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9" w:author="Huang, Lili" w:date="2015-10-22T11:03:00Z"/>
                <w:b/>
                <w:i/>
              </w:rPr>
            </w:pPr>
            <w:ins w:id="70" w:author="Huang, Lili" w:date="2015-10-22T11:0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4050" w:type="dxa"/>
            <w:shd w:val="clear" w:color="auto" w:fill="A6A6A6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1" w:author="Huang, Lili" w:date="2015-10-22T11:03:00Z"/>
                <w:b/>
                <w:i/>
              </w:rPr>
            </w:pPr>
            <w:ins w:id="72" w:author="Huang, Lili" w:date="2015-10-22T11:0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410" w:type="dxa"/>
            <w:shd w:val="clear" w:color="auto" w:fill="A6A6A6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3" w:author="Huang, Lili" w:date="2015-10-22T11:03:00Z"/>
                <w:b/>
                <w:i/>
              </w:rPr>
            </w:pPr>
            <w:ins w:id="74" w:author="Huang, Lili" w:date="2015-10-22T11:0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5" w:author="Huang, Lili" w:date="2015-10-22T11:03:00Z"/>
                <w:b/>
                <w:i/>
              </w:rPr>
            </w:pPr>
            <w:ins w:id="76" w:author="Huang, Lili" w:date="2015-10-22T11:03:00Z">
              <w:r w:rsidRPr="00FF5201">
                <w:rPr>
                  <w:b/>
                </w:rPr>
                <w:t>RESULTS</w:t>
              </w:r>
            </w:ins>
          </w:p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7" w:author="Huang, Lili" w:date="2015-10-22T11:03:00Z"/>
                <w:b/>
                <w:i/>
              </w:rPr>
            </w:pPr>
            <w:ins w:id="78" w:author="Huang, Lili" w:date="2015-10-22T11:0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9" w:author="Huang, Lili" w:date="2015-10-22T11:03:00Z"/>
                <w:b/>
                <w:i/>
              </w:rPr>
            </w:pPr>
            <w:ins w:id="80" w:author="Huang, Lili" w:date="2015-10-22T11:03:00Z">
              <w:r w:rsidRPr="00FF5201">
                <w:rPr>
                  <w:b/>
                </w:rPr>
                <w:t>COMMENTS</w:t>
              </w:r>
            </w:ins>
          </w:p>
        </w:tc>
      </w:tr>
      <w:tr w:rsidR="00C738ED" w:rsidRPr="00FF5201" w:rsidTr="005F308D">
        <w:trPr>
          <w:cantSplit/>
          <w:ins w:id="81" w:author="Huang, Lili" w:date="2015-10-22T11:03:00Z"/>
        </w:trPr>
        <w:tc>
          <w:tcPr>
            <w:tcW w:w="900" w:type="dxa"/>
          </w:tcPr>
          <w:p w:rsidR="00C738ED" w:rsidRDefault="00C738ED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2" w:author="Huang, Lili" w:date="2015-10-22T11:03:00Z"/>
                <w:i/>
              </w:rPr>
            </w:pPr>
          </w:p>
          <w:p w:rsidR="00C738ED" w:rsidRDefault="00C738ED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3" w:author="Huang, Lili" w:date="2015-10-22T11:03:00Z"/>
                <w:i/>
              </w:rPr>
            </w:pPr>
          </w:p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4" w:author="Huang, Lili" w:date="2015-10-22T11:03:00Z"/>
                <w:i/>
              </w:rPr>
            </w:pPr>
            <w:ins w:id="85" w:author="Huang, Lili" w:date="2015-10-22T11:03:00Z">
              <w:r>
                <w:rPr>
                  <w:i/>
                </w:rPr>
                <w:t xml:space="preserve">       1</w:t>
              </w:r>
            </w:ins>
          </w:p>
        </w:tc>
        <w:tc>
          <w:tcPr>
            <w:tcW w:w="4050" w:type="dxa"/>
          </w:tcPr>
          <w:p w:rsidR="006258D1" w:rsidRDefault="006258D1" w:rsidP="006258D1">
            <w:pPr>
              <w:pStyle w:val="CSETableText"/>
              <w:ind w:left="159"/>
              <w:rPr>
                <w:ins w:id="86" w:author="Huang, Lili" w:date="2015-10-22T11:16:00Z"/>
                <w:rFonts w:asciiTheme="minorHAnsi" w:hAnsiTheme="minorHAnsi"/>
                <w:bCs/>
                <w:szCs w:val="20"/>
              </w:rPr>
            </w:pPr>
            <w:ins w:id="87" w:author="Huang, Lili" w:date="2015-10-22T11:16:00Z">
              <w:r>
                <w:rPr>
                  <w:rFonts w:asciiTheme="minorHAnsi" w:hAnsiTheme="minorHAnsi"/>
                  <w:bCs/>
                  <w:szCs w:val="20"/>
                </w:rPr>
                <w:t>Set up access to all modules (CSR, Supervisor, Quality, LSA, and Training) for job code ‘WISO12’:</w:t>
              </w:r>
            </w:ins>
          </w:p>
          <w:p w:rsidR="006258D1" w:rsidRDefault="006258D1" w:rsidP="006258D1">
            <w:pPr>
              <w:pStyle w:val="CSETableText"/>
              <w:ind w:left="159"/>
              <w:rPr>
                <w:ins w:id="88" w:author="Huang, Lili" w:date="2015-10-22T11:18:00Z"/>
                <w:rFonts w:asciiTheme="minorHAnsi" w:hAnsiTheme="minorHAnsi" w:cs="Courier New"/>
                <w:noProof/>
                <w:color w:val="FF0000"/>
              </w:rPr>
            </w:pPr>
            <w:ins w:id="89" w:author="Huang, Lili" w:date="2015-10-22T11:16:00Z">
              <w:r w:rsidRPr="006258D1">
                <w:rPr>
                  <w:rFonts w:asciiTheme="minorHAnsi" w:hAnsiTheme="minorHAnsi" w:cs="Courier New"/>
                  <w:noProof/>
                  <w:color w:val="0000FF"/>
                </w:rPr>
                <w:t>update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EC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.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Module_Submission </w:t>
              </w:r>
              <w:r w:rsidRPr="006258D1">
                <w:rPr>
                  <w:rFonts w:asciiTheme="minorHAnsi" w:hAnsiTheme="minorHAnsi" w:cs="Courier New"/>
                  <w:noProof/>
                  <w:color w:val="0000FF"/>
                </w:rPr>
                <w:t>set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CSR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=</w:t>
              </w:r>
              <w:r w:rsidRPr="006258D1">
                <w:rPr>
                  <w:rFonts w:asciiTheme="minorHAnsi" w:hAnsiTheme="minorHAnsi" w:cs="Courier New"/>
                  <w:noProof/>
                </w:rPr>
                <w:t>1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,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Supervisor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=</w:t>
              </w:r>
              <w:r w:rsidRPr="006258D1">
                <w:rPr>
                  <w:rFonts w:asciiTheme="minorHAnsi" w:hAnsiTheme="minorHAnsi" w:cs="Courier New"/>
                  <w:noProof/>
                </w:rPr>
                <w:t>1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,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Quality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=</w:t>
              </w:r>
              <w:r w:rsidRPr="006258D1">
                <w:rPr>
                  <w:rFonts w:asciiTheme="minorHAnsi" w:hAnsiTheme="minorHAnsi" w:cs="Courier New"/>
                  <w:noProof/>
                </w:rPr>
                <w:t>1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,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LSA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=</w:t>
              </w:r>
              <w:r w:rsidRPr="006258D1">
                <w:rPr>
                  <w:rFonts w:asciiTheme="minorHAnsi" w:hAnsiTheme="minorHAnsi" w:cs="Courier New"/>
                  <w:noProof/>
                </w:rPr>
                <w:t>1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,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Training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=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1 </w:t>
              </w:r>
              <w:r w:rsidRPr="006258D1">
                <w:rPr>
                  <w:rFonts w:asciiTheme="minorHAnsi" w:hAnsiTheme="minorHAnsi" w:cs="Courier New"/>
                  <w:noProof/>
                  <w:color w:val="0000FF"/>
                </w:rPr>
                <w:t>where</w:t>
              </w:r>
              <w:r w:rsidRPr="006258D1">
                <w:rPr>
                  <w:rFonts w:asciiTheme="minorHAnsi" w:hAnsiTheme="minorHAnsi" w:cs="Courier New"/>
                  <w:noProof/>
                </w:rPr>
                <w:t xml:space="preserve"> Job_Code</w:t>
              </w:r>
              <w:r w:rsidRPr="006258D1">
                <w:rPr>
                  <w:rFonts w:asciiTheme="minorHAnsi" w:hAnsiTheme="minorHAnsi" w:cs="Courier New"/>
                  <w:noProof/>
                  <w:color w:val="808080"/>
                </w:rPr>
                <w:t>=</w:t>
              </w:r>
              <w:r w:rsidRPr="006258D1">
                <w:rPr>
                  <w:rFonts w:asciiTheme="minorHAnsi" w:hAnsiTheme="minorHAnsi" w:cs="Courier New"/>
                  <w:noProof/>
                  <w:color w:val="FF0000"/>
                </w:rPr>
                <w:t>'WISO12'</w:t>
              </w:r>
            </w:ins>
          </w:p>
          <w:p w:rsidR="005F308D" w:rsidRDefault="005F308D" w:rsidP="006258D1">
            <w:pPr>
              <w:pStyle w:val="CSETableText"/>
              <w:ind w:left="159"/>
              <w:rPr>
                <w:ins w:id="90" w:author="Huang, Lili" w:date="2015-10-22T11:18:00Z"/>
                <w:rFonts w:asciiTheme="minorHAnsi" w:hAnsiTheme="minorHAnsi" w:cs="Courier New"/>
                <w:noProof/>
                <w:color w:val="FF0000"/>
              </w:rPr>
            </w:pPr>
          </w:p>
          <w:p w:rsidR="005F308D" w:rsidRPr="005F308D" w:rsidRDefault="005F308D" w:rsidP="005F308D">
            <w:pPr>
              <w:pStyle w:val="CSETableText"/>
              <w:ind w:left="159"/>
              <w:rPr>
                <w:ins w:id="91" w:author="Huang, Lili" w:date="2015-10-22T11:03:00Z"/>
                <w:rFonts w:asciiTheme="minorHAnsi" w:hAnsiTheme="minorHAnsi"/>
              </w:rPr>
            </w:pPr>
            <w:ins w:id="92" w:author="Huang, Lili" w:date="2015-10-22T11:18:00Z">
              <w:r>
                <w:rPr>
                  <w:rFonts w:asciiTheme="minorHAnsi" w:hAnsiTheme="minorHAnsi" w:cs="Courier New"/>
                  <w:noProof/>
                  <w:color w:val="FF0000"/>
                </w:rPr>
                <w:t xml:space="preserve">Launch </w:t>
              </w:r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AE69C1"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410" w:type="dxa"/>
          </w:tcPr>
          <w:p w:rsidR="00C738ED" w:rsidRPr="0057471C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3" w:author="Huang, Lili" w:date="2015-10-22T11:03:00Z"/>
                <w:rFonts w:asciiTheme="minorHAnsi" w:hAnsiTheme="minorHAnsi" w:cs="Courier New"/>
                <w:sz w:val="16"/>
              </w:rPr>
            </w:pPr>
            <w:ins w:id="94" w:author="Huang, Lili" w:date="2015-10-22T11:03:00Z">
              <w:r>
                <w:rPr>
                  <w:rFonts w:asciiTheme="minorHAnsi" w:hAnsiTheme="minorHAnsi"/>
                </w:rPr>
                <w:t>Main Page (New Submissions) displays</w:t>
              </w:r>
            </w:ins>
          </w:p>
        </w:tc>
        <w:tc>
          <w:tcPr>
            <w:tcW w:w="1260" w:type="dxa"/>
          </w:tcPr>
          <w:p w:rsidR="00C738ED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5" w:author="Huang, Lili" w:date="2015-10-22T11:03:00Z"/>
                <w:i/>
              </w:rPr>
            </w:pPr>
            <w:ins w:id="96" w:author="Huang, Lili" w:date="2015-10-22T11:0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7" w:author="Huang, Lili" w:date="2015-10-22T11:03:00Z"/>
                <w:i/>
              </w:rPr>
            </w:pPr>
          </w:p>
        </w:tc>
      </w:tr>
      <w:tr w:rsidR="00C738ED" w:rsidRPr="00FF5201" w:rsidTr="005F308D">
        <w:trPr>
          <w:cantSplit/>
          <w:ins w:id="98" w:author="Huang, Lili" w:date="2015-10-22T11:03:00Z"/>
        </w:trPr>
        <w:tc>
          <w:tcPr>
            <w:tcW w:w="900" w:type="dxa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9" w:author="Huang, Lili" w:date="2015-10-22T11:03:00Z"/>
                <w:i/>
              </w:rPr>
            </w:pPr>
            <w:ins w:id="100" w:author="Huang, Lili" w:date="2015-10-22T11:03:00Z">
              <w:r>
                <w:rPr>
                  <w:i/>
                </w:rPr>
                <w:t>2</w:t>
              </w:r>
            </w:ins>
          </w:p>
        </w:tc>
        <w:tc>
          <w:tcPr>
            <w:tcW w:w="4050" w:type="dxa"/>
          </w:tcPr>
          <w:p w:rsidR="00C738ED" w:rsidRDefault="005F308D" w:rsidP="0031168D">
            <w:pPr>
              <w:pStyle w:val="CSETableText"/>
              <w:ind w:left="159"/>
              <w:rPr>
                <w:ins w:id="101" w:author="Huang, Lili" w:date="2015-10-22T11:23:00Z"/>
                <w:rFonts w:asciiTheme="minorHAnsi" w:hAnsiTheme="minorHAnsi"/>
                <w:bCs/>
                <w:szCs w:val="20"/>
              </w:rPr>
            </w:pPr>
            <w:ins w:id="102" w:author="Huang, Lili" w:date="2015-10-22T11:21:00Z">
              <w:r>
                <w:rPr>
                  <w:rFonts w:asciiTheme="minorHAnsi" w:hAnsiTheme="minorHAnsi"/>
                  <w:bCs/>
                  <w:szCs w:val="20"/>
                </w:rPr>
                <w:t>Select “Training” from “Select Coaching Module” dropdown.</w:t>
              </w:r>
            </w:ins>
          </w:p>
          <w:p w:rsidR="005F308D" w:rsidRDefault="005F308D" w:rsidP="0031168D">
            <w:pPr>
              <w:pStyle w:val="CSETableText"/>
              <w:ind w:left="159"/>
              <w:rPr>
                <w:ins w:id="103" w:author="Huang, Lili" w:date="2015-10-22T11:23:00Z"/>
                <w:rFonts w:asciiTheme="minorHAnsi" w:hAnsiTheme="minorHAnsi"/>
                <w:bCs/>
                <w:szCs w:val="20"/>
              </w:rPr>
            </w:pPr>
            <w:ins w:id="104" w:author="Huang, Lili" w:date="2015-10-22T11:23:00Z">
              <w:r>
                <w:rPr>
                  <w:rFonts w:asciiTheme="minorHAnsi" w:hAnsiTheme="minorHAnsi"/>
                  <w:bCs/>
                  <w:szCs w:val="20"/>
                </w:rPr>
                <w:t>Select an employee from “Select Employee Name” dropdown.</w:t>
              </w:r>
            </w:ins>
          </w:p>
          <w:p w:rsidR="005F308D" w:rsidRDefault="005F308D" w:rsidP="0031168D">
            <w:pPr>
              <w:pStyle w:val="CSETableText"/>
              <w:ind w:left="159"/>
              <w:rPr>
                <w:ins w:id="105" w:author="Huang, Lili" w:date="2015-10-22T11:24:00Z"/>
                <w:rFonts w:asciiTheme="minorHAnsi" w:hAnsiTheme="minorHAnsi"/>
                <w:bCs/>
                <w:szCs w:val="20"/>
              </w:rPr>
            </w:pPr>
            <w:ins w:id="106" w:author="Huang, Lili" w:date="2015-10-22T11:24:00Z">
              <w:r>
                <w:rPr>
                  <w:rFonts w:asciiTheme="minorHAnsi" w:hAnsiTheme="minorHAnsi"/>
                  <w:bCs/>
                  <w:szCs w:val="20"/>
                </w:rPr>
                <w:t>Select behavior from “Select the appropriate behavior for this coaching” dropdown.</w:t>
              </w:r>
            </w:ins>
          </w:p>
          <w:p w:rsidR="005F308D" w:rsidRPr="0057471C" w:rsidRDefault="005F308D" w:rsidP="005F308D">
            <w:pPr>
              <w:pStyle w:val="CSETableText"/>
              <w:ind w:left="159"/>
              <w:rPr>
                <w:ins w:id="107" w:author="Huang, Lili" w:date="2015-10-22T11:03:00Z"/>
                <w:rFonts w:asciiTheme="minorHAnsi" w:hAnsiTheme="minorHAnsi"/>
                <w:bCs/>
                <w:szCs w:val="20"/>
              </w:rPr>
            </w:pPr>
            <w:ins w:id="108" w:author="Huang, Lili" w:date="2015-10-22T11:25:00Z">
              <w:r>
                <w:rPr>
                  <w:rFonts w:asciiTheme="minorHAnsi" w:hAnsiTheme="minorHAnsi"/>
                  <w:bCs/>
                  <w:szCs w:val="20"/>
                </w:rPr>
                <w:t>Select “Yes” from “Will you be delivering the coaching session?”</w:t>
              </w:r>
            </w:ins>
          </w:p>
        </w:tc>
        <w:tc>
          <w:tcPr>
            <w:tcW w:w="4410" w:type="dxa"/>
          </w:tcPr>
          <w:p w:rsidR="00C738ED" w:rsidRDefault="005F308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9" w:author="Huang, Lili" w:date="2015-10-22T11:03:00Z"/>
                <w:rFonts w:asciiTheme="minorHAnsi" w:hAnsiTheme="minorHAnsi"/>
              </w:rPr>
            </w:pPr>
            <w:ins w:id="110" w:author="Huang, Lili" w:date="2015-10-22T11:26:00Z">
              <w:r>
                <w:rPr>
                  <w:rFonts w:asciiTheme="minorHAnsi" w:hAnsiTheme="minorHAnsi"/>
                </w:rPr>
                <w:t>“Do you need to submit a progressive disciplinary coaching (WARNING)?*</w:t>
              </w:r>
            </w:ins>
            <w:ins w:id="111" w:author="Huang, Lili" w:date="2015-10-22T11:27:00Z">
              <w:r>
                <w:rPr>
                  <w:rFonts w:asciiTheme="minorHAnsi" w:hAnsiTheme="minorHAnsi"/>
                </w:rPr>
                <w:t>” displays</w:t>
              </w:r>
            </w:ins>
          </w:p>
        </w:tc>
        <w:tc>
          <w:tcPr>
            <w:tcW w:w="1260" w:type="dxa"/>
          </w:tcPr>
          <w:p w:rsidR="00C738ED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2" w:author="Huang, Lili" w:date="2015-10-22T11:03:00Z"/>
                <w:i/>
              </w:rPr>
            </w:pPr>
            <w:ins w:id="113" w:author="Huang, Lili" w:date="2015-10-22T11:0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4" w:author="Huang, Lili" w:date="2015-10-22T11:03:00Z"/>
                <w:i/>
              </w:rPr>
            </w:pPr>
          </w:p>
        </w:tc>
      </w:tr>
      <w:tr w:rsidR="00C738ED" w:rsidRPr="00FF5201" w:rsidTr="005F308D">
        <w:trPr>
          <w:cantSplit/>
          <w:ins w:id="115" w:author="Huang, Lili" w:date="2015-10-22T11:03:00Z"/>
        </w:trPr>
        <w:tc>
          <w:tcPr>
            <w:tcW w:w="900" w:type="dxa"/>
          </w:tcPr>
          <w:p w:rsidR="00C738ED" w:rsidRPr="00FF5201" w:rsidRDefault="00C738ED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16" w:author="Huang, Lili" w:date="2015-10-22T11:03:00Z"/>
                <w:i/>
              </w:rPr>
            </w:pPr>
            <w:ins w:id="117" w:author="Huang, Lili" w:date="2015-10-22T11:03:00Z">
              <w:r>
                <w:rPr>
                  <w:i/>
                </w:rPr>
                <w:t>3</w:t>
              </w:r>
            </w:ins>
          </w:p>
        </w:tc>
        <w:tc>
          <w:tcPr>
            <w:tcW w:w="4050" w:type="dxa"/>
          </w:tcPr>
          <w:p w:rsidR="00C738ED" w:rsidRPr="0057471C" w:rsidRDefault="003D79A9" w:rsidP="0031168D">
            <w:pPr>
              <w:pStyle w:val="CSETableText"/>
              <w:ind w:left="159"/>
              <w:rPr>
                <w:ins w:id="118" w:author="Huang, Lili" w:date="2015-10-22T11:03:00Z"/>
                <w:rFonts w:asciiTheme="minorHAnsi" w:hAnsiTheme="minorHAnsi"/>
                <w:bCs/>
                <w:szCs w:val="20"/>
              </w:rPr>
            </w:pPr>
            <w:ins w:id="119" w:author="Huang, Lili" w:date="2015-10-22T11:27:00Z">
              <w:r>
                <w:rPr>
                  <w:rFonts w:asciiTheme="minorHAnsi" w:hAnsiTheme="minorHAnsi"/>
                  <w:bCs/>
                  <w:szCs w:val="20"/>
                </w:rPr>
                <w:t>Continue with step2, select “Yes</w:t>
              </w:r>
            </w:ins>
            <w:ins w:id="120" w:author="Huang, Lili" w:date="2015-10-22T11:28:00Z">
              <w:r>
                <w:rPr>
                  <w:rFonts w:asciiTheme="minorHAnsi" w:hAnsiTheme="minorHAnsi"/>
                  <w:bCs/>
                  <w:szCs w:val="20"/>
                </w:rPr>
                <w:t>” for “Do you need to submit a progressive disciplinary coaching (WARNING)?*”.</w:t>
              </w:r>
            </w:ins>
          </w:p>
        </w:tc>
        <w:tc>
          <w:tcPr>
            <w:tcW w:w="4410" w:type="dxa"/>
          </w:tcPr>
          <w:p w:rsidR="00C738ED" w:rsidRDefault="003D79A9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1" w:author="Huang, Lili" w:date="2015-10-22T11:28:00Z"/>
                <w:rFonts w:asciiTheme="minorHAnsi" w:hAnsiTheme="minorHAnsi"/>
              </w:rPr>
            </w:pPr>
            <w:ins w:id="122" w:author="Huang, Lili" w:date="2015-10-22T11:28:00Z">
              <w:r>
                <w:rPr>
                  <w:rFonts w:asciiTheme="minorHAnsi" w:hAnsiTheme="minorHAnsi"/>
                </w:rPr>
                <w:t>Warning Section displays:</w:t>
              </w:r>
            </w:ins>
          </w:p>
          <w:p w:rsidR="003D79A9" w:rsidRDefault="003D79A9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3" w:author="Huang, Lili" w:date="2015-10-22T11:29:00Z"/>
                <w:rFonts w:asciiTheme="minorHAnsi" w:hAnsiTheme="minorHAnsi"/>
              </w:rPr>
            </w:pPr>
            <w:ins w:id="124" w:author="Huang, Lili" w:date="2015-10-22T11:28:00Z">
              <w:r>
                <w:rPr>
                  <w:rFonts w:asciiTheme="minorHAnsi" w:hAnsiTheme="minorHAnsi"/>
                </w:rPr>
                <w:t>Please select type of warning</w:t>
              </w:r>
            </w:ins>
          </w:p>
          <w:p w:rsidR="003D79A9" w:rsidRDefault="003D79A9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5" w:author="Huang, Lili" w:date="2015-10-22T11:29:00Z"/>
                <w:rFonts w:asciiTheme="minorHAnsi" w:hAnsiTheme="minorHAnsi"/>
              </w:rPr>
            </w:pPr>
            <w:ins w:id="126" w:author="Huang, Lili" w:date="2015-10-22T11:29:00Z">
              <w:r>
                <w:rPr>
                  <w:rFonts w:asciiTheme="minorHAnsi" w:hAnsiTheme="minorHAnsi"/>
                </w:rPr>
                <w:t>Warning Reason</w:t>
              </w:r>
            </w:ins>
            <w:ins w:id="127" w:author="Huang, Lili" w:date="2015-10-22T11:30:00Z">
              <w:r>
                <w:rPr>
                  <w:rFonts w:asciiTheme="minorHAnsi" w:hAnsiTheme="minorHAnsi"/>
                </w:rPr>
                <w:t>s</w:t>
              </w:r>
            </w:ins>
          </w:p>
          <w:p w:rsidR="003D79A9" w:rsidRPr="0057471C" w:rsidRDefault="003D79A9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8" w:author="Huang, Lili" w:date="2015-10-22T11:03:00Z"/>
                <w:rFonts w:asciiTheme="minorHAnsi" w:hAnsiTheme="minorHAnsi"/>
              </w:rPr>
            </w:pPr>
            <w:ins w:id="129" w:author="Huang, Lili" w:date="2015-10-22T11:29:00Z">
              <w:r>
                <w:rPr>
                  <w:rFonts w:asciiTheme="minorHAnsi" w:hAnsiTheme="minorHAnsi"/>
                </w:rPr>
                <w:t>Enter/Select the date the warning was issued:</w:t>
              </w:r>
            </w:ins>
          </w:p>
        </w:tc>
        <w:tc>
          <w:tcPr>
            <w:tcW w:w="1260" w:type="dxa"/>
          </w:tcPr>
          <w:p w:rsidR="00C738ED" w:rsidRDefault="00C738ED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0" w:author="Huang, Lili" w:date="2015-10-22T11:03:00Z"/>
                <w:i/>
              </w:rPr>
            </w:pPr>
            <w:ins w:id="131" w:author="Huang, Lili" w:date="2015-10-22T11:0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C738ED" w:rsidRPr="00FF5201" w:rsidRDefault="00C738ED" w:rsidP="0031168D">
            <w:pPr>
              <w:pStyle w:val="Header"/>
              <w:spacing w:before="40" w:after="40"/>
              <w:rPr>
                <w:ins w:id="132" w:author="Huang, Lili" w:date="2015-10-22T11:03:00Z"/>
                <w:i/>
              </w:rPr>
            </w:pPr>
          </w:p>
        </w:tc>
      </w:tr>
      <w:tr w:rsidR="0042739E" w:rsidRPr="00FF5201" w:rsidTr="005F308D">
        <w:trPr>
          <w:cantSplit/>
          <w:ins w:id="133" w:author="Huang, Lili" w:date="2015-10-22T11:30:00Z"/>
        </w:trPr>
        <w:tc>
          <w:tcPr>
            <w:tcW w:w="900" w:type="dxa"/>
          </w:tcPr>
          <w:p w:rsidR="0042739E" w:rsidRDefault="0042739E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34" w:author="Huang, Lili" w:date="2015-10-22T11:30:00Z"/>
                <w:i/>
              </w:rPr>
            </w:pPr>
            <w:ins w:id="135" w:author="Huang, Lili" w:date="2015-10-22T11:30:00Z">
              <w:r>
                <w:rPr>
                  <w:i/>
                </w:rPr>
                <w:t>4</w:t>
              </w:r>
            </w:ins>
          </w:p>
        </w:tc>
        <w:tc>
          <w:tcPr>
            <w:tcW w:w="4050" w:type="dxa"/>
          </w:tcPr>
          <w:p w:rsidR="0042739E" w:rsidRDefault="0042739E" w:rsidP="0042739E">
            <w:pPr>
              <w:pStyle w:val="CSETableText"/>
              <w:ind w:left="159"/>
              <w:rPr>
                <w:ins w:id="136" w:author="Huang, Lili" w:date="2015-10-22T11:31:00Z"/>
                <w:rFonts w:asciiTheme="minorHAnsi" w:hAnsiTheme="minorHAnsi"/>
                <w:bCs/>
                <w:szCs w:val="20"/>
              </w:rPr>
            </w:pPr>
            <w:ins w:id="137" w:author="Huang, Lili" w:date="2015-10-22T11:30:00Z">
              <w:r>
                <w:rPr>
                  <w:rFonts w:asciiTheme="minorHAnsi" w:hAnsiTheme="minorHAnsi"/>
                  <w:bCs/>
                  <w:szCs w:val="20"/>
                </w:rPr>
                <w:t xml:space="preserve">Select a value </w:t>
              </w:r>
            </w:ins>
            <w:ins w:id="138" w:author="Huang, Lili" w:date="2015-10-22T11:31:00Z">
              <w:r>
                <w:rPr>
                  <w:rFonts w:asciiTheme="minorHAnsi" w:hAnsiTheme="minorHAnsi"/>
                  <w:bCs/>
                  <w:szCs w:val="20"/>
                </w:rPr>
                <w:t>for</w:t>
              </w:r>
            </w:ins>
            <w:ins w:id="139" w:author="Huang, Lili" w:date="2015-10-22T11:30:00Z">
              <w:r>
                <w:rPr>
                  <w:rFonts w:asciiTheme="minorHAnsi" w:hAnsiTheme="minorHAnsi"/>
                  <w:bCs/>
                  <w:szCs w:val="20"/>
                </w:rPr>
                <w:t xml:space="preserve"> “Please select type of warning</w:t>
              </w:r>
            </w:ins>
            <w:ins w:id="140" w:author="Huang, Lili" w:date="2015-10-22T11:31:00Z">
              <w:r>
                <w:rPr>
                  <w:rFonts w:asciiTheme="minorHAnsi" w:hAnsiTheme="minorHAnsi"/>
                  <w:bCs/>
                  <w:szCs w:val="20"/>
                </w:rPr>
                <w:t>”.</w:t>
              </w:r>
            </w:ins>
          </w:p>
          <w:p w:rsidR="0042739E" w:rsidRDefault="0042739E" w:rsidP="0042739E">
            <w:pPr>
              <w:pStyle w:val="CSETableText"/>
              <w:ind w:left="159"/>
              <w:rPr>
                <w:ins w:id="141" w:author="Huang, Lili" w:date="2015-10-22T11:31:00Z"/>
                <w:rFonts w:asciiTheme="minorHAnsi" w:hAnsiTheme="minorHAnsi"/>
                <w:bCs/>
                <w:szCs w:val="20"/>
              </w:rPr>
            </w:pPr>
            <w:ins w:id="142" w:author="Huang, Lili" w:date="2015-10-22T11:31:00Z">
              <w:r>
                <w:rPr>
                  <w:rFonts w:asciiTheme="minorHAnsi" w:hAnsiTheme="minorHAnsi"/>
                  <w:bCs/>
                  <w:szCs w:val="20"/>
                </w:rPr>
                <w:t>Select a value for “Warning Reasons”.</w:t>
              </w:r>
            </w:ins>
          </w:p>
          <w:p w:rsidR="0042739E" w:rsidRDefault="0042739E" w:rsidP="0042739E">
            <w:pPr>
              <w:pStyle w:val="CSETableText"/>
              <w:ind w:left="159"/>
              <w:rPr>
                <w:ins w:id="143" w:author="Huang, Lili" w:date="2015-10-22T11:32:00Z"/>
                <w:rFonts w:asciiTheme="minorHAnsi" w:hAnsiTheme="minorHAnsi"/>
                <w:bCs/>
                <w:szCs w:val="20"/>
              </w:rPr>
            </w:pPr>
            <w:ins w:id="144" w:author="Huang, Lili" w:date="2015-10-22T11:31:00Z">
              <w:r>
                <w:rPr>
                  <w:rFonts w:asciiTheme="minorHAnsi" w:hAnsiTheme="minorHAnsi"/>
                  <w:bCs/>
                  <w:szCs w:val="20"/>
                </w:rPr>
                <w:t>Enter warning date for “Enter/Select the date the warning was issued:</w:t>
              </w:r>
            </w:ins>
            <w:ins w:id="145" w:author="Huang, Lili" w:date="2015-10-22T11:32:00Z">
              <w:r>
                <w:rPr>
                  <w:rFonts w:asciiTheme="minorHAnsi" w:hAnsiTheme="minorHAnsi"/>
                  <w:bCs/>
                  <w:szCs w:val="20"/>
                </w:rPr>
                <w:t>”</w:t>
              </w:r>
            </w:ins>
          </w:p>
          <w:p w:rsidR="0042739E" w:rsidRDefault="0042739E" w:rsidP="0042739E">
            <w:pPr>
              <w:pStyle w:val="CSETableText"/>
              <w:ind w:left="159"/>
              <w:rPr>
                <w:ins w:id="146" w:author="Huang, Lili" w:date="2015-10-22T11:30:00Z"/>
                <w:rFonts w:asciiTheme="minorHAnsi" w:hAnsiTheme="minorHAnsi"/>
                <w:bCs/>
                <w:szCs w:val="20"/>
              </w:rPr>
            </w:pPr>
            <w:ins w:id="147" w:author="Huang, Lili" w:date="2015-10-22T11:32:00Z">
              <w:r>
                <w:rPr>
                  <w:rFonts w:asciiTheme="minorHAnsi" w:hAnsiTheme="minorHAnsi"/>
                  <w:bCs/>
                  <w:szCs w:val="20"/>
                </w:rPr>
                <w:t>Click Submit</w:t>
              </w:r>
            </w:ins>
          </w:p>
        </w:tc>
        <w:tc>
          <w:tcPr>
            <w:tcW w:w="4410" w:type="dxa"/>
          </w:tcPr>
          <w:p w:rsidR="0042739E" w:rsidRDefault="0042739E" w:rsidP="0042739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8" w:author="Huang, Lili" w:date="2015-10-22T11:30:00Z"/>
                <w:rFonts w:asciiTheme="minorHAnsi" w:hAnsiTheme="minorHAnsi"/>
              </w:rPr>
            </w:pPr>
            <w:ins w:id="149" w:author="Huang, Lili" w:date="2015-10-22T11:33:00Z">
              <w:r>
                <w:rPr>
                  <w:rFonts w:asciiTheme="minorHAnsi" w:hAnsiTheme="minorHAnsi"/>
                </w:rPr>
                <w:t>Warning is saved in database (</w:t>
              </w:r>
              <w:proofErr w:type="spellStart"/>
              <w:r>
                <w:rPr>
                  <w:rFonts w:asciiTheme="minorHAnsi" w:hAnsiTheme="minorHAnsi"/>
                </w:rPr>
                <w:t>warning_log</w:t>
              </w:r>
              <w:proofErr w:type="spellEnd"/>
              <w:r>
                <w:rPr>
                  <w:rFonts w:asciiTheme="minorHAnsi" w:hAnsiTheme="minorHAnsi"/>
                </w:rPr>
                <w:t xml:space="preserve">, and </w:t>
              </w:r>
              <w:proofErr w:type="spellStart"/>
              <w:r>
                <w:rPr>
                  <w:rFonts w:asciiTheme="minorHAnsi" w:hAnsiTheme="minorHAnsi"/>
                </w:rPr>
                <w:t>warning_log_reason</w:t>
              </w:r>
              <w:proofErr w:type="spellEnd"/>
              <w:r>
                <w:rPr>
                  <w:rFonts w:asciiTheme="minorHAnsi" w:hAnsiTheme="minorHAnsi"/>
                </w:rPr>
                <w:t xml:space="preserve"> tables)</w:t>
              </w:r>
            </w:ins>
          </w:p>
        </w:tc>
        <w:tc>
          <w:tcPr>
            <w:tcW w:w="1260" w:type="dxa"/>
          </w:tcPr>
          <w:p w:rsidR="0042739E" w:rsidRDefault="0042739E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0" w:author="Huang, Lili" w:date="2015-10-22T11:30:00Z"/>
                <w:i/>
              </w:rPr>
            </w:pPr>
            <w:ins w:id="151" w:author="Huang, Lili" w:date="2015-10-22T11:3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42739E" w:rsidRPr="00FF5201" w:rsidRDefault="0042739E" w:rsidP="0031168D">
            <w:pPr>
              <w:pStyle w:val="Header"/>
              <w:spacing w:before="40" w:after="40"/>
              <w:rPr>
                <w:ins w:id="152" w:author="Huang, Lili" w:date="2015-10-22T11:30:00Z"/>
                <w:i/>
              </w:rPr>
            </w:pPr>
          </w:p>
        </w:tc>
      </w:tr>
      <w:tr w:rsidR="00B57362" w:rsidRPr="00FF5201" w:rsidTr="005F308D">
        <w:trPr>
          <w:cantSplit/>
          <w:ins w:id="153" w:author="Huang, Lili" w:date="2015-10-22T11:34:00Z"/>
        </w:trPr>
        <w:tc>
          <w:tcPr>
            <w:tcW w:w="900" w:type="dxa"/>
          </w:tcPr>
          <w:p w:rsidR="00B57362" w:rsidRDefault="00B57362" w:rsidP="0031168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54" w:author="Huang, Lili" w:date="2015-10-22T11:34:00Z"/>
                <w:i/>
              </w:rPr>
            </w:pPr>
            <w:ins w:id="155" w:author="Huang, Lili" w:date="2015-10-22T11:34:00Z">
              <w:r>
                <w:rPr>
                  <w:i/>
                </w:rPr>
                <w:lastRenderedPageBreak/>
                <w:t>5</w:t>
              </w:r>
            </w:ins>
          </w:p>
        </w:tc>
        <w:tc>
          <w:tcPr>
            <w:tcW w:w="4050" w:type="dxa"/>
          </w:tcPr>
          <w:p w:rsidR="00B57362" w:rsidRDefault="00B57362" w:rsidP="0042739E">
            <w:pPr>
              <w:pStyle w:val="CSETableText"/>
              <w:ind w:left="159"/>
              <w:rPr>
                <w:ins w:id="156" w:author="Huang, Lili" w:date="2015-10-22T11:34:00Z"/>
                <w:rFonts w:asciiTheme="minorHAnsi" w:hAnsiTheme="minorHAnsi"/>
                <w:bCs/>
                <w:szCs w:val="20"/>
              </w:rPr>
            </w:pPr>
            <w:ins w:id="157" w:author="Huang, Lili" w:date="2015-10-22T11:34:00Z">
              <w:r>
                <w:rPr>
                  <w:rFonts w:asciiTheme="minorHAnsi" w:hAnsiTheme="minorHAnsi"/>
                  <w:bCs/>
                  <w:szCs w:val="20"/>
                </w:rPr>
                <w:t xml:space="preserve">Repeat step2-4 for modules CSR, LSA, </w:t>
              </w:r>
            </w:ins>
            <w:ins w:id="158" w:author="Huang, Lili" w:date="2015-10-22T11:35:00Z">
              <w:r>
                <w:rPr>
                  <w:rFonts w:asciiTheme="minorHAnsi" w:hAnsiTheme="minorHAnsi"/>
                  <w:bCs/>
                  <w:szCs w:val="20"/>
                </w:rPr>
                <w:t>Quality, and Supervisor.</w:t>
              </w:r>
            </w:ins>
          </w:p>
        </w:tc>
        <w:tc>
          <w:tcPr>
            <w:tcW w:w="4410" w:type="dxa"/>
          </w:tcPr>
          <w:p w:rsidR="00B57362" w:rsidRDefault="00B57362" w:rsidP="0042739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9" w:author="Huang, Lili" w:date="2015-10-22T11:34:00Z"/>
                <w:rFonts w:asciiTheme="minorHAnsi" w:hAnsiTheme="minorHAnsi"/>
              </w:rPr>
            </w:pPr>
            <w:ins w:id="160" w:author="Huang, Lili" w:date="2015-10-22T11:35:00Z">
              <w:r>
                <w:rPr>
                  <w:rFonts w:asciiTheme="minorHAnsi" w:hAnsiTheme="minorHAnsi"/>
                </w:rPr>
                <w:t xml:space="preserve">Same as </w:t>
              </w:r>
            </w:ins>
            <w:ins w:id="161" w:author="Huang, Lili" w:date="2015-10-22T11:36:00Z">
              <w:r>
                <w:rPr>
                  <w:rFonts w:asciiTheme="minorHAnsi" w:hAnsiTheme="minorHAnsi"/>
                </w:rPr>
                <w:t>step 2-4.</w:t>
              </w:r>
            </w:ins>
          </w:p>
        </w:tc>
        <w:tc>
          <w:tcPr>
            <w:tcW w:w="1260" w:type="dxa"/>
          </w:tcPr>
          <w:p w:rsidR="00B57362" w:rsidRDefault="00B57362" w:rsidP="0031168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62" w:author="Huang, Lili" w:date="2015-10-22T11:34:00Z"/>
                <w:i/>
              </w:rPr>
            </w:pPr>
            <w:ins w:id="163" w:author="Huang, Lili" w:date="2015-10-22T11:36:00Z">
              <w:r>
                <w:rPr>
                  <w:i/>
                </w:rPr>
                <w:t>P</w:t>
              </w:r>
            </w:ins>
            <w:bookmarkStart w:id="164" w:name="_GoBack"/>
            <w:bookmarkEnd w:id="164"/>
          </w:p>
        </w:tc>
        <w:tc>
          <w:tcPr>
            <w:tcW w:w="2880" w:type="dxa"/>
          </w:tcPr>
          <w:p w:rsidR="00B57362" w:rsidRPr="00FF5201" w:rsidRDefault="00B57362" w:rsidP="0031168D">
            <w:pPr>
              <w:pStyle w:val="Header"/>
              <w:spacing w:before="40" w:after="40"/>
              <w:rPr>
                <w:ins w:id="165" w:author="Huang, Lili" w:date="2015-10-22T11:34:00Z"/>
                <w:i/>
              </w:rPr>
            </w:pPr>
          </w:p>
        </w:tc>
      </w:tr>
    </w:tbl>
    <w:p w:rsidR="00C738ED" w:rsidRDefault="00C738ED" w:rsidP="00C84D05">
      <w:pPr>
        <w:rPr>
          <w:sz w:val="18"/>
        </w:rPr>
      </w:pPr>
    </w:p>
    <w:sectPr w:rsidR="00C738ED" w:rsidSect="00534A8B">
      <w:headerReference w:type="default" r:id="rId25"/>
      <w:footerReference w:type="default" r:id="rId26"/>
      <w:footerReference w:type="first" r:id="rId2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E8" w:rsidRDefault="00426FE8">
      <w:r>
        <w:separator/>
      </w:r>
    </w:p>
  </w:endnote>
  <w:endnote w:type="continuationSeparator" w:id="0">
    <w:p w:rsidR="00426FE8" w:rsidRDefault="0042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47" w:rsidRDefault="00A3234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A32347" w:rsidRDefault="00A3234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A32347" w:rsidRDefault="00A3234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57362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57362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</w:p>
  <w:p w:rsidR="00A32347" w:rsidRDefault="00A3234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47" w:rsidRDefault="00A3234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E8" w:rsidRDefault="00426FE8">
      <w:r>
        <w:separator/>
      </w:r>
    </w:p>
  </w:footnote>
  <w:footnote w:type="continuationSeparator" w:id="0">
    <w:p w:rsidR="00426FE8" w:rsidRDefault="00426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47" w:rsidRPr="00047CB6" w:rsidRDefault="00A3234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2347" w:rsidRDefault="00A32347" w:rsidP="00971190">
    <w:pPr>
      <w:pStyle w:val="Header"/>
    </w:pPr>
  </w:p>
  <w:p w:rsidR="00A32347" w:rsidRPr="00971190" w:rsidRDefault="00A3234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C4DF9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5B01A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76954"/>
    <w:multiLevelType w:val="hybridMultilevel"/>
    <w:tmpl w:val="2A4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9"/>
  </w:num>
  <w:num w:numId="4">
    <w:abstractNumId w:val="20"/>
  </w:num>
  <w:num w:numId="5">
    <w:abstractNumId w:val="11"/>
  </w:num>
  <w:num w:numId="6">
    <w:abstractNumId w:val="41"/>
  </w:num>
  <w:num w:numId="7">
    <w:abstractNumId w:val="50"/>
  </w:num>
  <w:num w:numId="8">
    <w:abstractNumId w:val="2"/>
  </w:num>
  <w:num w:numId="9">
    <w:abstractNumId w:val="21"/>
  </w:num>
  <w:num w:numId="10">
    <w:abstractNumId w:val="29"/>
  </w:num>
  <w:num w:numId="11">
    <w:abstractNumId w:val="38"/>
  </w:num>
  <w:num w:numId="12">
    <w:abstractNumId w:val="17"/>
  </w:num>
  <w:num w:numId="13">
    <w:abstractNumId w:val="8"/>
  </w:num>
  <w:num w:numId="14">
    <w:abstractNumId w:val="40"/>
  </w:num>
  <w:num w:numId="15">
    <w:abstractNumId w:val="53"/>
  </w:num>
  <w:num w:numId="16">
    <w:abstractNumId w:val="56"/>
  </w:num>
  <w:num w:numId="17">
    <w:abstractNumId w:val="58"/>
  </w:num>
  <w:num w:numId="18">
    <w:abstractNumId w:val="7"/>
  </w:num>
  <w:num w:numId="19">
    <w:abstractNumId w:val="59"/>
  </w:num>
  <w:num w:numId="20">
    <w:abstractNumId w:val="52"/>
  </w:num>
  <w:num w:numId="21">
    <w:abstractNumId w:val="15"/>
  </w:num>
  <w:num w:numId="22">
    <w:abstractNumId w:val="45"/>
  </w:num>
  <w:num w:numId="23">
    <w:abstractNumId w:val="10"/>
  </w:num>
  <w:num w:numId="24">
    <w:abstractNumId w:val="43"/>
  </w:num>
  <w:num w:numId="25">
    <w:abstractNumId w:val="19"/>
  </w:num>
  <w:num w:numId="26">
    <w:abstractNumId w:val="18"/>
  </w:num>
  <w:num w:numId="27">
    <w:abstractNumId w:val="26"/>
  </w:num>
  <w:num w:numId="28">
    <w:abstractNumId w:val="5"/>
  </w:num>
  <w:num w:numId="29">
    <w:abstractNumId w:val="42"/>
  </w:num>
  <w:num w:numId="30">
    <w:abstractNumId w:val="1"/>
  </w:num>
  <w:num w:numId="31">
    <w:abstractNumId w:val="23"/>
  </w:num>
  <w:num w:numId="32">
    <w:abstractNumId w:val="32"/>
  </w:num>
  <w:num w:numId="33">
    <w:abstractNumId w:val="4"/>
  </w:num>
  <w:num w:numId="34">
    <w:abstractNumId w:val="28"/>
  </w:num>
  <w:num w:numId="35">
    <w:abstractNumId w:val="47"/>
  </w:num>
  <w:num w:numId="36">
    <w:abstractNumId w:val="14"/>
  </w:num>
  <w:num w:numId="37">
    <w:abstractNumId w:val="0"/>
  </w:num>
  <w:num w:numId="38">
    <w:abstractNumId w:val="27"/>
  </w:num>
  <w:num w:numId="39">
    <w:abstractNumId w:val="54"/>
  </w:num>
  <w:num w:numId="40">
    <w:abstractNumId w:val="51"/>
  </w:num>
  <w:num w:numId="41">
    <w:abstractNumId w:val="24"/>
  </w:num>
  <w:num w:numId="42">
    <w:abstractNumId w:val="33"/>
  </w:num>
  <w:num w:numId="43">
    <w:abstractNumId w:val="46"/>
  </w:num>
  <w:num w:numId="44">
    <w:abstractNumId w:val="30"/>
  </w:num>
  <w:num w:numId="45">
    <w:abstractNumId w:val="36"/>
  </w:num>
  <w:num w:numId="46">
    <w:abstractNumId w:val="39"/>
  </w:num>
  <w:num w:numId="47">
    <w:abstractNumId w:val="55"/>
  </w:num>
  <w:num w:numId="48">
    <w:abstractNumId w:val="13"/>
  </w:num>
  <w:num w:numId="49">
    <w:abstractNumId w:val="3"/>
  </w:num>
  <w:num w:numId="50">
    <w:abstractNumId w:val="57"/>
  </w:num>
  <w:num w:numId="51">
    <w:abstractNumId w:val="31"/>
  </w:num>
  <w:num w:numId="52">
    <w:abstractNumId w:val="12"/>
  </w:num>
  <w:num w:numId="53">
    <w:abstractNumId w:val="49"/>
  </w:num>
  <w:num w:numId="54">
    <w:abstractNumId w:val="37"/>
  </w:num>
  <w:num w:numId="55">
    <w:abstractNumId w:val="22"/>
  </w:num>
  <w:num w:numId="56">
    <w:abstractNumId w:val="44"/>
  </w:num>
  <w:num w:numId="57">
    <w:abstractNumId w:val="48"/>
  </w:num>
  <w:num w:numId="58">
    <w:abstractNumId w:val="6"/>
  </w:num>
  <w:num w:numId="59">
    <w:abstractNumId w:val="34"/>
  </w:num>
  <w:num w:numId="6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F64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A3F2C"/>
    <w:rsid w:val="001B7136"/>
    <w:rsid w:val="001C6F80"/>
    <w:rsid w:val="001C7A86"/>
    <w:rsid w:val="001E3A92"/>
    <w:rsid w:val="001F34DD"/>
    <w:rsid w:val="001F6728"/>
    <w:rsid w:val="00206438"/>
    <w:rsid w:val="00207E86"/>
    <w:rsid w:val="002113F0"/>
    <w:rsid w:val="0021502C"/>
    <w:rsid w:val="00222943"/>
    <w:rsid w:val="00231EF7"/>
    <w:rsid w:val="00256204"/>
    <w:rsid w:val="002668A7"/>
    <w:rsid w:val="00283C91"/>
    <w:rsid w:val="002860B6"/>
    <w:rsid w:val="002971C5"/>
    <w:rsid w:val="002B364C"/>
    <w:rsid w:val="002C2735"/>
    <w:rsid w:val="002C6ECD"/>
    <w:rsid w:val="002D4DBF"/>
    <w:rsid w:val="002E03F4"/>
    <w:rsid w:val="002E1B45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A1E28"/>
    <w:rsid w:val="003D1AA3"/>
    <w:rsid w:val="003D79A9"/>
    <w:rsid w:val="003E2F19"/>
    <w:rsid w:val="003F0947"/>
    <w:rsid w:val="00406A78"/>
    <w:rsid w:val="00410056"/>
    <w:rsid w:val="00410E87"/>
    <w:rsid w:val="004166CD"/>
    <w:rsid w:val="00420AF2"/>
    <w:rsid w:val="00422505"/>
    <w:rsid w:val="004238CF"/>
    <w:rsid w:val="004259FE"/>
    <w:rsid w:val="00426FE8"/>
    <w:rsid w:val="0042739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29A9"/>
    <w:rsid w:val="0059333C"/>
    <w:rsid w:val="00597DF0"/>
    <w:rsid w:val="005A1AF1"/>
    <w:rsid w:val="005A2AE3"/>
    <w:rsid w:val="005B10C8"/>
    <w:rsid w:val="005B5351"/>
    <w:rsid w:val="005C3DB1"/>
    <w:rsid w:val="005C4BC3"/>
    <w:rsid w:val="005E084A"/>
    <w:rsid w:val="005E2B5D"/>
    <w:rsid w:val="005E7EFB"/>
    <w:rsid w:val="005F308D"/>
    <w:rsid w:val="006164BC"/>
    <w:rsid w:val="0062030B"/>
    <w:rsid w:val="006258D1"/>
    <w:rsid w:val="006279F4"/>
    <w:rsid w:val="00631D05"/>
    <w:rsid w:val="0064311E"/>
    <w:rsid w:val="0065249A"/>
    <w:rsid w:val="006571BE"/>
    <w:rsid w:val="0066213D"/>
    <w:rsid w:val="00672422"/>
    <w:rsid w:val="00681AED"/>
    <w:rsid w:val="00692AB9"/>
    <w:rsid w:val="006B1780"/>
    <w:rsid w:val="006D48F6"/>
    <w:rsid w:val="006F259D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E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2347"/>
    <w:rsid w:val="00A354AD"/>
    <w:rsid w:val="00A56473"/>
    <w:rsid w:val="00A57CDF"/>
    <w:rsid w:val="00A61F3D"/>
    <w:rsid w:val="00A64ADF"/>
    <w:rsid w:val="00A64F51"/>
    <w:rsid w:val="00A85414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C7F72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57362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738ED"/>
    <w:rsid w:val="00C80036"/>
    <w:rsid w:val="00C80D95"/>
    <w:rsid w:val="00C82602"/>
    <w:rsid w:val="00C84D05"/>
    <w:rsid w:val="00C8699E"/>
    <w:rsid w:val="00C87A7F"/>
    <w:rsid w:val="00C914AC"/>
    <w:rsid w:val="00C97A50"/>
    <w:rsid w:val="00CA10D8"/>
    <w:rsid w:val="00CA1BDE"/>
    <w:rsid w:val="00CA2F20"/>
    <w:rsid w:val="00CD1BE8"/>
    <w:rsid w:val="00CE09BE"/>
    <w:rsid w:val="00CE7616"/>
    <w:rsid w:val="00CF7CDF"/>
    <w:rsid w:val="00D005CA"/>
    <w:rsid w:val="00D01041"/>
    <w:rsid w:val="00D04549"/>
    <w:rsid w:val="00D0661A"/>
    <w:rsid w:val="00D345DA"/>
    <w:rsid w:val="00D4127A"/>
    <w:rsid w:val="00D41AFC"/>
    <w:rsid w:val="00D42E8A"/>
    <w:rsid w:val="00D46D40"/>
    <w:rsid w:val="00D51268"/>
    <w:rsid w:val="00D64DF3"/>
    <w:rsid w:val="00D66D02"/>
    <w:rsid w:val="00DA2C3C"/>
    <w:rsid w:val="00DA439F"/>
    <w:rsid w:val="00DB042F"/>
    <w:rsid w:val="00DB7A5A"/>
    <w:rsid w:val="00DC56CA"/>
    <w:rsid w:val="00DD0597"/>
    <w:rsid w:val="00DE46A7"/>
    <w:rsid w:val="00DE7A50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64561"/>
    <w:rsid w:val="00E76179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f3420-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f3420-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f3420-mpmd01.vangent.local/coach3/default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f3420-mpmd01.vangent.local/coach3/default.aspx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8C49C-2A6D-417C-B08F-DDC8C908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28</Pages>
  <Words>3952</Words>
  <Characters>22528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Huang, Lili</cp:lastModifiedBy>
  <cp:revision>42</cp:revision>
  <cp:lastPrinted>2008-03-17T22:13:00Z</cp:lastPrinted>
  <dcterms:created xsi:type="dcterms:W3CDTF">2014-08-29T14:48:00Z</dcterms:created>
  <dcterms:modified xsi:type="dcterms:W3CDTF">2015-10-22T16:37:00Z</dcterms:modified>
</cp:coreProperties>
</file>
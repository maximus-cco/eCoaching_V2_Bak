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9F2A51" w:rsidRPr="002A770C" w:rsidRDefault="009F2A51" w:rsidP="009F2A51">
      <w:pPr>
        <w:ind w:right="-270"/>
        <w:jc w:val="center"/>
        <w:rPr>
          <w:rFonts w:ascii="Times New Roman" w:hAnsi="Times New Roman"/>
        </w:rPr>
      </w:pPr>
    </w:p>
    <w:p w:rsidR="007E662B" w:rsidRPr="007665CA" w:rsidRDefault="007E662B" w:rsidP="007E662B">
      <w:pPr>
        <w:ind w:right="-270"/>
        <w:jc w:val="both"/>
        <w:rPr>
          <w:b/>
          <w:bCs/>
          <w:sz w:val="56"/>
          <w:szCs w:val="56"/>
        </w:rPr>
      </w:pPr>
      <w:r>
        <w:rPr>
          <w:b/>
          <w:bCs/>
          <w:noProof/>
          <w:sz w:val="56"/>
          <w:szCs w:val="56"/>
        </w:rPr>
        <w:t xml:space="preserve">               </w:t>
      </w:r>
      <w:r w:rsidRPr="007665CA">
        <w:rPr>
          <w:b/>
          <w:bCs/>
          <w:noProof/>
          <w:sz w:val="56"/>
          <w:szCs w:val="56"/>
        </w:rPr>
        <w:t>eCoac</w:t>
      </w:r>
      <w:r>
        <w:rPr>
          <w:b/>
          <w:bCs/>
          <w:noProof/>
          <w:sz w:val="56"/>
          <w:szCs w:val="56"/>
        </w:rPr>
        <w:t>h</w:t>
      </w:r>
      <w:r w:rsidRPr="007665CA">
        <w:rPr>
          <w:b/>
          <w:bCs/>
          <w:noProof/>
          <w:sz w:val="56"/>
          <w:szCs w:val="56"/>
        </w:rPr>
        <w:t>ing Log System</w:t>
      </w:r>
    </w:p>
    <w:p w:rsidR="009F2A51" w:rsidRPr="009C69BB" w:rsidRDefault="009C2D4C" w:rsidP="009F2A51">
      <w:pPr>
        <w:pStyle w:val="BodyText"/>
        <w:spacing w:before="240" w:after="60"/>
        <w:jc w:val="center"/>
        <w:rPr>
          <w:b/>
          <w:sz w:val="40"/>
          <w:szCs w:val="40"/>
        </w:rPr>
      </w:pPr>
      <w:r w:rsidRPr="009C69BB">
        <w:rPr>
          <w:b/>
          <w:sz w:val="40"/>
          <w:szCs w:val="40"/>
        </w:rPr>
        <w:t xml:space="preserve">Coaching Summary Report </w:t>
      </w:r>
    </w:p>
    <w:p w:rsidR="009F2A51" w:rsidRPr="002A770C" w:rsidRDefault="009F2A51" w:rsidP="009F2A51">
      <w:pPr>
        <w:pStyle w:val="BodyText"/>
        <w:spacing w:before="240" w:after="60"/>
        <w:jc w:val="center"/>
        <w:rPr>
          <w:b/>
          <w:sz w:val="32"/>
        </w:rPr>
      </w:pPr>
      <w:r w:rsidRPr="002A770C">
        <w:rPr>
          <w:b/>
          <w:sz w:val="32"/>
        </w:rPr>
        <w:t>SSIS Detail Design Document</w:t>
      </w:r>
    </w:p>
    <w:p w:rsidR="009F2A51" w:rsidRPr="002A770C" w:rsidRDefault="009F2A51" w:rsidP="009F2A51">
      <w:pPr>
        <w:pStyle w:val="Title1"/>
        <w:ind w:right="-270"/>
        <w:rPr>
          <w:rFonts w:ascii="Times New Roman" w:hAnsi="Times New Roman"/>
        </w:rPr>
      </w:pPr>
      <w:r w:rsidRPr="002A770C">
        <w:rPr>
          <w:rFonts w:ascii="Times New Roman" w:hAnsi="Times New Roman"/>
        </w:rPr>
        <w:t>__________________________</w:t>
      </w:r>
    </w:p>
    <w:p w:rsidR="009F2A51" w:rsidRPr="002A770C" w:rsidRDefault="009F2A51" w:rsidP="009F2A51">
      <w:pPr>
        <w:ind w:right="-270"/>
        <w:rPr>
          <w:rFonts w:ascii="Times New Roman" w:hAnsi="Times New Roman"/>
        </w:rPr>
      </w:pPr>
    </w:p>
    <w:p w:rsidR="009F2A51" w:rsidRPr="002A770C" w:rsidRDefault="009F2A51" w:rsidP="009F2A51">
      <w:pPr>
        <w:ind w:right="-270"/>
        <w:rPr>
          <w:rFonts w:ascii="Times New Roman" w:hAnsi="Times New Roman"/>
        </w:rPr>
      </w:pPr>
    </w:p>
    <w:tbl>
      <w:tblPr>
        <w:tblW w:w="0" w:type="auto"/>
        <w:tblInd w:w="982" w:type="dxa"/>
        <w:tblLayout w:type="fixed"/>
        <w:tblCellMar>
          <w:left w:w="79" w:type="dxa"/>
          <w:right w:w="79" w:type="dxa"/>
        </w:tblCellMar>
        <w:tblLook w:val="0000" w:firstRow="0" w:lastRow="0" w:firstColumn="0" w:lastColumn="0" w:noHBand="0" w:noVBand="0"/>
      </w:tblPr>
      <w:tblGrid>
        <w:gridCol w:w="2067"/>
        <w:gridCol w:w="1620"/>
        <w:gridCol w:w="4323"/>
      </w:tblGrid>
      <w:tr w:rsidR="009F2A51" w:rsidRPr="002A770C" w:rsidTr="006B688B">
        <w:trPr>
          <w:cantSplit/>
          <w:trHeight w:val="282"/>
        </w:trPr>
        <w:tc>
          <w:tcPr>
            <w:tcW w:w="2067"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Revision</w:t>
            </w:r>
          </w:p>
        </w:tc>
        <w:tc>
          <w:tcPr>
            <w:tcW w:w="1620" w:type="dxa"/>
            <w:tcBorders>
              <w:top w:val="single" w:sz="6" w:space="0" w:color="auto"/>
              <w:left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Last Review</w:t>
            </w:r>
          </w:p>
        </w:tc>
        <w:tc>
          <w:tcPr>
            <w:tcW w:w="4323" w:type="dxa"/>
            <w:tcBorders>
              <w:top w:val="single" w:sz="6" w:space="0" w:color="auto"/>
              <w:right w:val="single" w:sz="6" w:space="0" w:color="auto"/>
            </w:tcBorders>
            <w:vAlign w:val="center"/>
          </w:tcPr>
          <w:p w:rsidR="009F2A51" w:rsidRPr="002A770C" w:rsidRDefault="009F2A51" w:rsidP="00A45C57">
            <w:pPr>
              <w:ind w:right="-270"/>
              <w:jc w:val="center"/>
              <w:rPr>
                <w:rFonts w:ascii="Times New Roman" w:hAnsi="Times New Roman"/>
              </w:rPr>
            </w:pPr>
            <w:r w:rsidRPr="002A770C">
              <w:rPr>
                <w:rFonts w:ascii="Times New Roman" w:hAnsi="Times New Roman"/>
              </w:rPr>
              <w:t>Description</w:t>
            </w:r>
          </w:p>
        </w:tc>
      </w:tr>
      <w:tr w:rsidR="00185D0F" w:rsidRPr="002A770C" w:rsidTr="006B688B">
        <w:trPr>
          <w:cantSplit/>
          <w:trHeight w:val="348"/>
        </w:trPr>
        <w:tc>
          <w:tcPr>
            <w:tcW w:w="2067" w:type="dxa"/>
            <w:tcBorders>
              <w:top w:val="single" w:sz="12" w:space="0" w:color="auto"/>
              <w:left w:val="single" w:sz="6" w:space="0" w:color="auto"/>
              <w:bottom w:val="single" w:sz="12" w:space="0" w:color="auto"/>
              <w:right w:val="single" w:sz="6" w:space="0" w:color="auto"/>
            </w:tcBorders>
          </w:tcPr>
          <w:p w:rsidR="00185D0F" w:rsidRPr="007E662B" w:rsidRDefault="00F717CE" w:rsidP="006B688B">
            <w:pPr>
              <w:ind w:left="-12" w:right="-270"/>
              <w:rPr>
                <w:rFonts w:ascii="Times New Roman" w:hAnsi="Times New Roman"/>
              </w:rPr>
            </w:pPr>
            <w:r>
              <w:rPr>
                <w:rFonts w:ascii="Times New Roman" w:hAnsi="Times New Roman"/>
              </w:rPr>
              <w:t xml:space="preserve">     </w:t>
            </w:r>
            <w:r w:rsidR="007E662B" w:rsidRPr="009C69BB">
              <w:rPr>
                <w:rFonts w:ascii="Times New Roman" w:hAnsi="Times New Roman"/>
              </w:rPr>
              <w:t>7/29/2020</w:t>
            </w:r>
          </w:p>
        </w:tc>
        <w:tc>
          <w:tcPr>
            <w:tcW w:w="1620" w:type="dxa"/>
            <w:tcBorders>
              <w:top w:val="single" w:sz="12" w:space="0" w:color="auto"/>
              <w:left w:val="single" w:sz="6" w:space="0" w:color="auto"/>
              <w:bottom w:val="single" w:sz="12" w:space="0" w:color="auto"/>
              <w:right w:val="single" w:sz="6" w:space="0" w:color="auto"/>
            </w:tcBorders>
          </w:tcPr>
          <w:p w:rsidR="00185D0F" w:rsidRPr="007E662B" w:rsidRDefault="00185D0F" w:rsidP="00185D0F">
            <w:pPr>
              <w:ind w:left="-12" w:right="-270"/>
              <w:jc w:val="center"/>
              <w:rPr>
                <w:rFonts w:ascii="Times New Roman" w:hAnsi="Times New Roman"/>
              </w:rPr>
            </w:pPr>
          </w:p>
        </w:tc>
        <w:tc>
          <w:tcPr>
            <w:tcW w:w="4323" w:type="dxa"/>
            <w:tcBorders>
              <w:top w:val="single" w:sz="12" w:space="0" w:color="auto"/>
              <w:bottom w:val="single" w:sz="12" w:space="0" w:color="auto"/>
              <w:right w:val="single" w:sz="6" w:space="0" w:color="auto"/>
            </w:tcBorders>
          </w:tcPr>
          <w:p w:rsidR="00185D0F" w:rsidRPr="007E662B" w:rsidRDefault="007E662B" w:rsidP="00185D0F">
            <w:pPr>
              <w:ind w:right="-270"/>
              <w:rPr>
                <w:rFonts w:ascii="Times New Roman" w:hAnsi="Times New Roman"/>
              </w:rPr>
            </w:pPr>
            <w:r w:rsidRPr="009C69BB">
              <w:rPr>
                <w:rFonts w:ascii="Times New Roman" w:hAnsi="Times New Roman"/>
                <w:sz w:val="24"/>
              </w:rPr>
              <w:t>TFS 17716 - Removed company specific references like GDIT</w:t>
            </w:r>
          </w:p>
        </w:tc>
      </w:tr>
    </w:tbl>
    <w:p w:rsidR="009F2A51" w:rsidRPr="002A770C" w:rsidRDefault="009F2A51" w:rsidP="009F2A51">
      <w:pPr>
        <w:pStyle w:val="hd1"/>
        <w:tabs>
          <w:tab w:val="clear" w:pos="4320"/>
          <w:tab w:val="clear" w:pos="8640"/>
          <w:tab w:val="left" w:pos="1980"/>
          <w:tab w:val="left" w:pos="6750"/>
        </w:tabs>
        <w:ind w:right="-270"/>
        <w:rPr>
          <w:rFonts w:ascii="Times New Roman" w:hAnsi="Times New Roman"/>
          <w:b w:val="0"/>
          <w:sz w:val="20"/>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0"/>
        </w:rPr>
      </w:pPr>
      <w:r w:rsidRPr="002A770C">
        <w:rPr>
          <w:rFonts w:ascii="Times New Roman" w:hAnsi="Times New Roman"/>
          <w:noProof/>
        </w:rPr>
        <mc:AlternateContent>
          <mc:Choice Requires="wps">
            <w:drawing>
              <wp:anchor distT="0" distB="0" distL="114300" distR="114300" simplePos="0" relativeHeight="251658752"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8AD92"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4656"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07CA3"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Prepared by:</w:t>
      </w:r>
      <w:r w:rsidR="007E662B">
        <w:rPr>
          <w:rFonts w:ascii="Times New Roman" w:hAnsi="Times New Roman"/>
          <w:b w:val="0"/>
          <w:sz w:val="20"/>
        </w:rPr>
        <w:t xml:space="preserve">       </w:t>
      </w:r>
      <w:r w:rsidR="007E662B" w:rsidRPr="007E662B">
        <w:rPr>
          <w:rFonts w:ascii="Times New Roman (PCL6)" w:hAnsi="Times New Roman (PCL6)"/>
          <w:sz w:val="22"/>
          <w:szCs w:val="22"/>
        </w:rPr>
        <w:t xml:space="preserve"> </w:t>
      </w:r>
      <w:proofErr w:type="spellStart"/>
      <w:r w:rsidR="007E662B" w:rsidRPr="009C69BB">
        <w:rPr>
          <w:rFonts w:ascii="Times New Roman (PCL6)" w:hAnsi="Times New Roman (PCL6)"/>
          <w:b w:val="0"/>
          <w:sz w:val="22"/>
          <w:szCs w:val="22"/>
        </w:rPr>
        <w:t>eCoaching</w:t>
      </w:r>
      <w:proofErr w:type="spellEnd"/>
      <w:r w:rsidR="007E662B" w:rsidRPr="009C69BB">
        <w:rPr>
          <w:rFonts w:ascii="Times New Roman (PCL6)" w:hAnsi="Times New Roman (PCL6)"/>
          <w:b w:val="0"/>
          <w:sz w:val="22"/>
          <w:szCs w:val="22"/>
        </w:rPr>
        <w:t xml:space="preserve"> Engineering Team</w:t>
      </w:r>
      <w:r w:rsidR="007E662B" w:rsidRPr="002A770C" w:rsidDel="007E662B">
        <w:rPr>
          <w:rFonts w:ascii="Times New Roman" w:hAnsi="Times New Roman"/>
          <w:b w:val="0"/>
          <w:sz w:val="20"/>
        </w:rPr>
        <w:t xml:space="preserve"> </w:t>
      </w:r>
      <w:r w:rsidR="009F2A51" w:rsidRPr="002A770C">
        <w:rPr>
          <w:rFonts w:ascii="Times New Roman" w:hAnsi="Times New Roman"/>
          <w:b w:val="0"/>
          <w:sz w:val="20"/>
        </w:rPr>
        <w:tab/>
      </w:r>
      <w:r w:rsidR="009F2A51" w:rsidRPr="002A770C">
        <w:rPr>
          <w:rFonts w:ascii="Times New Roman" w:hAnsi="Times New Roman"/>
          <w:b w:val="0"/>
          <w:sz w:val="22"/>
        </w:rPr>
        <w:t xml:space="preserve">Date:  </w:t>
      </w:r>
      <w:r w:rsidR="009C2D4C" w:rsidRPr="002A770C">
        <w:rPr>
          <w:rFonts w:ascii="Times New Roman" w:hAnsi="Times New Roman"/>
          <w:b w:val="0"/>
          <w:sz w:val="22"/>
        </w:rPr>
        <w:t>10/10/2017</w:t>
      </w:r>
    </w:p>
    <w:p w:rsidR="009F2A51" w:rsidRPr="002A770C" w:rsidRDefault="009F2A51" w:rsidP="009F2A51">
      <w:pPr>
        <w:tabs>
          <w:tab w:val="left" w:pos="1980"/>
          <w:tab w:val="left" w:pos="6750"/>
        </w:tabs>
        <w:ind w:right="-270"/>
        <w:rPr>
          <w:rFonts w:ascii="Times New Roman" w:hAnsi="Times New Roman"/>
        </w:rPr>
      </w:pPr>
    </w:p>
    <w:p w:rsidR="009F2A51" w:rsidRPr="002A770C" w:rsidRDefault="00304EEA" w:rsidP="009F2A51">
      <w:pPr>
        <w:pStyle w:val="hd1"/>
        <w:tabs>
          <w:tab w:val="clear" w:pos="4320"/>
          <w:tab w:val="clear" w:pos="8640"/>
          <w:tab w:val="left" w:pos="1980"/>
          <w:tab w:val="left" w:pos="6750"/>
        </w:tabs>
        <w:ind w:right="-270"/>
        <w:rPr>
          <w:rFonts w:ascii="Times New Roman" w:hAnsi="Times New Roman"/>
          <w:sz w:val="22"/>
        </w:rPr>
      </w:pPr>
      <w:r w:rsidRPr="002A770C">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5FA27" id="Line 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A770C">
        <w:rPr>
          <w:rFonts w:ascii="Times New Roman" w:hAnsi="Times New Roman"/>
          <w:noProof/>
        </w:rPr>
        <mc:AlternateContent>
          <mc:Choice Requires="wps">
            <w:drawing>
              <wp:anchor distT="0" distB="0" distL="114300" distR="114300" simplePos="0" relativeHeight="251655680"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F946"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A770C">
        <w:rPr>
          <w:rFonts w:ascii="Times New Roman" w:hAnsi="Times New Roman"/>
          <w:b w:val="0"/>
          <w:sz w:val="22"/>
        </w:rPr>
        <w:t>Approved by:</w:t>
      </w:r>
      <w:r w:rsidR="009F2A51" w:rsidRPr="002A770C">
        <w:rPr>
          <w:rFonts w:ascii="Times New Roman" w:hAnsi="Times New Roman"/>
          <w:b w:val="0"/>
          <w:sz w:val="20"/>
        </w:rPr>
        <w:tab/>
      </w:r>
      <w:r w:rsidR="009F2A51" w:rsidRPr="002A770C">
        <w:rPr>
          <w:rFonts w:ascii="Times New Roman" w:hAnsi="Times New Roman"/>
          <w:b w:val="0"/>
          <w:sz w:val="20"/>
        </w:rPr>
        <w:tab/>
      </w:r>
      <w:r w:rsidR="009F2A51" w:rsidRPr="002A770C">
        <w:rPr>
          <w:rFonts w:ascii="Times New Roman" w:hAnsi="Times New Roman"/>
          <w:b w:val="0"/>
          <w:sz w:val="22"/>
        </w:rPr>
        <w:t xml:space="preserve">Date: </w:t>
      </w:r>
    </w:p>
    <w:p w:rsidR="009F2A51" w:rsidRPr="002A770C" w:rsidRDefault="009F2A51" w:rsidP="009F2A51">
      <w:pPr>
        <w:tabs>
          <w:tab w:val="left" w:pos="1980"/>
          <w:tab w:val="left" w:pos="6750"/>
        </w:tabs>
        <w:ind w:left="1440" w:right="-270" w:firstLine="720"/>
        <w:rPr>
          <w:rFonts w:ascii="Times New Roman" w:hAnsi="Times New Roman"/>
        </w:rPr>
      </w:pPr>
    </w:p>
    <w:p w:rsidR="007E662B" w:rsidRDefault="007E662B" w:rsidP="009F2A51">
      <w:pPr>
        <w:pStyle w:val="hdr1"/>
        <w:ind w:left="0" w:right="-270"/>
        <w:jc w:val="center"/>
        <w:rPr>
          <w:b/>
          <w:sz w:val="28"/>
        </w:rPr>
      </w:pPr>
    </w:p>
    <w:p w:rsidR="007E662B" w:rsidRDefault="007E662B" w:rsidP="009F2A51">
      <w:pPr>
        <w:pStyle w:val="hdr1"/>
        <w:ind w:left="0" w:right="-270"/>
        <w:jc w:val="center"/>
        <w:rPr>
          <w:b/>
          <w:sz w:val="28"/>
        </w:rPr>
      </w:pPr>
    </w:p>
    <w:p w:rsidR="007E662B" w:rsidRDefault="007E662B" w:rsidP="009F2A51">
      <w:pPr>
        <w:pStyle w:val="hdr1"/>
        <w:ind w:left="0" w:right="-270"/>
        <w:jc w:val="center"/>
        <w:rPr>
          <w:b/>
          <w:sz w:val="28"/>
        </w:rPr>
      </w:pPr>
    </w:p>
    <w:p w:rsidR="007E662B" w:rsidRDefault="007E662B" w:rsidP="009F2A51">
      <w:pPr>
        <w:pStyle w:val="hdr1"/>
        <w:ind w:left="0" w:right="-270"/>
        <w:jc w:val="center"/>
        <w:rPr>
          <w:b/>
          <w:sz w:val="28"/>
        </w:rPr>
      </w:pPr>
    </w:p>
    <w:p w:rsidR="007E662B" w:rsidRDefault="007E662B" w:rsidP="009F2A51">
      <w:pPr>
        <w:pStyle w:val="hdr1"/>
        <w:ind w:left="0" w:right="-270"/>
        <w:jc w:val="center"/>
        <w:rPr>
          <w:b/>
          <w:sz w:val="28"/>
        </w:rPr>
      </w:pPr>
    </w:p>
    <w:p w:rsidR="007E662B" w:rsidRDefault="007E662B" w:rsidP="009F2A51">
      <w:pPr>
        <w:pStyle w:val="hdr1"/>
        <w:ind w:left="0" w:right="-270"/>
        <w:jc w:val="center"/>
        <w:rPr>
          <w:b/>
          <w:sz w:val="28"/>
        </w:rPr>
      </w:pPr>
    </w:p>
    <w:p w:rsidR="009F2A51" w:rsidRPr="002A770C" w:rsidRDefault="009F2A51" w:rsidP="009F2A51">
      <w:pPr>
        <w:pStyle w:val="hdr1"/>
        <w:ind w:left="0" w:right="-270"/>
        <w:jc w:val="center"/>
        <w:rPr>
          <w:b/>
          <w:sz w:val="28"/>
        </w:rPr>
      </w:pPr>
      <w:r w:rsidRPr="002A770C">
        <w:rPr>
          <w:b/>
          <w:sz w:val="28"/>
        </w:rPr>
        <w:t>Change History Log</w:t>
      </w:r>
    </w:p>
    <w:p w:rsidR="009F2A51" w:rsidRPr="002A770C" w:rsidRDefault="009F2A51" w:rsidP="009F2A51">
      <w:pPr>
        <w:pStyle w:val="hdr1"/>
        <w:jc w:val="cente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A770C" w:rsidTr="007E662B">
        <w:trPr>
          <w:tblHeader/>
        </w:trPr>
        <w:tc>
          <w:tcPr>
            <w:tcW w:w="1440" w:type="dxa"/>
            <w:shd w:val="solid" w:color="auto" w:fill="000000"/>
          </w:tcPr>
          <w:p w:rsidR="009F2A51" w:rsidRPr="002A770C" w:rsidRDefault="009F2A51" w:rsidP="00A45C57">
            <w:pPr>
              <w:pStyle w:val="hdr1"/>
              <w:spacing w:before="0"/>
              <w:ind w:left="0"/>
              <w:jc w:val="center"/>
              <w:rPr>
                <w:b/>
                <w:sz w:val="20"/>
              </w:rPr>
            </w:pPr>
            <w:r w:rsidRPr="002A770C">
              <w:rPr>
                <w:b/>
                <w:sz w:val="20"/>
              </w:rPr>
              <w:t>Date</w:t>
            </w:r>
          </w:p>
        </w:tc>
        <w:tc>
          <w:tcPr>
            <w:tcW w:w="5238" w:type="dxa"/>
            <w:shd w:val="solid" w:color="auto" w:fill="000000"/>
          </w:tcPr>
          <w:p w:rsidR="009F2A51" w:rsidRPr="002A770C" w:rsidRDefault="009F2A51" w:rsidP="00A45C57">
            <w:pPr>
              <w:pStyle w:val="hdr1"/>
              <w:spacing w:before="0"/>
              <w:ind w:left="0"/>
              <w:jc w:val="center"/>
              <w:rPr>
                <w:b/>
                <w:sz w:val="20"/>
              </w:rPr>
            </w:pPr>
            <w:r w:rsidRPr="002A770C">
              <w:rPr>
                <w:b/>
                <w:sz w:val="20"/>
              </w:rPr>
              <w:t>Change Description</w:t>
            </w:r>
          </w:p>
        </w:tc>
        <w:tc>
          <w:tcPr>
            <w:tcW w:w="2790" w:type="dxa"/>
            <w:shd w:val="solid" w:color="auto" w:fill="000000"/>
          </w:tcPr>
          <w:p w:rsidR="009F2A51" w:rsidRPr="002A770C" w:rsidRDefault="009F2A51" w:rsidP="00A45C57">
            <w:pPr>
              <w:pStyle w:val="hdr1"/>
              <w:spacing w:before="0"/>
              <w:ind w:left="0"/>
              <w:jc w:val="center"/>
              <w:rPr>
                <w:b/>
                <w:sz w:val="20"/>
              </w:rPr>
            </w:pPr>
            <w:r w:rsidRPr="002A770C">
              <w:rPr>
                <w:b/>
                <w:sz w:val="20"/>
              </w:rPr>
              <w:t>Author</w:t>
            </w:r>
          </w:p>
        </w:tc>
      </w:tr>
      <w:tr w:rsidR="009F2A51" w:rsidRPr="002A770C" w:rsidTr="007E662B">
        <w:tc>
          <w:tcPr>
            <w:tcW w:w="1440" w:type="dxa"/>
          </w:tcPr>
          <w:p w:rsidR="009F2A51" w:rsidRPr="002A770C" w:rsidRDefault="009C2D4C" w:rsidP="00213A1B">
            <w:pPr>
              <w:pStyle w:val="hdr1"/>
              <w:ind w:left="0"/>
              <w:jc w:val="left"/>
            </w:pPr>
            <w:r w:rsidRPr="002A770C">
              <w:rPr>
                <w:sz w:val="22"/>
              </w:rPr>
              <w:t>10/10/2017</w:t>
            </w:r>
          </w:p>
        </w:tc>
        <w:tc>
          <w:tcPr>
            <w:tcW w:w="5238" w:type="dxa"/>
          </w:tcPr>
          <w:p w:rsidR="009F2A51" w:rsidRPr="002A770C" w:rsidRDefault="009C2D4C" w:rsidP="009330C3">
            <w:pPr>
              <w:pStyle w:val="hdr1"/>
              <w:ind w:left="0"/>
              <w:jc w:val="left"/>
            </w:pPr>
            <w:r w:rsidRPr="002A770C">
              <w:t>TFS 6066 – Initial revision -  Schedule Coaching Summary Reports</w:t>
            </w:r>
          </w:p>
        </w:tc>
        <w:tc>
          <w:tcPr>
            <w:tcW w:w="2790" w:type="dxa"/>
          </w:tcPr>
          <w:p w:rsidR="009F2A51" w:rsidRPr="002A770C" w:rsidRDefault="00202048" w:rsidP="00A45C57">
            <w:pPr>
              <w:pStyle w:val="hdr1"/>
              <w:ind w:left="0"/>
              <w:jc w:val="left"/>
            </w:pPr>
            <w:r w:rsidRPr="002A770C">
              <w:t xml:space="preserve">Susmitha </w:t>
            </w:r>
            <w:proofErr w:type="spellStart"/>
            <w:r w:rsidRPr="002A770C">
              <w:t>Palacherla</w:t>
            </w:r>
            <w:proofErr w:type="spellEnd"/>
          </w:p>
        </w:tc>
      </w:tr>
      <w:tr w:rsidR="009F2A51" w:rsidRPr="002A770C" w:rsidTr="007E662B">
        <w:tc>
          <w:tcPr>
            <w:tcW w:w="1440" w:type="dxa"/>
          </w:tcPr>
          <w:p w:rsidR="009F2A51" w:rsidRPr="002A770C" w:rsidRDefault="00FB5935" w:rsidP="00C57C3E">
            <w:pPr>
              <w:pStyle w:val="hdr1"/>
              <w:ind w:left="0"/>
              <w:jc w:val="left"/>
            </w:pPr>
            <w:r>
              <w:t>10/16/2017</w:t>
            </w:r>
          </w:p>
        </w:tc>
        <w:tc>
          <w:tcPr>
            <w:tcW w:w="5238" w:type="dxa"/>
          </w:tcPr>
          <w:p w:rsidR="009F2A51" w:rsidRPr="002A770C" w:rsidRDefault="00FB5935" w:rsidP="00C57C3E">
            <w:pPr>
              <w:pStyle w:val="hdr1"/>
              <w:ind w:left="0"/>
              <w:jc w:val="left"/>
            </w:pPr>
            <w:r w:rsidRPr="002A770C">
              <w:t>TFS 6066 – Schedule Coaching Summary Reports</w:t>
            </w:r>
            <w:r>
              <w:t>. Added delay before File copy. Updated destination and added schedule info</w:t>
            </w:r>
          </w:p>
        </w:tc>
        <w:tc>
          <w:tcPr>
            <w:tcW w:w="2790" w:type="dxa"/>
          </w:tcPr>
          <w:p w:rsidR="009F2A51" w:rsidRPr="002A770C" w:rsidRDefault="00FB5935" w:rsidP="00A45C57">
            <w:pPr>
              <w:pStyle w:val="hdr1"/>
              <w:ind w:left="0"/>
              <w:jc w:val="left"/>
            </w:pPr>
            <w:r w:rsidRPr="002A770C">
              <w:t xml:space="preserve">Susmitha </w:t>
            </w:r>
            <w:proofErr w:type="spellStart"/>
            <w:r w:rsidRPr="002A770C">
              <w:t>Palacherla</w:t>
            </w:r>
            <w:proofErr w:type="spellEnd"/>
          </w:p>
        </w:tc>
      </w:tr>
      <w:tr w:rsidR="009F2A51" w:rsidRPr="002A770C" w:rsidTr="007E662B">
        <w:tc>
          <w:tcPr>
            <w:tcW w:w="1440" w:type="dxa"/>
          </w:tcPr>
          <w:p w:rsidR="009F2A51" w:rsidRPr="002A770C" w:rsidRDefault="00D10076" w:rsidP="00C57C3E">
            <w:pPr>
              <w:pStyle w:val="hdr1"/>
              <w:ind w:left="0"/>
              <w:jc w:val="left"/>
            </w:pPr>
            <w:r>
              <w:t>04/02/2019</w:t>
            </w:r>
          </w:p>
        </w:tc>
        <w:tc>
          <w:tcPr>
            <w:tcW w:w="5238" w:type="dxa"/>
          </w:tcPr>
          <w:p w:rsidR="009F2A51" w:rsidRPr="002A770C" w:rsidRDefault="00D10076" w:rsidP="00C57C3E">
            <w:pPr>
              <w:pStyle w:val="hdr1"/>
              <w:ind w:left="0"/>
              <w:jc w:val="left"/>
            </w:pPr>
            <w:r>
              <w:t>TFS 13333- Reporting changes to support Quality Now.</w:t>
            </w:r>
          </w:p>
        </w:tc>
        <w:tc>
          <w:tcPr>
            <w:tcW w:w="2790" w:type="dxa"/>
            <w:vAlign w:val="bottom"/>
          </w:tcPr>
          <w:p w:rsidR="009F2A51" w:rsidRPr="002A770C" w:rsidRDefault="00D10076" w:rsidP="00A45C57">
            <w:pPr>
              <w:pStyle w:val="hdr1"/>
              <w:ind w:left="0"/>
              <w:jc w:val="left"/>
            </w:pPr>
            <w:r w:rsidRPr="002A770C">
              <w:t xml:space="preserve">Susmitha </w:t>
            </w:r>
            <w:proofErr w:type="spellStart"/>
            <w:r w:rsidRPr="002A770C">
              <w:t>Palacherla</w:t>
            </w:r>
            <w:proofErr w:type="spellEnd"/>
          </w:p>
        </w:tc>
      </w:tr>
      <w:tr w:rsidR="009F2A51" w:rsidRPr="002A770C" w:rsidTr="007E662B">
        <w:tc>
          <w:tcPr>
            <w:tcW w:w="1440" w:type="dxa"/>
          </w:tcPr>
          <w:p w:rsidR="009F2A51" w:rsidRPr="002A770C" w:rsidRDefault="00185D0F" w:rsidP="00C57C3E">
            <w:pPr>
              <w:pStyle w:val="hdr1"/>
              <w:ind w:left="0"/>
              <w:jc w:val="left"/>
            </w:pPr>
            <w:r>
              <w:t>07/10/2019</w:t>
            </w:r>
          </w:p>
        </w:tc>
        <w:tc>
          <w:tcPr>
            <w:tcW w:w="5238" w:type="dxa"/>
          </w:tcPr>
          <w:p w:rsidR="009F2A51" w:rsidRPr="002A770C" w:rsidRDefault="00185D0F" w:rsidP="0016562F">
            <w:pPr>
              <w:pStyle w:val="hdr1"/>
              <w:ind w:left="0"/>
              <w:jc w:val="left"/>
            </w:pPr>
            <w:r w:rsidRPr="00185D0F">
              <w:t>TFS 14706 - Switch smtpout.gdit.com to ironport.maximus.com</w:t>
            </w:r>
          </w:p>
        </w:tc>
        <w:tc>
          <w:tcPr>
            <w:tcW w:w="2790" w:type="dxa"/>
          </w:tcPr>
          <w:p w:rsidR="009F2A51" w:rsidRPr="002A770C" w:rsidRDefault="00185D0F" w:rsidP="00A45C57">
            <w:pPr>
              <w:pStyle w:val="hdr1"/>
              <w:ind w:left="0"/>
              <w:jc w:val="left"/>
            </w:pPr>
            <w:r w:rsidRPr="002A770C">
              <w:t xml:space="preserve">Susmitha </w:t>
            </w:r>
            <w:proofErr w:type="spellStart"/>
            <w:r w:rsidRPr="002A770C">
              <w:t>Palacherla</w:t>
            </w:r>
            <w:proofErr w:type="spellEnd"/>
          </w:p>
        </w:tc>
      </w:tr>
      <w:tr w:rsidR="009F2A51" w:rsidRPr="002A770C" w:rsidTr="007E662B">
        <w:tc>
          <w:tcPr>
            <w:tcW w:w="1440" w:type="dxa"/>
          </w:tcPr>
          <w:p w:rsidR="009F2A51" w:rsidRPr="002A770C" w:rsidRDefault="008D072E" w:rsidP="00C57C3E">
            <w:pPr>
              <w:pStyle w:val="hdr1"/>
              <w:ind w:left="0"/>
              <w:jc w:val="left"/>
            </w:pPr>
            <w:r>
              <w:t>09/09/2019</w:t>
            </w:r>
          </w:p>
        </w:tc>
        <w:tc>
          <w:tcPr>
            <w:tcW w:w="5238" w:type="dxa"/>
          </w:tcPr>
          <w:p w:rsidR="009F2A51" w:rsidRPr="002A770C" w:rsidRDefault="008D072E" w:rsidP="00A45C57">
            <w:pPr>
              <w:pStyle w:val="hdr1"/>
              <w:ind w:left="0"/>
              <w:jc w:val="left"/>
            </w:pPr>
            <w:r w:rsidRPr="008D072E">
              <w:t xml:space="preserve">TFS 13644 – Incorporate a follow-up process for </w:t>
            </w:r>
            <w:proofErr w:type="spellStart"/>
            <w:r w:rsidRPr="008D072E">
              <w:t>eCoaching</w:t>
            </w:r>
            <w:proofErr w:type="spellEnd"/>
            <w:r w:rsidRPr="008D072E">
              <w:t xml:space="preserve"> submissions</w:t>
            </w:r>
          </w:p>
        </w:tc>
        <w:tc>
          <w:tcPr>
            <w:tcW w:w="2790" w:type="dxa"/>
          </w:tcPr>
          <w:p w:rsidR="009F2A51" w:rsidRPr="002A770C" w:rsidRDefault="008D072E" w:rsidP="00A45C57">
            <w:pPr>
              <w:pStyle w:val="hdr1"/>
              <w:ind w:left="0"/>
              <w:jc w:val="left"/>
            </w:pPr>
            <w:r w:rsidRPr="002A770C">
              <w:t xml:space="preserve">Susmitha </w:t>
            </w:r>
            <w:proofErr w:type="spellStart"/>
            <w:r w:rsidRPr="002A770C">
              <w:t>Palacherla</w:t>
            </w:r>
            <w:proofErr w:type="spellEnd"/>
          </w:p>
        </w:tc>
      </w:tr>
      <w:tr w:rsidR="007E662B" w:rsidRPr="002A770C" w:rsidTr="007E662B">
        <w:tc>
          <w:tcPr>
            <w:tcW w:w="1440" w:type="dxa"/>
          </w:tcPr>
          <w:p w:rsidR="007E662B" w:rsidRPr="002A770C" w:rsidRDefault="007E662B" w:rsidP="007E662B">
            <w:pPr>
              <w:pStyle w:val="hdr1"/>
              <w:ind w:left="0"/>
              <w:jc w:val="left"/>
            </w:pPr>
            <w:r>
              <w:t>7/2</w:t>
            </w:r>
            <w:ins w:id="0" w:author="Palacherla, Susmitha C (NE)" w:date="2020-07-29T17:55:00Z">
              <w:r w:rsidR="00815DF2">
                <w:t>9</w:t>
              </w:r>
            </w:ins>
            <w:del w:id="1" w:author="Palacherla, Susmitha C (NE)" w:date="2020-07-29T17:55:00Z">
              <w:r w:rsidDel="00815DF2">
                <w:delText>0</w:delText>
              </w:r>
            </w:del>
            <w:r>
              <w:t>/2020</w:t>
            </w:r>
          </w:p>
        </w:tc>
        <w:tc>
          <w:tcPr>
            <w:tcW w:w="5238" w:type="dxa"/>
          </w:tcPr>
          <w:p w:rsidR="007E662B" w:rsidRPr="002A770C" w:rsidRDefault="007E662B" w:rsidP="00C05BF8">
            <w:pPr>
              <w:pStyle w:val="hdr1"/>
              <w:ind w:left="0"/>
              <w:jc w:val="left"/>
              <w:pPrChange w:id="2" w:author="Palacherla, Susmitha C (NE)" w:date="2020-07-31T16:27:00Z">
                <w:pPr>
                  <w:pStyle w:val="hdr1"/>
                  <w:ind w:left="0"/>
                  <w:jc w:val="left"/>
                </w:pPr>
              </w:pPrChange>
            </w:pPr>
            <w:r w:rsidRPr="00585627">
              <w:t xml:space="preserve">TFS 17716 - Removed company specific references </w:t>
            </w:r>
            <w:del w:id="3" w:author="Palacherla, Susmitha C (NE)" w:date="2020-07-31T16:27:00Z">
              <w:r w:rsidRPr="00585627" w:rsidDel="00C05BF8">
                <w:delText>like GDIT</w:delText>
              </w:r>
            </w:del>
            <w:bookmarkStart w:id="4" w:name="_GoBack"/>
            <w:bookmarkEnd w:id="4"/>
          </w:p>
        </w:tc>
        <w:tc>
          <w:tcPr>
            <w:tcW w:w="2790" w:type="dxa"/>
          </w:tcPr>
          <w:p w:rsidR="007E662B" w:rsidRPr="002A770C" w:rsidRDefault="007E662B" w:rsidP="007E662B">
            <w:pPr>
              <w:pStyle w:val="hdr1"/>
              <w:ind w:left="0"/>
              <w:jc w:val="left"/>
            </w:pPr>
            <w:r w:rsidRPr="00585627">
              <w:t xml:space="preserve">Susmitha </w:t>
            </w:r>
            <w:proofErr w:type="spellStart"/>
            <w:r w:rsidRPr="00585627">
              <w:t>Palacherla</w:t>
            </w:r>
            <w:proofErr w:type="spellEnd"/>
          </w:p>
        </w:tc>
      </w:tr>
      <w:tr w:rsidR="009F2A51" w:rsidRPr="002A770C" w:rsidTr="007E662B">
        <w:tc>
          <w:tcPr>
            <w:tcW w:w="1440" w:type="dxa"/>
          </w:tcPr>
          <w:p w:rsidR="009F2A51" w:rsidRPr="002A770C" w:rsidRDefault="009F2A51" w:rsidP="00A45C57">
            <w:pPr>
              <w:pStyle w:val="hdr1"/>
              <w:ind w:left="0"/>
              <w:jc w:val="left"/>
            </w:pPr>
          </w:p>
        </w:tc>
        <w:tc>
          <w:tcPr>
            <w:tcW w:w="5238" w:type="dxa"/>
          </w:tcPr>
          <w:p w:rsidR="009F2A51" w:rsidRPr="002A770C" w:rsidRDefault="009F2A51" w:rsidP="00A45C57">
            <w:pPr>
              <w:pStyle w:val="hdr1"/>
              <w:ind w:left="0"/>
              <w:jc w:val="left"/>
            </w:pPr>
          </w:p>
        </w:tc>
        <w:tc>
          <w:tcPr>
            <w:tcW w:w="2790" w:type="dxa"/>
          </w:tcPr>
          <w:p w:rsidR="009F2A51" w:rsidRPr="002A770C" w:rsidRDefault="009F2A51" w:rsidP="00A45C57">
            <w:pPr>
              <w:pStyle w:val="hdr1"/>
              <w:ind w:left="0"/>
              <w:jc w:val="left"/>
            </w:pPr>
          </w:p>
        </w:tc>
      </w:tr>
      <w:tr w:rsidR="00384607" w:rsidRPr="002A770C" w:rsidTr="007E662B">
        <w:tc>
          <w:tcPr>
            <w:tcW w:w="1440" w:type="dxa"/>
          </w:tcPr>
          <w:p w:rsidR="00384607" w:rsidRPr="002A770C" w:rsidRDefault="00384607" w:rsidP="00A45C5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A45C57">
            <w:pPr>
              <w:pStyle w:val="hdr1"/>
              <w:ind w:left="0"/>
              <w:jc w:val="left"/>
            </w:pPr>
          </w:p>
        </w:tc>
      </w:tr>
      <w:tr w:rsidR="00384607" w:rsidRPr="002A770C" w:rsidTr="007E662B">
        <w:tc>
          <w:tcPr>
            <w:tcW w:w="1440" w:type="dxa"/>
          </w:tcPr>
          <w:p w:rsidR="00384607" w:rsidRPr="002A770C" w:rsidRDefault="00384607" w:rsidP="00384607">
            <w:pPr>
              <w:pStyle w:val="hdr1"/>
              <w:ind w:left="0"/>
              <w:jc w:val="left"/>
            </w:pPr>
          </w:p>
        </w:tc>
        <w:tc>
          <w:tcPr>
            <w:tcW w:w="5238" w:type="dxa"/>
          </w:tcPr>
          <w:p w:rsidR="00384607" w:rsidRPr="002A770C" w:rsidRDefault="00384607" w:rsidP="00384607">
            <w:pPr>
              <w:pStyle w:val="hdr1"/>
              <w:ind w:left="0"/>
              <w:jc w:val="left"/>
            </w:pPr>
          </w:p>
        </w:tc>
        <w:tc>
          <w:tcPr>
            <w:tcW w:w="2790" w:type="dxa"/>
          </w:tcPr>
          <w:p w:rsidR="00384607" w:rsidRPr="002A770C" w:rsidRDefault="00384607" w:rsidP="00384607">
            <w:pPr>
              <w:pStyle w:val="hdr1"/>
              <w:ind w:left="0"/>
              <w:jc w:val="left"/>
            </w:pPr>
          </w:p>
        </w:tc>
      </w:tr>
      <w:tr w:rsidR="00810310" w:rsidRPr="002A770C" w:rsidTr="007E662B">
        <w:tc>
          <w:tcPr>
            <w:tcW w:w="1440" w:type="dxa"/>
          </w:tcPr>
          <w:p w:rsidR="00810310" w:rsidRPr="002A770C" w:rsidRDefault="00810310" w:rsidP="00384607">
            <w:pPr>
              <w:pStyle w:val="hdr1"/>
              <w:ind w:left="0"/>
              <w:jc w:val="left"/>
            </w:pPr>
          </w:p>
        </w:tc>
        <w:tc>
          <w:tcPr>
            <w:tcW w:w="5238" w:type="dxa"/>
          </w:tcPr>
          <w:p w:rsidR="00810310" w:rsidRPr="002A770C" w:rsidRDefault="00810310" w:rsidP="00384607">
            <w:pPr>
              <w:pStyle w:val="hdr1"/>
              <w:ind w:left="0"/>
              <w:jc w:val="left"/>
            </w:pPr>
          </w:p>
        </w:tc>
        <w:tc>
          <w:tcPr>
            <w:tcW w:w="2790" w:type="dxa"/>
          </w:tcPr>
          <w:p w:rsidR="00810310" w:rsidRPr="002A770C" w:rsidRDefault="00810310" w:rsidP="00384607">
            <w:pPr>
              <w:pStyle w:val="hdr1"/>
              <w:ind w:left="0"/>
              <w:jc w:val="left"/>
            </w:pPr>
          </w:p>
        </w:tc>
      </w:tr>
      <w:tr w:rsidR="00247481" w:rsidRPr="002A770C" w:rsidTr="007E662B">
        <w:tc>
          <w:tcPr>
            <w:tcW w:w="1440" w:type="dxa"/>
          </w:tcPr>
          <w:p w:rsidR="00247481" w:rsidRPr="002A770C" w:rsidRDefault="00247481">
            <w:pPr>
              <w:pStyle w:val="hdr1"/>
              <w:ind w:left="0"/>
              <w:jc w:val="left"/>
            </w:pPr>
          </w:p>
        </w:tc>
        <w:tc>
          <w:tcPr>
            <w:tcW w:w="5238" w:type="dxa"/>
          </w:tcPr>
          <w:p w:rsidR="00247481" w:rsidRPr="002A770C" w:rsidRDefault="00247481" w:rsidP="00384607">
            <w:pPr>
              <w:pStyle w:val="hdr1"/>
              <w:ind w:left="0"/>
              <w:jc w:val="left"/>
            </w:pPr>
          </w:p>
        </w:tc>
        <w:tc>
          <w:tcPr>
            <w:tcW w:w="2790" w:type="dxa"/>
          </w:tcPr>
          <w:p w:rsidR="00247481" w:rsidRPr="002A770C" w:rsidRDefault="00247481" w:rsidP="00384607">
            <w:pPr>
              <w:pStyle w:val="hdr1"/>
              <w:ind w:left="0"/>
              <w:jc w:val="left"/>
            </w:pPr>
          </w:p>
        </w:tc>
      </w:tr>
    </w:tbl>
    <w:p w:rsidR="009F2A51" w:rsidRPr="002A770C" w:rsidRDefault="009F2A51" w:rsidP="009F2A51">
      <w:pPr>
        <w:pStyle w:val="BodyText"/>
      </w:pPr>
    </w:p>
    <w:p w:rsidR="00A96E41" w:rsidRPr="002A770C" w:rsidRDefault="009F2A51" w:rsidP="009F2A51">
      <w:pPr>
        <w:widowControl w:val="0"/>
        <w:autoSpaceDE w:val="0"/>
        <w:autoSpaceDN w:val="0"/>
        <w:adjustRightInd w:val="0"/>
        <w:spacing w:after="0" w:line="240" w:lineRule="auto"/>
        <w:rPr>
          <w:rFonts w:ascii="Times New Roman" w:hAnsi="Times New Roman"/>
        </w:rPr>
      </w:pPr>
      <w:bookmarkStart w:id="5" w:name="_Toc434743870"/>
      <w:r w:rsidRPr="002A770C">
        <w:rPr>
          <w:rFonts w:ascii="Times New Roman" w:hAnsi="Times New Roman"/>
        </w:rPr>
        <w:br w:type="page"/>
      </w:r>
      <w:bookmarkEnd w:id="5"/>
    </w:p>
    <w:sdt>
      <w:sdtPr>
        <w:rPr>
          <w:rFonts w:ascii="Calibri" w:eastAsia="Times New Roman" w:hAnsi="Calibri" w:cs="Times New Roman"/>
          <w:b w:val="0"/>
          <w:bCs w:val="0"/>
          <w:color w:val="auto"/>
          <w:sz w:val="22"/>
          <w:szCs w:val="22"/>
          <w:lang w:eastAsia="en-US"/>
        </w:rPr>
        <w:id w:val="-266773926"/>
        <w:docPartObj>
          <w:docPartGallery w:val="Table of Contents"/>
          <w:docPartUnique/>
        </w:docPartObj>
      </w:sdtPr>
      <w:sdtEndPr>
        <w:rPr>
          <w:noProof/>
        </w:rPr>
      </w:sdtEndPr>
      <w:sdtContent>
        <w:p w:rsidR="00303ECF" w:rsidRDefault="00303ECF">
          <w:pPr>
            <w:pStyle w:val="TOCHeading"/>
          </w:pPr>
          <w:r>
            <w:t>Contents</w:t>
          </w:r>
        </w:p>
        <w:p w:rsidR="00303ECF" w:rsidRDefault="00303ECF">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495484408" w:history="1">
            <w:r w:rsidRPr="00792F27">
              <w:rPr>
                <w:rStyle w:val="Hyperlink"/>
                <w:rFonts w:ascii="Times New Roman" w:hAnsi="Times New Roman"/>
                <w:noProof/>
              </w:rPr>
              <w:t>1.</w:t>
            </w:r>
            <w:r>
              <w:rPr>
                <w:rFonts w:asciiTheme="minorHAnsi" w:eastAsiaTheme="minorEastAsia" w:hAnsiTheme="minorHAnsi" w:cstheme="minorBidi"/>
                <w:noProof/>
              </w:rPr>
              <w:tab/>
            </w:r>
            <w:r w:rsidRPr="00792F27">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_Toc495484408 \h </w:instrText>
            </w:r>
            <w:r>
              <w:rPr>
                <w:noProof/>
                <w:webHidden/>
              </w:rPr>
            </w:r>
            <w:r>
              <w:rPr>
                <w:noProof/>
                <w:webHidden/>
              </w:rPr>
              <w:fldChar w:fldCharType="separate"/>
            </w:r>
            <w:r>
              <w:rPr>
                <w:noProof/>
                <w:webHidden/>
              </w:rPr>
              <w:t>4</w:t>
            </w:r>
            <w:r>
              <w:rPr>
                <w:noProof/>
                <w:webHidden/>
              </w:rPr>
              <w:fldChar w:fldCharType="end"/>
            </w:r>
          </w:hyperlink>
        </w:p>
        <w:p w:rsidR="00303ECF" w:rsidRDefault="00876CD3">
          <w:pPr>
            <w:pStyle w:val="TOC2"/>
            <w:tabs>
              <w:tab w:val="left" w:pos="880"/>
              <w:tab w:val="right" w:leader="dot" w:pos="9350"/>
            </w:tabs>
            <w:rPr>
              <w:noProof/>
              <w:lang w:eastAsia="en-US"/>
            </w:rPr>
          </w:pPr>
          <w:hyperlink w:anchor="_Toc495484409" w:history="1">
            <w:r w:rsidR="00303ECF" w:rsidRPr="00792F27">
              <w:rPr>
                <w:rStyle w:val="Hyperlink"/>
                <w:rFonts w:ascii="Times New Roman" w:hAnsi="Times New Roman"/>
                <w:noProof/>
              </w:rPr>
              <w:t>1.1</w:t>
            </w:r>
            <w:r w:rsidR="00303ECF">
              <w:rPr>
                <w:noProof/>
                <w:lang w:eastAsia="en-US"/>
              </w:rPr>
              <w:tab/>
            </w:r>
            <w:r w:rsidR="00303ECF" w:rsidRPr="00792F27">
              <w:rPr>
                <w:rStyle w:val="Hyperlink"/>
                <w:rFonts w:ascii="Times New Roman" w:hAnsi="Times New Roman"/>
                <w:noProof/>
              </w:rPr>
              <w:t>Project Description</w:t>
            </w:r>
            <w:r w:rsidR="00303ECF">
              <w:rPr>
                <w:noProof/>
                <w:webHidden/>
              </w:rPr>
              <w:tab/>
            </w:r>
            <w:r w:rsidR="00303ECF">
              <w:rPr>
                <w:noProof/>
                <w:webHidden/>
              </w:rPr>
              <w:fldChar w:fldCharType="begin"/>
            </w:r>
            <w:r w:rsidR="00303ECF">
              <w:rPr>
                <w:noProof/>
                <w:webHidden/>
              </w:rPr>
              <w:instrText xml:space="preserve"> PAGEREF _Toc495484409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76CD3">
          <w:pPr>
            <w:pStyle w:val="TOC2"/>
            <w:tabs>
              <w:tab w:val="left" w:pos="880"/>
              <w:tab w:val="right" w:leader="dot" w:pos="9350"/>
            </w:tabs>
            <w:rPr>
              <w:noProof/>
              <w:lang w:eastAsia="en-US"/>
            </w:rPr>
          </w:pPr>
          <w:hyperlink w:anchor="_Toc495484410" w:history="1">
            <w:r w:rsidR="00303ECF" w:rsidRPr="00792F27">
              <w:rPr>
                <w:rStyle w:val="Hyperlink"/>
                <w:rFonts w:ascii="Times New Roman" w:hAnsi="Times New Roman"/>
                <w:noProof/>
              </w:rPr>
              <w:t>1.2</w:t>
            </w:r>
            <w:r w:rsidR="00303ECF">
              <w:rPr>
                <w:noProof/>
                <w:lang w:eastAsia="en-US"/>
              </w:rPr>
              <w:tab/>
            </w:r>
            <w:r w:rsidR="00303ECF" w:rsidRPr="00792F27">
              <w:rPr>
                <w:rStyle w:val="Hyperlink"/>
                <w:rFonts w:ascii="Times New Roman" w:hAnsi="Times New Roman"/>
                <w:noProof/>
              </w:rPr>
              <w:t>Document Scope</w:t>
            </w:r>
            <w:r w:rsidR="00303ECF">
              <w:rPr>
                <w:noProof/>
                <w:webHidden/>
              </w:rPr>
              <w:tab/>
            </w:r>
            <w:r w:rsidR="00303ECF">
              <w:rPr>
                <w:noProof/>
                <w:webHidden/>
              </w:rPr>
              <w:fldChar w:fldCharType="begin"/>
            </w:r>
            <w:r w:rsidR="00303ECF">
              <w:rPr>
                <w:noProof/>
                <w:webHidden/>
              </w:rPr>
              <w:instrText xml:space="preserve"> PAGEREF _Toc495484410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76CD3">
          <w:pPr>
            <w:pStyle w:val="TOC2"/>
            <w:tabs>
              <w:tab w:val="left" w:pos="880"/>
              <w:tab w:val="right" w:leader="dot" w:pos="9350"/>
            </w:tabs>
            <w:rPr>
              <w:noProof/>
              <w:lang w:eastAsia="en-US"/>
            </w:rPr>
          </w:pPr>
          <w:hyperlink w:anchor="_Toc495484411" w:history="1">
            <w:r w:rsidR="00303ECF" w:rsidRPr="00792F27">
              <w:rPr>
                <w:rStyle w:val="Hyperlink"/>
                <w:rFonts w:ascii="Times New Roman" w:hAnsi="Times New Roman"/>
                <w:noProof/>
              </w:rPr>
              <w:t>1.3</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_Toc495484411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76CD3">
          <w:pPr>
            <w:pStyle w:val="TOC2"/>
            <w:tabs>
              <w:tab w:val="left" w:pos="880"/>
              <w:tab w:val="right" w:leader="dot" w:pos="9350"/>
            </w:tabs>
            <w:rPr>
              <w:noProof/>
              <w:lang w:eastAsia="en-US"/>
            </w:rPr>
          </w:pPr>
          <w:hyperlink w:anchor="_Toc495484412" w:history="1">
            <w:r w:rsidR="00303ECF" w:rsidRPr="00792F27">
              <w:rPr>
                <w:rStyle w:val="Hyperlink"/>
                <w:rFonts w:ascii="Times New Roman" w:hAnsi="Times New Roman"/>
                <w:noProof/>
              </w:rPr>
              <w:t>1.4</w:t>
            </w:r>
            <w:r w:rsidR="00303ECF">
              <w:rPr>
                <w:noProof/>
                <w:lang w:eastAsia="en-US"/>
              </w:rPr>
              <w:tab/>
            </w:r>
            <w:r w:rsidR="00303ECF" w:rsidRPr="00792F27">
              <w:rPr>
                <w:rStyle w:val="Hyperlink"/>
                <w:rFonts w:ascii="Times New Roman" w:hAnsi="Times New Roman"/>
                <w:noProof/>
              </w:rPr>
              <w:t>Output(s)</w:t>
            </w:r>
            <w:r w:rsidR="00303ECF">
              <w:rPr>
                <w:noProof/>
                <w:webHidden/>
              </w:rPr>
              <w:tab/>
            </w:r>
            <w:r w:rsidR="00303ECF">
              <w:rPr>
                <w:noProof/>
                <w:webHidden/>
              </w:rPr>
              <w:fldChar w:fldCharType="begin"/>
            </w:r>
            <w:r w:rsidR="00303ECF">
              <w:rPr>
                <w:noProof/>
                <w:webHidden/>
              </w:rPr>
              <w:instrText xml:space="preserve"> PAGEREF _Toc495484412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76CD3">
          <w:pPr>
            <w:pStyle w:val="TOC2"/>
            <w:tabs>
              <w:tab w:val="left" w:pos="880"/>
              <w:tab w:val="right" w:leader="dot" w:pos="9350"/>
            </w:tabs>
            <w:rPr>
              <w:noProof/>
              <w:lang w:eastAsia="en-US"/>
            </w:rPr>
          </w:pPr>
          <w:hyperlink w:anchor="_Toc495484413" w:history="1">
            <w:r w:rsidR="00303ECF" w:rsidRPr="00792F27">
              <w:rPr>
                <w:rStyle w:val="Hyperlink"/>
                <w:rFonts w:ascii="Times New Roman" w:hAnsi="Times New Roman"/>
                <w:noProof/>
              </w:rPr>
              <w:t>1.5</w:t>
            </w:r>
            <w:r w:rsidR="00303ECF">
              <w:rPr>
                <w:noProof/>
                <w:lang w:eastAsia="en-US"/>
              </w:rPr>
              <w:tab/>
            </w:r>
            <w:r w:rsidR="00303ECF" w:rsidRPr="00792F27">
              <w:rPr>
                <w:rStyle w:val="Hyperlink"/>
                <w:rFonts w:ascii="Times New Roman" w:hAnsi="Times New Roman"/>
                <w:noProof/>
              </w:rPr>
              <w:t>Module List</w:t>
            </w:r>
            <w:r w:rsidR="00303ECF">
              <w:rPr>
                <w:noProof/>
                <w:webHidden/>
              </w:rPr>
              <w:tab/>
            </w:r>
            <w:r w:rsidR="00303ECF">
              <w:rPr>
                <w:noProof/>
                <w:webHidden/>
              </w:rPr>
              <w:fldChar w:fldCharType="begin"/>
            </w:r>
            <w:r w:rsidR="00303ECF">
              <w:rPr>
                <w:noProof/>
                <w:webHidden/>
              </w:rPr>
              <w:instrText xml:space="preserve"> PAGEREF _Toc495484413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76CD3">
          <w:pPr>
            <w:pStyle w:val="TOC2"/>
            <w:tabs>
              <w:tab w:val="left" w:pos="880"/>
              <w:tab w:val="right" w:leader="dot" w:pos="9350"/>
            </w:tabs>
            <w:rPr>
              <w:noProof/>
              <w:lang w:eastAsia="en-US"/>
            </w:rPr>
          </w:pPr>
          <w:hyperlink w:anchor="_Toc495484414" w:history="1">
            <w:r w:rsidR="00303ECF" w:rsidRPr="00792F27">
              <w:rPr>
                <w:rStyle w:val="Hyperlink"/>
                <w:rFonts w:ascii="Times New Roman" w:hAnsi="Times New Roman"/>
                <w:noProof/>
              </w:rPr>
              <w:t>1.6</w:t>
            </w:r>
            <w:r w:rsidR="00303ECF">
              <w:rPr>
                <w:noProof/>
                <w:lang w:eastAsia="en-US"/>
              </w:rPr>
              <w:tab/>
            </w:r>
            <w:r w:rsidR="00303ECF" w:rsidRPr="00792F27">
              <w:rPr>
                <w:rStyle w:val="Hyperlink"/>
                <w:rFonts w:ascii="Times New Roman" w:hAnsi="Times New Roman"/>
                <w:noProof/>
              </w:rPr>
              <w:t>Software and Hardware Interfaces</w:t>
            </w:r>
            <w:r w:rsidR="00303ECF">
              <w:rPr>
                <w:noProof/>
                <w:webHidden/>
              </w:rPr>
              <w:tab/>
            </w:r>
            <w:r w:rsidR="00303ECF">
              <w:rPr>
                <w:noProof/>
                <w:webHidden/>
              </w:rPr>
              <w:fldChar w:fldCharType="begin"/>
            </w:r>
            <w:r w:rsidR="00303ECF">
              <w:rPr>
                <w:noProof/>
                <w:webHidden/>
              </w:rPr>
              <w:instrText xml:space="preserve"> PAGEREF _Toc495484414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15" w:history="1">
            <w:r w:rsidR="00303ECF" w:rsidRPr="00792F27">
              <w:rPr>
                <w:rStyle w:val="Hyperlink"/>
                <w:rFonts w:ascii="Times New Roman" w:hAnsi="Times New Roman"/>
                <w:noProof/>
              </w:rPr>
              <w:t>1.6.1</w:t>
            </w:r>
            <w:r w:rsidR="00303ECF">
              <w:rPr>
                <w:noProof/>
                <w:lang w:eastAsia="en-US"/>
              </w:rPr>
              <w:tab/>
            </w:r>
            <w:r w:rsidR="00303ECF" w:rsidRPr="00792F27">
              <w:rPr>
                <w:rStyle w:val="Hyperlink"/>
                <w:rFonts w:ascii="Times New Roman" w:hAnsi="Times New Roman"/>
                <w:noProof/>
              </w:rPr>
              <w:t>Software</w:t>
            </w:r>
            <w:r w:rsidR="00303ECF">
              <w:rPr>
                <w:noProof/>
                <w:webHidden/>
              </w:rPr>
              <w:tab/>
            </w:r>
            <w:r w:rsidR="00303ECF">
              <w:rPr>
                <w:noProof/>
                <w:webHidden/>
              </w:rPr>
              <w:fldChar w:fldCharType="begin"/>
            </w:r>
            <w:r w:rsidR="00303ECF">
              <w:rPr>
                <w:noProof/>
                <w:webHidden/>
              </w:rPr>
              <w:instrText xml:space="preserve"> PAGEREF _Toc495484415 \h </w:instrText>
            </w:r>
            <w:r w:rsidR="00303ECF">
              <w:rPr>
                <w:noProof/>
                <w:webHidden/>
              </w:rPr>
            </w:r>
            <w:r w:rsidR="00303ECF">
              <w:rPr>
                <w:noProof/>
                <w:webHidden/>
              </w:rPr>
              <w:fldChar w:fldCharType="separate"/>
            </w:r>
            <w:r w:rsidR="00303ECF">
              <w:rPr>
                <w:noProof/>
                <w:webHidden/>
              </w:rPr>
              <w:t>4</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16" w:history="1">
            <w:r w:rsidR="00303ECF" w:rsidRPr="00792F27">
              <w:rPr>
                <w:rStyle w:val="Hyperlink"/>
                <w:rFonts w:ascii="Times New Roman" w:hAnsi="Times New Roman"/>
                <w:noProof/>
              </w:rPr>
              <w:t>1.6.2</w:t>
            </w:r>
            <w:r w:rsidR="00303ECF">
              <w:rPr>
                <w:noProof/>
                <w:lang w:eastAsia="en-US"/>
              </w:rPr>
              <w:tab/>
            </w:r>
            <w:r w:rsidR="00303ECF" w:rsidRPr="00792F27">
              <w:rPr>
                <w:rStyle w:val="Hyperlink"/>
                <w:rFonts w:ascii="Times New Roman" w:hAnsi="Times New Roman"/>
                <w:noProof/>
              </w:rPr>
              <w:t>Hardware</w:t>
            </w:r>
            <w:r w:rsidR="00303ECF">
              <w:rPr>
                <w:noProof/>
                <w:webHidden/>
              </w:rPr>
              <w:tab/>
            </w:r>
            <w:r w:rsidR="00303ECF">
              <w:rPr>
                <w:noProof/>
                <w:webHidden/>
              </w:rPr>
              <w:fldChar w:fldCharType="begin"/>
            </w:r>
            <w:r w:rsidR="00303ECF">
              <w:rPr>
                <w:noProof/>
                <w:webHidden/>
              </w:rPr>
              <w:instrText xml:space="preserve"> PAGEREF _Toc495484416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76CD3">
          <w:pPr>
            <w:pStyle w:val="TOC2"/>
            <w:tabs>
              <w:tab w:val="left" w:pos="880"/>
              <w:tab w:val="right" w:leader="dot" w:pos="9350"/>
            </w:tabs>
            <w:rPr>
              <w:noProof/>
              <w:lang w:eastAsia="en-US"/>
            </w:rPr>
          </w:pPr>
          <w:hyperlink w:anchor="_Toc495484417" w:history="1">
            <w:r w:rsidR="00303ECF" w:rsidRPr="00792F27">
              <w:rPr>
                <w:rStyle w:val="Hyperlink"/>
                <w:rFonts w:ascii="Times New Roman" w:hAnsi="Times New Roman"/>
                <w:noProof/>
              </w:rPr>
              <w:t>1.7</w:t>
            </w:r>
            <w:r w:rsidR="00303ECF">
              <w:rPr>
                <w:noProof/>
                <w:lang w:eastAsia="en-US"/>
              </w:rPr>
              <w:tab/>
            </w:r>
            <w:r w:rsidR="00303ECF" w:rsidRPr="00792F27">
              <w:rPr>
                <w:rStyle w:val="Hyperlink"/>
                <w:rFonts w:ascii="Times New Roman" w:hAnsi="Times New Roman"/>
                <w:noProof/>
              </w:rPr>
              <w:t>Users</w:t>
            </w:r>
            <w:r w:rsidR="00303ECF">
              <w:rPr>
                <w:noProof/>
                <w:webHidden/>
              </w:rPr>
              <w:tab/>
            </w:r>
            <w:r w:rsidR="00303ECF">
              <w:rPr>
                <w:noProof/>
                <w:webHidden/>
              </w:rPr>
              <w:fldChar w:fldCharType="begin"/>
            </w:r>
            <w:r w:rsidR="00303ECF">
              <w:rPr>
                <w:noProof/>
                <w:webHidden/>
              </w:rPr>
              <w:instrText xml:space="preserve"> PAGEREF _Toc495484417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76CD3">
          <w:pPr>
            <w:pStyle w:val="TOC1"/>
            <w:tabs>
              <w:tab w:val="left" w:pos="440"/>
              <w:tab w:val="right" w:leader="dot" w:pos="9350"/>
            </w:tabs>
            <w:rPr>
              <w:rFonts w:asciiTheme="minorHAnsi" w:eastAsiaTheme="minorEastAsia" w:hAnsiTheme="minorHAnsi" w:cstheme="minorBidi"/>
              <w:noProof/>
            </w:rPr>
          </w:pPr>
          <w:hyperlink w:anchor="_Toc495484418" w:history="1">
            <w:r w:rsidR="00303ECF" w:rsidRPr="00792F27">
              <w:rPr>
                <w:rStyle w:val="Hyperlink"/>
                <w:rFonts w:ascii="Times New Roman" w:hAnsi="Times New Roman"/>
                <w:noProof/>
              </w:rPr>
              <w:t>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Details</w:t>
            </w:r>
            <w:r w:rsidR="00303ECF">
              <w:rPr>
                <w:noProof/>
                <w:webHidden/>
              </w:rPr>
              <w:tab/>
            </w:r>
            <w:r w:rsidR="00303ECF">
              <w:rPr>
                <w:noProof/>
                <w:webHidden/>
              </w:rPr>
              <w:fldChar w:fldCharType="begin"/>
            </w:r>
            <w:r w:rsidR="00303ECF">
              <w:rPr>
                <w:noProof/>
                <w:webHidden/>
              </w:rPr>
              <w:instrText xml:space="preserve"> PAGEREF _Toc495484418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76CD3">
          <w:pPr>
            <w:pStyle w:val="TOC2"/>
            <w:tabs>
              <w:tab w:val="left" w:pos="880"/>
              <w:tab w:val="right" w:leader="dot" w:pos="9350"/>
            </w:tabs>
            <w:rPr>
              <w:noProof/>
              <w:lang w:eastAsia="en-US"/>
            </w:rPr>
          </w:pPr>
          <w:hyperlink w:anchor="_Toc495484420" w:history="1">
            <w:r w:rsidR="00303ECF" w:rsidRPr="00792F27">
              <w:rPr>
                <w:rStyle w:val="Hyperlink"/>
                <w:rFonts w:ascii="Times New Roman" w:hAnsi="Times New Roman"/>
                <w:noProof/>
              </w:rPr>
              <w:t>2.1</w:t>
            </w:r>
            <w:r w:rsidR="00303ECF">
              <w:rPr>
                <w:noProof/>
                <w:lang w:eastAsia="en-US"/>
              </w:rPr>
              <w:tab/>
            </w:r>
            <w:r w:rsidR="00303ECF" w:rsidRPr="00792F27">
              <w:rPr>
                <w:rStyle w:val="Hyperlink"/>
                <w:rFonts w:ascii="Times New Roman" w:hAnsi="Times New Roman"/>
                <w:noProof/>
              </w:rPr>
              <w:t>Input</w:t>
            </w:r>
            <w:r w:rsidR="00303ECF">
              <w:rPr>
                <w:noProof/>
                <w:webHidden/>
              </w:rPr>
              <w:tab/>
            </w:r>
            <w:r w:rsidR="00303ECF">
              <w:rPr>
                <w:noProof/>
                <w:webHidden/>
              </w:rPr>
              <w:fldChar w:fldCharType="begin"/>
            </w:r>
            <w:r w:rsidR="00303ECF">
              <w:rPr>
                <w:noProof/>
                <w:webHidden/>
              </w:rPr>
              <w:instrText xml:space="preserve"> PAGEREF _Toc495484420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21" w:history="1">
            <w:r w:rsidR="00303ECF" w:rsidRPr="00792F27">
              <w:rPr>
                <w:rStyle w:val="Hyperlink"/>
                <w:rFonts w:ascii="Times New Roman" w:hAnsi="Times New Roman"/>
                <w:noProof/>
              </w:rPr>
              <w:t>2.1.1</w:t>
            </w:r>
            <w:r w:rsidR="00303ECF">
              <w:rPr>
                <w:noProof/>
                <w:lang w:eastAsia="en-US"/>
              </w:rPr>
              <w:tab/>
            </w:r>
            <w:r w:rsidR="00303ECF" w:rsidRPr="00792F27">
              <w:rPr>
                <w:rStyle w:val="Hyperlink"/>
                <w:rFonts w:ascii="Times New Roman" w:hAnsi="Times New Roman"/>
                <w:noProof/>
              </w:rPr>
              <w:t>Stored Procedure [EC].[sp_rptCoachingSummaryForModule]</w:t>
            </w:r>
            <w:r w:rsidR="00303ECF">
              <w:rPr>
                <w:noProof/>
                <w:webHidden/>
              </w:rPr>
              <w:tab/>
            </w:r>
            <w:r w:rsidR="00303ECF">
              <w:rPr>
                <w:noProof/>
                <w:webHidden/>
              </w:rPr>
              <w:fldChar w:fldCharType="begin"/>
            </w:r>
            <w:r w:rsidR="00303ECF">
              <w:rPr>
                <w:noProof/>
                <w:webHidden/>
              </w:rPr>
              <w:instrText xml:space="preserve"> PAGEREF _Toc495484421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76CD3">
          <w:pPr>
            <w:pStyle w:val="TOC2"/>
            <w:tabs>
              <w:tab w:val="left" w:pos="880"/>
              <w:tab w:val="right" w:leader="dot" w:pos="9350"/>
            </w:tabs>
            <w:rPr>
              <w:noProof/>
              <w:lang w:eastAsia="en-US"/>
            </w:rPr>
          </w:pPr>
          <w:hyperlink w:anchor="_Toc495484422" w:history="1">
            <w:r w:rsidR="00303ECF" w:rsidRPr="00792F27">
              <w:rPr>
                <w:rStyle w:val="Hyperlink"/>
                <w:rFonts w:ascii="Times New Roman" w:hAnsi="Times New Roman"/>
                <w:noProof/>
              </w:rPr>
              <w:t>2.2</w:t>
            </w:r>
            <w:r w:rsidR="00303ECF">
              <w:rPr>
                <w:noProof/>
                <w:lang w:eastAsia="en-US"/>
              </w:rPr>
              <w:tab/>
            </w:r>
            <w:r w:rsidR="00303ECF" w:rsidRPr="00792F27">
              <w:rPr>
                <w:rStyle w:val="Hyperlink"/>
                <w:rFonts w:ascii="Times New Roman" w:hAnsi="Times New Roman"/>
                <w:noProof/>
              </w:rPr>
              <w:t>Output</w:t>
            </w:r>
            <w:r w:rsidR="00303ECF">
              <w:rPr>
                <w:noProof/>
                <w:webHidden/>
              </w:rPr>
              <w:tab/>
            </w:r>
            <w:r w:rsidR="00303ECF">
              <w:rPr>
                <w:noProof/>
                <w:webHidden/>
              </w:rPr>
              <w:fldChar w:fldCharType="begin"/>
            </w:r>
            <w:r w:rsidR="00303ECF">
              <w:rPr>
                <w:noProof/>
                <w:webHidden/>
              </w:rPr>
              <w:instrText xml:space="preserve"> PAGEREF _Toc495484422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23" w:history="1">
            <w:r w:rsidR="00303ECF" w:rsidRPr="00792F27">
              <w:rPr>
                <w:rStyle w:val="Hyperlink"/>
                <w:rFonts w:ascii="Times New Roman" w:hAnsi="Times New Roman"/>
                <w:noProof/>
              </w:rPr>
              <w:t>2.2.1</w:t>
            </w:r>
            <w:r w:rsidR="00303ECF">
              <w:rPr>
                <w:noProof/>
                <w:lang w:eastAsia="en-US"/>
              </w:rPr>
              <w:tab/>
            </w:r>
            <w:r w:rsidR="00303ECF" w:rsidRPr="00792F27">
              <w:rPr>
                <w:rStyle w:val="Hyperlink"/>
                <w:rFonts w:ascii="Times New Roman" w:hAnsi="Times New Roman"/>
                <w:noProof/>
              </w:rPr>
              <w:t>Coaching Summary Report for CSR Module</w:t>
            </w:r>
            <w:r w:rsidR="00303ECF">
              <w:rPr>
                <w:noProof/>
                <w:webHidden/>
              </w:rPr>
              <w:tab/>
            </w:r>
            <w:r w:rsidR="00303ECF">
              <w:rPr>
                <w:noProof/>
                <w:webHidden/>
              </w:rPr>
              <w:fldChar w:fldCharType="begin"/>
            </w:r>
            <w:r w:rsidR="00303ECF">
              <w:rPr>
                <w:noProof/>
                <w:webHidden/>
              </w:rPr>
              <w:instrText xml:space="preserve"> PAGEREF _Toc495484423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24" w:history="1">
            <w:r w:rsidR="00303ECF" w:rsidRPr="00792F27">
              <w:rPr>
                <w:rStyle w:val="Hyperlink"/>
                <w:rFonts w:ascii="Times New Roman" w:hAnsi="Times New Roman"/>
                <w:noProof/>
              </w:rPr>
              <w:t>2.2.2</w:t>
            </w:r>
            <w:r w:rsidR="00303ECF">
              <w:rPr>
                <w:noProof/>
                <w:lang w:eastAsia="en-US"/>
              </w:rPr>
              <w:tab/>
            </w:r>
            <w:r w:rsidR="00303ECF" w:rsidRPr="00792F27">
              <w:rPr>
                <w:rStyle w:val="Hyperlink"/>
                <w:rFonts w:ascii="Times New Roman" w:hAnsi="Times New Roman"/>
                <w:noProof/>
              </w:rPr>
              <w:t>Coaching Summary Report for Supervisor Module</w:t>
            </w:r>
            <w:r w:rsidR="00303ECF">
              <w:rPr>
                <w:noProof/>
                <w:webHidden/>
              </w:rPr>
              <w:tab/>
            </w:r>
            <w:r w:rsidR="00303ECF">
              <w:rPr>
                <w:noProof/>
                <w:webHidden/>
              </w:rPr>
              <w:fldChar w:fldCharType="begin"/>
            </w:r>
            <w:r w:rsidR="00303ECF">
              <w:rPr>
                <w:noProof/>
                <w:webHidden/>
              </w:rPr>
              <w:instrText xml:space="preserve"> PAGEREF _Toc495484424 \h </w:instrText>
            </w:r>
            <w:r w:rsidR="00303ECF">
              <w:rPr>
                <w:noProof/>
                <w:webHidden/>
              </w:rPr>
            </w:r>
            <w:r w:rsidR="00303ECF">
              <w:rPr>
                <w:noProof/>
                <w:webHidden/>
              </w:rPr>
              <w:fldChar w:fldCharType="separate"/>
            </w:r>
            <w:r w:rsidR="00303ECF">
              <w:rPr>
                <w:noProof/>
                <w:webHidden/>
              </w:rPr>
              <w:t>5</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25" w:history="1">
            <w:r w:rsidR="00303ECF" w:rsidRPr="00792F27">
              <w:rPr>
                <w:rStyle w:val="Hyperlink"/>
                <w:rFonts w:ascii="Times New Roman" w:hAnsi="Times New Roman"/>
                <w:noProof/>
              </w:rPr>
              <w:t>2.2.3</w:t>
            </w:r>
            <w:r w:rsidR="00303ECF">
              <w:rPr>
                <w:noProof/>
                <w:lang w:eastAsia="en-US"/>
              </w:rPr>
              <w:tab/>
            </w:r>
            <w:r w:rsidR="00303ECF" w:rsidRPr="00792F27">
              <w:rPr>
                <w:rStyle w:val="Hyperlink"/>
                <w:rFonts w:ascii="Times New Roman" w:hAnsi="Times New Roman"/>
                <w:noProof/>
              </w:rPr>
              <w:t>Coaching Summary Report for Quality Module</w:t>
            </w:r>
            <w:r w:rsidR="00303ECF">
              <w:rPr>
                <w:noProof/>
                <w:webHidden/>
              </w:rPr>
              <w:tab/>
            </w:r>
            <w:r w:rsidR="00303ECF">
              <w:rPr>
                <w:noProof/>
                <w:webHidden/>
              </w:rPr>
              <w:fldChar w:fldCharType="begin"/>
            </w:r>
            <w:r w:rsidR="00303ECF">
              <w:rPr>
                <w:noProof/>
                <w:webHidden/>
              </w:rPr>
              <w:instrText xml:space="preserve"> PAGEREF _Toc495484425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26" w:history="1">
            <w:r w:rsidR="00303ECF" w:rsidRPr="00792F27">
              <w:rPr>
                <w:rStyle w:val="Hyperlink"/>
                <w:rFonts w:ascii="Times New Roman" w:hAnsi="Times New Roman"/>
                <w:noProof/>
              </w:rPr>
              <w:t>2.2.4</w:t>
            </w:r>
            <w:r w:rsidR="00303ECF">
              <w:rPr>
                <w:noProof/>
                <w:lang w:eastAsia="en-US"/>
              </w:rPr>
              <w:tab/>
            </w:r>
            <w:r w:rsidR="00303ECF" w:rsidRPr="00792F27">
              <w:rPr>
                <w:rStyle w:val="Hyperlink"/>
                <w:rFonts w:ascii="Times New Roman" w:hAnsi="Times New Roman"/>
                <w:noProof/>
              </w:rPr>
              <w:t>Coaching Summary Report for LSA Module</w:t>
            </w:r>
            <w:r w:rsidR="00303ECF">
              <w:rPr>
                <w:noProof/>
                <w:webHidden/>
              </w:rPr>
              <w:tab/>
            </w:r>
            <w:r w:rsidR="00303ECF">
              <w:rPr>
                <w:noProof/>
                <w:webHidden/>
              </w:rPr>
              <w:fldChar w:fldCharType="begin"/>
            </w:r>
            <w:r w:rsidR="00303ECF">
              <w:rPr>
                <w:noProof/>
                <w:webHidden/>
              </w:rPr>
              <w:instrText xml:space="preserve"> PAGEREF _Toc495484426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27" w:history="1">
            <w:r w:rsidR="00303ECF" w:rsidRPr="00792F27">
              <w:rPr>
                <w:rStyle w:val="Hyperlink"/>
                <w:rFonts w:ascii="Times New Roman" w:hAnsi="Times New Roman"/>
                <w:noProof/>
              </w:rPr>
              <w:t>2.2.5</w:t>
            </w:r>
            <w:r w:rsidR="00303ECF">
              <w:rPr>
                <w:noProof/>
                <w:lang w:eastAsia="en-US"/>
              </w:rPr>
              <w:tab/>
            </w:r>
            <w:r w:rsidR="00303ECF" w:rsidRPr="00792F27">
              <w:rPr>
                <w:rStyle w:val="Hyperlink"/>
                <w:rFonts w:ascii="Times New Roman" w:hAnsi="Times New Roman"/>
                <w:noProof/>
              </w:rPr>
              <w:t>Coaching Summary Report for Training Module</w:t>
            </w:r>
            <w:r w:rsidR="00303ECF">
              <w:rPr>
                <w:noProof/>
                <w:webHidden/>
              </w:rPr>
              <w:tab/>
            </w:r>
            <w:r w:rsidR="00303ECF">
              <w:rPr>
                <w:noProof/>
                <w:webHidden/>
              </w:rPr>
              <w:fldChar w:fldCharType="begin"/>
            </w:r>
            <w:r w:rsidR="00303ECF">
              <w:rPr>
                <w:noProof/>
                <w:webHidden/>
              </w:rPr>
              <w:instrText xml:space="preserve"> PAGEREF _Toc495484427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76CD3">
          <w:pPr>
            <w:pStyle w:val="TOC2"/>
            <w:tabs>
              <w:tab w:val="left" w:pos="880"/>
              <w:tab w:val="right" w:leader="dot" w:pos="9350"/>
            </w:tabs>
            <w:rPr>
              <w:noProof/>
              <w:lang w:eastAsia="en-US"/>
            </w:rPr>
          </w:pPr>
          <w:hyperlink w:anchor="_Toc495484428" w:history="1">
            <w:r w:rsidR="00303ECF" w:rsidRPr="00792F27">
              <w:rPr>
                <w:rStyle w:val="Hyperlink"/>
                <w:rFonts w:ascii="Times New Roman" w:hAnsi="Times New Roman"/>
                <w:noProof/>
              </w:rPr>
              <w:t>2.3</w:t>
            </w:r>
            <w:r w:rsidR="00303ECF">
              <w:rPr>
                <w:noProof/>
                <w:lang w:eastAsia="en-US"/>
              </w:rPr>
              <w:tab/>
            </w:r>
            <w:r w:rsidR="00303ECF" w:rsidRPr="00792F27">
              <w:rPr>
                <w:rStyle w:val="Hyperlink"/>
                <w:rFonts w:ascii="Times New Roman" w:hAnsi="Times New Roman"/>
                <w:noProof/>
              </w:rPr>
              <w:t>Module Details</w:t>
            </w:r>
            <w:r w:rsidR="00303ECF">
              <w:rPr>
                <w:noProof/>
                <w:webHidden/>
              </w:rPr>
              <w:tab/>
            </w:r>
            <w:r w:rsidR="00303ECF">
              <w:rPr>
                <w:noProof/>
                <w:webHidden/>
              </w:rPr>
              <w:fldChar w:fldCharType="begin"/>
            </w:r>
            <w:r w:rsidR="00303ECF">
              <w:rPr>
                <w:noProof/>
                <w:webHidden/>
              </w:rPr>
              <w:instrText xml:space="preserve"> PAGEREF _Toc495484428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29" w:history="1">
            <w:r w:rsidR="00303ECF" w:rsidRPr="00792F27">
              <w:rPr>
                <w:rStyle w:val="Hyperlink"/>
                <w:rFonts w:ascii="Times New Roman" w:hAnsi="Times New Roman"/>
                <w:noProof/>
              </w:rPr>
              <w:t>2.3.1</w:t>
            </w:r>
            <w:r w:rsidR="00303ECF">
              <w:rPr>
                <w:noProof/>
                <w:lang w:eastAsia="en-US"/>
              </w:rPr>
              <w:tab/>
            </w:r>
            <w:r w:rsidR="00303ECF" w:rsidRPr="00792F27">
              <w:rPr>
                <w:rStyle w:val="Hyperlink"/>
                <w:rFonts w:ascii="Times New Roman" w:hAnsi="Times New Roman"/>
                <w:noProof/>
              </w:rPr>
              <w:t>SQL agent job</w:t>
            </w:r>
            <w:r w:rsidR="00303ECF">
              <w:rPr>
                <w:noProof/>
                <w:webHidden/>
              </w:rPr>
              <w:tab/>
            </w:r>
            <w:r w:rsidR="00303ECF">
              <w:rPr>
                <w:noProof/>
                <w:webHidden/>
              </w:rPr>
              <w:fldChar w:fldCharType="begin"/>
            </w:r>
            <w:r w:rsidR="00303ECF">
              <w:rPr>
                <w:noProof/>
                <w:webHidden/>
              </w:rPr>
              <w:instrText xml:space="preserve"> PAGEREF _Toc495484429 \h </w:instrText>
            </w:r>
            <w:r w:rsidR="00303ECF">
              <w:rPr>
                <w:noProof/>
                <w:webHidden/>
              </w:rPr>
            </w:r>
            <w:r w:rsidR="00303ECF">
              <w:rPr>
                <w:noProof/>
                <w:webHidden/>
              </w:rPr>
              <w:fldChar w:fldCharType="separate"/>
            </w:r>
            <w:r w:rsidR="00303ECF">
              <w:rPr>
                <w:noProof/>
                <w:webHidden/>
              </w:rPr>
              <w:t>6</w:t>
            </w:r>
            <w:r w:rsidR="00303ECF">
              <w:rPr>
                <w:noProof/>
                <w:webHidden/>
              </w:rPr>
              <w:fldChar w:fldCharType="end"/>
            </w:r>
          </w:hyperlink>
        </w:p>
        <w:p w:rsidR="00303ECF" w:rsidRDefault="00876CD3">
          <w:pPr>
            <w:pStyle w:val="TOC3"/>
            <w:tabs>
              <w:tab w:val="left" w:pos="1320"/>
              <w:tab w:val="right" w:leader="dot" w:pos="9350"/>
            </w:tabs>
            <w:rPr>
              <w:noProof/>
              <w:lang w:eastAsia="en-US"/>
            </w:rPr>
          </w:pPr>
          <w:hyperlink w:anchor="_Toc495484430" w:history="1">
            <w:r w:rsidR="00303ECF" w:rsidRPr="00792F27">
              <w:rPr>
                <w:rStyle w:val="Hyperlink"/>
                <w:rFonts w:ascii="Times New Roman" w:hAnsi="Times New Roman"/>
                <w:noProof/>
              </w:rPr>
              <w:t>2.3.2</w:t>
            </w:r>
            <w:r w:rsidR="00303ECF">
              <w:rPr>
                <w:noProof/>
                <w:lang w:eastAsia="en-US"/>
              </w:rPr>
              <w:tab/>
            </w:r>
            <w:r w:rsidR="00303ECF" w:rsidRPr="00792F27">
              <w:rPr>
                <w:rStyle w:val="Hyperlink"/>
                <w:rFonts w:ascii="Times New Roman" w:hAnsi="Times New Roman"/>
                <w:noProof/>
              </w:rPr>
              <w:t>SSIS Package</w:t>
            </w:r>
            <w:r w:rsidR="00303ECF">
              <w:rPr>
                <w:noProof/>
                <w:webHidden/>
              </w:rPr>
              <w:tab/>
            </w:r>
            <w:r w:rsidR="00303ECF">
              <w:rPr>
                <w:noProof/>
                <w:webHidden/>
              </w:rPr>
              <w:fldChar w:fldCharType="begin"/>
            </w:r>
            <w:r w:rsidR="00303ECF">
              <w:rPr>
                <w:noProof/>
                <w:webHidden/>
              </w:rPr>
              <w:instrText xml:space="preserve"> PAGEREF _Toc495484430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876CD3">
          <w:pPr>
            <w:pStyle w:val="TOC4"/>
            <w:tabs>
              <w:tab w:val="left" w:pos="1540"/>
              <w:tab w:val="right" w:leader="dot" w:pos="9350"/>
            </w:tabs>
            <w:rPr>
              <w:rFonts w:asciiTheme="minorHAnsi" w:eastAsiaTheme="minorEastAsia" w:hAnsiTheme="minorHAnsi" w:cstheme="minorBidi"/>
              <w:noProof/>
            </w:rPr>
          </w:pPr>
          <w:hyperlink w:anchor="_Toc495484431" w:history="1">
            <w:r w:rsidR="00303ECF" w:rsidRPr="00792F27">
              <w:rPr>
                <w:rStyle w:val="Hyperlink"/>
                <w:rFonts w:ascii="Times New Roman" w:hAnsi="Times New Roman"/>
                <w:noProof/>
              </w:rPr>
              <w:t>2.3.2.1</w:t>
            </w:r>
            <w:r w:rsidR="00303ECF">
              <w:rPr>
                <w:rFonts w:asciiTheme="minorHAnsi" w:eastAsiaTheme="minorEastAsia" w:hAnsiTheme="minorHAnsi" w:cstheme="minorBidi"/>
                <w:noProof/>
              </w:rPr>
              <w:tab/>
            </w:r>
            <w:r w:rsidR="00303ECF" w:rsidRPr="00792F27">
              <w:rPr>
                <w:rStyle w:val="Hyperlink"/>
                <w:rFonts w:ascii="Times New Roman" w:hAnsi="Times New Roman"/>
                <w:noProof/>
              </w:rPr>
              <w:t>Variables</w:t>
            </w:r>
            <w:r w:rsidR="00303ECF">
              <w:rPr>
                <w:noProof/>
                <w:webHidden/>
              </w:rPr>
              <w:tab/>
            </w:r>
            <w:r w:rsidR="00303ECF">
              <w:rPr>
                <w:noProof/>
                <w:webHidden/>
              </w:rPr>
              <w:fldChar w:fldCharType="begin"/>
            </w:r>
            <w:r w:rsidR="00303ECF">
              <w:rPr>
                <w:noProof/>
                <w:webHidden/>
              </w:rPr>
              <w:instrText xml:space="preserve"> PAGEREF _Toc495484431 \h </w:instrText>
            </w:r>
            <w:r w:rsidR="00303ECF">
              <w:rPr>
                <w:noProof/>
                <w:webHidden/>
              </w:rPr>
            </w:r>
            <w:r w:rsidR="00303ECF">
              <w:rPr>
                <w:noProof/>
                <w:webHidden/>
              </w:rPr>
              <w:fldChar w:fldCharType="separate"/>
            </w:r>
            <w:r w:rsidR="00303ECF">
              <w:rPr>
                <w:noProof/>
                <w:webHidden/>
              </w:rPr>
              <w:t>7</w:t>
            </w:r>
            <w:r w:rsidR="00303ECF">
              <w:rPr>
                <w:noProof/>
                <w:webHidden/>
              </w:rPr>
              <w:fldChar w:fldCharType="end"/>
            </w:r>
          </w:hyperlink>
        </w:p>
        <w:p w:rsidR="00303ECF" w:rsidRDefault="00876CD3">
          <w:pPr>
            <w:pStyle w:val="TOC4"/>
            <w:tabs>
              <w:tab w:val="left" w:pos="1540"/>
              <w:tab w:val="right" w:leader="dot" w:pos="9350"/>
            </w:tabs>
            <w:rPr>
              <w:rFonts w:asciiTheme="minorHAnsi" w:eastAsiaTheme="minorEastAsia" w:hAnsiTheme="minorHAnsi" w:cstheme="minorBidi"/>
              <w:noProof/>
            </w:rPr>
          </w:pPr>
          <w:hyperlink w:anchor="_Toc495484432" w:history="1">
            <w:r w:rsidR="00303ECF" w:rsidRPr="00792F27">
              <w:rPr>
                <w:rStyle w:val="Hyperlink"/>
                <w:rFonts w:ascii="Times New Roman" w:hAnsi="Times New Roman"/>
                <w:noProof/>
              </w:rPr>
              <w:t>2.3.2.2</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Connection Manager Entries</w:t>
            </w:r>
            <w:r w:rsidR="00303ECF">
              <w:rPr>
                <w:noProof/>
                <w:webHidden/>
              </w:rPr>
              <w:tab/>
            </w:r>
            <w:r w:rsidR="00303ECF">
              <w:rPr>
                <w:noProof/>
                <w:webHidden/>
              </w:rPr>
              <w:fldChar w:fldCharType="begin"/>
            </w:r>
            <w:r w:rsidR="00303ECF">
              <w:rPr>
                <w:noProof/>
                <w:webHidden/>
              </w:rPr>
              <w:instrText xml:space="preserve"> PAGEREF _Toc495484432 \h </w:instrText>
            </w:r>
            <w:r w:rsidR="00303ECF">
              <w:rPr>
                <w:noProof/>
                <w:webHidden/>
              </w:rPr>
            </w:r>
            <w:r w:rsidR="00303ECF">
              <w:rPr>
                <w:noProof/>
                <w:webHidden/>
              </w:rPr>
              <w:fldChar w:fldCharType="separate"/>
            </w:r>
            <w:r w:rsidR="00303ECF">
              <w:rPr>
                <w:noProof/>
                <w:webHidden/>
              </w:rPr>
              <w:t>9</w:t>
            </w:r>
            <w:r w:rsidR="00303ECF">
              <w:rPr>
                <w:noProof/>
                <w:webHidden/>
              </w:rPr>
              <w:fldChar w:fldCharType="end"/>
            </w:r>
          </w:hyperlink>
        </w:p>
        <w:p w:rsidR="00303ECF" w:rsidRDefault="00876CD3">
          <w:pPr>
            <w:pStyle w:val="TOC4"/>
            <w:tabs>
              <w:tab w:val="left" w:pos="1540"/>
              <w:tab w:val="right" w:leader="dot" w:pos="9350"/>
            </w:tabs>
            <w:rPr>
              <w:rFonts w:asciiTheme="minorHAnsi" w:eastAsiaTheme="minorEastAsia" w:hAnsiTheme="minorHAnsi" w:cstheme="minorBidi"/>
              <w:noProof/>
            </w:rPr>
          </w:pPr>
          <w:hyperlink w:anchor="_Toc495484433" w:history="1">
            <w:r w:rsidR="00303ECF" w:rsidRPr="00792F27">
              <w:rPr>
                <w:rStyle w:val="Hyperlink"/>
                <w:rFonts w:ascii="Times New Roman" w:hAnsi="Times New Roman"/>
                <w:noProof/>
              </w:rPr>
              <w:t>2.3.2.3</w:t>
            </w:r>
            <w:r w:rsidR="00303ECF">
              <w:rPr>
                <w:rFonts w:asciiTheme="minorHAnsi" w:eastAsiaTheme="minorEastAsia" w:hAnsiTheme="minorHAnsi" w:cstheme="minorBidi"/>
                <w:noProof/>
              </w:rPr>
              <w:tab/>
            </w:r>
            <w:r w:rsidR="00303ECF" w:rsidRPr="00792F27">
              <w:rPr>
                <w:rStyle w:val="Hyperlink"/>
                <w:rFonts w:ascii="Times New Roman" w:hAnsi="Times New Roman"/>
                <w:noProof/>
              </w:rPr>
              <w:t>Package Content</w:t>
            </w:r>
            <w:r w:rsidR="00303ECF">
              <w:rPr>
                <w:noProof/>
                <w:webHidden/>
              </w:rPr>
              <w:tab/>
            </w:r>
            <w:r w:rsidR="00303ECF">
              <w:rPr>
                <w:noProof/>
                <w:webHidden/>
              </w:rPr>
              <w:fldChar w:fldCharType="begin"/>
            </w:r>
            <w:r w:rsidR="00303ECF">
              <w:rPr>
                <w:noProof/>
                <w:webHidden/>
              </w:rPr>
              <w:instrText xml:space="preserve"> PAGEREF _Toc495484433 \h </w:instrText>
            </w:r>
            <w:r w:rsidR="00303ECF">
              <w:rPr>
                <w:noProof/>
                <w:webHidden/>
              </w:rPr>
            </w:r>
            <w:r w:rsidR="00303ECF">
              <w:rPr>
                <w:noProof/>
                <w:webHidden/>
              </w:rPr>
              <w:fldChar w:fldCharType="separate"/>
            </w:r>
            <w:r w:rsidR="00303ECF">
              <w:rPr>
                <w:noProof/>
                <w:webHidden/>
              </w:rPr>
              <w:t>12</w:t>
            </w:r>
            <w:r w:rsidR="00303ECF">
              <w:rPr>
                <w:noProof/>
                <w:webHidden/>
              </w:rPr>
              <w:fldChar w:fldCharType="end"/>
            </w:r>
          </w:hyperlink>
        </w:p>
        <w:p w:rsidR="00303ECF" w:rsidRDefault="00876CD3">
          <w:pPr>
            <w:pStyle w:val="TOC4"/>
            <w:tabs>
              <w:tab w:val="left" w:pos="1540"/>
              <w:tab w:val="right" w:leader="dot" w:pos="9350"/>
            </w:tabs>
            <w:rPr>
              <w:rFonts w:asciiTheme="minorHAnsi" w:eastAsiaTheme="minorEastAsia" w:hAnsiTheme="minorHAnsi" w:cstheme="minorBidi"/>
              <w:noProof/>
            </w:rPr>
          </w:pPr>
          <w:hyperlink w:anchor="_Toc495484434" w:history="1">
            <w:r w:rsidR="00303ECF" w:rsidRPr="00792F27">
              <w:rPr>
                <w:rStyle w:val="Hyperlink"/>
                <w:rFonts w:ascii="Times New Roman" w:hAnsi="Times New Roman"/>
                <w:noProof/>
              </w:rPr>
              <w:t>2.3.2.4</w:t>
            </w:r>
            <w:r w:rsidR="00303ECF">
              <w:rPr>
                <w:rFonts w:asciiTheme="minorHAnsi" w:eastAsiaTheme="minorEastAsia" w:hAnsiTheme="minorHAnsi" w:cstheme="minorBidi"/>
                <w:noProof/>
              </w:rPr>
              <w:tab/>
            </w:r>
            <w:r w:rsidR="00303ECF" w:rsidRPr="00792F27">
              <w:rPr>
                <w:rStyle w:val="Hyperlink"/>
                <w:rFonts w:ascii="Times New Roman" w:hAnsi="Times New Roman"/>
                <w:noProof/>
              </w:rPr>
              <w:t>Event Handlers</w:t>
            </w:r>
            <w:r w:rsidR="00303ECF">
              <w:rPr>
                <w:noProof/>
                <w:webHidden/>
              </w:rPr>
              <w:tab/>
            </w:r>
            <w:r w:rsidR="00303ECF">
              <w:rPr>
                <w:noProof/>
                <w:webHidden/>
              </w:rPr>
              <w:fldChar w:fldCharType="begin"/>
            </w:r>
            <w:r w:rsidR="00303ECF">
              <w:rPr>
                <w:noProof/>
                <w:webHidden/>
              </w:rPr>
              <w:instrText xml:space="preserve"> PAGEREF _Toc495484434 \h </w:instrText>
            </w:r>
            <w:r w:rsidR="00303ECF">
              <w:rPr>
                <w:noProof/>
                <w:webHidden/>
              </w:rPr>
            </w:r>
            <w:r w:rsidR="00303ECF">
              <w:rPr>
                <w:noProof/>
                <w:webHidden/>
              </w:rPr>
              <w:fldChar w:fldCharType="separate"/>
            </w:r>
            <w:r w:rsidR="00303ECF">
              <w:rPr>
                <w:noProof/>
                <w:webHidden/>
              </w:rPr>
              <w:t>25</w:t>
            </w:r>
            <w:r w:rsidR="00303ECF">
              <w:rPr>
                <w:noProof/>
                <w:webHidden/>
              </w:rPr>
              <w:fldChar w:fldCharType="end"/>
            </w:r>
          </w:hyperlink>
        </w:p>
        <w:p w:rsidR="00303ECF" w:rsidRDefault="00876CD3">
          <w:pPr>
            <w:pStyle w:val="TOC4"/>
            <w:tabs>
              <w:tab w:val="left" w:pos="1540"/>
              <w:tab w:val="right" w:leader="dot" w:pos="9350"/>
            </w:tabs>
            <w:rPr>
              <w:rFonts w:asciiTheme="minorHAnsi" w:eastAsiaTheme="minorEastAsia" w:hAnsiTheme="minorHAnsi" w:cstheme="minorBidi"/>
              <w:noProof/>
            </w:rPr>
          </w:pPr>
          <w:hyperlink w:anchor="_Toc495484435" w:history="1">
            <w:r w:rsidR="00303ECF" w:rsidRPr="00792F27">
              <w:rPr>
                <w:rStyle w:val="Hyperlink"/>
                <w:rFonts w:ascii="Times New Roman" w:hAnsi="Times New Roman"/>
                <w:noProof/>
              </w:rPr>
              <w:t>2.3.2.5</w:t>
            </w:r>
            <w:r w:rsidR="00303ECF">
              <w:rPr>
                <w:rFonts w:asciiTheme="minorHAnsi" w:eastAsiaTheme="minorEastAsia" w:hAnsiTheme="minorHAnsi" w:cstheme="minorBidi"/>
                <w:noProof/>
              </w:rPr>
              <w:tab/>
            </w:r>
            <w:r w:rsidR="00303ECF" w:rsidRPr="00792F27">
              <w:rPr>
                <w:rStyle w:val="Hyperlink"/>
                <w:rFonts w:ascii="Times New Roman" w:hAnsi="Times New Roman"/>
                <w:noProof/>
              </w:rPr>
              <w:t>Config File- Prod</w:t>
            </w:r>
            <w:r w:rsidR="00303ECF">
              <w:rPr>
                <w:noProof/>
                <w:webHidden/>
              </w:rPr>
              <w:tab/>
            </w:r>
            <w:r w:rsidR="00303ECF">
              <w:rPr>
                <w:noProof/>
                <w:webHidden/>
              </w:rPr>
              <w:fldChar w:fldCharType="begin"/>
            </w:r>
            <w:r w:rsidR="00303ECF">
              <w:rPr>
                <w:noProof/>
                <w:webHidden/>
              </w:rPr>
              <w:instrText xml:space="preserve"> PAGEREF _Toc495484435 \h </w:instrText>
            </w:r>
            <w:r w:rsidR="00303ECF">
              <w:rPr>
                <w:noProof/>
                <w:webHidden/>
              </w:rPr>
            </w:r>
            <w:r w:rsidR="00303ECF">
              <w:rPr>
                <w:noProof/>
                <w:webHidden/>
              </w:rPr>
              <w:fldChar w:fldCharType="separate"/>
            </w:r>
            <w:r w:rsidR="00303ECF">
              <w:rPr>
                <w:noProof/>
                <w:webHidden/>
              </w:rPr>
              <w:t>26</w:t>
            </w:r>
            <w:r w:rsidR="00303ECF">
              <w:rPr>
                <w:noProof/>
                <w:webHidden/>
              </w:rPr>
              <w:fldChar w:fldCharType="end"/>
            </w:r>
          </w:hyperlink>
        </w:p>
        <w:p w:rsidR="00303ECF" w:rsidRDefault="00876CD3">
          <w:pPr>
            <w:pStyle w:val="TOC4"/>
            <w:tabs>
              <w:tab w:val="left" w:pos="1540"/>
              <w:tab w:val="right" w:leader="dot" w:pos="9350"/>
            </w:tabs>
            <w:rPr>
              <w:rFonts w:asciiTheme="minorHAnsi" w:eastAsiaTheme="minorEastAsia" w:hAnsiTheme="minorHAnsi" w:cstheme="minorBidi"/>
              <w:noProof/>
            </w:rPr>
          </w:pPr>
          <w:hyperlink w:anchor="_Toc495484436" w:history="1">
            <w:r w:rsidR="00303ECF" w:rsidRPr="00792F27">
              <w:rPr>
                <w:rStyle w:val="Hyperlink"/>
                <w:noProof/>
              </w:rPr>
              <w:t>2.3.2.6</w:t>
            </w:r>
            <w:r w:rsidR="00303ECF">
              <w:rPr>
                <w:rFonts w:asciiTheme="minorHAnsi" w:eastAsiaTheme="minorEastAsia" w:hAnsiTheme="minorHAnsi" w:cstheme="minorBidi"/>
                <w:noProof/>
              </w:rPr>
              <w:tab/>
            </w:r>
            <w:r w:rsidR="00303ECF" w:rsidRPr="00792F27">
              <w:rPr>
                <w:rStyle w:val="Hyperlink"/>
                <w:noProof/>
              </w:rPr>
              <w:t>Code Files</w:t>
            </w:r>
            <w:r w:rsidR="00303ECF">
              <w:rPr>
                <w:noProof/>
                <w:webHidden/>
              </w:rPr>
              <w:tab/>
            </w:r>
            <w:r w:rsidR="00303ECF">
              <w:rPr>
                <w:noProof/>
                <w:webHidden/>
              </w:rPr>
              <w:fldChar w:fldCharType="begin"/>
            </w:r>
            <w:r w:rsidR="00303ECF">
              <w:rPr>
                <w:noProof/>
                <w:webHidden/>
              </w:rPr>
              <w:instrText xml:space="preserve"> PAGEREF _Toc495484436 \h </w:instrText>
            </w:r>
            <w:r w:rsidR="00303ECF">
              <w:rPr>
                <w:noProof/>
                <w:webHidden/>
              </w:rPr>
            </w:r>
            <w:r w:rsidR="00303ECF">
              <w:rPr>
                <w:noProof/>
                <w:webHidden/>
              </w:rPr>
              <w:fldChar w:fldCharType="separate"/>
            </w:r>
            <w:r w:rsidR="00303ECF">
              <w:rPr>
                <w:noProof/>
                <w:webHidden/>
              </w:rPr>
              <w:t>28</w:t>
            </w:r>
            <w:r w:rsidR="00303ECF">
              <w:rPr>
                <w:noProof/>
                <w:webHidden/>
              </w:rPr>
              <w:fldChar w:fldCharType="end"/>
            </w:r>
          </w:hyperlink>
        </w:p>
        <w:p w:rsidR="00303ECF" w:rsidRDefault="00303ECF">
          <w:r>
            <w:lastRenderedPageBreak/>
            <w:fldChar w:fldCharType="end"/>
          </w:r>
        </w:p>
      </w:sdtContent>
    </w:sdt>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1E57B7" w:rsidRPr="002A770C" w:rsidRDefault="001E57B7" w:rsidP="009F2A51">
      <w:pPr>
        <w:widowControl w:val="0"/>
        <w:autoSpaceDE w:val="0"/>
        <w:autoSpaceDN w:val="0"/>
        <w:adjustRightInd w:val="0"/>
        <w:spacing w:after="0" w:line="240" w:lineRule="auto"/>
        <w:rPr>
          <w:rFonts w:ascii="Times New Roman" w:hAnsi="Times New Roman"/>
        </w:rPr>
      </w:pPr>
    </w:p>
    <w:p w:rsidR="0027630C" w:rsidRPr="002A770C" w:rsidRDefault="0027630C" w:rsidP="009F2A51">
      <w:pPr>
        <w:widowControl w:val="0"/>
        <w:autoSpaceDE w:val="0"/>
        <w:autoSpaceDN w:val="0"/>
        <w:adjustRightInd w:val="0"/>
        <w:spacing w:after="0" w:line="240" w:lineRule="auto"/>
        <w:rPr>
          <w:rFonts w:ascii="Times New Roman" w:hAnsi="Times New Roman"/>
        </w:rPr>
      </w:pPr>
    </w:p>
    <w:p w:rsidR="00202048" w:rsidRPr="002A770C" w:rsidRDefault="00202048" w:rsidP="009F2A51">
      <w:pPr>
        <w:widowControl w:val="0"/>
        <w:autoSpaceDE w:val="0"/>
        <w:autoSpaceDN w:val="0"/>
        <w:adjustRightInd w:val="0"/>
        <w:spacing w:after="0" w:line="240" w:lineRule="auto"/>
        <w:rPr>
          <w:rFonts w:ascii="Times New Roman" w:hAnsi="Times New Roman"/>
        </w:rPr>
      </w:pPr>
    </w:p>
    <w:p w:rsidR="009D1884" w:rsidRPr="002A770C" w:rsidRDefault="006F770C" w:rsidP="00331214">
      <w:pPr>
        <w:pStyle w:val="Heading1"/>
        <w:numPr>
          <w:ilvl w:val="0"/>
          <w:numId w:val="1"/>
        </w:numPr>
        <w:rPr>
          <w:rFonts w:ascii="Times New Roman" w:hAnsi="Times New Roman" w:cs="Times New Roman"/>
          <w:color w:val="auto"/>
        </w:rPr>
      </w:pPr>
      <w:bookmarkStart w:id="6" w:name="_Toc495484408"/>
      <w:r w:rsidRPr="002A770C">
        <w:rPr>
          <w:rFonts w:ascii="Times New Roman" w:hAnsi="Times New Roman" w:cs="Times New Roman"/>
          <w:color w:val="auto"/>
        </w:rPr>
        <w:t>Overview</w:t>
      </w:r>
      <w:bookmarkEnd w:id="6"/>
    </w:p>
    <w:p w:rsidR="00A47122" w:rsidRPr="002A770C" w:rsidRDefault="009D1884" w:rsidP="00481F6E">
      <w:pPr>
        <w:pStyle w:val="Heading2"/>
        <w:rPr>
          <w:rFonts w:ascii="Times New Roman" w:hAnsi="Times New Roman" w:cs="Times New Roman"/>
          <w:color w:val="auto"/>
          <w:sz w:val="22"/>
          <w:szCs w:val="22"/>
        </w:rPr>
      </w:pPr>
      <w:bookmarkStart w:id="7" w:name="_Toc495484409"/>
      <w:r w:rsidRPr="002A770C">
        <w:rPr>
          <w:rFonts w:ascii="Times New Roman" w:hAnsi="Times New Roman" w:cs="Times New Roman"/>
          <w:color w:val="auto"/>
          <w:sz w:val="22"/>
          <w:szCs w:val="22"/>
        </w:rPr>
        <w:t xml:space="preserve">Project </w:t>
      </w:r>
      <w:r w:rsidR="006F770C" w:rsidRPr="002A770C">
        <w:rPr>
          <w:rFonts w:ascii="Times New Roman" w:hAnsi="Times New Roman" w:cs="Times New Roman"/>
          <w:color w:val="auto"/>
          <w:sz w:val="22"/>
          <w:szCs w:val="22"/>
        </w:rPr>
        <w:t>Description</w:t>
      </w:r>
      <w:bookmarkEnd w:id="7"/>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noProof/>
          <w:color w:val="000000" w:themeColor="text1"/>
          <w:sz w:val="20"/>
          <w:szCs w:val="20"/>
        </w:rPr>
        <w:t>T</w:t>
      </w:r>
      <w:r w:rsidRPr="002A770C">
        <w:rPr>
          <w:rFonts w:ascii="Times New Roman" w:hAnsi="Times New Roman"/>
          <w:color w:val="000000" w:themeColor="text1"/>
          <w:sz w:val="20"/>
          <w:szCs w:val="20"/>
        </w:rPr>
        <w:t xml:space="preserve">he </w:t>
      </w:r>
      <w:proofErr w:type="spellStart"/>
      <w:r w:rsidRPr="002A770C">
        <w:rPr>
          <w:rFonts w:ascii="Times New Roman" w:hAnsi="Times New Roman"/>
          <w:color w:val="000000" w:themeColor="text1"/>
          <w:sz w:val="20"/>
          <w:szCs w:val="20"/>
        </w:rPr>
        <w:t>eCoaching</w:t>
      </w:r>
      <w:proofErr w:type="spellEnd"/>
      <w:r w:rsidRPr="002A770C">
        <w:rPr>
          <w:rFonts w:ascii="Times New Roman" w:hAnsi="Times New Roman"/>
          <w:color w:val="000000" w:themeColor="text1"/>
          <w:sz w:val="20"/>
          <w:szCs w:val="20"/>
        </w:rPr>
        <w:t xml:space="preserve"> Log (</w:t>
      </w:r>
      <w:proofErr w:type="spellStart"/>
      <w:proofErr w:type="gramStart"/>
      <w:r w:rsidRPr="002A770C">
        <w:rPr>
          <w:rFonts w:ascii="Times New Roman" w:hAnsi="Times New Roman"/>
          <w:color w:val="000000" w:themeColor="text1"/>
          <w:sz w:val="20"/>
          <w:szCs w:val="20"/>
        </w:rPr>
        <w:t>eCL</w:t>
      </w:r>
      <w:proofErr w:type="spellEnd"/>
      <w:proofErr w:type="gramEnd"/>
      <w:r w:rsidRPr="002A770C">
        <w:rPr>
          <w:rFonts w:ascii="Times New Roman" w:hAnsi="Times New Roman"/>
          <w:color w:val="000000" w:themeColor="text1"/>
          <w:sz w:val="20"/>
          <w:szCs w:val="20"/>
        </w:rPr>
        <w:t xml:space="preserve">) is an internal </w:t>
      </w:r>
      <w:r w:rsidR="00384607" w:rsidRPr="002A770C">
        <w:rPr>
          <w:rFonts w:ascii="Times New Roman" w:hAnsi="Times New Roman"/>
          <w:color w:val="000000" w:themeColor="text1"/>
          <w:sz w:val="20"/>
          <w:szCs w:val="20"/>
        </w:rPr>
        <w:t xml:space="preserve">GDIT </w:t>
      </w:r>
      <w:r w:rsidRPr="002A770C">
        <w:rPr>
          <w:rFonts w:ascii="Times New Roman" w:hAnsi="Times New Roman"/>
          <w:color w:val="000000" w:themeColor="text1"/>
          <w:sz w:val="20"/>
          <w:szCs w:val="20"/>
        </w:rPr>
        <w:t xml:space="preserve">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A770C"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A770C" w:rsidRDefault="00A47122" w:rsidP="00481F6E">
      <w:pPr>
        <w:pStyle w:val="Heading2"/>
        <w:rPr>
          <w:rFonts w:ascii="Times New Roman" w:hAnsi="Times New Roman" w:cs="Times New Roman"/>
          <w:color w:val="auto"/>
          <w:sz w:val="22"/>
          <w:szCs w:val="22"/>
        </w:rPr>
      </w:pPr>
      <w:bookmarkStart w:id="8" w:name="_Toc495484410"/>
      <w:r w:rsidRPr="002A770C">
        <w:rPr>
          <w:rFonts w:ascii="Times New Roman" w:hAnsi="Times New Roman" w:cs="Times New Roman"/>
          <w:color w:val="auto"/>
          <w:sz w:val="22"/>
          <w:szCs w:val="22"/>
        </w:rPr>
        <w:t>Document</w:t>
      </w:r>
      <w:r w:rsidR="006F770C" w:rsidRPr="002A770C">
        <w:rPr>
          <w:rFonts w:ascii="Times New Roman" w:hAnsi="Times New Roman" w:cs="Times New Roman"/>
          <w:color w:val="auto"/>
          <w:sz w:val="22"/>
          <w:szCs w:val="22"/>
        </w:rPr>
        <w:t xml:space="preserve"> Scope</w:t>
      </w:r>
      <w:bookmarkEnd w:id="8"/>
    </w:p>
    <w:p w:rsidR="00A47122" w:rsidRPr="002A770C"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This document describes the process for </w:t>
      </w:r>
      <w:r w:rsidR="009C2D4C" w:rsidRPr="002A770C">
        <w:rPr>
          <w:rFonts w:ascii="Times New Roman" w:hAnsi="Times New Roman"/>
          <w:color w:val="000000" w:themeColor="text1"/>
          <w:sz w:val="20"/>
          <w:szCs w:val="20"/>
        </w:rPr>
        <w:t>generating and posting Coaching Summary reports by Module for the previous month for Program team to use.</w:t>
      </w:r>
    </w:p>
    <w:p w:rsidR="002C3B04" w:rsidRPr="002A770C"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A770C" w:rsidRDefault="00F9246F" w:rsidP="00481F6E">
      <w:pPr>
        <w:pStyle w:val="Heading2"/>
        <w:rPr>
          <w:rFonts w:ascii="Times New Roman" w:hAnsi="Times New Roman" w:cs="Times New Roman"/>
          <w:color w:val="auto"/>
          <w:sz w:val="22"/>
          <w:szCs w:val="22"/>
        </w:rPr>
      </w:pPr>
      <w:bookmarkStart w:id="9" w:name="_Toc495484411"/>
      <w:r w:rsidRPr="002A770C">
        <w:rPr>
          <w:rFonts w:ascii="Times New Roman" w:hAnsi="Times New Roman" w:cs="Times New Roman"/>
          <w:color w:val="auto"/>
          <w:sz w:val="22"/>
          <w:szCs w:val="22"/>
        </w:rPr>
        <w:t>I</w:t>
      </w:r>
      <w:r w:rsidR="009C2D4C" w:rsidRPr="002A770C">
        <w:rPr>
          <w:rFonts w:ascii="Times New Roman" w:hAnsi="Times New Roman" w:cs="Times New Roman"/>
          <w:color w:val="auto"/>
          <w:sz w:val="22"/>
          <w:szCs w:val="22"/>
        </w:rPr>
        <w:t>nput</w:t>
      </w:r>
      <w:bookmarkEnd w:id="9"/>
    </w:p>
    <w:p w:rsidR="002C3B04" w:rsidRPr="002A770C" w:rsidRDefault="009E6308" w:rsidP="00D9770F">
      <w:pPr>
        <w:pStyle w:val="ListParagraph"/>
        <w:numPr>
          <w:ilvl w:val="0"/>
          <w:numId w:val="2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Procedure [EC].[</w:t>
      </w:r>
      <w:proofErr w:type="spellStart"/>
      <w:r w:rsidRPr="002A770C">
        <w:rPr>
          <w:rFonts w:ascii="Times New Roman" w:hAnsi="Times New Roman"/>
          <w:color w:val="000000" w:themeColor="text1"/>
          <w:sz w:val="20"/>
          <w:szCs w:val="20"/>
        </w:rPr>
        <w:t>sp_rptCoachingSummaryForModule</w:t>
      </w:r>
      <w:proofErr w:type="spellEnd"/>
      <w:r w:rsidRPr="002A770C">
        <w:rPr>
          <w:rFonts w:ascii="Times New Roman" w:hAnsi="Times New Roman"/>
          <w:color w:val="000000" w:themeColor="text1"/>
          <w:sz w:val="20"/>
          <w:szCs w:val="20"/>
        </w:rPr>
        <w:t xml:space="preserve">] on </w:t>
      </w:r>
      <w:proofErr w:type="spellStart"/>
      <w:r w:rsidR="009C2D4C" w:rsidRPr="002A770C">
        <w:rPr>
          <w:rFonts w:ascii="Times New Roman" w:hAnsi="Times New Roman"/>
          <w:color w:val="000000" w:themeColor="text1"/>
          <w:sz w:val="20"/>
          <w:szCs w:val="20"/>
        </w:rPr>
        <w:t>eCoaching</w:t>
      </w:r>
      <w:proofErr w:type="spellEnd"/>
      <w:r w:rsidR="009C2D4C" w:rsidRPr="002A770C">
        <w:rPr>
          <w:rFonts w:ascii="Times New Roman" w:hAnsi="Times New Roman"/>
          <w:color w:val="000000" w:themeColor="text1"/>
          <w:sz w:val="20"/>
          <w:szCs w:val="20"/>
        </w:rPr>
        <w:t xml:space="preserve"> DB on F3420-ECLDBP01</w:t>
      </w:r>
    </w:p>
    <w:p w:rsidR="009C2D4C" w:rsidRDefault="009C2D4C" w:rsidP="009C2D4C">
      <w:pPr>
        <w:pStyle w:val="Heading2"/>
        <w:rPr>
          <w:rFonts w:ascii="Times New Roman" w:hAnsi="Times New Roman" w:cs="Times New Roman"/>
          <w:color w:val="auto"/>
          <w:sz w:val="22"/>
          <w:szCs w:val="22"/>
        </w:rPr>
      </w:pPr>
      <w:bookmarkStart w:id="10" w:name="_Toc495484412"/>
      <w:r w:rsidRPr="002A770C">
        <w:rPr>
          <w:rFonts w:ascii="Times New Roman" w:hAnsi="Times New Roman" w:cs="Times New Roman"/>
          <w:color w:val="auto"/>
          <w:sz w:val="22"/>
          <w:szCs w:val="22"/>
        </w:rPr>
        <w:t>Output</w:t>
      </w:r>
      <w:r w:rsidR="00F9246F" w:rsidRPr="002A770C">
        <w:rPr>
          <w:rFonts w:ascii="Times New Roman" w:hAnsi="Times New Roman" w:cs="Times New Roman"/>
          <w:color w:val="auto"/>
          <w:sz w:val="22"/>
          <w:szCs w:val="22"/>
        </w:rPr>
        <w:t>(s)</w:t>
      </w:r>
      <w:bookmarkEnd w:id="10"/>
    </w:p>
    <w:p w:rsidR="007F0B1D" w:rsidRPr="00D10076" w:rsidRDefault="007F0B1D" w:rsidP="00D10076">
      <w:pPr>
        <w:pStyle w:val="Heading3"/>
        <w:rPr>
          <w:color w:val="auto"/>
        </w:rPr>
      </w:pPr>
      <w:r w:rsidRPr="00D10076">
        <w:rPr>
          <w:color w:val="auto"/>
        </w:rPr>
        <w:t>Original Report Names</w:t>
      </w:r>
    </w:p>
    <w:p w:rsidR="009C2D4C" w:rsidRPr="002A770C" w:rsidRDefault="009C2D4C"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eCL_CoachingSummary_CSR_</w:t>
      </w:r>
      <w:r w:rsidR="00F9246F" w:rsidRPr="002A770C">
        <w:rPr>
          <w:rFonts w:ascii="Times New Roman" w:hAnsi="Times New Roman"/>
          <w:color w:val="000000" w:themeColor="text1"/>
          <w:sz w:val="20"/>
          <w:szCs w:val="20"/>
        </w:rPr>
        <w:t>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eCL_CoachingSummary_Supervisor_YYYYMMDD_YYYYMMDDD.csv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eCL_CoachingSummary_Quality_YYYYMMDD_YYYYMMDDD.csv</w:t>
      </w:r>
    </w:p>
    <w:p w:rsidR="00F9246F" w:rsidRPr="002A770C"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eCL_CoachingSummary_LSA_YYYYMMDD_YYYYMMDDD.csv</w:t>
      </w:r>
    </w:p>
    <w:p w:rsidR="00F9246F" w:rsidRDefault="00F9246F" w:rsidP="00F9246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eCL_CoachingSummary_Training_YYYYMMDD_YYYYMMDDD.csv</w:t>
      </w:r>
    </w:p>
    <w:p w:rsidR="00D10076" w:rsidRDefault="00D10076"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D10076">
        <w:rPr>
          <w:rFonts w:ascii="Times New Roman" w:hAnsi="Times New Roman"/>
          <w:color w:val="000000" w:themeColor="text1"/>
          <w:sz w:val="20"/>
          <w:szCs w:val="20"/>
        </w:rPr>
        <w:t>eCL_CoachingSummary_QN_CSR</w:t>
      </w:r>
      <w:proofErr w:type="spellEnd"/>
      <w:r w:rsidRPr="00D10076">
        <w:rPr>
          <w:rFonts w:ascii="Times New Roman" w:hAnsi="Times New Roman"/>
          <w:color w:val="000000" w:themeColor="text1"/>
          <w:sz w:val="20"/>
          <w:szCs w:val="20"/>
        </w:rPr>
        <w:t xml:space="preserve">_ </w:t>
      </w:r>
      <w:r w:rsidRPr="002A770C">
        <w:rPr>
          <w:rFonts w:ascii="Times New Roman" w:hAnsi="Times New Roman"/>
          <w:color w:val="000000" w:themeColor="text1"/>
          <w:sz w:val="20"/>
          <w:szCs w:val="20"/>
        </w:rPr>
        <w:t>YYYYMMDD_YYYYMMDDD</w:t>
      </w:r>
      <w:r w:rsidRPr="00D10076">
        <w:rPr>
          <w:rFonts w:ascii="Times New Roman" w:hAnsi="Times New Roman"/>
          <w:color w:val="000000" w:themeColor="text1"/>
          <w:sz w:val="20"/>
          <w:szCs w:val="20"/>
        </w:rPr>
        <w:t>.csv</w:t>
      </w:r>
    </w:p>
    <w:p w:rsidR="007F0B1D" w:rsidRPr="00103236" w:rsidRDefault="007F0B1D" w:rsidP="007F0B1D">
      <w:pPr>
        <w:pStyle w:val="Heading3"/>
        <w:rPr>
          <w:color w:val="auto"/>
        </w:rPr>
      </w:pPr>
      <w:r>
        <w:rPr>
          <w:color w:val="auto"/>
        </w:rPr>
        <w:t>Encrypted</w:t>
      </w:r>
      <w:r w:rsidRPr="00103236">
        <w:rPr>
          <w:color w:val="auto"/>
        </w:rPr>
        <w:t xml:space="preserve"> Report Names</w:t>
      </w:r>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eCL_CoachingSummary_CSR_CCYYMMDD_CCYYMMDD.csv.zip.encrypt</w:t>
      </w:r>
      <w:proofErr w:type="spellEnd"/>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7F0B1D">
        <w:rPr>
          <w:rFonts w:ascii="Times New Roman" w:hAnsi="Times New Roman"/>
          <w:color w:val="000000" w:themeColor="text1"/>
          <w:sz w:val="20"/>
          <w:szCs w:val="20"/>
        </w:rPr>
        <w:t>eCL_CoachingSummary_Supervisor_CCYYMMDD_CCYYMMDD.csv.zip.encrypt</w:t>
      </w:r>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eCL_CoachingSummary_Quality_CCYYMMDD_CCYYMMDD.csv.zip.encrypt</w:t>
      </w:r>
      <w:proofErr w:type="spellEnd"/>
    </w:p>
    <w:p w:rsidR="007F0B1D" w:rsidRPr="007F0B1D" w:rsidRDefault="007F0B1D"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lastRenderedPageBreak/>
        <w:t>eCL_CoachingSummary_LSA_CCYYMMDD_CCYYMMDD.csv.zip.encrypt</w:t>
      </w:r>
      <w:proofErr w:type="spellEnd"/>
    </w:p>
    <w:p w:rsidR="007F0B1D" w:rsidRDefault="007F0B1D">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eCL_CoachingSummary_Training_CCYYMMDD_CCYYMMDD.csv.zip.encrypt</w:t>
      </w:r>
      <w:proofErr w:type="spellEnd"/>
    </w:p>
    <w:p w:rsidR="00D10076" w:rsidRPr="007F0B1D" w:rsidRDefault="00D10076" w:rsidP="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roofErr w:type="spellStart"/>
      <w:r w:rsidRPr="007F0B1D">
        <w:rPr>
          <w:rFonts w:ascii="Times New Roman" w:hAnsi="Times New Roman"/>
          <w:color w:val="000000" w:themeColor="text1"/>
          <w:sz w:val="20"/>
          <w:szCs w:val="20"/>
        </w:rPr>
        <w:t>eCL_CoachingSummary_</w:t>
      </w:r>
      <w:r>
        <w:rPr>
          <w:rFonts w:ascii="Times New Roman" w:hAnsi="Times New Roman"/>
          <w:color w:val="000000" w:themeColor="text1"/>
          <w:sz w:val="20"/>
          <w:szCs w:val="20"/>
        </w:rPr>
        <w:t>QN_</w:t>
      </w:r>
      <w:r w:rsidRPr="007F0B1D">
        <w:rPr>
          <w:rFonts w:ascii="Times New Roman" w:hAnsi="Times New Roman"/>
          <w:color w:val="000000" w:themeColor="text1"/>
          <w:sz w:val="20"/>
          <w:szCs w:val="20"/>
        </w:rPr>
        <w:t>CSR_CCYYMMDD_CCYYMMDD.csv.zip.encrypt</w:t>
      </w:r>
      <w:proofErr w:type="spellEnd"/>
    </w:p>
    <w:p w:rsidR="00D10076" w:rsidRPr="00D10076" w:rsidRDefault="00D10076">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p>
    <w:p w:rsidR="00F9246F" w:rsidRPr="002A770C" w:rsidRDefault="00F9246F" w:rsidP="00D9770F">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A770C" w:rsidRDefault="009D1884" w:rsidP="00481F6E">
      <w:pPr>
        <w:pStyle w:val="Heading2"/>
        <w:rPr>
          <w:rFonts w:ascii="Times New Roman" w:hAnsi="Times New Roman" w:cs="Times New Roman"/>
          <w:color w:val="auto"/>
          <w:sz w:val="22"/>
          <w:szCs w:val="22"/>
        </w:rPr>
      </w:pPr>
      <w:bookmarkStart w:id="11" w:name="_Toc495484413"/>
      <w:r w:rsidRPr="002A770C">
        <w:rPr>
          <w:rFonts w:ascii="Times New Roman" w:hAnsi="Times New Roman" w:cs="Times New Roman"/>
          <w:color w:val="auto"/>
          <w:sz w:val="22"/>
          <w:szCs w:val="22"/>
        </w:rPr>
        <w:t>Module List</w:t>
      </w:r>
      <w:bookmarkEnd w:id="11"/>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SQL agent job</w:t>
      </w:r>
    </w:p>
    <w:p w:rsidR="009D1884" w:rsidRPr="002A770C"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SSIS Package</w:t>
      </w:r>
    </w:p>
    <w:p w:rsidR="009D1884" w:rsidRPr="002A770C" w:rsidRDefault="006913F0"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Procedures </w:t>
      </w:r>
    </w:p>
    <w:p w:rsidR="00F9246F" w:rsidRPr="002A770C" w:rsidRDefault="00F9246F" w:rsidP="00D9770F">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Functions</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481F6E">
      <w:pPr>
        <w:pStyle w:val="Heading2"/>
        <w:rPr>
          <w:rFonts w:ascii="Times New Roman" w:hAnsi="Times New Roman" w:cs="Times New Roman"/>
          <w:color w:val="auto"/>
          <w:sz w:val="22"/>
          <w:szCs w:val="22"/>
        </w:rPr>
      </w:pPr>
      <w:bookmarkStart w:id="12" w:name="_Toc495484414"/>
      <w:r w:rsidRPr="002A770C">
        <w:rPr>
          <w:rFonts w:ascii="Times New Roman" w:hAnsi="Times New Roman" w:cs="Times New Roman"/>
          <w:color w:val="auto"/>
          <w:sz w:val="22"/>
          <w:szCs w:val="22"/>
        </w:rPr>
        <w:t>Software and Hardware Interfaces</w:t>
      </w:r>
      <w:bookmarkEnd w:id="12"/>
    </w:p>
    <w:p w:rsidR="009D1884" w:rsidRPr="002A770C" w:rsidRDefault="009D1884" w:rsidP="0027630C">
      <w:pPr>
        <w:pStyle w:val="Heading3"/>
        <w:rPr>
          <w:rFonts w:ascii="Times New Roman" w:hAnsi="Times New Roman" w:cs="Times New Roman"/>
          <w:color w:val="auto"/>
        </w:rPr>
      </w:pPr>
      <w:bookmarkStart w:id="13" w:name="_Toc495484415"/>
      <w:r w:rsidRPr="002A770C">
        <w:rPr>
          <w:rFonts w:ascii="Times New Roman" w:hAnsi="Times New Roman" w:cs="Times New Roman"/>
          <w:color w:val="auto"/>
        </w:rPr>
        <w:t>Software</w:t>
      </w:r>
      <w:bookmarkEnd w:id="13"/>
    </w:p>
    <w:p w:rsidR="009D1884" w:rsidRPr="002A770C"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themeColor="text1"/>
          <w:sz w:val="20"/>
          <w:szCs w:val="20"/>
        </w:rPr>
        <w:t xml:space="preserve">SQL Server </w:t>
      </w:r>
      <w:r w:rsidR="00810310" w:rsidRPr="002A770C">
        <w:rPr>
          <w:rFonts w:ascii="Times New Roman" w:hAnsi="Times New Roman"/>
          <w:color w:val="000000" w:themeColor="text1"/>
          <w:sz w:val="20"/>
          <w:szCs w:val="20"/>
        </w:rPr>
        <w:t>2012</w:t>
      </w:r>
      <w:r w:rsidRPr="002A770C">
        <w:rPr>
          <w:rFonts w:ascii="Times New Roman" w:hAnsi="Times New Roman"/>
          <w:color w:val="000000" w:themeColor="text1"/>
          <w:sz w:val="20"/>
          <w:szCs w:val="20"/>
        </w:rPr>
        <w:t xml:space="preserve"> SP</w:t>
      </w:r>
      <w:r w:rsidR="00810310" w:rsidRPr="002A770C">
        <w:rPr>
          <w:rFonts w:ascii="Times New Roman" w:hAnsi="Times New Roman"/>
          <w:color w:val="000000" w:themeColor="text1"/>
          <w:sz w:val="20"/>
          <w:szCs w:val="20"/>
        </w:rPr>
        <w:t>3</w:t>
      </w:r>
      <w:r w:rsidRPr="002A770C">
        <w:rPr>
          <w:rFonts w:ascii="Times New Roman" w:hAnsi="Times New Roman"/>
          <w:color w:val="000000" w:themeColor="text1"/>
          <w:sz w:val="20"/>
          <w:szCs w:val="20"/>
        </w:rPr>
        <w:t xml:space="preserve"> Suite</w:t>
      </w:r>
    </w:p>
    <w:p w:rsidR="009D1884" w:rsidRPr="002A770C" w:rsidRDefault="009D1884" w:rsidP="0027630C">
      <w:pPr>
        <w:pStyle w:val="Heading3"/>
        <w:rPr>
          <w:rFonts w:ascii="Times New Roman" w:hAnsi="Times New Roman" w:cs="Times New Roman"/>
          <w:color w:val="auto"/>
        </w:rPr>
      </w:pPr>
      <w:bookmarkStart w:id="14" w:name="_Toc495484416"/>
      <w:r w:rsidRPr="002A770C">
        <w:rPr>
          <w:rFonts w:ascii="Times New Roman" w:hAnsi="Times New Roman" w:cs="Times New Roman"/>
          <w:color w:val="auto"/>
        </w:rPr>
        <w:t>Hardware</w:t>
      </w:r>
      <w:bookmarkEnd w:id="14"/>
    </w:p>
    <w:p w:rsidR="009D1884" w:rsidRPr="002A770C"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F3420-ECLDBD01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Dev DB </w:t>
      </w:r>
      <w:r w:rsidRPr="002A770C">
        <w:rPr>
          <w:rFonts w:ascii="Times New Roman" w:hAnsi="Times New Roman"/>
          <w:color w:val="000000" w:themeColor="text1"/>
          <w:sz w:val="20"/>
          <w:szCs w:val="20"/>
        </w:rPr>
        <w:t>Server</w:t>
      </w:r>
    </w:p>
    <w:p w:rsidR="009D1884"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F3420-ECLDBT01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Test DB </w:t>
      </w:r>
      <w:r w:rsidRPr="002A770C">
        <w:rPr>
          <w:rFonts w:ascii="Times New Roman" w:hAnsi="Times New Roman"/>
          <w:color w:val="000000" w:themeColor="text1"/>
          <w:sz w:val="20"/>
          <w:szCs w:val="20"/>
        </w:rPr>
        <w:t>Server</w:t>
      </w:r>
    </w:p>
    <w:p w:rsidR="00810310" w:rsidRPr="002A770C"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770C">
        <w:rPr>
          <w:rFonts w:ascii="Times New Roman" w:hAnsi="Times New Roman"/>
          <w:color w:val="000000"/>
          <w:sz w:val="20"/>
          <w:szCs w:val="20"/>
        </w:rPr>
        <w:t>F3420-ECLDBP01</w:t>
      </w:r>
      <w:r w:rsidRPr="002A770C" w:rsidDel="00810310">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Prod Server</w:t>
      </w:r>
    </w:p>
    <w:p w:rsidR="00810310" w:rsidRPr="002A770C" w:rsidRDefault="00876CD3"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8" w:history="1">
        <w:r w:rsidR="00FB5935" w:rsidRPr="00C5318D">
          <w:rPr>
            <w:rStyle w:val="Hyperlink"/>
            <w:rFonts w:ascii="Times New Roman" w:hAnsi="Times New Roman"/>
            <w:sz w:val="20"/>
            <w:szCs w:val="20"/>
          </w:rPr>
          <w:t>\\F3420-ECLDBD01\Reports\</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Dev File staging share</w:t>
      </w:r>
    </w:p>
    <w:p w:rsidR="009D1884" w:rsidRPr="002A770C" w:rsidRDefault="00876CD3"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810310" w:rsidRPr="002A770C">
          <w:rPr>
            <w:rStyle w:val="Hyperlink"/>
            <w:rFonts w:ascii="Times New Roman" w:hAnsi="Times New Roman"/>
            <w:sz w:val="20"/>
            <w:szCs w:val="20"/>
          </w:rPr>
          <w:t>\\F3420-ECLDBT01\</w:t>
        </w:r>
        <w:r w:rsidR="00FB5935">
          <w:rPr>
            <w:rStyle w:val="Hyperlink"/>
            <w:rFonts w:ascii="Times New Roman" w:hAnsi="Times New Roman"/>
            <w:sz w:val="20"/>
            <w:szCs w:val="20"/>
          </w:rPr>
          <w:t>Reports</w:t>
        </w:r>
        <w:r w:rsidR="00810310" w:rsidRPr="002A770C">
          <w:rPr>
            <w:rStyle w:val="Hyperlink"/>
            <w:rFonts w:ascii="Times New Roman" w:hAnsi="Times New Roman"/>
            <w:sz w:val="20"/>
            <w:szCs w:val="20"/>
          </w:rPr>
          <w:t>\</w:t>
        </w:r>
      </w:hyperlink>
      <w:r w:rsidR="00810310" w:rsidRPr="002A770C" w:rsidDel="00810310">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 - Test File staging share</w:t>
      </w:r>
      <w:r w:rsidR="00810310" w:rsidRPr="002A770C" w:rsidDel="00810310">
        <w:rPr>
          <w:rFonts w:ascii="Times New Roman" w:hAnsi="Times New Roman"/>
          <w:color w:val="000000" w:themeColor="text1"/>
          <w:sz w:val="20"/>
          <w:szCs w:val="20"/>
        </w:rPr>
        <w:t xml:space="preserve"> </w:t>
      </w:r>
    </w:p>
    <w:p w:rsidR="009D1884" w:rsidRPr="002A770C" w:rsidRDefault="00876CD3"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7F0B1D" w:rsidRPr="005E31C8">
          <w:rPr>
            <w:rStyle w:val="Hyperlink"/>
            <w:rFonts w:ascii="Times New Roman" w:hAnsi="Times New Roman"/>
            <w:sz w:val="20"/>
            <w:szCs w:val="20"/>
          </w:rPr>
          <w:t>\\F3420-ECLDBP01\Reports\</w:t>
        </w:r>
      </w:hyperlink>
      <w:r w:rsidR="00FB5935" w:rsidRPr="002A770C" w:rsidDel="00810310">
        <w:rPr>
          <w:rFonts w:ascii="Times New Roman" w:hAnsi="Times New Roman"/>
          <w:color w:val="000000" w:themeColor="text1"/>
          <w:sz w:val="20"/>
          <w:szCs w:val="20"/>
        </w:rPr>
        <w:t xml:space="preserve"> </w:t>
      </w:r>
      <w:r w:rsidR="00FB5935" w:rsidRPr="002A770C">
        <w:rPr>
          <w:rFonts w:ascii="Times New Roman" w:hAnsi="Times New Roman"/>
          <w:color w:val="000000" w:themeColor="text1"/>
          <w:sz w:val="20"/>
          <w:szCs w:val="20"/>
        </w:rPr>
        <w:t xml:space="preserve"> </w:t>
      </w:r>
      <w:r w:rsidR="009D1884" w:rsidRPr="002A770C">
        <w:rPr>
          <w:rFonts w:ascii="Times New Roman" w:hAnsi="Times New Roman"/>
          <w:color w:val="000000" w:themeColor="text1"/>
          <w:sz w:val="20"/>
          <w:szCs w:val="20"/>
        </w:rPr>
        <w:t xml:space="preserve">- </w:t>
      </w:r>
      <w:r w:rsidR="00810310" w:rsidRPr="002A770C">
        <w:rPr>
          <w:rFonts w:ascii="Times New Roman" w:hAnsi="Times New Roman"/>
          <w:color w:val="000000" w:themeColor="text1"/>
          <w:sz w:val="20"/>
          <w:szCs w:val="20"/>
        </w:rPr>
        <w:t xml:space="preserve">Prod </w:t>
      </w:r>
      <w:r w:rsidR="009D1884" w:rsidRPr="002A770C">
        <w:rPr>
          <w:rFonts w:ascii="Times New Roman" w:hAnsi="Times New Roman"/>
          <w:color w:val="000000" w:themeColor="text1"/>
          <w:sz w:val="20"/>
          <w:szCs w:val="20"/>
        </w:rPr>
        <w:t>File staging share</w:t>
      </w:r>
    </w:p>
    <w:p w:rsidR="009D1884" w:rsidRPr="002A770C"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A770C" w:rsidRDefault="009D1884" w:rsidP="0027630C">
      <w:pPr>
        <w:pStyle w:val="Heading2"/>
        <w:rPr>
          <w:rFonts w:ascii="Times New Roman" w:hAnsi="Times New Roman" w:cs="Times New Roman"/>
          <w:color w:val="auto"/>
          <w:sz w:val="22"/>
          <w:szCs w:val="22"/>
        </w:rPr>
      </w:pPr>
      <w:bookmarkStart w:id="15" w:name="_Toc495484417"/>
      <w:r w:rsidRPr="002A770C">
        <w:rPr>
          <w:rFonts w:ascii="Times New Roman" w:hAnsi="Times New Roman" w:cs="Times New Roman"/>
          <w:color w:val="auto"/>
          <w:sz w:val="22"/>
          <w:szCs w:val="22"/>
        </w:rPr>
        <w:t>Users</w:t>
      </w:r>
      <w:bookmarkEnd w:id="15"/>
      <w:r w:rsidRPr="002A770C">
        <w:rPr>
          <w:rFonts w:ascii="Times New Roman" w:hAnsi="Times New Roman" w:cs="Times New Roman"/>
          <w:color w:val="auto"/>
          <w:sz w:val="22"/>
          <w:szCs w:val="22"/>
        </w:rPr>
        <w:t xml:space="preserve"> </w:t>
      </w:r>
    </w:p>
    <w:p w:rsidR="00C86D30" w:rsidRPr="002A770C" w:rsidRDefault="00F9246F" w:rsidP="007E09F1">
      <w:pPr>
        <w:pStyle w:val="ListParagraph"/>
        <w:numPr>
          <w:ilvl w:val="0"/>
          <w:numId w:val="6"/>
        </w:numPr>
        <w:rPr>
          <w:rFonts w:ascii="Times New Roman" w:hAnsi="Times New Roman"/>
          <w:color w:val="000000" w:themeColor="text1"/>
          <w:sz w:val="20"/>
          <w:szCs w:val="20"/>
        </w:rPr>
      </w:pPr>
      <w:r w:rsidRPr="002A770C">
        <w:rPr>
          <w:rFonts w:ascii="Times New Roman" w:hAnsi="Times New Roman"/>
          <w:color w:val="000000" w:themeColor="text1"/>
          <w:sz w:val="20"/>
          <w:szCs w:val="20"/>
        </w:rPr>
        <w:t>Program Team</w:t>
      </w:r>
    </w:p>
    <w:p w:rsidR="009D1884" w:rsidRPr="002A770C" w:rsidRDefault="00743901" w:rsidP="009F2A51">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color w:val="000000" w:themeColor="text1"/>
          <w:sz w:val="20"/>
          <w:szCs w:val="20"/>
        </w:rPr>
        <w:t xml:space="preserve">     </w:t>
      </w:r>
    </w:p>
    <w:p w:rsidR="006F770C" w:rsidRPr="002A770C" w:rsidRDefault="006F770C" w:rsidP="007E09F1">
      <w:pPr>
        <w:pStyle w:val="Heading1"/>
        <w:numPr>
          <w:ilvl w:val="0"/>
          <w:numId w:val="1"/>
        </w:numPr>
        <w:rPr>
          <w:rFonts w:ascii="Times New Roman" w:hAnsi="Times New Roman" w:cs="Times New Roman"/>
          <w:color w:val="auto"/>
        </w:rPr>
      </w:pPr>
      <w:bookmarkStart w:id="16" w:name="_Toc495484418"/>
      <w:r w:rsidRPr="002A770C">
        <w:rPr>
          <w:rFonts w:ascii="Times New Roman" w:hAnsi="Times New Roman" w:cs="Times New Roman"/>
          <w:color w:val="auto"/>
        </w:rPr>
        <w:t>Details</w:t>
      </w:r>
      <w:bookmarkEnd w:id="16"/>
    </w:p>
    <w:p w:rsidR="006F770C" w:rsidRPr="002A770C" w:rsidRDefault="006F770C" w:rsidP="007E09F1">
      <w:pPr>
        <w:pStyle w:val="ListParagraph"/>
        <w:numPr>
          <w:ilvl w:val="0"/>
          <w:numId w:val="7"/>
        </w:numPr>
        <w:rPr>
          <w:rFonts w:ascii="Times New Roman" w:hAnsi="Times New Roman"/>
          <w:vanish/>
        </w:rPr>
      </w:pPr>
    </w:p>
    <w:p w:rsidR="006F770C" w:rsidRPr="002A770C" w:rsidRDefault="006F770C" w:rsidP="007E09F1">
      <w:pPr>
        <w:pStyle w:val="ListParagraph"/>
        <w:numPr>
          <w:ilvl w:val="0"/>
          <w:numId w:val="7"/>
        </w:numPr>
        <w:rPr>
          <w:rFonts w:ascii="Times New Roman" w:hAnsi="Times New Roman"/>
          <w:vanish/>
        </w:rPr>
      </w:pPr>
    </w:p>
    <w:p w:rsidR="00A9419B" w:rsidRPr="00A9419B" w:rsidRDefault="00A9419B" w:rsidP="00A9419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7" w:name="_Toc387654370"/>
      <w:bookmarkStart w:id="18" w:name="_Toc387758815"/>
      <w:bookmarkStart w:id="19" w:name="_Toc482877918"/>
      <w:bookmarkStart w:id="20" w:name="_Toc482950195"/>
      <w:bookmarkStart w:id="21" w:name="_Toc495483772"/>
      <w:bookmarkStart w:id="22" w:name="_Toc495483796"/>
      <w:bookmarkStart w:id="23" w:name="_Toc495484042"/>
      <w:bookmarkStart w:id="24" w:name="_Toc495484130"/>
      <w:bookmarkStart w:id="25" w:name="_Toc495484168"/>
      <w:bookmarkStart w:id="26" w:name="_Toc495484246"/>
      <w:bookmarkStart w:id="27" w:name="_Toc495484359"/>
      <w:bookmarkStart w:id="28" w:name="_Toc495484390"/>
      <w:bookmarkStart w:id="29" w:name="_Toc495484419"/>
      <w:bookmarkEnd w:id="17"/>
      <w:bookmarkEnd w:id="18"/>
      <w:bookmarkEnd w:id="19"/>
      <w:bookmarkEnd w:id="20"/>
      <w:bookmarkEnd w:id="21"/>
      <w:bookmarkEnd w:id="22"/>
      <w:bookmarkEnd w:id="23"/>
      <w:bookmarkEnd w:id="24"/>
      <w:bookmarkEnd w:id="25"/>
      <w:bookmarkEnd w:id="26"/>
      <w:bookmarkEnd w:id="27"/>
      <w:bookmarkEnd w:id="28"/>
      <w:bookmarkEnd w:id="29"/>
    </w:p>
    <w:p w:rsidR="006F770C" w:rsidRPr="00303ECF" w:rsidRDefault="00F9246F" w:rsidP="00303ECF">
      <w:pPr>
        <w:pStyle w:val="Heading2"/>
        <w:rPr>
          <w:rFonts w:ascii="Times New Roman" w:hAnsi="Times New Roman" w:cs="Times New Roman"/>
          <w:color w:val="auto"/>
          <w:sz w:val="22"/>
          <w:szCs w:val="22"/>
        </w:rPr>
      </w:pPr>
      <w:bookmarkStart w:id="30" w:name="_Toc495484420"/>
      <w:r w:rsidRPr="00303ECF">
        <w:rPr>
          <w:rFonts w:ascii="Times New Roman" w:hAnsi="Times New Roman" w:cs="Times New Roman"/>
          <w:color w:val="auto"/>
          <w:sz w:val="22"/>
          <w:szCs w:val="22"/>
        </w:rPr>
        <w:t>Input</w:t>
      </w:r>
      <w:bookmarkEnd w:id="30"/>
    </w:p>
    <w:p w:rsidR="00A9419B" w:rsidRPr="00303ECF" w:rsidRDefault="00A9419B" w:rsidP="00D9770F">
      <w:pPr>
        <w:pStyle w:val="Heading3"/>
        <w:rPr>
          <w:rFonts w:ascii="Times New Roman" w:hAnsi="Times New Roman" w:cs="Times New Roman"/>
        </w:rPr>
      </w:pPr>
      <w:bookmarkStart w:id="31" w:name="_Toc495484421"/>
      <w:r>
        <w:rPr>
          <w:rFonts w:ascii="Times New Roman" w:hAnsi="Times New Roman" w:cs="Times New Roman"/>
          <w:color w:val="auto"/>
        </w:rPr>
        <w:t xml:space="preserve">Stored Procedure </w:t>
      </w:r>
      <w:r w:rsidRPr="002A770C">
        <w:rPr>
          <w:rFonts w:ascii="Times New Roman" w:hAnsi="Times New Roman" w:cs="Times New Roman"/>
          <w:color w:val="auto"/>
        </w:rPr>
        <w:t>[EC]</w:t>
      </w:r>
      <w:proofErr w:type="gramStart"/>
      <w:r w:rsidRPr="002A770C">
        <w:rPr>
          <w:rFonts w:ascii="Times New Roman" w:hAnsi="Times New Roman" w:cs="Times New Roman"/>
          <w:color w:val="auto"/>
        </w:rPr>
        <w:t>.[</w:t>
      </w:r>
      <w:proofErr w:type="spellStart"/>
      <w:proofErr w:type="gramEnd"/>
      <w:r w:rsidRPr="002A770C">
        <w:rPr>
          <w:rFonts w:ascii="Times New Roman" w:hAnsi="Times New Roman" w:cs="Times New Roman"/>
          <w:color w:val="auto"/>
        </w:rPr>
        <w:t>sp_rptCoachingSummaryForModule</w:t>
      </w:r>
      <w:proofErr w:type="spellEnd"/>
      <w:r w:rsidRPr="002A770C">
        <w:rPr>
          <w:rFonts w:ascii="Times New Roman" w:hAnsi="Times New Roman" w:cs="Times New Roman"/>
          <w:color w:val="auto"/>
        </w:rPr>
        <w:t>]</w:t>
      </w:r>
      <w:bookmarkEnd w:id="31"/>
    </w:p>
    <w:p w:rsidR="00A9419B" w:rsidRPr="00303ECF" w:rsidRDefault="00A9419B" w:rsidP="00303ECF">
      <w:pPr>
        <w:spacing w:after="0"/>
        <w:ind w:left="720"/>
      </w:pPr>
      <w:r w:rsidRPr="00303ECF">
        <w:t xml:space="preserve"> </w:t>
      </w:r>
      <w:r w:rsidR="00303ECF">
        <w:rPr>
          <w:b/>
        </w:rPr>
        <w:t xml:space="preserve">  </w:t>
      </w:r>
      <w:r w:rsidR="009E6308" w:rsidRPr="00303ECF">
        <w:t>Procedure [EC]</w:t>
      </w:r>
      <w:proofErr w:type="gramStart"/>
      <w:r w:rsidR="009E6308" w:rsidRPr="00303ECF">
        <w:t>.[</w:t>
      </w:r>
      <w:proofErr w:type="spellStart"/>
      <w:proofErr w:type="gramEnd"/>
      <w:r w:rsidR="009E6308" w:rsidRPr="00303ECF">
        <w:t>sp_rptCoachingSummaryForModule</w:t>
      </w:r>
      <w:proofErr w:type="spellEnd"/>
      <w:r w:rsidR="009E6308" w:rsidRPr="00303ECF">
        <w:t>]</w:t>
      </w:r>
    </w:p>
    <w:p w:rsidR="009013F6" w:rsidRPr="00303ECF" w:rsidRDefault="009E6308" w:rsidP="00303ECF">
      <w:pPr>
        <w:spacing w:after="0"/>
        <w:ind w:left="720"/>
      </w:pPr>
      <w:r w:rsidRPr="00303ECF">
        <w:t xml:space="preserve"> </w:t>
      </w:r>
      <w:r w:rsidR="00303ECF">
        <w:rPr>
          <w:b/>
        </w:rPr>
        <w:t xml:space="preserve"> </w:t>
      </w:r>
      <w:r w:rsidRPr="00303ECF">
        <w:t>(@</w:t>
      </w:r>
      <w:proofErr w:type="spellStart"/>
      <w:r w:rsidRPr="00303ECF">
        <w:t>intModulein</w:t>
      </w:r>
      <w:proofErr w:type="spellEnd"/>
      <w:r w:rsidRPr="00303ECF">
        <w:t>, @</w:t>
      </w:r>
      <w:proofErr w:type="spellStart"/>
      <w:r w:rsidRPr="00303ECF">
        <w:t>intBeginDate</w:t>
      </w:r>
      <w:proofErr w:type="spellEnd"/>
      <w:proofErr w:type="gramStart"/>
      <w:r w:rsidRPr="00303ECF">
        <w:t>,@</w:t>
      </w:r>
      <w:proofErr w:type="spellStart"/>
      <w:r w:rsidRPr="00303ECF">
        <w:t>intEndDate</w:t>
      </w:r>
      <w:proofErr w:type="spellEnd"/>
      <w:proofErr w:type="gramEnd"/>
      <w:r w:rsidRPr="00303ECF">
        <w:t>)</w:t>
      </w:r>
      <w:r w:rsidR="009013F6" w:rsidRPr="00303ECF">
        <w:t xml:space="preserve"> </w:t>
      </w:r>
    </w:p>
    <w:p w:rsidR="009013F6" w:rsidRDefault="009013F6" w:rsidP="00303ECF">
      <w:pPr>
        <w:spacing w:after="0"/>
        <w:ind w:left="720"/>
      </w:pPr>
      <w:r w:rsidRPr="002A770C">
        <w:t xml:space="preserve">   \eCoaching_V2\Code\DB\Stored Procedures\</w:t>
      </w:r>
      <w:proofErr w:type="spellStart"/>
      <w:r w:rsidRPr="002A770C">
        <w:t>sp_rptCoachingSummaryForModule.sql</w:t>
      </w:r>
      <w:proofErr w:type="spellEnd"/>
    </w:p>
    <w:p w:rsidR="00D10076" w:rsidRPr="00303ECF" w:rsidRDefault="00D10076" w:rsidP="00D10076">
      <w:pPr>
        <w:pStyle w:val="Heading3"/>
        <w:rPr>
          <w:rFonts w:ascii="Times New Roman" w:hAnsi="Times New Roman" w:cs="Times New Roman"/>
        </w:rPr>
      </w:pPr>
      <w:r>
        <w:rPr>
          <w:rFonts w:ascii="Times New Roman" w:hAnsi="Times New Roman" w:cs="Times New Roman"/>
          <w:color w:val="auto"/>
        </w:rPr>
        <w:t xml:space="preserve">Stored Procedure </w:t>
      </w:r>
      <w:r w:rsidRPr="002A770C">
        <w:rPr>
          <w:rFonts w:ascii="Times New Roman" w:hAnsi="Times New Roman" w:cs="Times New Roman"/>
          <w:color w:val="auto"/>
        </w:rPr>
        <w:t>[EC]</w:t>
      </w:r>
      <w:proofErr w:type="gramStart"/>
      <w:r w:rsidRPr="002A770C">
        <w:rPr>
          <w:rFonts w:ascii="Times New Roman" w:hAnsi="Times New Roman" w:cs="Times New Roman"/>
          <w:color w:val="auto"/>
        </w:rPr>
        <w:t>.[</w:t>
      </w:r>
      <w:proofErr w:type="spellStart"/>
      <w:proofErr w:type="gramEnd"/>
      <w:r w:rsidRPr="002A770C">
        <w:rPr>
          <w:rFonts w:ascii="Times New Roman" w:hAnsi="Times New Roman" w:cs="Times New Roman"/>
          <w:color w:val="auto"/>
        </w:rPr>
        <w:t>sp_rpt</w:t>
      </w:r>
      <w:r>
        <w:rPr>
          <w:rFonts w:ascii="Times New Roman" w:hAnsi="Times New Roman" w:cs="Times New Roman"/>
          <w:color w:val="auto"/>
        </w:rPr>
        <w:t>QN</w:t>
      </w:r>
      <w:r w:rsidRPr="002A770C">
        <w:rPr>
          <w:rFonts w:ascii="Times New Roman" w:hAnsi="Times New Roman" w:cs="Times New Roman"/>
          <w:color w:val="auto"/>
        </w:rPr>
        <w:t>CoachingSummaryForModule</w:t>
      </w:r>
      <w:proofErr w:type="spellEnd"/>
      <w:r w:rsidRPr="002A770C">
        <w:rPr>
          <w:rFonts w:ascii="Times New Roman" w:hAnsi="Times New Roman" w:cs="Times New Roman"/>
          <w:color w:val="auto"/>
        </w:rPr>
        <w:t>]</w:t>
      </w:r>
    </w:p>
    <w:p w:rsidR="00D10076" w:rsidRPr="00303ECF" w:rsidRDefault="00D10076" w:rsidP="00D10076">
      <w:pPr>
        <w:spacing w:after="0"/>
        <w:ind w:left="720"/>
      </w:pPr>
      <w:r w:rsidRPr="00303ECF">
        <w:t xml:space="preserve"> </w:t>
      </w:r>
      <w:r>
        <w:rPr>
          <w:b/>
        </w:rPr>
        <w:t xml:space="preserve">  </w:t>
      </w:r>
      <w:r w:rsidRPr="00303ECF">
        <w:t>Procedure [EC]</w:t>
      </w:r>
      <w:proofErr w:type="gramStart"/>
      <w:r w:rsidRPr="00303ECF">
        <w:t>.[</w:t>
      </w:r>
      <w:proofErr w:type="spellStart"/>
      <w:proofErr w:type="gramEnd"/>
      <w:r w:rsidRPr="00303ECF">
        <w:t>sp_rpt</w:t>
      </w:r>
      <w:r>
        <w:t>QN</w:t>
      </w:r>
      <w:r w:rsidRPr="00303ECF">
        <w:t>CoachingSummaryForModule</w:t>
      </w:r>
      <w:proofErr w:type="spellEnd"/>
      <w:r w:rsidRPr="00303ECF">
        <w:t>]</w:t>
      </w:r>
    </w:p>
    <w:p w:rsidR="00D10076" w:rsidRPr="00303ECF" w:rsidRDefault="00D10076" w:rsidP="00D10076">
      <w:pPr>
        <w:spacing w:after="0"/>
        <w:ind w:left="720"/>
      </w:pPr>
      <w:r w:rsidRPr="00303ECF">
        <w:t xml:space="preserve"> </w:t>
      </w:r>
      <w:r>
        <w:rPr>
          <w:b/>
        </w:rPr>
        <w:t xml:space="preserve"> </w:t>
      </w:r>
      <w:r w:rsidRPr="00303ECF">
        <w:t>(@</w:t>
      </w:r>
      <w:proofErr w:type="spellStart"/>
      <w:r w:rsidRPr="00303ECF">
        <w:t>intModulein</w:t>
      </w:r>
      <w:proofErr w:type="spellEnd"/>
      <w:r w:rsidRPr="00303ECF">
        <w:t>, @</w:t>
      </w:r>
      <w:proofErr w:type="spellStart"/>
      <w:r w:rsidRPr="00303ECF">
        <w:t>intBeginDate</w:t>
      </w:r>
      <w:proofErr w:type="spellEnd"/>
      <w:proofErr w:type="gramStart"/>
      <w:r w:rsidRPr="00303ECF">
        <w:t>,@</w:t>
      </w:r>
      <w:proofErr w:type="spellStart"/>
      <w:r w:rsidRPr="00303ECF">
        <w:t>intEndDate</w:t>
      </w:r>
      <w:proofErr w:type="spellEnd"/>
      <w:proofErr w:type="gramEnd"/>
      <w:r w:rsidRPr="00303ECF">
        <w:t xml:space="preserve">) </w:t>
      </w:r>
    </w:p>
    <w:p w:rsidR="00D10076" w:rsidRPr="002A770C" w:rsidRDefault="00D10076" w:rsidP="00D10076">
      <w:pPr>
        <w:spacing w:after="0"/>
        <w:ind w:left="720"/>
      </w:pPr>
      <w:r w:rsidRPr="002A770C">
        <w:t xml:space="preserve">   \eCoaching_V2\Code\DB\Stored Procedures\</w:t>
      </w:r>
      <w:proofErr w:type="spellStart"/>
      <w:r w:rsidRPr="002A770C">
        <w:t>sp_rpt</w:t>
      </w:r>
      <w:r>
        <w:t>QN</w:t>
      </w:r>
      <w:r w:rsidRPr="002A770C">
        <w:t>CoachingSummaryForModule.sql</w:t>
      </w:r>
      <w:proofErr w:type="spellEnd"/>
    </w:p>
    <w:p w:rsidR="00D10076" w:rsidRPr="002A770C" w:rsidRDefault="00D10076" w:rsidP="00303ECF">
      <w:pPr>
        <w:spacing w:after="0"/>
        <w:ind w:left="720"/>
      </w:pPr>
    </w:p>
    <w:p w:rsidR="009013F6" w:rsidRPr="002A770C" w:rsidRDefault="009013F6" w:rsidP="009013F6">
      <w:pPr>
        <w:pStyle w:val="Heading2"/>
        <w:rPr>
          <w:rFonts w:ascii="Times New Roman" w:hAnsi="Times New Roman" w:cs="Times New Roman"/>
          <w:color w:val="auto"/>
          <w:sz w:val="22"/>
          <w:szCs w:val="22"/>
        </w:rPr>
      </w:pPr>
      <w:bookmarkStart w:id="32" w:name="_Toc495484422"/>
      <w:r w:rsidRPr="002A770C">
        <w:rPr>
          <w:rFonts w:ascii="Times New Roman" w:hAnsi="Times New Roman" w:cs="Times New Roman"/>
          <w:color w:val="auto"/>
          <w:sz w:val="22"/>
          <w:szCs w:val="22"/>
        </w:rPr>
        <w:t>Output</w:t>
      </w:r>
      <w:bookmarkEnd w:id="32"/>
    </w:p>
    <w:p w:rsidR="00C74EEA" w:rsidRPr="00303ECF" w:rsidRDefault="00D22D5C" w:rsidP="007E09F1">
      <w:pPr>
        <w:pStyle w:val="Heading3"/>
        <w:rPr>
          <w:rFonts w:ascii="Times New Roman" w:hAnsi="Times New Roman" w:cs="Times New Roman"/>
          <w:color w:val="auto"/>
        </w:rPr>
      </w:pPr>
      <w:bookmarkStart w:id="33" w:name="_Toc495484423"/>
      <w:r w:rsidRPr="00303ECF">
        <w:rPr>
          <w:rFonts w:ascii="Times New Roman" w:hAnsi="Times New Roman" w:cs="Times New Roman"/>
          <w:color w:val="auto"/>
        </w:rPr>
        <w:t>Coaching Summary Report for CSR Module</w:t>
      </w:r>
      <w:bookmarkEnd w:id="33"/>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sidR="009013F6" w:rsidRPr="002A770C">
        <w:rPr>
          <w:rFonts w:ascii="Times New Roman" w:hAnsi="Times New Roman"/>
        </w:rPr>
        <w:t>Coaching Summary Report</w:t>
      </w:r>
    </w:p>
    <w:p w:rsidR="00C74EEA"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w:t>
      </w:r>
      <w:r w:rsidR="00C74EEA" w:rsidRPr="002A770C">
        <w:rPr>
          <w:rFonts w:ascii="Times New Roman" w:hAnsi="Times New Roman"/>
        </w:rPr>
        <w:t xml:space="preserve">: </w:t>
      </w:r>
      <w:r w:rsidRPr="002A770C">
        <w:rPr>
          <w:rFonts w:ascii="Times New Roman" w:hAnsi="Times New Roman"/>
        </w:rPr>
        <w:t>CSR</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w:t>
      </w:r>
      <w:proofErr w:type="spellStart"/>
      <w:r w:rsidRPr="002A770C">
        <w:rPr>
          <w:rFonts w:ascii="Times New Roman" w:hAnsi="Times New Roman"/>
        </w:rPr>
        <w:t>es</w:t>
      </w:r>
      <w:proofErr w:type="spellEnd"/>
      <w:r w:rsidRPr="002A770C">
        <w:rPr>
          <w:rFonts w:ascii="Times New Roman" w:hAnsi="Times New Roman"/>
        </w:rPr>
        <w:t>): All Except Inactive</w:t>
      </w:r>
    </w:p>
    <w:p w:rsidR="009013F6" w:rsidRPr="002A770C" w:rsidRDefault="009013F6"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9013F6" w:rsidRPr="002A770C" w:rsidRDefault="009013F6"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w:t>
      </w:r>
      <w:r w:rsidR="00C74EEA" w:rsidRPr="002A770C">
        <w:rPr>
          <w:rFonts w:ascii="Times New Roman" w:hAnsi="Times New Roman"/>
        </w:rPr>
        <w:t xml:space="preserve">location: </w:t>
      </w:r>
      <w:hyperlink r:id="rId11"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C74EEA" w:rsidRPr="002A770C" w:rsidRDefault="00C74EEA" w:rsidP="009013F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File name: </w:t>
      </w:r>
      <w:r w:rsidR="009013F6" w:rsidRPr="002A770C">
        <w:rPr>
          <w:rFonts w:ascii="Times New Roman" w:hAnsi="Times New Roman"/>
        </w:rPr>
        <w:t>eCL_Coaching_Summary_CSR_YYYYMMDD_YYYYMMDD.csv</w:t>
      </w:r>
    </w:p>
    <w:p w:rsidR="00C74EEA" w:rsidRPr="002A770C"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D10076">
        <w:rPr>
          <w:rFonts w:ascii="Times New Roman" w:hAnsi="Times New Roman"/>
          <w:vertAlign w:val="superscript"/>
        </w:rPr>
        <w:t>rd</w:t>
      </w:r>
      <w:r w:rsidR="007F0B1D">
        <w:rPr>
          <w:rFonts w:ascii="Times New Roman" w:hAnsi="Times New Roman"/>
        </w:rPr>
        <w:t xml:space="preserve"> of each Month</w:t>
      </w:r>
    </w:p>
    <w:p w:rsidR="00D22D5C" w:rsidRPr="002A770C" w:rsidRDefault="00D22D5C" w:rsidP="00D22D5C">
      <w:pPr>
        <w:pStyle w:val="Heading3"/>
        <w:rPr>
          <w:rFonts w:ascii="Times New Roman" w:hAnsi="Times New Roman" w:cs="Times New Roman"/>
          <w:color w:val="auto"/>
        </w:rPr>
      </w:pPr>
      <w:bookmarkStart w:id="34" w:name="_Toc495484424"/>
      <w:r w:rsidRPr="002A770C">
        <w:rPr>
          <w:rFonts w:ascii="Times New Roman" w:hAnsi="Times New Roman" w:cs="Times New Roman"/>
          <w:color w:val="auto"/>
        </w:rPr>
        <w:t>Coaching Summary Report for</w:t>
      </w:r>
      <w:r w:rsidR="00905ED5" w:rsidRPr="002A770C">
        <w:rPr>
          <w:rFonts w:ascii="Times New Roman" w:hAnsi="Times New Roman" w:cs="Times New Roman"/>
          <w:color w:val="auto"/>
        </w:rPr>
        <w:t xml:space="preserve"> Supervisor</w:t>
      </w:r>
      <w:r w:rsidRPr="002A770C">
        <w:rPr>
          <w:rFonts w:ascii="Times New Roman" w:hAnsi="Times New Roman" w:cs="Times New Roman"/>
          <w:color w:val="auto"/>
        </w:rPr>
        <w:t xml:space="preserve"> Module</w:t>
      </w:r>
      <w:bookmarkEnd w:id="34"/>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Supervisor</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w:t>
      </w:r>
      <w:proofErr w:type="spellStart"/>
      <w:r w:rsidRPr="002A770C">
        <w:rPr>
          <w:rFonts w:ascii="Times New Roman" w:hAnsi="Times New Roman"/>
        </w:rPr>
        <w:t>es</w:t>
      </w:r>
      <w:proofErr w:type="spellEnd"/>
      <w:r w:rsidRPr="002A770C">
        <w:rPr>
          <w:rFonts w:ascii="Times New Roman" w:hAnsi="Times New Roman"/>
        </w:rPr>
        <w:t>):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hyperlink r:id="rId12"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Supervisor</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5" w:name="_Toc495484425"/>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Quality</w:t>
      </w:r>
      <w:r w:rsidRPr="002A770C">
        <w:rPr>
          <w:rFonts w:ascii="Times New Roman" w:hAnsi="Times New Roman" w:cs="Times New Roman"/>
          <w:color w:val="auto"/>
        </w:rPr>
        <w:t xml:space="preserve"> Module</w:t>
      </w:r>
      <w:bookmarkEnd w:id="35"/>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Quality</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w:t>
      </w:r>
      <w:proofErr w:type="spellStart"/>
      <w:r w:rsidRPr="002A770C">
        <w:rPr>
          <w:rFonts w:ascii="Times New Roman" w:hAnsi="Times New Roman"/>
        </w:rPr>
        <w:t>es</w:t>
      </w:r>
      <w:proofErr w:type="spellEnd"/>
      <w:r w:rsidRPr="002A770C">
        <w:rPr>
          <w:rFonts w:ascii="Times New Roman" w:hAnsi="Times New Roman"/>
        </w:rPr>
        <w:t>):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7F0B1D" w:rsidRPr="00D10076"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 xml:space="preserve">Delivery location: </w:t>
      </w:r>
      <w:hyperlink r:id="rId13"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7F0B1D" w:rsidRDefault="00D22D5C" w:rsidP="007F0B1D">
      <w:pPr>
        <w:pStyle w:val="ListParagraph"/>
        <w:numPr>
          <w:ilvl w:val="0"/>
          <w:numId w:val="6"/>
        </w:numPr>
        <w:autoSpaceDE w:val="0"/>
        <w:autoSpaceDN w:val="0"/>
        <w:adjustRightInd w:val="0"/>
        <w:spacing w:after="0" w:line="240" w:lineRule="auto"/>
        <w:rPr>
          <w:rFonts w:ascii="Times New Roman" w:hAnsi="Times New Roman"/>
        </w:rPr>
      </w:pPr>
      <w:r w:rsidRPr="007F0B1D">
        <w:rPr>
          <w:rFonts w:ascii="Times New Roman" w:hAnsi="Times New Roman"/>
        </w:rPr>
        <w:t>File name: eCL_Coaching_Summary_</w:t>
      </w:r>
      <w:r w:rsidR="00905ED5" w:rsidRPr="007F0B1D">
        <w:rPr>
          <w:rFonts w:ascii="Times New Roman" w:hAnsi="Times New Roman"/>
        </w:rPr>
        <w:t>Quality</w:t>
      </w:r>
      <w:r w:rsidRPr="007F0B1D">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6" w:name="_Toc495484426"/>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LSA</w:t>
      </w:r>
      <w:r w:rsidRPr="002A770C">
        <w:rPr>
          <w:rFonts w:ascii="Times New Roman" w:hAnsi="Times New Roman" w:cs="Times New Roman"/>
          <w:color w:val="auto"/>
        </w:rPr>
        <w:t xml:space="preserve"> Module</w:t>
      </w:r>
      <w:bookmarkEnd w:id="36"/>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Module: </w:t>
      </w:r>
      <w:r w:rsidR="00905ED5" w:rsidRPr="002A770C">
        <w:rPr>
          <w:rFonts w:ascii="Times New Roman" w:hAnsi="Times New Roman"/>
        </w:rPr>
        <w:t>LSA</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w:t>
      </w:r>
      <w:proofErr w:type="spellStart"/>
      <w:r w:rsidRPr="002A770C">
        <w:rPr>
          <w:rFonts w:ascii="Times New Roman" w:hAnsi="Times New Roman"/>
        </w:rPr>
        <w:t>es</w:t>
      </w:r>
      <w:proofErr w:type="spellEnd"/>
      <w:r w:rsidRPr="002A770C">
        <w:rPr>
          <w:rFonts w:ascii="Times New Roman" w:hAnsi="Times New Roman"/>
        </w:rPr>
        <w:t>):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4"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LSA</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22D5C" w:rsidRPr="002A770C" w:rsidRDefault="00D22D5C" w:rsidP="00D22D5C">
      <w:pPr>
        <w:pStyle w:val="Heading3"/>
        <w:rPr>
          <w:rFonts w:ascii="Times New Roman" w:hAnsi="Times New Roman" w:cs="Times New Roman"/>
          <w:color w:val="auto"/>
        </w:rPr>
      </w:pPr>
      <w:bookmarkStart w:id="37" w:name="_Toc495484427"/>
      <w:r w:rsidRPr="002A770C">
        <w:rPr>
          <w:rFonts w:ascii="Times New Roman" w:hAnsi="Times New Roman" w:cs="Times New Roman"/>
          <w:color w:val="auto"/>
        </w:rPr>
        <w:t xml:space="preserve">Coaching Summary Report for </w:t>
      </w:r>
      <w:r w:rsidR="00905ED5" w:rsidRPr="002A770C">
        <w:rPr>
          <w:rFonts w:ascii="Times New Roman" w:hAnsi="Times New Roman" w:cs="Times New Roman"/>
          <w:color w:val="auto"/>
        </w:rPr>
        <w:t>Training</w:t>
      </w:r>
      <w:r w:rsidRPr="002A770C">
        <w:rPr>
          <w:rFonts w:ascii="Times New Roman" w:hAnsi="Times New Roman" w:cs="Times New Roman"/>
          <w:color w:val="auto"/>
        </w:rPr>
        <w:t xml:space="preserve"> Module</w:t>
      </w:r>
      <w:bookmarkEnd w:id="37"/>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Description: Coaching Summary Report</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lastRenderedPageBreak/>
        <w:t xml:space="preserve">Module: </w:t>
      </w:r>
      <w:r w:rsidR="00905ED5" w:rsidRPr="002A770C">
        <w:rPr>
          <w:rFonts w:ascii="Times New Roman" w:hAnsi="Times New Roman"/>
        </w:rPr>
        <w:t>Training</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w:t>
      </w:r>
      <w:proofErr w:type="spellStart"/>
      <w:r w:rsidRPr="002A770C">
        <w:rPr>
          <w:rFonts w:ascii="Times New Roman" w:hAnsi="Times New Roman"/>
        </w:rPr>
        <w:t>es</w:t>
      </w:r>
      <w:proofErr w:type="spellEnd"/>
      <w:r w:rsidRPr="002A770C">
        <w:rPr>
          <w:rFonts w:ascii="Times New Roman" w:hAnsi="Times New Roman"/>
        </w:rPr>
        <w:t>): All Except Inactive</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5"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w:t>
      </w:r>
      <w:r w:rsidR="00905ED5" w:rsidRPr="002A770C">
        <w:rPr>
          <w:rFonts w:ascii="Times New Roman" w:hAnsi="Times New Roman"/>
        </w:rPr>
        <w:t>Training</w:t>
      </w:r>
      <w:r w:rsidRPr="002A770C">
        <w:rPr>
          <w:rFonts w:ascii="Times New Roman" w:hAnsi="Times New Roman"/>
        </w:rPr>
        <w:t>_YYYYMMDD_YYYYMMDD.csv</w:t>
      </w:r>
    </w:p>
    <w:p w:rsidR="00D22D5C" w:rsidRPr="002A770C" w:rsidRDefault="00D22D5C" w:rsidP="00D22D5C">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D22D5C" w:rsidRPr="002A770C" w:rsidRDefault="00D22D5C" w:rsidP="001022D0">
      <w:pPr>
        <w:autoSpaceDE w:val="0"/>
        <w:autoSpaceDN w:val="0"/>
        <w:adjustRightInd w:val="0"/>
        <w:spacing w:after="0" w:line="240" w:lineRule="auto"/>
        <w:rPr>
          <w:rFonts w:ascii="Times New Roman" w:hAnsi="Times New Roman"/>
        </w:rPr>
      </w:pPr>
    </w:p>
    <w:p w:rsidR="00D10076" w:rsidRPr="00303ECF" w:rsidRDefault="00D10076" w:rsidP="00D10076">
      <w:pPr>
        <w:pStyle w:val="Heading3"/>
        <w:rPr>
          <w:rFonts w:ascii="Times New Roman" w:hAnsi="Times New Roman" w:cs="Times New Roman"/>
          <w:color w:val="auto"/>
        </w:rPr>
      </w:pPr>
      <w:r>
        <w:rPr>
          <w:rFonts w:ascii="Times New Roman" w:hAnsi="Times New Roman" w:cs="Times New Roman"/>
          <w:color w:val="auto"/>
        </w:rPr>
        <w:t xml:space="preserve">QN </w:t>
      </w:r>
      <w:r w:rsidRPr="00303ECF">
        <w:rPr>
          <w:rFonts w:ascii="Times New Roman" w:hAnsi="Times New Roman" w:cs="Times New Roman"/>
          <w:color w:val="auto"/>
        </w:rPr>
        <w:t>Coaching Summary Report for CSR Module</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Description: </w:t>
      </w:r>
      <w:r>
        <w:rPr>
          <w:rFonts w:ascii="Times New Roman" w:hAnsi="Times New Roman"/>
        </w:rPr>
        <w:t xml:space="preserve">QN </w:t>
      </w:r>
      <w:r w:rsidRPr="002A770C">
        <w:rPr>
          <w:rFonts w:ascii="Times New Roman" w:hAnsi="Times New Roman"/>
        </w:rPr>
        <w:t>Coaching Summary Report</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Module: CSR</w:t>
      </w:r>
    </w:p>
    <w:p w:rsidR="00D10076"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Status(</w:t>
      </w:r>
      <w:proofErr w:type="spellStart"/>
      <w:r w:rsidRPr="002A770C">
        <w:rPr>
          <w:rFonts w:ascii="Times New Roman" w:hAnsi="Times New Roman"/>
        </w:rPr>
        <w:t>es</w:t>
      </w:r>
      <w:proofErr w:type="spellEnd"/>
      <w:r w:rsidRPr="002A770C">
        <w:rPr>
          <w:rFonts w:ascii="Times New Roman" w:hAnsi="Times New Roman"/>
        </w:rPr>
        <w:t>): All Except Inactive</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Pr>
          <w:rFonts w:ascii="Times New Roman" w:hAnsi="Times New Roman"/>
        </w:rPr>
        <w:t xml:space="preserve">Source(s): </w:t>
      </w:r>
      <w:proofErr w:type="spellStart"/>
      <w:r w:rsidRPr="00D10076">
        <w:rPr>
          <w:rFonts w:ascii="Times New Roman" w:hAnsi="Times New Roman"/>
        </w:rPr>
        <w:t>Verint</w:t>
      </w:r>
      <w:proofErr w:type="spellEnd"/>
      <w:r w:rsidRPr="00D10076">
        <w:rPr>
          <w:rFonts w:ascii="Times New Roman" w:hAnsi="Times New Roman"/>
        </w:rPr>
        <w:t>-CCO</w:t>
      </w:r>
      <w:r>
        <w:rPr>
          <w:rFonts w:ascii="Times New Roman" w:hAnsi="Times New Roman"/>
        </w:rPr>
        <w:t xml:space="preserve"> and </w:t>
      </w:r>
      <w:proofErr w:type="spellStart"/>
      <w:r w:rsidRPr="00D10076">
        <w:rPr>
          <w:rFonts w:ascii="Times New Roman" w:hAnsi="Times New Roman"/>
        </w:rPr>
        <w:t>Verint</w:t>
      </w:r>
      <w:proofErr w:type="spellEnd"/>
      <w:r w:rsidRPr="00D10076">
        <w:rPr>
          <w:rFonts w:ascii="Times New Roman" w:hAnsi="Times New Roman"/>
        </w:rPr>
        <w:t>-CCO Supervisor</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Date Range: Submitted in previous Month</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Delivery location: </w:t>
      </w:r>
      <w:hyperlink r:id="rId16" w:history="1">
        <w:r w:rsidRPr="00103236">
          <w:rPr>
            <w:rStyle w:val="Hyperlink"/>
            <w:rFonts w:ascii="Times New Roman" w:hAnsi="Times New Roman"/>
            <w:sz w:val="20"/>
            <w:szCs w:val="20"/>
          </w:rPr>
          <w:t>\\F3420-ECLDBP01\Reports\</w:t>
        </w:r>
      </w:hyperlink>
      <w:r w:rsidRPr="002A770C" w:rsidDel="00810310">
        <w:rPr>
          <w:rFonts w:ascii="Times New Roman" w:hAnsi="Times New Roman"/>
          <w:color w:val="000000" w:themeColor="text1"/>
          <w:sz w:val="20"/>
          <w:szCs w:val="20"/>
        </w:rPr>
        <w:t xml:space="preserve"> </w:t>
      </w:r>
      <w:r w:rsidRPr="002A770C">
        <w:rPr>
          <w:rFonts w:ascii="Times New Roman" w:hAnsi="Times New Roman"/>
          <w:color w:val="000000" w:themeColor="text1"/>
          <w:sz w:val="20"/>
          <w:szCs w:val="20"/>
        </w:rPr>
        <w:t xml:space="preserve"> </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File name: eCL_Coaching_Summary_CSR_</w:t>
      </w:r>
      <w:r>
        <w:rPr>
          <w:rFonts w:ascii="Times New Roman" w:hAnsi="Times New Roman"/>
        </w:rPr>
        <w:t>QN_</w:t>
      </w:r>
      <w:r w:rsidRPr="002A770C">
        <w:rPr>
          <w:rFonts w:ascii="Times New Roman" w:hAnsi="Times New Roman"/>
        </w:rPr>
        <w:t>YYYYMMDD_YYYYMMDD.csv</w:t>
      </w:r>
    </w:p>
    <w:p w:rsidR="00D10076" w:rsidRPr="002A770C" w:rsidRDefault="00D10076" w:rsidP="00D10076">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Frequency: </w:t>
      </w:r>
      <w:r>
        <w:rPr>
          <w:rFonts w:ascii="Times New Roman" w:hAnsi="Times New Roman"/>
        </w:rPr>
        <w:t>2 AM 3</w:t>
      </w:r>
      <w:r w:rsidRPr="00D10076">
        <w:rPr>
          <w:rFonts w:ascii="Times New Roman" w:hAnsi="Times New Roman"/>
          <w:vertAlign w:val="superscript"/>
        </w:rPr>
        <w:t>rd</w:t>
      </w:r>
      <w:r>
        <w:rPr>
          <w:rFonts w:ascii="Times New Roman" w:hAnsi="Times New Roman"/>
        </w:rPr>
        <w:t xml:space="preserve"> of each Month</w:t>
      </w:r>
    </w:p>
    <w:p w:rsidR="001022D0" w:rsidRPr="002A770C" w:rsidRDefault="001022D0" w:rsidP="001022D0">
      <w:pPr>
        <w:autoSpaceDE w:val="0"/>
        <w:autoSpaceDN w:val="0"/>
        <w:adjustRightInd w:val="0"/>
        <w:spacing w:after="0" w:line="240" w:lineRule="auto"/>
        <w:rPr>
          <w:rFonts w:ascii="Times New Roman" w:hAnsi="Times New Roman"/>
        </w:rPr>
      </w:pPr>
    </w:p>
    <w:p w:rsidR="001022D0" w:rsidRPr="002A770C" w:rsidRDefault="001022D0" w:rsidP="001022D0">
      <w:pPr>
        <w:autoSpaceDE w:val="0"/>
        <w:autoSpaceDN w:val="0"/>
        <w:adjustRightInd w:val="0"/>
        <w:spacing w:after="0" w:line="240" w:lineRule="auto"/>
        <w:rPr>
          <w:rFonts w:ascii="Times New Roman" w:hAnsi="Times New Roman"/>
        </w:rPr>
      </w:pPr>
    </w:p>
    <w:p w:rsidR="006F770C" w:rsidRPr="002A770C" w:rsidRDefault="006F770C" w:rsidP="006F770C">
      <w:pPr>
        <w:rPr>
          <w:rFonts w:ascii="Times New Roman" w:hAnsi="Times New Roman"/>
        </w:rPr>
      </w:pPr>
    </w:p>
    <w:p w:rsidR="007B5133" w:rsidRPr="002A770C" w:rsidRDefault="007B5133" w:rsidP="007E09F1">
      <w:pPr>
        <w:pStyle w:val="Heading2"/>
        <w:rPr>
          <w:rFonts w:ascii="Times New Roman" w:hAnsi="Times New Roman" w:cs="Times New Roman"/>
          <w:color w:val="auto"/>
          <w:sz w:val="22"/>
          <w:szCs w:val="22"/>
        </w:rPr>
      </w:pPr>
      <w:bookmarkStart w:id="38" w:name="_Toc495484428"/>
      <w:r w:rsidRPr="002A770C">
        <w:rPr>
          <w:rFonts w:ascii="Times New Roman" w:hAnsi="Times New Roman" w:cs="Times New Roman"/>
          <w:color w:val="auto"/>
          <w:sz w:val="22"/>
          <w:szCs w:val="22"/>
        </w:rPr>
        <w:t>Module Details</w:t>
      </w:r>
      <w:bookmarkEnd w:id="38"/>
    </w:p>
    <w:p w:rsidR="007B5133" w:rsidRPr="002A770C" w:rsidRDefault="007B5133" w:rsidP="007E09F1">
      <w:pPr>
        <w:pStyle w:val="Heading3"/>
        <w:rPr>
          <w:rFonts w:ascii="Times New Roman" w:hAnsi="Times New Roman" w:cs="Times New Roman"/>
          <w:color w:val="auto"/>
        </w:rPr>
      </w:pPr>
      <w:bookmarkStart w:id="39" w:name="_Toc495484429"/>
      <w:r w:rsidRPr="002A770C">
        <w:rPr>
          <w:rFonts w:ascii="Times New Roman" w:hAnsi="Times New Roman" w:cs="Times New Roman"/>
          <w:color w:val="auto"/>
        </w:rPr>
        <w:t>SQL agent job</w:t>
      </w:r>
      <w:bookmarkEnd w:id="39"/>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Instance : </w:t>
      </w:r>
      <w:r w:rsidR="00810310" w:rsidRPr="002A770C">
        <w:rPr>
          <w:rFonts w:ascii="Times New Roman" w:hAnsi="Times New Roman"/>
        </w:rPr>
        <w:t>F3420-ECLDBP01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Job:  </w:t>
      </w:r>
      <w:proofErr w:type="spellStart"/>
      <w:r w:rsidR="00E72B09" w:rsidRPr="002A770C">
        <w:rPr>
          <w:rFonts w:ascii="Times New Roman" w:hAnsi="Times New Roman"/>
        </w:rPr>
        <w:t>CoachingSummaryReport</w:t>
      </w:r>
      <w:proofErr w:type="spellEnd"/>
    </w:p>
    <w:p w:rsidR="00810310" w:rsidRPr="002A770C"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2A770C">
        <w:rPr>
          <w:rFonts w:ascii="Times New Roman" w:hAnsi="Times New Roman"/>
        </w:rPr>
        <w:t xml:space="preserve">Production Package: </w:t>
      </w:r>
      <w:hyperlink r:id="rId17" w:history="1">
        <w:r w:rsidR="00E72B09" w:rsidRPr="002A770C">
          <w:rPr>
            <w:rStyle w:val="Hyperlink"/>
            <w:rFonts w:ascii="Times New Roman" w:hAnsi="Times New Roman"/>
            <w:sz w:val="20"/>
            <w:szCs w:val="20"/>
          </w:rPr>
          <w:t>\\F3420-ECLDBP01\ssis\Coaching\Packages\CoachingSummaryReport.dtsx</w:t>
        </w:r>
      </w:hyperlink>
    </w:p>
    <w:p w:rsidR="00634B03" w:rsidRPr="002A770C"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Production </w:t>
      </w:r>
      <w:proofErr w:type="spellStart"/>
      <w:r w:rsidRPr="002A770C">
        <w:rPr>
          <w:rFonts w:ascii="Times New Roman" w:hAnsi="Times New Roman"/>
        </w:rPr>
        <w:t>Config</w:t>
      </w:r>
      <w:proofErr w:type="spellEnd"/>
      <w:r w:rsidRPr="002A770C">
        <w:rPr>
          <w:rFonts w:ascii="Times New Roman" w:hAnsi="Times New Roman"/>
        </w:rPr>
        <w:t xml:space="preserve"> File: </w:t>
      </w:r>
      <w:proofErr w:type="spellStart"/>
      <w:r w:rsidRPr="002A770C">
        <w:rPr>
          <w:rFonts w:ascii="Times New Roman" w:hAnsi="Times New Roman"/>
        </w:rPr>
        <w:t>Prod_</w:t>
      </w:r>
      <w:r w:rsidR="00E72B09" w:rsidRPr="002A770C">
        <w:rPr>
          <w:rFonts w:ascii="Times New Roman" w:hAnsi="Times New Roman"/>
        </w:rPr>
        <w:t>CoachingSummaryReport</w:t>
      </w:r>
      <w:r w:rsidRPr="002A770C">
        <w:rPr>
          <w:rFonts w:ascii="Times New Roman" w:hAnsi="Times New Roman"/>
        </w:rPr>
        <w:t>.dtsConfig</w:t>
      </w:r>
      <w:proofErr w:type="spellEnd"/>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Owner: </w:t>
      </w:r>
      <w:proofErr w:type="spellStart"/>
      <w:r w:rsidR="00810310" w:rsidRPr="002A770C">
        <w:rPr>
          <w:rFonts w:ascii="Times New Roman" w:hAnsi="Times New Roman"/>
        </w:rPr>
        <w:t>ecljobowner</w:t>
      </w:r>
      <w:proofErr w:type="spellEnd"/>
    </w:p>
    <w:p w:rsidR="00634B03" w:rsidRPr="002A770C"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Run As: </w:t>
      </w:r>
      <w:proofErr w:type="spellStart"/>
      <w:r w:rsidR="00810310" w:rsidRPr="002A770C">
        <w:rPr>
          <w:rFonts w:ascii="Times New Roman" w:hAnsi="Times New Roman"/>
        </w:rPr>
        <w:t>ECLProxy</w:t>
      </w:r>
      <w:proofErr w:type="spellEnd"/>
      <w:r w:rsidR="00810310" w:rsidRPr="002A770C">
        <w:rPr>
          <w:rFonts w:ascii="Times New Roman" w:hAnsi="Times New Roman"/>
        </w:rPr>
        <w:t xml:space="preserve"> (ECL Credential using application service account VNGT\SVC-SQLECLP01</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Schedule: </w:t>
      </w:r>
      <w:r w:rsidR="007F0B1D">
        <w:rPr>
          <w:rFonts w:ascii="Times New Roman" w:hAnsi="Times New Roman"/>
        </w:rPr>
        <w:t>2 AM 3</w:t>
      </w:r>
      <w:r w:rsidR="007F0B1D" w:rsidRPr="00103236">
        <w:rPr>
          <w:rFonts w:ascii="Times New Roman" w:hAnsi="Times New Roman"/>
          <w:vertAlign w:val="superscript"/>
        </w:rPr>
        <w:t>rd</w:t>
      </w:r>
      <w:r w:rsidR="007F0B1D">
        <w:rPr>
          <w:rFonts w:ascii="Times New Roman" w:hAnsi="Times New Roman"/>
        </w:rPr>
        <w:t xml:space="preserve"> of each Month</w:t>
      </w:r>
      <w:r w:rsidR="007F0B1D" w:rsidRPr="002A770C" w:rsidDel="007F0B1D">
        <w:rPr>
          <w:rFonts w:ascii="Times New Roman" w:hAnsi="Times New Roman"/>
        </w:rPr>
        <w:t xml:space="preserve"> </w:t>
      </w:r>
    </w:p>
    <w:p w:rsidR="00E72B09" w:rsidRPr="002A770C" w:rsidRDefault="005C5900" w:rsidP="00D9770F">
      <w:pPr>
        <w:pStyle w:val="ListParagraph"/>
        <w:numPr>
          <w:ilvl w:val="0"/>
          <w:numId w:val="6"/>
        </w:numPr>
        <w:autoSpaceDE w:val="0"/>
        <w:autoSpaceDN w:val="0"/>
        <w:adjustRightInd w:val="0"/>
        <w:spacing w:after="0" w:line="240" w:lineRule="auto"/>
        <w:rPr>
          <w:rFonts w:ascii="Times New Roman" w:hAnsi="Times New Roman"/>
        </w:rPr>
      </w:pPr>
      <w:r w:rsidRPr="002A770C">
        <w:rPr>
          <w:rFonts w:ascii="Times New Roman" w:hAnsi="Times New Roman"/>
        </w:rPr>
        <w:t xml:space="preserve">Destination File Location: </w:t>
      </w:r>
      <w:hyperlink r:id="rId18" w:history="1">
        <w:r w:rsidR="007F0B1D" w:rsidRPr="00103236">
          <w:rPr>
            <w:rStyle w:val="Hyperlink"/>
            <w:rFonts w:ascii="Times New Roman" w:hAnsi="Times New Roman"/>
            <w:sz w:val="20"/>
            <w:szCs w:val="20"/>
          </w:rPr>
          <w:t>\\F3420-ECLDBP01\Reports\</w:t>
        </w:r>
      </w:hyperlink>
      <w:r w:rsidR="007F0B1D" w:rsidRPr="002A770C" w:rsidDel="00810310">
        <w:rPr>
          <w:rFonts w:ascii="Times New Roman" w:hAnsi="Times New Roman"/>
          <w:color w:val="000000" w:themeColor="text1"/>
          <w:sz w:val="20"/>
          <w:szCs w:val="20"/>
        </w:rPr>
        <w:t xml:space="preserve"> </w:t>
      </w:r>
      <w:r w:rsidR="007F0B1D" w:rsidRPr="002A770C">
        <w:rPr>
          <w:rFonts w:ascii="Times New Roman" w:hAnsi="Times New Roman"/>
          <w:color w:val="000000" w:themeColor="text1"/>
          <w:sz w:val="20"/>
          <w:szCs w:val="20"/>
        </w:rPr>
        <w:t xml:space="preserve"> </w:t>
      </w:r>
    </w:p>
    <w:p w:rsidR="005C5900" w:rsidRPr="002A770C" w:rsidRDefault="005C5900" w:rsidP="007E09F1">
      <w:pPr>
        <w:pStyle w:val="ListParagraph"/>
        <w:numPr>
          <w:ilvl w:val="0"/>
          <w:numId w:val="6"/>
        </w:numPr>
        <w:autoSpaceDE w:val="0"/>
        <w:autoSpaceDN w:val="0"/>
        <w:adjustRightInd w:val="0"/>
        <w:spacing w:after="0" w:line="240" w:lineRule="auto"/>
        <w:rPr>
          <w:rFonts w:ascii="Times New Roman" w:hAnsi="Times New Roman"/>
        </w:rPr>
      </w:pPr>
    </w:p>
    <w:p w:rsidR="007B5133" w:rsidRPr="002A770C" w:rsidRDefault="007B5133" w:rsidP="007E09F1">
      <w:pPr>
        <w:pStyle w:val="Heading3"/>
        <w:rPr>
          <w:rFonts w:ascii="Times New Roman" w:hAnsi="Times New Roman" w:cs="Times New Roman"/>
          <w:color w:val="auto"/>
        </w:rPr>
      </w:pPr>
      <w:bookmarkStart w:id="40" w:name="_Toc495484430"/>
      <w:r w:rsidRPr="002A770C">
        <w:rPr>
          <w:rFonts w:ascii="Times New Roman" w:hAnsi="Times New Roman" w:cs="Times New Roman"/>
          <w:color w:val="auto"/>
        </w:rPr>
        <w:t>SSIS Package</w:t>
      </w:r>
      <w:bookmarkEnd w:id="40"/>
    </w:p>
    <w:p w:rsidR="00E654C3" w:rsidRPr="002A770C" w:rsidRDefault="00E654C3" w:rsidP="00D9770F">
      <w:pPr>
        <w:pStyle w:val="Heading4"/>
        <w:rPr>
          <w:rFonts w:ascii="Times New Roman" w:hAnsi="Times New Roman" w:cs="Times New Roman"/>
          <w:i w:val="0"/>
          <w:color w:val="auto"/>
        </w:rPr>
      </w:pPr>
      <w:bookmarkStart w:id="41" w:name="_Toc495484431"/>
      <w:r w:rsidRPr="002A770C">
        <w:rPr>
          <w:rFonts w:ascii="Times New Roman" w:hAnsi="Times New Roman" w:cs="Times New Roman"/>
          <w:i w:val="0"/>
          <w:color w:val="auto"/>
        </w:rPr>
        <w:t>Variables</w:t>
      </w:r>
      <w:bookmarkEnd w:id="41"/>
    </w:p>
    <w:tbl>
      <w:tblPr>
        <w:tblStyle w:val="TableGrid"/>
        <w:tblW w:w="9576" w:type="dxa"/>
        <w:tblLayout w:type="fixed"/>
        <w:tblLook w:val="04A0" w:firstRow="1" w:lastRow="0" w:firstColumn="1" w:lastColumn="0" w:noHBand="0" w:noVBand="1"/>
      </w:tblPr>
      <w:tblGrid>
        <w:gridCol w:w="1818"/>
        <w:gridCol w:w="1260"/>
        <w:gridCol w:w="3879"/>
        <w:gridCol w:w="2619"/>
      </w:tblGrid>
      <w:tr w:rsidR="00EC66F6" w:rsidRPr="002A770C" w:rsidTr="00D97393">
        <w:tc>
          <w:tcPr>
            <w:tcW w:w="1818"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Name</w:t>
            </w:r>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proofErr w:type="spellStart"/>
            <w:r w:rsidRPr="002A770C">
              <w:rPr>
                <w:rFonts w:ascii="Times New Roman" w:hAnsi="Times New Roman"/>
                <w:b/>
                <w:sz w:val="24"/>
                <w:szCs w:val="24"/>
              </w:rPr>
              <w:t>DataType</w:t>
            </w:r>
            <w:proofErr w:type="spellEnd"/>
          </w:p>
        </w:tc>
        <w:tc>
          <w:tcPr>
            <w:tcW w:w="387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Value</w:t>
            </w:r>
          </w:p>
          <w:p w:rsidR="00EC66F6" w:rsidRPr="002A770C"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Evaluate as Expression</w:t>
            </w: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Adhoc</w:t>
            </w:r>
            <w:proofErr w:type="spellEnd"/>
          </w:p>
        </w:tc>
        <w:tc>
          <w:tcPr>
            <w:tcW w:w="1260"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Boolean</w:t>
            </w:r>
          </w:p>
        </w:tc>
        <w:tc>
          <w:tcPr>
            <w:tcW w:w="3879" w:type="dxa"/>
          </w:tcPr>
          <w:p w:rsidR="00023142" w:rsidRPr="002A770C" w:rsidRDefault="00D97393"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False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D3780">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BackupsDir</w:t>
            </w:r>
            <w:proofErr w:type="spellEnd"/>
          </w:p>
        </w:tc>
        <w:tc>
          <w:tcPr>
            <w:tcW w:w="1260"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876CD3" w:rsidP="00DD3780">
            <w:pPr>
              <w:widowControl w:val="0"/>
              <w:autoSpaceDE w:val="0"/>
              <w:autoSpaceDN w:val="0"/>
              <w:adjustRightInd w:val="0"/>
              <w:spacing w:after="0" w:line="240" w:lineRule="auto"/>
              <w:rPr>
                <w:rFonts w:ascii="Times New Roman" w:hAnsi="Times New Roman"/>
              </w:rPr>
            </w:pPr>
            <w:hyperlink r:id="rId19" w:history="1">
              <w:r w:rsidR="007F0B1D" w:rsidRPr="00D10076">
                <w:t>\\F3420-ECLDBP01\Reports\</w:t>
              </w:r>
            </w:hyperlink>
            <w:r w:rsidR="00D97393" w:rsidRPr="00D10076">
              <w:t>Backups\</w:t>
            </w:r>
          </w:p>
          <w:p w:rsidR="00D97393" w:rsidRPr="002A770C" w:rsidRDefault="00D97393" w:rsidP="00DD3780">
            <w:pPr>
              <w:widowControl w:val="0"/>
              <w:autoSpaceDE w:val="0"/>
              <w:autoSpaceDN w:val="0"/>
              <w:adjustRightInd w:val="0"/>
              <w:spacing w:after="0" w:line="240" w:lineRule="auto"/>
              <w:rPr>
                <w:rFonts w:ascii="Times New Roman" w:hAnsi="Times New Roman"/>
                <w:sz w:val="16"/>
                <w:szCs w:val="16"/>
              </w:rPr>
            </w:pPr>
          </w:p>
          <w:p w:rsidR="00023142" w:rsidRPr="002A770C" w:rsidRDefault="00023142" w:rsidP="00DD3780">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 xml:space="preserve">*set from </w:t>
            </w:r>
            <w:proofErr w:type="spellStart"/>
            <w:r w:rsidRPr="002A770C">
              <w:rPr>
                <w:rFonts w:ascii="Times New Roman" w:hAnsi="Times New Roman"/>
                <w:sz w:val="16"/>
                <w:szCs w:val="16"/>
              </w:rPr>
              <w:t>config</w:t>
            </w:r>
            <w:proofErr w:type="spellEnd"/>
            <w:r w:rsidRPr="002A770C">
              <w:rPr>
                <w:rFonts w:ascii="Times New Roman" w:hAnsi="Times New Roman"/>
                <w:sz w:val="16"/>
                <w:szCs w:val="16"/>
              </w:rPr>
              <w:t xml:space="preserve"> file</w:t>
            </w:r>
          </w:p>
        </w:tc>
        <w:tc>
          <w:tcPr>
            <w:tcW w:w="2619" w:type="dxa"/>
          </w:tcPr>
          <w:p w:rsidR="00EC66F6" w:rsidRPr="002A770C" w:rsidRDefault="00EC66F6" w:rsidP="00DD3780">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D9770F">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lastRenderedPageBreak/>
              <w:t>BeginDate</w:t>
            </w:r>
            <w:proofErr w:type="spellEnd"/>
          </w:p>
        </w:tc>
        <w:tc>
          <w:tcPr>
            <w:tcW w:w="1260"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EC66F6" w:rsidRPr="002A770C" w:rsidRDefault="00876CD3" w:rsidP="00EC66F6">
            <w:pPr>
              <w:widowControl w:val="0"/>
              <w:autoSpaceDE w:val="0"/>
              <w:autoSpaceDN w:val="0"/>
              <w:adjustRightInd w:val="0"/>
              <w:spacing w:after="0" w:line="240" w:lineRule="auto"/>
              <w:rPr>
                <w:rFonts w:ascii="Times New Roman" w:hAnsi="Times New Roman"/>
                <w:sz w:val="20"/>
                <w:szCs w:val="20"/>
              </w:rPr>
            </w:pPr>
            <w:hyperlink r:id="rId20" w:history="1">
              <w:r w:rsidR="00D97393" w:rsidRPr="002A770C">
                <w:rPr>
                  <w:rStyle w:val="Hyperlink"/>
                  <w:rFonts w:ascii="Times New Roman" w:hAnsi="Times New Roman"/>
                  <w:sz w:val="20"/>
                  <w:szCs w:val="20"/>
                </w:rPr>
                <w:t>0</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 xml:space="preserve">*set from </w:t>
            </w:r>
            <w:proofErr w:type="spellStart"/>
            <w:r w:rsidRPr="002A770C">
              <w:rPr>
                <w:rFonts w:ascii="Times New Roman" w:hAnsi="Times New Roman"/>
                <w:sz w:val="16"/>
                <w:szCs w:val="16"/>
              </w:rPr>
              <w:t>config</w:t>
            </w:r>
            <w:proofErr w:type="spellEnd"/>
            <w:r w:rsidRPr="002A770C">
              <w:rPr>
                <w:rFonts w:ascii="Times New Roman" w:hAnsi="Times New Roman"/>
                <w:sz w:val="16"/>
                <w:szCs w:val="16"/>
              </w:rPr>
              <w:t xml:space="preserve"> file</w:t>
            </w:r>
            <w:r w:rsidR="00D97393" w:rsidRPr="002A770C">
              <w:rPr>
                <w:rFonts w:ascii="Times New Roman" w:hAnsi="Times New Roman"/>
                <w:sz w:val="16"/>
                <w:szCs w:val="16"/>
              </w:rPr>
              <w:t xml:space="preserve"> or fetched from SP depending on value of ‘</w:t>
            </w:r>
            <w:proofErr w:type="spellStart"/>
            <w:r w:rsidR="00D97393" w:rsidRPr="002A770C">
              <w:rPr>
                <w:rFonts w:ascii="Times New Roman" w:hAnsi="Times New Roman"/>
                <w:sz w:val="16"/>
                <w:szCs w:val="16"/>
              </w:rPr>
              <w:t>Adhoc</w:t>
            </w:r>
            <w:proofErr w:type="spellEnd"/>
            <w:r w:rsidR="00D97393" w:rsidRPr="002A770C">
              <w:rPr>
                <w:rFonts w:ascii="Times New Roman" w:hAnsi="Times New Roman"/>
                <w:sz w:val="16"/>
                <w:szCs w:val="16"/>
              </w:rPr>
              <w:t>’ variable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CCEmail</w:t>
            </w:r>
            <w:proofErr w:type="spellEnd"/>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876CD3" w:rsidP="00EC66F6">
            <w:pPr>
              <w:widowControl w:val="0"/>
              <w:autoSpaceDE w:val="0"/>
              <w:autoSpaceDN w:val="0"/>
              <w:adjustRightInd w:val="0"/>
              <w:spacing w:after="0" w:line="240" w:lineRule="auto"/>
              <w:rPr>
                <w:rFonts w:ascii="Times New Roman" w:hAnsi="Times New Roman"/>
                <w:sz w:val="20"/>
                <w:szCs w:val="20"/>
              </w:rPr>
            </w:pPr>
            <w:hyperlink r:id="rId21" w:history="1">
              <w:r w:rsidR="00023142" w:rsidRPr="002A770C">
                <w:rPr>
                  <w:rStyle w:val="Hyperlink"/>
                  <w:rFonts w:ascii="Times New Roman" w:hAnsi="Times New Roman"/>
                  <w:sz w:val="20"/>
                  <w:szCs w:val="20"/>
                </w:rPr>
                <w:t>Susmitha.palacherla@gdit.com</w:t>
              </w:r>
            </w:hyperlink>
          </w:p>
          <w:p w:rsidR="00023142" w:rsidRPr="002A770C" w:rsidRDefault="00023142"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 xml:space="preserve">*set from </w:t>
            </w:r>
            <w:proofErr w:type="spellStart"/>
            <w:r w:rsidRPr="002A770C">
              <w:rPr>
                <w:rFonts w:ascii="Times New Roman" w:hAnsi="Times New Roman"/>
                <w:sz w:val="16"/>
                <w:szCs w:val="16"/>
              </w:rPr>
              <w:t>config</w:t>
            </w:r>
            <w:proofErr w:type="spellEnd"/>
            <w:r w:rsidRPr="002A770C">
              <w:rPr>
                <w:rFonts w:ascii="Times New Roman" w:hAnsi="Times New Roman"/>
                <w:sz w:val="16"/>
                <w:szCs w:val="16"/>
              </w:rPr>
              <w:t xml:space="preserve"> file</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False</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CSRPull</w:t>
            </w:r>
            <w:proofErr w:type="spellEnd"/>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023142"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rPr>
              <w:t>Exec [EC].[</w:t>
            </w:r>
            <w:proofErr w:type="spellStart"/>
            <w:r w:rsidRPr="002A770C">
              <w:rPr>
                <w:rFonts w:ascii="Times New Roman" w:hAnsi="Times New Roman"/>
              </w:rPr>
              <w:t>sp_rptCoachingSummaryForModule</w:t>
            </w:r>
            <w:proofErr w:type="spellEnd"/>
            <w:r w:rsidRPr="002A770C">
              <w:rPr>
                <w:rFonts w:ascii="Times New Roman" w:hAnsi="Times New Roman"/>
              </w:rPr>
              <w:t>]1,0,0</w:t>
            </w:r>
          </w:p>
        </w:tc>
        <w:tc>
          <w:tcPr>
            <w:tcW w:w="2619"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w:t>
            </w:r>
            <w:proofErr w:type="spellStart"/>
            <w:r w:rsidRPr="002A770C">
              <w:rPr>
                <w:rFonts w:ascii="Times New Roman" w:hAnsi="Times New Roman"/>
                <w:sz w:val="20"/>
                <w:szCs w:val="20"/>
              </w:rPr>
              <w:t>sp_rptCoachingSummaryForModule</w:t>
            </w:r>
            <w:proofErr w:type="spellEnd"/>
            <w:r w:rsidRPr="002A770C">
              <w:rPr>
                <w:rFonts w:ascii="Times New Roman" w:hAnsi="Times New Roman"/>
                <w:sz w:val="20"/>
                <w:szCs w:val="20"/>
              </w:rPr>
              <w:t>]1," +(DT_WSTR,20) @[User::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 + "," +  (DT_WSTR,20) @[User::</w:t>
            </w:r>
            <w:proofErr w:type="spellStart"/>
            <w:r w:rsidRPr="002A770C">
              <w:rPr>
                <w:rFonts w:ascii="Times New Roman" w:hAnsi="Times New Roman"/>
                <w:sz w:val="20"/>
                <w:szCs w:val="20"/>
              </w:rPr>
              <w:t>EndDate</w:t>
            </w:r>
            <w:proofErr w:type="spellEnd"/>
            <w:r w:rsidRPr="002A770C">
              <w:rPr>
                <w:rFonts w:ascii="Times New Roman" w:hAnsi="Times New Roman"/>
                <w:sz w:val="20"/>
                <w:szCs w:val="20"/>
              </w:rPr>
              <w:t>]</w:t>
            </w:r>
          </w:p>
        </w:tc>
      </w:tr>
      <w:tr w:rsidR="00D10076" w:rsidRPr="002A770C" w:rsidTr="00D97393">
        <w:trPr>
          <w:trHeight w:val="368"/>
        </w:trPr>
        <w:tc>
          <w:tcPr>
            <w:tcW w:w="1818" w:type="dxa"/>
          </w:tcPr>
          <w:p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proofErr w:type="spellStart"/>
            <w:r>
              <w:rPr>
                <w:rFonts w:ascii="Times New Roman" w:hAnsi="Times New Roman"/>
                <w:sz w:val="20"/>
                <w:szCs w:val="20"/>
              </w:rPr>
              <w:t>CSRQNPull</w:t>
            </w:r>
            <w:proofErr w:type="spellEnd"/>
          </w:p>
        </w:tc>
        <w:tc>
          <w:tcPr>
            <w:tcW w:w="1260" w:type="dxa"/>
          </w:tcPr>
          <w:p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String</w:t>
            </w:r>
          </w:p>
        </w:tc>
        <w:tc>
          <w:tcPr>
            <w:tcW w:w="3879" w:type="dxa"/>
          </w:tcPr>
          <w:p w:rsidR="00D10076" w:rsidRPr="002A770C" w:rsidRDefault="00D10076">
            <w:pPr>
              <w:widowControl w:val="0"/>
              <w:autoSpaceDE w:val="0"/>
              <w:autoSpaceDN w:val="0"/>
              <w:adjustRightInd w:val="0"/>
              <w:spacing w:after="0" w:line="240" w:lineRule="auto"/>
              <w:rPr>
                <w:rFonts w:ascii="Times New Roman" w:hAnsi="Times New Roman"/>
              </w:rPr>
            </w:pPr>
            <w:r w:rsidRPr="00D10076">
              <w:rPr>
                <w:rFonts w:ascii="Times New Roman" w:hAnsi="Times New Roman"/>
              </w:rPr>
              <w:t>Exec [EC].[</w:t>
            </w:r>
            <w:proofErr w:type="spellStart"/>
            <w:r w:rsidRPr="00D10076">
              <w:rPr>
                <w:rFonts w:ascii="Times New Roman" w:hAnsi="Times New Roman"/>
              </w:rPr>
              <w:t>sp_</w:t>
            </w:r>
            <w:r>
              <w:rPr>
                <w:rFonts w:ascii="Times New Roman" w:hAnsi="Times New Roman"/>
              </w:rPr>
              <w:t>rptQNCoachingSummaryForModule</w:t>
            </w:r>
            <w:proofErr w:type="spellEnd"/>
            <w:r>
              <w:rPr>
                <w:rFonts w:ascii="Times New Roman" w:hAnsi="Times New Roman"/>
              </w:rPr>
              <w:t>]1,0,0</w:t>
            </w:r>
          </w:p>
        </w:tc>
        <w:tc>
          <w:tcPr>
            <w:tcW w:w="2619" w:type="dxa"/>
          </w:tcPr>
          <w:p w:rsidR="00D10076" w:rsidRPr="002A770C" w:rsidRDefault="00D10076" w:rsidP="00EC66F6">
            <w:pPr>
              <w:widowControl w:val="0"/>
              <w:autoSpaceDE w:val="0"/>
              <w:autoSpaceDN w:val="0"/>
              <w:adjustRightInd w:val="0"/>
              <w:spacing w:after="0" w:line="240" w:lineRule="auto"/>
              <w:rPr>
                <w:rFonts w:ascii="Times New Roman" w:hAnsi="Times New Roman"/>
                <w:sz w:val="20"/>
                <w:szCs w:val="20"/>
              </w:rPr>
            </w:pPr>
            <w:r w:rsidRPr="00D10076">
              <w:rPr>
                <w:rFonts w:ascii="Times New Roman" w:hAnsi="Times New Roman"/>
                <w:sz w:val="20"/>
                <w:szCs w:val="20"/>
              </w:rPr>
              <w:t>"Exec [EC].[</w:t>
            </w:r>
            <w:proofErr w:type="spellStart"/>
            <w:r w:rsidRPr="00D10076">
              <w:rPr>
                <w:rFonts w:ascii="Times New Roman" w:hAnsi="Times New Roman"/>
                <w:sz w:val="20"/>
                <w:szCs w:val="20"/>
              </w:rPr>
              <w:t>sp_rptQNCoachingSummaryForModule</w:t>
            </w:r>
            <w:proofErr w:type="spellEnd"/>
            <w:r w:rsidRPr="00D10076">
              <w:rPr>
                <w:rFonts w:ascii="Times New Roman" w:hAnsi="Times New Roman"/>
                <w:sz w:val="20"/>
                <w:szCs w:val="20"/>
              </w:rPr>
              <w:t>]1," +(DT_WSTR,20) @[User::</w:t>
            </w:r>
            <w:proofErr w:type="spellStart"/>
            <w:r w:rsidRPr="00D10076">
              <w:rPr>
                <w:rFonts w:ascii="Times New Roman" w:hAnsi="Times New Roman"/>
                <w:sz w:val="20"/>
                <w:szCs w:val="20"/>
              </w:rPr>
              <w:t>BeginDate</w:t>
            </w:r>
            <w:proofErr w:type="spellEnd"/>
            <w:r w:rsidRPr="00D10076">
              <w:rPr>
                <w:rFonts w:ascii="Times New Roman" w:hAnsi="Times New Roman"/>
                <w:sz w:val="20"/>
                <w:szCs w:val="20"/>
              </w:rPr>
              <w:t>] + "," +  (DT_WSTR,20) @[User::</w:t>
            </w:r>
            <w:proofErr w:type="spellStart"/>
            <w:r w:rsidRPr="00D10076">
              <w:rPr>
                <w:rFonts w:ascii="Times New Roman" w:hAnsi="Times New Roman"/>
                <w:sz w:val="20"/>
                <w:szCs w:val="20"/>
              </w:rPr>
              <w:t>EndDate</w:t>
            </w:r>
            <w:proofErr w:type="spellEnd"/>
            <w:r w:rsidRPr="00D10076">
              <w:rPr>
                <w:rFonts w:ascii="Times New Roman" w:hAnsi="Times New Roman"/>
                <w:sz w:val="20"/>
                <w:szCs w:val="20"/>
              </w:rPr>
              <w:t>]</w:t>
            </w: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DecryptInDir</w:t>
            </w:r>
            <w:proofErr w:type="spellEnd"/>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876CD3">
            <w:pPr>
              <w:widowControl w:val="0"/>
              <w:autoSpaceDE w:val="0"/>
              <w:autoSpaceDN w:val="0"/>
              <w:adjustRightInd w:val="0"/>
              <w:spacing w:after="0" w:line="240" w:lineRule="auto"/>
              <w:rPr>
                <w:rFonts w:ascii="Times New Roman" w:hAnsi="Times New Roman"/>
                <w:sz w:val="20"/>
                <w:szCs w:val="20"/>
              </w:rPr>
            </w:pPr>
            <w:hyperlink r:id="rId22" w:history="1">
              <w:r w:rsidR="007F0B1D" w:rsidRPr="00103236">
                <w:rPr>
                  <w:rFonts w:ascii="Times New Roman" w:hAnsi="Times New Roman"/>
                  <w:sz w:val="20"/>
                  <w:szCs w:val="20"/>
                </w:rPr>
                <w:t>\\F3420-ECLDBP01\Reports\</w:t>
              </w:r>
            </w:hyperlink>
            <w:r w:rsidR="00D97393" w:rsidRPr="002A770C">
              <w:rPr>
                <w:rFonts w:ascii="Times New Roman" w:hAnsi="Times New Roman"/>
                <w:sz w:val="20"/>
                <w:szCs w:val="20"/>
              </w:rPr>
              <w:t>Decrypt_In\</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EC66F6" w:rsidRPr="002A770C" w:rsidTr="00D97393">
        <w:trPr>
          <w:trHeight w:val="368"/>
        </w:trPr>
        <w:tc>
          <w:tcPr>
            <w:tcW w:w="1818" w:type="dxa"/>
          </w:tcPr>
          <w:p w:rsidR="00EC66F6" w:rsidRPr="002A770C" w:rsidRDefault="00D97393" w:rsidP="00EC66F6">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DecryptOutDir</w:t>
            </w:r>
            <w:proofErr w:type="spellEnd"/>
          </w:p>
        </w:tc>
        <w:tc>
          <w:tcPr>
            <w:tcW w:w="1260"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EC66F6" w:rsidRPr="002A770C" w:rsidRDefault="00876CD3">
            <w:pPr>
              <w:widowControl w:val="0"/>
              <w:autoSpaceDE w:val="0"/>
              <w:autoSpaceDN w:val="0"/>
              <w:adjustRightInd w:val="0"/>
              <w:spacing w:after="0" w:line="240" w:lineRule="auto"/>
              <w:rPr>
                <w:rFonts w:ascii="Times New Roman" w:hAnsi="Times New Roman"/>
                <w:sz w:val="20"/>
                <w:szCs w:val="20"/>
              </w:rPr>
            </w:pPr>
            <w:hyperlink r:id="rId23" w:history="1">
              <w:r w:rsidR="007F0B1D" w:rsidRPr="00103236">
                <w:rPr>
                  <w:rFonts w:ascii="Times New Roman" w:hAnsi="Times New Roman"/>
                  <w:sz w:val="20"/>
                  <w:szCs w:val="20"/>
                </w:rPr>
                <w:t>\\F3420-ECLDBP01\Reports\</w:t>
              </w:r>
            </w:hyperlink>
            <w:r w:rsidR="00D85582" w:rsidRPr="002A770C">
              <w:rPr>
                <w:rFonts w:ascii="Times New Roman" w:hAnsi="Times New Roman"/>
                <w:sz w:val="20"/>
                <w:szCs w:val="20"/>
              </w:rPr>
              <w:t>Decrypt_Out\</w:t>
            </w:r>
          </w:p>
        </w:tc>
        <w:tc>
          <w:tcPr>
            <w:tcW w:w="2619" w:type="dxa"/>
          </w:tcPr>
          <w:p w:rsidR="00EC66F6" w:rsidRPr="002A770C" w:rsidRDefault="00EC66F6" w:rsidP="00EC66F6">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EncryptInDir</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876CD3" w:rsidP="00D97393">
            <w:pPr>
              <w:widowControl w:val="0"/>
              <w:autoSpaceDE w:val="0"/>
              <w:autoSpaceDN w:val="0"/>
              <w:adjustRightInd w:val="0"/>
              <w:spacing w:after="0" w:line="240" w:lineRule="auto"/>
              <w:rPr>
                <w:rFonts w:ascii="Times New Roman" w:hAnsi="Times New Roman"/>
                <w:sz w:val="16"/>
                <w:szCs w:val="16"/>
              </w:rPr>
            </w:pPr>
            <w:hyperlink r:id="rId24" w:history="1">
              <w:r w:rsidR="007F0B1D" w:rsidRPr="00103236">
                <w:rPr>
                  <w:rFonts w:ascii="Times New Roman" w:hAnsi="Times New Roman"/>
                  <w:sz w:val="20"/>
                  <w:szCs w:val="20"/>
                </w:rPr>
                <w:t>\\F3420-ECLDBP01\Reports\</w:t>
              </w:r>
            </w:hyperlink>
            <w:r w:rsidR="00D85582" w:rsidRPr="002A770C">
              <w:rPr>
                <w:rFonts w:ascii="Times New Roman" w:hAnsi="Times New Roman"/>
                <w:sz w:val="20"/>
                <w:szCs w:val="20"/>
              </w:rPr>
              <w:t>Encrypt_In</w:t>
            </w:r>
          </w:p>
          <w:p w:rsidR="00D97393" w:rsidRPr="002A770C" w:rsidRDefault="00D97393" w:rsidP="00D97393">
            <w:pPr>
              <w:widowControl w:val="0"/>
              <w:autoSpaceDE w:val="0"/>
              <w:autoSpaceDN w:val="0"/>
              <w:adjustRightInd w:val="0"/>
              <w:spacing w:after="0" w:line="240" w:lineRule="auto"/>
              <w:rPr>
                <w:rFonts w:ascii="Times New Roman" w:hAnsi="Times New Roman"/>
                <w:sz w:val="16"/>
                <w:szCs w:val="16"/>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EncryptOutDir</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876CD3">
            <w:pPr>
              <w:widowControl w:val="0"/>
              <w:autoSpaceDE w:val="0"/>
              <w:autoSpaceDN w:val="0"/>
              <w:adjustRightInd w:val="0"/>
              <w:spacing w:after="0" w:line="240" w:lineRule="auto"/>
              <w:rPr>
                <w:rFonts w:ascii="Times New Roman" w:hAnsi="Times New Roman"/>
                <w:sz w:val="20"/>
                <w:szCs w:val="20"/>
              </w:rPr>
            </w:pPr>
            <w:hyperlink r:id="rId25" w:history="1">
              <w:r w:rsidR="007F0B1D" w:rsidRPr="00103236">
                <w:rPr>
                  <w:rFonts w:ascii="Times New Roman" w:hAnsi="Times New Roman"/>
                  <w:sz w:val="20"/>
                  <w:szCs w:val="20"/>
                </w:rPr>
                <w:t>\\F3420-ECLDBP01\Reports\</w:t>
              </w:r>
            </w:hyperlink>
            <w:r w:rsidR="00D85582" w:rsidRPr="002A770C">
              <w:rPr>
                <w:rFonts w:ascii="Times New Roman" w:hAnsi="Times New Roman"/>
                <w:sz w:val="20"/>
                <w:szCs w:val="20"/>
              </w:rPr>
              <w:t>Encrypt_Out</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7C2183" w:rsidRPr="002A770C" w:rsidTr="00D97393">
        <w:trPr>
          <w:trHeight w:val="368"/>
        </w:trPr>
        <w:tc>
          <w:tcPr>
            <w:tcW w:w="1818" w:type="dxa"/>
          </w:tcPr>
          <w:p w:rsidR="007C2183" w:rsidRPr="002A770C" w:rsidRDefault="00D97393" w:rsidP="007C218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EndDate</w:t>
            </w:r>
            <w:proofErr w:type="spellEnd"/>
          </w:p>
        </w:tc>
        <w:tc>
          <w:tcPr>
            <w:tcW w:w="1260"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Int32</w:t>
            </w:r>
          </w:p>
        </w:tc>
        <w:tc>
          <w:tcPr>
            <w:tcW w:w="3879" w:type="dxa"/>
          </w:tcPr>
          <w:p w:rsidR="00D85582" w:rsidRPr="002A770C" w:rsidRDefault="00876CD3" w:rsidP="00D85582">
            <w:pPr>
              <w:widowControl w:val="0"/>
              <w:autoSpaceDE w:val="0"/>
              <w:autoSpaceDN w:val="0"/>
              <w:adjustRightInd w:val="0"/>
              <w:spacing w:after="0" w:line="240" w:lineRule="auto"/>
              <w:rPr>
                <w:rFonts w:ascii="Times New Roman" w:hAnsi="Times New Roman"/>
                <w:sz w:val="20"/>
                <w:szCs w:val="20"/>
              </w:rPr>
            </w:pPr>
            <w:hyperlink r:id="rId26" w:history="1">
              <w:r w:rsidR="00D85582" w:rsidRPr="002A770C">
                <w:rPr>
                  <w:rStyle w:val="Hyperlink"/>
                  <w:rFonts w:ascii="Times New Roman" w:hAnsi="Times New Roman"/>
                  <w:sz w:val="20"/>
                  <w:szCs w:val="20"/>
                </w:rPr>
                <w:t>0</w:t>
              </w:r>
            </w:hyperlink>
          </w:p>
          <w:p w:rsidR="007C2183" w:rsidRPr="002A770C" w:rsidRDefault="00D85582" w:rsidP="007C218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 xml:space="preserve">*set from </w:t>
            </w:r>
            <w:proofErr w:type="spellStart"/>
            <w:r w:rsidRPr="002A770C">
              <w:rPr>
                <w:rFonts w:ascii="Times New Roman" w:hAnsi="Times New Roman"/>
                <w:sz w:val="16"/>
                <w:szCs w:val="16"/>
              </w:rPr>
              <w:t>config</w:t>
            </w:r>
            <w:proofErr w:type="spellEnd"/>
            <w:r w:rsidRPr="002A770C">
              <w:rPr>
                <w:rFonts w:ascii="Times New Roman" w:hAnsi="Times New Roman"/>
                <w:sz w:val="16"/>
                <w:szCs w:val="16"/>
              </w:rPr>
              <w:t xml:space="preserve"> file or fetched from SP depending on value of ‘</w:t>
            </w:r>
            <w:proofErr w:type="spellStart"/>
            <w:r w:rsidRPr="002A770C">
              <w:rPr>
                <w:rFonts w:ascii="Times New Roman" w:hAnsi="Times New Roman"/>
                <w:sz w:val="16"/>
                <w:szCs w:val="16"/>
              </w:rPr>
              <w:t>Adhoc</w:t>
            </w:r>
            <w:proofErr w:type="spellEnd"/>
            <w:r w:rsidRPr="002A770C">
              <w:rPr>
                <w:rFonts w:ascii="Times New Roman" w:hAnsi="Times New Roman"/>
                <w:sz w:val="16"/>
                <w:szCs w:val="16"/>
              </w:rPr>
              <w:t>’ variable</w:t>
            </w:r>
          </w:p>
        </w:tc>
        <w:tc>
          <w:tcPr>
            <w:tcW w:w="2619" w:type="dxa"/>
          </w:tcPr>
          <w:p w:rsidR="007C2183" w:rsidRPr="002A770C" w:rsidRDefault="007C2183" w:rsidP="007C218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Env</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16"/>
                <w:szCs w:val="16"/>
              </w:rPr>
            </w:pPr>
            <w:r w:rsidRPr="002A770C">
              <w:rPr>
                <w:rFonts w:ascii="Times New Roman" w:hAnsi="Times New Roman"/>
                <w:sz w:val="16"/>
                <w:szCs w:val="16"/>
              </w:rPr>
              <w:t>PROD</w:t>
            </w:r>
          </w:p>
          <w:p w:rsidR="00D85582" w:rsidRPr="002A770C" w:rsidRDefault="00D85582"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FromEmail</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876CD3" w:rsidP="00D85582">
            <w:pPr>
              <w:widowControl w:val="0"/>
              <w:autoSpaceDE w:val="0"/>
              <w:autoSpaceDN w:val="0"/>
              <w:adjustRightInd w:val="0"/>
              <w:spacing w:after="0" w:line="240" w:lineRule="auto"/>
              <w:rPr>
                <w:rFonts w:ascii="Times New Roman" w:hAnsi="Times New Roman"/>
                <w:sz w:val="20"/>
                <w:szCs w:val="20"/>
              </w:rPr>
            </w:pPr>
            <w:hyperlink r:id="rId27" w:history="1">
              <w:r w:rsidR="00D85582" w:rsidRPr="002A770C">
                <w:rPr>
                  <w:rStyle w:val="Hyperlink"/>
                  <w:rFonts w:ascii="Times New Roman" w:hAnsi="Times New Roman"/>
                  <w:sz w:val="20"/>
                  <w:szCs w:val="20"/>
                </w:rPr>
                <w:t>Susmitha.palacherla@gdit.com</w:t>
              </w:r>
            </w:hyperlink>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 xml:space="preserve">*set from </w:t>
            </w:r>
            <w:proofErr w:type="spellStart"/>
            <w:r w:rsidRPr="002A770C">
              <w:rPr>
                <w:rFonts w:ascii="Times New Roman" w:hAnsi="Times New Roman"/>
                <w:sz w:val="16"/>
                <w:szCs w:val="16"/>
              </w:rPr>
              <w:t>config</w:t>
            </w:r>
            <w:proofErr w:type="spellEnd"/>
            <w:r w:rsidRPr="002A770C">
              <w:rPr>
                <w:rFonts w:ascii="Times New Roman" w:hAnsi="Times New Roman"/>
                <w:sz w:val="16"/>
                <w:szCs w:val="16"/>
              </w:rPr>
              <w:t xml:space="preserve"> file</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LSAPull</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w:t>
            </w:r>
            <w:proofErr w:type="spellStart"/>
            <w:r w:rsidRPr="002A770C">
              <w:rPr>
                <w:rFonts w:ascii="Times New Roman" w:hAnsi="Times New Roman"/>
                <w:sz w:val="20"/>
                <w:szCs w:val="20"/>
              </w:rPr>
              <w:t>sp_rptCoachingSummaryForModule</w:t>
            </w:r>
            <w:proofErr w:type="spellEnd"/>
            <w:r w:rsidRPr="002A770C">
              <w:rPr>
                <w:rFonts w:ascii="Times New Roman" w:hAnsi="Times New Roman"/>
                <w:sz w:val="20"/>
                <w:szCs w:val="20"/>
              </w:rPr>
              <w:t>]4,0,0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w:t>
            </w:r>
            <w:proofErr w:type="spellStart"/>
            <w:r w:rsidRPr="002A770C">
              <w:rPr>
                <w:rFonts w:ascii="Times New Roman" w:hAnsi="Times New Roman"/>
                <w:sz w:val="20"/>
                <w:szCs w:val="20"/>
              </w:rPr>
              <w:t>sp_rptCoachingSummaryForModule</w:t>
            </w:r>
            <w:proofErr w:type="spellEnd"/>
            <w:r w:rsidRPr="002A770C">
              <w:rPr>
                <w:rFonts w:ascii="Times New Roman" w:hAnsi="Times New Roman"/>
                <w:sz w:val="20"/>
                <w:szCs w:val="20"/>
              </w:rPr>
              <w:t>]4," +(DT_WSTR,20) @[User::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 + "," +  (DT_WSTR,20) @[User::</w:t>
            </w:r>
            <w:proofErr w:type="spellStart"/>
            <w:r w:rsidRPr="002A770C">
              <w:rPr>
                <w:rFonts w:ascii="Times New Roman" w:hAnsi="Times New Roman"/>
                <w:sz w:val="20"/>
                <w:szCs w:val="20"/>
              </w:rPr>
              <w:t>EndDate</w:t>
            </w:r>
            <w:proofErr w:type="spellEnd"/>
            <w:r w:rsidRPr="002A770C">
              <w:rPr>
                <w:rFonts w:ascii="Times New Roman" w:hAnsi="Times New Roman"/>
                <w:sz w:val="20"/>
                <w:szCs w:val="20"/>
              </w:rPr>
              <w:t>]</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MsgEmail</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\\f3420-ecldb</w:t>
            </w:r>
            <w:r w:rsidR="007F0B1D">
              <w:rPr>
                <w:rFonts w:ascii="Times New Roman" w:hAnsi="Times New Roman"/>
                <w:sz w:val="20"/>
                <w:szCs w:val="20"/>
              </w:rPr>
              <w:t>p</w:t>
            </w:r>
            <w:r w:rsidRPr="002A770C">
              <w:rPr>
                <w:rFonts w:ascii="Times New Roman" w:hAnsi="Times New Roman"/>
                <w:sz w:val="20"/>
                <w:szCs w:val="20"/>
              </w:rPr>
              <w:t>01\data\Coaching\Reports\</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 </w:t>
            </w:r>
            <w:r w:rsidRPr="002A770C">
              <w:rPr>
                <w:rFonts w:ascii="Times New Roman" w:hAnsi="Times New Roman"/>
                <w:sz w:val="20"/>
                <w:szCs w:val="20"/>
              </w:rPr>
              <w:cr/>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Thanks, </w:t>
            </w:r>
            <w:r w:rsidRPr="002A770C">
              <w:rPr>
                <w:rFonts w:ascii="Times New Roman" w:hAnsi="Times New Roman"/>
                <w:sz w:val="20"/>
                <w:szCs w:val="20"/>
              </w:rPr>
              <w:cr/>
            </w:r>
          </w:p>
          <w:p w:rsidR="00D97393" w:rsidRPr="002A770C" w:rsidRDefault="00D85582" w:rsidP="00D9770F">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w:t>
            </w:r>
            <w:r w:rsidRPr="002A770C">
              <w:rPr>
                <w:rFonts w:ascii="Times New Roman" w:hAnsi="Times New Roman"/>
                <w:sz w:val="20"/>
                <w:szCs w:val="20"/>
              </w:rPr>
              <w:cr/>
              <w:t>General Dynamics Information Technology</w:t>
            </w:r>
          </w:p>
        </w:tc>
        <w:tc>
          <w:tcPr>
            <w:tcW w:w="2619" w:type="dxa"/>
          </w:tcPr>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"The Reports have been posted to " + @[User::</w:t>
            </w:r>
            <w:proofErr w:type="spellStart"/>
            <w:r w:rsidRPr="002A770C">
              <w:rPr>
                <w:rFonts w:ascii="Times New Roman" w:hAnsi="Times New Roman"/>
                <w:sz w:val="20"/>
                <w:szCs w:val="20"/>
              </w:rPr>
              <w:t>ReportsDir</w:t>
            </w:r>
            <w:proofErr w:type="spellEnd"/>
            <w:r w:rsidRPr="002A770C">
              <w:rPr>
                <w:rFonts w:ascii="Times New Roman" w:hAnsi="Times New Roman"/>
                <w:sz w:val="20"/>
                <w:szCs w:val="20"/>
              </w:rPr>
              <w:t>]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"Thanks," + " "  + "\r\n" +</w:t>
            </w:r>
          </w:p>
          <w:p w:rsidR="00D85582"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 xml:space="preserve">"CCO Engineering" + " "  + "\r\n" +     </w:t>
            </w:r>
          </w:p>
          <w:p w:rsidR="00D97393" w:rsidRPr="002A770C" w:rsidRDefault="00D85582" w:rsidP="00D85582">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"General Dynamics Information Technology"</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lastRenderedPageBreak/>
              <w:t>QualityPull</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w:t>
            </w:r>
            <w:proofErr w:type="spellStart"/>
            <w:r w:rsidRPr="002A770C">
              <w:rPr>
                <w:rFonts w:ascii="Times New Roman" w:hAnsi="Times New Roman"/>
                <w:sz w:val="20"/>
                <w:szCs w:val="20"/>
              </w:rPr>
              <w:t>sp_rptCoachingSummaryForModule</w:t>
            </w:r>
            <w:proofErr w:type="spellEnd"/>
            <w:r w:rsidRPr="002A770C">
              <w:rPr>
                <w:rFonts w:ascii="Times New Roman" w:hAnsi="Times New Roman"/>
                <w:sz w:val="20"/>
                <w:szCs w:val="20"/>
              </w:rPr>
              <w:t>]3,0,0</w:t>
            </w:r>
          </w:p>
        </w:tc>
        <w:tc>
          <w:tcPr>
            <w:tcW w:w="2619" w:type="dxa"/>
          </w:tcPr>
          <w:p w:rsidR="00D97393" w:rsidRPr="002A770C" w:rsidRDefault="00D85582"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w:t>
            </w:r>
            <w:proofErr w:type="spellStart"/>
            <w:r w:rsidRPr="002A770C">
              <w:rPr>
                <w:rFonts w:ascii="Times New Roman" w:hAnsi="Times New Roman"/>
                <w:sz w:val="20"/>
                <w:szCs w:val="20"/>
              </w:rPr>
              <w:t>sp_rptCoachingSummaryForModule</w:t>
            </w:r>
            <w:proofErr w:type="spellEnd"/>
            <w:r w:rsidRPr="002A770C">
              <w:rPr>
                <w:rFonts w:ascii="Times New Roman" w:hAnsi="Times New Roman"/>
                <w:sz w:val="20"/>
                <w:szCs w:val="20"/>
              </w:rPr>
              <w:t>]3," +(DT_WSTR,20) @[User::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 + "," +  (DT_WSTR,20) @[User::</w:t>
            </w:r>
            <w:proofErr w:type="spellStart"/>
            <w:r w:rsidRPr="002A770C">
              <w:rPr>
                <w:rFonts w:ascii="Times New Roman" w:hAnsi="Times New Roman"/>
                <w:sz w:val="20"/>
                <w:szCs w:val="20"/>
              </w:rPr>
              <w:t>EndDate</w:t>
            </w:r>
            <w:proofErr w:type="spellEnd"/>
            <w:r w:rsidRPr="002A770C">
              <w:rPr>
                <w:rFonts w:ascii="Times New Roman" w:hAnsi="Times New Roman"/>
                <w:sz w:val="20"/>
                <w:szCs w:val="20"/>
              </w:rPr>
              <w:t>]</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ReportPeriod</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w:t>
            </w: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"01" ? "January"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"02" ? "February"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"03" ? "March"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"04" ? "April"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"05" ? "May"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"06" ? "June"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"07" ? "July"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"08" ? "August"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"09" ? "September"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"10" ? "October"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"11" ? "November" :</w:t>
            </w:r>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gramStart"/>
            <w:r w:rsidRPr="002A770C">
              <w:rPr>
                <w:rFonts w:ascii="Times New Roman" w:hAnsi="Times New Roman"/>
                <w:sz w:val="20"/>
                <w:szCs w:val="20"/>
              </w:rPr>
              <w:t>SUBSTRING(</w:t>
            </w:r>
            <w:proofErr w:type="gramEnd"/>
            <w:r w:rsidRPr="002A770C">
              <w:rPr>
                <w:rFonts w:ascii="Times New Roman" w:hAnsi="Times New Roman"/>
                <w:sz w:val="20"/>
                <w:szCs w:val="20"/>
              </w:rPr>
              <w:t>(DT_WSTR,8)@[User::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],5,2) == "12" ? "December" :</w:t>
            </w: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"Unknown") + ", " + SUBSTRING((DT_WSTR,8)@[User::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],1,4)</w:t>
            </w: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ReportsDir</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p w:rsidR="00D97393"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\\F3420-MWBP11\Reports\eCL_Reports\</w:t>
            </w:r>
          </w:p>
        </w:tc>
        <w:tc>
          <w:tcPr>
            <w:tcW w:w="2619"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
        </w:tc>
      </w:tr>
      <w:tr w:rsidR="00D97393" w:rsidRPr="002A770C" w:rsidTr="00D97393">
        <w:trPr>
          <w:trHeight w:val="368"/>
        </w:trPr>
        <w:tc>
          <w:tcPr>
            <w:tcW w:w="1818"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SupervisorPull</w:t>
            </w:r>
            <w:proofErr w:type="spellEnd"/>
          </w:p>
        </w:tc>
        <w:tc>
          <w:tcPr>
            <w:tcW w:w="1260" w:type="dxa"/>
          </w:tcPr>
          <w:p w:rsidR="00D97393" w:rsidRPr="002A770C" w:rsidRDefault="00D97393"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w:t>
            </w:r>
            <w:proofErr w:type="spellStart"/>
            <w:r w:rsidRPr="002A770C">
              <w:rPr>
                <w:rFonts w:ascii="Times New Roman" w:hAnsi="Times New Roman"/>
                <w:sz w:val="20"/>
                <w:szCs w:val="20"/>
              </w:rPr>
              <w:t>sp_rptCoachingSummaryForModule</w:t>
            </w:r>
            <w:proofErr w:type="spellEnd"/>
            <w:r w:rsidRPr="002A770C">
              <w:rPr>
                <w:rFonts w:ascii="Times New Roman" w:hAnsi="Times New Roman"/>
                <w:sz w:val="20"/>
                <w:szCs w:val="20"/>
              </w:rPr>
              <w:t>]2,0,0</w:t>
            </w:r>
          </w:p>
        </w:tc>
        <w:tc>
          <w:tcPr>
            <w:tcW w:w="2619" w:type="dxa"/>
          </w:tcPr>
          <w:p w:rsidR="00D97393" w:rsidRPr="002A770C" w:rsidRDefault="002B1597" w:rsidP="00D97393">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w:t>
            </w:r>
            <w:proofErr w:type="spellStart"/>
            <w:r w:rsidRPr="002A770C">
              <w:rPr>
                <w:rFonts w:ascii="Times New Roman" w:hAnsi="Times New Roman"/>
                <w:sz w:val="20"/>
                <w:szCs w:val="20"/>
              </w:rPr>
              <w:t>sp_rptCoachingSummaryForModule</w:t>
            </w:r>
            <w:proofErr w:type="spellEnd"/>
            <w:r w:rsidRPr="002A770C">
              <w:rPr>
                <w:rFonts w:ascii="Times New Roman" w:hAnsi="Times New Roman"/>
                <w:sz w:val="20"/>
                <w:szCs w:val="20"/>
              </w:rPr>
              <w:t xml:space="preserve">]2," </w:t>
            </w:r>
            <w:r w:rsidRPr="002A770C">
              <w:rPr>
                <w:rFonts w:ascii="Times New Roman" w:hAnsi="Times New Roman"/>
                <w:sz w:val="20"/>
                <w:szCs w:val="20"/>
              </w:rPr>
              <w:lastRenderedPageBreak/>
              <w:t>+(DT_WSTR,20) @[User::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 + "," +  (DT_WSTR,20) @[User::</w:t>
            </w:r>
            <w:proofErr w:type="spellStart"/>
            <w:r w:rsidRPr="002A770C">
              <w:rPr>
                <w:rFonts w:ascii="Times New Roman" w:hAnsi="Times New Roman"/>
                <w:sz w:val="20"/>
                <w:szCs w:val="20"/>
              </w:rPr>
              <w:t>EndDate</w:t>
            </w:r>
            <w:proofErr w:type="spellEnd"/>
            <w:r w:rsidRPr="002A770C">
              <w:rPr>
                <w:rFonts w:ascii="Times New Roman" w:hAnsi="Times New Roman"/>
                <w:sz w:val="20"/>
                <w:szCs w:val="20"/>
              </w:rPr>
              <w:t>]</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lastRenderedPageBreak/>
              <w:t>ToEmail</w:t>
            </w:r>
            <w:proofErr w:type="spellEnd"/>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876CD3" w:rsidP="002B1597">
            <w:pPr>
              <w:widowControl w:val="0"/>
              <w:autoSpaceDE w:val="0"/>
              <w:autoSpaceDN w:val="0"/>
              <w:adjustRightInd w:val="0"/>
              <w:spacing w:after="0" w:line="240" w:lineRule="auto"/>
              <w:rPr>
                <w:rFonts w:ascii="Times New Roman" w:hAnsi="Times New Roman"/>
                <w:sz w:val="20"/>
                <w:szCs w:val="20"/>
              </w:rPr>
            </w:pPr>
            <w:hyperlink r:id="rId28" w:history="1">
              <w:r w:rsidR="002B1597" w:rsidRPr="002A770C">
                <w:rPr>
                  <w:rStyle w:val="Hyperlink"/>
                  <w:rFonts w:ascii="Times New Roman" w:hAnsi="Times New Roman"/>
                  <w:sz w:val="20"/>
                  <w:szCs w:val="20"/>
                </w:rPr>
                <w:t>Susmitha.palacherla@gdit.com</w:t>
              </w:r>
            </w:hyperlink>
          </w:p>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16"/>
                <w:szCs w:val="16"/>
              </w:rPr>
              <w:t xml:space="preserve">*set from </w:t>
            </w:r>
            <w:proofErr w:type="spellStart"/>
            <w:r w:rsidRPr="002A770C">
              <w:rPr>
                <w:rFonts w:ascii="Times New Roman" w:hAnsi="Times New Roman"/>
                <w:sz w:val="16"/>
                <w:szCs w:val="16"/>
              </w:rPr>
              <w:t>config</w:t>
            </w:r>
            <w:proofErr w:type="spellEnd"/>
            <w:r w:rsidRPr="002A770C">
              <w:rPr>
                <w:rFonts w:ascii="Times New Roman" w:hAnsi="Times New Roman"/>
                <w:sz w:val="16"/>
                <w:szCs w:val="16"/>
              </w:rPr>
              <w:t xml:space="preserve"> file</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TrainingPull</w:t>
            </w:r>
            <w:proofErr w:type="spellEnd"/>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w:t>
            </w:r>
            <w:proofErr w:type="spellStart"/>
            <w:r w:rsidRPr="002A770C">
              <w:rPr>
                <w:rFonts w:ascii="Times New Roman" w:hAnsi="Times New Roman"/>
                <w:sz w:val="20"/>
                <w:szCs w:val="20"/>
              </w:rPr>
              <w:t>sp_rptCoachingSummaryForModule</w:t>
            </w:r>
            <w:proofErr w:type="spellEnd"/>
            <w:r w:rsidRPr="002A770C">
              <w:rPr>
                <w:rFonts w:ascii="Times New Roman" w:hAnsi="Times New Roman"/>
                <w:sz w:val="20"/>
                <w:szCs w:val="20"/>
              </w:rPr>
              <w:t>]5,0,0</w:t>
            </w: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"Exec [EC].[</w:t>
            </w:r>
            <w:proofErr w:type="spellStart"/>
            <w:r w:rsidRPr="002A770C">
              <w:rPr>
                <w:rFonts w:ascii="Times New Roman" w:hAnsi="Times New Roman"/>
                <w:sz w:val="20"/>
                <w:szCs w:val="20"/>
              </w:rPr>
              <w:t>sp_rptCoachingSummaryForModule</w:t>
            </w:r>
            <w:proofErr w:type="spellEnd"/>
            <w:r w:rsidRPr="002A770C">
              <w:rPr>
                <w:rFonts w:ascii="Times New Roman" w:hAnsi="Times New Roman"/>
                <w:sz w:val="20"/>
                <w:szCs w:val="20"/>
              </w:rPr>
              <w:t>]5," +(DT_WSTR,20) @[User::</w:t>
            </w:r>
            <w:proofErr w:type="spellStart"/>
            <w:r w:rsidRPr="002A770C">
              <w:rPr>
                <w:rFonts w:ascii="Times New Roman" w:hAnsi="Times New Roman"/>
                <w:sz w:val="20"/>
                <w:szCs w:val="20"/>
              </w:rPr>
              <w:t>BeginDate</w:t>
            </w:r>
            <w:proofErr w:type="spellEnd"/>
            <w:r w:rsidRPr="002A770C">
              <w:rPr>
                <w:rFonts w:ascii="Times New Roman" w:hAnsi="Times New Roman"/>
                <w:sz w:val="20"/>
                <w:szCs w:val="20"/>
              </w:rPr>
              <w:t>] + "," +  (DT_WSTR,20) @[User::</w:t>
            </w:r>
            <w:proofErr w:type="spellStart"/>
            <w:r w:rsidRPr="002A770C">
              <w:rPr>
                <w:rFonts w:ascii="Times New Roman" w:hAnsi="Times New Roman"/>
                <w:sz w:val="20"/>
                <w:szCs w:val="20"/>
              </w:rPr>
              <w:t>EndDate</w:t>
            </w:r>
            <w:proofErr w:type="spellEnd"/>
            <w:r w:rsidRPr="002A770C">
              <w:rPr>
                <w:rFonts w:ascii="Times New Roman" w:hAnsi="Times New Roman"/>
                <w:sz w:val="20"/>
                <w:szCs w:val="20"/>
              </w:rPr>
              <w:t>]</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varFileName</w:t>
            </w:r>
            <w:proofErr w:type="spellEnd"/>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roofErr w:type="spellStart"/>
            <w:r w:rsidRPr="002A770C">
              <w:rPr>
                <w:rFonts w:ascii="Times New Roman" w:hAnsi="Times New Roman"/>
                <w:sz w:val="20"/>
                <w:szCs w:val="20"/>
              </w:rPr>
              <w:t>varFilePath</w:t>
            </w:r>
            <w:proofErr w:type="spellEnd"/>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String</w:t>
            </w: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092410" w:rsidP="002B1597">
            <w:pPr>
              <w:widowControl w:val="0"/>
              <w:autoSpaceDE w:val="0"/>
              <w:autoSpaceDN w:val="0"/>
              <w:adjustRightInd w:val="0"/>
              <w:spacing w:after="0" w:line="240" w:lineRule="auto"/>
              <w:rPr>
                <w:rFonts w:ascii="Times New Roman" w:hAnsi="Times New Roman"/>
                <w:sz w:val="20"/>
                <w:szCs w:val="20"/>
              </w:rPr>
            </w:pPr>
            <w:r w:rsidRPr="002A770C">
              <w:rPr>
                <w:rFonts w:ascii="Times New Roman" w:hAnsi="Times New Roman"/>
                <w:sz w:val="20"/>
                <w:szCs w:val="20"/>
              </w:rPr>
              <w:t>@[User::</w:t>
            </w:r>
            <w:proofErr w:type="spellStart"/>
            <w:r w:rsidRPr="002A770C">
              <w:rPr>
                <w:rFonts w:ascii="Times New Roman" w:hAnsi="Times New Roman"/>
                <w:sz w:val="20"/>
                <w:szCs w:val="20"/>
              </w:rPr>
              <w:t>EncryptOutDir</w:t>
            </w:r>
            <w:proofErr w:type="spellEnd"/>
            <w:r w:rsidRPr="002A770C">
              <w:rPr>
                <w:rFonts w:ascii="Times New Roman" w:hAnsi="Times New Roman"/>
                <w:sz w:val="20"/>
                <w:szCs w:val="20"/>
              </w:rPr>
              <w:t>] + @[User::</w:t>
            </w:r>
            <w:proofErr w:type="spellStart"/>
            <w:r w:rsidRPr="002A770C">
              <w:rPr>
                <w:rFonts w:ascii="Times New Roman" w:hAnsi="Times New Roman"/>
                <w:sz w:val="20"/>
                <w:szCs w:val="20"/>
              </w:rPr>
              <w:t>varFileName</w:t>
            </w:r>
            <w:proofErr w:type="spellEnd"/>
            <w:r w:rsidRPr="002A770C">
              <w:rPr>
                <w:rFonts w:ascii="Times New Roman" w:hAnsi="Times New Roman"/>
                <w:sz w:val="20"/>
                <w:szCs w:val="20"/>
              </w:rPr>
              <w:t>]</w:t>
            </w: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r w:rsidR="002B1597" w:rsidRPr="002A770C" w:rsidTr="00D97393">
        <w:trPr>
          <w:trHeight w:val="368"/>
        </w:trPr>
        <w:tc>
          <w:tcPr>
            <w:tcW w:w="1818"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1260"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387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c>
          <w:tcPr>
            <w:tcW w:w="2619" w:type="dxa"/>
          </w:tcPr>
          <w:p w:rsidR="002B1597" w:rsidRPr="002A770C" w:rsidRDefault="002B1597" w:rsidP="002B1597">
            <w:pPr>
              <w:widowControl w:val="0"/>
              <w:autoSpaceDE w:val="0"/>
              <w:autoSpaceDN w:val="0"/>
              <w:adjustRightInd w:val="0"/>
              <w:spacing w:after="0" w:line="240" w:lineRule="auto"/>
              <w:rPr>
                <w:rFonts w:ascii="Times New Roman" w:hAnsi="Times New Roman"/>
                <w:sz w:val="20"/>
                <w:szCs w:val="20"/>
              </w:rPr>
            </w:pPr>
          </w:p>
        </w:tc>
      </w:tr>
    </w:tbl>
    <w:p w:rsidR="00E654C3" w:rsidRPr="002A770C" w:rsidRDefault="00E654C3" w:rsidP="00E654C3">
      <w:pPr>
        <w:rPr>
          <w:rFonts w:ascii="Times New Roman" w:hAnsi="Times New Roman"/>
          <w:b/>
        </w:rPr>
      </w:pPr>
    </w:p>
    <w:p w:rsidR="00E654C3" w:rsidRPr="002A770C" w:rsidRDefault="00E654C3" w:rsidP="00D9770F">
      <w:pPr>
        <w:pStyle w:val="Heading4"/>
        <w:rPr>
          <w:rFonts w:ascii="Times New Roman" w:hAnsi="Times New Roman" w:cs="Times New Roman"/>
          <w:i w:val="0"/>
          <w:color w:val="auto"/>
        </w:rPr>
      </w:pPr>
      <w:bookmarkStart w:id="42" w:name="_Toc495484432"/>
      <w:r w:rsidRPr="002A770C">
        <w:rPr>
          <w:rFonts w:ascii="Times New Roman" w:hAnsi="Times New Roman" w:cs="Times New Roman"/>
          <w:i w:val="0"/>
          <w:color w:val="auto"/>
        </w:rPr>
        <w:t>Connection Manager Entries</w:t>
      </w:r>
      <w:bookmarkEnd w:id="42"/>
    </w:p>
    <w:p w:rsidR="00E654C3" w:rsidRPr="002A770C" w:rsidRDefault="00092410" w:rsidP="00D9770F">
      <w:pPr>
        <w:pStyle w:val="Heading5"/>
        <w:rPr>
          <w:rFonts w:ascii="Times New Roman" w:hAnsi="Times New Roman" w:cs="Times New Roman"/>
          <w:color w:val="auto"/>
        </w:rPr>
      </w:pPr>
      <w:proofErr w:type="spellStart"/>
      <w:proofErr w:type="gramStart"/>
      <w:r w:rsidRPr="002A770C">
        <w:rPr>
          <w:rFonts w:ascii="Times New Roman" w:hAnsi="Times New Roman" w:cs="Times New Roman"/>
          <w:color w:val="auto"/>
        </w:rPr>
        <w:t>dbconn</w:t>
      </w:r>
      <w:proofErr w:type="spellEnd"/>
      <w:proofErr w:type="gramEnd"/>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Dev </w:t>
      </w:r>
      <w:r w:rsidR="00810310" w:rsidRPr="002A770C">
        <w:rPr>
          <w:rFonts w:ascii="Times New Roman" w:hAnsi="Times New Roman"/>
        </w:rPr>
        <w:t>–</w:t>
      </w:r>
      <w:r w:rsidRPr="002A770C">
        <w:rPr>
          <w:rFonts w:ascii="Times New Roman" w:hAnsi="Times New Roman"/>
        </w:rPr>
        <w:t xml:space="preserve"> </w:t>
      </w:r>
      <w:r w:rsidR="00810310" w:rsidRPr="002A770C">
        <w:rPr>
          <w:rFonts w:ascii="Times New Roman" w:hAnsi="Times New Roman"/>
        </w:rPr>
        <w:t>F3420-ECLDBD01</w:t>
      </w:r>
      <w:r w:rsidRPr="002A770C">
        <w:rPr>
          <w:rFonts w:ascii="Times New Roman" w:hAnsi="Times New Roman"/>
        </w:rPr>
        <w:t xml:space="preserve"> DB – </w:t>
      </w:r>
      <w:proofErr w:type="spellStart"/>
      <w:r w:rsidRPr="002A770C">
        <w:rPr>
          <w:rFonts w:ascii="Times New Roman" w:hAnsi="Times New Roman"/>
        </w:rPr>
        <w:t>eCoachingdev</w:t>
      </w:r>
      <w:proofErr w:type="spellEnd"/>
    </w:p>
    <w:p w:rsidR="001022D0" w:rsidRPr="002A770C"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Test - </w:t>
      </w:r>
      <w:r w:rsidR="00810310" w:rsidRPr="002A770C">
        <w:rPr>
          <w:rFonts w:ascii="Times New Roman" w:hAnsi="Times New Roman"/>
        </w:rPr>
        <w:t xml:space="preserve">F3420-ECLDBT01 </w:t>
      </w:r>
      <w:r w:rsidRPr="002A770C">
        <w:rPr>
          <w:rFonts w:ascii="Times New Roman" w:hAnsi="Times New Roman"/>
        </w:rPr>
        <w:t xml:space="preserve">DB – </w:t>
      </w:r>
      <w:proofErr w:type="spellStart"/>
      <w:r w:rsidRPr="002A770C">
        <w:rPr>
          <w:rFonts w:ascii="Times New Roman" w:hAnsi="Times New Roman"/>
        </w:rPr>
        <w:t>eCoachingtest</w:t>
      </w:r>
      <w:proofErr w:type="spellEnd"/>
    </w:p>
    <w:p w:rsidR="00E654C3" w:rsidRPr="002A770C"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Prod - </w:t>
      </w:r>
      <w:r w:rsidR="00810310" w:rsidRPr="002A770C">
        <w:rPr>
          <w:rFonts w:ascii="Times New Roman" w:hAnsi="Times New Roman"/>
        </w:rPr>
        <w:t xml:space="preserve">F3420-ECLDBP01 </w:t>
      </w:r>
      <w:r w:rsidRPr="002A770C">
        <w:rPr>
          <w:rFonts w:ascii="Times New Roman" w:hAnsi="Times New Roman"/>
        </w:rPr>
        <w:t xml:space="preserve">– </w:t>
      </w:r>
      <w:proofErr w:type="spellStart"/>
      <w:r w:rsidRPr="002A770C">
        <w:rPr>
          <w:rFonts w:ascii="Times New Roman" w:hAnsi="Times New Roman"/>
        </w:rPr>
        <w:t>eCoaching</w:t>
      </w:r>
      <w:proofErr w:type="spellEnd"/>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E654C3" w:rsidRPr="002A770C" w:rsidRDefault="00092410"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CSR_Report</w:t>
      </w:r>
      <w:proofErr w:type="spellEnd"/>
    </w:p>
    <w:p w:rsidR="00092410" w:rsidRPr="002A770C" w:rsidRDefault="0009241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eCL_Coaching_Summary_CSR_YYYYMMDD_YYYYMMDD.csv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w:t>
      </w:r>
      <w:proofErr w:type="spellStart"/>
      <w:r w:rsidRPr="002A770C">
        <w:rPr>
          <w:rFonts w:ascii="Times New Roman" w:hAnsi="Times New Roman"/>
        </w:rPr>
        <w:t>EncryptInDir</w:t>
      </w:r>
      <w:proofErr w:type="spellEnd"/>
      <w:r w:rsidRPr="002A770C">
        <w:rPr>
          <w:rFonts w:ascii="Times New Roman" w:hAnsi="Times New Roman"/>
        </w:rPr>
        <w:t>] + "</w:t>
      </w:r>
      <w:proofErr w:type="spellStart"/>
      <w:r w:rsidRPr="002A770C">
        <w:rPr>
          <w:rFonts w:ascii="Times New Roman" w:hAnsi="Times New Roman"/>
        </w:rPr>
        <w:t>eCL_CoachingSummary_CSR</w:t>
      </w:r>
      <w:proofErr w:type="spellEnd"/>
      <w:r w:rsidRPr="002A770C">
        <w:rPr>
          <w:rFonts w:ascii="Times New Roman" w:hAnsi="Times New Roman"/>
        </w:rPr>
        <w:t>_" +  (DT_WSTR,20) @[User::</w:t>
      </w:r>
      <w:proofErr w:type="spellStart"/>
      <w:r w:rsidRPr="002A770C">
        <w:rPr>
          <w:rFonts w:ascii="Times New Roman" w:hAnsi="Times New Roman"/>
        </w:rPr>
        <w:t>BeginDate</w:t>
      </w:r>
      <w:proofErr w:type="spellEnd"/>
      <w:r w:rsidRPr="002A770C">
        <w:rPr>
          <w:rFonts w:ascii="Times New Roman" w:hAnsi="Times New Roman"/>
        </w:rPr>
        <w:t>] + "_" +  (DT_WSTR,20) @[User::</w:t>
      </w:r>
      <w:proofErr w:type="spellStart"/>
      <w:r w:rsidRPr="002A770C">
        <w:rPr>
          <w:rFonts w:ascii="Times New Roman" w:hAnsi="Times New Roman"/>
        </w:rPr>
        <w:t>EndDate</w:t>
      </w:r>
      <w:proofErr w:type="spellEnd"/>
      <w:r w:rsidRPr="002A770C">
        <w:rPr>
          <w:rFonts w:ascii="Times New Roman" w:hAnsi="Times New Roman"/>
        </w:rPr>
        <w:t>]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092410" w:rsidRPr="002A770C" w:rsidRDefault="00092410" w:rsidP="00092410">
      <w:pPr>
        <w:widowControl w:val="0"/>
        <w:autoSpaceDE w:val="0"/>
        <w:autoSpaceDN w:val="0"/>
        <w:adjustRightInd w:val="0"/>
        <w:spacing w:after="0" w:line="240" w:lineRule="auto"/>
        <w:rPr>
          <w:rFonts w:ascii="Times New Roman" w:hAnsi="Times New Roman"/>
        </w:rPr>
      </w:pPr>
    </w:p>
    <w:p w:rsidR="00092410" w:rsidRPr="002A770C" w:rsidRDefault="00092410"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Supervisor_Report</w:t>
      </w:r>
      <w:proofErr w:type="spellEnd"/>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eCL_Coaching_Summary_Supervisor_YYYYMMDD_YYYYMMDD.csv</w:t>
      </w:r>
    </w:p>
    <w:p w:rsidR="00092410" w:rsidRPr="002A770C" w:rsidRDefault="00092410" w:rsidP="00092410">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w:t>
      </w:r>
      <w:proofErr w:type="spellStart"/>
      <w:r w:rsidRPr="002A770C">
        <w:rPr>
          <w:rFonts w:ascii="Times New Roman" w:hAnsi="Times New Roman"/>
        </w:rPr>
        <w:t>EncryptInDir</w:t>
      </w:r>
      <w:proofErr w:type="spellEnd"/>
      <w:r w:rsidRPr="002A770C">
        <w:rPr>
          <w:rFonts w:ascii="Times New Roman" w:hAnsi="Times New Roman"/>
        </w:rPr>
        <w:t>] + "</w:t>
      </w:r>
      <w:proofErr w:type="spellStart"/>
      <w:r w:rsidRPr="002A770C">
        <w:rPr>
          <w:rFonts w:ascii="Times New Roman" w:hAnsi="Times New Roman"/>
        </w:rPr>
        <w:t>eCL_CoachingSummary_Supervisor</w:t>
      </w:r>
      <w:proofErr w:type="spellEnd"/>
      <w:r w:rsidRPr="002A770C">
        <w:rPr>
          <w:rFonts w:ascii="Times New Roman" w:hAnsi="Times New Roman"/>
        </w:rPr>
        <w:t>_" +  (DT_WSTR,20) @[User::</w:t>
      </w:r>
      <w:proofErr w:type="spellStart"/>
      <w:r w:rsidRPr="002A770C">
        <w:rPr>
          <w:rFonts w:ascii="Times New Roman" w:hAnsi="Times New Roman"/>
        </w:rPr>
        <w:t>BeginDate</w:t>
      </w:r>
      <w:proofErr w:type="spellEnd"/>
      <w:r w:rsidRPr="002A770C">
        <w:rPr>
          <w:rFonts w:ascii="Times New Roman" w:hAnsi="Times New Roman"/>
        </w:rPr>
        <w:t>] + "_" +  (DT_WSTR,20) @[User::</w:t>
      </w:r>
      <w:proofErr w:type="spellStart"/>
      <w:r w:rsidRPr="002A770C">
        <w:rPr>
          <w:rFonts w:ascii="Times New Roman" w:hAnsi="Times New Roman"/>
        </w:rPr>
        <w:t>EndDate</w:t>
      </w:r>
      <w:proofErr w:type="spellEnd"/>
      <w:r w:rsidRPr="002A770C">
        <w:rPr>
          <w:rFonts w:ascii="Times New Roman" w:hAnsi="Times New Roman"/>
        </w:rPr>
        <w:t>] + ".csv"</w:t>
      </w:r>
    </w:p>
    <w:p w:rsidR="00E654C3" w:rsidRPr="002A770C" w:rsidRDefault="00E654C3" w:rsidP="00257251">
      <w:pPr>
        <w:widowControl w:val="0"/>
        <w:autoSpaceDE w:val="0"/>
        <w:autoSpaceDN w:val="0"/>
        <w:adjustRightInd w:val="0"/>
        <w:spacing w:after="0" w:line="240" w:lineRule="auto"/>
        <w:ind w:left="1440"/>
        <w:rPr>
          <w:rFonts w:ascii="Times New Roman" w:hAnsi="Times New Roman"/>
        </w:rPr>
      </w:pPr>
    </w:p>
    <w:p w:rsidR="002C2162" w:rsidRPr="002A770C" w:rsidRDefault="002C2162"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Quality_Report</w:t>
      </w:r>
      <w:proofErr w:type="spellEnd"/>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proofErr w:type="spellStart"/>
      <w:r w:rsidRPr="002A770C">
        <w:rPr>
          <w:rFonts w:ascii="Times New Roman" w:hAnsi="Times New Roman"/>
        </w:rPr>
        <w:t>eCL_Coaching_Summary_Quality</w:t>
      </w:r>
      <w:proofErr w:type="spellEnd"/>
      <w:r w:rsidRPr="002A770C">
        <w:rPr>
          <w:rFonts w:ascii="Times New Roman" w:hAnsi="Times New Roman"/>
        </w:rPr>
        <w:t xml:space="preserve">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w:t>
      </w:r>
      <w:proofErr w:type="spellStart"/>
      <w:r w:rsidRPr="002A770C">
        <w:rPr>
          <w:rFonts w:ascii="Times New Roman" w:hAnsi="Times New Roman"/>
        </w:rPr>
        <w:t>EncryptInDir</w:t>
      </w:r>
      <w:proofErr w:type="spellEnd"/>
      <w:r w:rsidRPr="002A770C">
        <w:rPr>
          <w:rFonts w:ascii="Times New Roman" w:hAnsi="Times New Roman"/>
        </w:rPr>
        <w:t>] + "</w:t>
      </w:r>
      <w:proofErr w:type="spellStart"/>
      <w:r w:rsidRPr="002A770C">
        <w:rPr>
          <w:rFonts w:ascii="Times New Roman" w:hAnsi="Times New Roman"/>
        </w:rPr>
        <w:t>eCL_CoachingSummary_Quality</w:t>
      </w:r>
      <w:proofErr w:type="spellEnd"/>
      <w:r w:rsidRPr="002A770C">
        <w:rPr>
          <w:rFonts w:ascii="Times New Roman" w:hAnsi="Times New Roman"/>
        </w:rPr>
        <w:t xml:space="preserve"> _" +  (DT_WSTR,20) @[User::</w:t>
      </w:r>
      <w:proofErr w:type="spellStart"/>
      <w:r w:rsidRPr="002A770C">
        <w:rPr>
          <w:rFonts w:ascii="Times New Roman" w:hAnsi="Times New Roman"/>
        </w:rPr>
        <w:t>BeginDate</w:t>
      </w:r>
      <w:proofErr w:type="spellEnd"/>
      <w:r w:rsidRPr="002A770C">
        <w:rPr>
          <w:rFonts w:ascii="Times New Roman" w:hAnsi="Times New Roman"/>
        </w:rPr>
        <w:t>] + "_" +  (DT_WSTR,20) @[User::</w:t>
      </w:r>
      <w:proofErr w:type="spellStart"/>
      <w:r w:rsidRPr="002A770C">
        <w:rPr>
          <w:rFonts w:ascii="Times New Roman" w:hAnsi="Times New Roman"/>
        </w:rPr>
        <w:t>EndDate</w:t>
      </w:r>
      <w:proofErr w:type="spellEnd"/>
      <w:r w:rsidRPr="002A770C">
        <w:rPr>
          <w:rFonts w:ascii="Times New Roman" w:hAnsi="Times New Roman"/>
        </w:rPr>
        <w:t>] + ".csv"</w:t>
      </w:r>
    </w:p>
    <w:p w:rsidR="00E654C3" w:rsidRPr="002A770C" w:rsidRDefault="00E654C3"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LSA_Report</w:t>
      </w:r>
      <w:proofErr w:type="spellEnd"/>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proofErr w:type="spellStart"/>
      <w:r w:rsidRPr="002A770C">
        <w:rPr>
          <w:rFonts w:ascii="Times New Roman" w:hAnsi="Times New Roman"/>
        </w:rPr>
        <w:t>eCL_Coaching_Summary_LSA</w:t>
      </w:r>
      <w:proofErr w:type="spellEnd"/>
      <w:r w:rsidRPr="002A770C">
        <w:rPr>
          <w:rFonts w:ascii="Times New Roman" w:hAnsi="Times New Roman"/>
        </w:rPr>
        <w:t xml:space="preserve"> _YYYYMMDD_YYYYMMDD.csv</w:t>
      </w:r>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w:t>
      </w:r>
      <w:proofErr w:type="spellStart"/>
      <w:r w:rsidRPr="002A770C">
        <w:rPr>
          <w:rFonts w:ascii="Times New Roman" w:hAnsi="Times New Roman"/>
        </w:rPr>
        <w:t>EncryptInDir</w:t>
      </w:r>
      <w:proofErr w:type="spellEnd"/>
      <w:r w:rsidRPr="002A770C">
        <w:rPr>
          <w:rFonts w:ascii="Times New Roman" w:hAnsi="Times New Roman"/>
        </w:rPr>
        <w:t>] + "</w:t>
      </w:r>
      <w:proofErr w:type="spellStart"/>
      <w:r w:rsidRPr="002A770C">
        <w:rPr>
          <w:rFonts w:ascii="Times New Roman" w:hAnsi="Times New Roman"/>
        </w:rPr>
        <w:t>eCL_CoachingSummary_LSA</w:t>
      </w:r>
      <w:proofErr w:type="spellEnd"/>
      <w:r w:rsidRPr="002A770C">
        <w:rPr>
          <w:rFonts w:ascii="Times New Roman" w:hAnsi="Times New Roman"/>
        </w:rPr>
        <w:t xml:space="preserve"> _" +  (DT_WSTR,20) @[User::</w:t>
      </w:r>
      <w:proofErr w:type="spellStart"/>
      <w:r w:rsidRPr="002A770C">
        <w:rPr>
          <w:rFonts w:ascii="Times New Roman" w:hAnsi="Times New Roman"/>
        </w:rPr>
        <w:t>BeginDate</w:t>
      </w:r>
      <w:proofErr w:type="spellEnd"/>
      <w:r w:rsidRPr="002A770C">
        <w:rPr>
          <w:rFonts w:ascii="Times New Roman" w:hAnsi="Times New Roman"/>
        </w:rPr>
        <w:t>] + "_" +  (DT_WSTR,20) @[User::</w:t>
      </w:r>
      <w:proofErr w:type="spellStart"/>
      <w:r w:rsidRPr="002A770C">
        <w:rPr>
          <w:rFonts w:ascii="Times New Roman" w:hAnsi="Times New Roman"/>
        </w:rPr>
        <w:t>EndDate</w:t>
      </w:r>
      <w:proofErr w:type="spellEnd"/>
      <w:r w:rsidRPr="002A770C">
        <w:rPr>
          <w:rFonts w:ascii="Times New Roman" w:hAnsi="Times New Roman"/>
        </w:rPr>
        <w:t>]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D9770F">
      <w:pPr>
        <w:pStyle w:val="Heading5"/>
        <w:rPr>
          <w:rFonts w:ascii="Times New Roman" w:hAnsi="Times New Roman" w:cs="Times New Roman"/>
          <w:color w:val="auto"/>
        </w:rPr>
      </w:pPr>
      <w:proofErr w:type="spellStart"/>
      <w:r w:rsidRPr="002A770C">
        <w:rPr>
          <w:rFonts w:ascii="Times New Roman" w:hAnsi="Times New Roman" w:cs="Times New Roman"/>
          <w:color w:val="auto"/>
        </w:rPr>
        <w:t>Training_Report</w:t>
      </w:r>
      <w:proofErr w:type="spellEnd"/>
    </w:p>
    <w:p w:rsidR="002C2162" w:rsidRPr="002A770C"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proofErr w:type="spellStart"/>
      <w:r w:rsidRPr="002A770C">
        <w:rPr>
          <w:rFonts w:ascii="Times New Roman" w:hAnsi="Times New Roman"/>
        </w:rPr>
        <w:t>eCL_Coaching_Summary_Training</w:t>
      </w:r>
      <w:proofErr w:type="spellEnd"/>
      <w:r w:rsidRPr="002A770C">
        <w:rPr>
          <w:rFonts w:ascii="Times New Roman" w:hAnsi="Times New Roman"/>
        </w:rPr>
        <w:t xml:space="preserve"> _YYYYMMDD_YYYYMMDD.csv</w:t>
      </w:r>
    </w:p>
    <w:p w:rsidR="002C2162" w:rsidRDefault="002C2162" w:rsidP="002C2162">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w:t>
      </w:r>
      <w:proofErr w:type="spellStart"/>
      <w:r w:rsidRPr="002A770C">
        <w:rPr>
          <w:rFonts w:ascii="Times New Roman" w:hAnsi="Times New Roman"/>
        </w:rPr>
        <w:t>EncryptInDir</w:t>
      </w:r>
      <w:proofErr w:type="spellEnd"/>
      <w:r w:rsidRPr="002A770C">
        <w:rPr>
          <w:rFonts w:ascii="Times New Roman" w:hAnsi="Times New Roman"/>
        </w:rPr>
        <w:t>] + "</w:t>
      </w:r>
      <w:proofErr w:type="spellStart"/>
      <w:r w:rsidRPr="002A770C">
        <w:rPr>
          <w:rFonts w:ascii="Times New Roman" w:hAnsi="Times New Roman"/>
        </w:rPr>
        <w:t>eCL_CoachingSummary_Training</w:t>
      </w:r>
      <w:proofErr w:type="spellEnd"/>
      <w:r w:rsidRPr="002A770C">
        <w:rPr>
          <w:rFonts w:ascii="Times New Roman" w:hAnsi="Times New Roman"/>
        </w:rPr>
        <w:t xml:space="preserve"> _" +  (DT_WSTR,20) @[User::</w:t>
      </w:r>
      <w:proofErr w:type="spellStart"/>
      <w:r w:rsidRPr="002A770C">
        <w:rPr>
          <w:rFonts w:ascii="Times New Roman" w:hAnsi="Times New Roman"/>
        </w:rPr>
        <w:t>BeginDate</w:t>
      </w:r>
      <w:proofErr w:type="spellEnd"/>
      <w:r w:rsidRPr="002A770C">
        <w:rPr>
          <w:rFonts w:ascii="Times New Roman" w:hAnsi="Times New Roman"/>
        </w:rPr>
        <w:t>] + "_" +  (DT_WSTR,20) @[User::</w:t>
      </w:r>
      <w:proofErr w:type="spellStart"/>
      <w:r w:rsidRPr="002A770C">
        <w:rPr>
          <w:rFonts w:ascii="Times New Roman" w:hAnsi="Times New Roman"/>
        </w:rPr>
        <w:t>EndDate</w:t>
      </w:r>
      <w:proofErr w:type="spellEnd"/>
      <w:r w:rsidRPr="002A770C">
        <w:rPr>
          <w:rFonts w:ascii="Times New Roman" w:hAnsi="Times New Roman"/>
        </w:rPr>
        <w:t>] + ".csv"</w:t>
      </w:r>
    </w:p>
    <w:p w:rsidR="00D10076" w:rsidRPr="002A770C" w:rsidRDefault="00D10076" w:rsidP="00D10076">
      <w:pPr>
        <w:pStyle w:val="Heading5"/>
        <w:rPr>
          <w:rFonts w:ascii="Times New Roman" w:hAnsi="Times New Roman" w:cs="Times New Roman"/>
          <w:color w:val="auto"/>
        </w:rPr>
      </w:pPr>
      <w:proofErr w:type="spellStart"/>
      <w:r w:rsidRPr="002A770C">
        <w:rPr>
          <w:rFonts w:ascii="Times New Roman" w:hAnsi="Times New Roman" w:cs="Times New Roman"/>
          <w:color w:val="auto"/>
        </w:rPr>
        <w:t>CSR_</w:t>
      </w:r>
      <w:r>
        <w:rPr>
          <w:rFonts w:ascii="Times New Roman" w:hAnsi="Times New Roman" w:cs="Times New Roman"/>
          <w:color w:val="auto"/>
        </w:rPr>
        <w:t>QN</w:t>
      </w:r>
      <w:r w:rsidRPr="002A770C">
        <w:rPr>
          <w:rFonts w:ascii="Times New Roman" w:hAnsi="Times New Roman" w:cs="Times New Roman"/>
          <w:color w:val="auto"/>
        </w:rPr>
        <w:t>Report</w:t>
      </w:r>
      <w:proofErr w:type="spellEnd"/>
    </w:p>
    <w:p w:rsidR="00D10076" w:rsidRPr="002A770C" w:rsidRDefault="00D10076" w:rsidP="00D10076">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eCL_Coaching_Summary_</w:t>
      </w:r>
      <w:r>
        <w:rPr>
          <w:rFonts w:ascii="Times New Roman" w:hAnsi="Times New Roman"/>
        </w:rPr>
        <w:t>QN_</w:t>
      </w:r>
      <w:r w:rsidRPr="002A770C">
        <w:rPr>
          <w:rFonts w:ascii="Times New Roman" w:hAnsi="Times New Roman"/>
        </w:rPr>
        <w:t>CSR_YYYYMMDD_YYYYMMDD.csv</w:t>
      </w:r>
    </w:p>
    <w:p w:rsidR="00D10076" w:rsidRPr="002A770C" w:rsidRDefault="00D10076" w:rsidP="00D10076">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Expression: @[User::</w:t>
      </w:r>
      <w:proofErr w:type="spellStart"/>
      <w:r w:rsidRPr="002A770C">
        <w:rPr>
          <w:rFonts w:ascii="Times New Roman" w:hAnsi="Times New Roman"/>
        </w:rPr>
        <w:t>EncryptInDir</w:t>
      </w:r>
      <w:proofErr w:type="spellEnd"/>
      <w:r w:rsidRPr="002A770C">
        <w:rPr>
          <w:rFonts w:ascii="Times New Roman" w:hAnsi="Times New Roman"/>
        </w:rPr>
        <w:t>] + "</w:t>
      </w:r>
      <w:proofErr w:type="spellStart"/>
      <w:r w:rsidRPr="002A770C">
        <w:rPr>
          <w:rFonts w:ascii="Times New Roman" w:hAnsi="Times New Roman"/>
        </w:rPr>
        <w:t>eCL_CoachingSummary_CSR_</w:t>
      </w:r>
      <w:r w:rsidR="00524C78">
        <w:rPr>
          <w:rFonts w:ascii="Times New Roman" w:hAnsi="Times New Roman"/>
        </w:rPr>
        <w:t>QN</w:t>
      </w:r>
      <w:proofErr w:type="spellEnd"/>
      <w:r w:rsidR="00524C78">
        <w:rPr>
          <w:rFonts w:ascii="Times New Roman" w:hAnsi="Times New Roman"/>
        </w:rPr>
        <w:t>_</w:t>
      </w:r>
      <w:r w:rsidRPr="002A770C">
        <w:rPr>
          <w:rFonts w:ascii="Times New Roman" w:hAnsi="Times New Roman"/>
        </w:rPr>
        <w:t>" +  (DT_WSTR,20) @[User::</w:t>
      </w:r>
      <w:proofErr w:type="spellStart"/>
      <w:r w:rsidRPr="002A770C">
        <w:rPr>
          <w:rFonts w:ascii="Times New Roman" w:hAnsi="Times New Roman"/>
        </w:rPr>
        <w:t>BeginDate</w:t>
      </w:r>
      <w:proofErr w:type="spellEnd"/>
      <w:r w:rsidRPr="002A770C">
        <w:rPr>
          <w:rFonts w:ascii="Times New Roman" w:hAnsi="Times New Roman"/>
        </w:rPr>
        <w:t>] + "_" +  (DT_WSTR,20) @[User::</w:t>
      </w:r>
      <w:proofErr w:type="spellStart"/>
      <w:r w:rsidRPr="002A770C">
        <w:rPr>
          <w:rFonts w:ascii="Times New Roman" w:hAnsi="Times New Roman"/>
        </w:rPr>
        <w:t>EndDate</w:t>
      </w:r>
      <w:proofErr w:type="spellEnd"/>
      <w:r w:rsidRPr="002A770C">
        <w:rPr>
          <w:rFonts w:ascii="Times New Roman" w:hAnsi="Times New Roman"/>
        </w:rPr>
        <w:t>] + ".csv"</w:t>
      </w: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2C2162" w:rsidRPr="002A770C" w:rsidRDefault="002C2162" w:rsidP="00E654C3">
      <w:pPr>
        <w:widowControl w:val="0"/>
        <w:autoSpaceDE w:val="0"/>
        <w:autoSpaceDN w:val="0"/>
        <w:adjustRightInd w:val="0"/>
        <w:spacing w:after="0" w:line="240" w:lineRule="auto"/>
        <w:rPr>
          <w:rFonts w:ascii="Times New Roman" w:hAnsi="Times New Roman"/>
        </w:rPr>
      </w:pPr>
    </w:p>
    <w:p w:rsidR="00EF280D" w:rsidRPr="002A770C" w:rsidRDefault="00EF280D" w:rsidP="00D9770F">
      <w:pPr>
        <w:pStyle w:val="Heading5"/>
        <w:rPr>
          <w:rFonts w:ascii="Times New Roman" w:hAnsi="Times New Roman" w:cs="Times New Roman"/>
          <w:color w:val="auto"/>
        </w:rPr>
      </w:pPr>
      <w:proofErr w:type="spellStart"/>
      <w:proofErr w:type="gramStart"/>
      <w:r w:rsidRPr="002A770C">
        <w:rPr>
          <w:rFonts w:ascii="Times New Roman" w:hAnsi="Times New Roman" w:cs="Times New Roman"/>
          <w:color w:val="auto"/>
        </w:rPr>
        <w:t>fileconn</w:t>
      </w:r>
      <w:proofErr w:type="spellEnd"/>
      <w:proofErr w:type="gramEnd"/>
    </w:p>
    <w:p w:rsidR="00EF280D" w:rsidRPr="002A770C" w:rsidRDefault="00EF280D" w:rsidP="00415179">
      <w:pPr>
        <w:pStyle w:val="ListParagraph"/>
        <w:widowControl w:val="0"/>
        <w:numPr>
          <w:ilvl w:val="0"/>
          <w:numId w:val="8"/>
        </w:numPr>
        <w:autoSpaceDE w:val="0"/>
        <w:autoSpaceDN w:val="0"/>
        <w:adjustRightInd w:val="0"/>
        <w:spacing w:after="0" w:line="240" w:lineRule="auto"/>
        <w:rPr>
          <w:rFonts w:ascii="Times New Roman" w:hAnsi="Times New Roman"/>
        </w:rPr>
      </w:pPr>
      <w:r w:rsidRPr="002A770C">
        <w:rPr>
          <w:rFonts w:ascii="Times New Roman" w:hAnsi="Times New Roman"/>
        </w:rPr>
        <w:t xml:space="preserve">Expression: </w:t>
      </w:r>
      <w:r w:rsidR="00415179" w:rsidRPr="002A770C">
        <w:rPr>
          <w:rFonts w:ascii="Times New Roman" w:hAnsi="Times New Roman"/>
        </w:rPr>
        <w:t xml:space="preserve">  @[User::</w:t>
      </w:r>
      <w:proofErr w:type="spellStart"/>
      <w:r w:rsidR="00415179" w:rsidRPr="002A770C">
        <w:rPr>
          <w:rFonts w:ascii="Times New Roman" w:hAnsi="Times New Roman"/>
        </w:rPr>
        <w:t>varFilePath</w:t>
      </w:r>
      <w:proofErr w:type="spellEnd"/>
      <w:r w:rsidR="00415179" w:rsidRPr="002A770C">
        <w:rPr>
          <w:rFonts w:ascii="Times New Roman" w:hAnsi="Times New Roman"/>
        </w:rPr>
        <w:t>]</w:t>
      </w:r>
    </w:p>
    <w:p w:rsidR="000E56D1" w:rsidRPr="002A770C"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A770C"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A770C" w:rsidRDefault="00EF280D" w:rsidP="00D9770F">
      <w:pPr>
        <w:pStyle w:val="Heading5"/>
        <w:rPr>
          <w:rFonts w:ascii="Times New Roman" w:hAnsi="Times New Roman" w:cs="Times New Roman"/>
          <w:color w:val="auto"/>
        </w:rPr>
      </w:pPr>
      <w:proofErr w:type="spellStart"/>
      <w:proofErr w:type="gramStart"/>
      <w:r w:rsidRPr="002A770C">
        <w:rPr>
          <w:rFonts w:ascii="Times New Roman" w:hAnsi="Times New Roman" w:cs="Times New Roman"/>
          <w:color w:val="auto"/>
        </w:rPr>
        <w:t>smtpconn</w:t>
      </w:r>
      <w:proofErr w:type="spellEnd"/>
      <w:proofErr w:type="gramEnd"/>
    </w:p>
    <w:p w:rsidR="00185D0F" w:rsidRPr="00C57F4D" w:rsidRDefault="00185D0F" w:rsidP="00185D0F">
      <w:pPr>
        <w:ind w:left="2880"/>
      </w:pPr>
      <w:r>
        <w:t>ironport.maximus.com</w:t>
      </w:r>
    </w:p>
    <w:p w:rsidR="008C584B" w:rsidRPr="002A770C" w:rsidRDefault="008C584B" w:rsidP="008D072E">
      <w:pPr>
        <w:widowControl w:val="0"/>
        <w:autoSpaceDE w:val="0"/>
        <w:autoSpaceDN w:val="0"/>
        <w:adjustRightInd w:val="0"/>
        <w:spacing w:after="0" w:line="240" w:lineRule="auto"/>
        <w:ind w:left="1008"/>
        <w:rPr>
          <w:rFonts w:ascii="Times New Roman" w:hAnsi="Times New Roman"/>
          <w:b/>
          <w:sz w:val="24"/>
          <w:szCs w:val="24"/>
        </w:rPr>
      </w:pPr>
    </w:p>
    <w:p w:rsidR="00133126" w:rsidRPr="002A770C" w:rsidRDefault="00133126" w:rsidP="00257251">
      <w:pPr>
        <w:widowControl w:val="0"/>
        <w:autoSpaceDE w:val="0"/>
        <w:autoSpaceDN w:val="0"/>
        <w:adjustRightInd w:val="0"/>
        <w:spacing w:after="0" w:line="240" w:lineRule="auto"/>
        <w:ind w:left="2160"/>
        <w:rPr>
          <w:rFonts w:ascii="Times New Roman" w:hAnsi="Times New Roman"/>
          <w:b/>
          <w:sz w:val="24"/>
          <w:szCs w:val="24"/>
        </w:rPr>
      </w:pPr>
    </w:p>
    <w:p w:rsidR="002D5D3B" w:rsidRPr="002A770C" w:rsidRDefault="002D5D3B" w:rsidP="009F2A51">
      <w:pPr>
        <w:widowControl w:val="0"/>
        <w:autoSpaceDE w:val="0"/>
        <w:autoSpaceDN w:val="0"/>
        <w:adjustRightInd w:val="0"/>
        <w:spacing w:after="0" w:line="240" w:lineRule="auto"/>
        <w:rPr>
          <w:rFonts w:ascii="Times New Roman" w:hAnsi="Times New Roman"/>
          <w:b/>
          <w:sz w:val="24"/>
          <w:szCs w:val="24"/>
        </w:rPr>
      </w:pPr>
    </w:p>
    <w:p w:rsidR="002074EC" w:rsidRPr="002A770C" w:rsidRDefault="002074EC"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4A5DA5" w:rsidRPr="002A770C" w:rsidRDefault="004A5DA5" w:rsidP="009F2A51">
      <w:pPr>
        <w:widowControl w:val="0"/>
        <w:autoSpaceDE w:val="0"/>
        <w:autoSpaceDN w:val="0"/>
        <w:adjustRightInd w:val="0"/>
        <w:spacing w:after="0" w:line="240" w:lineRule="auto"/>
        <w:rPr>
          <w:rFonts w:ascii="Times New Roman" w:hAnsi="Times New Roman"/>
          <w:b/>
          <w:sz w:val="24"/>
          <w:szCs w:val="24"/>
        </w:rPr>
      </w:pPr>
    </w:p>
    <w:p w:rsidR="00202048" w:rsidRPr="002A770C" w:rsidRDefault="004A5DA5" w:rsidP="00D9770F">
      <w:pPr>
        <w:pStyle w:val="Heading4"/>
        <w:widowControl w:val="0"/>
        <w:autoSpaceDE w:val="0"/>
        <w:autoSpaceDN w:val="0"/>
        <w:adjustRightInd w:val="0"/>
        <w:spacing w:line="240" w:lineRule="auto"/>
        <w:rPr>
          <w:rFonts w:ascii="Times New Roman" w:hAnsi="Times New Roman" w:cs="Times New Roman"/>
          <w:sz w:val="24"/>
          <w:szCs w:val="24"/>
        </w:rPr>
      </w:pPr>
      <w:bookmarkStart w:id="43" w:name="_Toc495484433"/>
      <w:r w:rsidRPr="002A770C">
        <w:rPr>
          <w:rFonts w:ascii="Times New Roman" w:hAnsi="Times New Roman" w:cs="Times New Roman"/>
          <w:i w:val="0"/>
          <w:color w:val="auto"/>
        </w:rPr>
        <w:lastRenderedPageBreak/>
        <w:t>P</w:t>
      </w:r>
      <w:r w:rsidR="00932115" w:rsidRPr="002A770C">
        <w:rPr>
          <w:rFonts w:ascii="Times New Roman" w:hAnsi="Times New Roman" w:cs="Times New Roman"/>
          <w:i w:val="0"/>
          <w:color w:val="auto"/>
        </w:rPr>
        <w:t>ackage Content</w:t>
      </w:r>
      <w:bookmarkEnd w:id="43"/>
    </w:p>
    <w:p w:rsidR="004A5DA5" w:rsidRPr="002A770C" w:rsidRDefault="00524C78" w:rsidP="00D9770F">
      <w:pPr>
        <w:rPr>
          <w:rFonts w:ascii="Times New Roman" w:hAnsi="Times New Roman"/>
        </w:rPr>
      </w:pPr>
      <w:r w:rsidRPr="00524C78">
        <w:rPr>
          <w:noProof/>
        </w:rPr>
        <w:t xml:space="preserve"> </w:t>
      </w:r>
      <w:r>
        <w:rPr>
          <w:noProof/>
        </w:rPr>
        <w:drawing>
          <wp:inline distT="0" distB="0" distL="0" distR="0" wp14:anchorId="266006EB" wp14:editId="1C2D5D0A">
            <wp:extent cx="5943600" cy="664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646545"/>
                    </a:xfrm>
                    <a:prstGeom prst="rect">
                      <a:avLst/>
                    </a:prstGeom>
                  </pic:spPr>
                </pic:pic>
              </a:graphicData>
            </a:graphic>
          </wp:inline>
        </w:drawing>
      </w:r>
    </w:p>
    <w:p w:rsidR="004A5DA5" w:rsidRDefault="004A5DA5" w:rsidP="00D9770F">
      <w:pPr>
        <w:rPr>
          <w:rFonts w:ascii="Times New Roman" w:hAnsi="Times New Roman"/>
        </w:rPr>
      </w:pPr>
    </w:p>
    <w:p w:rsidR="00524C78" w:rsidRPr="002A770C" w:rsidRDefault="00524C78" w:rsidP="00D9770F">
      <w:pPr>
        <w:rPr>
          <w:rFonts w:ascii="Times New Roman" w:hAnsi="Times New Roman"/>
        </w:rPr>
      </w:pPr>
    </w:p>
    <w:p w:rsidR="007931F8" w:rsidRPr="002A770C" w:rsidRDefault="007931F8" w:rsidP="007931F8">
      <w:pPr>
        <w:widowControl w:val="0"/>
        <w:autoSpaceDE w:val="0"/>
        <w:autoSpaceDN w:val="0"/>
        <w:adjustRightInd w:val="0"/>
        <w:spacing w:after="0" w:line="240" w:lineRule="auto"/>
        <w:rPr>
          <w:rFonts w:ascii="Times New Roman" w:hAnsi="Times New Roman"/>
          <w:b/>
          <w:sz w:val="24"/>
          <w:szCs w:val="24"/>
        </w:rPr>
      </w:pPr>
      <w:r w:rsidRPr="002A770C">
        <w:rPr>
          <w:rFonts w:ascii="Times New Roman" w:hAnsi="Times New Roman"/>
          <w:b/>
          <w:sz w:val="24"/>
          <w:szCs w:val="24"/>
        </w:rPr>
        <w:t>Workflow</w:t>
      </w:r>
      <w:r w:rsidR="00E11790" w:rsidRPr="002A770C">
        <w:rPr>
          <w:rFonts w:ascii="Times New Roman" w:hAnsi="Times New Roman"/>
          <w:b/>
          <w:sz w:val="24"/>
          <w:szCs w:val="24"/>
        </w:rPr>
        <w:t xml:space="preserve"> o</w:t>
      </w:r>
      <w:r w:rsidR="00CC75DD" w:rsidRPr="002A770C">
        <w:rPr>
          <w:rFonts w:ascii="Times New Roman" w:hAnsi="Times New Roman"/>
          <w:b/>
          <w:sz w:val="24"/>
          <w:szCs w:val="24"/>
        </w:rPr>
        <w:t>f</w:t>
      </w:r>
      <w:r w:rsidR="00E11790" w:rsidRPr="002A770C">
        <w:rPr>
          <w:rFonts w:ascii="Times New Roman" w:hAnsi="Times New Roman"/>
          <w:b/>
          <w:sz w:val="24"/>
          <w:szCs w:val="24"/>
        </w:rPr>
        <w:t xml:space="preserve"> Steps</w:t>
      </w: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215"/>
        <w:gridCol w:w="4365"/>
        <w:gridCol w:w="1644"/>
        <w:gridCol w:w="2126"/>
      </w:tblGrid>
      <w:tr w:rsidR="00E11790" w:rsidRPr="002A770C" w:rsidTr="00744E4E">
        <w:tc>
          <w:tcPr>
            <w:tcW w:w="121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Step #</w:t>
            </w:r>
          </w:p>
        </w:tc>
        <w:tc>
          <w:tcPr>
            <w:tcW w:w="4365"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Task</w:t>
            </w:r>
          </w:p>
        </w:tc>
        <w:tc>
          <w:tcPr>
            <w:tcW w:w="1644"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Success</w:t>
            </w:r>
          </w:p>
        </w:tc>
        <w:tc>
          <w:tcPr>
            <w:tcW w:w="2126" w:type="dxa"/>
          </w:tcPr>
          <w:p w:rsidR="00E11790" w:rsidRPr="002A770C" w:rsidRDefault="00E11790" w:rsidP="00E11790">
            <w:pPr>
              <w:pStyle w:val="NoSpacing"/>
              <w:rPr>
                <w:rFonts w:ascii="Times New Roman" w:hAnsi="Times New Roman"/>
                <w:b/>
                <w:sz w:val="20"/>
                <w:szCs w:val="20"/>
              </w:rPr>
            </w:pPr>
            <w:r w:rsidRPr="002A770C">
              <w:rPr>
                <w:rFonts w:ascii="Times New Roman" w:hAnsi="Times New Roman"/>
                <w:b/>
                <w:sz w:val="20"/>
                <w:szCs w:val="20"/>
              </w:rPr>
              <w:t>On Failure</w:t>
            </w:r>
          </w:p>
        </w:tc>
      </w:tr>
      <w:tr w:rsidR="00E11790" w:rsidRPr="002A770C" w:rsidTr="00744E4E">
        <w:tc>
          <w:tcPr>
            <w:tcW w:w="1215" w:type="dxa"/>
            <w:tcBorders>
              <w:bottom w:val="single" w:sz="4" w:space="0" w:color="auto"/>
            </w:tcBorders>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1.</w:t>
            </w:r>
          </w:p>
        </w:tc>
        <w:tc>
          <w:tcPr>
            <w:tcW w:w="4365" w:type="dxa"/>
            <w:tcBorders>
              <w:bottom w:val="single" w:sz="4" w:space="0" w:color="auto"/>
            </w:tcBorders>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Dummy Task to establish precedence constraint</w:t>
            </w:r>
          </w:p>
        </w:tc>
        <w:tc>
          <w:tcPr>
            <w:tcW w:w="1644"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72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w:t>
            </w:r>
            <w:proofErr w:type="spellStart"/>
            <w:r w:rsidRPr="002A770C">
              <w:rPr>
                <w:rFonts w:ascii="Times New Roman" w:hAnsi="Times New Roman"/>
                <w:sz w:val="20"/>
                <w:szCs w:val="20"/>
              </w:rPr>
              <w:t>Adhoc</w:t>
            </w:r>
            <w:proofErr w:type="spellEnd"/>
            <w:r w:rsidRPr="002A770C">
              <w:rPr>
                <w:rFonts w:ascii="Times New Roman" w:hAnsi="Times New Roman"/>
                <w:sz w:val="20"/>
                <w:szCs w:val="20"/>
              </w:rPr>
              <w:t>] == False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2</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and Constraint (Logical OR)</w:t>
            </w:r>
          </w:p>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Expression: @[User::</w:t>
            </w:r>
            <w:proofErr w:type="spellStart"/>
            <w:r w:rsidRPr="002A770C">
              <w:rPr>
                <w:rFonts w:ascii="Times New Roman" w:hAnsi="Times New Roman"/>
                <w:sz w:val="20"/>
                <w:szCs w:val="20"/>
              </w:rPr>
              <w:t>Adhoc</w:t>
            </w:r>
            <w:proofErr w:type="spellEnd"/>
            <w:r w:rsidRPr="002A770C">
              <w:rPr>
                <w:rFonts w:ascii="Times New Roman" w:hAnsi="Times New Roman"/>
                <w:sz w:val="20"/>
                <w:szCs w:val="20"/>
              </w:rPr>
              <w:t>] == True</w:t>
            </w: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 xml:space="preserve">Go to Step 3 </w:t>
            </w: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2.</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Get dates for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next step</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b/>
                <w:sz w:val="20"/>
                <w:szCs w:val="20"/>
                <w:u w:val="single"/>
              </w:rPr>
            </w:pPr>
            <w:r w:rsidRPr="002A770C">
              <w:rPr>
                <w:rFonts w:ascii="Times New Roman" w:hAnsi="Times New Roman"/>
                <w:b/>
                <w:sz w:val="20"/>
                <w:szCs w:val="20"/>
                <w:u w:val="single"/>
              </w:rPr>
              <w:t>CSR Report</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4</w:t>
            </w:r>
          </w:p>
        </w:tc>
        <w:tc>
          <w:tcPr>
            <w:tcW w:w="2126"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Go to Step 3a</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E11790" w:rsidRPr="002A770C" w:rsidTr="00744E4E">
        <w:tc>
          <w:tcPr>
            <w:tcW w:w="1215" w:type="dxa"/>
            <w:tcBorders>
              <w:bottom w:val="single" w:sz="4" w:space="0" w:color="auto"/>
            </w:tcBorders>
            <w:shd w:val="clear" w:color="auto" w:fill="auto"/>
          </w:tcPr>
          <w:p w:rsidR="00E11790" w:rsidRPr="002A770C" w:rsidRDefault="00E11790" w:rsidP="00D9770F">
            <w:pPr>
              <w:pStyle w:val="NoSpacing"/>
              <w:ind w:left="360"/>
              <w:rPr>
                <w:rFonts w:ascii="Times New Roman" w:hAnsi="Times New Roman"/>
                <w:sz w:val="20"/>
                <w:szCs w:val="20"/>
              </w:rPr>
            </w:pPr>
            <w:r w:rsidRPr="002A770C">
              <w:rPr>
                <w:rFonts w:ascii="Times New Roman" w:hAnsi="Times New Roman"/>
                <w:sz w:val="20"/>
                <w:szCs w:val="20"/>
              </w:rPr>
              <w:t>3a.</w:t>
            </w:r>
          </w:p>
        </w:tc>
        <w:tc>
          <w:tcPr>
            <w:tcW w:w="4365"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b/>
                <w:sz w:val="20"/>
                <w:szCs w:val="20"/>
                <w:u w:val="single"/>
              </w:rPr>
              <w:t>CSR Failure Notification</w:t>
            </w:r>
          </w:p>
        </w:tc>
        <w:tc>
          <w:tcPr>
            <w:tcW w:w="1644" w:type="dxa"/>
            <w:tcBorders>
              <w:bottom w:val="single" w:sz="4" w:space="0" w:color="auto"/>
            </w:tcBorders>
            <w:shd w:val="clear" w:color="auto" w:fill="auto"/>
          </w:tcPr>
          <w:p w:rsidR="00E11790" w:rsidRPr="002A770C" w:rsidRDefault="00E11790" w:rsidP="00E11790">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E11790" w:rsidRPr="002A770C" w:rsidRDefault="00E11790" w:rsidP="00D9770F">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4a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4a.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Supervisor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5a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5a.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Quality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6a</w:t>
            </w:r>
          </w:p>
        </w:tc>
      </w:tr>
      <w:tr w:rsidR="00744E4E" w:rsidRPr="002A770C" w:rsidTr="00185D0F">
        <w:trPr>
          <w:trHeight w:val="449"/>
        </w:trPr>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6a.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LSA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744E4E">
        <w:tc>
          <w:tcPr>
            <w:tcW w:w="1215" w:type="dxa"/>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shd w:val="clear" w:color="auto" w:fill="EEECE1" w:themeFill="background2"/>
          </w:tcPr>
          <w:p w:rsidR="00E11790" w:rsidRPr="002A770C" w:rsidRDefault="00E11790" w:rsidP="00E11790">
            <w:pPr>
              <w:pStyle w:val="NoSpacing"/>
              <w:rPr>
                <w:rFonts w:ascii="Times New Roman" w:hAnsi="Times New Roman"/>
                <w:b/>
                <w:sz w:val="20"/>
                <w:szCs w:val="20"/>
                <w:u w:val="single"/>
              </w:rPr>
            </w:pPr>
          </w:p>
        </w:tc>
        <w:tc>
          <w:tcPr>
            <w:tcW w:w="1644" w:type="dxa"/>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744E4E" w:rsidRPr="002A770C" w:rsidTr="00744E4E">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b/>
                <w:sz w:val="20"/>
                <w:szCs w:val="20"/>
                <w:u w:val="single"/>
              </w:rPr>
              <w:t>Training Report</w:t>
            </w:r>
          </w:p>
        </w:tc>
        <w:tc>
          <w:tcPr>
            <w:tcW w:w="1644"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8</w:t>
            </w:r>
          </w:p>
        </w:tc>
        <w:tc>
          <w:tcPr>
            <w:tcW w:w="2126" w:type="dxa"/>
            <w:tcBorders>
              <w:bottom w:val="single" w:sz="4" w:space="0" w:color="auto"/>
            </w:tcBorders>
            <w:shd w:val="clear" w:color="auto" w:fill="auto"/>
          </w:tcPr>
          <w:p w:rsidR="00744E4E" w:rsidRPr="002A770C" w:rsidRDefault="00744E4E" w:rsidP="00D9770F">
            <w:pPr>
              <w:pStyle w:val="NoSpacing"/>
              <w:rPr>
                <w:rFonts w:ascii="Times New Roman" w:hAnsi="Times New Roman"/>
                <w:sz w:val="20"/>
                <w:szCs w:val="20"/>
              </w:rPr>
            </w:pPr>
            <w:r w:rsidRPr="002A770C">
              <w:rPr>
                <w:rFonts w:ascii="Times New Roman" w:hAnsi="Times New Roman"/>
                <w:sz w:val="20"/>
                <w:szCs w:val="20"/>
              </w:rPr>
              <w:t>Go to Step 7a</w:t>
            </w:r>
          </w:p>
        </w:tc>
      </w:tr>
      <w:tr w:rsidR="00744E4E" w:rsidRPr="002A770C" w:rsidTr="00D9770F">
        <w:tc>
          <w:tcPr>
            <w:tcW w:w="1215" w:type="dxa"/>
            <w:shd w:val="clear" w:color="auto" w:fill="EEECE1" w:themeFill="background2"/>
          </w:tcPr>
          <w:p w:rsidR="00744E4E" w:rsidRPr="002A770C" w:rsidRDefault="00744E4E"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b/>
                <w:sz w:val="20"/>
                <w:szCs w:val="20"/>
                <w:u w:val="single"/>
              </w:rPr>
            </w:pPr>
          </w:p>
        </w:tc>
        <w:tc>
          <w:tcPr>
            <w:tcW w:w="1644"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744E4E" w:rsidRPr="002A770C" w:rsidRDefault="00744E4E" w:rsidP="00744E4E">
            <w:pPr>
              <w:pStyle w:val="NoSpacing"/>
              <w:rPr>
                <w:rFonts w:ascii="Times New Roman" w:hAnsi="Times New Roman"/>
                <w:sz w:val="20"/>
                <w:szCs w:val="20"/>
              </w:rPr>
            </w:pPr>
          </w:p>
        </w:tc>
      </w:tr>
      <w:tr w:rsidR="00744E4E" w:rsidRPr="002A770C" w:rsidTr="00D9770F">
        <w:tc>
          <w:tcPr>
            <w:tcW w:w="1215" w:type="dxa"/>
            <w:tcBorders>
              <w:bottom w:val="single" w:sz="4" w:space="0" w:color="auto"/>
            </w:tcBorders>
            <w:shd w:val="clear" w:color="auto" w:fill="auto"/>
          </w:tcPr>
          <w:p w:rsidR="00744E4E" w:rsidRPr="002A770C" w:rsidRDefault="00744E4E" w:rsidP="00D9770F">
            <w:pPr>
              <w:pStyle w:val="NoSpacing"/>
              <w:ind w:left="360"/>
              <w:rPr>
                <w:rFonts w:ascii="Times New Roman" w:hAnsi="Times New Roman"/>
                <w:sz w:val="20"/>
                <w:szCs w:val="20"/>
              </w:rPr>
            </w:pPr>
            <w:r w:rsidRPr="002A770C">
              <w:rPr>
                <w:rFonts w:ascii="Times New Roman" w:hAnsi="Times New Roman"/>
                <w:sz w:val="20"/>
                <w:szCs w:val="20"/>
              </w:rPr>
              <w:t>7a.</w:t>
            </w:r>
          </w:p>
        </w:tc>
        <w:tc>
          <w:tcPr>
            <w:tcW w:w="4365" w:type="dxa"/>
            <w:tcBorders>
              <w:bottom w:val="single" w:sz="4" w:space="0" w:color="auto"/>
            </w:tcBorders>
            <w:shd w:val="clear" w:color="auto" w:fill="auto"/>
          </w:tcPr>
          <w:p w:rsidR="00744E4E" w:rsidRPr="002A770C" w:rsidRDefault="00744E4E" w:rsidP="00744E4E">
            <w:pPr>
              <w:pStyle w:val="NoSpacing"/>
              <w:rPr>
                <w:rFonts w:ascii="Times New Roman" w:hAnsi="Times New Roman"/>
                <w:b/>
                <w:sz w:val="20"/>
                <w:szCs w:val="20"/>
                <w:u w:val="single"/>
              </w:rPr>
            </w:pPr>
            <w:r w:rsidRPr="002A770C">
              <w:rPr>
                <w:rFonts w:ascii="Times New Roman" w:hAnsi="Times New Roman"/>
                <w:b/>
                <w:sz w:val="20"/>
                <w:szCs w:val="20"/>
                <w:u w:val="single"/>
              </w:rPr>
              <w:t>Training Failure Notification</w:t>
            </w:r>
          </w:p>
        </w:tc>
        <w:tc>
          <w:tcPr>
            <w:tcW w:w="1644"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744E4E" w:rsidRPr="002A770C" w:rsidRDefault="00744E4E" w:rsidP="00744E4E">
            <w:pPr>
              <w:pStyle w:val="NoSpacing"/>
              <w:rPr>
                <w:rFonts w:ascii="Times New Roman" w:hAnsi="Times New Roman"/>
                <w:sz w:val="20"/>
                <w:szCs w:val="20"/>
              </w:rPr>
            </w:pPr>
            <w:r w:rsidRPr="002A770C">
              <w:rPr>
                <w:rFonts w:ascii="Times New Roman" w:hAnsi="Times New Roman"/>
                <w:sz w:val="20"/>
                <w:szCs w:val="20"/>
              </w:rPr>
              <w:t>Stop execution.</w:t>
            </w:r>
          </w:p>
        </w:tc>
      </w:tr>
      <w:tr w:rsidR="00EA316D" w:rsidRPr="002A770C" w:rsidTr="00185D0F">
        <w:tc>
          <w:tcPr>
            <w:tcW w:w="1215" w:type="dxa"/>
            <w:tcBorders>
              <w:bottom w:val="single" w:sz="4" w:space="0" w:color="auto"/>
            </w:tcBorders>
            <w:shd w:val="clear" w:color="auto" w:fill="EEECE1" w:themeFill="background2"/>
          </w:tcPr>
          <w:p w:rsidR="00EA316D" w:rsidRPr="002A770C" w:rsidRDefault="00EA316D"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A316D" w:rsidRPr="002A770C" w:rsidRDefault="00EA316D"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A316D" w:rsidRPr="002A770C" w:rsidRDefault="00EA316D"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A316D" w:rsidRPr="002A770C" w:rsidRDefault="00EA316D" w:rsidP="00E11790">
            <w:pPr>
              <w:pStyle w:val="NoSpacing"/>
              <w:rPr>
                <w:rFonts w:ascii="Times New Roman" w:hAnsi="Times New Roman"/>
                <w:sz w:val="20"/>
                <w:szCs w:val="20"/>
              </w:rPr>
            </w:pPr>
          </w:p>
        </w:tc>
      </w:tr>
      <w:tr w:rsidR="00524C78" w:rsidRPr="002A770C" w:rsidTr="00185D0F">
        <w:tc>
          <w:tcPr>
            <w:tcW w:w="1215" w:type="dxa"/>
            <w:tcBorders>
              <w:bottom w:val="single" w:sz="4" w:space="0" w:color="auto"/>
            </w:tcBorders>
            <w:shd w:val="clear" w:color="auto" w:fill="FFFFFF" w:themeFill="background1"/>
          </w:tcPr>
          <w:p w:rsidR="00524C78" w:rsidRPr="002A770C" w:rsidRDefault="00524C78" w:rsidP="00524C78">
            <w:pPr>
              <w:pStyle w:val="NoSpacing"/>
              <w:ind w:left="360"/>
              <w:rPr>
                <w:rFonts w:ascii="Times New Roman" w:hAnsi="Times New Roman"/>
                <w:sz w:val="20"/>
                <w:szCs w:val="20"/>
              </w:rPr>
            </w:pPr>
            <w:r>
              <w:rPr>
                <w:rFonts w:ascii="Times New Roman" w:hAnsi="Times New Roman"/>
                <w:sz w:val="20"/>
                <w:szCs w:val="20"/>
              </w:rPr>
              <w:t>8.</w:t>
            </w:r>
          </w:p>
        </w:tc>
        <w:tc>
          <w:tcPr>
            <w:tcW w:w="4365"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Report</w:t>
            </w:r>
          </w:p>
        </w:tc>
        <w:tc>
          <w:tcPr>
            <w:tcW w:w="1644" w:type="dxa"/>
            <w:tcBorders>
              <w:bottom w:val="single" w:sz="4" w:space="0" w:color="auto"/>
            </w:tcBorders>
            <w:shd w:val="clear" w:color="auto" w:fill="auto"/>
          </w:tcPr>
          <w:p w:rsidR="00524C78" w:rsidRPr="002A770C" w:rsidRDefault="00524C78">
            <w:pPr>
              <w:pStyle w:val="NoSpacing"/>
              <w:rPr>
                <w:rFonts w:ascii="Times New Roman" w:hAnsi="Times New Roman"/>
                <w:sz w:val="20"/>
                <w:szCs w:val="20"/>
              </w:rPr>
            </w:pPr>
            <w:r w:rsidRPr="002A770C">
              <w:rPr>
                <w:rFonts w:ascii="Times New Roman" w:hAnsi="Times New Roman"/>
                <w:sz w:val="20"/>
                <w:szCs w:val="20"/>
              </w:rPr>
              <w:t xml:space="preserve">Go to step </w:t>
            </w:r>
            <w:r>
              <w:rPr>
                <w:rFonts w:ascii="Times New Roman" w:hAnsi="Times New Roman"/>
                <w:sz w:val="20"/>
                <w:szCs w:val="20"/>
              </w:rPr>
              <w:t>9</w:t>
            </w:r>
          </w:p>
        </w:tc>
        <w:tc>
          <w:tcPr>
            <w:tcW w:w="2126" w:type="dxa"/>
            <w:tcBorders>
              <w:bottom w:val="single" w:sz="4" w:space="0" w:color="auto"/>
            </w:tcBorders>
            <w:shd w:val="clear" w:color="auto" w:fill="auto"/>
          </w:tcPr>
          <w:p w:rsidR="00524C78" w:rsidRPr="002A770C" w:rsidRDefault="00524C78">
            <w:pPr>
              <w:pStyle w:val="NoSpacing"/>
              <w:rPr>
                <w:rFonts w:ascii="Times New Roman" w:hAnsi="Times New Roman"/>
                <w:sz w:val="20"/>
                <w:szCs w:val="20"/>
              </w:rPr>
            </w:pPr>
            <w:r w:rsidRPr="002A770C">
              <w:rPr>
                <w:rFonts w:ascii="Times New Roman" w:hAnsi="Times New Roman"/>
                <w:sz w:val="20"/>
                <w:szCs w:val="20"/>
              </w:rPr>
              <w:t xml:space="preserve">Go to Step </w:t>
            </w:r>
            <w:r>
              <w:rPr>
                <w:rFonts w:ascii="Times New Roman" w:hAnsi="Times New Roman"/>
                <w:sz w:val="20"/>
                <w:szCs w:val="20"/>
              </w:rPr>
              <w:t>8a</w:t>
            </w:r>
          </w:p>
        </w:tc>
      </w:tr>
      <w:tr w:rsidR="00524C78" w:rsidRPr="002A770C" w:rsidTr="00185D0F">
        <w:trPr>
          <w:trHeight w:val="287"/>
        </w:trPr>
        <w:tc>
          <w:tcPr>
            <w:tcW w:w="1215" w:type="dxa"/>
            <w:tcBorders>
              <w:bottom w:val="single" w:sz="4" w:space="0" w:color="auto"/>
            </w:tcBorders>
            <w:shd w:val="clear" w:color="auto" w:fill="EEECE1" w:themeFill="background2"/>
          </w:tcPr>
          <w:p w:rsidR="00524C78" w:rsidRPr="002A770C" w:rsidRDefault="00524C78"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r>
      <w:tr w:rsidR="00524C78" w:rsidRPr="002A770C" w:rsidTr="00185D0F">
        <w:tc>
          <w:tcPr>
            <w:tcW w:w="1215" w:type="dxa"/>
            <w:tcBorders>
              <w:bottom w:val="single" w:sz="4" w:space="0" w:color="auto"/>
            </w:tcBorders>
            <w:shd w:val="clear" w:color="auto" w:fill="FFFFFF" w:themeFill="background1"/>
          </w:tcPr>
          <w:p w:rsidR="00524C78" w:rsidRPr="002A770C" w:rsidRDefault="00524C78" w:rsidP="00524C78">
            <w:pPr>
              <w:pStyle w:val="NoSpacing"/>
              <w:ind w:left="360"/>
              <w:rPr>
                <w:rFonts w:ascii="Times New Roman" w:hAnsi="Times New Roman"/>
                <w:sz w:val="20"/>
                <w:szCs w:val="20"/>
              </w:rPr>
            </w:pPr>
            <w:r>
              <w:rPr>
                <w:rFonts w:ascii="Times New Roman" w:hAnsi="Times New Roman"/>
                <w:sz w:val="20"/>
                <w:szCs w:val="20"/>
              </w:rPr>
              <w:t>8a.</w:t>
            </w:r>
          </w:p>
        </w:tc>
        <w:tc>
          <w:tcPr>
            <w:tcW w:w="4365"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b/>
                <w:sz w:val="20"/>
                <w:szCs w:val="20"/>
                <w:u w:val="single"/>
              </w:rPr>
              <w:t xml:space="preserve">CSR </w:t>
            </w:r>
            <w:r>
              <w:rPr>
                <w:rFonts w:ascii="Times New Roman" w:hAnsi="Times New Roman"/>
                <w:b/>
                <w:sz w:val="20"/>
                <w:szCs w:val="20"/>
                <w:u w:val="single"/>
              </w:rPr>
              <w:t xml:space="preserve">QN </w:t>
            </w:r>
            <w:r w:rsidRPr="002A770C">
              <w:rPr>
                <w:rFonts w:ascii="Times New Roman" w:hAnsi="Times New Roman"/>
                <w:b/>
                <w:sz w:val="20"/>
                <w:szCs w:val="20"/>
                <w:u w:val="single"/>
              </w:rPr>
              <w:t>Failure Notification</w:t>
            </w:r>
          </w:p>
        </w:tc>
        <w:tc>
          <w:tcPr>
            <w:tcW w:w="1644"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sz w:val="20"/>
                <w:szCs w:val="20"/>
              </w:rPr>
              <w:t>Stop execution.</w:t>
            </w:r>
          </w:p>
        </w:tc>
        <w:tc>
          <w:tcPr>
            <w:tcW w:w="2126" w:type="dxa"/>
            <w:tcBorders>
              <w:bottom w:val="single" w:sz="4" w:space="0" w:color="auto"/>
            </w:tcBorders>
            <w:shd w:val="clear" w:color="auto" w:fill="auto"/>
          </w:tcPr>
          <w:p w:rsidR="00524C78" w:rsidRPr="002A770C" w:rsidRDefault="00524C78" w:rsidP="00524C78">
            <w:pPr>
              <w:pStyle w:val="NoSpacing"/>
              <w:rPr>
                <w:rFonts w:ascii="Times New Roman" w:hAnsi="Times New Roman"/>
                <w:sz w:val="20"/>
                <w:szCs w:val="20"/>
              </w:rPr>
            </w:pPr>
            <w:r w:rsidRPr="002A770C">
              <w:rPr>
                <w:rFonts w:ascii="Times New Roman" w:hAnsi="Times New Roman"/>
                <w:sz w:val="20"/>
                <w:szCs w:val="20"/>
              </w:rPr>
              <w:t>Stop execution.</w:t>
            </w:r>
          </w:p>
        </w:tc>
      </w:tr>
      <w:tr w:rsidR="00524C78" w:rsidRPr="002A770C" w:rsidTr="00D10076">
        <w:tc>
          <w:tcPr>
            <w:tcW w:w="1215" w:type="dxa"/>
            <w:tcBorders>
              <w:bottom w:val="single" w:sz="4" w:space="0" w:color="auto"/>
            </w:tcBorders>
            <w:shd w:val="clear" w:color="auto" w:fill="EEECE1" w:themeFill="background2"/>
          </w:tcPr>
          <w:p w:rsidR="00524C78" w:rsidRPr="002A770C" w:rsidRDefault="00524C78"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24C78" w:rsidRPr="002A770C" w:rsidRDefault="00524C78" w:rsidP="00E11790">
            <w:pPr>
              <w:pStyle w:val="NoSpacing"/>
              <w:rPr>
                <w:rFonts w:ascii="Times New Roman" w:hAnsi="Times New Roman"/>
                <w:sz w:val="20"/>
                <w:szCs w:val="20"/>
              </w:rPr>
            </w:pPr>
          </w:p>
        </w:tc>
      </w:tr>
      <w:tr w:rsidR="00EA316D" w:rsidRPr="002A770C" w:rsidTr="00D10076">
        <w:tc>
          <w:tcPr>
            <w:tcW w:w="1215" w:type="dxa"/>
            <w:tcBorders>
              <w:bottom w:val="single" w:sz="4" w:space="0" w:color="auto"/>
            </w:tcBorders>
            <w:shd w:val="clear" w:color="auto" w:fill="auto"/>
          </w:tcPr>
          <w:p w:rsidR="00EA316D" w:rsidRPr="002A770C" w:rsidRDefault="00524C78" w:rsidP="00EA316D">
            <w:pPr>
              <w:pStyle w:val="NoSpacing"/>
              <w:ind w:left="360"/>
              <w:rPr>
                <w:rFonts w:ascii="Times New Roman" w:hAnsi="Times New Roman"/>
                <w:sz w:val="20"/>
                <w:szCs w:val="20"/>
              </w:rPr>
            </w:pPr>
            <w:r>
              <w:rPr>
                <w:rFonts w:ascii="Times New Roman" w:hAnsi="Times New Roman"/>
                <w:sz w:val="20"/>
                <w:szCs w:val="20"/>
              </w:rPr>
              <w:t>9</w:t>
            </w:r>
            <w:r w:rsidR="00EA316D">
              <w:rPr>
                <w:rFonts w:ascii="Times New Roman" w:hAnsi="Times New Roman"/>
                <w:sz w:val="20"/>
                <w:szCs w:val="20"/>
              </w:rPr>
              <w:t xml:space="preserve">. </w:t>
            </w:r>
          </w:p>
        </w:tc>
        <w:tc>
          <w:tcPr>
            <w:tcW w:w="4365" w:type="dxa"/>
            <w:tcBorders>
              <w:bottom w:val="single" w:sz="4" w:space="0" w:color="auto"/>
            </w:tcBorders>
            <w:shd w:val="clear" w:color="auto" w:fill="auto"/>
          </w:tcPr>
          <w:p w:rsidR="00EA316D" w:rsidRPr="002A770C" w:rsidRDefault="00EA316D" w:rsidP="00EA316D">
            <w:pPr>
              <w:pStyle w:val="NoSpacing"/>
              <w:rPr>
                <w:rFonts w:ascii="Times New Roman" w:hAnsi="Times New Roman"/>
                <w:sz w:val="20"/>
                <w:szCs w:val="20"/>
              </w:rPr>
            </w:pPr>
            <w:r w:rsidRPr="00D10076">
              <w:rPr>
                <w:rFonts w:ascii="Times New Roman" w:hAnsi="Times New Roman"/>
                <w:b/>
                <w:sz w:val="20"/>
                <w:szCs w:val="20"/>
                <w:u w:val="single"/>
              </w:rPr>
              <w:t>Delay</w:t>
            </w:r>
          </w:p>
        </w:tc>
        <w:tc>
          <w:tcPr>
            <w:tcW w:w="1644" w:type="dxa"/>
            <w:tcBorders>
              <w:bottom w:val="single" w:sz="4" w:space="0" w:color="auto"/>
            </w:tcBorders>
            <w:shd w:val="clear" w:color="auto" w:fill="auto"/>
          </w:tcPr>
          <w:p w:rsidR="00EA316D" w:rsidRPr="002A770C" w:rsidRDefault="00EA316D">
            <w:pPr>
              <w:pStyle w:val="NoSpacing"/>
              <w:rPr>
                <w:rFonts w:ascii="Times New Roman" w:hAnsi="Times New Roman"/>
                <w:sz w:val="20"/>
                <w:szCs w:val="20"/>
              </w:rPr>
            </w:pPr>
            <w:r w:rsidRPr="002A770C">
              <w:rPr>
                <w:rFonts w:ascii="Times New Roman" w:hAnsi="Times New Roman"/>
                <w:sz w:val="20"/>
                <w:szCs w:val="20"/>
              </w:rPr>
              <w:t xml:space="preserve">Go to step </w:t>
            </w:r>
            <w:r w:rsidR="00524C78">
              <w:rPr>
                <w:rFonts w:ascii="Times New Roman" w:hAnsi="Times New Roman"/>
                <w:sz w:val="20"/>
                <w:szCs w:val="20"/>
              </w:rPr>
              <w:t>10</w:t>
            </w:r>
          </w:p>
        </w:tc>
        <w:tc>
          <w:tcPr>
            <w:tcW w:w="2126" w:type="dxa"/>
            <w:tcBorders>
              <w:bottom w:val="single" w:sz="4" w:space="0" w:color="auto"/>
            </w:tcBorders>
            <w:shd w:val="clear" w:color="auto" w:fill="auto"/>
          </w:tcPr>
          <w:p w:rsidR="00EA316D" w:rsidRPr="002A770C" w:rsidRDefault="00EA316D" w:rsidP="00EA316D">
            <w:pPr>
              <w:pStyle w:val="NoSpacing"/>
              <w:rPr>
                <w:rFonts w:ascii="Times New Roman" w:hAnsi="Times New Roman"/>
                <w:sz w:val="20"/>
                <w:szCs w:val="20"/>
              </w:rPr>
            </w:pPr>
            <w:r w:rsidRPr="002A770C">
              <w:rPr>
                <w:rFonts w:ascii="Times New Roman" w:hAnsi="Times New Roman"/>
                <w:sz w:val="20"/>
                <w:szCs w:val="20"/>
              </w:rPr>
              <w:t>Stop execution.</w:t>
            </w:r>
          </w:p>
        </w:tc>
      </w:tr>
      <w:tr w:rsidR="00E11790" w:rsidRPr="002A770C" w:rsidTr="00D9770F">
        <w:tc>
          <w:tcPr>
            <w:tcW w:w="1215" w:type="dxa"/>
            <w:tcBorders>
              <w:bottom w:val="single" w:sz="4" w:space="0" w:color="auto"/>
            </w:tcBorders>
            <w:shd w:val="clear" w:color="auto" w:fill="EEECE1" w:themeFill="background2"/>
          </w:tcPr>
          <w:p w:rsidR="00E11790" w:rsidRPr="002A770C" w:rsidRDefault="00E11790" w:rsidP="00D9770F">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E11790" w:rsidRPr="002A770C" w:rsidRDefault="00E11790" w:rsidP="00E11790">
            <w:pPr>
              <w:pStyle w:val="NoSpacing"/>
              <w:rPr>
                <w:rFonts w:ascii="Times New Roman" w:hAnsi="Times New Roman"/>
                <w:sz w:val="20"/>
                <w:szCs w:val="20"/>
              </w:rPr>
            </w:pPr>
          </w:p>
        </w:tc>
      </w:tr>
      <w:tr w:rsidR="00D566ED" w:rsidRPr="002A770C" w:rsidTr="00D9770F">
        <w:tc>
          <w:tcPr>
            <w:tcW w:w="1215" w:type="dxa"/>
            <w:shd w:val="clear" w:color="auto" w:fill="FFFFFF" w:themeFill="background1"/>
          </w:tcPr>
          <w:p w:rsidR="00D566ED" w:rsidRPr="002A770C" w:rsidRDefault="00524C78" w:rsidP="00D9770F">
            <w:pPr>
              <w:pStyle w:val="NoSpacing"/>
              <w:ind w:left="360"/>
              <w:rPr>
                <w:rFonts w:ascii="Times New Roman" w:hAnsi="Times New Roman"/>
                <w:b/>
                <w:sz w:val="20"/>
                <w:szCs w:val="20"/>
                <w:u w:val="single"/>
              </w:rPr>
            </w:pPr>
            <w:r>
              <w:rPr>
                <w:rFonts w:ascii="Times New Roman" w:hAnsi="Times New Roman"/>
                <w:sz w:val="20"/>
                <w:szCs w:val="20"/>
              </w:rPr>
              <w:t>10</w:t>
            </w:r>
            <w:r w:rsidR="00D566ED" w:rsidRPr="002A770C">
              <w:rPr>
                <w:rFonts w:ascii="Times New Roman" w:hAnsi="Times New Roman"/>
                <w:sz w:val="20"/>
                <w:szCs w:val="20"/>
              </w:rPr>
              <w:t>.</w:t>
            </w:r>
          </w:p>
        </w:tc>
        <w:tc>
          <w:tcPr>
            <w:tcW w:w="4365" w:type="dxa"/>
            <w:shd w:val="clear" w:color="auto" w:fill="FFFFFF" w:themeFill="background1"/>
          </w:tcPr>
          <w:p w:rsidR="00D566ED" w:rsidRPr="002A770C" w:rsidRDefault="00D566ED" w:rsidP="00D9770F">
            <w:pPr>
              <w:pStyle w:val="NoSpacing"/>
              <w:rPr>
                <w:rFonts w:ascii="Times New Roman" w:hAnsi="Times New Roman"/>
                <w:b/>
                <w:sz w:val="20"/>
                <w:szCs w:val="20"/>
                <w:u w:val="single"/>
              </w:rPr>
            </w:pPr>
            <w:proofErr w:type="spellStart"/>
            <w:r w:rsidRPr="002A770C">
              <w:rPr>
                <w:rFonts w:ascii="Times New Roman" w:hAnsi="Times New Roman"/>
                <w:b/>
                <w:sz w:val="20"/>
                <w:szCs w:val="20"/>
                <w:u w:val="single"/>
              </w:rPr>
              <w:t>Foreach</w:t>
            </w:r>
            <w:proofErr w:type="spellEnd"/>
            <w:r w:rsidRPr="002A770C">
              <w:rPr>
                <w:rFonts w:ascii="Times New Roman" w:hAnsi="Times New Roman"/>
                <w:b/>
                <w:sz w:val="20"/>
                <w:szCs w:val="20"/>
                <w:u w:val="single"/>
              </w:rPr>
              <w:t xml:space="preserve"> Loop Container </w:t>
            </w:r>
          </w:p>
          <w:p w:rsidR="00D566ED" w:rsidRPr="002A770C" w:rsidRDefault="00D566ED" w:rsidP="00D9770F">
            <w:pPr>
              <w:pStyle w:val="NoSpacing"/>
              <w:numPr>
                <w:ilvl w:val="0"/>
                <w:numId w:val="39"/>
              </w:numPr>
              <w:rPr>
                <w:rFonts w:ascii="Times New Roman" w:hAnsi="Times New Roman"/>
                <w:sz w:val="20"/>
                <w:szCs w:val="20"/>
              </w:rPr>
            </w:pPr>
            <w:r w:rsidRPr="002A770C">
              <w:rPr>
                <w:rFonts w:ascii="Times New Roman" w:hAnsi="Times New Roman"/>
                <w:sz w:val="20"/>
                <w:szCs w:val="20"/>
              </w:rPr>
              <w:t>Copy Reports to Reports folder</w:t>
            </w:r>
          </w:p>
          <w:p w:rsidR="00D566ED" w:rsidRPr="002A770C" w:rsidRDefault="00D566ED" w:rsidP="00D9770F">
            <w:pPr>
              <w:pStyle w:val="NoSpacing"/>
              <w:numPr>
                <w:ilvl w:val="0"/>
                <w:numId w:val="39"/>
              </w:numPr>
              <w:rPr>
                <w:rFonts w:ascii="Times New Roman" w:hAnsi="Times New Roman"/>
                <w:b/>
                <w:sz w:val="20"/>
                <w:szCs w:val="20"/>
                <w:u w:val="single"/>
              </w:rPr>
            </w:pPr>
            <w:r w:rsidRPr="002A770C">
              <w:rPr>
                <w:rFonts w:ascii="Times New Roman" w:hAnsi="Times New Roman"/>
                <w:sz w:val="20"/>
                <w:szCs w:val="20"/>
              </w:rPr>
              <w:t>Backup encrypted reports</w:t>
            </w:r>
          </w:p>
        </w:tc>
        <w:tc>
          <w:tcPr>
            <w:tcW w:w="1644" w:type="dxa"/>
            <w:tcBorders>
              <w:bottom w:val="single" w:sz="4" w:space="0" w:color="auto"/>
            </w:tcBorders>
            <w:shd w:val="clear" w:color="auto" w:fill="auto"/>
          </w:tcPr>
          <w:p w:rsidR="00D566ED" w:rsidRPr="002A770C" w:rsidRDefault="00D566ED">
            <w:pPr>
              <w:pStyle w:val="NoSpacing"/>
              <w:rPr>
                <w:rFonts w:ascii="Times New Roman" w:hAnsi="Times New Roman"/>
                <w:sz w:val="20"/>
                <w:szCs w:val="20"/>
              </w:rPr>
            </w:pPr>
            <w:r w:rsidRPr="002A770C">
              <w:rPr>
                <w:rFonts w:ascii="Times New Roman" w:hAnsi="Times New Roman"/>
                <w:sz w:val="20"/>
                <w:szCs w:val="20"/>
              </w:rPr>
              <w:t xml:space="preserve">Go to step </w:t>
            </w:r>
            <w:r w:rsidR="00524C78">
              <w:rPr>
                <w:rFonts w:ascii="Times New Roman" w:hAnsi="Times New Roman"/>
                <w:sz w:val="20"/>
                <w:szCs w:val="20"/>
              </w:rPr>
              <w:t>11</w:t>
            </w:r>
          </w:p>
        </w:tc>
        <w:tc>
          <w:tcPr>
            <w:tcW w:w="2126" w:type="dxa"/>
            <w:tcBorders>
              <w:bottom w:val="single" w:sz="4" w:space="0" w:color="auto"/>
            </w:tcBorders>
            <w:shd w:val="clear" w:color="auto" w:fill="auto"/>
          </w:tcPr>
          <w:p w:rsidR="00D566ED" w:rsidRPr="002A770C" w:rsidRDefault="00D566ED" w:rsidP="00D566ED">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524C78">
            <w:pPr>
              <w:pStyle w:val="NoSpacing"/>
              <w:ind w:left="360"/>
              <w:rPr>
                <w:rFonts w:ascii="Times New Roman" w:hAnsi="Times New Roman"/>
                <w:sz w:val="20"/>
                <w:szCs w:val="20"/>
              </w:rPr>
            </w:pPr>
            <w:r>
              <w:rPr>
                <w:rFonts w:ascii="Times New Roman" w:hAnsi="Times New Roman"/>
                <w:sz w:val="20"/>
                <w:szCs w:val="20"/>
              </w:rPr>
              <w:t>11</w:t>
            </w:r>
            <w:r w:rsidR="00D566ED" w:rsidRPr="002A770C">
              <w:rPr>
                <w:rFonts w:ascii="Times New Roman" w:hAnsi="Times New Roman"/>
                <w:sz w:val="20"/>
                <w:szCs w:val="20"/>
              </w:rPr>
              <w:t>.</w:t>
            </w:r>
          </w:p>
        </w:tc>
        <w:tc>
          <w:tcPr>
            <w:tcW w:w="4365"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b/>
                <w:sz w:val="20"/>
                <w:szCs w:val="20"/>
                <w:u w:val="single"/>
              </w:rPr>
              <w:t>Completion Notification</w:t>
            </w:r>
          </w:p>
        </w:tc>
        <w:tc>
          <w:tcPr>
            <w:tcW w:w="1644"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End of process.</w:t>
            </w:r>
          </w:p>
        </w:tc>
        <w:tc>
          <w:tcPr>
            <w:tcW w:w="2126" w:type="dxa"/>
            <w:shd w:val="clear" w:color="auto" w:fill="FFFFFF" w:themeFill="background1"/>
          </w:tcPr>
          <w:p w:rsidR="005A2D88" w:rsidRPr="002A770C" w:rsidRDefault="00D566ED" w:rsidP="005A2D88">
            <w:pPr>
              <w:pStyle w:val="NoSpacing"/>
              <w:rPr>
                <w:rFonts w:ascii="Times New Roman" w:hAnsi="Times New Roman"/>
                <w:sz w:val="20"/>
                <w:szCs w:val="20"/>
              </w:rPr>
            </w:pPr>
            <w:r w:rsidRPr="002A770C">
              <w:rPr>
                <w:rFonts w:ascii="Times New Roman" w:hAnsi="Times New Roman"/>
                <w:sz w:val="20"/>
                <w:szCs w:val="20"/>
              </w:rPr>
              <w:t>Stop execution.</w:t>
            </w:r>
          </w:p>
        </w:tc>
      </w:tr>
      <w:tr w:rsidR="005A2D88" w:rsidRPr="002A770C" w:rsidTr="00D9770F">
        <w:tc>
          <w:tcPr>
            <w:tcW w:w="1215" w:type="dxa"/>
            <w:tcBorders>
              <w:bottom w:val="single" w:sz="4" w:space="0" w:color="auto"/>
            </w:tcBorders>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tcBorders>
              <w:bottom w:val="single" w:sz="4" w:space="0" w:color="auto"/>
            </w:tcBorders>
            <w:shd w:val="clear" w:color="auto" w:fill="EEECE1" w:themeFill="background2"/>
          </w:tcPr>
          <w:p w:rsidR="005A2D88" w:rsidRPr="002A770C" w:rsidRDefault="005A2D88" w:rsidP="005A2D88">
            <w:pPr>
              <w:pStyle w:val="NoSpacing"/>
              <w:rPr>
                <w:rFonts w:ascii="Times New Roman" w:hAnsi="Times New Roman"/>
                <w:sz w:val="20"/>
                <w:szCs w:val="20"/>
              </w:rPr>
            </w:pPr>
          </w:p>
        </w:tc>
      </w:tr>
      <w:tr w:rsidR="005A2D88" w:rsidRPr="002A770C" w:rsidTr="00D9770F">
        <w:tc>
          <w:tcPr>
            <w:tcW w:w="1215" w:type="dxa"/>
            <w:shd w:val="clear" w:color="auto" w:fill="FFFFFF" w:themeFill="background1"/>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1644" w:type="dxa"/>
            <w:shd w:val="clear" w:color="auto" w:fill="FFFFFF" w:themeFill="background1"/>
          </w:tcPr>
          <w:p w:rsidR="005A2D88" w:rsidRPr="002A770C" w:rsidRDefault="005A2D88" w:rsidP="005A2D88">
            <w:pPr>
              <w:pStyle w:val="NoSpacing"/>
              <w:rPr>
                <w:rFonts w:ascii="Times New Roman" w:hAnsi="Times New Roman"/>
                <w:sz w:val="20"/>
                <w:szCs w:val="20"/>
              </w:rPr>
            </w:pPr>
          </w:p>
        </w:tc>
        <w:tc>
          <w:tcPr>
            <w:tcW w:w="2126" w:type="dxa"/>
            <w:shd w:val="clear" w:color="auto" w:fill="FFFFFF" w:themeFill="background1"/>
          </w:tcPr>
          <w:p w:rsidR="005A2D88" w:rsidRPr="002A770C" w:rsidRDefault="005A2D88" w:rsidP="005A2D88">
            <w:pPr>
              <w:pStyle w:val="NoSpacing"/>
              <w:rPr>
                <w:rFonts w:ascii="Times New Roman" w:hAnsi="Times New Roman"/>
                <w:sz w:val="20"/>
                <w:szCs w:val="20"/>
              </w:rPr>
            </w:pPr>
          </w:p>
        </w:tc>
      </w:tr>
      <w:tr w:rsidR="005A2D88" w:rsidRPr="002A770C" w:rsidTr="005A2D88">
        <w:tc>
          <w:tcPr>
            <w:tcW w:w="1215" w:type="dxa"/>
            <w:shd w:val="clear" w:color="auto" w:fill="EEECE1" w:themeFill="background2"/>
          </w:tcPr>
          <w:p w:rsidR="005A2D88" w:rsidRPr="002A770C" w:rsidRDefault="005A2D88" w:rsidP="005A2D88">
            <w:pPr>
              <w:pStyle w:val="NoSpacing"/>
              <w:ind w:left="360"/>
              <w:rPr>
                <w:rFonts w:ascii="Times New Roman" w:hAnsi="Times New Roman"/>
                <w:sz w:val="20"/>
                <w:szCs w:val="20"/>
              </w:rPr>
            </w:pPr>
          </w:p>
        </w:tc>
        <w:tc>
          <w:tcPr>
            <w:tcW w:w="4365"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1644" w:type="dxa"/>
            <w:shd w:val="clear" w:color="auto" w:fill="EEECE1" w:themeFill="background2"/>
          </w:tcPr>
          <w:p w:rsidR="005A2D88" w:rsidRPr="002A770C" w:rsidRDefault="005A2D88" w:rsidP="005A2D88">
            <w:pPr>
              <w:pStyle w:val="NoSpacing"/>
              <w:rPr>
                <w:rFonts w:ascii="Times New Roman" w:hAnsi="Times New Roman"/>
                <w:sz w:val="20"/>
                <w:szCs w:val="20"/>
              </w:rPr>
            </w:pPr>
          </w:p>
        </w:tc>
        <w:tc>
          <w:tcPr>
            <w:tcW w:w="2126" w:type="dxa"/>
            <w:shd w:val="clear" w:color="auto" w:fill="EEECE1" w:themeFill="background2"/>
          </w:tcPr>
          <w:p w:rsidR="005A2D88" w:rsidRPr="002A770C" w:rsidRDefault="005A2D88" w:rsidP="005A2D88">
            <w:pPr>
              <w:pStyle w:val="NoSpacing"/>
              <w:rPr>
                <w:rFonts w:ascii="Times New Roman" w:hAnsi="Times New Roman"/>
                <w:sz w:val="20"/>
                <w:szCs w:val="20"/>
              </w:rPr>
            </w:pPr>
          </w:p>
        </w:tc>
      </w:tr>
    </w:tbl>
    <w:p w:rsidR="00E11790" w:rsidRPr="002A770C" w:rsidRDefault="00E1179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D3780" w:rsidRPr="002A770C" w:rsidRDefault="00DD3780" w:rsidP="007931F8">
      <w:pPr>
        <w:widowControl w:val="0"/>
        <w:autoSpaceDE w:val="0"/>
        <w:autoSpaceDN w:val="0"/>
        <w:adjustRightInd w:val="0"/>
        <w:spacing w:after="0" w:line="240" w:lineRule="auto"/>
        <w:rPr>
          <w:rFonts w:ascii="Times New Roman" w:hAnsi="Times New Roman"/>
          <w:b/>
          <w:sz w:val="24"/>
          <w:szCs w:val="24"/>
        </w:rPr>
      </w:pPr>
    </w:p>
    <w:p w:rsidR="00D9770F" w:rsidRPr="002A770C" w:rsidRDefault="00494DF0" w:rsidP="00494DF0">
      <w:pPr>
        <w:rPr>
          <w:rFonts w:ascii="Times New Roman" w:hAnsi="Times New Roman"/>
          <w:b/>
        </w:rPr>
      </w:pPr>
      <w:r w:rsidRPr="002A770C">
        <w:rPr>
          <w:rFonts w:ascii="Times New Roman" w:hAnsi="Times New Roman"/>
          <w:b/>
        </w:rPr>
        <w:t>Details</w:t>
      </w:r>
    </w:p>
    <w:tbl>
      <w:tblPr>
        <w:tblStyle w:val="TableGrid"/>
        <w:tblW w:w="0" w:type="auto"/>
        <w:tblLayout w:type="fixed"/>
        <w:tblLook w:val="04A0" w:firstRow="1" w:lastRow="0" w:firstColumn="1" w:lastColumn="0" w:noHBand="0" w:noVBand="1"/>
      </w:tblPr>
      <w:tblGrid>
        <w:gridCol w:w="535"/>
        <w:gridCol w:w="8550"/>
      </w:tblGrid>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Task</w:t>
            </w:r>
          </w:p>
        </w:tc>
      </w:tr>
      <w:tr w:rsidR="009F4473" w:rsidRPr="002A770C" w:rsidTr="002A770C">
        <w:trPr>
          <w:cantSplit/>
        </w:trPr>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Script Task: Dummy Task</w:t>
            </w:r>
          </w:p>
          <w:p w:rsidR="009F4473" w:rsidRPr="002A770C" w:rsidRDefault="009F4473" w:rsidP="009F4473">
            <w:pPr>
              <w:spacing w:after="0"/>
              <w:rPr>
                <w:rFonts w:ascii="Times New Roman" w:hAnsi="Times New Roman"/>
              </w:rPr>
            </w:pPr>
            <w:r w:rsidRPr="002A770C">
              <w:rPr>
                <w:rFonts w:ascii="Times New Roman" w:hAnsi="Times New Roman"/>
              </w:rPr>
              <w:t>Does Nothing</w:t>
            </w: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D9770F">
            <w:pPr>
              <w:pStyle w:val="ListParagraph"/>
              <w:numPr>
                <w:ilvl w:val="0"/>
                <w:numId w:val="40"/>
              </w:numPr>
              <w:rPr>
                <w:rFonts w:ascii="Times New Roman" w:hAnsi="Times New Roman"/>
                <w:b/>
              </w:rPr>
            </w:pPr>
          </w:p>
        </w:tc>
        <w:tc>
          <w:tcPr>
            <w:tcW w:w="8550" w:type="dxa"/>
          </w:tcPr>
          <w:p w:rsidR="009F4473" w:rsidRPr="002A770C" w:rsidRDefault="009F4473" w:rsidP="009F4473">
            <w:pPr>
              <w:spacing w:after="0"/>
              <w:rPr>
                <w:rFonts w:ascii="Times New Roman" w:hAnsi="Times New Roman"/>
                <w:b/>
              </w:rPr>
            </w:pPr>
            <w:r w:rsidRPr="002A770C">
              <w:rPr>
                <w:rFonts w:ascii="Times New Roman" w:hAnsi="Times New Roman"/>
                <w:b/>
              </w:rPr>
              <w:t>SQL Task: Get Dates for Report</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Tab1: General</w:t>
            </w:r>
          </w:p>
          <w:p w:rsidR="009F4473" w:rsidRPr="002A770C" w:rsidRDefault="009F4473" w:rsidP="009F4473">
            <w:pPr>
              <w:spacing w:after="0"/>
              <w:rPr>
                <w:rFonts w:ascii="Times New Roman" w:hAnsi="Times New Roman"/>
                <w:b/>
              </w:rPr>
            </w:pPr>
            <w:r w:rsidRPr="002A770C">
              <w:rPr>
                <w:rFonts w:ascii="Times New Roman" w:hAnsi="Times New Roman"/>
                <w:b/>
              </w:rPr>
              <w:t xml:space="preserve">Result Set: </w:t>
            </w:r>
            <w:r w:rsidRPr="002A770C">
              <w:rPr>
                <w:rFonts w:ascii="Times New Roman" w:hAnsi="Times New Roman"/>
              </w:rPr>
              <w:t>Single Row</w:t>
            </w:r>
          </w:p>
          <w:p w:rsidR="009F4473" w:rsidRPr="002A770C" w:rsidRDefault="009F4473" w:rsidP="009F4473">
            <w:pPr>
              <w:spacing w:after="0"/>
              <w:rPr>
                <w:rFonts w:ascii="Times New Roman" w:hAnsi="Times New Roman"/>
                <w:b/>
              </w:rPr>
            </w:pPr>
            <w:r w:rsidRPr="002A770C">
              <w:rPr>
                <w:rFonts w:ascii="Times New Roman" w:hAnsi="Times New Roman"/>
                <w:b/>
              </w:rPr>
              <w:t xml:space="preserve">Connection type: </w:t>
            </w:r>
            <w:r w:rsidRPr="002A770C">
              <w:rPr>
                <w:rFonts w:ascii="Times New Roman" w:hAnsi="Times New Roman"/>
              </w:rPr>
              <w:t>OLE DB</w:t>
            </w:r>
          </w:p>
          <w:p w:rsidR="009F4473" w:rsidRPr="002A770C" w:rsidRDefault="009F4473" w:rsidP="009F4473">
            <w:pPr>
              <w:spacing w:after="0"/>
              <w:rPr>
                <w:rFonts w:ascii="Times New Roman" w:hAnsi="Times New Roman"/>
                <w:b/>
              </w:rPr>
            </w:pPr>
            <w:r w:rsidRPr="002A770C">
              <w:rPr>
                <w:rFonts w:ascii="Times New Roman" w:hAnsi="Times New Roman"/>
                <w:b/>
              </w:rPr>
              <w:t>Connection:</w:t>
            </w:r>
            <w:r w:rsidRPr="002A770C">
              <w:rPr>
                <w:rFonts w:ascii="Times New Roman" w:hAnsi="Times New Roman"/>
              </w:rPr>
              <w:t xml:space="preserve"> </w:t>
            </w:r>
            <w:proofErr w:type="spellStart"/>
            <w:r w:rsidRPr="002A770C">
              <w:rPr>
                <w:rFonts w:ascii="Times New Roman" w:hAnsi="Times New Roman"/>
              </w:rPr>
              <w:t>dbconn</w:t>
            </w:r>
            <w:proofErr w:type="spellEnd"/>
          </w:p>
          <w:p w:rsidR="009F4473" w:rsidRPr="002A770C" w:rsidRDefault="009F4473" w:rsidP="009F4473">
            <w:pPr>
              <w:spacing w:after="0"/>
              <w:rPr>
                <w:rFonts w:ascii="Times New Roman" w:hAnsi="Times New Roman"/>
                <w:b/>
              </w:rPr>
            </w:pPr>
            <w:proofErr w:type="spellStart"/>
            <w:r w:rsidRPr="002A770C">
              <w:rPr>
                <w:rFonts w:ascii="Times New Roman" w:hAnsi="Times New Roman"/>
                <w:b/>
              </w:rPr>
              <w:t>SQLSourceType</w:t>
            </w:r>
            <w:proofErr w:type="spellEnd"/>
            <w:r w:rsidRPr="002A770C">
              <w:rPr>
                <w:rFonts w:ascii="Times New Roman" w:hAnsi="Times New Roman"/>
                <w:b/>
              </w:rPr>
              <w:t xml:space="preserve">: </w:t>
            </w:r>
            <w:r w:rsidRPr="002A770C">
              <w:rPr>
                <w:rFonts w:ascii="Times New Roman" w:hAnsi="Times New Roman"/>
              </w:rPr>
              <w:t>Direct input</w:t>
            </w:r>
          </w:p>
          <w:p w:rsidR="009F4473" w:rsidRPr="002A770C" w:rsidRDefault="009F4473" w:rsidP="009F4473">
            <w:pPr>
              <w:spacing w:after="0"/>
              <w:rPr>
                <w:rFonts w:ascii="Times New Roman" w:hAnsi="Times New Roman"/>
                <w:b/>
              </w:rPr>
            </w:pPr>
            <w:proofErr w:type="spellStart"/>
            <w:r w:rsidRPr="002A770C">
              <w:rPr>
                <w:rFonts w:ascii="Times New Roman" w:hAnsi="Times New Roman"/>
                <w:b/>
              </w:rPr>
              <w:t>SQLStatement</w:t>
            </w:r>
            <w:proofErr w:type="spellEnd"/>
            <w:r w:rsidRPr="002A770C">
              <w:rPr>
                <w:rFonts w:ascii="Times New Roman" w:hAnsi="Times New Roman"/>
                <w:b/>
              </w:rPr>
              <w:t xml:space="preserve">: </w:t>
            </w:r>
          </w:p>
          <w:p w:rsidR="009F4473" w:rsidRPr="002A770C" w:rsidRDefault="009F4473" w:rsidP="009F4473">
            <w:pPr>
              <w:spacing w:after="0"/>
              <w:rPr>
                <w:rFonts w:ascii="Times New Roman" w:hAnsi="Times New Roman"/>
                <w:b/>
              </w:rPr>
            </w:pPr>
            <w:r w:rsidRPr="002A770C">
              <w:rPr>
                <w:rFonts w:ascii="Times New Roman" w:hAnsi="Times New Roman"/>
                <w:b/>
              </w:rPr>
              <w:t>--Begin</w:t>
            </w:r>
          </w:p>
          <w:p w:rsidR="009F4473" w:rsidRPr="002A770C" w:rsidRDefault="009F4473" w:rsidP="009F4473">
            <w:pPr>
              <w:spacing w:after="0"/>
              <w:rPr>
                <w:rFonts w:ascii="Times New Roman" w:hAnsi="Times New Roman"/>
              </w:rPr>
            </w:pPr>
            <w:r w:rsidRPr="002A770C">
              <w:rPr>
                <w:rFonts w:ascii="Times New Roman" w:hAnsi="Times New Roman"/>
              </w:rPr>
              <w:t>DECLARE</w:t>
            </w:r>
            <w:r w:rsidRPr="002A770C">
              <w:rPr>
                <w:rFonts w:ascii="Times New Roman" w:hAnsi="Times New Roman"/>
              </w:rPr>
              <w:tab/>
              <w:t>@</w:t>
            </w:r>
            <w:proofErr w:type="spellStart"/>
            <w:r w:rsidRPr="002A770C">
              <w:rPr>
                <w:rFonts w:ascii="Times New Roman" w:hAnsi="Times New Roman"/>
              </w:rPr>
              <w:t>intBeginDate</w:t>
            </w:r>
            <w:proofErr w:type="spellEnd"/>
            <w:r w:rsidRPr="002A770C">
              <w:rPr>
                <w:rFonts w:ascii="Times New Roman" w:hAnsi="Times New Roman"/>
              </w:rPr>
              <w:t xml:space="preserve"> </w:t>
            </w:r>
            <w:proofErr w:type="spellStart"/>
            <w:r w:rsidRPr="002A770C">
              <w:rPr>
                <w:rFonts w:ascii="Times New Roman" w:hAnsi="Times New Roman"/>
              </w:rPr>
              <w:t>int</w:t>
            </w:r>
            <w:proofErr w:type="spellEnd"/>
            <w:r w:rsidRPr="002A770C">
              <w:rPr>
                <w:rFonts w:ascii="Times New Roman" w:hAnsi="Times New Roman"/>
              </w:rPr>
              <w:t>,</w:t>
            </w:r>
          </w:p>
          <w:p w:rsidR="009F4473" w:rsidRPr="002A770C" w:rsidRDefault="009F4473" w:rsidP="009F4473">
            <w:pPr>
              <w:spacing w:after="0"/>
              <w:rPr>
                <w:rFonts w:ascii="Times New Roman" w:hAnsi="Times New Roman"/>
              </w:rPr>
            </w:pPr>
            <w:r w:rsidRPr="002A770C">
              <w:rPr>
                <w:rFonts w:ascii="Times New Roman" w:hAnsi="Times New Roman"/>
              </w:rPr>
              <w:tab/>
            </w:r>
            <w:r w:rsidRPr="002A770C">
              <w:rPr>
                <w:rFonts w:ascii="Times New Roman" w:hAnsi="Times New Roman"/>
              </w:rPr>
              <w:tab/>
              <w:t>@</w:t>
            </w:r>
            <w:proofErr w:type="spellStart"/>
            <w:r w:rsidRPr="002A770C">
              <w:rPr>
                <w:rFonts w:ascii="Times New Roman" w:hAnsi="Times New Roman"/>
              </w:rPr>
              <w:t>intEndDate</w:t>
            </w:r>
            <w:proofErr w:type="spellEnd"/>
            <w:r w:rsidRPr="002A770C">
              <w:rPr>
                <w:rFonts w:ascii="Times New Roman" w:hAnsi="Times New Roman"/>
              </w:rPr>
              <w:t xml:space="preserve"> </w:t>
            </w:r>
            <w:proofErr w:type="spellStart"/>
            <w:r w:rsidRPr="002A770C">
              <w:rPr>
                <w:rFonts w:ascii="Times New Roman" w:hAnsi="Times New Roman"/>
              </w:rPr>
              <w:t>int</w:t>
            </w:r>
            <w:proofErr w:type="spellEnd"/>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Exec [EC].[</w:t>
            </w:r>
            <w:proofErr w:type="spellStart"/>
            <w:r w:rsidRPr="002A770C">
              <w:rPr>
                <w:rFonts w:ascii="Times New Roman" w:hAnsi="Times New Roman"/>
              </w:rPr>
              <w:t>sp_Get_Dates_For_Previous_Month</w:t>
            </w:r>
            <w:proofErr w:type="spellEnd"/>
            <w:r w:rsidRPr="002A770C">
              <w:rPr>
                <w:rFonts w:ascii="Times New Roman" w:hAnsi="Times New Roman"/>
              </w:rPr>
              <w:t>]</w:t>
            </w:r>
          </w:p>
          <w:p w:rsidR="009F4473" w:rsidRPr="002A770C" w:rsidRDefault="009F4473" w:rsidP="009F4473">
            <w:pPr>
              <w:spacing w:after="0"/>
              <w:rPr>
                <w:rFonts w:ascii="Times New Roman" w:hAnsi="Times New Roman"/>
              </w:rPr>
            </w:pPr>
            <w:r w:rsidRPr="002A770C">
              <w:rPr>
                <w:rFonts w:ascii="Times New Roman" w:hAnsi="Times New Roman"/>
              </w:rPr>
              <w:t>@</w:t>
            </w:r>
            <w:proofErr w:type="spellStart"/>
            <w:r w:rsidRPr="002A770C">
              <w:rPr>
                <w:rFonts w:ascii="Times New Roman" w:hAnsi="Times New Roman"/>
              </w:rPr>
              <w:t>intBeginDate</w:t>
            </w:r>
            <w:proofErr w:type="spellEnd"/>
            <w:r w:rsidRPr="002A770C">
              <w:rPr>
                <w:rFonts w:ascii="Times New Roman" w:hAnsi="Times New Roman"/>
              </w:rPr>
              <w:t xml:space="preserve"> OUTPUT,  </w:t>
            </w:r>
          </w:p>
          <w:p w:rsidR="009F4473" w:rsidRPr="002A770C" w:rsidRDefault="009F4473" w:rsidP="009F4473">
            <w:pPr>
              <w:spacing w:after="0"/>
              <w:rPr>
                <w:rFonts w:ascii="Times New Roman" w:hAnsi="Times New Roman"/>
              </w:rPr>
            </w:pPr>
            <w:r w:rsidRPr="002A770C">
              <w:rPr>
                <w:rFonts w:ascii="Times New Roman" w:hAnsi="Times New Roman"/>
              </w:rPr>
              <w:t>@</w:t>
            </w:r>
            <w:proofErr w:type="spellStart"/>
            <w:r w:rsidRPr="002A770C">
              <w:rPr>
                <w:rFonts w:ascii="Times New Roman" w:hAnsi="Times New Roman"/>
              </w:rPr>
              <w:t>intEndDate</w:t>
            </w:r>
            <w:proofErr w:type="spellEnd"/>
            <w:r w:rsidRPr="002A770C">
              <w:rPr>
                <w:rFonts w:ascii="Times New Roman" w:hAnsi="Times New Roman"/>
              </w:rPr>
              <w:t xml:space="preserve">  OUTPUT</w:t>
            </w:r>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rPr>
            </w:pPr>
            <w:r w:rsidRPr="002A770C">
              <w:rPr>
                <w:rFonts w:ascii="Times New Roman" w:hAnsi="Times New Roman"/>
              </w:rPr>
              <w:t>SELECT</w:t>
            </w:r>
            <w:r w:rsidRPr="002A770C">
              <w:rPr>
                <w:rFonts w:ascii="Times New Roman" w:hAnsi="Times New Roman"/>
              </w:rPr>
              <w:tab/>
              <w:t>@</w:t>
            </w:r>
            <w:proofErr w:type="spellStart"/>
            <w:r w:rsidRPr="002A770C">
              <w:rPr>
                <w:rFonts w:ascii="Times New Roman" w:hAnsi="Times New Roman"/>
              </w:rPr>
              <w:t>intBeginDate</w:t>
            </w:r>
            <w:proofErr w:type="spellEnd"/>
            <w:r w:rsidRPr="002A770C">
              <w:rPr>
                <w:rFonts w:ascii="Times New Roman" w:hAnsi="Times New Roman"/>
              </w:rPr>
              <w:t xml:space="preserve"> as N'@</w:t>
            </w:r>
            <w:proofErr w:type="spellStart"/>
            <w:r w:rsidRPr="002A770C">
              <w:rPr>
                <w:rFonts w:ascii="Times New Roman" w:hAnsi="Times New Roman"/>
              </w:rPr>
              <w:t>intBeginDate</w:t>
            </w:r>
            <w:proofErr w:type="spellEnd"/>
            <w:r w:rsidRPr="002A770C">
              <w:rPr>
                <w:rFonts w:ascii="Times New Roman" w:hAnsi="Times New Roman"/>
              </w:rPr>
              <w:t>',</w:t>
            </w:r>
          </w:p>
          <w:p w:rsidR="009F4473" w:rsidRPr="002A770C" w:rsidRDefault="009F4473" w:rsidP="009F4473">
            <w:pPr>
              <w:spacing w:after="0"/>
              <w:rPr>
                <w:rFonts w:ascii="Times New Roman" w:hAnsi="Times New Roman"/>
                <w:b/>
              </w:rPr>
            </w:pPr>
            <w:r w:rsidRPr="002A770C">
              <w:rPr>
                <w:rFonts w:ascii="Times New Roman" w:hAnsi="Times New Roman"/>
              </w:rPr>
              <w:tab/>
            </w:r>
            <w:r w:rsidRPr="002A770C">
              <w:rPr>
                <w:rFonts w:ascii="Times New Roman" w:hAnsi="Times New Roman"/>
              </w:rPr>
              <w:tab/>
              <w:t>@</w:t>
            </w:r>
            <w:proofErr w:type="spellStart"/>
            <w:r w:rsidRPr="002A770C">
              <w:rPr>
                <w:rFonts w:ascii="Times New Roman" w:hAnsi="Times New Roman"/>
              </w:rPr>
              <w:t>intEndDate</w:t>
            </w:r>
            <w:proofErr w:type="spellEnd"/>
            <w:r w:rsidRPr="002A770C">
              <w:rPr>
                <w:rFonts w:ascii="Times New Roman" w:hAnsi="Times New Roman"/>
              </w:rPr>
              <w:t xml:space="preserve"> as N'@</w:t>
            </w:r>
            <w:proofErr w:type="spellStart"/>
            <w:r w:rsidRPr="002A770C">
              <w:rPr>
                <w:rFonts w:ascii="Times New Roman" w:hAnsi="Times New Roman"/>
              </w:rPr>
              <w:t>intEndDate</w:t>
            </w:r>
            <w:proofErr w:type="spellEnd"/>
            <w:r w:rsidRPr="002A770C">
              <w:rPr>
                <w:rFonts w:ascii="Times New Roman" w:hAnsi="Times New Roman"/>
              </w:rPr>
              <w:t>'</w:t>
            </w:r>
          </w:p>
          <w:p w:rsidR="009F4473" w:rsidRPr="002A770C" w:rsidRDefault="009F4473" w:rsidP="009F4473">
            <w:pPr>
              <w:spacing w:after="0"/>
              <w:rPr>
                <w:rFonts w:ascii="Times New Roman" w:hAnsi="Times New Roman"/>
                <w:b/>
              </w:rPr>
            </w:pPr>
            <w:r w:rsidRPr="002A770C">
              <w:rPr>
                <w:rFonts w:ascii="Times New Roman" w:hAnsi="Times New Roman"/>
                <w:b/>
              </w:rPr>
              <w:t>--End</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Tab2: Parameter Mapping: Nothing</w:t>
            </w:r>
          </w:p>
          <w:p w:rsidR="009F4473" w:rsidRPr="002A770C" w:rsidRDefault="009F4473" w:rsidP="009F4473">
            <w:pPr>
              <w:spacing w:after="0"/>
              <w:rPr>
                <w:rFonts w:ascii="Times New Roman" w:hAnsi="Times New Roman"/>
                <w:b/>
              </w:rPr>
            </w:pPr>
          </w:p>
          <w:p w:rsidR="009F4473" w:rsidRPr="002A770C" w:rsidRDefault="009F4473" w:rsidP="009F4473">
            <w:pPr>
              <w:spacing w:after="0"/>
              <w:rPr>
                <w:rFonts w:ascii="Times New Roman" w:hAnsi="Times New Roman"/>
                <w:b/>
              </w:rPr>
            </w:pPr>
            <w:r w:rsidRPr="002A770C">
              <w:rPr>
                <w:rFonts w:ascii="Times New Roman" w:hAnsi="Times New Roman"/>
                <w:b/>
              </w:rPr>
              <w:t>Tab3: Result Set</w:t>
            </w:r>
          </w:p>
          <w:p w:rsidR="009F4473" w:rsidRPr="002A770C" w:rsidRDefault="009F4473" w:rsidP="009F4473">
            <w:pPr>
              <w:spacing w:after="0"/>
              <w:rPr>
                <w:rFonts w:ascii="Times New Roman" w:hAnsi="Times New Roman"/>
              </w:rPr>
            </w:pPr>
            <w:r w:rsidRPr="002A770C">
              <w:rPr>
                <w:rFonts w:ascii="Times New Roman" w:hAnsi="Times New Roman"/>
              </w:rPr>
              <w:t>0-User::</w:t>
            </w:r>
            <w:proofErr w:type="spellStart"/>
            <w:r w:rsidRPr="002A770C">
              <w:rPr>
                <w:rFonts w:ascii="Times New Roman" w:hAnsi="Times New Roman"/>
              </w:rPr>
              <w:t>BeginDate</w:t>
            </w:r>
            <w:proofErr w:type="spellEnd"/>
          </w:p>
          <w:p w:rsidR="009F4473" w:rsidRPr="002A770C" w:rsidRDefault="009F4473" w:rsidP="009F4473">
            <w:pPr>
              <w:spacing w:after="0"/>
              <w:rPr>
                <w:rFonts w:ascii="Times New Roman" w:hAnsi="Times New Roman"/>
              </w:rPr>
            </w:pPr>
            <w:r w:rsidRPr="002A770C">
              <w:rPr>
                <w:rFonts w:ascii="Times New Roman" w:hAnsi="Times New Roman"/>
              </w:rPr>
              <w:t>1-User::</w:t>
            </w:r>
            <w:proofErr w:type="spellStart"/>
            <w:r w:rsidRPr="002A770C">
              <w:rPr>
                <w:rFonts w:ascii="Times New Roman" w:hAnsi="Times New Roman"/>
              </w:rPr>
              <w:t>EndDate</w:t>
            </w:r>
            <w:proofErr w:type="spellEnd"/>
          </w:p>
          <w:p w:rsidR="009F4473" w:rsidRPr="002A770C" w:rsidRDefault="009F4473" w:rsidP="009F4473">
            <w:pPr>
              <w:spacing w:after="0"/>
              <w:rPr>
                <w:rFonts w:ascii="Times New Roman" w:hAnsi="Times New Roman"/>
              </w:rPr>
            </w:pPr>
          </w:p>
          <w:p w:rsidR="009F4473" w:rsidRPr="002A770C" w:rsidRDefault="009F4473" w:rsidP="009F4473">
            <w:pPr>
              <w:spacing w:after="0"/>
              <w:rPr>
                <w:rFonts w:ascii="Times New Roman" w:hAnsi="Times New Roman"/>
                <w:b/>
              </w:rPr>
            </w:pPr>
            <w:r w:rsidRPr="002A770C">
              <w:rPr>
                <w:rFonts w:ascii="Times New Roman" w:hAnsi="Times New Roman"/>
                <w:b/>
              </w:rPr>
              <w:t>Tab4: Expressions: Nothing</w:t>
            </w:r>
          </w:p>
          <w:p w:rsidR="009F4473" w:rsidRPr="002A770C" w:rsidRDefault="009F4473" w:rsidP="009F4473">
            <w:pPr>
              <w:spacing w:after="0"/>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r w:rsidRPr="002A770C">
              <w:rPr>
                <w:rFonts w:ascii="Times New Roman" w:hAnsi="Times New Roman"/>
                <w:b/>
              </w:rPr>
              <w:t>3.</w:t>
            </w:r>
          </w:p>
        </w:tc>
        <w:tc>
          <w:tcPr>
            <w:tcW w:w="8550" w:type="dxa"/>
          </w:tcPr>
          <w:p w:rsidR="009F4473" w:rsidRPr="002A770C" w:rsidRDefault="009F4473" w:rsidP="00494DF0">
            <w:pPr>
              <w:rPr>
                <w:rFonts w:ascii="Times New Roman" w:hAnsi="Times New Roman"/>
                <w:b/>
              </w:rPr>
            </w:pPr>
            <w:r w:rsidRPr="002A770C">
              <w:rPr>
                <w:rFonts w:ascii="Times New Roman" w:hAnsi="Times New Roman"/>
                <w:b/>
              </w:rPr>
              <w:t>DFT: CSR Report</w:t>
            </w:r>
          </w:p>
          <w:p w:rsidR="009F4473" w:rsidRPr="002A770C" w:rsidRDefault="009F4473" w:rsidP="00494DF0">
            <w:pPr>
              <w:rPr>
                <w:rFonts w:ascii="Times New Roman" w:hAnsi="Times New Roman"/>
                <w:b/>
              </w:rPr>
            </w:pPr>
            <w:r w:rsidRPr="002A770C">
              <w:rPr>
                <w:rFonts w:ascii="Times New Roman" w:hAnsi="Times New Roman"/>
                <w:noProof/>
              </w:rPr>
              <w:drawing>
                <wp:inline distT="0" distB="0" distL="0" distR="0" wp14:anchorId="162CE733" wp14:editId="53AE5BD7">
                  <wp:extent cx="2276475" cy="34956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6475" cy="349567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OLE DB Source</w:t>
            </w:r>
          </w:p>
          <w:p w:rsidR="009F4473" w:rsidRPr="002A770C" w:rsidRDefault="009F4473" w:rsidP="00494DF0">
            <w:pPr>
              <w:rPr>
                <w:rFonts w:ascii="Times New Roman" w:hAnsi="Times New Roman"/>
                <w:b/>
              </w:rPr>
            </w:pPr>
            <w:r w:rsidRPr="002A770C">
              <w:rPr>
                <w:rFonts w:ascii="Times New Roman" w:hAnsi="Times New Roman"/>
                <w:noProof/>
              </w:rPr>
              <w:lastRenderedPageBreak/>
              <w:drawing>
                <wp:inline distT="0" distB="0" distL="0" distR="0" wp14:anchorId="6810BDE6" wp14:editId="5C118E25">
                  <wp:extent cx="5234940" cy="3611880"/>
                  <wp:effectExtent l="0" t="0" r="381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4940" cy="3611880"/>
                          </a:xfrm>
                          <a:prstGeom prst="rect">
                            <a:avLst/>
                          </a:prstGeom>
                        </pic:spPr>
                      </pic:pic>
                    </a:graphicData>
                  </a:graphic>
                </wp:inline>
              </w:drawing>
            </w:r>
          </w:p>
          <w:p w:rsidR="009F4473" w:rsidRPr="002A770C" w:rsidRDefault="009F4473" w:rsidP="00494DF0">
            <w:pPr>
              <w:rPr>
                <w:rFonts w:ascii="Times New Roman" w:hAnsi="Times New Roman"/>
                <w:noProof/>
              </w:rPr>
            </w:pPr>
            <w:r w:rsidRPr="002A770C">
              <w:rPr>
                <w:rFonts w:ascii="Times New Roman" w:hAnsi="Times New Roman"/>
                <w:noProof/>
              </w:rPr>
              <w:lastRenderedPageBreak/>
              <w:drawing>
                <wp:inline distT="0" distB="0" distL="0" distR="0" wp14:anchorId="4EE1E80B" wp14:editId="33F127DA">
                  <wp:extent cx="5234940" cy="545274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34940" cy="5452745"/>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70EE7F09" wp14:editId="63096836">
                  <wp:extent cx="5234940" cy="4377055"/>
                  <wp:effectExtent l="0" t="0" r="381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4940" cy="4377055"/>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Data Conversion</w:t>
            </w:r>
          </w:p>
          <w:p w:rsidR="009F4473" w:rsidRPr="002A770C" w:rsidRDefault="009F4473" w:rsidP="00EC7EAF">
            <w:pPr>
              <w:rPr>
                <w:rFonts w:ascii="Times New Roman" w:hAnsi="Times New Roman"/>
                <w:b/>
              </w:rPr>
            </w:pPr>
            <w:r w:rsidRPr="002A770C">
              <w:rPr>
                <w:rFonts w:ascii="Times New Roman" w:hAnsi="Times New Roman"/>
                <w:noProof/>
              </w:rPr>
              <w:lastRenderedPageBreak/>
              <w:drawing>
                <wp:inline distT="0" distB="0" distL="0" distR="0" wp14:anchorId="487344F8" wp14:editId="043B458F">
                  <wp:extent cx="5234940" cy="705231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34940" cy="7052310"/>
                          </a:xfrm>
                          <a:prstGeom prst="rect">
                            <a:avLst/>
                          </a:prstGeom>
                        </pic:spPr>
                      </pic:pic>
                    </a:graphicData>
                  </a:graphic>
                </wp:inline>
              </w:drawing>
            </w:r>
            <w:r w:rsidRPr="002A770C">
              <w:rPr>
                <w:rFonts w:ascii="Times New Roman" w:hAnsi="Times New Roman"/>
                <w:noProof/>
              </w:rPr>
              <w:t xml:space="preserve"> </w:t>
            </w:r>
            <w:r w:rsidRPr="002A770C">
              <w:rPr>
                <w:rFonts w:ascii="Times New Roman" w:hAnsi="Times New Roman"/>
                <w:noProof/>
              </w:rPr>
              <w:lastRenderedPageBreak/>
              <w:drawing>
                <wp:inline distT="0" distB="0" distL="0" distR="0" wp14:anchorId="2F3B6151" wp14:editId="74DCA0F4">
                  <wp:extent cx="5234940" cy="276225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4940" cy="2762250"/>
                          </a:xfrm>
                          <a:prstGeom prst="rect">
                            <a:avLst/>
                          </a:prstGeom>
                        </pic:spPr>
                      </pic:pic>
                    </a:graphicData>
                  </a:graphic>
                </wp:inline>
              </w:drawing>
            </w:r>
          </w:p>
          <w:p w:rsidR="009F4473" w:rsidRPr="002A770C" w:rsidRDefault="009F4473" w:rsidP="00EC7EAF">
            <w:pPr>
              <w:pStyle w:val="ListParagraph"/>
              <w:numPr>
                <w:ilvl w:val="0"/>
                <w:numId w:val="41"/>
              </w:numPr>
              <w:rPr>
                <w:rFonts w:ascii="Times New Roman" w:hAnsi="Times New Roman"/>
                <w:b/>
              </w:rPr>
            </w:pPr>
            <w:r w:rsidRPr="002A770C">
              <w:rPr>
                <w:rFonts w:ascii="Times New Roman" w:hAnsi="Times New Roman"/>
                <w:b/>
              </w:rPr>
              <w:t>Derived Column</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443FBD65" wp14:editId="3817F67C">
                  <wp:extent cx="5234940" cy="53403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4940" cy="53403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pStyle w:val="ListParagraph"/>
              <w:numPr>
                <w:ilvl w:val="0"/>
                <w:numId w:val="41"/>
              </w:numPr>
              <w:spacing w:after="0"/>
              <w:rPr>
                <w:rFonts w:ascii="Times New Roman" w:hAnsi="Times New Roman"/>
                <w:b/>
              </w:rPr>
            </w:pPr>
            <w:r w:rsidRPr="002A770C">
              <w:rPr>
                <w:rFonts w:ascii="Times New Roman" w:hAnsi="Times New Roman"/>
                <w:b/>
              </w:rPr>
              <w:t>File Destination</w:t>
            </w:r>
          </w:p>
          <w:p w:rsidR="00C75BE4" w:rsidRPr="002A770C" w:rsidRDefault="00C75BE4" w:rsidP="00EC7EAF">
            <w:pPr>
              <w:spacing w:after="0"/>
              <w:ind w:left="360"/>
              <w:rPr>
                <w:rFonts w:ascii="Times New Roman" w:hAnsi="Times New Roman"/>
              </w:rPr>
            </w:pPr>
            <w:r w:rsidRPr="002A770C">
              <w:rPr>
                <w:rFonts w:ascii="Times New Roman" w:hAnsi="Times New Roman"/>
              </w:rPr>
              <w:t>Connection Manager</w:t>
            </w:r>
          </w:p>
          <w:p w:rsidR="00C75BE4" w:rsidRPr="002A770C" w:rsidRDefault="00C75BE4" w:rsidP="00EC7EAF">
            <w:pPr>
              <w:rPr>
                <w:rFonts w:ascii="Times New Roman" w:hAnsi="Times New Roman"/>
                <w:b/>
              </w:rPr>
            </w:pPr>
            <w:r w:rsidRPr="002A770C">
              <w:rPr>
                <w:rFonts w:ascii="Times New Roman" w:hAnsi="Times New Roman"/>
                <w:noProof/>
              </w:rPr>
              <w:drawing>
                <wp:inline distT="0" distB="0" distL="0" distR="0" wp14:anchorId="5225BFB8" wp14:editId="78AA6345">
                  <wp:extent cx="5234940" cy="1739265"/>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34940" cy="1739265"/>
                          </a:xfrm>
                          <a:prstGeom prst="rect">
                            <a:avLst/>
                          </a:prstGeom>
                        </pic:spPr>
                      </pic:pic>
                    </a:graphicData>
                  </a:graphic>
                </wp:inline>
              </w:drawing>
            </w: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p>
          <w:p w:rsidR="00C75BE4" w:rsidRPr="002A770C" w:rsidRDefault="00C75BE4" w:rsidP="00EC7EAF">
            <w:pPr>
              <w:rPr>
                <w:rFonts w:ascii="Times New Roman" w:hAnsi="Times New Roman"/>
                <w:b/>
              </w:rPr>
            </w:pPr>
            <w:r w:rsidRPr="002A770C">
              <w:rPr>
                <w:rFonts w:ascii="Times New Roman" w:hAnsi="Times New Roman"/>
              </w:rPr>
              <w:t>Mappings</w:t>
            </w:r>
            <w:r w:rsidRPr="002A770C">
              <w:rPr>
                <w:rFonts w:ascii="Times New Roman" w:hAnsi="Times New Roman"/>
                <w:noProof/>
              </w:rPr>
              <w:drawing>
                <wp:inline distT="0" distB="0" distL="0" distR="0" wp14:anchorId="26001C21" wp14:editId="41F3EA5F">
                  <wp:extent cx="5234940" cy="5057775"/>
                  <wp:effectExtent l="0" t="0" r="381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34940" cy="5057775"/>
                          </a:xfrm>
                          <a:prstGeom prst="rect">
                            <a:avLst/>
                          </a:prstGeom>
                        </pic:spPr>
                      </pic:pic>
                    </a:graphicData>
                  </a:graphic>
                </wp:inline>
              </w:drawing>
            </w:r>
          </w:p>
          <w:p w:rsidR="00C75BE4" w:rsidRPr="002A770C" w:rsidRDefault="00C75BE4" w:rsidP="00EC7EAF">
            <w:pPr>
              <w:rPr>
                <w:rFonts w:ascii="Times New Roman" w:hAnsi="Times New Roman"/>
                <w:b/>
              </w:rPr>
            </w:pPr>
            <w:r w:rsidRPr="002A770C">
              <w:rPr>
                <w:rFonts w:ascii="Times New Roman" w:hAnsi="Times New Roman"/>
                <w:noProof/>
              </w:rPr>
              <w:lastRenderedPageBreak/>
              <w:drawing>
                <wp:inline distT="0" distB="0" distL="0" distR="0" wp14:anchorId="69C01C4D" wp14:editId="315C3C1F">
                  <wp:extent cx="5234940" cy="4778375"/>
                  <wp:effectExtent l="0" t="0" r="381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34940" cy="4778375"/>
                          </a:xfrm>
                          <a:prstGeom prst="rect">
                            <a:avLst/>
                          </a:prstGeom>
                        </pic:spPr>
                      </pic:pic>
                    </a:graphicData>
                  </a:graphic>
                </wp:inline>
              </w:drawing>
            </w:r>
          </w:p>
          <w:p w:rsidR="00C75BE4" w:rsidRPr="002A770C" w:rsidRDefault="00C75BE4" w:rsidP="00EC7EAF">
            <w:pPr>
              <w:rPr>
                <w:rFonts w:ascii="Times New Roman" w:hAnsi="Times New Roman"/>
                <w:b/>
              </w:rPr>
            </w:pPr>
          </w:p>
        </w:tc>
      </w:tr>
      <w:tr w:rsidR="009F4473" w:rsidRPr="002A770C" w:rsidTr="002A770C">
        <w:tc>
          <w:tcPr>
            <w:tcW w:w="535" w:type="dxa"/>
          </w:tcPr>
          <w:p w:rsidR="009F4473" w:rsidRPr="002A770C" w:rsidRDefault="009F4473" w:rsidP="00494DF0">
            <w:pPr>
              <w:rPr>
                <w:rFonts w:ascii="Times New Roman" w:hAnsi="Times New Roman"/>
                <w:b/>
              </w:rPr>
            </w:pPr>
          </w:p>
        </w:tc>
        <w:tc>
          <w:tcPr>
            <w:tcW w:w="8550" w:type="dxa"/>
          </w:tcPr>
          <w:p w:rsidR="009F4473" w:rsidRPr="002A770C" w:rsidRDefault="009F4473" w:rsidP="00494DF0">
            <w:pPr>
              <w:rPr>
                <w:rFonts w:ascii="Times New Roman" w:hAnsi="Times New Roman"/>
                <w:b/>
              </w:rPr>
            </w:pPr>
          </w:p>
        </w:tc>
      </w:tr>
      <w:tr w:rsidR="009F4473" w:rsidRPr="002A770C" w:rsidTr="002A770C">
        <w:tc>
          <w:tcPr>
            <w:tcW w:w="535" w:type="dxa"/>
          </w:tcPr>
          <w:p w:rsidR="009F4473" w:rsidRPr="002A770C" w:rsidRDefault="0060668A" w:rsidP="00494DF0">
            <w:pPr>
              <w:rPr>
                <w:rFonts w:ascii="Times New Roman" w:hAnsi="Times New Roman"/>
                <w:b/>
              </w:rPr>
            </w:pPr>
            <w:r w:rsidRPr="002A770C">
              <w:rPr>
                <w:rFonts w:ascii="Times New Roman" w:hAnsi="Times New Roman"/>
                <w:b/>
              </w:rPr>
              <w:t>3a.</w:t>
            </w:r>
          </w:p>
        </w:tc>
        <w:tc>
          <w:tcPr>
            <w:tcW w:w="8550" w:type="dxa"/>
          </w:tcPr>
          <w:p w:rsidR="009F4473" w:rsidRPr="002A770C" w:rsidRDefault="0060668A" w:rsidP="00494DF0">
            <w:pPr>
              <w:rPr>
                <w:rFonts w:ascii="Times New Roman" w:hAnsi="Times New Roman"/>
                <w:b/>
              </w:rPr>
            </w:pPr>
            <w:r w:rsidRPr="002A770C">
              <w:rPr>
                <w:rFonts w:ascii="Times New Roman" w:hAnsi="Times New Roman"/>
                <w:b/>
              </w:rPr>
              <w:t>Send Mail Task</w:t>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7FED7175" wp14:editId="432C755A">
                  <wp:extent cx="5234940" cy="52959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34940" cy="52959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lastRenderedPageBreak/>
              <w:drawing>
                <wp:inline distT="0" distB="0" distL="0" distR="0" wp14:anchorId="112E19AF" wp14:editId="6E1A7C90">
                  <wp:extent cx="5234940" cy="2341880"/>
                  <wp:effectExtent l="0" t="0" r="381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4940" cy="2341880"/>
                          </a:xfrm>
                          <a:prstGeom prst="rect">
                            <a:avLst/>
                          </a:prstGeom>
                        </pic:spPr>
                      </pic:pic>
                    </a:graphicData>
                  </a:graphic>
                </wp:inline>
              </w:drawing>
            </w:r>
          </w:p>
          <w:p w:rsidR="0060668A" w:rsidRPr="002A770C" w:rsidRDefault="0060668A" w:rsidP="00494DF0">
            <w:pPr>
              <w:rPr>
                <w:rFonts w:ascii="Times New Roman" w:hAnsi="Times New Roman"/>
                <w:b/>
              </w:rPr>
            </w:pPr>
            <w:r w:rsidRPr="002A770C">
              <w:rPr>
                <w:rFonts w:ascii="Times New Roman" w:hAnsi="Times New Roman"/>
                <w:noProof/>
              </w:rPr>
              <w:drawing>
                <wp:inline distT="0" distB="0" distL="0" distR="0" wp14:anchorId="14C41DC1" wp14:editId="5D97F4D1">
                  <wp:extent cx="5234940" cy="195199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34940" cy="1951990"/>
                          </a:xfrm>
                          <a:prstGeom prst="rect">
                            <a:avLst/>
                          </a:prstGeom>
                        </pic:spPr>
                      </pic:pic>
                    </a:graphicData>
                  </a:graphic>
                </wp:inline>
              </w:drawing>
            </w:r>
          </w:p>
          <w:p w:rsidR="0060668A" w:rsidRPr="002A770C" w:rsidRDefault="0060668A" w:rsidP="00494DF0">
            <w:pPr>
              <w:rPr>
                <w:rFonts w:ascii="Times New Roman" w:hAnsi="Times New Roman"/>
                <w:b/>
              </w:rPr>
            </w:pPr>
          </w:p>
        </w:tc>
      </w:tr>
      <w:tr w:rsidR="00EC7EAF" w:rsidRPr="002A770C" w:rsidTr="002A770C">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r w:rsidRPr="002A770C">
              <w:rPr>
                <w:rFonts w:ascii="Times New Roman" w:hAnsi="Times New Roman"/>
                <w:b/>
              </w:rPr>
              <w:t>*</w:t>
            </w:r>
          </w:p>
        </w:tc>
        <w:tc>
          <w:tcPr>
            <w:tcW w:w="8550" w:type="dxa"/>
          </w:tcPr>
          <w:p w:rsidR="00EC7EAF" w:rsidRDefault="00EC7EAF" w:rsidP="00494DF0">
            <w:pPr>
              <w:rPr>
                <w:rFonts w:ascii="Times New Roman" w:hAnsi="Times New Roman"/>
                <w:b/>
              </w:rPr>
            </w:pPr>
            <w:r w:rsidRPr="002A770C">
              <w:rPr>
                <w:rFonts w:ascii="Times New Roman" w:hAnsi="Times New Roman"/>
                <w:b/>
              </w:rPr>
              <w:t>4, 4a, 5, 5a, 6, 6a, 7. 7a</w:t>
            </w:r>
            <w:r w:rsidR="008933CE">
              <w:rPr>
                <w:rFonts w:ascii="Times New Roman" w:hAnsi="Times New Roman"/>
                <w:b/>
              </w:rPr>
              <w:t>, 8, 8a</w:t>
            </w:r>
            <w:r w:rsidRPr="002A770C">
              <w:rPr>
                <w:rFonts w:ascii="Times New Roman" w:hAnsi="Times New Roman"/>
                <w:b/>
              </w:rPr>
              <w:t xml:space="preserve"> similar to 3, 3a for respective Modules (Supervisor, Quality, LSA, Training</w:t>
            </w:r>
            <w:r w:rsidR="00DB057B">
              <w:rPr>
                <w:rFonts w:ascii="Times New Roman" w:hAnsi="Times New Roman"/>
                <w:b/>
              </w:rPr>
              <w:t xml:space="preserve"> and CSR QN Report</w:t>
            </w:r>
            <w:r w:rsidRPr="002A770C">
              <w:rPr>
                <w:rFonts w:ascii="Times New Roman" w:hAnsi="Times New Roman"/>
                <w:b/>
              </w:rPr>
              <w:t>)</w:t>
            </w:r>
          </w:p>
          <w:p w:rsidR="00DB057B" w:rsidRDefault="00DB057B" w:rsidP="00494DF0">
            <w:pPr>
              <w:rPr>
                <w:rFonts w:ascii="Times New Roman" w:hAnsi="Times New Roman"/>
                <w:b/>
              </w:rPr>
            </w:pPr>
            <w:r>
              <w:rPr>
                <w:rFonts w:ascii="Times New Roman" w:hAnsi="Times New Roman"/>
                <w:b/>
              </w:rPr>
              <w:t>*Exception for step 8, CSR QN Report Data Conversion</w:t>
            </w:r>
          </w:p>
          <w:p w:rsidR="00DB057B" w:rsidRDefault="00DB057B" w:rsidP="00494DF0">
            <w:pPr>
              <w:rPr>
                <w:rFonts w:ascii="Times New Roman" w:hAnsi="Times New Roman"/>
                <w:b/>
              </w:rPr>
            </w:pPr>
            <w:r>
              <w:rPr>
                <w:noProof/>
              </w:rPr>
              <w:lastRenderedPageBreak/>
              <w:drawing>
                <wp:inline distT="0" distB="0" distL="0" distR="0" wp14:anchorId="071981AB" wp14:editId="65962BC9">
                  <wp:extent cx="2743200" cy="33649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43200" cy="3364992"/>
                          </a:xfrm>
                          <a:prstGeom prst="rect">
                            <a:avLst/>
                          </a:prstGeom>
                        </pic:spPr>
                      </pic:pic>
                    </a:graphicData>
                  </a:graphic>
                </wp:inline>
              </w:drawing>
            </w:r>
          </w:p>
          <w:p w:rsidR="00DB057B" w:rsidRDefault="00DB057B" w:rsidP="00494DF0">
            <w:pPr>
              <w:rPr>
                <w:rFonts w:ascii="Times New Roman" w:hAnsi="Times New Roman"/>
                <w:b/>
              </w:rPr>
            </w:pPr>
            <w:r>
              <w:rPr>
                <w:noProof/>
              </w:rPr>
              <w:drawing>
                <wp:inline distT="0" distB="0" distL="0" distR="0" wp14:anchorId="5BE0C6C4" wp14:editId="47FBB8EB">
                  <wp:extent cx="2743200" cy="3246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43200" cy="3246120"/>
                          </a:xfrm>
                          <a:prstGeom prst="rect">
                            <a:avLst/>
                          </a:prstGeom>
                        </pic:spPr>
                      </pic:pic>
                    </a:graphicData>
                  </a:graphic>
                </wp:inline>
              </w:drawing>
            </w:r>
          </w:p>
          <w:p w:rsidR="00DB057B" w:rsidRPr="002A770C" w:rsidRDefault="00DB057B" w:rsidP="00494DF0">
            <w:pPr>
              <w:rPr>
                <w:rFonts w:ascii="Times New Roman" w:hAnsi="Times New Roman"/>
                <w:b/>
              </w:rPr>
            </w:pPr>
            <w:r>
              <w:rPr>
                <w:noProof/>
              </w:rPr>
              <w:lastRenderedPageBreak/>
              <w:drawing>
                <wp:inline distT="0" distB="0" distL="0" distR="0" wp14:anchorId="3FE3FB3D" wp14:editId="5090A672">
                  <wp:extent cx="2743200" cy="10881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43200" cy="1088136"/>
                          </a:xfrm>
                          <a:prstGeom prst="rect">
                            <a:avLst/>
                          </a:prstGeom>
                        </pic:spPr>
                      </pic:pic>
                    </a:graphicData>
                  </a:graphic>
                </wp:inline>
              </w:drawing>
            </w:r>
          </w:p>
        </w:tc>
      </w:tr>
      <w:tr w:rsidR="00EA316D" w:rsidRPr="002A770C" w:rsidTr="00EC7EAF">
        <w:tc>
          <w:tcPr>
            <w:tcW w:w="535" w:type="dxa"/>
          </w:tcPr>
          <w:p w:rsidR="00EA316D" w:rsidRPr="002A770C" w:rsidRDefault="00EA316D" w:rsidP="00494DF0">
            <w:pPr>
              <w:rPr>
                <w:rFonts w:ascii="Times New Roman" w:hAnsi="Times New Roman"/>
                <w:b/>
              </w:rPr>
            </w:pPr>
          </w:p>
        </w:tc>
        <w:tc>
          <w:tcPr>
            <w:tcW w:w="8550" w:type="dxa"/>
          </w:tcPr>
          <w:p w:rsidR="00EA316D" w:rsidRPr="002A770C" w:rsidRDefault="00EA316D" w:rsidP="00494DF0">
            <w:pPr>
              <w:rPr>
                <w:rFonts w:ascii="Times New Roman" w:hAnsi="Times New Roman"/>
                <w:b/>
              </w:rPr>
            </w:pPr>
          </w:p>
        </w:tc>
      </w:tr>
      <w:tr w:rsidR="00EA316D" w:rsidRPr="002A770C" w:rsidTr="00EC7EAF">
        <w:tc>
          <w:tcPr>
            <w:tcW w:w="535" w:type="dxa"/>
          </w:tcPr>
          <w:p w:rsidR="00EA316D" w:rsidRPr="002A770C" w:rsidRDefault="008933CE" w:rsidP="00494DF0">
            <w:pPr>
              <w:rPr>
                <w:rFonts w:ascii="Times New Roman" w:hAnsi="Times New Roman"/>
                <w:b/>
              </w:rPr>
            </w:pPr>
            <w:r>
              <w:rPr>
                <w:rFonts w:ascii="Times New Roman" w:hAnsi="Times New Roman"/>
                <w:b/>
              </w:rPr>
              <w:t>9</w:t>
            </w:r>
            <w:r w:rsidR="00EA316D">
              <w:rPr>
                <w:rFonts w:ascii="Times New Roman" w:hAnsi="Times New Roman"/>
                <w:b/>
              </w:rPr>
              <w:t>.</w:t>
            </w:r>
          </w:p>
        </w:tc>
        <w:tc>
          <w:tcPr>
            <w:tcW w:w="8550" w:type="dxa"/>
          </w:tcPr>
          <w:p w:rsidR="00EA316D" w:rsidRDefault="00EA316D" w:rsidP="00494DF0">
            <w:pPr>
              <w:rPr>
                <w:rFonts w:ascii="Times New Roman" w:hAnsi="Times New Roman"/>
                <w:b/>
              </w:rPr>
            </w:pPr>
            <w:r>
              <w:rPr>
                <w:rFonts w:ascii="Times New Roman" w:hAnsi="Times New Roman"/>
                <w:b/>
              </w:rPr>
              <w:t>Script Task: Delay</w:t>
            </w:r>
          </w:p>
          <w:p w:rsidR="00EA316D" w:rsidRDefault="00EA316D" w:rsidP="00494DF0">
            <w:pPr>
              <w:rPr>
                <w:rFonts w:ascii="Times New Roman" w:hAnsi="Times New Roman"/>
                <w:b/>
              </w:rPr>
            </w:pPr>
            <w:r>
              <w:rPr>
                <w:rFonts w:ascii="Times New Roman" w:hAnsi="Times New Roman"/>
                <w:b/>
              </w:rPr>
              <w:t>(To allow time for all Reports to complete and not copy over incomplete Reports)</w:t>
            </w:r>
          </w:p>
          <w:p w:rsidR="00EA316D" w:rsidRDefault="00EA316D" w:rsidP="00494DF0">
            <w:pPr>
              <w:rPr>
                <w:rFonts w:ascii="Times New Roman" w:hAnsi="Times New Roman"/>
                <w:b/>
              </w:rPr>
            </w:pPr>
            <w:r>
              <w:rPr>
                <w:noProof/>
              </w:rPr>
              <w:drawing>
                <wp:inline distT="0" distB="0" distL="0" distR="0" wp14:anchorId="7B32F09B" wp14:editId="0C6C9A67">
                  <wp:extent cx="5292090" cy="17214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92090" cy="1721485"/>
                          </a:xfrm>
                          <a:prstGeom prst="rect">
                            <a:avLst/>
                          </a:prstGeom>
                        </pic:spPr>
                      </pic:pic>
                    </a:graphicData>
                  </a:graphic>
                </wp:inline>
              </w:drawing>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Sleep for 90 seconds  (*1000)</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(90000);</w:t>
            </w:r>
          </w:p>
          <w:p w:rsidR="00EA316D" w:rsidRDefault="00EA316D" w:rsidP="00EA31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Dts.TaskResult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2B91AF"/>
                <w:sz w:val="19"/>
                <w:szCs w:val="19"/>
              </w:rPr>
              <w:t>ScriptResults</w:t>
            </w:r>
            <w:r>
              <w:rPr>
                <w:rFonts w:ascii="Consolas" w:hAnsi="Consolas" w:cs="Consolas"/>
                <w:color w:val="000000"/>
                <w:sz w:val="19"/>
                <w:szCs w:val="19"/>
              </w:rPr>
              <w:t>.Success</w:t>
            </w:r>
            <w:proofErr w:type="spellEnd"/>
            <w:r>
              <w:rPr>
                <w:rFonts w:ascii="Consolas" w:hAnsi="Consolas" w:cs="Consolas"/>
                <w:color w:val="000000"/>
                <w:sz w:val="19"/>
                <w:szCs w:val="19"/>
              </w:rPr>
              <w:t>;</w:t>
            </w:r>
          </w:p>
          <w:p w:rsidR="00EA316D" w:rsidRPr="002A770C" w:rsidRDefault="00EA316D" w:rsidP="00EA316D">
            <w:pPr>
              <w:rPr>
                <w:rFonts w:ascii="Times New Roman" w:hAnsi="Times New Roman"/>
                <w:b/>
              </w:rPr>
            </w:pPr>
            <w:r>
              <w:rPr>
                <w:rFonts w:ascii="Consolas" w:hAnsi="Consolas" w:cs="Consolas"/>
                <w:color w:val="000000"/>
                <w:sz w:val="19"/>
                <w:szCs w:val="19"/>
              </w:rPr>
              <w:t xml:space="preserve">        }</w:t>
            </w: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8933CE" w:rsidP="00494DF0">
            <w:pPr>
              <w:rPr>
                <w:rFonts w:ascii="Times New Roman" w:hAnsi="Times New Roman"/>
                <w:b/>
              </w:rPr>
            </w:pPr>
            <w:r>
              <w:rPr>
                <w:rFonts w:ascii="Times New Roman" w:hAnsi="Times New Roman"/>
                <w:b/>
              </w:rPr>
              <w:t>10</w:t>
            </w:r>
            <w:r w:rsidR="00EC7EAF" w:rsidRPr="002A770C">
              <w:rPr>
                <w:rFonts w:ascii="Times New Roman" w:hAnsi="Times New Roman"/>
                <w:b/>
              </w:rPr>
              <w:t>.</w:t>
            </w:r>
          </w:p>
        </w:tc>
        <w:tc>
          <w:tcPr>
            <w:tcW w:w="8550" w:type="dxa"/>
          </w:tcPr>
          <w:p w:rsidR="00EC7EAF" w:rsidRPr="002A770C" w:rsidRDefault="00EC7EAF" w:rsidP="00494DF0">
            <w:pPr>
              <w:rPr>
                <w:rFonts w:ascii="Times New Roman" w:hAnsi="Times New Roman"/>
                <w:b/>
              </w:rPr>
            </w:pPr>
            <w:proofErr w:type="spellStart"/>
            <w:r w:rsidRPr="002A770C">
              <w:rPr>
                <w:rFonts w:ascii="Times New Roman" w:hAnsi="Times New Roman"/>
                <w:b/>
              </w:rPr>
              <w:t>Foreach</w:t>
            </w:r>
            <w:proofErr w:type="spellEnd"/>
            <w:r w:rsidRPr="002A770C">
              <w:rPr>
                <w:rFonts w:ascii="Times New Roman" w:hAnsi="Times New Roman"/>
                <w:b/>
              </w:rPr>
              <w:t xml:space="preserve"> Loop</w:t>
            </w:r>
          </w:p>
          <w:p w:rsidR="00EC7EAF" w:rsidRPr="002A770C" w:rsidRDefault="00EC7EAF" w:rsidP="00494DF0">
            <w:pPr>
              <w:rPr>
                <w:rFonts w:ascii="Times New Roman" w:hAnsi="Times New Roman"/>
                <w:b/>
              </w:rPr>
            </w:pPr>
            <w:r w:rsidRPr="002A770C">
              <w:rPr>
                <w:rFonts w:ascii="Times New Roman" w:hAnsi="Times New Roman"/>
                <w:noProof/>
              </w:rPr>
              <w:lastRenderedPageBreak/>
              <w:drawing>
                <wp:inline distT="0" distB="0" distL="0" distR="0" wp14:anchorId="675E2830" wp14:editId="430DB547">
                  <wp:extent cx="2495550" cy="24860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95550" cy="2486025"/>
                          </a:xfrm>
                          <a:prstGeom prst="rect">
                            <a:avLst/>
                          </a:prstGeom>
                        </pic:spPr>
                      </pic:pic>
                    </a:graphicData>
                  </a:graphic>
                </wp:inline>
              </w:drawing>
            </w:r>
          </w:p>
          <w:p w:rsidR="00EC7EAF" w:rsidRPr="002A770C" w:rsidRDefault="00EC7EAF" w:rsidP="002A770C">
            <w:pPr>
              <w:pStyle w:val="ListParagraph"/>
              <w:numPr>
                <w:ilvl w:val="0"/>
                <w:numId w:val="43"/>
              </w:numPr>
              <w:rPr>
                <w:rFonts w:ascii="Times New Roman" w:hAnsi="Times New Roman"/>
                <w:b/>
              </w:rPr>
            </w:pPr>
            <w:r w:rsidRPr="002A770C">
              <w:rPr>
                <w:rFonts w:ascii="Times New Roman" w:hAnsi="Times New Roman"/>
                <w:b/>
              </w:rPr>
              <w:t>Copy Reports</w:t>
            </w:r>
          </w:p>
          <w:p w:rsidR="00EC7EAF" w:rsidRPr="002A770C" w:rsidRDefault="006422DB" w:rsidP="002A770C">
            <w:pPr>
              <w:rPr>
                <w:rFonts w:ascii="Times New Roman" w:hAnsi="Times New Roman"/>
                <w:b/>
              </w:rPr>
            </w:pPr>
            <w:r w:rsidRPr="002A770C">
              <w:rPr>
                <w:rFonts w:ascii="Times New Roman" w:hAnsi="Times New Roman"/>
                <w:noProof/>
              </w:rPr>
              <w:drawing>
                <wp:inline distT="0" distB="0" distL="0" distR="0" wp14:anchorId="0DFCC84E" wp14:editId="62D1CAF9">
                  <wp:extent cx="5292090" cy="2710180"/>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92090" cy="2710180"/>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pStyle w:val="ListParagraph"/>
              <w:numPr>
                <w:ilvl w:val="0"/>
                <w:numId w:val="43"/>
              </w:numPr>
              <w:rPr>
                <w:rFonts w:ascii="Times New Roman" w:hAnsi="Times New Roman"/>
                <w:b/>
              </w:rPr>
            </w:pPr>
            <w:r w:rsidRPr="002A770C">
              <w:rPr>
                <w:rFonts w:ascii="Times New Roman" w:hAnsi="Times New Roman"/>
                <w:b/>
              </w:rPr>
              <w:t>Backup Reports</w:t>
            </w:r>
          </w:p>
          <w:p w:rsidR="006422DB" w:rsidRPr="002A770C" w:rsidRDefault="006422DB" w:rsidP="002A770C">
            <w:pPr>
              <w:rPr>
                <w:rFonts w:ascii="Times New Roman" w:hAnsi="Times New Roman"/>
                <w:b/>
              </w:rPr>
            </w:pPr>
            <w:r w:rsidRPr="002A770C">
              <w:rPr>
                <w:rFonts w:ascii="Times New Roman" w:hAnsi="Times New Roman"/>
                <w:noProof/>
              </w:rPr>
              <w:lastRenderedPageBreak/>
              <w:drawing>
                <wp:inline distT="0" distB="0" distL="0" distR="0" wp14:anchorId="6454B050" wp14:editId="79924939">
                  <wp:extent cx="5292090" cy="1939925"/>
                  <wp:effectExtent l="0" t="0" r="3810"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92090" cy="1939925"/>
                          </a:xfrm>
                          <a:prstGeom prst="rect">
                            <a:avLst/>
                          </a:prstGeom>
                        </pic:spPr>
                      </pic:pic>
                    </a:graphicData>
                  </a:graphic>
                </wp:inline>
              </w:drawing>
            </w:r>
          </w:p>
          <w:p w:rsidR="006422DB" w:rsidRPr="002A770C" w:rsidRDefault="006422DB" w:rsidP="002A770C">
            <w:pPr>
              <w:rPr>
                <w:rFonts w:ascii="Times New Roman" w:hAnsi="Times New Roman"/>
                <w:b/>
              </w:rPr>
            </w:pPr>
          </w:p>
          <w:p w:rsidR="006422DB" w:rsidRPr="002A770C" w:rsidRDefault="006422DB" w:rsidP="002A770C">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r w:rsidR="00EC7EAF" w:rsidRPr="002A770C" w:rsidTr="00EC7EAF">
        <w:tc>
          <w:tcPr>
            <w:tcW w:w="535" w:type="dxa"/>
          </w:tcPr>
          <w:p w:rsidR="00EC7EAF" w:rsidRPr="002A770C" w:rsidRDefault="008933CE">
            <w:pPr>
              <w:rPr>
                <w:rFonts w:ascii="Times New Roman" w:hAnsi="Times New Roman"/>
                <w:b/>
              </w:rPr>
            </w:pPr>
            <w:r>
              <w:rPr>
                <w:rFonts w:ascii="Times New Roman" w:hAnsi="Times New Roman"/>
                <w:b/>
              </w:rPr>
              <w:t>11</w:t>
            </w:r>
            <w:r w:rsidR="006422DB" w:rsidRPr="002A770C">
              <w:rPr>
                <w:rFonts w:ascii="Times New Roman" w:hAnsi="Times New Roman"/>
                <w:b/>
              </w:rPr>
              <w:t>.</w:t>
            </w:r>
          </w:p>
        </w:tc>
        <w:tc>
          <w:tcPr>
            <w:tcW w:w="8550" w:type="dxa"/>
          </w:tcPr>
          <w:p w:rsidR="00EC7EAF" w:rsidRPr="002A770C" w:rsidRDefault="006422DB" w:rsidP="00494DF0">
            <w:pPr>
              <w:rPr>
                <w:rFonts w:ascii="Times New Roman" w:hAnsi="Times New Roman"/>
                <w:b/>
              </w:rPr>
            </w:pPr>
            <w:r w:rsidRPr="002A770C">
              <w:rPr>
                <w:rFonts w:ascii="Times New Roman" w:hAnsi="Times New Roman"/>
                <w:b/>
              </w:rPr>
              <w:t>Send Mail Task: Completion Notification</w:t>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5762108E" wp14:editId="3D00EF0B">
                  <wp:extent cx="5292090" cy="713740"/>
                  <wp:effectExtent l="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92090" cy="713740"/>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drawing>
                <wp:inline distT="0" distB="0" distL="0" distR="0" wp14:anchorId="12199875" wp14:editId="1DDE5CBE">
                  <wp:extent cx="5292090" cy="2348865"/>
                  <wp:effectExtent l="0" t="0" r="381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92090" cy="2348865"/>
                          </a:xfrm>
                          <a:prstGeom prst="rect">
                            <a:avLst/>
                          </a:prstGeom>
                        </pic:spPr>
                      </pic:pic>
                    </a:graphicData>
                  </a:graphic>
                </wp:inline>
              </w:drawing>
            </w:r>
          </w:p>
          <w:p w:rsidR="006422DB" w:rsidRPr="002A770C" w:rsidRDefault="006422DB" w:rsidP="00494DF0">
            <w:pPr>
              <w:rPr>
                <w:rFonts w:ascii="Times New Roman" w:hAnsi="Times New Roman"/>
                <w:b/>
              </w:rPr>
            </w:pPr>
            <w:r w:rsidRPr="002A770C">
              <w:rPr>
                <w:rFonts w:ascii="Times New Roman" w:hAnsi="Times New Roman"/>
                <w:noProof/>
              </w:rPr>
              <w:lastRenderedPageBreak/>
              <w:drawing>
                <wp:inline distT="0" distB="0" distL="0" distR="0" wp14:anchorId="068D3D25" wp14:editId="0A8506F4">
                  <wp:extent cx="5292090" cy="1889125"/>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92090" cy="1889125"/>
                          </a:xfrm>
                          <a:prstGeom prst="rect">
                            <a:avLst/>
                          </a:prstGeom>
                        </pic:spPr>
                      </pic:pic>
                    </a:graphicData>
                  </a:graphic>
                </wp:inline>
              </w:drawing>
            </w:r>
          </w:p>
          <w:p w:rsidR="006422DB" w:rsidRPr="002A770C" w:rsidRDefault="006422DB" w:rsidP="00494DF0">
            <w:pPr>
              <w:rPr>
                <w:rFonts w:ascii="Times New Roman" w:hAnsi="Times New Roman"/>
                <w:b/>
              </w:rPr>
            </w:pPr>
          </w:p>
        </w:tc>
      </w:tr>
      <w:tr w:rsidR="00EC7EAF" w:rsidRPr="002A770C" w:rsidTr="00EC7EAF">
        <w:tc>
          <w:tcPr>
            <w:tcW w:w="535" w:type="dxa"/>
          </w:tcPr>
          <w:p w:rsidR="00EC7EAF" w:rsidRPr="002A770C" w:rsidRDefault="00EC7EAF" w:rsidP="00494DF0">
            <w:pPr>
              <w:rPr>
                <w:rFonts w:ascii="Times New Roman" w:hAnsi="Times New Roman"/>
                <w:b/>
              </w:rPr>
            </w:pPr>
          </w:p>
        </w:tc>
        <w:tc>
          <w:tcPr>
            <w:tcW w:w="8550" w:type="dxa"/>
          </w:tcPr>
          <w:p w:rsidR="00EC7EAF" w:rsidRPr="002A770C" w:rsidRDefault="00EC7EAF" w:rsidP="00494DF0">
            <w:pPr>
              <w:rPr>
                <w:rFonts w:ascii="Times New Roman" w:hAnsi="Times New Roman"/>
                <w:b/>
              </w:rPr>
            </w:pPr>
          </w:p>
        </w:tc>
      </w:tr>
    </w:tbl>
    <w:p w:rsidR="007931F8" w:rsidRPr="002A770C" w:rsidRDefault="007931F8" w:rsidP="00494DF0">
      <w:pPr>
        <w:rPr>
          <w:rFonts w:ascii="Times New Roman" w:hAnsi="Times New Roman"/>
          <w:b/>
        </w:rPr>
      </w:pPr>
    </w:p>
    <w:p w:rsidR="00880B5C" w:rsidRPr="002A770C" w:rsidRDefault="00880B5C" w:rsidP="00494DF0">
      <w:pPr>
        <w:rPr>
          <w:rFonts w:ascii="Times New Roman" w:hAnsi="Times New Roman"/>
          <w:b/>
        </w:rPr>
      </w:pPr>
    </w:p>
    <w:p w:rsidR="00880B5C" w:rsidRPr="002A770C" w:rsidRDefault="00880B5C" w:rsidP="00880B5C">
      <w:pPr>
        <w:pStyle w:val="Heading4"/>
        <w:widowControl w:val="0"/>
        <w:autoSpaceDE w:val="0"/>
        <w:autoSpaceDN w:val="0"/>
        <w:adjustRightInd w:val="0"/>
        <w:spacing w:line="240" w:lineRule="auto"/>
        <w:rPr>
          <w:rFonts w:ascii="Times New Roman" w:hAnsi="Times New Roman" w:cs="Times New Roman"/>
          <w:i w:val="0"/>
          <w:color w:val="auto"/>
        </w:rPr>
      </w:pPr>
      <w:bookmarkStart w:id="44" w:name="_Toc495484434"/>
      <w:r w:rsidRPr="002A770C">
        <w:rPr>
          <w:rFonts w:ascii="Times New Roman" w:hAnsi="Times New Roman" w:cs="Times New Roman"/>
          <w:i w:val="0"/>
          <w:color w:val="auto"/>
        </w:rPr>
        <w:t>Event Handlers</w:t>
      </w:r>
      <w:bookmarkEnd w:id="44"/>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5FC6E721" wp14:editId="226E1A2B">
            <wp:extent cx="5943600" cy="1574800"/>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5748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653470EF" wp14:editId="0E3A8DB3">
            <wp:extent cx="5943600" cy="1667510"/>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667510"/>
                    </a:xfrm>
                    <a:prstGeom prst="rect">
                      <a:avLst/>
                    </a:prstGeom>
                  </pic:spPr>
                </pic:pic>
              </a:graphicData>
            </a:graphic>
          </wp:inline>
        </w:drawing>
      </w:r>
    </w:p>
    <w:p w:rsidR="00880B5C" w:rsidRPr="002A770C" w:rsidRDefault="00880B5C" w:rsidP="002A770C">
      <w:pPr>
        <w:rPr>
          <w:rFonts w:ascii="Times New Roman" w:hAnsi="Times New Roman"/>
        </w:rPr>
      </w:pPr>
    </w:p>
    <w:p w:rsidR="00880B5C" w:rsidRPr="002A770C" w:rsidRDefault="00880B5C" w:rsidP="002A770C">
      <w:pPr>
        <w:rPr>
          <w:rFonts w:ascii="Times New Roman" w:hAnsi="Times New Roman"/>
        </w:rPr>
      </w:pPr>
      <w:r w:rsidRPr="002A770C">
        <w:rPr>
          <w:rFonts w:ascii="Times New Roman" w:hAnsi="Times New Roman"/>
          <w:noProof/>
        </w:rPr>
        <w:lastRenderedPageBreak/>
        <w:drawing>
          <wp:inline distT="0" distB="0" distL="0" distR="0" wp14:anchorId="75F18173" wp14:editId="168095BB">
            <wp:extent cx="5905500" cy="2514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05500" cy="2514600"/>
                    </a:xfrm>
                    <a:prstGeom prst="rect">
                      <a:avLst/>
                    </a:prstGeom>
                  </pic:spPr>
                </pic:pic>
              </a:graphicData>
            </a:graphic>
          </wp:inline>
        </w:drawing>
      </w:r>
    </w:p>
    <w:p w:rsidR="00880B5C" w:rsidRPr="002A770C" w:rsidRDefault="00880B5C" w:rsidP="002A770C">
      <w:pPr>
        <w:rPr>
          <w:rFonts w:ascii="Times New Roman" w:hAnsi="Times New Roman"/>
        </w:rPr>
      </w:pPr>
      <w:r w:rsidRPr="002A770C">
        <w:rPr>
          <w:rFonts w:ascii="Times New Roman" w:hAnsi="Times New Roman"/>
          <w:noProof/>
        </w:rPr>
        <w:drawing>
          <wp:inline distT="0" distB="0" distL="0" distR="0" wp14:anchorId="68755B22" wp14:editId="6C4E946E">
            <wp:extent cx="5943600" cy="1463675"/>
            <wp:effectExtent l="0" t="0" r="0" b="317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1463675"/>
                    </a:xfrm>
                    <a:prstGeom prst="rect">
                      <a:avLst/>
                    </a:prstGeom>
                  </pic:spPr>
                </pic:pic>
              </a:graphicData>
            </a:graphic>
          </wp:inline>
        </w:drawing>
      </w:r>
    </w:p>
    <w:p w:rsidR="00055D99" w:rsidRPr="002A770C" w:rsidRDefault="00055D99" w:rsidP="002A770C">
      <w:pPr>
        <w:rPr>
          <w:rFonts w:ascii="Times New Roman" w:hAnsi="Times New Roman"/>
        </w:rPr>
      </w:pPr>
    </w:p>
    <w:p w:rsidR="00055D99" w:rsidRPr="002A770C" w:rsidRDefault="00055D99" w:rsidP="002A770C">
      <w:pPr>
        <w:rPr>
          <w:rFonts w:ascii="Times New Roman" w:hAnsi="Times New Roman"/>
        </w:rPr>
      </w:pPr>
    </w:p>
    <w:p w:rsidR="00055D99" w:rsidRPr="002A770C" w:rsidRDefault="00055D99" w:rsidP="00055D99">
      <w:pPr>
        <w:pStyle w:val="Heading4"/>
        <w:rPr>
          <w:rFonts w:ascii="Times New Roman" w:hAnsi="Times New Roman" w:cs="Times New Roman"/>
          <w:i w:val="0"/>
          <w:color w:val="auto"/>
        </w:rPr>
      </w:pPr>
      <w:bookmarkStart w:id="45" w:name="_Toc495484435"/>
      <w:proofErr w:type="spellStart"/>
      <w:r w:rsidRPr="002A770C">
        <w:rPr>
          <w:rFonts w:ascii="Times New Roman" w:hAnsi="Times New Roman" w:cs="Times New Roman"/>
          <w:i w:val="0"/>
          <w:color w:val="auto"/>
        </w:rPr>
        <w:t>Config</w:t>
      </w:r>
      <w:proofErr w:type="spellEnd"/>
      <w:r w:rsidRPr="002A770C">
        <w:rPr>
          <w:rFonts w:ascii="Times New Roman" w:hAnsi="Times New Roman" w:cs="Times New Roman"/>
          <w:i w:val="0"/>
          <w:color w:val="auto"/>
        </w:rPr>
        <w:t xml:space="preserve"> File- Prod</w:t>
      </w:r>
      <w:bookmarkEnd w:id="45"/>
    </w:p>
    <w:tbl>
      <w:tblPr>
        <w:tblStyle w:val="TableGrid"/>
        <w:tblW w:w="0" w:type="auto"/>
        <w:tblLook w:val="04A0" w:firstRow="1" w:lastRow="0" w:firstColumn="1" w:lastColumn="0" w:noHBand="0" w:noVBand="1"/>
      </w:tblPr>
      <w:tblGrid>
        <w:gridCol w:w="9350"/>
      </w:tblGrid>
      <w:tr w:rsidR="00055D99" w:rsidRPr="002A770C" w:rsidTr="00055D99">
        <w:tc>
          <w:tcPr>
            <w:tcW w:w="9350" w:type="dxa"/>
          </w:tcPr>
          <w:p w:rsidR="00055D99" w:rsidRPr="002A770C" w:rsidRDefault="00055D99" w:rsidP="00055D99">
            <w:pPr>
              <w:rPr>
                <w:rFonts w:ascii="Times New Roman" w:hAnsi="Times New Roman"/>
              </w:rPr>
            </w:pPr>
            <w:r w:rsidRPr="002A770C">
              <w:rPr>
                <w:rFonts w:ascii="Times New Roman" w:hAnsi="Times New Roman"/>
              </w:rPr>
              <w:t>&lt;?xml version="1.0"?&gt;&lt;</w:t>
            </w:r>
            <w:proofErr w:type="spellStart"/>
            <w:r w:rsidRPr="002A770C">
              <w:rPr>
                <w:rFonts w:ascii="Times New Roman" w:hAnsi="Times New Roman"/>
              </w:rPr>
              <w:t>DTSConfiguration</w:t>
            </w:r>
            <w:proofErr w:type="spellEnd"/>
            <w:r w:rsidRPr="002A770C">
              <w:rPr>
                <w:rFonts w:ascii="Times New Roman" w:hAnsi="Times New Roman"/>
              </w:rPr>
              <w:t>&gt;</w:t>
            </w:r>
          </w:p>
          <w:p w:rsidR="00055D99" w:rsidRPr="002A770C" w:rsidRDefault="00055D99" w:rsidP="00055D99">
            <w:pPr>
              <w:rPr>
                <w:rFonts w:ascii="Times New Roman" w:hAnsi="Times New Roman"/>
              </w:rPr>
            </w:pPr>
            <w:r w:rsidRPr="002A770C">
              <w:rPr>
                <w:rFonts w:ascii="Times New Roman" w:hAnsi="Times New Roman"/>
              </w:rPr>
              <w:t>&lt;</w:t>
            </w:r>
            <w:proofErr w:type="spellStart"/>
            <w:r w:rsidRPr="002A770C">
              <w:rPr>
                <w:rFonts w:ascii="Times New Roman" w:hAnsi="Times New Roman"/>
              </w:rPr>
              <w:t>DTSConfigurationHeading</w:t>
            </w:r>
            <w:proofErr w:type="spellEnd"/>
            <w:r w:rsidRPr="002A770C">
              <w:rPr>
                <w:rFonts w:ascii="Times New Roman" w:hAnsi="Times New Roman"/>
              </w:rPr>
              <w:t>&gt;</w:t>
            </w:r>
          </w:p>
          <w:p w:rsidR="00055D99" w:rsidRPr="002A770C" w:rsidRDefault="00055D99" w:rsidP="00055D99">
            <w:pPr>
              <w:rPr>
                <w:rFonts w:ascii="Times New Roman" w:hAnsi="Times New Roman"/>
              </w:rPr>
            </w:pPr>
            <w:r w:rsidRPr="002A770C">
              <w:rPr>
                <w:rFonts w:ascii="Times New Roman" w:hAnsi="Times New Roman"/>
              </w:rPr>
              <w:t>&lt;</w:t>
            </w:r>
            <w:proofErr w:type="spellStart"/>
            <w:r w:rsidRPr="002A770C">
              <w:rPr>
                <w:rFonts w:ascii="Times New Roman" w:hAnsi="Times New Roman"/>
              </w:rPr>
              <w:t>DTSConfigurationFileInfo</w:t>
            </w:r>
            <w:proofErr w:type="spellEnd"/>
            <w:r w:rsidRPr="002A770C">
              <w:rPr>
                <w:rFonts w:ascii="Times New Roman" w:hAnsi="Times New Roman"/>
              </w:rPr>
              <w:t xml:space="preserve"> </w:t>
            </w:r>
            <w:proofErr w:type="spellStart"/>
            <w:r w:rsidRPr="002A770C">
              <w:rPr>
                <w:rFonts w:ascii="Times New Roman" w:hAnsi="Times New Roman"/>
              </w:rPr>
              <w:t>GeneratedBy</w:t>
            </w:r>
            <w:proofErr w:type="spellEnd"/>
            <w:r w:rsidRPr="002A770C">
              <w:rPr>
                <w:rFonts w:ascii="Times New Roman" w:hAnsi="Times New Roman"/>
              </w:rPr>
              <w:t xml:space="preserve">="VNGT\211palasu" </w:t>
            </w:r>
            <w:proofErr w:type="spellStart"/>
            <w:r w:rsidRPr="002A770C">
              <w:rPr>
                <w:rFonts w:ascii="Times New Roman" w:hAnsi="Times New Roman"/>
              </w:rPr>
              <w:t>GeneratedFromPackageName</w:t>
            </w:r>
            <w:proofErr w:type="spellEnd"/>
            <w:r w:rsidRPr="002A770C">
              <w:rPr>
                <w:rFonts w:ascii="Times New Roman" w:hAnsi="Times New Roman"/>
              </w:rPr>
              <w:t>="</w:t>
            </w:r>
            <w:proofErr w:type="spellStart"/>
            <w:r w:rsidRPr="002A770C">
              <w:rPr>
                <w:rFonts w:ascii="Times New Roman" w:hAnsi="Times New Roman"/>
              </w:rPr>
              <w:t>CoachingSummaryReport</w:t>
            </w:r>
            <w:proofErr w:type="spellEnd"/>
            <w:r w:rsidRPr="002A770C">
              <w:rPr>
                <w:rFonts w:ascii="Times New Roman" w:hAnsi="Times New Roman"/>
              </w:rPr>
              <w:t xml:space="preserve">" </w:t>
            </w:r>
            <w:proofErr w:type="spellStart"/>
            <w:r w:rsidRPr="002A770C">
              <w:rPr>
                <w:rFonts w:ascii="Times New Roman" w:hAnsi="Times New Roman"/>
              </w:rPr>
              <w:t>GeneratedFromPackageID</w:t>
            </w:r>
            <w:proofErr w:type="spellEnd"/>
            <w:r w:rsidRPr="002A770C">
              <w:rPr>
                <w:rFonts w:ascii="Times New Roman" w:hAnsi="Times New Roman"/>
              </w:rPr>
              <w:t xml:space="preserve">="{FA5D7D05-0867-40B4-84EF-DBE69724D26B}" </w:t>
            </w:r>
            <w:proofErr w:type="spellStart"/>
            <w:r w:rsidRPr="002A770C">
              <w:rPr>
                <w:rFonts w:ascii="Times New Roman" w:hAnsi="Times New Roman"/>
              </w:rPr>
              <w:t>GeneratedDate</w:t>
            </w:r>
            <w:proofErr w:type="spellEnd"/>
            <w:r w:rsidRPr="002A770C">
              <w:rPr>
                <w:rFonts w:ascii="Times New Roman" w:hAnsi="Times New Roman"/>
              </w:rPr>
              <w:t>="10/6/2017 10:57:32 AM"/&gt;</w:t>
            </w:r>
          </w:p>
          <w:p w:rsidR="00055D99" w:rsidRPr="002A770C" w:rsidRDefault="00055D99" w:rsidP="00055D99">
            <w:pPr>
              <w:rPr>
                <w:rFonts w:ascii="Times New Roman" w:hAnsi="Times New Roman"/>
              </w:rPr>
            </w:pPr>
            <w:r w:rsidRPr="002A770C">
              <w:rPr>
                <w:rFonts w:ascii="Times New Roman" w:hAnsi="Times New Roman"/>
              </w:rPr>
              <w:t>&lt;/</w:t>
            </w:r>
            <w:proofErr w:type="spellStart"/>
            <w:r w:rsidRPr="002A770C">
              <w:rPr>
                <w:rFonts w:ascii="Times New Roman" w:hAnsi="Times New Roman"/>
              </w:rPr>
              <w:t>DTSConfigurationHeading</w:t>
            </w:r>
            <w:proofErr w:type="spellEnd"/>
            <w:r w:rsidRPr="002A770C">
              <w:rPr>
                <w:rFonts w:ascii="Times New Roman" w:hAnsi="Times New Roman"/>
              </w:rPr>
              <w:t>&gt;</w:t>
            </w:r>
          </w:p>
          <w:p w:rsidR="00055D99" w:rsidRPr="002A770C" w:rsidRDefault="00055D99" w:rsidP="00055D99">
            <w:pPr>
              <w:rPr>
                <w:rFonts w:ascii="Times New Roman" w:hAnsi="Times New Roman"/>
              </w:rPr>
            </w:pPr>
            <w:r w:rsidRPr="002A770C">
              <w:rPr>
                <w:rFonts w:ascii="Times New Roman" w:hAnsi="Times New Roman"/>
              </w:rPr>
              <w:t xml:space="preserve">&lt;Configuration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Package.Connections</w:t>
            </w:r>
            <w:proofErr w:type="spellEnd"/>
            <w:r w:rsidRPr="002A770C">
              <w:rPr>
                <w:rFonts w:ascii="Times New Roman" w:hAnsi="Times New Roman"/>
              </w:rPr>
              <w:t>[</w:t>
            </w:r>
            <w:proofErr w:type="spellStart"/>
            <w:r w:rsidRPr="002A770C">
              <w:rPr>
                <w:rFonts w:ascii="Times New Roman" w:hAnsi="Times New Roman"/>
              </w:rPr>
              <w:t>dbconn</w:t>
            </w:r>
            <w:proofErr w:type="spellEnd"/>
            <w:r w:rsidRPr="002A770C">
              <w:rPr>
                <w:rFonts w:ascii="Times New Roman" w:hAnsi="Times New Roman"/>
              </w:rPr>
              <w:t>].Properties[</w:t>
            </w:r>
            <w:proofErr w:type="spellStart"/>
            <w:r w:rsidRPr="002A770C">
              <w:rPr>
                <w:rFonts w:ascii="Times New Roman" w:hAnsi="Times New Roman"/>
              </w:rPr>
              <w:t>InitialCatalog</w:t>
            </w:r>
            <w:proofErr w:type="spellEnd"/>
            <w:r w:rsidRPr="002A770C">
              <w:rPr>
                <w:rFonts w:ascii="Times New Roman" w:hAnsi="Times New Roman"/>
              </w:rPr>
              <w:t xml:space="preserve">]" </w:t>
            </w:r>
            <w:proofErr w:type="spellStart"/>
            <w:r w:rsidRPr="002A770C">
              <w:rPr>
                <w:rFonts w:ascii="Times New Roman" w:hAnsi="Times New Roman"/>
              </w:rPr>
              <w:t>ValueType</w:t>
            </w:r>
            <w:proofErr w:type="spellEnd"/>
            <w:r w:rsidRPr="002A770C">
              <w:rPr>
                <w:rFonts w:ascii="Times New Roman" w:hAnsi="Times New Roman"/>
              </w:rPr>
              <w:t>="String"&gt;&lt;</w:t>
            </w:r>
            <w:proofErr w:type="spellStart"/>
            <w:r w:rsidRPr="002A770C">
              <w:rPr>
                <w:rFonts w:ascii="Times New Roman" w:hAnsi="Times New Roman"/>
              </w:rPr>
              <w:t>ConfiguredValue</w:t>
            </w:r>
            <w:proofErr w:type="spellEnd"/>
            <w:r w:rsidRPr="002A770C">
              <w:rPr>
                <w:rFonts w:ascii="Times New Roman" w:hAnsi="Times New Roman"/>
              </w:rPr>
              <w:t>&gt;</w:t>
            </w:r>
            <w:proofErr w:type="spellStart"/>
            <w:r w:rsidRPr="002A770C">
              <w:rPr>
                <w:rFonts w:ascii="Times New Roman" w:hAnsi="Times New Roman"/>
              </w:rPr>
              <w:t>eCoaching</w:t>
            </w:r>
            <w:proofErr w:type="spellEnd"/>
            <w:r w:rsidRPr="002A770C">
              <w:rPr>
                <w:rFonts w:ascii="Times New Roman" w:hAnsi="Times New Roman"/>
              </w:rPr>
              <w:t>&lt;/</w:t>
            </w:r>
            <w:proofErr w:type="spellStart"/>
            <w:r w:rsidRPr="002A770C">
              <w:rPr>
                <w:rFonts w:ascii="Times New Roman" w:hAnsi="Times New Roman"/>
              </w:rPr>
              <w:t>ConfiguredValue</w:t>
            </w:r>
            <w:proofErr w:type="spellEnd"/>
            <w:r w:rsidRPr="002A770C">
              <w:rPr>
                <w:rFonts w:ascii="Times New Roman" w:hAnsi="Times New Roman"/>
              </w:rPr>
              <w:t>&gt;</w:t>
            </w:r>
          </w:p>
          <w:p w:rsidR="00055D99" w:rsidRPr="002A770C" w:rsidRDefault="00055D99" w:rsidP="00055D99">
            <w:pPr>
              <w:rPr>
                <w:rFonts w:ascii="Times New Roman" w:hAnsi="Times New Roman"/>
              </w:rPr>
            </w:pPr>
            <w:r w:rsidRPr="002A770C">
              <w:rPr>
                <w:rFonts w:ascii="Times New Roman" w:hAnsi="Times New Roman"/>
              </w:rPr>
              <w:lastRenderedPageBreak/>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Package.Connections</w:t>
            </w:r>
            <w:proofErr w:type="spellEnd"/>
            <w:r w:rsidRPr="002A770C">
              <w:rPr>
                <w:rFonts w:ascii="Times New Roman" w:hAnsi="Times New Roman"/>
              </w:rPr>
              <w:t>[</w:t>
            </w:r>
            <w:proofErr w:type="spellStart"/>
            <w:r w:rsidRPr="002A770C">
              <w:rPr>
                <w:rFonts w:ascii="Times New Roman" w:hAnsi="Times New Roman"/>
              </w:rPr>
              <w:t>dbconn</w:t>
            </w:r>
            <w:proofErr w:type="spellEnd"/>
            <w:r w:rsidRPr="002A770C">
              <w:rPr>
                <w:rFonts w:ascii="Times New Roman" w:hAnsi="Times New Roman"/>
              </w:rPr>
              <w:t>].Properties[</w:t>
            </w:r>
            <w:proofErr w:type="spellStart"/>
            <w:r w:rsidRPr="002A770C">
              <w:rPr>
                <w:rFonts w:ascii="Times New Roman" w:hAnsi="Times New Roman"/>
              </w:rPr>
              <w:t>ServerName</w:t>
            </w:r>
            <w:proofErr w:type="spellEnd"/>
            <w:r w:rsidRPr="002A770C">
              <w:rPr>
                <w:rFonts w:ascii="Times New Roman" w:hAnsi="Times New Roman"/>
              </w:rPr>
              <w:t>]" ValueType="String"&gt;&lt;ConfiguredValue&gt;f3420-ecldbp01&lt;/ConfiguredValue&gt;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Package.Connections</w:t>
            </w:r>
            <w:proofErr w:type="spellEnd"/>
            <w:r w:rsidRPr="002A770C">
              <w:rPr>
                <w:rFonts w:ascii="Times New Roman" w:hAnsi="Times New Roman"/>
              </w:rPr>
              <w:t>[</w:t>
            </w:r>
            <w:proofErr w:type="spellStart"/>
            <w:r w:rsidRPr="002A770C">
              <w:rPr>
                <w:rFonts w:ascii="Times New Roman" w:hAnsi="Times New Roman"/>
              </w:rPr>
              <w:t>smtpconn</w:t>
            </w:r>
            <w:proofErr w:type="spellEnd"/>
            <w:r w:rsidRPr="002A770C">
              <w:rPr>
                <w:rFonts w:ascii="Times New Roman" w:hAnsi="Times New Roman"/>
              </w:rPr>
              <w:t>].Properties[</w:t>
            </w:r>
            <w:proofErr w:type="spellStart"/>
            <w:r w:rsidRPr="002A770C">
              <w:rPr>
                <w:rFonts w:ascii="Times New Roman" w:hAnsi="Times New Roman"/>
              </w:rPr>
              <w:t>SmtpServer</w:t>
            </w:r>
            <w:proofErr w:type="spellEnd"/>
            <w:r w:rsidRPr="002A770C">
              <w:rPr>
                <w:rFonts w:ascii="Times New Roman" w:hAnsi="Times New Roman"/>
              </w:rPr>
              <w:t>]" ValueType="String"&gt;&lt;ConfiguredValue&gt;</w:t>
            </w:r>
            <w:r w:rsidR="00354E5D">
              <w:rPr>
                <w:rFonts w:ascii="Times New Roman" w:hAnsi="Times New Roman"/>
              </w:rPr>
              <w:t>ironport.maximus.com</w:t>
            </w:r>
            <w:r w:rsidRPr="002A770C">
              <w:rPr>
                <w:rFonts w:ascii="Times New Roman" w:hAnsi="Times New Roman"/>
              </w:rPr>
              <w:t>&lt;/ConfiguredValue&gt;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Adhoc</w:t>
            </w:r>
            <w:proofErr w:type="spellEnd"/>
            <w:r w:rsidRPr="002A770C">
              <w:rPr>
                <w:rFonts w:ascii="Times New Roman" w:hAnsi="Times New Roman"/>
              </w:rPr>
              <w:t xml:space="preserve">].Properties[Value]" </w:t>
            </w:r>
            <w:proofErr w:type="spellStart"/>
            <w:r w:rsidRPr="002A770C">
              <w:rPr>
                <w:rFonts w:ascii="Times New Roman" w:hAnsi="Times New Roman"/>
              </w:rPr>
              <w:t>ValueType</w:t>
            </w:r>
            <w:proofErr w:type="spellEnd"/>
            <w:r w:rsidRPr="002A770C">
              <w:rPr>
                <w:rFonts w:ascii="Times New Roman" w:hAnsi="Times New Roman"/>
              </w:rPr>
              <w:t>="Boolean"&gt;&lt;</w:t>
            </w:r>
            <w:proofErr w:type="spellStart"/>
            <w:r w:rsidRPr="002A770C">
              <w:rPr>
                <w:rFonts w:ascii="Times New Roman" w:hAnsi="Times New Roman"/>
              </w:rPr>
              <w:t>ConfiguredValue</w:t>
            </w:r>
            <w:proofErr w:type="spellEnd"/>
            <w:r w:rsidRPr="002A770C">
              <w:rPr>
                <w:rFonts w:ascii="Times New Roman" w:hAnsi="Times New Roman"/>
              </w:rPr>
              <w:t>&gt;0&lt;/</w:t>
            </w:r>
            <w:proofErr w:type="spellStart"/>
            <w:r w:rsidRPr="002A770C">
              <w:rPr>
                <w:rFonts w:ascii="Times New Roman" w:hAnsi="Times New Roman"/>
              </w:rPr>
              <w:t>ConfiguredValue</w:t>
            </w:r>
            <w:proofErr w:type="spellEnd"/>
            <w:r w:rsidRPr="002A770C">
              <w:rPr>
                <w:rFonts w:ascii="Times New Roman" w:hAnsi="Times New Roman"/>
              </w:rPr>
              <w:t>&gt;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BackupsDir</w:t>
            </w:r>
            <w:proofErr w:type="spellEnd"/>
            <w:r w:rsidRPr="002A770C">
              <w:rPr>
                <w:rFonts w:ascii="Times New Roman" w:hAnsi="Times New Roman"/>
              </w:rPr>
              <w:t>].Properties[Value]" ValueType="String"&gt;&lt;ConfiguredValue&gt;\\f3420-ecldbp01\data\Coaching\Encryption\Backups\&lt;/ConfiguredValue&gt;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BeginDate</w:t>
            </w:r>
            <w:proofErr w:type="spellEnd"/>
            <w:r w:rsidRPr="002A770C">
              <w:rPr>
                <w:rFonts w:ascii="Times New Roman" w:hAnsi="Times New Roman"/>
              </w:rPr>
              <w:t xml:space="preserve">].Properties[Value]" </w:t>
            </w:r>
            <w:proofErr w:type="spellStart"/>
            <w:r w:rsidRPr="002A770C">
              <w:rPr>
                <w:rFonts w:ascii="Times New Roman" w:hAnsi="Times New Roman"/>
              </w:rPr>
              <w:t>ValueType</w:t>
            </w:r>
            <w:proofErr w:type="spellEnd"/>
            <w:r w:rsidRPr="002A770C">
              <w:rPr>
                <w:rFonts w:ascii="Times New Roman" w:hAnsi="Times New Roman"/>
              </w:rPr>
              <w:t>="Int32"&gt;&lt;</w:t>
            </w:r>
            <w:proofErr w:type="spellStart"/>
            <w:r w:rsidRPr="002A770C">
              <w:rPr>
                <w:rFonts w:ascii="Times New Roman" w:hAnsi="Times New Roman"/>
              </w:rPr>
              <w:t>ConfiguredValue</w:t>
            </w:r>
            <w:proofErr w:type="spellEnd"/>
            <w:r w:rsidRPr="002A770C">
              <w:rPr>
                <w:rFonts w:ascii="Times New Roman" w:hAnsi="Times New Roman"/>
              </w:rPr>
              <w:t>&gt;0&lt;/</w:t>
            </w:r>
            <w:proofErr w:type="spellStart"/>
            <w:r w:rsidRPr="002A770C">
              <w:rPr>
                <w:rFonts w:ascii="Times New Roman" w:hAnsi="Times New Roman"/>
              </w:rPr>
              <w:t>ConfiguredValue</w:t>
            </w:r>
            <w:proofErr w:type="spellEnd"/>
            <w:r w:rsidRPr="002A770C">
              <w:rPr>
                <w:rFonts w:ascii="Times New Roman" w:hAnsi="Times New Roman"/>
              </w:rPr>
              <w:t>&gt;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CCEmail</w:t>
            </w:r>
            <w:proofErr w:type="spellEnd"/>
            <w:r w:rsidRPr="002A770C">
              <w:rPr>
                <w:rFonts w:ascii="Times New Roman" w:hAnsi="Times New Roman"/>
              </w:rPr>
              <w:t>].Properties[Value]" ValueType="String"&gt;&lt;ConfiguredValue&gt;susmitha.palacherla@gdit.com&lt;/ConfiguredValue&gt;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Path="\Package.Variables[User::CompletionCCEmail].Properties[Value]" ValueType="String"&gt;&lt;ConfiguredValue&gt;Douglas.Stearns@GDIT.com;susmitha.palacherla@gdit.com;lili.huang@GDIT.com;david.hinman@GDIT.com&lt;/ConfiguredValue&gt;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CustomerEmail</w:t>
            </w:r>
            <w:proofErr w:type="spellEnd"/>
            <w:r w:rsidRPr="002A770C">
              <w:rPr>
                <w:rFonts w:ascii="Times New Roman" w:hAnsi="Times New Roman"/>
              </w:rPr>
              <w:t>].Properties[Value]" ValueType="String"&gt;&lt;ConfiguredValue&gt;JohnEric.Tiongson@GDIT.com;Mark.Hackman@GDIT.com&lt;/ConfiguredValue&gt;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DecryptInDir</w:t>
            </w:r>
            <w:proofErr w:type="spellEnd"/>
            <w:r w:rsidRPr="002A770C">
              <w:rPr>
                <w:rFonts w:ascii="Times New Roman" w:hAnsi="Times New Roman"/>
              </w:rPr>
              <w:t>].Properties[Value]" ValueType="String"&gt;&lt;ConfiguredValue&gt;\\f3420-mwbp11\Apps\Encryption\Decrypt_In\&lt;/ConfiguredValue&gt;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DecryptOutDir</w:t>
            </w:r>
            <w:proofErr w:type="spellEnd"/>
            <w:r w:rsidRPr="002A770C">
              <w:rPr>
                <w:rFonts w:ascii="Times New Roman" w:hAnsi="Times New Roman"/>
              </w:rPr>
              <w:t xml:space="preserve">].Properties[Value]" </w:t>
            </w:r>
            <w:r w:rsidRPr="002A770C">
              <w:rPr>
                <w:rFonts w:ascii="Times New Roman" w:hAnsi="Times New Roman"/>
              </w:rPr>
              <w:lastRenderedPageBreak/>
              <w:t>ValueType="String"&gt;&lt;ConfiguredValue&gt;\\f3420-mwbp11\Apps\Encryption\Decrypt_Out\&lt;/ConfiguredValue&gt;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EncryptInDir</w:t>
            </w:r>
            <w:proofErr w:type="spellEnd"/>
            <w:r w:rsidRPr="002A770C">
              <w:rPr>
                <w:rFonts w:ascii="Times New Roman" w:hAnsi="Times New Roman"/>
              </w:rPr>
              <w:t>].Properties[Value]" ValueType="String"&gt;&lt;ConfiguredValue&gt;\\f3420-mwbp11\Apps\Encryption\Encrypt_In\&lt;/ConfiguredValue&gt;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EncryptOutDir</w:t>
            </w:r>
            <w:proofErr w:type="spellEnd"/>
            <w:r w:rsidRPr="002A770C">
              <w:rPr>
                <w:rFonts w:ascii="Times New Roman" w:hAnsi="Times New Roman"/>
              </w:rPr>
              <w:t>].Properties[Value]" ValueType="String"&gt;&lt;ConfiguredValue&gt;\\f3420-mwbp11\Apps\Encryption\Encrypt_Out\&lt;/ConfiguredValue&gt;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EndDate</w:t>
            </w:r>
            <w:proofErr w:type="spellEnd"/>
            <w:r w:rsidRPr="002A770C">
              <w:rPr>
                <w:rFonts w:ascii="Times New Roman" w:hAnsi="Times New Roman"/>
              </w:rPr>
              <w:t xml:space="preserve">].Properties[Value]" </w:t>
            </w:r>
            <w:proofErr w:type="spellStart"/>
            <w:r w:rsidRPr="002A770C">
              <w:rPr>
                <w:rFonts w:ascii="Times New Roman" w:hAnsi="Times New Roman"/>
              </w:rPr>
              <w:t>ValueType</w:t>
            </w:r>
            <w:proofErr w:type="spellEnd"/>
            <w:r w:rsidRPr="002A770C">
              <w:rPr>
                <w:rFonts w:ascii="Times New Roman" w:hAnsi="Times New Roman"/>
              </w:rPr>
              <w:t>="Int32"&gt;&lt;</w:t>
            </w:r>
            <w:proofErr w:type="spellStart"/>
            <w:r w:rsidRPr="002A770C">
              <w:rPr>
                <w:rFonts w:ascii="Times New Roman" w:hAnsi="Times New Roman"/>
              </w:rPr>
              <w:t>ConfiguredValue</w:t>
            </w:r>
            <w:proofErr w:type="spellEnd"/>
            <w:r w:rsidRPr="002A770C">
              <w:rPr>
                <w:rFonts w:ascii="Times New Roman" w:hAnsi="Times New Roman"/>
              </w:rPr>
              <w:t>&gt;0&lt;/</w:t>
            </w:r>
            <w:proofErr w:type="spellStart"/>
            <w:r w:rsidRPr="002A770C">
              <w:rPr>
                <w:rFonts w:ascii="Times New Roman" w:hAnsi="Times New Roman"/>
              </w:rPr>
              <w:t>ConfiguredValue</w:t>
            </w:r>
            <w:proofErr w:type="spellEnd"/>
            <w:r w:rsidRPr="002A770C">
              <w:rPr>
                <w:rFonts w:ascii="Times New Roman" w:hAnsi="Times New Roman"/>
              </w:rPr>
              <w:t>&gt;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Env</w:t>
            </w:r>
            <w:proofErr w:type="spellEnd"/>
            <w:r w:rsidRPr="002A770C">
              <w:rPr>
                <w:rFonts w:ascii="Times New Roman" w:hAnsi="Times New Roman"/>
              </w:rPr>
              <w:t xml:space="preserve">].Properties[Value]" </w:t>
            </w:r>
            <w:proofErr w:type="spellStart"/>
            <w:r w:rsidRPr="002A770C">
              <w:rPr>
                <w:rFonts w:ascii="Times New Roman" w:hAnsi="Times New Roman"/>
              </w:rPr>
              <w:t>ValueType</w:t>
            </w:r>
            <w:proofErr w:type="spellEnd"/>
            <w:r w:rsidRPr="002A770C">
              <w:rPr>
                <w:rFonts w:ascii="Times New Roman" w:hAnsi="Times New Roman"/>
              </w:rPr>
              <w:t>="String"&gt;&lt;</w:t>
            </w:r>
            <w:proofErr w:type="spellStart"/>
            <w:r w:rsidRPr="002A770C">
              <w:rPr>
                <w:rFonts w:ascii="Times New Roman" w:hAnsi="Times New Roman"/>
              </w:rPr>
              <w:t>ConfiguredValue</w:t>
            </w:r>
            <w:proofErr w:type="spellEnd"/>
            <w:r w:rsidRPr="002A770C">
              <w:rPr>
                <w:rFonts w:ascii="Times New Roman" w:hAnsi="Times New Roman"/>
              </w:rPr>
              <w:t>&gt;Prod&lt;/</w:t>
            </w:r>
            <w:proofErr w:type="spellStart"/>
            <w:r w:rsidRPr="002A770C">
              <w:rPr>
                <w:rFonts w:ascii="Times New Roman" w:hAnsi="Times New Roman"/>
              </w:rPr>
              <w:t>ConfiguredValue</w:t>
            </w:r>
            <w:proofErr w:type="spellEnd"/>
            <w:r w:rsidRPr="002A770C">
              <w:rPr>
                <w:rFonts w:ascii="Times New Roman" w:hAnsi="Times New Roman"/>
              </w:rPr>
              <w:t>&gt;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FromEmail</w:t>
            </w:r>
            <w:proofErr w:type="spellEnd"/>
            <w:r w:rsidRPr="002A770C">
              <w:rPr>
                <w:rFonts w:ascii="Times New Roman" w:hAnsi="Times New Roman"/>
              </w:rPr>
              <w:t>].Properties[Value]" ValueType="String"&gt;&lt;ConfiguredValue&gt;eCoaching@GDIT.com&lt;/ConfiguredValue&gt;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ReportsDir</w:t>
            </w:r>
            <w:proofErr w:type="spellEnd"/>
            <w:r w:rsidRPr="002A770C">
              <w:rPr>
                <w:rFonts w:ascii="Times New Roman" w:hAnsi="Times New Roman"/>
              </w:rPr>
              <w:t>].Properties[Value]" ValueType="String"&gt;&lt;ConfiguredValue&gt;\\f3420-mwbp11\Reports\CoachingSummary\&lt;/ConfiguredValue&gt;</w:t>
            </w:r>
          </w:p>
          <w:p w:rsidR="00055D99" w:rsidRPr="002A770C" w:rsidRDefault="00055D99" w:rsidP="00055D99">
            <w:pPr>
              <w:rPr>
                <w:rFonts w:ascii="Times New Roman" w:hAnsi="Times New Roman"/>
              </w:rPr>
            </w:pPr>
            <w:r w:rsidRPr="002A770C">
              <w:rPr>
                <w:rFonts w:ascii="Times New Roman" w:hAnsi="Times New Roman"/>
              </w:rPr>
              <w:t xml:space="preserve">&lt;/Configuration&gt;&lt;Configuration </w:t>
            </w:r>
            <w:proofErr w:type="spellStart"/>
            <w:r w:rsidRPr="002A770C">
              <w:rPr>
                <w:rFonts w:ascii="Times New Roman" w:hAnsi="Times New Roman"/>
              </w:rPr>
              <w:t>ConfiguredType</w:t>
            </w:r>
            <w:proofErr w:type="spellEnd"/>
            <w:r w:rsidRPr="002A770C">
              <w:rPr>
                <w:rFonts w:ascii="Times New Roman" w:hAnsi="Times New Roman"/>
              </w:rPr>
              <w:t>="Property" Path="\</w:t>
            </w:r>
            <w:proofErr w:type="spellStart"/>
            <w:r w:rsidRPr="002A770C">
              <w:rPr>
                <w:rFonts w:ascii="Times New Roman" w:hAnsi="Times New Roman"/>
              </w:rPr>
              <w:t>Package.Variables</w:t>
            </w:r>
            <w:proofErr w:type="spellEnd"/>
            <w:r w:rsidRPr="002A770C">
              <w:rPr>
                <w:rFonts w:ascii="Times New Roman" w:hAnsi="Times New Roman"/>
              </w:rPr>
              <w:t>[User::</w:t>
            </w:r>
            <w:proofErr w:type="spellStart"/>
            <w:r w:rsidRPr="002A770C">
              <w:rPr>
                <w:rFonts w:ascii="Times New Roman" w:hAnsi="Times New Roman"/>
              </w:rPr>
              <w:t>ToEmail</w:t>
            </w:r>
            <w:proofErr w:type="spellEnd"/>
            <w:r w:rsidRPr="002A770C">
              <w:rPr>
                <w:rFonts w:ascii="Times New Roman" w:hAnsi="Times New Roman"/>
              </w:rPr>
              <w:t>].Properties[Value]" ValueType="String"&gt;&lt;ConfiguredValue&gt;susmitha.palacherla@gdit.com;lili.huang@GDIT.com;david.hinman@GDIT.com&lt;/ConfiguredValue&gt;</w:t>
            </w:r>
          </w:p>
          <w:p w:rsidR="00055D99" w:rsidRPr="002A770C" w:rsidRDefault="00055D99" w:rsidP="00055D99">
            <w:pPr>
              <w:rPr>
                <w:rFonts w:ascii="Times New Roman" w:hAnsi="Times New Roman"/>
              </w:rPr>
            </w:pPr>
            <w:r w:rsidRPr="002A770C">
              <w:rPr>
                <w:rFonts w:ascii="Times New Roman" w:hAnsi="Times New Roman"/>
              </w:rPr>
              <w:t>&lt;/Configuration&gt;&lt;/</w:t>
            </w:r>
            <w:proofErr w:type="spellStart"/>
            <w:r w:rsidRPr="002A770C">
              <w:rPr>
                <w:rFonts w:ascii="Times New Roman" w:hAnsi="Times New Roman"/>
              </w:rPr>
              <w:t>DTSConfiguration</w:t>
            </w:r>
            <w:proofErr w:type="spellEnd"/>
            <w:r w:rsidRPr="002A770C">
              <w:rPr>
                <w:rFonts w:ascii="Times New Roman" w:hAnsi="Times New Roman"/>
              </w:rPr>
              <w:t>&gt;</w:t>
            </w:r>
          </w:p>
        </w:tc>
      </w:tr>
    </w:tbl>
    <w:p w:rsidR="00880B5C" w:rsidRDefault="00880B5C" w:rsidP="002A770C"/>
    <w:p w:rsidR="00F720C0" w:rsidRDefault="00F720C0" w:rsidP="002A770C"/>
    <w:p w:rsidR="00F720C0" w:rsidRDefault="00F720C0" w:rsidP="002A770C"/>
    <w:p w:rsidR="00F720C0" w:rsidRDefault="00F720C0" w:rsidP="002A770C"/>
    <w:p w:rsidR="00F720C0" w:rsidRDefault="00F720C0" w:rsidP="00F720C0">
      <w:pPr>
        <w:pStyle w:val="Heading4"/>
        <w:rPr>
          <w:i w:val="0"/>
          <w:color w:val="auto"/>
        </w:rPr>
      </w:pPr>
      <w:bookmarkStart w:id="46" w:name="_Toc495484436"/>
      <w:r>
        <w:rPr>
          <w:i w:val="0"/>
          <w:color w:val="auto"/>
        </w:rPr>
        <w:lastRenderedPageBreak/>
        <w:t>Code Files</w:t>
      </w:r>
      <w:bookmarkEnd w:id="46"/>
    </w:p>
    <w:tbl>
      <w:tblPr>
        <w:tblStyle w:val="TableGrid"/>
        <w:tblW w:w="0" w:type="auto"/>
        <w:tblLook w:val="04A0" w:firstRow="1" w:lastRow="0" w:firstColumn="1" w:lastColumn="0" w:noHBand="0" w:noVBand="1"/>
      </w:tblPr>
      <w:tblGrid>
        <w:gridCol w:w="1705"/>
        <w:gridCol w:w="7645"/>
      </w:tblGrid>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Procedures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\Code\DB\Stored Procedures\</w:t>
            </w:r>
            <w:proofErr w:type="spellStart"/>
            <w:r w:rsidRPr="002A770C">
              <w:rPr>
                <w:rFonts w:ascii="Times New Roman" w:hAnsi="Times New Roman"/>
              </w:rPr>
              <w:t>sp_Get_Dates_For_Previous_Month.sql</w:t>
            </w:r>
            <w:proofErr w:type="spellEnd"/>
          </w:p>
          <w:p w:rsidR="00F720C0" w:rsidRPr="002A770C" w:rsidRDefault="00F720C0" w:rsidP="002A770C">
            <w:pPr>
              <w:spacing w:after="0"/>
              <w:rPr>
                <w:rFonts w:ascii="Times New Roman" w:hAnsi="Times New Roman"/>
              </w:rPr>
            </w:pPr>
            <w:r w:rsidRPr="002A770C">
              <w:rPr>
                <w:rFonts w:ascii="Times New Roman" w:hAnsi="Times New Roman"/>
              </w:rPr>
              <w:t>\Code\DB\Stored Procedures\</w:t>
            </w:r>
            <w:proofErr w:type="spellStart"/>
            <w:r w:rsidRPr="002A770C">
              <w:rPr>
                <w:rFonts w:ascii="Times New Roman" w:hAnsi="Times New Roman"/>
              </w:rPr>
              <w:t>sp_rptCoachingSummaryForModule.sql</w:t>
            </w:r>
            <w:proofErr w:type="spellEnd"/>
          </w:p>
        </w:tc>
      </w:tr>
      <w:tr w:rsidR="00F720C0" w:rsidTr="002A770C">
        <w:tc>
          <w:tcPr>
            <w:tcW w:w="1705" w:type="dxa"/>
          </w:tcPr>
          <w:p w:rsidR="00F720C0" w:rsidRPr="002A770C" w:rsidRDefault="00F720C0" w:rsidP="00F720C0">
            <w:pPr>
              <w:rPr>
                <w:rFonts w:ascii="Times New Roman" w:hAnsi="Times New Roman"/>
              </w:rPr>
            </w:pPr>
            <w:r w:rsidRPr="002A770C">
              <w:rPr>
                <w:rFonts w:ascii="Times New Roman" w:hAnsi="Times New Roman"/>
              </w:rPr>
              <w:t>SSIS Package</w:t>
            </w:r>
          </w:p>
        </w:tc>
        <w:tc>
          <w:tcPr>
            <w:tcW w:w="7645" w:type="dxa"/>
          </w:tcPr>
          <w:p w:rsidR="00F720C0" w:rsidRPr="002A770C" w:rsidRDefault="00F720C0" w:rsidP="00F720C0">
            <w:pPr>
              <w:rPr>
                <w:rFonts w:ascii="Times New Roman" w:hAnsi="Times New Roman"/>
              </w:rPr>
            </w:pPr>
            <w:r w:rsidRPr="002A770C">
              <w:rPr>
                <w:rFonts w:ascii="Times New Roman" w:hAnsi="Times New Roman"/>
              </w:rPr>
              <w:t>\Code\ETL\</w:t>
            </w:r>
            <w:proofErr w:type="spellStart"/>
            <w:r w:rsidRPr="002A770C">
              <w:rPr>
                <w:rFonts w:ascii="Times New Roman" w:hAnsi="Times New Roman"/>
              </w:rPr>
              <w:t>CoachingSummaryReport.dtsx</w:t>
            </w:r>
            <w:proofErr w:type="spellEnd"/>
          </w:p>
        </w:tc>
      </w:tr>
      <w:tr w:rsidR="00F720C0" w:rsidTr="002A770C">
        <w:tc>
          <w:tcPr>
            <w:tcW w:w="1705" w:type="dxa"/>
          </w:tcPr>
          <w:p w:rsidR="00F720C0" w:rsidRPr="002A770C" w:rsidRDefault="00F720C0" w:rsidP="00F720C0">
            <w:pPr>
              <w:rPr>
                <w:rFonts w:ascii="Times New Roman" w:hAnsi="Times New Roman"/>
              </w:rPr>
            </w:pPr>
            <w:proofErr w:type="spellStart"/>
            <w:r w:rsidRPr="002A770C">
              <w:rPr>
                <w:rFonts w:ascii="Times New Roman" w:hAnsi="Times New Roman"/>
              </w:rPr>
              <w:t>Config</w:t>
            </w:r>
            <w:proofErr w:type="spellEnd"/>
            <w:r w:rsidRPr="002A770C">
              <w:rPr>
                <w:rFonts w:ascii="Times New Roman" w:hAnsi="Times New Roman"/>
              </w:rPr>
              <w:t xml:space="preserve"> Files</w:t>
            </w:r>
          </w:p>
        </w:tc>
        <w:tc>
          <w:tcPr>
            <w:tcW w:w="7645" w:type="dxa"/>
          </w:tcPr>
          <w:p w:rsidR="00F720C0" w:rsidRPr="002A770C" w:rsidRDefault="00F720C0" w:rsidP="002A770C">
            <w:pPr>
              <w:spacing w:after="0"/>
              <w:rPr>
                <w:rFonts w:ascii="Times New Roman" w:hAnsi="Times New Roman"/>
              </w:rPr>
            </w:pPr>
            <w:r w:rsidRPr="002A770C">
              <w:rPr>
                <w:rFonts w:ascii="Times New Roman" w:hAnsi="Times New Roman"/>
              </w:rPr>
              <w:t>\Code\ETL\</w:t>
            </w:r>
            <w:proofErr w:type="spellStart"/>
            <w:r w:rsidRPr="002A770C">
              <w:rPr>
                <w:rFonts w:ascii="Times New Roman" w:hAnsi="Times New Roman"/>
              </w:rPr>
              <w:t>Dev_CoachingSummaryReport.dtsConfig</w:t>
            </w:r>
            <w:proofErr w:type="spellEnd"/>
          </w:p>
          <w:p w:rsidR="00F720C0" w:rsidRPr="002A770C" w:rsidRDefault="00F720C0" w:rsidP="002A770C">
            <w:pPr>
              <w:spacing w:after="0"/>
              <w:rPr>
                <w:rFonts w:ascii="Times New Roman" w:hAnsi="Times New Roman"/>
              </w:rPr>
            </w:pPr>
            <w:r w:rsidRPr="002A770C">
              <w:rPr>
                <w:rFonts w:ascii="Times New Roman" w:hAnsi="Times New Roman"/>
              </w:rPr>
              <w:t>\Code\ETL\</w:t>
            </w:r>
            <w:proofErr w:type="spellStart"/>
            <w:r w:rsidRPr="002A770C">
              <w:rPr>
                <w:rFonts w:ascii="Times New Roman" w:hAnsi="Times New Roman"/>
              </w:rPr>
              <w:t>Test_CoachingSummaryReport.dtsConfig</w:t>
            </w:r>
            <w:proofErr w:type="spellEnd"/>
          </w:p>
          <w:p w:rsidR="00F720C0" w:rsidRPr="002A770C" w:rsidRDefault="00F720C0" w:rsidP="002A770C">
            <w:pPr>
              <w:spacing w:after="0"/>
              <w:rPr>
                <w:rFonts w:ascii="Times New Roman" w:hAnsi="Times New Roman"/>
              </w:rPr>
            </w:pPr>
            <w:r w:rsidRPr="002A770C">
              <w:rPr>
                <w:rFonts w:ascii="Times New Roman" w:hAnsi="Times New Roman"/>
              </w:rPr>
              <w:t>\Code\ETL\</w:t>
            </w:r>
            <w:proofErr w:type="spellStart"/>
            <w:r w:rsidRPr="002A770C">
              <w:rPr>
                <w:rFonts w:ascii="Times New Roman" w:hAnsi="Times New Roman"/>
              </w:rPr>
              <w:t>Prod_CoachingSummaryReport.dtsConfig</w:t>
            </w:r>
            <w:proofErr w:type="spellEnd"/>
          </w:p>
        </w:tc>
      </w:tr>
    </w:tbl>
    <w:p w:rsidR="00F720C0" w:rsidRPr="002A770C" w:rsidRDefault="00F720C0" w:rsidP="002A770C"/>
    <w:p w:rsidR="00F720C0" w:rsidRPr="002A770C" w:rsidRDefault="00F720C0" w:rsidP="002A770C"/>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bookmarkStart w:id="47" w:name="_Toc482877927"/>
      <w:bookmarkStart w:id="48" w:name="_Toc482950204"/>
      <w:bookmarkStart w:id="49" w:name="_Toc482877928"/>
      <w:bookmarkStart w:id="50" w:name="_Toc482950205"/>
      <w:bookmarkStart w:id="51" w:name="_Toc482877929"/>
      <w:bookmarkStart w:id="52" w:name="_Toc482950206"/>
      <w:bookmarkStart w:id="53" w:name="_Toc482877930"/>
      <w:bookmarkStart w:id="54" w:name="_Toc482950207"/>
      <w:bookmarkStart w:id="55" w:name="_Toc482877931"/>
      <w:bookmarkStart w:id="56" w:name="_Toc482950208"/>
      <w:bookmarkEnd w:id="47"/>
      <w:bookmarkEnd w:id="48"/>
      <w:bookmarkEnd w:id="49"/>
      <w:bookmarkEnd w:id="50"/>
      <w:bookmarkEnd w:id="51"/>
      <w:bookmarkEnd w:id="52"/>
      <w:bookmarkEnd w:id="53"/>
      <w:bookmarkEnd w:id="54"/>
      <w:bookmarkEnd w:id="55"/>
      <w:bookmarkEnd w:id="56"/>
    </w:p>
    <w:sectPr w:rsidR="00D93C14" w:rsidRPr="00257251" w:rsidSect="00D47089">
      <w:headerReference w:type="default" r:id="rId57"/>
      <w:footerReference w:type="default" r:id="rId5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CD3" w:rsidRDefault="00876CD3" w:rsidP="009F2A51">
      <w:pPr>
        <w:spacing w:after="0" w:line="240" w:lineRule="auto"/>
      </w:pPr>
      <w:r>
        <w:separator/>
      </w:r>
    </w:p>
  </w:endnote>
  <w:endnote w:type="continuationSeparator" w:id="0">
    <w:p w:rsidR="00876CD3" w:rsidRDefault="00876CD3"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88B" w:rsidRDefault="006B688B" w:rsidP="007E662B">
    <w:pPr>
      <w:pStyle w:val="Footertext1"/>
      <w:rPr>
        <w:color w:val="FFFFFF"/>
      </w:rPr>
    </w:pPr>
    <w:r>
      <w:t>This document contains confidential and proprietary information,</w:t>
    </w:r>
  </w:p>
  <w:p w:rsidR="006B688B" w:rsidRDefault="006B688B" w:rsidP="007E662B">
    <w:pPr>
      <w:pStyle w:val="Footertext2"/>
      <w:rPr>
        <w:color w:val="FFFFFF"/>
      </w:rPr>
    </w:pPr>
    <w:r>
      <w:t>Which shall not be used, disclosed, or reproduced for any purpose other than the conduct of</w:t>
    </w:r>
    <w:ins w:id="57" w:author="Palacherla, Susmitha C (NE)" w:date="2020-07-31T16:27:00Z">
      <w:r w:rsidR="00C05BF8">
        <w:t xml:space="preserve"> company</w:t>
      </w:r>
    </w:ins>
    <w:del w:id="58" w:author="Palacherla, Susmitha C (NE)" w:date="2020-07-31T16:27:00Z">
      <w:r w:rsidDel="00C05BF8">
        <w:delText xml:space="preserve"> GDIT</w:delText>
      </w:r>
    </w:del>
    <w:r>
      <w:t xml:space="preserve"> business affairs.</w:t>
    </w:r>
  </w:p>
  <w:p w:rsidR="006B688B" w:rsidRPr="000C47F2" w:rsidRDefault="006B688B" w:rsidP="007E662B">
    <w:pPr>
      <w:pStyle w:val="Footer"/>
    </w:pPr>
    <w:r w:rsidRPr="000C47F2">
      <w:t xml:space="preserve">Revised </w:t>
    </w:r>
    <w:r>
      <w:fldChar w:fldCharType="begin"/>
    </w:r>
    <w:r>
      <w:instrText xml:space="preserve"> DATE \@ "M/d/yyyy" </w:instrText>
    </w:r>
    <w:r>
      <w:fldChar w:fldCharType="separate"/>
    </w:r>
    <w:ins w:id="59" w:author="Palacherla, Susmitha C (NE)" w:date="2020-07-31T16:24:00Z">
      <w:r w:rsidR="00C05BF8">
        <w:rPr>
          <w:noProof/>
        </w:rPr>
        <w:t>7/31/2020</w:t>
      </w:r>
    </w:ins>
    <w:del w:id="60" w:author="Palacherla, Susmitha C (NE)" w:date="2020-07-31T16:24:00Z">
      <w:r w:rsidDel="00C05BF8">
        <w:rPr>
          <w:noProof/>
        </w:rPr>
        <w:delText>7/29/2020</w:delText>
      </w:r>
    </w:del>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C05BF8">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C05BF8">
      <w:rPr>
        <w:rStyle w:val="PageNumber"/>
        <w:noProof/>
      </w:rPr>
      <w:t>33</w:t>
    </w:r>
    <w:r w:rsidRPr="000C47F2">
      <w:rPr>
        <w:rStyle w:val="PageNumber"/>
      </w:rPr>
      <w:fldChar w:fldCharType="end"/>
    </w:r>
  </w:p>
  <w:p w:rsidR="006B688B" w:rsidRDefault="006B6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CD3" w:rsidRDefault="00876CD3" w:rsidP="009F2A51">
      <w:pPr>
        <w:spacing w:after="0" w:line="240" w:lineRule="auto"/>
      </w:pPr>
      <w:r>
        <w:separator/>
      </w:r>
    </w:p>
  </w:footnote>
  <w:footnote w:type="continuationSeparator" w:id="0">
    <w:p w:rsidR="00876CD3" w:rsidRDefault="00876CD3" w:rsidP="009F2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88B" w:rsidRDefault="006B688B" w:rsidP="007E662B">
    <w:pPr>
      <w:pStyle w:val="Header"/>
    </w:pPr>
    <w:proofErr w:type="spellStart"/>
    <w:proofErr w:type="gramStart"/>
    <w:r>
      <w:t>eCoaching</w:t>
    </w:r>
    <w:proofErr w:type="spellEnd"/>
    <w:proofErr w:type="gramEnd"/>
    <w:r>
      <w:t xml:space="preserve"> Log System</w:t>
    </w:r>
  </w:p>
  <w:p w:rsidR="006B688B" w:rsidRDefault="006B688B" w:rsidP="007E6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10.95pt" o:bullet="t">
        <v:imagedata r:id="rId1" o:title="msoF48D"/>
      </v:shape>
    </w:pict>
  </w:numPicBullet>
  <w:abstractNum w:abstractNumId="0" w15:restartNumberingAfterBreak="0">
    <w:nsid w:val="089864D3"/>
    <w:multiLevelType w:val="multilevel"/>
    <w:tmpl w:val="57AA97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rPr>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9B23C6"/>
    <w:multiLevelType w:val="hybridMultilevel"/>
    <w:tmpl w:val="3D124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95873D4"/>
    <w:multiLevelType w:val="hybridMultilevel"/>
    <w:tmpl w:val="0EC0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11109"/>
    <w:multiLevelType w:val="hybridMultilevel"/>
    <w:tmpl w:val="121E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0370D"/>
    <w:multiLevelType w:val="hybridMultilevel"/>
    <w:tmpl w:val="3E443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0"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B78540D"/>
    <w:multiLevelType w:val="hybridMultilevel"/>
    <w:tmpl w:val="6C1CF3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613F4D"/>
    <w:multiLevelType w:val="hybridMultilevel"/>
    <w:tmpl w:val="D4A2E7D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BA1443"/>
    <w:multiLevelType w:val="hybridMultilevel"/>
    <w:tmpl w:val="016CD8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EB3DD3"/>
    <w:multiLevelType w:val="hybridMultilevel"/>
    <w:tmpl w:val="A5DEB3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2E2137"/>
    <w:multiLevelType w:val="hybridMultilevel"/>
    <w:tmpl w:val="F562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0"/>
  </w:num>
  <w:num w:numId="2">
    <w:abstractNumId w:val="12"/>
  </w:num>
  <w:num w:numId="3">
    <w:abstractNumId w:val="3"/>
  </w:num>
  <w:num w:numId="4">
    <w:abstractNumId w:val="9"/>
  </w:num>
  <w:num w:numId="5">
    <w:abstractNumId w:val="2"/>
  </w:num>
  <w:num w:numId="6">
    <w:abstractNumId w:val="8"/>
  </w:num>
  <w:num w:numId="7">
    <w:abstractNumId w:val="15"/>
  </w:num>
  <w:num w:numId="8">
    <w:abstractNumId w:val="14"/>
  </w:num>
  <w:num w:numId="9">
    <w:abstractNumId w:val="0"/>
  </w:num>
  <w:num w:numId="10">
    <w:abstractNumId w:val="0"/>
  </w:num>
  <w:num w:numId="11">
    <w:abstractNumId w:val="13"/>
  </w:num>
  <w:num w:numId="12">
    <w:abstractNumId w:val="7"/>
  </w:num>
  <w:num w:numId="13">
    <w:abstractNumId w:val="19"/>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5"/>
  </w:num>
  <w:num w:numId="39">
    <w:abstractNumId w:val="1"/>
  </w:num>
  <w:num w:numId="40">
    <w:abstractNumId w:val="4"/>
  </w:num>
  <w:num w:numId="41">
    <w:abstractNumId w:val="6"/>
  </w:num>
  <w:num w:numId="42">
    <w:abstractNumId w:val="11"/>
  </w:num>
  <w:num w:numId="43">
    <w:abstractNumId w:val="17"/>
  </w:num>
  <w:num w:numId="44">
    <w:abstractNumId w:val="16"/>
  </w:num>
  <w:num w:numId="45">
    <w:abstractNumId w:val="0"/>
  </w:num>
  <w:num w:numId="46">
    <w:abstractNumId w:val="0"/>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977"/>
    <w:rsid w:val="0001005C"/>
    <w:rsid w:val="00022CCE"/>
    <w:rsid w:val="00023142"/>
    <w:rsid w:val="00024AB2"/>
    <w:rsid w:val="00026033"/>
    <w:rsid w:val="0004360A"/>
    <w:rsid w:val="00055D99"/>
    <w:rsid w:val="00060E62"/>
    <w:rsid w:val="00063847"/>
    <w:rsid w:val="00066E21"/>
    <w:rsid w:val="00092410"/>
    <w:rsid w:val="00096C08"/>
    <w:rsid w:val="00096F53"/>
    <w:rsid w:val="000B10A9"/>
    <w:rsid w:val="000B5EF7"/>
    <w:rsid w:val="000C1C25"/>
    <w:rsid w:val="000E074D"/>
    <w:rsid w:val="000E23FA"/>
    <w:rsid w:val="000E56D1"/>
    <w:rsid w:val="000E616C"/>
    <w:rsid w:val="00100E4E"/>
    <w:rsid w:val="001022D0"/>
    <w:rsid w:val="00111203"/>
    <w:rsid w:val="001172F8"/>
    <w:rsid w:val="00122711"/>
    <w:rsid w:val="00123944"/>
    <w:rsid w:val="00133126"/>
    <w:rsid w:val="00135920"/>
    <w:rsid w:val="00144DAD"/>
    <w:rsid w:val="0015168F"/>
    <w:rsid w:val="00153371"/>
    <w:rsid w:val="0015614B"/>
    <w:rsid w:val="00157107"/>
    <w:rsid w:val="0016044C"/>
    <w:rsid w:val="0016562F"/>
    <w:rsid w:val="00166258"/>
    <w:rsid w:val="00170D44"/>
    <w:rsid w:val="0017605E"/>
    <w:rsid w:val="00185D0F"/>
    <w:rsid w:val="00187481"/>
    <w:rsid w:val="001A3A96"/>
    <w:rsid w:val="001A6E7C"/>
    <w:rsid w:val="001B35F6"/>
    <w:rsid w:val="001B4BE1"/>
    <w:rsid w:val="001E1452"/>
    <w:rsid w:val="001E57B7"/>
    <w:rsid w:val="00202048"/>
    <w:rsid w:val="002074EC"/>
    <w:rsid w:val="00211CAC"/>
    <w:rsid w:val="00213A1B"/>
    <w:rsid w:val="00217802"/>
    <w:rsid w:val="00217E7F"/>
    <w:rsid w:val="00221BA6"/>
    <w:rsid w:val="002326CC"/>
    <w:rsid w:val="002431EB"/>
    <w:rsid w:val="00247481"/>
    <w:rsid w:val="00257251"/>
    <w:rsid w:val="00260C5D"/>
    <w:rsid w:val="00263314"/>
    <w:rsid w:val="00265A6D"/>
    <w:rsid w:val="00272744"/>
    <w:rsid w:val="0027630C"/>
    <w:rsid w:val="0028710A"/>
    <w:rsid w:val="00290CD1"/>
    <w:rsid w:val="002A770C"/>
    <w:rsid w:val="002B1597"/>
    <w:rsid w:val="002B6EC8"/>
    <w:rsid w:val="002C2162"/>
    <w:rsid w:val="002C3B04"/>
    <w:rsid w:val="002D07E5"/>
    <w:rsid w:val="002D5D3B"/>
    <w:rsid w:val="002F47D9"/>
    <w:rsid w:val="002F5746"/>
    <w:rsid w:val="003011AB"/>
    <w:rsid w:val="00301C85"/>
    <w:rsid w:val="00303ECF"/>
    <w:rsid w:val="00304EEA"/>
    <w:rsid w:val="00320E41"/>
    <w:rsid w:val="00323C43"/>
    <w:rsid w:val="00331214"/>
    <w:rsid w:val="003376CE"/>
    <w:rsid w:val="00350946"/>
    <w:rsid w:val="00353CD7"/>
    <w:rsid w:val="00354E5D"/>
    <w:rsid w:val="00360E8C"/>
    <w:rsid w:val="00360EAA"/>
    <w:rsid w:val="00384607"/>
    <w:rsid w:val="0038466D"/>
    <w:rsid w:val="0039003A"/>
    <w:rsid w:val="003910AE"/>
    <w:rsid w:val="003B7A81"/>
    <w:rsid w:val="003D2977"/>
    <w:rsid w:val="003D6E1F"/>
    <w:rsid w:val="00401F64"/>
    <w:rsid w:val="004020EE"/>
    <w:rsid w:val="004150EA"/>
    <w:rsid w:val="00415179"/>
    <w:rsid w:val="00415F0C"/>
    <w:rsid w:val="004371F1"/>
    <w:rsid w:val="00452D84"/>
    <w:rsid w:val="004532A6"/>
    <w:rsid w:val="00481F6E"/>
    <w:rsid w:val="00487E89"/>
    <w:rsid w:val="00490C4F"/>
    <w:rsid w:val="0049254A"/>
    <w:rsid w:val="00494DF0"/>
    <w:rsid w:val="004A132D"/>
    <w:rsid w:val="004A5DA5"/>
    <w:rsid w:val="004C48CE"/>
    <w:rsid w:val="004D4066"/>
    <w:rsid w:val="004E0735"/>
    <w:rsid w:val="004F7CB4"/>
    <w:rsid w:val="00503B8D"/>
    <w:rsid w:val="00504005"/>
    <w:rsid w:val="00514612"/>
    <w:rsid w:val="00524C78"/>
    <w:rsid w:val="00546B71"/>
    <w:rsid w:val="005505B8"/>
    <w:rsid w:val="0055277D"/>
    <w:rsid w:val="00553C9B"/>
    <w:rsid w:val="00572F34"/>
    <w:rsid w:val="00574DF5"/>
    <w:rsid w:val="0058146B"/>
    <w:rsid w:val="005858ED"/>
    <w:rsid w:val="005A139D"/>
    <w:rsid w:val="005A2D88"/>
    <w:rsid w:val="005A6695"/>
    <w:rsid w:val="005B36FF"/>
    <w:rsid w:val="005C2591"/>
    <w:rsid w:val="005C3398"/>
    <w:rsid w:val="005C34A1"/>
    <w:rsid w:val="005C5900"/>
    <w:rsid w:val="005E5CD7"/>
    <w:rsid w:val="005E7200"/>
    <w:rsid w:val="00601B8D"/>
    <w:rsid w:val="00605458"/>
    <w:rsid w:val="0060668A"/>
    <w:rsid w:val="00621BB5"/>
    <w:rsid w:val="00623B88"/>
    <w:rsid w:val="00634B03"/>
    <w:rsid w:val="006411BC"/>
    <w:rsid w:val="006422DB"/>
    <w:rsid w:val="00653C1A"/>
    <w:rsid w:val="006633D7"/>
    <w:rsid w:val="006913F0"/>
    <w:rsid w:val="00695E80"/>
    <w:rsid w:val="006A5813"/>
    <w:rsid w:val="006B688B"/>
    <w:rsid w:val="006F770C"/>
    <w:rsid w:val="007045F5"/>
    <w:rsid w:val="007077F6"/>
    <w:rsid w:val="00714708"/>
    <w:rsid w:val="00720707"/>
    <w:rsid w:val="00732F3C"/>
    <w:rsid w:val="00743901"/>
    <w:rsid w:val="00744E4E"/>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D2F58"/>
    <w:rsid w:val="007E09F1"/>
    <w:rsid w:val="007E4ABC"/>
    <w:rsid w:val="007E660F"/>
    <w:rsid w:val="007E662B"/>
    <w:rsid w:val="007F0B1D"/>
    <w:rsid w:val="007F0FE6"/>
    <w:rsid w:val="007F36E6"/>
    <w:rsid w:val="00810310"/>
    <w:rsid w:val="00815DF2"/>
    <w:rsid w:val="008212C1"/>
    <w:rsid w:val="00835C80"/>
    <w:rsid w:val="00836621"/>
    <w:rsid w:val="00864E2C"/>
    <w:rsid w:val="008705BE"/>
    <w:rsid w:val="00876CD3"/>
    <w:rsid w:val="00876FE2"/>
    <w:rsid w:val="00880B5C"/>
    <w:rsid w:val="00881025"/>
    <w:rsid w:val="008933CE"/>
    <w:rsid w:val="00894FF0"/>
    <w:rsid w:val="00895F04"/>
    <w:rsid w:val="008C2FA7"/>
    <w:rsid w:val="008C584B"/>
    <w:rsid w:val="008D072E"/>
    <w:rsid w:val="008D474D"/>
    <w:rsid w:val="008E6A9B"/>
    <w:rsid w:val="009013F6"/>
    <w:rsid w:val="00901E81"/>
    <w:rsid w:val="00905ED5"/>
    <w:rsid w:val="009152BD"/>
    <w:rsid w:val="00926339"/>
    <w:rsid w:val="00932115"/>
    <w:rsid w:val="009330C3"/>
    <w:rsid w:val="00946573"/>
    <w:rsid w:val="00950B2C"/>
    <w:rsid w:val="009773E7"/>
    <w:rsid w:val="00987C80"/>
    <w:rsid w:val="009A4223"/>
    <w:rsid w:val="009B2FC0"/>
    <w:rsid w:val="009C2D4C"/>
    <w:rsid w:val="009C69BB"/>
    <w:rsid w:val="009D1884"/>
    <w:rsid w:val="009D447D"/>
    <w:rsid w:val="009E6009"/>
    <w:rsid w:val="009E6308"/>
    <w:rsid w:val="009F2A51"/>
    <w:rsid w:val="009F4473"/>
    <w:rsid w:val="009F77F3"/>
    <w:rsid w:val="00A1321B"/>
    <w:rsid w:val="00A204D3"/>
    <w:rsid w:val="00A24B13"/>
    <w:rsid w:val="00A25EBD"/>
    <w:rsid w:val="00A34C11"/>
    <w:rsid w:val="00A45C57"/>
    <w:rsid w:val="00A47122"/>
    <w:rsid w:val="00A52549"/>
    <w:rsid w:val="00A640E5"/>
    <w:rsid w:val="00A912FD"/>
    <w:rsid w:val="00A9419B"/>
    <w:rsid w:val="00A96E41"/>
    <w:rsid w:val="00AB6D91"/>
    <w:rsid w:val="00AC14D2"/>
    <w:rsid w:val="00AC6E0C"/>
    <w:rsid w:val="00AE6907"/>
    <w:rsid w:val="00AF5A60"/>
    <w:rsid w:val="00B148DC"/>
    <w:rsid w:val="00B15619"/>
    <w:rsid w:val="00B31B0A"/>
    <w:rsid w:val="00B7425F"/>
    <w:rsid w:val="00B853DF"/>
    <w:rsid w:val="00B94B3A"/>
    <w:rsid w:val="00B971C8"/>
    <w:rsid w:val="00B97A0A"/>
    <w:rsid w:val="00BA7B09"/>
    <w:rsid w:val="00BC493C"/>
    <w:rsid w:val="00BD2C9B"/>
    <w:rsid w:val="00BE26DC"/>
    <w:rsid w:val="00BE6F2B"/>
    <w:rsid w:val="00BE79F1"/>
    <w:rsid w:val="00C05BF8"/>
    <w:rsid w:val="00C103E4"/>
    <w:rsid w:val="00C145E1"/>
    <w:rsid w:val="00C17305"/>
    <w:rsid w:val="00C20D15"/>
    <w:rsid w:val="00C228D9"/>
    <w:rsid w:val="00C30AC9"/>
    <w:rsid w:val="00C3167F"/>
    <w:rsid w:val="00C35E45"/>
    <w:rsid w:val="00C478C6"/>
    <w:rsid w:val="00C53166"/>
    <w:rsid w:val="00C57C3E"/>
    <w:rsid w:val="00C66923"/>
    <w:rsid w:val="00C74EEA"/>
    <w:rsid w:val="00C75BE4"/>
    <w:rsid w:val="00C84DC7"/>
    <w:rsid w:val="00C86D30"/>
    <w:rsid w:val="00C9427D"/>
    <w:rsid w:val="00CC2339"/>
    <w:rsid w:val="00CC4682"/>
    <w:rsid w:val="00CC75DD"/>
    <w:rsid w:val="00CD7CE3"/>
    <w:rsid w:val="00CE328F"/>
    <w:rsid w:val="00D10076"/>
    <w:rsid w:val="00D1047C"/>
    <w:rsid w:val="00D22D5C"/>
    <w:rsid w:val="00D22F4B"/>
    <w:rsid w:val="00D2382E"/>
    <w:rsid w:val="00D368E5"/>
    <w:rsid w:val="00D37C04"/>
    <w:rsid w:val="00D4079B"/>
    <w:rsid w:val="00D43FD1"/>
    <w:rsid w:val="00D47089"/>
    <w:rsid w:val="00D52B53"/>
    <w:rsid w:val="00D566ED"/>
    <w:rsid w:val="00D62E27"/>
    <w:rsid w:val="00D63E6E"/>
    <w:rsid w:val="00D73E89"/>
    <w:rsid w:val="00D74D2B"/>
    <w:rsid w:val="00D74FAF"/>
    <w:rsid w:val="00D8014B"/>
    <w:rsid w:val="00D82A66"/>
    <w:rsid w:val="00D85582"/>
    <w:rsid w:val="00D93C14"/>
    <w:rsid w:val="00D97393"/>
    <w:rsid w:val="00D9770F"/>
    <w:rsid w:val="00DA3001"/>
    <w:rsid w:val="00DB057B"/>
    <w:rsid w:val="00DC43BA"/>
    <w:rsid w:val="00DD0B27"/>
    <w:rsid w:val="00DD3780"/>
    <w:rsid w:val="00E012D4"/>
    <w:rsid w:val="00E11790"/>
    <w:rsid w:val="00E21138"/>
    <w:rsid w:val="00E26657"/>
    <w:rsid w:val="00E3438D"/>
    <w:rsid w:val="00E3461D"/>
    <w:rsid w:val="00E36F9D"/>
    <w:rsid w:val="00E5171C"/>
    <w:rsid w:val="00E55462"/>
    <w:rsid w:val="00E566F9"/>
    <w:rsid w:val="00E654C3"/>
    <w:rsid w:val="00E66759"/>
    <w:rsid w:val="00E67201"/>
    <w:rsid w:val="00E72B09"/>
    <w:rsid w:val="00E72BC4"/>
    <w:rsid w:val="00E97561"/>
    <w:rsid w:val="00EA316D"/>
    <w:rsid w:val="00EA7EB2"/>
    <w:rsid w:val="00EC4F28"/>
    <w:rsid w:val="00EC5E84"/>
    <w:rsid w:val="00EC642C"/>
    <w:rsid w:val="00EC66F6"/>
    <w:rsid w:val="00EC7EAF"/>
    <w:rsid w:val="00ED79F3"/>
    <w:rsid w:val="00EE06FD"/>
    <w:rsid w:val="00EE25CC"/>
    <w:rsid w:val="00EE7211"/>
    <w:rsid w:val="00EF280D"/>
    <w:rsid w:val="00EF7FE6"/>
    <w:rsid w:val="00F00100"/>
    <w:rsid w:val="00F256E8"/>
    <w:rsid w:val="00F37693"/>
    <w:rsid w:val="00F57FBA"/>
    <w:rsid w:val="00F62370"/>
    <w:rsid w:val="00F717CE"/>
    <w:rsid w:val="00F720C0"/>
    <w:rsid w:val="00F8420E"/>
    <w:rsid w:val="00F85550"/>
    <w:rsid w:val="00F9246F"/>
    <w:rsid w:val="00F94DAF"/>
    <w:rsid w:val="00FA2DDD"/>
    <w:rsid w:val="00FA6FC3"/>
    <w:rsid w:val="00FB1182"/>
    <w:rsid w:val="00FB1E19"/>
    <w:rsid w:val="00FB4D2F"/>
    <w:rsid w:val="00FB5935"/>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4F8838"/>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81F6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nhideWhenUsed/>
    <w:rsid w:val="009F2A51"/>
    <w:pPr>
      <w:tabs>
        <w:tab w:val="center" w:pos="4680"/>
        <w:tab w:val="right" w:pos="9360"/>
      </w:tabs>
    </w:pPr>
  </w:style>
  <w:style w:type="character" w:customStyle="1" w:styleId="FooterChar">
    <w:name w:val="Footer Char"/>
    <w:basedOn w:val="DefaultParagraphFont"/>
    <w:link w:val="Footer"/>
    <w:uiPriority w:val="99"/>
    <w:locked/>
    <w:rsid w:val="009F2A51"/>
    <w:rPr>
      <w:rFonts w:cs="Times New Roman"/>
    </w:rPr>
  </w:style>
  <w:style w:type="character" w:styleId="PageNumber">
    <w:name w:val="page number"/>
    <w:basedOn w:val="DefaultParagraphFont"/>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styleId="TOC4">
    <w:name w:val="toc 4"/>
    <w:basedOn w:val="Normal"/>
    <w:next w:val="Normal"/>
    <w:autoRedefine/>
    <w:uiPriority w:val="39"/>
    <w:unhideWhenUsed/>
    <w:rsid w:val="00303ECF"/>
    <w:pPr>
      <w:spacing w:after="100"/>
      <w:ind w:left="660"/>
    </w:pPr>
  </w:style>
  <w:style w:type="paragraph" w:customStyle="1" w:styleId="Footertext1">
    <w:name w:val="Footer text 1"/>
    <w:basedOn w:val="Footer"/>
    <w:rsid w:val="007E662B"/>
    <w:pPr>
      <w:tabs>
        <w:tab w:val="clear" w:pos="4680"/>
        <w:tab w:val="clear" w:pos="9360"/>
      </w:tabs>
      <w:spacing w:before="120" w:after="0" w:line="240" w:lineRule="auto"/>
      <w:jc w:val="center"/>
    </w:pPr>
    <w:rPr>
      <w:rFonts w:ascii="CG Times" w:hAnsi="CG Times" w:cs="Vrinda"/>
      <w:sz w:val="18"/>
      <w:szCs w:val="18"/>
    </w:rPr>
  </w:style>
  <w:style w:type="paragraph" w:customStyle="1" w:styleId="Footertext2">
    <w:name w:val="Footer text 2"/>
    <w:basedOn w:val="Footer"/>
    <w:rsid w:val="007E662B"/>
    <w:pPr>
      <w:tabs>
        <w:tab w:val="clear" w:pos="4680"/>
        <w:tab w:val="clear" w:pos="9360"/>
      </w:tabs>
      <w:spacing w:after="0" w:line="240" w:lineRule="auto"/>
      <w:jc w:val="center"/>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Reports\" TargetMode="External"/><Relationship Id="rId18" Type="http://schemas.openxmlformats.org/officeDocument/2006/relationships/hyperlink" Target="file:///\\F3420-ECLDBP01\Reports\" TargetMode="External"/><Relationship Id="rId26" Type="http://schemas.openxmlformats.org/officeDocument/2006/relationships/hyperlink" Target="mailto:Susmitha.palacherla@gdit.com" TargetMode="External"/><Relationship Id="rId39" Type="http://schemas.openxmlformats.org/officeDocument/2006/relationships/image" Target="media/image12.png"/><Relationship Id="rId21" Type="http://schemas.openxmlformats.org/officeDocument/2006/relationships/hyperlink" Target="mailto:Susmitha.palacherla@gdit.com"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3420-ECLDBP01\Reports\" TargetMode="External"/><Relationship Id="rId29" Type="http://schemas.openxmlformats.org/officeDocument/2006/relationships/image" Target="media/image2.png"/><Relationship Id="rId11" Type="http://schemas.openxmlformats.org/officeDocument/2006/relationships/hyperlink" Target="file:///\\F3420-ECLDBP01\Reports\" TargetMode="External"/><Relationship Id="rId24" Type="http://schemas.openxmlformats.org/officeDocument/2006/relationships/hyperlink" Target="file:///\\F3420-ECLDBP01\Reports\"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file:///\\F3420-ECLDBP01\Reports\" TargetMode="External"/><Relationship Id="rId14" Type="http://schemas.openxmlformats.org/officeDocument/2006/relationships/hyperlink" Target="file:///\\F3420-ECLDBP01\Reports\" TargetMode="External"/><Relationship Id="rId22" Type="http://schemas.openxmlformats.org/officeDocument/2006/relationships/hyperlink" Target="file:///\\F3420-ECLDBP01\Reports\" TargetMode="External"/><Relationship Id="rId27" Type="http://schemas.openxmlformats.org/officeDocument/2006/relationships/hyperlink" Target="mailto:Susmitha.palacherla@gdit.com"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hyperlink" Target="file:///\\F3420-ECLDBD01\Reports\" TargetMode="External"/><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file:///\\F3420-ECLDBP01\Reports\" TargetMode="External"/><Relationship Id="rId17" Type="http://schemas.openxmlformats.org/officeDocument/2006/relationships/hyperlink" Target="file:///\\F3420-ECLDBP01\ssis\Coaching\Packages\CoachingSummaryReport.dtsx" TargetMode="External"/><Relationship Id="rId25" Type="http://schemas.openxmlformats.org/officeDocument/2006/relationships/hyperlink" Target="file:///\\F3420-ECLDBP01\Reports\"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59" Type="http://schemas.openxmlformats.org/officeDocument/2006/relationships/fontTable" Target="fontTable.xml"/><Relationship Id="rId20" Type="http://schemas.openxmlformats.org/officeDocument/2006/relationships/hyperlink" Target="mailto:Susmitha.palacherla@gdit.com" TargetMode="External"/><Relationship Id="rId41" Type="http://schemas.openxmlformats.org/officeDocument/2006/relationships/image" Target="media/image14.pn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F3420-ECLDBP01\Reports\" TargetMode="External"/><Relationship Id="rId23" Type="http://schemas.openxmlformats.org/officeDocument/2006/relationships/hyperlink" Target="file:///\\F3420-ECLDBP01\Reports\" TargetMode="External"/><Relationship Id="rId28" Type="http://schemas.openxmlformats.org/officeDocument/2006/relationships/hyperlink" Target="mailto:Susmitha.palacherla@gdit.com" TargetMode="Externa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eader" Target="header1.xml"/><Relationship Id="rId10" Type="http://schemas.openxmlformats.org/officeDocument/2006/relationships/hyperlink" Target="file:///\\F3420-ECLDBP01\Reports\"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file:///\\F3420-ECLDBT01\da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59285-8C50-4F56-B5EA-02673CC55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1898</TotalTime>
  <Pages>33</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21497</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hinmda</dc:creator>
  <cp:lastModifiedBy>Palacherla, Susmitha C (NE)</cp:lastModifiedBy>
  <cp:revision>39</cp:revision>
  <dcterms:created xsi:type="dcterms:W3CDTF">2017-10-10T12:59:00Z</dcterms:created>
  <dcterms:modified xsi:type="dcterms:W3CDTF">2020-07-31T20:27:00Z</dcterms:modified>
</cp:coreProperties>
</file>
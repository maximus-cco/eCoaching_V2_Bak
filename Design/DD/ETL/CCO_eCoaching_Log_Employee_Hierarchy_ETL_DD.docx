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A51" w:rsidRPr="002431EB" w:rsidRDefault="009F2A51" w:rsidP="009F2A51">
      <w:pPr>
        <w:ind w:right="-270"/>
        <w:jc w:val="center"/>
        <w:rPr>
          <w:rFonts w:ascii="Century Schoolbook" w:hAnsi="Century Schoolbook"/>
        </w:rPr>
      </w:pPr>
    </w:p>
    <w:p w:rsidR="009F2A51" w:rsidRPr="002431EB" w:rsidRDefault="009F2A51" w:rsidP="009F2A51">
      <w:pPr>
        <w:ind w:right="-270"/>
        <w:jc w:val="center"/>
        <w:rPr>
          <w:rFonts w:ascii="Century Schoolbook" w:hAnsi="Century Schoolbook"/>
        </w:rPr>
      </w:pPr>
    </w:p>
    <w:p w:rsidR="00DD2C16" w:rsidRPr="007665CA" w:rsidRDefault="00DD2C16" w:rsidP="0055092D">
      <w:pPr>
        <w:ind w:left="720" w:right="-270" w:firstLine="720"/>
        <w:rPr>
          <w:b/>
          <w:bCs/>
          <w:sz w:val="56"/>
          <w:szCs w:val="56"/>
        </w:rPr>
      </w:pPr>
      <w:r>
        <w:rPr>
          <w:b/>
          <w:bCs/>
          <w:noProof/>
          <w:sz w:val="56"/>
          <w:szCs w:val="56"/>
        </w:rPr>
        <w:t xml:space="preserve">    </w:t>
      </w:r>
      <w:r w:rsidRPr="007665CA">
        <w:rPr>
          <w:b/>
          <w:bCs/>
          <w:noProof/>
          <w:sz w:val="56"/>
          <w:szCs w:val="56"/>
        </w:rPr>
        <w:t>eCoac</w:t>
      </w:r>
      <w:r>
        <w:rPr>
          <w:b/>
          <w:bCs/>
          <w:noProof/>
          <w:sz w:val="56"/>
          <w:szCs w:val="56"/>
        </w:rPr>
        <w:t>h</w:t>
      </w:r>
      <w:r w:rsidRPr="007665CA">
        <w:rPr>
          <w:b/>
          <w:bCs/>
          <w:noProof/>
          <w:sz w:val="56"/>
          <w:szCs w:val="56"/>
        </w:rPr>
        <w:t>ing Log System</w:t>
      </w:r>
    </w:p>
    <w:p w:rsidR="009F2A51" w:rsidRPr="0055092D" w:rsidRDefault="00213A1B">
      <w:pPr>
        <w:pStyle w:val="BodyText"/>
        <w:spacing w:before="240" w:after="60"/>
        <w:jc w:val="center"/>
        <w:rPr>
          <w:b/>
          <w:sz w:val="36"/>
          <w:szCs w:val="36"/>
        </w:rPr>
      </w:pPr>
      <w:r w:rsidRPr="0055092D">
        <w:rPr>
          <w:b/>
          <w:sz w:val="36"/>
          <w:szCs w:val="36"/>
        </w:rPr>
        <w:t>Employee</w:t>
      </w:r>
      <w:r w:rsidR="00DD2C16" w:rsidRPr="0055092D">
        <w:rPr>
          <w:b/>
          <w:sz w:val="36"/>
          <w:szCs w:val="36"/>
        </w:rPr>
        <w:t xml:space="preserve"> </w:t>
      </w:r>
      <w:r w:rsidRPr="0055092D">
        <w:rPr>
          <w:b/>
          <w:sz w:val="36"/>
          <w:szCs w:val="36"/>
        </w:rPr>
        <w:t>Hierarchy</w:t>
      </w:r>
      <w:r w:rsidR="00DD2C16" w:rsidRPr="0055092D">
        <w:rPr>
          <w:b/>
          <w:sz w:val="36"/>
          <w:szCs w:val="36"/>
        </w:rPr>
        <w:t xml:space="preserve"> Load</w:t>
      </w:r>
    </w:p>
    <w:p w:rsidR="009F2A51" w:rsidRPr="00257251" w:rsidRDefault="009F2A51" w:rsidP="009F2A51">
      <w:pPr>
        <w:pStyle w:val="BodyText"/>
        <w:spacing w:before="240" w:after="60"/>
        <w:jc w:val="center"/>
        <w:rPr>
          <w:b/>
          <w:sz w:val="32"/>
        </w:rPr>
      </w:pPr>
      <w:r w:rsidRPr="00257251">
        <w:rPr>
          <w:b/>
          <w:sz w:val="32"/>
        </w:rPr>
        <w:t>SSIS Detail Design Document</w:t>
      </w:r>
    </w:p>
    <w:p w:rsidR="009F2A51" w:rsidRPr="002431EB" w:rsidRDefault="009F2A51" w:rsidP="009F2A51">
      <w:pPr>
        <w:pStyle w:val="Title1"/>
        <w:ind w:right="-270"/>
      </w:pPr>
      <w:r w:rsidRPr="002431EB">
        <w:t>__________________________</w:t>
      </w:r>
    </w:p>
    <w:p w:rsidR="009F2A51" w:rsidRPr="002431EB" w:rsidRDefault="009F2A51" w:rsidP="009F2A51">
      <w:pPr>
        <w:ind w:right="-270"/>
      </w:pPr>
    </w:p>
    <w:p w:rsidR="009F2A51" w:rsidRPr="002431EB" w:rsidRDefault="009F2A51" w:rsidP="009F2A51">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4590"/>
      </w:tblGrid>
      <w:tr w:rsidR="009F2A51" w:rsidRPr="00D37C04" w:rsidTr="00F9414B">
        <w:trPr>
          <w:cantSplit/>
          <w:trHeight w:val="282"/>
        </w:trPr>
        <w:tc>
          <w:tcPr>
            <w:tcW w:w="153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Last Review</w:t>
            </w:r>
          </w:p>
        </w:tc>
        <w:tc>
          <w:tcPr>
            <w:tcW w:w="4590" w:type="dxa"/>
            <w:tcBorders>
              <w:top w:val="single" w:sz="6" w:space="0" w:color="auto"/>
              <w:right w:val="single" w:sz="6" w:space="0" w:color="auto"/>
            </w:tcBorders>
            <w:vAlign w:val="center"/>
          </w:tcPr>
          <w:p w:rsidR="009F2A51" w:rsidRPr="00D37C04" w:rsidRDefault="009F2A51" w:rsidP="00A45C57">
            <w:pPr>
              <w:ind w:right="-270"/>
              <w:jc w:val="center"/>
              <w:rPr>
                <w:rFonts w:ascii="Times New Roman (PCL6)" w:hAnsi="Times New Roman (PCL6)"/>
              </w:rPr>
            </w:pPr>
            <w:r w:rsidRPr="00D37C04">
              <w:rPr>
                <w:rFonts w:ascii="Times New Roman (PCL6)" w:hAnsi="Times New Roman (PCL6)"/>
              </w:rPr>
              <w:t>Description</w:t>
            </w:r>
          </w:p>
        </w:tc>
      </w:tr>
      <w:tr w:rsidR="00081029" w:rsidRPr="00D37C04" w:rsidTr="00F9414B">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081029" w:rsidRPr="00FF578D" w:rsidRDefault="00081029" w:rsidP="00081029">
            <w:pPr>
              <w:ind w:left="-12" w:right="-270"/>
              <w:jc w:val="center"/>
              <w:rPr>
                <w:rFonts w:ascii="Times New Roman (PCL6)" w:hAnsi="Times New Roman (PCL6)"/>
              </w:rPr>
            </w:pPr>
            <w:r>
              <w:rPr>
                <w:rFonts w:ascii="Times New Roman (PCL6)" w:hAnsi="Times New Roman (PCL6)"/>
              </w:rPr>
              <w:t>07/</w:t>
            </w:r>
            <w:r w:rsidR="00DD2C16">
              <w:rPr>
                <w:rFonts w:ascii="Times New Roman (PCL6)" w:hAnsi="Times New Roman (PCL6)"/>
              </w:rPr>
              <w:t>29</w:t>
            </w:r>
            <w:r>
              <w:rPr>
                <w:rFonts w:ascii="Times New Roman (PCL6)" w:hAnsi="Times New Roman (PCL6)"/>
              </w:rPr>
              <w:t>/20</w:t>
            </w:r>
            <w:r w:rsidR="00DD2C16">
              <w:rPr>
                <w:rFonts w:ascii="Times New Roman (PCL6)" w:hAnsi="Times New Roman (PCL6)"/>
              </w:rPr>
              <w:t>20</w:t>
            </w:r>
          </w:p>
        </w:tc>
        <w:tc>
          <w:tcPr>
            <w:tcW w:w="1620" w:type="dxa"/>
            <w:tcBorders>
              <w:top w:val="single" w:sz="12" w:space="0" w:color="auto"/>
              <w:left w:val="single" w:sz="6" w:space="0" w:color="auto"/>
              <w:bottom w:val="single" w:sz="12" w:space="0" w:color="auto"/>
              <w:right w:val="single" w:sz="6" w:space="0" w:color="auto"/>
            </w:tcBorders>
          </w:tcPr>
          <w:p w:rsidR="00081029" w:rsidRPr="00D37C04" w:rsidRDefault="00081029" w:rsidP="00081029">
            <w:pPr>
              <w:ind w:left="-12" w:right="-270"/>
              <w:jc w:val="center"/>
              <w:rPr>
                <w:rFonts w:ascii="Times New Roman (PCL6)" w:hAnsi="Times New Roman (PCL6)"/>
              </w:rPr>
            </w:pPr>
          </w:p>
        </w:tc>
        <w:tc>
          <w:tcPr>
            <w:tcW w:w="4590" w:type="dxa"/>
            <w:tcBorders>
              <w:top w:val="single" w:sz="12" w:space="0" w:color="auto"/>
              <w:bottom w:val="single" w:sz="12" w:space="0" w:color="auto"/>
              <w:right w:val="single" w:sz="6" w:space="0" w:color="auto"/>
            </w:tcBorders>
          </w:tcPr>
          <w:p w:rsidR="00081029" w:rsidRPr="00D37C04" w:rsidRDefault="00DD2C16" w:rsidP="0055092D">
            <w:pPr>
              <w:ind w:right="-270"/>
              <w:rPr>
                <w:rFonts w:ascii="Times New Roman (PCL6)" w:hAnsi="Times New Roman (PCL6)"/>
              </w:rPr>
            </w:pPr>
            <w:r w:rsidRPr="009C69BB">
              <w:rPr>
                <w:rFonts w:ascii="Times New Roman" w:hAnsi="Times New Roman"/>
                <w:sz w:val="24"/>
              </w:rPr>
              <w:t xml:space="preserve">TFS 17716 - Removed company specific references </w:t>
            </w:r>
            <w:del w:id="0" w:author="Palacherla, Susmitha C (NE)" w:date="2020-07-31T16:27:00Z">
              <w:r w:rsidRPr="009C69BB" w:rsidDel="0055092D">
                <w:rPr>
                  <w:rFonts w:ascii="Times New Roman" w:hAnsi="Times New Roman"/>
                  <w:sz w:val="24"/>
                </w:rPr>
                <w:delText>like GDIT</w:delText>
              </w:r>
            </w:del>
          </w:p>
        </w:tc>
      </w:tr>
    </w:tbl>
    <w:p w:rsidR="009F2A51" w:rsidRPr="002431EB" w:rsidRDefault="009F2A51" w:rsidP="009F2A51">
      <w:pPr>
        <w:pStyle w:val="hd1"/>
        <w:tabs>
          <w:tab w:val="clear" w:pos="4320"/>
          <w:tab w:val="clear" w:pos="8640"/>
          <w:tab w:val="left" w:pos="1980"/>
          <w:tab w:val="left" w:pos="6750"/>
        </w:tabs>
        <w:ind w:right="-270"/>
        <w:rPr>
          <w:rFonts w:ascii="Palatino (PCL6)" w:hAnsi="Palatino (PCL6)"/>
          <w:b w:val="0"/>
          <w:sz w:val="20"/>
        </w:rPr>
      </w:pPr>
    </w:p>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0"/>
        </w:rPr>
      </w:pPr>
      <w:r w:rsidRPr="00257251">
        <w:rPr>
          <w:rFonts w:ascii="Times New Roman" w:hAnsi="Times New Roman"/>
          <w:noProof/>
        </w:rPr>
        <mc:AlternateContent>
          <mc:Choice Requires="wps">
            <w:drawing>
              <wp:anchor distT="0" distB="0" distL="114300" distR="114300" simplePos="0" relativeHeight="251659776" behindDoc="0" locked="0" layoutInCell="0" allowOverlap="1">
                <wp:simplePos x="0" y="0"/>
                <wp:positionH relativeFrom="column">
                  <wp:posOffset>4663440</wp:posOffset>
                </wp:positionH>
                <wp:positionV relativeFrom="paragraph">
                  <wp:posOffset>422910</wp:posOffset>
                </wp:positionV>
                <wp:extent cx="915035" cy="635"/>
                <wp:effectExtent l="5715" t="13335" r="12700" b="508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68B3B"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XWKAIAAGI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2608" behindDoc="0" locked="0" layoutInCell="0" allowOverlap="1">
                <wp:simplePos x="0" y="0"/>
                <wp:positionH relativeFrom="column">
                  <wp:posOffset>914400</wp:posOffset>
                </wp:positionH>
                <wp:positionV relativeFrom="paragraph">
                  <wp:posOffset>422910</wp:posOffset>
                </wp:positionV>
                <wp:extent cx="2469515" cy="635"/>
                <wp:effectExtent l="9525" t="13335" r="6985" b="508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BA0765" id="Line 4"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M01ScCsCAABj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Prepared by:</w:t>
      </w:r>
      <w:r w:rsidR="00DD2C16">
        <w:rPr>
          <w:rFonts w:ascii="Times New Roman" w:hAnsi="Times New Roman"/>
          <w:b w:val="0"/>
          <w:sz w:val="20"/>
        </w:rPr>
        <w:t xml:space="preserve">          </w:t>
      </w:r>
      <w:r w:rsidR="00DD2C16" w:rsidRPr="009C69BB">
        <w:rPr>
          <w:rFonts w:ascii="Times New Roman (PCL6)" w:hAnsi="Times New Roman (PCL6)"/>
          <w:b w:val="0"/>
          <w:sz w:val="22"/>
          <w:szCs w:val="22"/>
        </w:rPr>
        <w:t>eCoaching Engineering Team</w:t>
      </w:r>
      <w:r w:rsidR="00DD2C16" w:rsidRPr="002A770C" w:rsidDel="007E662B">
        <w:rPr>
          <w:rFonts w:ascii="Times New Roman" w:hAnsi="Times New Roman"/>
          <w:b w:val="0"/>
          <w:sz w:val="20"/>
        </w:rPr>
        <w:t xml:space="preserve"> </w:t>
      </w:r>
      <w:r w:rsidR="009F2A51" w:rsidRPr="00257251">
        <w:rPr>
          <w:rFonts w:ascii="Times New Roman" w:hAnsi="Times New Roman"/>
          <w:b w:val="0"/>
          <w:sz w:val="20"/>
        </w:rPr>
        <w:tab/>
      </w:r>
      <w:r w:rsidR="009F2A51" w:rsidRPr="00257251">
        <w:rPr>
          <w:rFonts w:ascii="Times New Roman" w:hAnsi="Times New Roman"/>
          <w:b w:val="0"/>
          <w:sz w:val="22"/>
        </w:rPr>
        <w:t xml:space="preserve">Date:  </w:t>
      </w:r>
      <w:r w:rsidR="00FF578D" w:rsidRPr="00257251">
        <w:rPr>
          <w:rFonts w:ascii="Times New Roman" w:hAnsi="Times New Roman"/>
          <w:b w:val="0"/>
          <w:sz w:val="22"/>
        </w:rPr>
        <w:t>12/04/2013</w:t>
      </w:r>
    </w:p>
    <w:p w:rsidR="00DD2C16" w:rsidRPr="0055092D" w:rsidRDefault="00DD2C16" w:rsidP="0055092D"/>
    <w:p w:rsidR="009F2A51" w:rsidRPr="00257251" w:rsidRDefault="00304EEA" w:rsidP="009F2A51">
      <w:pPr>
        <w:pStyle w:val="hd1"/>
        <w:tabs>
          <w:tab w:val="clear" w:pos="4320"/>
          <w:tab w:val="clear" w:pos="8640"/>
          <w:tab w:val="left" w:pos="1980"/>
          <w:tab w:val="left" w:pos="6750"/>
        </w:tabs>
        <w:ind w:right="-270"/>
        <w:rPr>
          <w:rFonts w:ascii="Times New Roman" w:hAnsi="Times New Roman"/>
          <w:sz w:val="22"/>
        </w:rPr>
      </w:pPr>
      <w:r w:rsidRPr="00257251">
        <w:rPr>
          <w:rFonts w:ascii="Times New Roman" w:hAnsi="Times New Roman"/>
          <w:noProof/>
        </w:rPr>
        <mc:AlternateContent>
          <mc:Choice Requires="wps">
            <w:drawing>
              <wp:anchor distT="0" distB="0" distL="114300" distR="114300" simplePos="0" relativeHeight="251660800" behindDoc="0" locked="0" layoutInCell="0" allowOverlap="1">
                <wp:simplePos x="0" y="0"/>
                <wp:positionH relativeFrom="column">
                  <wp:posOffset>4754880</wp:posOffset>
                </wp:positionH>
                <wp:positionV relativeFrom="paragraph">
                  <wp:posOffset>441325</wp:posOffset>
                </wp:positionV>
                <wp:extent cx="915035" cy="635"/>
                <wp:effectExtent l="11430" t="12700" r="6985" b="5715"/>
                <wp:wrapNone/>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0335C" id="Line 6"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Ak6KAIAAGI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F7oCTooAgAAYg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sidRPr="00257251">
        <w:rPr>
          <w:rFonts w:ascii="Times New Roman" w:hAnsi="Times New Roman"/>
          <w:noProof/>
        </w:rPr>
        <mc:AlternateContent>
          <mc:Choice Requires="wps">
            <w:drawing>
              <wp:anchor distT="0" distB="0" distL="114300" distR="114300" simplePos="0" relativeHeight="251653632" behindDoc="0" locked="0" layoutInCell="0" allowOverlap="1">
                <wp:simplePos x="0" y="0"/>
                <wp:positionH relativeFrom="column">
                  <wp:posOffset>914400</wp:posOffset>
                </wp:positionH>
                <wp:positionV relativeFrom="paragraph">
                  <wp:posOffset>415925</wp:posOffset>
                </wp:positionV>
                <wp:extent cx="2469515" cy="635"/>
                <wp:effectExtent l="9525" t="6350" r="6985" b="12065"/>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8F416" id="Line 7"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lSjd9CsCAABj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9F2A51" w:rsidRPr="00257251">
        <w:rPr>
          <w:rFonts w:ascii="Times New Roman" w:hAnsi="Times New Roman"/>
          <w:b w:val="0"/>
          <w:sz w:val="22"/>
        </w:rPr>
        <w:t>Approved by:</w:t>
      </w:r>
      <w:r w:rsidR="009F2A51" w:rsidRPr="00257251">
        <w:rPr>
          <w:rFonts w:ascii="Times New Roman" w:hAnsi="Times New Roman"/>
          <w:b w:val="0"/>
          <w:sz w:val="20"/>
        </w:rPr>
        <w:tab/>
      </w:r>
      <w:r w:rsidR="009F2A51" w:rsidRPr="00257251">
        <w:rPr>
          <w:rFonts w:ascii="Times New Roman" w:hAnsi="Times New Roman"/>
          <w:b w:val="0"/>
          <w:sz w:val="20"/>
        </w:rPr>
        <w:tab/>
      </w:r>
      <w:r w:rsidR="009F2A51" w:rsidRPr="00257251">
        <w:rPr>
          <w:rFonts w:ascii="Times New Roman" w:hAnsi="Times New Roman"/>
          <w:b w:val="0"/>
          <w:sz w:val="22"/>
        </w:rPr>
        <w:t xml:space="preserve">Date: </w:t>
      </w:r>
    </w:p>
    <w:p w:rsidR="009F2A51" w:rsidRDefault="009F2A51" w:rsidP="009F2A51">
      <w:pPr>
        <w:tabs>
          <w:tab w:val="left" w:pos="1980"/>
          <w:tab w:val="left" w:pos="6750"/>
        </w:tabs>
        <w:ind w:left="1440" w:right="-270" w:firstLine="720"/>
        <w:rPr>
          <w:rFonts w:ascii="Times New Roman" w:hAnsi="Times New Roman"/>
        </w:rPr>
      </w:pPr>
    </w:p>
    <w:p w:rsidR="00DD2C16" w:rsidRDefault="00DD2C16" w:rsidP="009F2A51">
      <w:pPr>
        <w:tabs>
          <w:tab w:val="left" w:pos="1980"/>
          <w:tab w:val="left" w:pos="6750"/>
        </w:tabs>
        <w:ind w:left="1440" w:right="-270" w:firstLine="720"/>
        <w:rPr>
          <w:rFonts w:ascii="Times New Roman" w:hAnsi="Times New Roman"/>
        </w:rPr>
      </w:pPr>
    </w:p>
    <w:p w:rsidR="00DD2C16" w:rsidRDefault="00DD2C16" w:rsidP="009F2A51">
      <w:pPr>
        <w:tabs>
          <w:tab w:val="left" w:pos="1980"/>
          <w:tab w:val="left" w:pos="6750"/>
        </w:tabs>
        <w:ind w:left="1440" w:right="-270" w:firstLine="720"/>
        <w:rPr>
          <w:rFonts w:ascii="Times New Roman" w:hAnsi="Times New Roman"/>
        </w:rPr>
      </w:pPr>
    </w:p>
    <w:p w:rsidR="00DD2C16" w:rsidRDefault="00DD2C16" w:rsidP="009F2A51">
      <w:pPr>
        <w:tabs>
          <w:tab w:val="left" w:pos="1980"/>
          <w:tab w:val="left" w:pos="6750"/>
        </w:tabs>
        <w:ind w:left="1440" w:right="-270" w:firstLine="720"/>
        <w:rPr>
          <w:rFonts w:ascii="Times New Roman" w:hAnsi="Times New Roman"/>
        </w:rPr>
      </w:pPr>
    </w:p>
    <w:p w:rsidR="00DD2C16" w:rsidRPr="00257251" w:rsidRDefault="00DD2C16" w:rsidP="009F2A51">
      <w:pPr>
        <w:tabs>
          <w:tab w:val="left" w:pos="1980"/>
          <w:tab w:val="left" w:pos="6750"/>
        </w:tabs>
        <w:ind w:left="1440" w:right="-270" w:firstLine="720"/>
        <w:rPr>
          <w:rFonts w:ascii="Times New Roman" w:hAnsi="Times New Roman"/>
        </w:rPr>
      </w:pPr>
    </w:p>
    <w:p w:rsidR="009F2A51" w:rsidRPr="0055092D" w:rsidRDefault="009F2A51" w:rsidP="009F2A51">
      <w:pPr>
        <w:pStyle w:val="hdr1"/>
        <w:ind w:left="0" w:right="-270"/>
        <w:jc w:val="center"/>
        <w:rPr>
          <w:b/>
          <w:sz w:val="32"/>
          <w:szCs w:val="32"/>
        </w:rPr>
      </w:pPr>
      <w:r w:rsidRPr="0055092D">
        <w:rPr>
          <w:b/>
          <w:sz w:val="32"/>
          <w:szCs w:val="32"/>
        </w:rPr>
        <w:lastRenderedPageBreak/>
        <w:t>Change History Log</w:t>
      </w:r>
    </w:p>
    <w:p w:rsidR="009F2A51" w:rsidRPr="00257251" w:rsidRDefault="009F2A51" w:rsidP="009F2A51">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9F2A51" w:rsidRPr="00257251" w:rsidTr="00A45C57">
        <w:trPr>
          <w:tblHeader/>
        </w:trPr>
        <w:tc>
          <w:tcPr>
            <w:tcW w:w="1440" w:type="dxa"/>
            <w:shd w:val="solid" w:color="auto" w:fill="000000"/>
          </w:tcPr>
          <w:p w:rsidR="009F2A51" w:rsidRPr="00257251" w:rsidRDefault="009F2A51" w:rsidP="00A45C57">
            <w:pPr>
              <w:pStyle w:val="hdr1"/>
              <w:spacing w:before="0"/>
              <w:ind w:left="0"/>
              <w:jc w:val="center"/>
              <w:rPr>
                <w:b/>
                <w:sz w:val="20"/>
              </w:rPr>
            </w:pPr>
            <w:r w:rsidRPr="00257251">
              <w:rPr>
                <w:b/>
                <w:sz w:val="20"/>
              </w:rPr>
              <w:t>Date</w:t>
            </w:r>
          </w:p>
        </w:tc>
        <w:tc>
          <w:tcPr>
            <w:tcW w:w="5238" w:type="dxa"/>
            <w:shd w:val="solid" w:color="auto" w:fill="000000"/>
          </w:tcPr>
          <w:p w:rsidR="009F2A51" w:rsidRPr="00257251" w:rsidRDefault="009F2A51" w:rsidP="00A45C57">
            <w:pPr>
              <w:pStyle w:val="hdr1"/>
              <w:spacing w:before="0"/>
              <w:ind w:left="0"/>
              <w:jc w:val="center"/>
              <w:rPr>
                <w:b/>
                <w:sz w:val="20"/>
              </w:rPr>
            </w:pPr>
            <w:r w:rsidRPr="00257251">
              <w:rPr>
                <w:b/>
                <w:sz w:val="20"/>
              </w:rPr>
              <w:t>Change Description</w:t>
            </w:r>
          </w:p>
        </w:tc>
        <w:tc>
          <w:tcPr>
            <w:tcW w:w="2790" w:type="dxa"/>
            <w:shd w:val="solid" w:color="auto" w:fill="000000"/>
          </w:tcPr>
          <w:p w:rsidR="009F2A51" w:rsidRPr="00257251" w:rsidRDefault="009F2A51" w:rsidP="00A45C57">
            <w:pPr>
              <w:pStyle w:val="hdr1"/>
              <w:spacing w:before="0"/>
              <w:ind w:left="0"/>
              <w:jc w:val="center"/>
              <w:rPr>
                <w:b/>
                <w:sz w:val="20"/>
              </w:rPr>
            </w:pPr>
            <w:r w:rsidRPr="00257251">
              <w:rPr>
                <w:b/>
                <w:sz w:val="20"/>
              </w:rPr>
              <w:t>Author</w:t>
            </w:r>
          </w:p>
        </w:tc>
      </w:tr>
      <w:tr w:rsidR="009F2A51" w:rsidRPr="00257251" w:rsidTr="00A45C57">
        <w:tc>
          <w:tcPr>
            <w:tcW w:w="1440" w:type="dxa"/>
          </w:tcPr>
          <w:p w:rsidR="009F2A51" w:rsidRPr="00257251" w:rsidRDefault="00FF578D" w:rsidP="00213A1B">
            <w:pPr>
              <w:pStyle w:val="hdr1"/>
              <w:ind w:left="0"/>
              <w:jc w:val="left"/>
            </w:pPr>
            <w:r w:rsidRPr="00257251">
              <w:rPr>
                <w:sz w:val="22"/>
              </w:rPr>
              <w:t>12/04/2013</w:t>
            </w:r>
          </w:p>
        </w:tc>
        <w:tc>
          <w:tcPr>
            <w:tcW w:w="5238" w:type="dxa"/>
          </w:tcPr>
          <w:p w:rsidR="009F2A51" w:rsidRPr="00257251" w:rsidRDefault="00202048" w:rsidP="009330C3">
            <w:pPr>
              <w:pStyle w:val="hdr1"/>
              <w:ind w:left="0"/>
              <w:jc w:val="left"/>
            </w:pPr>
            <w:r w:rsidRPr="00257251">
              <w:t>Initial revision</w:t>
            </w:r>
          </w:p>
        </w:tc>
        <w:tc>
          <w:tcPr>
            <w:tcW w:w="2790" w:type="dxa"/>
          </w:tcPr>
          <w:p w:rsidR="009F2A51" w:rsidRPr="00257251" w:rsidRDefault="00202048" w:rsidP="00A45C57">
            <w:pPr>
              <w:pStyle w:val="hdr1"/>
              <w:ind w:left="0"/>
              <w:jc w:val="left"/>
            </w:pPr>
            <w:r w:rsidRPr="00257251">
              <w:t>Susmitha Palacherla</w:t>
            </w:r>
          </w:p>
        </w:tc>
      </w:tr>
      <w:tr w:rsidR="009F2A51" w:rsidRPr="00257251" w:rsidTr="00A45C57">
        <w:tc>
          <w:tcPr>
            <w:tcW w:w="1440" w:type="dxa"/>
          </w:tcPr>
          <w:p w:rsidR="009F2A51" w:rsidRPr="00257251" w:rsidRDefault="00A25EBD" w:rsidP="00C57C3E">
            <w:pPr>
              <w:pStyle w:val="hdr1"/>
              <w:ind w:left="0"/>
              <w:jc w:val="left"/>
            </w:pPr>
            <w:r w:rsidRPr="00257251">
              <w:t>06/30/2014</w:t>
            </w:r>
          </w:p>
        </w:tc>
        <w:tc>
          <w:tcPr>
            <w:tcW w:w="5238" w:type="dxa"/>
          </w:tcPr>
          <w:p w:rsidR="009F2A51" w:rsidRPr="00257251" w:rsidRDefault="00A25EBD" w:rsidP="00C57C3E">
            <w:pPr>
              <w:pStyle w:val="hdr1"/>
              <w:ind w:left="0"/>
              <w:jc w:val="left"/>
            </w:pPr>
            <w:r w:rsidRPr="00257251">
              <w:t>Updated per scr 12982 to move the updates for migrated logs above the employee id to lanid process.</w:t>
            </w:r>
          </w:p>
        </w:tc>
        <w:tc>
          <w:tcPr>
            <w:tcW w:w="2790" w:type="dxa"/>
          </w:tcPr>
          <w:p w:rsidR="009F2A51" w:rsidRPr="00257251" w:rsidRDefault="00A25EBD" w:rsidP="00A45C57">
            <w:pPr>
              <w:pStyle w:val="hdr1"/>
              <w:ind w:left="0"/>
              <w:jc w:val="left"/>
            </w:pPr>
            <w:r w:rsidRPr="00257251">
              <w:t>Susmitha Palacherla</w:t>
            </w:r>
          </w:p>
        </w:tc>
      </w:tr>
      <w:tr w:rsidR="009F2A51" w:rsidRPr="00257251" w:rsidTr="00A45C57">
        <w:tc>
          <w:tcPr>
            <w:tcW w:w="1440" w:type="dxa"/>
          </w:tcPr>
          <w:p w:rsidR="009F2A51" w:rsidRPr="00257251" w:rsidRDefault="00D8014B" w:rsidP="00C57C3E">
            <w:pPr>
              <w:pStyle w:val="hdr1"/>
              <w:ind w:left="0"/>
              <w:jc w:val="left"/>
            </w:pPr>
            <w:r w:rsidRPr="00257251">
              <w:t>10/27/2014</w:t>
            </w:r>
          </w:p>
        </w:tc>
        <w:tc>
          <w:tcPr>
            <w:tcW w:w="5238" w:type="dxa"/>
          </w:tcPr>
          <w:p w:rsidR="009F2A51" w:rsidRPr="00257251" w:rsidRDefault="00D8014B" w:rsidP="00C57C3E">
            <w:pPr>
              <w:pStyle w:val="hdr1"/>
              <w:ind w:left="0"/>
              <w:jc w:val="left"/>
            </w:pPr>
            <w:r w:rsidRPr="00257251">
              <w:t>Updated per SCR 13624 to add step for Inactivating expired warnings logs.</w:t>
            </w:r>
          </w:p>
        </w:tc>
        <w:tc>
          <w:tcPr>
            <w:tcW w:w="2790" w:type="dxa"/>
            <w:vAlign w:val="bottom"/>
          </w:tcPr>
          <w:p w:rsidR="009F2A51" w:rsidRPr="00257251" w:rsidRDefault="00D8014B" w:rsidP="00A45C57">
            <w:pPr>
              <w:pStyle w:val="hdr1"/>
              <w:ind w:left="0"/>
              <w:jc w:val="left"/>
            </w:pPr>
            <w:r w:rsidRPr="00257251">
              <w:t>Susmitha Palacherla</w:t>
            </w:r>
          </w:p>
        </w:tc>
      </w:tr>
      <w:tr w:rsidR="009F2A51" w:rsidRPr="00257251" w:rsidTr="00A45C57">
        <w:tc>
          <w:tcPr>
            <w:tcW w:w="1440" w:type="dxa"/>
          </w:tcPr>
          <w:p w:rsidR="009F2A51" w:rsidRPr="00257251" w:rsidRDefault="0016562F" w:rsidP="00C57C3E">
            <w:pPr>
              <w:pStyle w:val="hdr1"/>
              <w:ind w:left="0"/>
              <w:jc w:val="left"/>
            </w:pPr>
            <w:r w:rsidRPr="00257251">
              <w:t>01/19/2015</w:t>
            </w:r>
          </w:p>
        </w:tc>
        <w:tc>
          <w:tcPr>
            <w:tcW w:w="5238" w:type="dxa"/>
          </w:tcPr>
          <w:p w:rsidR="009F2A51" w:rsidRPr="00257251" w:rsidRDefault="0016562F" w:rsidP="0016562F">
            <w:pPr>
              <w:pStyle w:val="hdr1"/>
              <w:ind w:left="0"/>
              <w:jc w:val="left"/>
            </w:pPr>
            <w:r w:rsidRPr="00257251">
              <w:t>Updated to import status and lanid from eWFM emp Info file to use in inactivation of ecls for employees in EA and Inactive status per scr 14072.</w:t>
            </w:r>
          </w:p>
        </w:tc>
        <w:tc>
          <w:tcPr>
            <w:tcW w:w="2790" w:type="dxa"/>
          </w:tcPr>
          <w:p w:rsidR="009F2A51" w:rsidRPr="00257251" w:rsidRDefault="0016562F" w:rsidP="00A45C57">
            <w:pPr>
              <w:pStyle w:val="hdr1"/>
              <w:ind w:left="0"/>
              <w:jc w:val="left"/>
            </w:pPr>
            <w:r w:rsidRPr="00257251">
              <w:t>Susmitha Palacherla</w:t>
            </w:r>
          </w:p>
        </w:tc>
      </w:tr>
      <w:tr w:rsidR="009F2A51" w:rsidRPr="00257251" w:rsidTr="00A45C57">
        <w:tc>
          <w:tcPr>
            <w:tcW w:w="1440" w:type="dxa"/>
          </w:tcPr>
          <w:p w:rsidR="009F2A51" w:rsidRPr="00257251" w:rsidRDefault="00E566F9" w:rsidP="00C57C3E">
            <w:pPr>
              <w:pStyle w:val="hdr1"/>
              <w:ind w:left="0"/>
              <w:jc w:val="left"/>
            </w:pPr>
            <w:r w:rsidRPr="00257251">
              <w:t>01/28/2015</w:t>
            </w:r>
          </w:p>
        </w:tc>
        <w:tc>
          <w:tcPr>
            <w:tcW w:w="5238" w:type="dxa"/>
          </w:tcPr>
          <w:p w:rsidR="009F2A51" w:rsidRPr="00257251" w:rsidRDefault="00E566F9" w:rsidP="00A45C57">
            <w:pPr>
              <w:pStyle w:val="hdr1"/>
              <w:ind w:left="0"/>
              <w:jc w:val="left"/>
            </w:pPr>
            <w:r w:rsidRPr="00257251">
              <w:t>Additional update during SCR 14072. Adding a variable for eWFM info file directory to be able to use a test file from a test staging directory.</w:t>
            </w:r>
          </w:p>
        </w:tc>
        <w:tc>
          <w:tcPr>
            <w:tcW w:w="2790" w:type="dxa"/>
          </w:tcPr>
          <w:p w:rsidR="009F2A51" w:rsidRPr="00257251" w:rsidRDefault="00E566F9" w:rsidP="00A45C57">
            <w:pPr>
              <w:pStyle w:val="hdr1"/>
              <w:ind w:left="0"/>
              <w:jc w:val="left"/>
            </w:pPr>
            <w:r w:rsidRPr="00257251">
              <w:t>Susmitha Palacherla</w:t>
            </w:r>
          </w:p>
        </w:tc>
      </w:tr>
      <w:tr w:rsidR="009F2A51" w:rsidRPr="00257251" w:rsidTr="00A45C57">
        <w:tc>
          <w:tcPr>
            <w:tcW w:w="1440" w:type="dxa"/>
          </w:tcPr>
          <w:p w:rsidR="009F2A51" w:rsidRPr="00257251" w:rsidRDefault="001022D0" w:rsidP="00A45C57">
            <w:pPr>
              <w:pStyle w:val="hdr1"/>
              <w:ind w:left="0"/>
              <w:jc w:val="left"/>
            </w:pPr>
            <w:r w:rsidRPr="00257251">
              <w:t>4/15/2016</w:t>
            </w:r>
          </w:p>
        </w:tc>
        <w:tc>
          <w:tcPr>
            <w:tcW w:w="5238" w:type="dxa"/>
          </w:tcPr>
          <w:p w:rsidR="009F2A51" w:rsidRPr="00257251" w:rsidRDefault="001022D0" w:rsidP="00A45C57">
            <w:pPr>
              <w:pStyle w:val="hdr1"/>
              <w:ind w:left="0"/>
              <w:jc w:val="left"/>
            </w:pPr>
            <w:r w:rsidRPr="00257251">
              <w:t>Added steps for integrating a supplementary file for HR employees per TFS 2332</w:t>
            </w:r>
          </w:p>
        </w:tc>
        <w:tc>
          <w:tcPr>
            <w:tcW w:w="2790" w:type="dxa"/>
          </w:tcPr>
          <w:p w:rsidR="009F2A51" w:rsidRPr="00257251" w:rsidRDefault="001022D0" w:rsidP="00A45C57">
            <w:pPr>
              <w:pStyle w:val="hdr1"/>
              <w:ind w:left="0"/>
              <w:jc w:val="left"/>
            </w:pPr>
            <w:r w:rsidRPr="00257251">
              <w:t>Susmitha Palacherla</w:t>
            </w:r>
          </w:p>
        </w:tc>
      </w:tr>
      <w:tr w:rsidR="009F2A51" w:rsidRPr="00257251" w:rsidTr="00A45C57">
        <w:tc>
          <w:tcPr>
            <w:tcW w:w="1440" w:type="dxa"/>
          </w:tcPr>
          <w:p w:rsidR="009F2A51" w:rsidRPr="00257251" w:rsidRDefault="00415F0C" w:rsidP="00A45C57">
            <w:pPr>
              <w:pStyle w:val="hdr1"/>
              <w:ind w:left="0"/>
              <w:jc w:val="left"/>
            </w:pPr>
            <w:r w:rsidRPr="00257251">
              <w:t>5/16/2016</w:t>
            </w:r>
          </w:p>
        </w:tc>
        <w:tc>
          <w:tcPr>
            <w:tcW w:w="5238" w:type="dxa"/>
          </w:tcPr>
          <w:p w:rsidR="009F2A51" w:rsidRPr="00257251" w:rsidRDefault="00415F0C" w:rsidP="00A45C57">
            <w:pPr>
              <w:pStyle w:val="hdr1"/>
              <w:ind w:left="0"/>
              <w:jc w:val="left"/>
            </w:pPr>
            <w:r w:rsidRPr="00257251">
              <w:t>Added step to populate AT User Table per TFS 1709</w:t>
            </w:r>
          </w:p>
        </w:tc>
        <w:tc>
          <w:tcPr>
            <w:tcW w:w="2790" w:type="dxa"/>
          </w:tcPr>
          <w:p w:rsidR="009F2A51" w:rsidRPr="00257251" w:rsidRDefault="00415F0C"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A45C57">
            <w:pPr>
              <w:pStyle w:val="hdr1"/>
              <w:ind w:left="0"/>
              <w:jc w:val="left"/>
            </w:pPr>
            <w:r w:rsidRPr="00257251">
              <w:t>5/18/2017</w:t>
            </w:r>
          </w:p>
        </w:tc>
        <w:tc>
          <w:tcPr>
            <w:tcW w:w="5238" w:type="dxa"/>
          </w:tcPr>
          <w:p w:rsidR="00384607" w:rsidRDefault="00384607">
            <w:pPr>
              <w:pStyle w:val="hdr1"/>
              <w:ind w:left="0"/>
              <w:jc w:val="left"/>
            </w:pPr>
            <w:r w:rsidRPr="00257251">
              <w:t>TFS 6623 – Check for data in files</w:t>
            </w:r>
          </w:p>
          <w:p w:rsidR="00384607" w:rsidRDefault="00384607">
            <w:pPr>
              <w:pStyle w:val="hdr1"/>
              <w:ind w:left="0"/>
              <w:jc w:val="left"/>
            </w:pPr>
            <w:r>
              <w:t>2.1.1.1 –Variables – Added additional variables</w:t>
            </w:r>
          </w:p>
          <w:p w:rsidR="00384607" w:rsidRDefault="00384607">
            <w:pPr>
              <w:pStyle w:val="hdr1"/>
              <w:ind w:left="0"/>
              <w:jc w:val="left"/>
            </w:pPr>
            <w:r>
              <w:t xml:space="preserve">2.1.1.2 – connection Manager – Added new SMTP connection </w:t>
            </w:r>
          </w:p>
          <w:p w:rsidR="00384607" w:rsidRDefault="00384607" w:rsidP="00331214">
            <w:pPr>
              <w:pStyle w:val="hdr1"/>
              <w:ind w:left="0"/>
              <w:jc w:val="left"/>
            </w:pPr>
            <w:r>
              <w:t>2.1.1.3 - Package content and workflow steps- Updated workflow diagram showing additional data checks</w:t>
            </w:r>
          </w:p>
          <w:p w:rsidR="00384607" w:rsidRPr="00257251" w:rsidRDefault="00384607" w:rsidP="00384607">
            <w:pPr>
              <w:pStyle w:val="hdr1"/>
              <w:ind w:left="0"/>
              <w:jc w:val="left"/>
            </w:pPr>
            <w:r>
              <w:t>Updated Details section to reorder steps and add new steps</w:t>
            </w:r>
          </w:p>
        </w:tc>
        <w:tc>
          <w:tcPr>
            <w:tcW w:w="2790" w:type="dxa"/>
          </w:tcPr>
          <w:p w:rsidR="00384607" w:rsidRPr="00257251" w:rsidRDefault="00384607" w:rsidP="00A45C57">
            <w:pPr>
              <w:pStyle w:val="hdr1"/>
              <w:ind w:left="0"/>
              <w:jc w:val="left"/>
            </w:pPr>
            <w:r w:rsidRPr="00257251">
              <w:t>Susmitha Palacherla</w:t>
            </w:r>
          </w:p>
        </w:tc>
      </w:tr>
      <w:tr w:rsidR="00384607" w:rsidRPr="00257251" w:rsidTr="00A45C57">
        <w:tc>
          <w:tcPr>
            <w:tcW w:w="1440" w:type="dxa"/>
          </w:tcPr>
          <w:p w:rsidR="00384607" w:rsidRPr="00257251" w:rsidRDefault="00384607" w:rsidP="00384607">
            <w:pPr>
              <w:pStyle w:val="hdr1"/>
              <w:ind w:left="0"/>
              <w:jc w:val="left"/>
            </w:pPr>
            <w:r w:rsidRPr="00257251">
              <w:t>5/1</w:t>
            </w:r>
            <w:r>
              <w:t>9</w:t>
            </w:r>
            <w:r w:rsidRPr="00257251">
              <w:t>/2017</w:t>
            </w:r>
          </w:p>
        </w:tc>
        <w:tc>
          <w:tcPr>
            <w:tcW w:w="5238" w:type="dxa"/>
          </w:tcPr>
          <w:p w:rsidR="00384607" w:rsidRPr="00257251" w:rsidRDefault="00384607" w:rsidP="00384607">
            <w:pPr>
              <w:pStyle w:val="hdr1"/>
              <w:ind w:left="0"/>
              <w:jc w:val="left"/>
            </w:pPr>
            <w:r w:rsidRPr="00257251">
              <w:t>TFS 6623 – Check for data in files</w:t>
            </w:r>
            <w:r>
              <w:t xml:space="preserve"> – Updates from V&amp;V feedback. Replaced references to Vangent with GDIT.</w:t>
            </w:r>
          </w:p>
        </w:tc>
        <w:tc>
          <w:tcPr>
            <w:tcW w:w="2790" w:type="dxa"/>
          </w:tcPr>
          <w:p w:rsidR="00384607" w:rsidRPr="00257251" w:rsidRDefault="00384607" w:rsidP="00384607">
            <w:pPr>
              <w:pStyle w:val="hdr1"/>
              <w:ind w:left="0"/>
              <w:jc w:val="left"/>
            </w:pPr>
            <w:r w:rsidRPr="00257251">
              <w:t>Susmitha Palacherla</w:t>
            </w:r>
          </w:p>
        </w:tc>
      </w:tr>
      <w:tr w:rsidR="00810310" w:rsidRPr="00257251" w:rsidTr="00A45C57">
        <w:tc>
          <w:tcPr>
            <w:tcW w:w="1440" w:type="dxa"/>
          </w:tcPr>
          <w:p w:rsidR="00810310" w:rsidRPr="00257251" w:rsidRDefault="00810310" w:rsidP="00384607">
            <w:pPr>
              <w:pStyle w:val="hdr1"/>
              <w:ind w:left="0"/>
              <w:jc w:val="left"/>
            </w:pPr>
            <w:r>
              <w:t>8/14/2017</w:t>
            </w:r>
          </w:p>
        </w:tc>
        <w:tc>
          <w:tcPr>
            <w:tcW w:w="5238" w:type="dxa"/>
          </w:tcPr>
          <w:p w:rsidR="00810310" w:rsidRPr="00257251" w:rsidRDefault="00810310" w:rsidP="00384607">
            <w:pPr>
              <w:pStyle w:val="hdr1"/>
              <w:ind w:left="0"/>
              <w:jc w:val="left"/>
            </w:pPr>
            <w:r>
              <w:rPr>
                <w:rFonts w:ascii="Times New Roman (PCL6)" w:hAnsi="Times New Roman (PCL6)"/>
              </w:rPr>
              <w:t>TFS 7105 – Upgrade to SQL Server 2012</w:t>
            </w:r>
          </w:p>
        </w:tc>
        <w:tc>
          <w:tcPr>
            <w:tcW w:w="2790" w:type="dxa"/>
          </w:tcPr>
          <w:p w:rsidR="00810310" w:rsidRPr="00257251" w:rsidRDefault="00810310" w:rsidP="00384607">
            <w:pPr>
              <w:pStyle w:val="hdr1"/>
              <w:ind w:left="0"/>
              <w:jc w:val="left"/>
            </w:pPr>
            <w:r w:rsidRPr="00257251">
              <w:t>Susmitha Palacherla</w:t>
            </w:r>
          </w:p>
        </w:tc>
      </w:tr>
      <w:tr w:rsidR="00247481" w:rsidRPr="00257251" w:rsidTr="00A45C57">
        <w:tc>
          <w:tcPr>
            <w:tcW w:w="1440" w:type="dxa"/>
          </w:tcPr>
          <w:p w:rsidR="00247481" w:rsidRDefault="00247481">
            <w:pPr>
              <w:pStyle w:val="hdr1"/>
              <w:ind w:left="0"/>
              <w:jc w:val="left"/>
            </w:pPr>
            <w:r>
              <w:t>9/25/2017</w:t>
            </w:r>
          </w:p>
        </w:tc>
        <w:tc>
          <w:tcPr>
            <w:tcW w:w="5238" w:type="dxa"/>
          </w:tcPr>
          <w:p w:rsidR="00247481" w:rsidRDefault="00247481" w:rsidP="00384607">
            <w:pPr>
              <w:pStyle w:val="hdr1"/>
              <w:ind w:left="0"/>
              <w:jc w:val="left"/>
              <w:rPr>
                <w:rFonts w:ascii="Times New Roman (PCL6)" w:hAnsi="Times New Roman (PCL6)"/>
              </w:rPr>
            </w:pPr>
            <w:r>
              <w:rPr>
                <w:rFonts w:ascii="Times New Roman (PCL6)" w:hAnsi="Times New Roman (PCL6)"/>
              </w:rPr>
              <w:t xml:space="preserve">TFS 8228 - </w:t>
            </w:r>
            <w:r w:rsidRPr="00247481">
              <w:rPr>
                <w:rFonts w:ascii="Times New Roman (PCL6)" w:hAnsi="Times New Roman (PCL6)"/>
              </w:rPr>
              <w:t>Revise logic to flag re-used Employee Ids and clean up data</w:t>
            </w:r>
            <w:r>
              <w:rPr>
                <w:rFonts w:ascii="Times New Roman (PCL6)" w:hAnsi="Times New Roman (PCL6)"/>
              </w:rPr>
              <w:t>.</w:t>
            </w:r>
          </w:p>
        </w:tc>
        <w:tc>
          <w:tcPr>
            <w:tcW w:w="2790" w:type="dxa"/>
          </w:tcPr>
          <w:p w:rsidR="00247481" w:rsidRPr="00257251" w:rsidRDefault="00247481" w:rsidP="00384607">
            <w:pPr>
              <w:pStyle w:val="hdr1"/>
              <w:ind w:left="0"/>
              <w:jc w:val="left"/>
            </w:pPr>
            <w:r>
              <w:t>Susmitha Palacherla</w:t>
            </w:r>
          </w:p>
        </w:tc>
      </w:tr>
      <w:tr w:rsidR="00441D50" w:rsidRPr="00257251" w:rsidTr="00A45C57">
        <w:tc>
          <w:tcPr>
            <w:tcW w:w="1440" w:type="dxa"/>
          </w:tcPr>
          <w:p w:rsidR="00441D50" w:rsidRDefault="00441D50">
            <w:pPr>
              <w:pStyle w:val="hdr1"/>
              <w:ind w:left="0"/>
              <w:jc w:val="left"/>
            </w:pPr>
            <w:r>
              <w:t>11/15/2017</w:t>
            </w:r>
          </w:p>
        </w:tc>
        <w:tc>
          <w:tcPr>
            <w:tcW w:w="5238" w:type="dxa"/>
          </w:tcPr>
          <w:p w:rsidR="00441D50" w:rsidRDefault="00441D50" w:rsidP="00384607">
            <w:pPr>
              <w:pStyle w:val="hdr1"/>
              <w:ind w:left="0"/>
              <w:jc w:val="left"/>
              <w:rPr>
                <w:rFonts w:ascii="Times New Roman (PCL6)" w:hAnsi="Times New Roman (PCL6)"/>
              </w:rPr>
            </w:pPr>
            <w:r>
              <w:rPr>
                <w:rFonts w:ascii="Times New Roman (PCL6)" w:hAnsi="Times New Roman (PCL6)"/>
              </w:rPr>
              <w:t xml:space="preserve">TFS 8974 – Add 2 new fields from PeopleSoft and use Encrypted staging directories/files on database </w:t>
            </w:r>
            <w:r>
              <w:rPr>
                <w:rFonts w:ascii="Times New Roman (PCL6)" w:hAnsi="Times New Roman (PCL6)"/>
              </w:rPr>
              <w:lastRenderedPageBreak/>
              <w:t>server share</w:t>
            </w:r>
          </w:p>
        </w:tc>
        <w:tc>
          <w:tcPr>
            <w:tcW w:w="2790" w:type="dxa"/>
          </w:tcPr>
          <w:p w:rsidR="00441D50" w:rsidRDefault="00441D50" w:rsidP="00384607">
            <w:pPr>
              <w:pStyle w:val="hdr1"/>
              <w:ind w:left="0"/>
              <w:jc w:val="left"/>
            </w:pPr>
            <w:r>
              <w:lastRenderedPageBreak/>
              <w:t>Susmitha Palacherla</w:t>
            </w:r>
          </w:p>
        </w:tc>
      </w:tr>
      <w:tr w:rsidR="00254F1D" w:rsidRPr="00257251" w:rsidTr="00A45C57">
        <w:tc>
          <w:tcPr>
            <w:tcW w:w="1440" w:type="dxa"/>
          </w:tcPr>
          <w:p w:rsidR="00254F1D" w:rsidRDefault="00254F1D" w:rsidP="00254F1D">
            <w:pPr>
              <w:pStyle w:val="hdr1"/>
              <w:ind w:left="0"/>
              <w:jc w:val="left"/>
            </w:pPr>
            <w:r>
              <w:t>11/17/2017</w:t>
            </w:r>
          </w:p>
        </w:tc>
        <w:tc>
          <w:tcPr>
            <w:tcW w:w="5238" w:type="dxa"/>
          </w:tcPr>
          <w:p w:rsidR="00254F1D" w:rsidRDefault="00254F1D" w:rsidP="00254F1D">
            <w:pPr>
              <w:pStyle w:val="hdr1"/>
              <w:ind w:left="0"/>
              <w:jc w:val="left"/>
              <w:rPr>
                <w:rFonts w:ascii="Times New Roman (PCL6)" w:hAnsi="Times New Roman (PCL6)"/>
              </w:rPr>
            </w:pPr>
            <w:r>
              <w:rPr>
                <w:rFonts w:ascii="Times New Roman (PCL6)" w:hAnsi="Times New Roman (PCL6)"/>
              </w:rPr>
              <w:t>TFS 8974 – Add 2 new fields from PeopleSoft and use Encrypted staging directories/files on database server share – Fixed type per V&amp;V feedback</w:t>
            </w:r>
          </w:p>
        </w:tc>
        <w:tc>
          <w:tcPr>
            <w:tcW w:w="2790" w:type="dxa"/>
          </w:tcPr>
          <w:p w:rsidR="00254F1D" w:rsidRDefault="00254F1D" w:rsidP="00254F1D">
            <w:pPr>
              <w:pStyle w:val="hdr1"/>
              <w:ind w:left="0"/>
              <w:jc w:val="left"/>
            </w:pPr>
            <w:r>
              <w:t>Susmitha Palacherla</w:t>
            </w:r>
          </w:p>
        </w:tc>
      </w:tr>
      <w:tr w:rsidR="00244C03" w:rsidRPr="00257251" w:rsidTr="00A45C57">
        <w:tc>
          <w:tcPr>
            <w:tcW w:w="1440" w:type="dxa"/>
          </w:tcPr>
          <w:p w:rsidR="00244C03" w:rsidRDefault="00244C03" w:rsidP="00254F1D">
            <w:pPr>
              <w:pStyle w:val="hdr1"/>
              <w:ind w:left="0"/>
              <w:jc w:val="left"/>
            </w:pPr>
            <w:r>
              <w:t>10/22/2018</w:t>
            </w:r>
          </w:p>
        </w:tc>
        <w:tc>
          <w:tcPr>
            <w:tcW w:w="5238" w:type="dxa"/>
          </w:tcPr>
          <w:p w:rsidR="00244C03" w:rsidRDefault="00244C03" w:rsidP="00254F1D">
            <w:pPr>
              <w:pStyle w:val="hdr1"/>
              <w:ind w:left="0"/>
              <w:jc w:val="left"/>
              <w:rPr>
                <w:rFonts w:ascii="Times New Roman (PCL6)" w:hAnsi="Times New Roman (PCL6)"/>
              </w:rPr>
            </w:pPr>
            <w:r>
              <w:rPr>
                <w:rFonts w:ascii="Times New Roman (PCL6)" w:hAnsi="Times New Roman (PCL6)"/>
              </w:rPr>
              <w:t xml:space="preserve">TFS 12438 - </w:t>
            </w:r>
            <w:r w:rsidRPr="00244C03">
              <w:rPr>
                <w:rFonts w:ascii="Times New Roman (PCL6)" w:hAnsi="Times New Roman (PCL6)"/>
              </w:rPr>
              <w:t>Acco</w:t>
            </w:r>
            <w:r>
              <w:rPr>
                <w:rFonts w:ascii="Times New Roman (PCL6)" w:hAnsi="Times New Roman (PCL6)"/>
              </w:rPr>
              <w:t>m</w:t>
            </w:r>
            <w:r w:rsidRPr="00244C03">
              <w:rPr>
                <w:rFonts w:ascii="Times New Roman (PCL6)" w:hAnsi="Times New Roman (PCL6)"/>
              </w:rPr>
              <w:t>modate middle name long values</w:t>
            </w:r>
            <w:r>
              <w:rPr>
                <w:rFonts w:ascii="Times New Roman (PCL6)" w:hAnsi="Times New Roman (PCL6)"/>
              </w:rPr>
              <w:t>. Added new screenshot for Data Conversion task.</w:t>
            </w:r>
          </w:p>
        </w:tc>
        <w:tc>
          <w:tcPr>
            <w:tcW w:w="2790" w:type="dxa"/>
          </w:tcPr>
          <w:p w:rsidR="00244C03" w:rsidRDefault="00244C03" w:rsidP="00254F1D">
            <w:pPr>
              <w:pStyle w:val="hdr1"/>
              <w:ind w:left="0"/>
              <w:jc w:val="left"/>
            </w:pPr>
            <w:r>
              <w:t>Susmitha Palacherla</w:t>
            </w:r>
          </w:p>
        </w:tc>
      </w:tr>
      <w:tr w:rsidR="003A4819" w:rsidRPr="00257251" w:rsidTr="00A45C57">
        <w:tc>
          <w:tcPr>
            <w:tcW w:w="1440" w:type="dxa"/>
          </w:tcPr>
          <w:p w:rsidR="003A4819" w:rsidRDefault="003A4819" w:rsidP="00254F1D">
            <w:pPr>
              <w:pStyle w:val="hdr1"/>
              <w:ind w:left="0"/>
              <w:jc w:val="left"/>
            </w:pPr>
            <w:r>
              <w:t>01/09/2019</w:t>
            </w:r>
          </w:p>
        </w:tc>
        <w:tc>
          <w:tcPr>
            <w:tcW w:w="5238" w:type="dxa"/>
          </w:tcPr>
          <w:p w:rsidR="003A4819" w:rsidRDefault="003A4819" w:rsidP="00DF420A">
            <w:pPr>
              <w:spacing w:before="60" w:line="240" w:lineRule="auto"/>
              <w:rPr>
                <w:rFonts w:ascii="Times New Roman (PCL6)" w:hAnsi="Times New Roman (PCL6)"/>
              </w:rPr>
            </w:pPr>
            <w:r w:rsidRPr="00DF420A">
              <w:rPr>
                <w:rFonts w:ascii="Times New Roman (PCL6)" w:hAnsi="Times New Roman (PCL6)"/>
                <w:sz w:val="24"/>
                <w:szCs w:val="20"/>
              </w:rPr>
              <w:t>TFS 13168 –  eCL side changes for Work day feed integration.</w:t>
            </w:r>
            <w:r>
              <w:rPr>
                <w:rFonts w:ascii="Times New Roman (PCL6)" w:hAnsi="Times New Roman (PCL6)"/>
                <w:sz w:val="24"/>
                <w:szCs w:val="20"/>
              </w:rPr>
              <w:t xml:space="preserve"> </w:t>
            </w:r>
            <w:r w:rsidRPr="00DF420A">
              <w:rPr>
                <w:rFonts w:ascii="Times New Roman (PCL6)" w:hAnsi="Times New Roman (PCL6)"/>
              </w:rPr>
              <w:t>Updated size of col Dept_ID</w:t>
            </w:r>
            <w:r>
              <w:rPr>
                <w:rFonts w:ascii="Times New Roman (PCL6)" w:hAnsi="Times New Roman (PCL6)"/>
              </w:rPr>
              <w:t xml:space="preserve"> in data conversion task in PS file load.</w:t>
            </w:r>
          </w:p>
        </w:tc>
        <w:tc>
          <w:tcPr>
            <w:tcW w:w="2790" w:type="dxa"/>
          </w:tcPr>
          <w:p w:rsidR="003A4819" w:rsidRDefault="003A4819" w:rsidP="00254F1D">
            <w:pPr>
              <w:pStyle w:val="hdr1"/>
              <w:ind w:left="0"/>
              <w:jc w:val="left"/>
            </w:pPr>
            <w:r>
              <w:t>Susmitha Palacherla</w:t>
            </w:r>
          </w:p>
        </w:tc>
      </w:tr>
      <w:tr w:rsidR="00DF420A" w:rsidRPr="00257251" w:rsidTr="00A45C57">
        <w:tc>
          <w:tcPr>
            <w:tcW w:w="1440" w:type="dxa"/>
          </w:tcPr>
          <w:p w:rsidR="00DF420A" w:rsidRDefault="00DF420A" w:rsidP="00254F1D">
            <w:pPr>
              <w:pStyle w:val="hdr1"/>
              <w:ind w:left="0"/>
              <w:jc w:val="left"/>
            </w:pPr>
            <w:r>
              <w:t>06/07/2019</w:t>
            </w:r>
          </w:p>
        </w:tc>
        <w:tc>
          <w:tcPr>
            <w:tcW w:w="5238" w:type="dxa"/>
          </w:tcPr>
          <w:p w:rsidR="00DF420A" w:rsidRPr="00DF420A" w:rsidRDefault="00DF420A" w:rsidP="00DF420A">
            <w:pPr>
              <w:spacing w:before="60" w:line="240" w:lineRule="auto"/>
              <w:rPr>
                <w:rFonts w:ascii="Times New Roman (PCL6)" w:hAnsi="Times New Roman (PCL6)"/>
                <w:sz w:val="24"/>
                <w:szCs w:val="20"/>
              </w:rPr>
            </w:pPr>
            <w:r>
              <w:rPr>
                <w:rFonts w:ascii="Times New Roman (PCL6)" w:hAnsi="Times New Roman (PCL6)"/>
              </w:rPr>
              <w:t>TFS 13777 – Conversion to Maximus Ids</w:t>
            </w:r>
          </w:p>
        </w:tc>
        <w:tc>
          <w:tcPr>
            <w:tcW w:w="2790" w:type="dxa"/>
          </w:tcPr>
          <w:p w:rsidR="00DF420A" w:rsidRDefault="00DF420A" w:rsidP="00254F1D">
            <w:pPr>
              <w:pStyle w:val="hdr1"/>
              <w:ind w:left="0"/>
              <w:jc w:val="left"/>
            </w:pPr>
            <w:r>
              <w:t>Susmitha Palacherla</w:t>
            </w:r>
          </w:p>
        </w:tc>
      </w:tr>
      <w:tr w:rsidR="000460EA" w:rsidRPr="00257251" w:rsidTr="00A45C57">
        <w:tc>
          <w:tcPr>
            <w:tcW w:w="1440" w:type="dxa"/>
          </w:tcPr>
          <w:p w:rsidR="000460EA" w:rsidRDefault="000460EA" w:rsidP="000460EA">
            <w:pPr>
              <w:pStyle w:val="hdr1"/>
              <w:ind w:left="0"/>
              <w:jc w:val="left"/>
            </w:pPr>
            <w:r>
              <w:t>06/07/2019</w:t>
            </w:r>
          </w:p>
        </w:tc>
        <w:tc>
          <w:tcPr>
            <w:tcW w:w="5238" w:type="dxa"/>
          </w:tcPr>
          <w:p w:rsidR="000460EA" w:rsidRDefault="000460EA" w:rsidP="000460EA">
            <w:pPr>
              <w:spacing w:before="60" w:line="240" w:lineRule="auto"/>
              <w:rPr>
                <w:rFonts w:ascii="Times New Roman (PCL6)" w:hAnsi="Times New Roman (PCL6)"/>
              </w:rPr>
            </w:pPr>
            <w:r>
              <w:rPr>
                <w:rFonts w:ascii="Times New Roman (PCL6)" w:hAnsi="Times New Roman (PCL6)"/>
              </w:rPr>
              <w:t>TFS 13777 – Conversion to Maximus Ids- Additional changed from V&amp;V feedback.</w:t>
            </w:r>
          </w:p>
        </w:tc>
        <w:tc>
          <w:tcPr>
            <w:tcW w:w="2790" w:type="dxa"/>
          </w:tcPr>
          <w:p w:rsidR="000460EA" w:rsidRDefault="000460EA" w:rsidP="000460EA">
            <w:pPr>
              <w:pStyle w:val="hdr1"/>
              <w:ind w:left="0"/>
              <w:jc w:val="left"/>
            </w:pPr>
            <w:r>
              <w:t>Susmitha Palacherla</w:t>
            </w:r>
          </w:p>
        </w:tc>
      </w:tr>
      <w:tr w:rsidR="00081029" w:rsidRPr="00257251" w:rsidTr="00A45C57">
        <w:tc>
          <w:tcPr>
            <w:tcW w:w="1440" w:type="dxa"/>
          </w:tcPr>
          <w:p w:rsidR="00081029" w:rsidRDefault="00081029" w:rsidP="00081029">
            <w:pPr>
              <w:pStyle w:val="hdr1"/>
              <w:ind w:left="0"/>
              <w:jc w:val="left"/>
            </w:pPr>
            <w:r>
              <w:t>07/10/2019</w:t>
            </w:r>
          </w:p>
        </w:tc>
        <w:tc>
          <w:tcPr>
            <w:tcW w:w="5238" w:type="dxa"/>
          </w:tcPr>
          <w:p w:rsidR="00081029" w:rsidRDefault="00081029" w:rsidP="00081029">
            <w:pPr>
              <w:spacing w:before="60" w:line="240" w:lineRule="auto"/>
              <w:rPr>
                <w:rFonts w:ascii="Times New Roman (PCL6)" w:hAnsi="Times New Roman (PCL6)"/>
              </w:rPr>
            </w:pPr>
            <w:r w:rsidRPr="00185D0F">
              <w:t>TFS 14706 - Switch smtpout.gdit.com to ironport.maximus.com</w:t>
            </w:r>
          </w:p>
        </w:tc>
        <w:tc>
          <w:tcPr>
            <w:tcW w:w="2790" w:type="dxa"/>
          </w:tcPr>
          <w:p w:rsidR="00081029" w:rsidRDefault="00081029" w:rsidP="00081029">
            <w:pPr>
              <w:pStyle w:val="hdr1"/>
              <w:ind w:left="0"/>
              <w:jc w:val="left"/>
            </w:pPr>
            <w:r w:rsidRPr="002A770C">
              <w:t>Susmitha Palacherla</w:t>
            </w:r>
          </w:p>
        </w:tc>
      </w:tr>
      <w:tr w:rsidR="00DD2C16" w:rsidRPr="00257251" w:rsidTr="00A45C57">
        <w:tc>
          <w:tcPr>
            <w:tcW w:w="1440" w:type="dxa"/>
          </w:tcPr>
          <w:p w:rsidR="00DD2C16" w:rsidRDefault="00DD2C16" w:rsidP="00DD2C16">
            <w:pPr>
              <w:pStyle w:val="hdr1"/>
              <w:ind w:left="0"/>
              <w:jc w:val="left"/>
            </w:pPr>
            <w:r>
              <w:t>7/29/2020</w:t>
            </w:r>
          </w:p>
        </w:tc>
        <w:tc>
          <w:tcPr>
            <w:tcW w:w="5238" w:type="dxa"/>
          </w:tcPr>
          <w:p w:rsidR="00DD2C16" w:rsidRPr="00185D0F" w:rsidRDefault="00DD2C16" w:rsidP="0055092D">
            <w:pPr>
              <w:spacing w:before="60" w:line="240" w:lineRule="auto"/>
              <w:pPrChange w:id="1" w:author="Palacherla, Susmitha C (NE)" w:date="2020-07-31T16:28:00Z">
                <w:pPr>
                  <w:spacing w:before="60" w:line="240" w:lineRule="auto"/>
                </w:pPr>
              </w:pPrChange>
            </w:pPr>
            <w:r w:rsidRPr="00585627">
              <w:t xml:space="preserve">TFS 17716 - Removed company specific references </w:t>
            </w:r>
            <w:del w:id="2" w:author="Palacherla, Susmitha C (NE)" w:date="2020-07-31T16:28:00Z">
              <w:r w:rsidRPr="00585627" w:rsidDel="0055092D">
                <w:delText>like GDIT</w:delText>
              </w:r>
            </w:del>
          </w:p>
        </w:tc>
        <w:tc>
          <w:tcPr>
            <w:tcW w:w="2790" w:type="dxa"/>
          </w:tcPr>
          <w:p w:rsidR="00DD2C16" w:rsidRPr="002A770C" w:rsidRDefault="00DD2C16" w:rsidP="00DD2C16">
            <w:pPr>
              <w:pStyle w:val="hdr1"/>
              <w:ind w:left="0"/>
              <w:jc w:val="left"/>
            </w:pPr>
            <w:r w:rsidRPr="00585627">
              <w:t>Susmitha Palacherla</w:t>
            </w:r>
          </w:p>
        </w:tc>
      </w:tr>
    </w:tbl>
    <w:p w:rsidR="009F2A51" w:rsidRPr="00257251" w:rsidRDefault="009F2A51" w:rsidP="009F2A51">
      <w:pPr>
        <w:pStyle w:val="BodyText"/>
      </w:pPr>
    </w:p>
    <w:p w:rsidR="00A96E41" w:rsidRPr="00257251" w:rsidRDefault="009F2A51" w:rsidP="009F2A51">
      <w:pPr>
        <w:widowControl w:val="0"/>
        <w:autoSpaceDE w:val="0"/>
        <w:autoSpaceDN w:val="0"/>
        <w:adjustRightInd w:val="0"/>
        <w:spacing w:after="0" w:line="240" w:lineRule="auto"/>
        <w:rPr>
          <w:rFonts w:ascii="Times New Roman" w:hAnsi="Times New Roman"/>
        </w:rPr>
      </w:pPr>
      <w:bookmarkStart w:id="3" w:name="_Toc434743870"/>
      <w:r w:rsidRPr="00257251">
        <w:rPr>
          <w:rFonts w:ascii="Times New Roman" w:hAnsi="Times New Roman"/>
        </w:rPr>
        <w:br w:type="page"/>
      </w:r>
      <w:bookmarkStart w:id="4" w:name="_GoBack"/>
      <w:bookmarkEnd w:id="3"/>
      <w:bookmarkEnd w:id="4"/>
    </w:p>
    <w:sdt>
      <w:sdtPr>
        <w:rPr>
          <w:rFonts w:ascii="Times New Roman" w:eastAsia="Times New Roman" w:hAnsi="Times New Roman" w:cs="Times New Roman"/>
          <w:b w:val="0"/>
          <w:bCs w:val="0"/>
          <w:color w:val="auto"/>
          <w:sz w:val="22"/>
          <w:szCs w:val="22"/>
          <w:lang w:eastAsia="en-US"/>
        </w:rPr>
        <w:id w:val="-59256878"/>
        <w:docPartObj>
          <w:docPartGallery w:val="Table of Contents"/>
          <w:docPartUnique/>
        </w:docPartObj>
      </w:sdtPr>
      <w:sdtEndPr>
        <w:rPr>
          <w:noProof/>
        </w:rPr>
      </w:sdtEndPr>
      <w:sdtContent>
        <w:p w:rsidR="00481F6E" w:rsidRPr="00257251" w:rsidRDefault="00481F6E">
          <w:pPr>
            <w:pStyle w:val="TOCHeading"/>
            <w:rPr>
              <w:rFonts w:ascii="Times New Roman" w:hAnsi="Times New Roman" w:cs="Times New Roman"/>
            </w:rPr>
          </w:pPr>
          <w:r w:rsidRPr="00257251">
            <w:rPr>
              <w:rFonts w:ascii="Times New Roman" w:hAnsi="Times New Roman" w:cs="Times New Roman"/>
            </w:rPr>
            <w:t>Contents</w:t>
          </w:r>
        </w:p>
        <w:p w:rsidR="00384607" w:rsidRDefault="00481F6E">
          <w:pPr>
            <w:pStyle w:val="TOC1"/>
            <w:tabs>
              <w:tab w:val="left" w:pos="440"/>
              <w:tab w:val="right" w:leader="dot" w:pos="9350"/>
            </w:tabs>
            <w:rPr>
              <w:rFonts w:asciiTheme="minorHAnsi" w:eastAsiaTheme="minorEastAsia" w:hAnsiTheme="minorHAnsi" w:cstheme="minorBidi"/>
              <w:noProof/>
            </w:rPr>
          </w:pPr>
          <w:r w:rsidRPr="00257251">
            <w:rPr>
              <w:rFonts w:ascii="Times New Roman" w:hAnsi="Times New Roman"/>
            </w:rPr>
            <w:fldChar w:fldCharType="begin"/>
          </w:r>
          <w:r w:rsidRPr="00257251">
            <w:rPr>
              <w:rFonts w:ascii="Times New Roman" w:hAnsi="Times New Roman"/>
            </w:rPr>
            <w:instrText xml:space="preserve"> TOC \o "1-3" \h \z \u </w:instrText>
          </w:r>
          <w:r w:rsidRPr="00257251">
            <w:rPr>
              <w:rFonts w:ascii="Times New Roman" w:hAnsi="Times New Roman"/>
            </w:rPr>
            <w:fldChar w:fldCharType="separate"/>
          </w:r>
          <w:hyperlink w:anchor="_Toc482950185" w:history="1">
            <w:r w:rsidR="00384607" w:rsidRPr="002B724E">
              <w:rPr>
                <w:rStyle w:val="Hyperlink"/>
                <w:rFonts w:ascii="Times New Roman" w:hAnsi="Times New Roman"/>
                <w:noProof/>
              </w:rPr>
              <w:t>1.</w:t>
            </w:r>
            <w:r w:rsidR="00384607">
              <w:rPr>
                <w:rFonts w:asciiTheme="minorHAnsi" w:eastAsiaTheme="minorEastAsia" w:hAnsiTheme="minorHAnsi" w:cstheme="minorBidi"/>
                <w:noProof/>
              </w:rPr>
              <w:tab/>
            </w:r>
            <w:r w:rsidR="00384607" w:rsidRPr="002B724E">
              <w:rPr>
                <w:rStyle w:val="Hyperlink"/>
                <w:rFonts w:ascii="Times New Roman" w:hAnsi="Times New Roman"/>
                <w:noProof/>
              </w:rPr>
              <w:t>Overview</w:t>
            </w:r>
            <w:r w:rsidR="00384607">
              <w:rPr>
                <w:noProof/>
                <w:webHidden/>
              </w:rPr>
              <w:tab/>
            </w:r>
            <w:r w:rsidR="00384607">
              <w:rPr>
                <w:noProof/>
                <w:webHidden/>
              </w:rPr>
              <w:fldChar w:fldCharType="begin"/>
            </w:r>
            <w:r w:rsidR="00384607">
              <w:rPr>
                <w:noProof/>
                <w:webHidden/>
              </w:rPr>
              <w:instrText xml:space="preserve"> PAGEREF _Toc482950185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86" w:history="1">
            <w:r w:rsidR="00384607" w:rsidRPr="002B724E">
              <w:rPr>
                <w:rStyle w:val="Hyperlink"/>
                <w:rFonts w:ascii="Times New Roman" w:hAnsi="Times New Roman"/>
                <w:noProof/>
              </w:rPr>
              <w:t>1.1</w:t>
            </w:r>
            <w:r w:rsidR="00384607">
              <w:rPr>
                <w:noProof/>
                <w:lang w:eastAsia="en-US"/>
              </w:rPr>
              <w:tab/>
            </w:r>
            <w:r w:rsidR="00384607" w:rsidRPr="002B724E">
              <w:rPr>
                <w:rStyle w:val="Hyperlink"/>
                <w:rFonts w:ascii="Times New Roman" w:hAnsi="Times New Roman"/>
                <w:noProof/>
              </w:rPr>
              <w:t>Project Description</w:t>
            </w:r>
            <w:r w:rsidR="00384607">
              <w:rPr>
                <w:noProof/>
                <w:webHidden/>
              </w:rPr>
              <w:tab/>
            </w:r>
            <w:r w:rsidR="00384607">
              <w:rPr>
                <w:noProof/>
                <w:webHidden/>
              </w:rPr>
              <w:fldChar w:fldCharType="begin"/>
            </w:r>
            <w:r w:rsidR="00384607">
              <w:rPr>
                <w:noProof/>
                <w:webHidden/>
              </w:rPr>
              <w:instrText xml:space="preserve"> PAGEREF _Toc482950186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87" w:history="1">
            <w:r w:rsidR="00384607" w:rsidRPr="002B724E">
              <w:rPr>
                <w:rStyle w:val="Hyperlink"/>
                <w:rFonts w:ascii="Times New Roman" w:hAnsi="Times New Roman"/>
                <w:noProof/>
              </w:rPr>
              <w:t>1.2</w:t>
            </w:r>
            <w:r w:rsidR="00384607">
              <w:rPr>
                <w:noProof/>
                <w:lang w:eastAsia="en-US"/>
              </w:rPr>
              <w:tab/>
            </w:r>
            <w:r w:rsidR="00384607" w:rsidRPr="002B724E">
              <w:rPr>
                <w:rStyle w:val="Hyperlink"/>
                <w:rFonts w:ascii="Times New Roman" w:hAnsi="Times New Roman"/>
                <w:noProof/>
              </w:rPr>
              <w:t>Document Scope</w:t>
            </w:r>
            <w:r w:rsidR="00384607">
              <w:rPr>
                <w:noProof/>
                <w:webHidden/>
              </w:rPr>
              <w:tab/>
            </w:r>
            <w:r w:rsidR="00384607">
              <w:rPr>
                <w:noProof/>
                <w:webHidden/>
              </w:rPr>
              <w:fldChar w:fldCharType="begin"/>
            </w:r>
            <w:r w:rsidR="00384607">
              <w:rPr>
                <w:noProof/>
                <w:webHidden/>
              </w:rPr>
              <w:instrText xml:space="preserve"> PAGEREF _Toc482950187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88" w:history="1">
            <w:r w:rsidR="00384607" w:rsidRPr="002B724E">
              <w:rPr>
                <w:rStyle w:val="Hyperlink"/>
                <w:rFonts w:ascii="Times New Roman" w:hAnsi="Times New Roman"/>
                <w:noProof/>
              </w:rPr>
              <w:t>1.3</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_Toc482950188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89" w:history="1">
            <w:r w:rsidR="00384607" w:rsidRPr="002B724E">
              <w:rPr>
                <w:rStyle w:val="Hyperlink"/>
                <w:rFonts w:ascii="Times New Roman" w:hAnsi="Times New Roman"/>
                <w:noProof/>
              </w:rPr>
              <w:t>1.4</w:t>
            </w:r>
            <w:r w:rsidR="00384607">
              <w:rPr>
                <w:noProof/>
                <w:lang w:eastAsia="en-US"/>
              </w:rPr>
              <w:tab/>
            </w:r>
            <w:r w:rsidR="00384607" w:rsidRPr="002B724E">
              <w:rPr>
                <w:rStyle w:val="Hyperlink"/>
                <w:rFonts w:ascii="Times New Roman" w:hAnsi="Times New Roman"/>
                <w:noProof/>
              </w:rPr>
              <w:t>Module List</w:t>
            </w:r>
            <w:r w:rsidR="00384607">
              <w:rPr>
                <w:noProof/>
                <w:webHidden/>
              </w:rPr>
              <w:tab/>
            </w:r>
            <w:r w:rsidR="00384607">
              <w:rPr>
                <w:noProof/>
                <w:webHidden/>
              </w:rPr>
              <w:fldChar w:fldCharType="begin"/>
            </w:r>
            <w:r w:rsidR="00384607">
              <w:rPr>
                <w:noProof/>
                <w:webHidden/>
              </w:rPr>
              <w:instrText xml:space="preserve"> PAGEREF _Toc482950189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90" w:history="1">
            <w:r w:rsidR="00384607" w:rsidRPr="002B724E">
              <w:rPr>
                <w:rStyle w:val="Hyperlink"/>
                <w:rFonts w:ascii="Times New Roman" w:hAnsi="Times New Roman"/>
                <w:noProof/>
              </w:rPr>
              <w:t>1.5</w:t>
            </w:r>
            <w:r w:rsidR="00384607">
              <w:rPr>
                <w:noProof/>
                <w:lang w:eastAsia="en-US"/>
              </w:rPr>
              <w:tab/>
            </w:r>
            <w:r w:rsidR="00384607" w:rsidRPr="002B724E">
              <w:rPr>
                <w:rStyle w:val="Hyperlink"/>
                <w:rFonts w:ascii="Times New Roman" w:hAnsi="Times New Roman"/>
                <w:noProof/>
              </w:rPr>
              <w:t>Software and Hardware Interfaces</w:t>
            </w:r>
            <w:r w:rsidR="00384607">
              <w:rPr>
                <w:noProof/>
                <w:webHidden/>
              </w:rPr>
              <w:tab/>
            </w:r>
            <w:r w:rsidR="00384607">
              <w:rPr>
                <w:noProof/>
                <w:webHidden/>
              </w:rPr>
              <w:fldChar w:fldCharType="begin"/>
            </w:r>
            <w:r w:rsidR="00384607">
              <w:rPr>
                <w:noProof/>
                <w:webHidden/>
              </w:rPr>
              <w:instrText xml:space="preserve"> PAGEREF _Toc482950190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191" w:history="1">
            <w:r w:rsidR="00384607" w:rsidRPr="002B724E">
              <w:rPr>
                <w:rStyle w:val="Hyperlink"/>
                <w:rFonts w:ascii="Times New Roman" w:hAnsi="Times New Roman"/>
                <w:noProof/>
              </w:rPr>
              <w:t>1.5.1</w:t>
            </w:r>
            <w:r w:rsidR="00384607">
              <w:rPr>
                <w:noProof/>
                <w:lang w:eastAsia="en-US"/>
              </w:rPr>
              <w:tab/>
            </w:r>
            <w:r w:rsidR="00384607" w:rsidRPr="002B724E">
              <w:rPr>
                <w:rStyle w:val="Hyperlink"/>
                <w:rFonts w:ascii="Times New Roman" w:hAnsi="Times New Roman"/>
                <w:noProof/>
              </w:rPr>
              <w:t>Software</w:t>
            </w:r>
            <w:r w:rsidR="00384607">
              <w:rPr>
                <w:noProof/>
                <w:webHidden/>
              </w:rPr>
              <w:tab/>
            </w:r>
            <w:r w:rsidR="00384607">
              <w:rPr>
                <w:noProof/>
                <w:webHidden/>
              </w:rPr>
              <w:fldChar w:fldCharType="begin"/>
            </w:r>
            <w:r w:rsidR="00384607">
              <w:rPr>
                <w:noProof/>
                <w:webHidden/>
              </w:rPr>
              <w:instrText xml:space="preserve"> PAGEREF _Toc482950191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192" w:history="1">
            <w:r w:rsidR="00384607" w:rsidRPr="002B724E">
              <w:rPr>
                <w:rStyle w:val="Hyperlink"/>
                <w:rFonts w:ascii="Times New Roman" w:hAnsi="Times New Roman"/>
                <w:noProof/>
              </w:rPr>
              <w:t>1.5.2</w:t>
            </w:r>
            <w:r w:rsidR="00384607">
              <w:rPr>
                <w:noProof/>
                <w:lang w:eastAsia="en-US"/>
              </w:rPr>
              <w:tab/>
            </w:r>
            <w:r w:rsidR="00384607" w:rsidRPr="002B724E">
              <w:rPr>
                <w:rStyle w:val="Hyperlink"/>
                <w:rFonts w:ascii="Times New Roman" w:hAnsi="Times New Roman"/>
                <w:noProof/>
              </w:rPr>
              <w:t>Hardware</w:t>
            </w:r>
            <w:r w:rsidR="00384607">
              <w:rPr>
                <w:noProof/>
                <w:webHidden/>
              </w:rPr>
              <w:tab/>
            </w:r>
            <w:r w:rsidR="00384607">
              <w:rPr>
                <w:noProof/>
                <w:webHidden/>
              </w:rPr>
              <w:fldChar w:fldCharType="begin"/>
            </w:r>
            <w:r w:rsidR="00384607">
              <w:rPr>
                <w:noProof/>
                <w:webHidden/>
              </w:rPr>
              <w:instrText xml:space="preserve"> PAGEREF _Toc482950192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93" w:history="1">
            <w:r w:rsidR="00384607" w:rsidRPr="002B724E">
              <w:rPr>
                <w:rStyle w:val="Hyperlink"/>
                <w:rFonts w:ascii="Times New Roman" w:hAnsi="Times New Roman"/>
                <w:noProof/>
              </w:rPr>
              <w:t>1.6</w:t>
            </w:r>
            <w:r w:rsidR="00384607">
              <w:rPr>
                <w:noProof/>
                <w:lang w:eastAsia="en-US"/>
              </w:rPr>
              <w:tab/>
            </w:r>
            <w:r w:rsidR="00384607" w:rsidRPr="002B724E">
              <w:rPr>
                <w:rStyle w:val="Hyperlink"/>
                <w:rFonts w:ascii="Times New Roman" w:hAnsi="Times New Roman"/>
                <w:noProof/>
              </w:rPr>
              <w:t>Users</w:t>
            </w:r>
            <w:r w:rsidR="00384607">
              <w:rPr>
                <w:noProof/>
                <w:webHidden/>
              </w:rPr>
              <w:tab/>
            </w:r>
            <w:r w:rsidR="00384607">
              <w:rPr>
                <w:noProof/>
                <w:webHidden/>
              </w:rPr>
              <w:fldChar w:fldCharType="begin"/>
            </w:r>
            <w:r w:rsidR="00384607">
              <w:rPr>
                <w:noProof/>
                <w:webHidden/>
              </w:rPr>
              <w:instrText xml:space="preserve"> PAGEREF _Toc482950193 \h </w:instrText>
            </w:r>
            <w:r w:rsidR="00384607">
              <w:rPr>
                <w:noProof/>
                <w:webHidden/>
              </w:rPr>
            </w:r>
            <w:r w:rsidR="00384607">
              <w:rPr>
                <w:noProof/>
                <w:webHidden/>
              </w:rPr>
              <w:fldChar w:fldCharType="separate"/>
            </w:r>
            <w:r w:rsidR="00384607">
              <w:rPr>
                <w:noProof/>
                <w:webHidden/>
              </w:rPr>
              <w:t>4</w:t>
            </w:r>
            <w:r w:rsidR="00384607">
              <w:rPr>
                <w:noProof/>
                <w:webHidden/>
              </w:rPr>
              <w:fldChar w:fldCharType="end"/>
            </w:r>
          </w:hyperlink>
        </w:p>
        <w:p w:rsidR="00384607" w:rsidRDefault="00017FF5">
          <w:pPr>
            <w:pStyle w:val="TOC1"/>
            <w:tabs>
              <w:tab w:val="left" w:pos="440"/>
              <w:tab w:val="right" w:leader="dot" w:pos="9350"/>
            </w:tabs>
            <w:rPr>
              <w:rFonts w:asciiTheme="minorHAnsi" w:eastAsiaTheme="minorEastAsia" w:hAnsiTheme="minorHAnsi" w:cstheme="minorBidi"/>
              <w:noProof/>
            </w:rPr>
          </w:pPr>
          <w:hyperlink w:anchor="_Toc482950194" w:history="1">
            <w:r w:rsidR="00384607" w:rsidRPr="002B724E">
              <w:rPr>
                <w:rStyle w:val="Hyperlink"/>
                <w:rFonts w:ascii="Times New Roman" w:hAnsi="Times New Roman"/>
                <w:noProof/>
              </w:rPr>
              <w:t>2.</w:t>
            </w:r>
            <w:r w:rsidR="00384607">
              <w:rPr>
                <w:rFonts w:asciiTheme="minorHAnsi" w:eastAsiaTheme="minorEastAsia" w:hAnsiTheme="minorHAnsi" w:cstheme="minorBidi"/>
                <w:noProof/>
              </w:rPr>
              <w:tab/>
            </w:r>
            <w:r w:rsidR="00384607" w:rsidRPr="002B724E">
              <w:rPr>
                <w:rStyle w:val="Hyperlink"/>
                <w:rFonts w:ascii="Times New Roman" w:hAnsi="Times New Roman"/>
                <w:noProof/>
              </w:rPr>
              <w:t>Details</w:t>
            </w:r>
            <w:r w:rsidR="00384607">
              <w:rPr>
                <w:noProof/>
                <w:webHidden/>
              </w:rPr>
              <w:tab/>
            </w:r>
            <w:r w:rsidR="00384607">
              <w:rPr>
                <w:noProof/>
                <w:webHidden/>
              </w:rPr>
              <w:fldChar w:fldCharType="begin"/>
            </w:r>
            <w:r w:rsidR="00384607">
              <w:rPr>
                <w:noProof/>
                <w:webHidden/>
              </w:rPr>
              <w:instrText xml:space="preserve"> PAGEREF _Toc482950194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197" w:history="1">
            <w:r w:rsidR="00384607" w:rsidRPr="002B724E">
              <w:rPr>
                <w:rStyle w:val="Hyperlink"/>
                <w:rFonts w:ascii="Times New Roman" w:hAnsi="Times New Roman"/>
                <w:noProof/>
              </w:rPr>
              <w:t>3.1</w:t>
            </w:r>
            <w:r w:rsidR="00384607">
              <w:rPr>
                <w:noProof/>
                <w:lang w:eastAsia="en-US"/>
              </w:rPr>
              <w:tab/>
            </w:r>
            <w:r w:rsidR="00384607" w:rsidRPr="002B724E">
              <w:rPr>
                <w:rStyle w:val="Hyperlink"/>
                <w:rFonts w:ascii="Times New Roman" w:hAnsi="Times New Roman"/>
                <w:noProof/>
              </w:rPr>
              <w:t>Source Files</w:t>
            </w:r>
            <w:r w:rsidR="00384607">
              <w:rPr>
                <w:noProof/>
                <w:webHidden/>
              </w:rPr>
              <w:tab/>
            </w:r>
            <w:r w:rsidR="00384607">
              <w:rPr>
                <w:noProof/>
                <w:webHidden/>
              </w:rPr>
              <w:fldChar w:fldCharType="begin"/>
            </w:r>
            <w:r w:rsidR="00384607">
              <w:rPr>
                <w:noProof/>
                <w:webHidden/>
              </w:rPr>
              <w:instrText xml:space="preserve"> PAGEREF _Toc482950197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198" w:history="1">
            <w:r w:rsidR="00384607" w:rsidRPr="002B724E">
              <w:rPr>
                <w:rStyle w:val="Hyperlink"/>
                <w:rFonts w:ascii="Times New Roman" w:hAnsi="Times New Roman"/>
                <w:noProof/>
              </w:rPr>
              <w:t>3.1.1</w:t>
            </w:r>
            <w:r w:rsidR="00384607">
              <w:rPr>
                <w:noProof/>
                <w:lang w:eastAsia="en-US"/>
              </w:rPr>
              <w:tab/>
            </w:r>
            <w:r w:rsidR="00384607" w:rsidRPr="002B724E">
              <w:rPr>
                <w:rStyle w:val="Hyperlink"/>
                <w:rFonts w:ascii="Times New Roman" w:hAnsi="Times New Roman"/>
                <w:noProof/>
              </w:rPr>
              <w:t>PS_Employee_Information_mmddyyyy.csv</w:t>
            </w:r>
            <w:r w:rsidR="00384607">
              <w:rPr>
                <w:noProof/>
                <w:webHidden/>
              </w:rPr>
              <w:tab/>
            </w:r>
            <w:r w:rsidR="00384607">
              <w:rPr>
                <w:noProof/>
                <w:webHidden/>
              </w:rPr>
              <w:fldChar w:fldCharType="begin"/>
            </w:r>
            <w:r w:rsidR="00384607">
              <w:rPr>
                <w:noProof/>
                <w:webHidden/>
              </w:rPr>
              <w:instrText xml:space="preserve"> PAGEREF _Toc482950198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199" w:history="1">
            <w:r w:rsidR="00384607" w:rsidRPr="002B724E">
              <w:rPr>
                <w:rStyle w:val="Hyperlink"/>
                <w:rFonts w:ascii="Times New Roman" w:hAnsi="Times New Roman"/>
                <w:noProof/>
              </w:rPr>
              <w:t>3.1.2</w:t>
            </w:r>
            <w:r w:rsidR="00384607">
              <w:rPr>
                <w:noProof/>
                <w:lang w:eastAsia="en-US"/>
              </w:rPr>
              <w:tab/>
            </w:r>
            <w:r w:rsidR="00384607" w:rsidRPr="002B724E">
              <w:rPr>
                <w:rStyle w:val="Hyperlink"/>
                <w:rFonts w:ascii="Times New Roman" w:hAnsi="Times New Roman"/>
                <w:noProof/>
              </w:rPr>
              <w:t>Employee_Information_WithProgram.csv</w:t>
            </w:r>
            <w:r w:rsidR="00384607">
              <w:rPr>
                <w:noProof/>
                <w:webHidden/>
              </w:rPr>
              <w:tab/>
            </w:r>
            <w:r w:rsidR="00384607">
              <w:rPr>
                <w:noProof/>
                <w:webHidden/>
              </w:rPr>
              <w:fldChar w:fldCharType="begin"/>
            </w:r>
            <w:r w:rsidR="00384607">
              <w:rPr>
                <w:noProof/>
                <w:webHidden/>
              </w:rPr>
              <w:instrText xml:space="preserve"> PAGEREF _Toc482950199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200" w:history="1">
            <w:r w:rsidR="00384607" w:rsidRPr="002B724E">
              <w:rPr>
                <w:rStyle w:val="Hyperlink"/>
                <w:rFonts w:ascii="Times New Roman" w:hAnsi="Times New Roman"/>
                <w:noProof/>
              </w:rPr>
              <w:t>3.1.3</w:t>
            </w:r>
            <w:r w:rsidR="00384607">
              <w:rPr>
                <w:noProof/>
                <w:lang w:eastAsia="en-US"/>
              </w:rPr>
              <w:tab/>
            </w:r>
            <w:r w:rsidR="00384607" w:rsidRPr="002B724E">
              <w:rPr>
                <w:rStyle w:val="Hyperlink"/>
                <w:rFonts w:ascii="Times New Roman" w:hAnsi="Times New Roman"/>
                <w:noProof/>
              </w:rPr>
              <w:t>HR_Employee_Information.csv</w:t>
            </w:r>
            <w:r w:rsidR="00384607">
              <w:rPr>
                <w:noProof/>
                <w:webHidden/>
              </w:rPr>
              <w:tab/>
            </w:r>
            <w:r w:rsidR="00384607">
              <w:rPr>
                <w:noProof/>
                <w:webHidden/>
              </w:rPr>
              <w:fldChar w:fldCharType="begin"/>
            </w:r>
            <w:r w:rsidR="00384607">
              <w:rPr>
                <w:noProof/>
                <w:webHidden/>
              </w:rPr>
              <w:instrText xml:space="preserve"> PAGEREF _Toc482950200 \h </w:instrText>
            </w:r>
            <w:r w:rsidR="00384607">
              <w:rPr>
                <w:noProof/>
                <w:webHidden/>
              </w:rPr>
            </w:r>
            <w:r w:rsidR="00384607">
              <w:rPr>
                <w:noProof/>
                <w:webHidden/>
              </w:rPr>
              <w:fldChar w:fldCharType="separate"/>
            </w:r>
            <w:r w:rsidR="00384607">
              <w:rPr>
                <w:noProof/>
                <w:webHidden/>
              </w:rPr>
              <w:t>5</w:t>
            </w:r>
            <w:r w:rsidR="00384607">
              <w:rPr>
                <w:noProof/>
                <w:webHidden/>
              </w:rPr>
              <w:fldChar w:fldCharType="end"/>
            </w:r>
          </w:hyperlink>
        </w:p>
        <w:p w:rsidR="00384607" w:rsidRDefault="00017FF5">
          <w:pPr>
            <w:pStyle w:val="TOC2"/>
            <w:tabs>
              <w:tab w:val="left" w:pos="880"/>
              <w:tab w:val="right" w:leader="dot" w:pos="9350"/>
            </w:tabs>
            <w:rPr>
              <w:noProof/>
              <w:lang w:eastAsia="en-US"/>
            </w:rPr>
          </w:pPr>
          <w:hyperlink w:anchor="_Toc482950201" w:history="1">
            <w:r w:rsidR="00384607" w:rsidRPr="002B724E">
              <w:rPr>
                <w:rStyle w:val="Hyperlink"/>
                <w:rFonts w:ascii="Times New Roman" w:hAnsi="Times New Roman"/>
                <w:noProof/>
              </w:rPr>
              <w:t>3.2</w:t>
            </w:r>
            <w:r w:rsidR="00384607">
              <w:rPr>
                <w:noProof/>
                <w:lang w:eastAsia="en-US"/>
              </w:rPr>
              <w:tab/>
            </w:r>
            <w:r w:rsidR="00384607" w:rsidRPr="002B724E">
              <w:rPr>
                <w:rStyle w:val="Hyperlink"/>
                <w:rFonts w:ascii="Times New Roman" w:hAnsi="Times New Roman"/>
                <w:noProof/>
              </w:rPr>
              <w:t>Module Details</w:t>
            </w:r>
            <w:r w:rsidR="00384607">
              <w:rPr>
                <w:noProof/>
                <w:webHidden/>
              </w:rPr>
              <w:tab/>
            </w:r>
            <w:r w:rsidR="00384607">
              <w:rPr>
                <w:noProof/>
                <w:webHidden/>
              </w:rPr>
              <w:fldChar w:fldCharType="begin"/>
            </w:r>
            <w:r w:rsidR="00384607">
              <w:rPr>
                <w:noProof/>
                <w:webHidden/>
              </w:rPr>
              <w:instrText xml:space="preserve"> PAGEREF _Toc482950201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202" w:history="1">
            <w:r w:rsidR="00384607" w:rsidRPr="002B724E">
              <w:rPr>
                <w:rStyle w:val="Hyperlink"/>
                <w:rFonts w:ascii="Times New Roman" w:hAnsi="Times New Roman"/>
                <w:noProof/>
              </w:rPr>
              <w:t>3.2.1</w:t>
            </w:r>
            <w:r w:rsidR="00384607">
              <w:rPr>
                <w:noProof/>
                <w:lang w:eastAsia="en-US"/>
              </w:rPr>
              <w:tab/>
            </w:r>
            <w:r w:rsidR="00384607" w:rsidRPr="002B724E">
              <w:rPr>
                <w:rStyle w:val="Hyperlink"/>
                <w:rFonts w:ascii="Times New Roman" w:hAnsi="Times New Roman"/>
                <w:noProof/>
              </w:rPr>
              <w:t>SQL agent job</w:t>
            </w:r>
            <w:r w:rsidR="00384607">
              <w:rPr>
                <w:noProof/>
                <w:webHidden/>
              </w:rPr>
              <w:tab/>
            </w:r>
            <w:r w:rsidR="00384607">
              <w:rPr>
                <w:noProof/>
                <w:webHidden/>
              </w:rPr>
              <w:fldChar w:fldCharType="begin"/>
            </w:r>
            <w:r w:rsidR="00384607">
              <w:rPr>
                <w:noProof/>
                <w:webHidden/>
              </w:rPr>
              <w:instrText xml:space="preserve"> PAGEREF _Toc482950202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203" w:history="1">
            <w:r w:rsidR="00384607" w:rsidRPr="002B724E">
              <w:rPr>
                <w:rStyle w:val="Hyperlink"/>
                <w:rFonts w:ascii="Times New Roman" w:hAnsi="Times New Roman"/>
                <w:noProof/>
              </w:rPr>
              <w:t>3.2.2</w:t>
            </w:r>
            <w:r w:rsidR="00384607">
              <w:rPr>
                <w:noProof/>
                <w:lang w:eastAsia="en-US"/>
              </w:rPr>
              <w:tab/>
            </w:r>
            <w:r w:rsidR="00384607" w:rsidRPr="002B724E">
              <w:rPr>
                <w:rStyle w:val="Hyperlink"/>
                <w:rFonts w:ascii="Times New Roman" w:hAnsi="Times New Roman"/>
                <w:noProof/>
              </w:rPr>
              <w:t>SSIS Package</w:t>
            </w:r>
            <w:r w:rsidR="00384607">
              <w:rPr>
                <w:noProof/>
                <w:webHidden/>
              </w:rPr>
              <w:tab/>
            </w:r>
            <w:r w:rsidR="00384607">
              <w:rPr>
                <w:noProof/>
                <w:webHidden/>
              </w:rPr>
              <w:fldChar w:fldCharType="begin"/>
            </w:r>
            <w:r w:rsidR="00384607">
              <w:rPr>
                <w:noProof/>
                <w:webHidden/>
              </w:rPr>
              <w:instrText xml:space="preserve"> PAGEREF _Toc482950203 \h </w:instrText>
            </w:r>
            <w:r w:rsidR="00384607">
              <w:rPr>
                <w:noProof/>
                <w:webHidden/>
              </w:rPr>
            </w:r>
            <w:r w:rsidR="00384607">
              <w:rPr>
                <w:noProof/>
                <w:webHidden/>
              </w:rPr>
              <w:fldChar w:fldCharType="separate"/>
            </w:r>
            <w:r w:rsidR="00384607">
              <w:rPr>
                <w:noProof/>
                <w:webHidden/>
              </w:rPr>
              <w:t>6</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209" w:history="1">
            <w:r w:rsidR="00384607" w:rsidRPr="002B724E">
              <w:rPr>
                <w:rStyle w:val="Hyperlink"/>
                <w:rFonts w:ascii="Times New Roman" w:hAnsi="Times New Roman"/>
                <w:noProof/>
              </w:rPr>
              <w:t>3.2.3</w:t>
            </w:r>
            <w:r w:rsidR="00384607">
              <w:rPr>
                <w:noProof/>
                <w:lang w:eastAsia="en-US"/>
              </w:rPr>
              <w:tab/>
            </w:r>
            <w:r w:rsidR="00384607" w:rsidRPr="002B724E">
              <w:rPr>
                <w:rStyle w:val="Hyperlink"/>
                <w:rFonts w:ascii="Times New Roman" w:hAnsi="Times New Roman"/>
                <w:noProof/>
              </w:rPr>
              <w:t>Tables</w:t>
            </w:r>
            <w:r w:rsidR="00384607">
              <w:rPr>
                <w:noProof/>
                <w:webHidden/>
              </w:rPr>
              <w:tab/>
            </w:r>
            <w:r w:rsidR="00384607">
              <w:rPr>
                <w:noProof/>
                <w:webHidden/>
              </w:rPr>
              <w:fldChar w:fldCharType="begin"/>
            </w:r>
            <w:r w:rsidR="00384607">
              <w:rPr>
                <w:noProof/>
                <w:webHidden/>
              </w:rPr>
              <w:instrText xml:space="preserve"> PAGEREF _Toc482950209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384607" w:rsidRDefault="00017FF5">
          <w:pPr>
            <w:pStyle w:val="TOC3"/>
            <w:tabs>
              <w:tab w:val="left" w:pos="1320"/>
              <w:tab w:val="right" w:leader="dot" w:pos="9350"/>
            </w:tabs>
            <w:rPr>
              <w:noProof/>
              <w:lang w:eastAsia="en-US"/>
            </w:rPr>
          </w:pPr>
          <w:hyperlink w:anchor="_Toc482950210" w:history="1">
            <w:r w:rsidR="00384607" w:rsidRPr="002B724E">
              <w:rPr>
                <w:rStyle w:val="Hyperlink"/>
                <w:rFonts w:ascii="Times New Roman" w:hAnsi="Times New Roman"/>
                <w:noProof/>
              </w:rPr>
              <w:t>3.2.4</w:t>
            </w:r>
            <w:r w:rsidR="00384607">
              <w:rPr>
                <w:noProof/>
                <w:lang w:eastAsia="en-US"/>
              </w:rPr>
              <w:tab/>
            </w:r>
            <w:r w:rsidR="00384607" w:rsidRPr="002B724E">
              <w:rPr>
                <w:rStyle w:val="Hyperlink"/>
                <w:rFonts w:ascii="Times New Roman" w:hAnsi="Times New Roman"/>
                <w:noProof/>
              </w:rPr>
              <w:t>Procedures</w:t>
            </w:r>
            <w:r w:rsidR="00384607">
              <w:rPr>
                <w:noProof/>
                <w:webHidden/>
              </w:rPr>
              <w:tab/>
            </w:r>
            <w:r w:rsidR="00384607">
              <w:rPr>
                <w:noProof/>
                <w:webHidden/>
              </w:rPr>
              <w:fldChar w:fldCharType="begin"/>
            </w:r>
            <w:r w:rsidR="00384607">
              <w:rPr>
                <w:noProof/>
                <w:webHidden/>
              </w:rPr>
              <w:instrText xml:space="preserve"> PAGEREF _Toc482950210 \h </w:instrText>
            </w:r>
            <w:r w:rsidR="00384607">
              <w:rPr>
                <w:noProof/>
                <w:webHidden/>
              </w:rPr>
            </w:r>
            <w:r w:rsidR="00384607">
              <w:rPr>
                <w:noProof/>
                <w:webHidden/>
              </w:rPr>
              <w:fldChar w:fldCharType="separate"/>
            </w:r>
            <w:r w:rsidR="00384607">
              <w:rPr>
                <w:noProof/>
                <w:webHidden/>
              </w:rPr>
              <w:t>27</w:t>
            </w:r>
            <w:r w:rsidR="00384607">
              <w:rPr>
                <w:noProof/>
                <w:webHidden/>
              </w:rPr>
              <w:fldChar w:fldCharType="end"/>
            </w:r>
          </w:hyperlink>
        </w:p>
        <w:p w:rsidR="00481F6E" w:rsidRPr="00257251" w:rsidRDefault="00481F6E" w:rsidP="00331214">
          <w:pPr>
            <w:tabs>
              <w:tab w:val="left" w:pos="2688"/>
            </w:tabs>
            <w:rPr>
              <w:rFonts w:ascii="Times New Roman" w:hAnsi="Times New Roman"/>
            </w:rPr>
          </w:pPr>
          <w:r w:rsidRPr="00257251">
            <w:rPr>
              <w:rFonts w:ascii="Times New Roman" w:hAnsi="Times New Roman"/>
              <w:b/>
              <w:bCs/>
              <w:noProof/>
            </w:rPr>
            <w:fldChar w:fldCharType="end"/>
          </w:r>
          <w:r w:rsidR="00384607">
            <w:rPr>
              <w:rFonts w:ascii="Times New Roman" w:hAnsi="Times New Roman"/>
              <w:b/>
              <w:bCs/>
              <w:noProof/>
            </w:rPr>
            <w:tab/>
          </w:r>
        </w:p>
      </w:sdtContent>
    </w:sdt>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7630C" w:rsidRDefault="0027630C"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Default="001E57B7" w:rsidP="009F2A51">
      <w:pPr>
        <w:widowControl w:val="0"/>
        <w:autoSpaceDE w:val="0"/>
        <w:autoSpaceDN w:val="0"/>
        <w:adjustRightInd w:val="0"/>
        <w:spacing w:after="0" w:line="240" w:lineRule="auto"/>
        <w:rPr>
          <w:rFonts w:ascii="Times New Roman" w:hAnsi="Times New Roman"/>
        </w:rPr>
      </w:pPr>
    </w:p>
    <w:p w:rsidR="001E57B7" w:rsidRPr="00257251" w:rsidRDefault="001E57B7" w:rsidP="009F2A51">
      <w:pPr>
        <w:widowControl w:val="0"/>
        <w:autoSpaceDE w:val="0"/>
        <w:autoSpaceDN w:val="0"/>
        <w:adjustRightInd w:val="0"/>
        <w:spacing w:after="0" w:line="240" w:lineRule="auto"/>
        <w:rPr>
          <w:rFonts w:ascii="Times New Roman" w:hAnsi="Times New Roman"/>
        </w:rPr>
      </w:pPr>
    </w:p>
    <w:p w:rsidR="0027630C" w:rsidRPr="00257251" w:rsidRDefault="0027630C" w:rsidP="009F2A51">
      <w:pPr>
        <w:widowControl w:val="0"/>
        <w:autoSpaceDE w:val="0"/>
        <w:autoSpaceDN w:val="0"/>
        <w:adjustRightInd w:val="0"/>
        <w:spacing w:after="0" w:line="240" w:lineRule="auto"/>
        <w:rPr>
          <w:rFonts w:ascii="Times New Roman" w:hAnsi="Times New Roman"/>
        </w:rPr>
      </w:pPr>
    </w:p>
    <w:p w:rsidR="00202048" w:rsidRPr="00257251" w:rsidRDefault="00202048" w:rsidP="009F2A51">
      <w:pPr>
        <w:widowControl w:val="0"/>
        <w:autoSpaceDE w:val="0"/>
        <w:autoSpaceDN w:val="0"/>
        <w:adjustRightInd w:val="0"/>
        <w:spacing w:after="0" w:line="240" w:lineRule="auto"/>
        <w:rPr>
          <w:rFonts w:ascii="Times New Roman" w:hAnsi="Times New Roman"/>
        </w:rPr>
      </w:pPr>
    </w:p>
    <w:p w:rsidR="009D1884" w:rsidRPr="00257251" w:rsidRDefault="006F770C" w:rsidP="00331214">
      <w:pPr>
        <w:pStyle w:val="Heading1"/>
        <w:numPr>
          <w:ilvl w:val="0"/>
          <w:numId w:val="1"/>
        </w:numPr>
        <w:rPr>
          <w:rFonts w:ascii="Times New Roman" w:hAnsi="Times New Roman" w:cs="Times New Roman"/>
          <w:color w:val="auto"/>
        </w:rPr>
      </w:pPr>
      <w:bookmarkStart w:id="5" w:name="_Toc482950185"/>
      <w:r w:rsidRPr="00257251">
        <w:rPr>
          <w:rFonts w:ascii="Times New Roman" w:hAnsi="Times New Roman" w:cs="Times New Roman"/>
          <w:color w:val="auto"/>
        </w:rPr>
        <w:t>Overview</w:t>
      </w:r>
      <w:bookmarkEnd w:id="5"/>
    </w:p>
    <w:p w:rsidR="00A47122" w:rsidRPr="00257251" w:rsidRDefault="009D1884" w:rsidP="00481F6E">
      <w:pPr>
        <w:pStyle w:val="Heading2"/>
        <w:rPr>
          <w:rFonts w:ascii="Times New Roman" w:hAnsi="Times New Roman" w:cs="Times New Roman"/>
          <w:color w:val="auto"/>
          <w:sz w:val="22"/>
          <w:szCs w:val="22"/>
        </w:rPr>
      </w:pPr>
      <w:bookmarkStart w:id="6" w:name="_Toc482950186"/>
      <w:r w:rsidRPr="00257251">
        <w:rPr>
          <w:rFonts w:ascii="Times New Roman" w:hAnsi="Times New Roman" w:cs="Times New Roman"/>
          <w:color w:val="auto"/>
          <w:sz w:val="22"/>
          <w:szCs w:val="22"/>
        </w:rPr>
        <w:t xml:space="preserve">Project </w:t>
      </w:r>
      <w:r w:rsidR="006F770C" w:rsidRPr="00257251">
        <w:rPr>
          <w:rFonts w:ascii="Times New Roman" w:hAnsi="Times New Roman" w:cs="Times New Roman"/>
          <w:color w:val="auto"/>
          <w:sz w:val="22"/>
          <w:szCs w:val="22"/>
        </w:rPr>
        <w:t>Description</w:t>
      </w:r>
      <w:bookmarkEnd w:id="6"/>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noProof/>
          <w:color w:val="000000" w:themeColor="text1"/>
          <w:sz w:val="20"/>
          <w:szCs w:val="20"/>
        </w:rPr>
        <w:t>T</w:t>
      </w:r>
      <w:r w:rsidRPr="00257251">
        <w:rPr>
          <w:rFonts w:ascii="Times New Roman" w:hAnsi="Times New Roman"/>
          <w:color w:val="000000" w:themeColor="text1"/>
          <w:sz w:val="20"/>
          <w:szCs w:val="20"/>
        </w:rPr>
        <w:t xml:space="preserve">he eCoaching Log (eCL) is an internal process designed for the entry and storage of the coaching notes that supervisors, managers, Advanced Resolution Center (ARC) CSRs and quality leads make regarding CSR performance.  These notes are gathered through escalations, floor walking, training, quality monitors.  It also provides a repository of coaching notes to generate reports for management.  </w:t>
      </w:r>
    </w:p>
    <w:p w:rsidR="00A47122" w:rsidRPr="00257251" w:rsidRDefault="00A47122" w:rsidP="009F2A51">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481F6E">
      <w:pPr>
        <w:pStyle w:val="Heading2"/>
        <w:rPr>
          <w:rFonts w:ascii="Times New Roman" w:hAnsi="Times New Roman" w:cs="Times New Roman"/>
          <w:color w:val="auto"/>
          <w:sz w:val="22"/>
          <w:szCs w:val="22"/>
        </w:rPr>
      </w:pPr>
      <w:bookmarkStart w:id="7" w:name="_Toc482950187"/>
      <w:r w:rsidRPr="00257251">
        <w:rPr>
          <w:rFonts w:ascii="Times New Roman" w:hAnsi="Times New Roman" w:cs="Times New Roman"/>
          <w:color w:val="auto"/>
          <w:sz w:val="22"/>
          <w:szCs w:val="22"/>
        </w:rPr>
        <w:t>Document</w:t>
      </w:r>
      <w:r w:rsidR="006F770C" w:rsidRPr="00257251">
        <w:rPr>
          <w:rFonts w:ascii="Times New Roman" w:hAnsi="Times New Roman" w:cs="Times New Roman"/>
          <w:color w:val="auto"/>
          <w:sz w:val="22"/>
          <w:szCs w:val="22"/>
        </w:rPr>
        <w:t xml:space="preserve"> Scope</w:t>
      </w:r>
      <w:bookmarkEnd w:id="7"/>
    </w:p>
    <w:p w:rsidR="00A47122" w:rsidRPr="00257251" w:rsidRDefault="00A47122" w:rsidP="00A47122">
      <w:pPr>
        <w:widowControl w:val="0"/>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This document describes the process for maintaining the Employee Hierarchy table. It describes the source files and the workflow to maintain the user table.</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2C3B04" w:rsidRPr="00257251" w:rsidRDefault="002C3B04" w:rsidP="00481F6E">
      <w:pPr>
        <w:pStyle w:val="Heading2"/>
        <w:rPr>
          <w:rFonts w:ascii="Times New Roman" w:hAnsi="Times New Roman" w:cs="Times New Roman"/>
          <w:color w:val="auto"/>
          <w:sz w:val="22"/>
          <w:szCs w:val="22"/>
        </w:rPr>
      </w:pPr>
      <w:bookmarkStart w:id="8" w:name="_Toc482950188"/>
      <w:r w:rsidRPr="00257251">
        <w:rPr>
          <w:rFonts w:ascii="Times New Roman" w:hAnsi="Times New Roman" w:cs="Times New Roman"/>
          <w:color w:val="auto"/>
          <w:sz w:val="22"/>
          <w:szCs w:val="22"/>
        </w:rPr>
        <w:t>Source Files</w:t>
      </w:r>
      <w:bookmarkEnd w:id="8"/>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PS_Employee_Information_mmddyyyy.csv</w:t>
      </w:r>
    </w:p>
    <w:p w:rsidR="002C3B04" w:rsidRPr="00257251" w:rsidRDefault="002C3B04"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Employee_Information_WithProgram.csv</w:t>
      </w:r>
    </w:p>
    <w:p w:rsidR="00EC66F6" w:rsidRPr="00257251" w:rsidRDefault="00EC66F6" w:rsidP="00331214">
      <w:pPr>
        <w:pStyle w:val="ListParagraph"/>
        <w:widowControl w:val="0"/>
        <w:numPr>
          <w:ilvl w:val="0"/>
          <w:numId w:val="5"/>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HR_Employee_Information.csv</w:t>
      </w:r>
    </w:p>
    <w:p w:rsidR="002C3B04" w:rsidRPr="00257251" w:rsidRDefault="002C3B04" w:rsidP="00A47122">
      <w:pPr>
        <w:widowControl w:val="0"/>
        <w:autoSpaceDE w:val="0"/>
        <w:autoSpaceDN w:val="0"/>
        <w:adjustRightInd w:val="0"/>
        <w:spacing w:after="0" w:line="240" w:lineRule="auto"/>
        <w:rPr>
          <w:rFonts w:ascii="Times New Roman" w:hAnsi="Times New Roman"/>
          <w:color w:val="000000" w:themeColor="text1"/>
          <w:sz w:val="20"/>
          <w:szCs w:val="20"/>
        </w:rPr>
      </w:pP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9" w:name="_Toc482950189"/>
      <w:r w:rsidRPr="00257251">
        <w:rPr>
          <w:rFonts w:ascii="Times New Roman" w:hAnsi="Times New Roman" w:cs="Times New Roman"/>
          <w:color w:val="auto"/>
          <w:sz w:val="22"/>
          <w:szCs w:val="22"/>
        </w:rPr>
        <w:t>Module List</w:t>
      </w:r>
      <w:bookmarkEnd w:id="9"/>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SQL agent job</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SSIS Package</w:t>
      </w:r>
    </w:p>
    <w:p w:rsidR="009D1884" w:rsidRPr="00257251" w:rsidRDefault="009D1884"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Tables</w:t>
      </w:r>
    </w:p>
    <w:p w:rsidR="009D1884" w:rsidRPr="00257251" w:rsidRDefault="006913F0" w:rsidP="007E09F1">
      <w:pPr>
        <w:pStyle w:val="ListParagraph"/>
        <w:widowControl w:val="0"/>
        <w:numPr>
          <w:ilvl w:val="0"/>
          <w:numId w:val="2"/>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Procedures </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481F6E">
      <w:pPr>
        <w:pStyle w:val="Heading2"/>
        <w:rPr>
          <w:rFonts w:ascii="Times New Roman" w:hAnsi="Times New Roman" w:cs="Times New Roman"/>
          <w:color w:val="auto"/>
          <w:sz w:val="22"/>
          <w:szCs w:val="22"/>
        </w:rPr>
      </w:pPr>
      <w:bookmarkStart w:id="10" w:name="_Toc482950190"/>
      <w:r w:rsidRPr="00257251">
        <w:rPr>
          <w:rFonts w:ascii="Times New Roman" w:hAnsi="Times New Roman" w:cs="Times New Roman"/>
          <w:color w:val="auto"/>
          <w:sz w:val="22"/>
          <w:szCs w:val="22"/>
        </w:rPr>
        <w:t>Software and Hardware Interfaces</w:t>
      </w:r>
      <w:bookmarkEnd w:id="10"/>
    </w:p>
    <w:p w:rsidR="009D1884" w:rsidRPr="00257251" w:rsidRDefault="009D1884" w:rsidP="0027630C">
      <w:pPr>
        <w:pStyle w:val="Heading3"/>
        <w:rPr>
          <w:rFonts w:ascii="Times New Roman" w:hAnsi="Times New Roman" w:cs="Times New Roman"/>
          <w:color w:val="auto"/>
        </w:rPr>
      </w:pPr>
      <w:bookmarkStart w:id="11" w:name="_Toc482950191"/>
      <w:r w:rsidRPr="00257251">
        <w:rPr>
          <w:rFonts w:ascii="Times New Roman" w:hAnsi="Times New Roman" w:cs="Times New Roman"/>
          <w:color w:val="auto"/>
        </w:rPr>
        <w:t>Software</w:t>
      </w:r>
      <w:bookmarkEnd w:id="11"/>
    </w:p>
    <w:p w:rsidR="009D1884" w:rsidRPr="00257251" w:rsidRDefault="009D1884" w:rsidP="007E09F1">
      <w:pPr>
        <w:pStyle w:val="ListParagraph"/>
        <w:widowControl w:val="0"/>
        <w:numPr>
          <w:ilvl w:val="0"/>
          <w:numId w:val="3"/>
        </w:numPr>
        <w:autoSpaceDE w:val="0"/>
        <w:autoSpaceDN w:val="0"/>
        <w:adjustRightInd w:val="0"/>
        <w:spacing w:after="0" w:line="240" w:lineRule="auto"/>
        <w:rPr>
          <w:rFonts w:ascii="Times New Roman" w:hAnsi="Times New Roman"/>
          <w:color w:val="000000" w:themeColor="text1"/>
          <w:sz w:val="20"/>
          <w:szCs w:val="20"/>
        </w:rPr>
      </w:pPr>
      <w:r w:rsidRPr="00257251">
        <w:rPr>
          <w:rFonts w:ascii="Times New Roman" w:hAnsi="Times New Roman"/>
          <w:color w:val="000000" w:themeColor="text1"/>
          <w:sz w:val="20"/>
          <w:szCs w:val="20"/>
        </w:rPr>
        <w:t xml:space="preserve">SQL Server </w:t>
      </w:r>
      <w:r w:rsidR="00810310" w:rsidRPr="00257251">
        <w:rPr>
          <w:rFonts w:ascii="Times New Roman" w:hAnsi="Times New Roman"/>
          <w:color w:val="000000" w:themeColor="text1"/>
          <w:sz w:val="20"/>
          <w:szCs w:val="20"/>
        </w:rPr>
        <w:t>20</w:t>
      </w:r>
      <w:r w:rsidR="00810310">
        <w:rPr>
          <w:rFonts w:ascii="Times New Roman" w:hAnsi="Times New Roman"/>
          <w:color w:val="000000" w:themeColor="text1"/>
          <w:sz w:val="20"/>
          <w:szCs w:val="20"/>
        </w:rPr>
        <w:t>12</w:t>
      </w:r>
      <w:r w:rsidRPr="00257251">
        <w:rPr>
          <w:rFonts w:ascii="Times New Roman" w:hAnsi="Times New Roman"/>
          <w:color w:val="000000" w:themeColor="text1"/>
          <w:sz w:val="20"/>
          <w:szCs w:val="20"/>
        </w:rPr>
        <w:t xml:space="preserve"> SP</w:t>
      </w:r>
      <w:r w:rsidR="00810310">
        <w:rPr>
          <w:rFonts w:ascii="Times New Roman" w:hAnsi="Times New Roman"/>
          <w:color w:val="000000" w:themeColor="text1"/>
          <w:sz w:val="20"/>
          <w:szCs w:val="20"/>
        </w:rPr>
        <w:t>3</w:t>
      </w:r>
      <w:r w:rsidRPr="00257251">
        <w:rPr>
          <w:rFonts w:ascii="Times New Roman" w:hAnsi="Times New Roman"/>
          <w:color w:val="000000" w:themeColor="text1"/>
          <w:sz w:val="20"/>
          <w:szCs w:val="20"/>
        </w:rPr>
        <w:t xml:space="preserve"> Suite</w:t>
      </w:r>
    </w:p>
    <w:p w:rsidR="009D1884" w:rsidRPr="00257251" w:rsidRDefault="009D1884" w:rsidP="009D1884">
      <w:pPr>
        <w:widowControl w:val="0"/>
        <w:autoSpaceDE w:val="0"/>
        <w:autoSpaceDN w:val="0"/>
        <w:adjustRightInd w:val="0"/>
        <w:spacing w:after="0" w:line="240" w:lineRule="auto"/>
        <w:rPr>
          <w:rFonts w:ascii="Times New Roman" w:hAnsi="Times New Roman"/>
          <w:color w:val="000000" w:themeColor="text1"/>
          <w:sz w:val="20"/>
          <w:szCs w:val="20"/>
        </w:rPr>
      </w:pPr>
    </w:p>
    <w:p w:rsidR="009D1884" w:rsidRPr="00257251" w:rsidRDefault="009D1884" w:rsidP="0027630C">
      <w:pPr>
        <w:pStyle w:val="Heading3"/>
        <w:rPr>
          <w:rFonts w:ascii="Times New Roman" w:hAnsi="Times New Roman" w:cs="Times New Roman"/>
          <w:color w:val="auto"/>
        </w:rPr>
      </w:pPr>
      <w:bookmarkStart w:id="12" w:name="_Toc482950192"/>
      <w:r w:rsidRPr="00257251">
        <w:rPr>
          <w:rFonts w:ascii="Times New Roman" w:hAnsi="Times New Roman" w:cs="Times New Roman"/>
          <w:color w:val="auto"/>
        </w:rPr>
        <w:t>Hardware</w:t>
      </w:r>
      <w:bookmarkEnd w:id="12"/>
    </w:p>
    <w:p w:rsidR="009D1884" w:rsidRPr="00810310" w:rsidRDefault="00810310">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810310">
        <w:rPr>
          <w:rFonts w:ascii="Arial" w:hAnsi="Arial" w:cs="Arial"/>
          <w:color w:val="000000"/>
          <w:sz w:val="20"/>
          <w:szCs w:val="20"/>
        </w:rPr>
        <w:t>F3420-ECLDBD01</w:t>
      </w:r>
      <w:r w:rsidRPr="00810310" w:rsidDel="00810310">
        <w:rPr>
          <w:rFonts w:ascii="Times New Roman" w:hAnsi="Times New Roman"/>
          <w:color w:val="000000" w:themeColor="text1"/>
          <w:sz w:val="20"/>
          <w:szCs w:val="20"/>
        </w:rPr>
        <w:t xml:space="preserve"> </w:t>
      </w:r>
      <w:r w:rsidR="009D1884" w:rsidRPr="00810310">
        <w:rPr>
          <w:rFonts w:ascii="Times New Roman" w:hAnsi="Times New Roman"/>
          <w:color w:val="000000" w:themeColor="text1"/>
          <w:sz w:val="20"/>
          <w:szCs w:val="20"/>
        </w:rPr>
        <w:t xml:space="preserve">– Dev DB </w:t>
      </w:r>
      <w:r>
        <w:rPr>
          <w:rFonts w:ascii="Times New Roman" w:hAnsi="Times New Roman"/>
          <w:color w:val="000000" w:themeColor="text1"/>
          <w:sz w:val="20"/>
          <w:szCs w:val="20"/>
        </w:rPr>
        <w:t>Server</w:t>
      </w:r>
    </w:p>
    <w:p w:rsidR="009D1884" w:rsidRPr="00257251"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sidRPr="002A21C8">
        <w:rPr>
          <w:rFonts w:ascii="Arial" w:hAnsi="Arial" w:cs="Arial"/>
          <w:color w:val="000000"/>
          <w:sz w:val="20"/>
          <w:szCs w:val="20"/>
        </w:rPr>
        <w:t>F3420-ECLDB</w:t>
      </w:r>
      <w:r>
        <w:rPr>
          <w:rFonts w:ascii="Arial" w:hAnsi="Arial" w:cs="Arial"/>
          <w:color w:val="000000"/>
          <w:sz w:val="20"/>
          <w:szCs w:val="20"/>
        </w:rPr>
        <w:t>T</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Test DB </w:t>
      </w:r>
      <w:r>
        <w:rPr>
          <w:rFonts w:ascii="Times New Roman" w:hAnsi="Times New Roman"/>
          <w:color w:val="000000" w:themeColor="text1"/>
          <w:sz w:val="20"/>
          <w:szCs w:val="20"/>
        </w:rPr>
        <w:t>Server</w:t>
      </w:r>
    </w:p>
    <w:p w:rsidR="00810310" w:rsidRDefault="00810310"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r>
        <w:rPr>
          <w:rFonts w:ascii="Arial" w:hAnsi="Arial" w:cs="Arial"/>
          <w:color w:val="000000"/>
          <w:sz w:val="20"/>
          <w:szCs w:val="20"/>
        </w:rPr>
        <w:t>F3420-ECLDBP</w:t>
      </w:r>
      <w:r w:rsidRPr="002A21C8">
        <w:rPr>
          <w:rFonts w:ascii="Arial" w:hAnsi="Arial" w:cs="Arial"/>
          <w:color w:val="000000"/>
          <w:sz w:val="20"/>
          <w:szCs w:val="20"/>
        </w:rPr>
        <w:t>01</w:t>
      </w:r>
      <w:r w:rsidRPr="002A21C8" w:rsidDel="0081031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w:t>
      </w:r>
      <w:r>
        <w:rPr>
          <w:rFonts w:ascii="Times New Roman" w:hAnsi="Times New Roman"/>
          <w:color w:val="000000" w:themeColor="text1"/>
          <w:sz w:val="20"/>
          <w:szCs w:val="20"/>
        </w:rPr>
        <w:t>Prod Server</w:t>
      </w:r>
    </w:p>
    <w:p w:rsidR="00810310" w:rsidRDefault="00017FF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8" w:history="1">
        <w:r w:rsidR="00810310">
          <w:rPr>
            <w:rStyle w:val="Hyperlink"/>
            <w:rFonts w:ascii="Arial" w:hAnsi="Arial" w:cs="Arial"/>
            <w:sz w:val="20"/>
            <w:szCs w:val="20"/>
          </w:rPr>
          <w:t>\\F3420-ECLDBD01\data\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Dev File staging share</w:t>
      </w:r>
    </w:p>
    <w:p w:rsidR="009D1884" w:rsidRPr="00257251" w:rsidRDefault="00017FF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9" w:history="1">
        <w:r w:rsidR="00810310">
          <w:rPr>
            <w:rStyle w:val="Hyperlink"/>
            <w:rFonts w:ascii="Arial" w:hAnsi="Arial" w:cs="Arial"/>
            <w:sz w:val="20"/>
            <w:szCs w:val="20"/>
          </w:rPr>
          <w:t>\\F3420-ECLDBT01\data\</w:t>
        </w:r>
      </w:hyperlink>
      <w:r w:rsidR="00810310" w:rsidRPr="00257251" w:rsidDel="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 xml:space="preserve"> - Test</w:t>
      </w:r>
      <w:r w:rsidR="00810310" w:rsidRPr="00810310">
        <w:rPr>
          <w:rFonts w:ascii="Times New Roman" w:hAnsi="Times New Roman"/>
          <w:color w:val="000000" w:themeColor="text1"/>
          <w:sz w:val="20"/>
          <w:szCs w:val="20"/>
        </w:rPr>
        <w:t xml:space="preserve"> </w:t>
      </w:r>
      <w:r w:rsidR="00810310">
        <w:rPr>
          <w:rFonts w:ascii="Times New Roman" w:hAnsi="Times New Roman"/>
          <w:color w:val="000000" w:themeColor="text1"/>
          <w:sz w:val="20"/>
          <w:szCs w:val="20"/>
        </w:rPr>
        <w:t>File staging share</w:t>
      </w:r>
      <w:r w:rsidR="00810310" w:rsidRPr="00257251" w:rsidDel="00810310">
        <w:rPr>
          <w:rFonts w:ascii="Times New Roman" w:hAnsi="Times New Roman"/>
          <w:color w:val="000000" w:themeColor="text1"/>
          <w:sz w:val="20"/>
          <w:szCs w:val="20"/>
        </w:rPr>
        <w:t xml:space="preserve"> </w:t>
      </w:r>
    </w:p>
    <w:p w:rsidR="009D1884" w:rsidRPr="00257251" w:rsidRDefault="00017FF5" w:rsidP="007E09F1">
      <w:pPr>
        <w:pStyle w:val="ListParagraph"/>
        <w:widowControl w:val="0"/>
        <w:numPr>
          <w:ilvl w:val="0"/>
          <w:numId w:val="4"/>
        </w:numPr>
        <w:autoSpaceDE w:val="0"/>
        <w:autoSpaceDN w:val="0"/>
        <w:adjustRightInd w:val="0"/>
        <w:spacing w:after="0" w:line="240" w:lineRule="auto"/>
        <w:rPr>
          <w:rFonts w:ascii="Times New Roman" w:hAnsi="Times New Roman"/>
          <w:color w:val="000000" w:themeColor="text1"/>
          <w:sz w:val="20"/>
          <w:szCs w:val="20"/>
        </w:rPr>
      </w:pPr>
      <w:hyperlink r:id="rId10" w:history="1">
        <w:r w:rsidR="00254F1D" w:rsidRPr="0079652E">
          <w:rPr>
            <w:rStyle w:val="Hyperlink"/>
            <w:rFonts w:ascii="Arial" w:hAnsi="Arial" w:cs="Arial"/>
            <w:sz w:val="20"/>
            <w:szCs w:val="20"/>
          </w:rPr>
          <w:t>\\F3420-ECLDBP01\data\</w:t>
        </w:r>
      </w:hyperlink>
      <w:r w:rsidR="00441D50" w:rsidRPr="00257251" w:rsidDel="00810310">
        <w:rPr>
          <w:rFonts w:ascii="Times New Roman" w:hAnsi="Times New Roman"/>
          <w:color w:val="000000" w:themeColor="text1"/>
          <w:sz w:val="20"/>
          <w:szCs w:val="20"/>
        </w:rPr>
        <w:t xml:space="preserve"> </w:t>
      </w:r>
      <w:r w:rsidR="00441D50">
        <w:rPr>
          <w:rFonts w:ascii="Times New Roman" w:hAnsi="Times New Roman"/>
          <w:color w:val="000000" w:themeColor="text1"/>
          <w:sz w:val="20"/>
          <w:szCs w:val="20"/>
        </w:rPr>
        <w:t xml:space="preserve"> </w:t>
      </w:r>
      <w:r w:rsidR="009D1884" w:rsidRPr="00257251">
        <w:rPr>
          <w:rFonts w:ascii="Times New Roman" w:hAnsi="Times New Roman"/>
          <w:color w:val="000000" w:themeColor="text1"/>
          <w:sz w:val="20"/>
          <w:szCs w:val="20"/>
        </w:rPr>
        <w:t xml:space="preserve"> - </w:t>
      </w:r>
      <w:r w:rsidR="00810310">
        <w:rPr>
          <w:rFonts w:ascii="Times New Roman" w:hAnsi="Times New Roman"/>
          <w:color w:val="000000" w:themeColor="text1"/>
          <w:sz w:val="20"/>
          <w:szCs w:val="20"/>
        </w:rPr>
        <w:t xml:space="preserve">Prod </w:t>
      </w:r>
      <w:r w:rsidR="009D1884" w:rsidRPr="00257251">
        <w:rPr>
          <w:rFonts w:ascii="Times New Roman" w:hAnsi="Times New Roman"/>
          <w:color w:val="000000" w:themeColor="text1"/>
          <w:sz w:val="20"/>
          <w:szCs w:val="20"/>
        </w:rPr>
        <w:t>File staging share</w:t>
      </w: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9F2A51">
      <w:pPr>
        <w:widowControl w:val="0"/>
        <w:autoSpaceDE w:val="0"/>
        <w:autoSpaceDN w:val="0"/>
        <w:adjustRightInd w:val="0"/>
        <w:spacing w:after="0" w:line="240" w:lineRule="auto"/>
        <w:rPr>
          <w:rFonts w:ascii="Times New Roman" w:hAnsi="Times New Roman"/>
          <w:b/>
          <w:sz w:val="24"/>
          <w:szCs w:val="24"/>
        </w:rPr>
      </w:pPr>
    </w:p>
    <w:p w:rsidR="009D1884" w:rsidRPr="00257251" w:rsidRDefault="009D1884" w:rsidP="0027630C">
      <w:pPr>
        <w:pStyle w:val="Heading2"/>
        <w:rPr>
          <w:rFonts w:ascii="Times New Roman" w:hAnsi="Times New Roman" w:cs="Times New Roman"/>
          <w:color w:val="auto"/>
          <w:sz w:val="22"/>
          <w:szCs w:val="22"/>
        </w:rPr>
      </w:pPr>
      <w:bookmarkStart w:id="13" w:name="_Toc482950193"/>
      <w:r w:rsidRPr="00257251">
        <w:rPr>
          <w:rFonts w:ascii="Times New Roman" w:hAnsi="Times New Roman" w:cs="Times New Roman"/>
          <w:color w:val="auto"/>
          <w:sz w:val="22"/>
          <w:szCs w:val="22"/>
        </w:rPr>
        <w:t>Users</w:t>
      </w:r>
      <w:bookmarkEnd w:id="13"/>
      <w:r w:rsidRPr="00257251">
        <w:rPr>
          <w:rFonts w:ascii="Times New Roman" w:hAnsi="Times New Roman" w:cs="Times New Roman"/>
          <w:color w:val="auto"/>
          <w:sz w:val="22"/>
          <w:szCs w:val="22"/>
        </w:rPr>
        <w:t xml:space="preserve"> </w:t>
      </w:r>
    </w:p>
    <w:p w:rsidR="00C86D30" w:rsidRPr="00257251" w:rsidRDefault="00C86D30" w:rsidP="007E09F1">
      <w:pPr>
        <w:pStyle w:val="ListParagraph"/>
        <w:numPr>
          <w:ilvl w:val="0"/>
          <w:numId w:val="6"/>
        </w:numPr>
        <w:rPr>
          <w:rFonts w:ascii="Times New Roman" w:hAnsi="Times New Roman"/>
          <w:color w:val="000000" w:themeColor="text1"/>
          <w:sz w:val="20"/>
          <w:szCs w:val="20"/>
        </w:rPr>
      </w:pPr>
      <w:r w:rsidRPr="00257251">
        <w:rPr>
          <w:rFonts w:ascii="Times New Roman" w:hAnsi="Times New Roman"/>
          <w:color w:val="000000" w:themeColor="text1"/>
          <w:sz w:val="20"/>
          <w:szCs w:val="20"/>
        </w:rPr>
        <w:t>N/A</w:t>
      </w:r>
    </w:p>
    <w:p w:rsidR="009D1884" w:rsidRPr="00257251" w:rsidRDefault="00743901" w:rsidP="009F2A51">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color w:val="000000" w:themeColor="text1"/>
          <w:sz w:val="20"/>
          <w:szCs w:val="20"/>
        </w:rPr>
        <w:t xml:space="preserve">     </w:t>
      </w:r>
    </w:p>
    <w:p w:rsidR="00A47122" w:rsidRPr="00257251" w:rsidRDefault="00A47122" w:rsidP="009F2A51">
      <w:pPr>
        <w:widowControl w:val="0"/>
        <w:autoSpaceDE w:val="0"/>
        <w:autoSpaceDN w:val="0"/>
        <w:adjustRightInd w:val="0"/>
        <w:spacing w:after="0" w:line="240" w:lineRule="auto"/>
        <w:rPr>
          <w:rFonts w:ascii="Times New Roman" w:hAnsi="Times New Roman"/>
          <w:b/>
          <w:sz w:val="24"/>
          <w:szCs w:val="24"/>
        </w:rPr>
      </w:pPr>
    </w:p>
    <w:p w:rsidR="006F770C" w:rsidRPr="00257251" w:rsidRDefault="006F770C" w:rsidP="007E09F1">
      <w:pPr>
        <w:pStyle w:val="Heading1"/>
        <w:numPr>
          <w:ilvl w:val="0"/>
          <w:numId w:val="1"/>
        </w:numPr>
        <w:rPr>
          <w:rFonts w:ascii="Times New Roman" w:hAnsi="Times New Roman" w:cs="Times New Roman"/>
          <w:color w:val="auto"/>
        </w:rPr>
      </w:pPr>
      <w:bookmarkStart w:id="14" w:name="_Toc482950194"/>
      <w:r w:rsidRPr="00257251">
        <w:rPr>
          <w:rFonts w:ascii="Times New Roman" w:hAnsi="Times New Roman" w:cs="Times New Roman"/>
          <w:color w:val="auto"/>
        </w:rPr>
        <w:t>Details</w:t>
      </w:r>
      <w:bookmarkEnd w:id="14"/>
    </w:p>
    <w:p w:rsidR="006F770C" w:rsidRPr="00257251" w:rsidRDefault="006F770C" w:rsidP="007E09F1">
      <w:pPr>
        <w:pStyle w:val="ListParagraph"/>
        <w:numPr>
          <w:ilvl w:val="0"/>
          <w:numId w:val="7"/>
        </w:numPr>
        <w:rPr>
          <w:rFonts w:ascii="Times New Roman" w:hAnsi="Times New Roman"/>
          <w:vanish/>
        </w:rPr>
      </w:pPr>
    </w:p>
    <w:p w:rsidR="006F770C" w:rsidRPr="00257251" w:rsidRDefault="006F770C" w:rsidP="007E09F1">
      <w:pPr>
        <w:pStyle w:val="ListParagraph"/>
        <w:numPr>
          <w:ilvl w:val="0"/>
          <w:numId w:val="7"/>
        </w:numPr>
        <w:rPr>
          <w:rFonts w:ascii="Times New Roman" w:hAnsi="Times New Roman"/>
          <w:vanish/>
        </w:rPr>
      </w:pPr>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15" w:name="_Toc387654370"/>
      <w:bookmarkStart w:id="16" w:name="_Toc387758815"/>
      <w:bookmarkStart w:id="17" w:name="_Toc482877918"/>
      <w:bookmarkStart w:id="18" w:name="_Toc482950195"/>
      <w:bookmarkEnd w:id="15"/>
      <w:bookmarkEnd w:id="16"/>
      <w:bookmarkEnd w:id="17"/>
      <w:bookmarkEnd w:id="18"/>
    </w:p>
    <w:p w:rsidR="0027630C" w:rsidRPr="00257251" w:rsidRDefault="0027630C" w:rsidP="007E09F1">
      <w:pPr>
        <w:pStyle w:val="ListParagraph"/>
        <w:keepNext/>
        <w:keepLines/>
        <w:numPr>
          <w:ilvl w:val="0"/>
          <w:numId w:val="10"/>
        </w:numPr>
        <w:spacing w:before="480" w:after="0"/>
        <w:contextualSpacing w:val="0"/>
        <w:outlineLvl w:val="0"/>
        <w:rPr>
          <w:rFonts w:ascii="Times New Roman" w:eastAsiaTheme="majorEastAsia" w:hAnsi="Times New Roman"/>
          <w:b/>
          <w:bCs/>
          <w:vanish/>
        </w:rPr>
      </w:pPr>
      <w:bookmarkStart w:id="19" w:name="_Toc387654371"/>
      <w:bookmarkStart w:id="20" w:name="_Toc387758816"/>
      <w:bookmarkStart w:id="21" w:name="_Toc482877919"/>
      <w:bookmarkStart w:id="22" w:name="_Toc482950196"/>
      <w:bookmarkEnd w:id="19"/>
      <w:bookmarkEnd w:id="20"/>
      <w:bookmarkEnd w:id="21"/>
      <w:bookmarkEnd w:id="22"/>
    </w:p>
    <w:p w:rsidR="006F770C" w:rsidRPr="00257251" w:rsidRDefault="006F770C" w:rsidP="007E09F1">
      <w:pPr>
        <w:pStyle w:val="Heading2"/>
        <w:numPr>
          <w:ilvl w:val="1"/>
          <w:numId w:val="10"/>
        </w:numPr>
        <w:rPr>
          <w:rFonts w:ascii="Times New Roman" w:hAnsi="Times New Roman" w:cs="Times New Roman"/>
          <w:color w:val="auto"/>
          <w:sz w:val="22"/>
          <w:szCs w:val="22"/>
        </w:rPr>
      </w:pPr>
      <w:bookmarkStart w:id="23" w:name="_Toc482950197"/>
      <w:r w:rsidRPr="00257251">
        <w:rPr>
          <w:rFonts w:ascii="Times New Roman" w:hAnsi="Times New Roman" w:cs="Times New Roman"/>
          <w:color w:val="auto"/>
          <w:sz w:val="22"/>
          <w:szCs w:val="22"/>
        </w:rPr>
        <w:t>Source Files</w:t>
      </w:r>
      <w:bookmarkEnd w:id="23"/>
    </w:p>
    <w:p w:rsidR="006F770C" w:rsidRPr="00257251" w:rsidRDefault="006F770C" w:rsidP="007E09F1">
      <w:pPr>
        <w:pStyle w:val="Heading3"/>
        <w:numPr>
          <w:ilvl w:val="2"/>
          <w:numId w:val="10"/>
        </w:numPr>
        <w:rPr>
          <w:rFonts w:ascii="Times New Roman" w:hAnsi="Times New Roman" w:cs="Times New Roman"/>
          <w:color w:val="auto"/>
        </w:rPr>
      </w:pPr>
      <w:bookmarkStart w:id="24" w:name="_Toc482950198"/>
      <w:r w:rsidRPr="00257251">
        <w:rPr>
          <w:rFonts w:ascii="Times New Roman" w:hAnsi="Times New Roman" w:cs="Times New Roman"/>
          <w:color w:val="auto"/>
        </w:rPr>
        <w:t>PS_Employee_Information_mmddyyyy.csv</w:t>
      </w:r>
      <w:bookmarkEnd w:id="24"/>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Description: This is an Employee file from </w:t>
      </w:r>
      <w:r w:rsidR="000460EA">
        <w:rPr>
          <w:rFonts w:ascii="Times New Roman" w:hAnsi="Times New Roman"/>
        </w:rPr>
        <w:t>IQS sourced from Workday.</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w:t>
      </w:r>
      <w:r w:rsidR="000460EA">
        <w:rPr>
          <w:rFonts w:ascii="Times New Roman" w:hAnsi="Times New Roman"/>
        </w:rPr>
        <w:t>Workday</w:t>
      </w:r>
    </w:p>
    <w:p w:rsidR="00441D50" w:rsidRDefault="00C74EEA" w:rsidP="007E09F1">
      <w:pPr>
        <w:pStyle w:val="ListParagraph"/>
        <w:numPr>
          <w:ilvl w:val="0"/>
          <w:numId w:val="6"/>
        </w:numPr>
        <w:autoSpaceDE w:val="0"/>
        <w:autoSpaceDN w:val="0"/>
        <w:adjustRightInd w:val="0"/>
        <w:spacing w:after="0" w:line="240" w:lineRule="auto"/>
      </w:pPr>
      <w:r w:rsidRPr="00257251">
        <w:rPr>
          <w:rFonts w:ascii="Times New Roman" w:hAnsi="Times New Roman"/>
        </w:rPr>
        <w:t xml:space="preserve">Staging location: </w:t>
      </w:r>
      <w:hyperlink r:id="rId11" w:history="1">
        <w:r w:rsidR="00441D50" w:rsidRPr="00F9414B">
          <w:rPr>
            <w:rStyle w:val="Hyperlink"/>
          </w:rPr>
          <w:t>\\</w:t>
        </w:r>
        <w:r w:rsidR="00441D50" w:rsidRPr="00D463B5">
          <w:rPr>
            <w:rStyle w:val="Hyperlink"/>
          </w:rPr>
          <w:t>f3420-ecldbp01\data\coaching\hrinfo\Encryption_In\</w:t>
        </w:r>
      </w:hyperlink>
    </w:p>
    <w:p w:rsidR="00441D50" w:rsidRPr="00F9414B" w:rsidRDefault="00441D50" w:rsidP="007E09F1">
      <w:pPr>
        <w:pStyle w:val="ListParagraph"/>
        <w:numPr>
          <w:ilvl w:val="0"/>
          <w:numId w:val="6"/>
        </w:numPr>
        <w:autoSpaceDE w:val="0"/>
        <w:autoSpaceDN w:val="0"/>
        <w:adjustRightInd w:val="0"/>
        <w:spacing w:after="0" w:line="240" w:lineRule="auto"/>
      </w:pPr>
      <w:r w:rsidRPr="00257251">
        <w:rPr>
          <w:rFonts w:ascii="Times New Roman" w:hAnsi="Times New Roman"/>
        </w:rPr>
        <w:t>File name: PS_Employee_Information_mmddyyyy.csv</w:t>
      </w:r>
    </w:p>
    <w:p w:rsidR="00441D50" w:rsidRPr="00F9414B" w:rsidRDefault="00441D50">
      <w:pPr>
        <w:pStyle w:val="ListParagraph"/>
        <w:numPr>
          <w:ilvl w:val="0"/>
          <w:numId w:val="6"/>
        </w:numPr>
        <w:autoSpaceDE w:val="0"/>
        <w:autoSpaceDN w:val="0"/>
        <w:adjustRightInd w:val="0"/>
        <w:spacing w:after="0" w:line="240" w:lineRule="auto"/>
      </w:pPr>
      <w:r w:rsidRPr="00F9414B">
        <w:t>Encrypted file directory:</w:t>
      </w:r>
      <w:r w:rsidRPr="00441D50">
        <w:t xml:space="preserve"> </w:t>
      </w:r>
      <w:r w:rsidRPr="00F9414B">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F9414B">
        <w:t>Encrypted file: PS_Employee_Information_mmddyyyy.csv.zip.encrypt</w:t>
      </w:r>
    </w:p>
    <w:p w:rsidR="00C74EEA" w:rsidRPr="00441D50" w:rsidRDefault="00C74EEA">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Frequency: Arrives daily at ~4:30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C74EEA" w:rsidRPr="00257251" w:rsidRDefault="00C74EEA" w:rsidP="00C74EEA">
      <w:pPr>
        <w:autoSpaceDE w:val="0"/>
        <w:autoSpaceDN w:val="0"/>
        <w:adjustRightInd w:val="0"/>
        <w:spacing w:after="0" w:line="240" w:lineRule="auto"/>
        <w:rPr>
          <w:rFonts w:ascii="Times New Roman" w:hAnsi="Times New Roman"/>
        </w:rPr>
      </w:pPr>
    </w:p>
    <w:p w:rsidR="00C74EEA" w:rsidRPr="00257251" w:rsidRDefault="00C74EEA" w:rsidP="007E09F1">
      <w:pPr>
        <w:pStyle w:val="Heading3"/>
        <w:numPr>
          <w:ilvl w:val="2"/>
          <w:numId w:val="10"/>
        </w:numPr>
        <w:rPr>
          <w:rFonts w:ascii="Times New Roman" w:hAnsi="Times New Roman" w:cs="Times New Roman"/>
          <w:color w:val="auto"/>
        </w:rPr>
      </w:pPr>
      <w:bookmarkStart w:id="25" w:name="_Toc482950199"/>
      <w:r w:rsidRPr="00257251">
        <w:rPr>
          <w:rFonts w:ascii="Times New Roman" w:hAnsi="Times New Roman" w:cs="Times New Roman"/>
          <w:color w:val="auto"/>
        </w:rPr>
        <w:t>Employee_Information_WithProgram.csv</w:t>
      </w:r>
      <w:bookmarkEnd w:id="25"/>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an Employee file from Aspect eWFM. Used to capture the Supervisor for employees having a CSR job code and the program value. The program value should be associated with the call or activity and will be input from the web interface or provided in the Coaching requests from Quality system and Outliers feeds. The program value based on the agents 1MULTI value from eWFM will only be sued when a program cannot be identified for the call activity for a specific coaching log.</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Aspect eWFM</w:t>
      </w:r>
    </w:p>
    <w:p w:rsidR="00441D50" w:rsidRPr="00F9414B"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 xml:space="preserve">Staging location: </w:t>
      </w:r>
      <w:hyperlink r:id="rId12" w:history="1">
        <w:r w:rsidR="00441D50" w:rsidRPr="00CD1BF7">
          <w:rPr>
            <w:rStyle w:val="Hyperlink"/>
          </w:rPr>
          <w:t>\\f3420-ecldbp01\data\coaching\hrinfo\Encryption_In\</w:t>
        </w:r>
      </w:hyperlink>
    </w:p>
    <w:p w:rsidR="00C74EEA" w:rsidRDefault="00C74EEA" w:rsidP="00B50252">
      <w:pPr>
        <w:pStyle w:val="ListParagraph"/>
        <w:numPr>
          <w:ilvl w:val="0"/>
          <w:numId w:val="6"/>
        </w:numPr>
        <w:autoSpaceDE w:val="0"/>
        <w:autoSpaceDN w:val="0"/>
        <w:adjustRightInd w:val="0"/>
        <w:spacing w:after="0" w:line="240" w:lineRule="auto"/>
        <w:rPr>
          <w:rFonts w:ascii="Times New Roman" w:hAnsi="Times New Roman"/>
        </w:rPr>
      </w:pPr>
      <w:r w:rsidRPr="00441D50">
        <w:rPr>
          <w:rFonts w:ascii="Times New Roman" w:hAnsi="Times New Roman"/>
        </w:rPr>
        <w:t>File name: Employee_information_WithProgram.csv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441D50"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Employee_Information_WithProgram.csv.zip.encrypt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Arrived daily at ~6:00 AM EST</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 xml:space="preserve">Load time: </w:t>
      </w:r>
      <w:r w:rsidR="001022D0" w:rsidRPr="00257251">
        <w:rPr>
          <w:rFonts w:ascii="Times New Roman" w:hAnsi="Times New Roman"/>
        </w:rPr>
        <w:t>7</w:t>
      </w:r>
      <w:r w:rsidRPr="00257251">
        <w:rPr>
          <w:rFonts w:ascii="Times New Roman" w:hAnsi="Times New Roman"/>
        </w:rPr>
        <w:t xml:space="preserve"> PM EST (</w:t>
      </w:r>
      <w:r w:rsidR="001022D0" w:rsidRPr="00257251">
        <w:rPr>
          <w:rFonts w:ascii="Times New Roman" w:hAnsi="Times New Roman"/>
        </w:rPr>
        <w:t>5</w:t>
      </w:r>
      <w:r w:rsidRPr="00257251">
        <w:rPr>
          <w:rFonts w:ascii="Times New Roman" w:hAnsi="Times New Roman"/>
        </w:rPr>
        <w:t>:00 PM Database time)</w:t>
      </w:r>
    </w:p>
    <w:p w:rsidR="00C74EEA" w:rsidRPr="00257251" w:rsidRDefault="00C74EEA"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EmpID_To_SupID_Stage</w:t>
      </w:r>
    </w:p>
    <w:p w:rsidR="001022D0" w:rsidRPr="00257251" w:rsidRDefault="001022D0" w:rsidP="001022D0">
      <w:pPr>
        <w:autoSpaceDE w:val="0"/>
        <w:autoSpaceDN w:val="0"/>
        <w:adjustRightInd w:val="0"/>
        <w:spacing w:after="0" w:line="240" w:lineRule="auto"/>
        <w:rPr>
          <w:rFonts w:ascii="Times New Roman" w:hAnsi="Times New Roman"/>
        </w:rPr>
      </w:pPr>
    </w:p>
    <w:p w:rsidR="001022D0" w:rsidRPr="00257251" w:rsidRDefault="001022D0" w:rsidP="007E09F1">
      <w:pPr>
        <w:pStyle w:val="Heading3"/>
        <w:numPr>
          <w:ilvl w:val="2"/>
          <w:numId w:val="10"/>
        </w:numPr>
        <w:rPr>
          <w:rFonts w:ascii="Times New Roman" w:hAnsi="Times New Roman" w:cs="Times New Roman"/>
          <w:color w:val="auto"/>
        </w:rPr>
      </w:pPr>
      <w:bookmarkStart w:id="26" w:name="_Toc482950200"/>
      <w:r w:rsidRPr="00257251">
        <w:rPr>
          <w:rFonts w:ascii="Times New Roman" w:hAnsi="Times New Roman" w:cs="Times New Roman"/>
          <w:color w:val="auto"/>
        </w:rPr>
        <w:t>HR_Employee_Information.csv</w:t>
      </w:r>
      <w:bookmarkEnd w:id="26"/>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Description: This is a manually created file sourced from HCSD HR team.</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Used for capturing Employee attributes like Employee ID, Name, Lan ID, Location, Job Code and Manager(Supervisor’s supervisor) and last hire date and Active Flag for HCSD HR staff.</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Source system: NA</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Staging location: </w:t>
      </w:r>
      <w:hyperlink r:id="rId13" w:history="1">
        <w:r w:rsidR="00441D50" w:rsidRPr="00CD1BF7">
          <w:rPr>
            <w:rStyle w:val="Hyperlink"/>
          </w:rPr>
          <w:t>\\f3420-ecldbp01\data\coaching\hrinfo\Encryption_In\</w:t>
        </w:r>
      </w:hyperlink>
    </w:p>
    <w:p w:rsidR="001022D0"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File name: HR_Employee_Information.csv</w:t>
      </w:r>
    </w:p>
    <w:p w:rsidR="00441D50" w:rsidRPr="00CD1BF7" w:rsidRDefault="00441D50" w:rsidP="00441D50">
      <w:pPr>
        <w:pStyle w:val="ListParagraph"/>
        <w:numPr>
          <w:ilvl w:val="0"/>
          <w:numId w:val="6"/>
        </w:numPr>
        <w:autoSpaceDE w:val="0"/>
        <w:autoSpaceDN w:val="0"/>
        <w:adjustRightInd w:val="0"/>
        <w:spacing w:after="0" w:line="240" w:lineRule="auto"/>
      </w:pPr>
      <w:r w:rsidRPr="00CD1BF7">
        <w:t>Encrypted file directory:</w:t>
      </w:r>
      <w:r w:rsidRPr="00441D50">
        <w:t xml:space="preserve"> </w:t>
      </w:r>
      <w:r w:rsidRPr="00CD1BF7">
        <w:rPr>
          <w:rStyle w:val="Hyperlink"/>
        </w:rPr>
        <w:t>\\f3420-ecldbp01\data\coaching\hrinfo\Encryption_Out\</w:t>
      </w:r>
    </w:p>
    <w:p w:rsidR="00441D50" w:rsidRPr="00257251" w:rsidRDefault="00441D50" w:rsidP="00441D50">
      <w:pPr>
        <w:pStyle w:val="ListParagraph"/>
        <w:numPr>
          <w:ilvl w:val="0"/>
          <w:numId w:val="6"/>
        </w:numPr>
        <w:autoSpaceDE w:val="0"/>
        <w:autoSpaceDN w:val="0"/>
        <w:adjustRightInd w:val="0"/>
        <w:spacing w:after="0" w:line="240" w:lineRule="auto"/>
        <w:rPr>
          <w:rFonts w:ascii="Times New Roman" w:hAnsi="Times New Roman"/>
        </w:rPr>
      </w:pPr>
      <w:r w:rsidRPr="00CD1BF7">
        <w:t xml:space="preserve">Encrypted file: </w:t>
      </w:r>
      <w:r w:rsidRPr="00441D50">
        <w:t>HR_Employee_Information.csv.zip.encrypt</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Frequency: Ad-hoc (when there are changes to HR Employee records)</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Load time: 7 PM EST (5:00 PM Database time)</w:t>
      </w:r>
    </w:p>
    <w:p w:rsidR="001022D0" w:rsidRPr="00257251" w:rsidRDefault="001022D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Table: Employee_Hierarchy</w:t>
      </w:r>
    </w:p>
    <w:p w:rsidR="001022D0" w:rsidRPr="00257251" w:rsidRDefault="001022D0" w:rsidP="001022D0">
      <w:pPr>
        <w:autoSpaceDE w:val="0"/>
        <w:autoSpaceDN w:val="0"/>
        <w:adjustRightInd w:val="0"/>
        <w:spacing w:after="0" w:line="240" w:lineRule="auto"/>
        <w:rPr>
          <w:rFonts w:ascii="Times New Roman" w:hAnsi="Times New Roman"/>
        </w:rPr>
      </w:pPr>
    </w:p>
    <w:p w:rsidR="006F770C" w:rsidRPr="00257251" w:rsidRDefault="006F770C" w:rsidP="006F770C">
      <w:pPr>
        <w:rPr>
          <w:rFonts w:ascii="Times New Roman" w:hAnsi="Times New Roman"/>
        </w:rPr>
      </w:pPr>
    </w:p>
    <w:p w:rsidR="007B5133" w:rsidRPr="00257251" w:rsidRDefault="007B5133" w:rsidP="007E09F1">
      <w:pPr>
        <w:pStyle w:val="Heading2"/>
        <w:numPr>
          <w:ilvl w:val="1"/>
          <w:numId w:val="10"/>
        </w:numPr>
        <w:rPr>
          <w:rFonts w:ascii="Times New Roman" w:hAnsi="Times New Roman" w:cs="Times New Roman"/>
          <w:color w:val="auto"/>
          <w:sz w:val="22"/>
          <w:szCs w:val="22"/>
        </w:rPr>
      </w:pPr>
      <w:bookmarkStart w:id="27" w:name="_Toc482950201"/>
      <w:r w:rsidRPr="00257251">
        <w:rPr>
          <w:rFonts w:ascii="Times New Roman" w:hAnsi="Times New Roman" w:cs="Times New Roman"/>
          <w:color w:val="auto"/>
          <w:sz w:val="22"/>
          <w:szCs w:val="22"/>
        </w:rPr>
        <w:t>Module Details</w:t>
      </w:r>
      <w:bookmarkEnd w:id="27"/>
    </w:p>
    <w:p w:rsidR="007B5133" w:rsidRPr="00257251" w:rsidRDefault="007B5133" w:rsidP="007E09F1">
      <w:pPr>
        <w:pStyle w:val="Heading3"/>
        <w:numPr>
          <w:ilvl w:val="2"/>
          <w:numId w:val="10"/>
        </w:numPr>
        <w:rPr>
          <w:rFonts w:ascii="Times New Roman" w:hAnsi="Times New Roman" w:cs="Times New Roman"/>
          <w:color w:val="auto"/>
        </w:rPr>
      </w:pPr>
      <w:bookmarkStart w:id="28" w:name="_Toc482950202"/>
      <w:r w:rsidRPr="00257251">
        <w:rPr>
          <w:rFonts w:ascii="Times New Roman" w:hAnsi="Times New Roman" w:cs="Times New Roman"/>
          <w:color w:val="auto"/>
        </w:rPr>
        <w:t>SQL agent job</w:t>
      </w:r>
      <w:bookmarkEnd w:id="28"/>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Instance : </w:t>
      </w:r>
      <w:r w:rsidR="00810310">
        <w:rPr>
          <w:rFonts w:ascii="Times New Roman" w:hAnsi="Times New Roman"/>
        </w:rPr>
        <w:t>F3420-ECLDBP01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Production Job:  </w:t>
      </w:r>
      <w:r w:rsidR="00810310">
        <w:rPr>
          <w:rFonts w:ascii="Times New Roman" w:hAnsi="Times New Roman"/>
        </w:rPr>
        <w:t>CoachingHierarchy</w:t>
      </w:r>
      <w:r w:rsidR="00810310" w:rsidRPr="00257251">
        <w:rPr>
          <w:rFonts w:ascii="Times New Roman" w:hAnsi="Times New Roman"/>
        </w:rPr>
        <w:t>Load</w:t>
      </w:r>
    </w:p>
    <w:p w:rsidR="00810310" w:rsidRPr="00D22F4B" w:rsidRDefault="005C5900" w:rsidP="00810310">
      <w:pPr>
        <w:pStyle w:val="ListParagraph"/>
        <w:numPr>
          <w:ilvl w:val="0"/>
          <w:numId w:val="6"/>
        </w:numPr>
        <w:autoSpaceDE w:val="0"/>
        <w:autoSpaceDN w:val="0"/>
        <w:adjustRightInd w:val="0"/>
        <w:spacing w:after="0" w:line="240" w:lineRule="auto"/>
        <w:rPr>
          <w:rStyle w:val="Hyperlink"/>
          <w:rFonts w:ascii="Times New Roman" w:hAnsi="Times New Roman"/>
          <w:color w:val="auto"/>
          <w:u w:val="none"/>
        </w:rPr>
      </w:pPr>
      <w:r w:rsidRPr="00810310">
        <w:rPr>
          <w:rFonts w:ascii="Times New Roman" w:hAnsi="Times New Roman"/>
        </w:rPr>
        <w:t xml:space="preserve">Production Package: </w:t>
      </w:r>
      <w:hyperlink r:id="rId14" w:history="1">
        <w:r w:rsidR="00810310" w:rsidRPr="001D55FB">
          <w:rPr>
            <w:rStyle w:val="Hyperlink"/>
            <w:rFonts w:ascii="Times New Roman" w:hAnsi="Times New Roman"/>
            <w:sz w:val="20"/>
            <w:szCs w:val="20"/>
          </w:rPr>
          <w:t>\\F3420-ECLDBP01\ssis\Coaching\Packages\Employee_Hierarchy.dtsx</w:t>
        </w:r>
      </w:hyperlink>
    </w:p>
    <w:p w:rsidR="00634B03" w:rsidRPr="00810310" w:rsidRDefault="00634B03" w:rsidP="00810310">
      <w:pPr>
        <w:pStyle w:val="ListParagraph"/>
        <w:numPr>
          <w:ilvl w:val="0"/>
          <w:numId w:val="6"/>
        </w:numPr>
        <w:autoSpaceDE w:val="0"/>
        <w:autoSpaceDN w:val="0"/>
        <w:adjustRightInd w:val="0"/>
        <w:spacing w:after="0" w:line="240" w:lineRule="auto"/>
        <w:rPr>
          <w:rFonts w:ascii="Times New Roman" w:hAnsi="Times New Roman"/>
        </w:rPr>
      </w:pPr>
      <w:r w:rsidRPr="00810310">
        <w:rPr>
          <w:rFonts w:ascii="Times New Roman" w:hAnsi="Times New Roman"/>
        </w:rPr>
        <w:t>Production Config File: Prod_Employee_Hierarchy.dtsConfig</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Owner: </w:t>
      </w:r>
      <w:r w:rsidR="00810310">
        <w:rPr>
          <w:rFonts w:ascii="Times New Roman" w:hAnsi="Times New Roman"/>
        </w:rPr>
        <w:t>ecljobowner</w:t>
      </w:r>
    </w:p>
    <w:p w:rsidR="00634B03" w:rsidRPr="00257251" w:rsidRDefault="00634B03"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Run As: </w:t>
      </w:r>
      <w:r w:rsidR="00810310">
        <w:rPr>
          <w:rFonts w:ascii="Times New Roman" w:hAnsi="Times New Roman"/>
        </w:rPr>
        <w:t>ECLProxy (ECL Credential using application service account VNGT\SVC-SQLECLP01</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 xml:space="preserve">Schedule: Daily  </w:t>
      </w:r>
      <w:r w:rsidR="001022D0" w:rsidRPr="00257251">
        <w:rPr>
          <w:rFonts w:ascii="Times New Roman" w:hAnsi="Times New Roman"/>
        </w:rPr>
        <w:t>7</w:t>
      </w:r>
      <w:r w:rsidRPr="00257251">
        <w:rPr>
          <w:rFonts w:ascii="Times New Roman" w:hAnsi="Times New Roman"/>
        </w:rPr>
        <w:t>:</w:t>
      </w:r>
      <w:r w:rsidR="001022D0" w:rsidRPr="00257251">
        <w:rPr>
          <w:rFonts w:ascii="Times New Roman" w:hAnsi="Times New Roman"/>
        </w:rPr>
        <w:t>0</w:t>
      </w:r>
      <w:r w:rsidRPr="00257251">
        <w:rPr>
          <w:rFonts w:ascii="Times New Roman" w:hAnsi="Times New Roman"/>
        </w:rPr>
        <w:t>0 PM EST</w:t>
      </w:r>
    </w:p>
    <w:p w:rsidR="005C5900" w:rsidRPr="00257251" w:rsidRDefault="005C5900" w:rsidP="007E09F1">
      <w:pPr>
        <w:pStyle w:val="ListParagraph"/>
        <w:numPr>
          <w:ilvl w:val="0"/>
          <w:numId w:val="6"/>
        </w:numPr>
        <w:autoSpaceDE w:val="0"/>
        <w:autoSpaceDN w:val="0"/>
        <w:adjustRightInd w:val="0"/>
        <w:spacing w:after="0" w:line="240" w:lineRule="auto"/>
        <w:rPr>
          <w:rFonts w:ascii="Times New Roman" w:hAnsi="Times New Roman"/>
        </w:rPr>
      </w:pPr>
      <w:r w:rsidRPr="00257251">
        <w:rPr>
          <w:rFonts w:ascii="Times New Roman" w:hAnsi="Times New Roman"/>
        </w:rPr>
        <w:t>Destination File Location: N/A</w:t>
      </w:r>
    </w:p>
    <w:p w:rsidR="007B5133" w:rsidRPr="00257251" w:rsidRDefault="007B5133" w:rsidP="007E09F1">
      <w:pPr>
        <w:pStyle w:val="Heading3"/>
        <w:numPr>
          <w:ilvl w:val="2"/>
          <w:numId w:val="10"/>
        </w:numPr>
        <w:rPr>
          <w:rFonts w:ascii="Times New Roman" w:hAnsi="Times New Roman" w:cs="Times New Roman"/>
          <w:color w:val="auto"/>
        </w:rPr>
      </w:pPr>
      <w:bookmarkStart w:id="29" w:name="_Toc482950203"/>
      <w:r w:rsidRPr="00257251">
        <w:rPr>
          <w:rFonts w:ascii="Times New Roman" w:hAnsi="Times New Roman" w:cs="Times New Roman"/>
          <w:color w:val="auto"/>
        </w:rPr>
        <w:t>SSIS Package</w:t>
      </w:r>
      <w:bookmarkEnd w:id="29"/>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Variables</w:t>
      </w:r>
    </w:p>
    <w:tbl>
      <w:tblPr>
        <w:tblStyle w:val="TableGrid"/>
        <w:tblW w:w="0" w:type="auto"/>
        <w:tblLayout w:type="fixed"/>
        <w:tblLook w:val="04A0" w:firstRow="1" w:lastRow="0" w:firstColumn="1" w:lastColumn="0" w:noHBand="0" w:noVBand="1"/>
      </w:tblPr>
      <w:tblGrid>
        <w:gridCol w:w="1818"/>
        <w:gridCol w:w="1260"/>
        <w:gridCol w:w="3879"/>
        <w:gridCol w:w="2619"/>
      </w:tblGrid>
      <w:tr w:rsidR="00EC66F6" w:rsidRPr="00257251" w:rsidTr="00331214">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Name</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DataType</w:t>
            </w: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Value</w:t>
            </w:r>
          </w:p>
          <w:p w:rsidR="00EC66F6" w:rsidRPr="00257251" w:rsidRDefault="00EC66F6" w:rsidP="00DD3780">
            <w:pPr>
              <w:widowControl w:val="0"/>
              <w:autoSpaceDE w:val="0"/>
              <w:autoSpaceDN w:val="0"/>
              <w:adjustRightInd w:val="0"/>
              <w:spacing w:after="0" w:line="240" w:lineRule="auto"/>
              <w:rPr>
                <w:rFonts w:ascii="Times New Roman" w:hAnsi="Times New Roman"/>
                <w:sz w:val="16"/>
                <w:szCs w:val="16"/>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Evaluate as Expression</w:t>
            </w:r>
          </w:p>
        </w:tc>
      </w:tr>
      <w:tr w:rsidR="00EC66F6" w:rsidRPr="00257251" w:rsidTr="00331214">
        <w:trPr>
          <w:trHeight w:val="368"/>
        </w:trPr>
        <w:tc>
          <w:tcPr>
            <w:tcW w:w="1818" w:type="dxa"/>
          </w:tcPr>
          <w:p w:rsidR="00EC66F6" w:rsidRPr="00257251" w:rsidRDefault="00113AC4" w:rsidP="00DD3780">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Decrypt_In</w:t>
            </w: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DD3780">
            <w:pPr>
              <w:widowControl w:val="0"/>
              <w:autoSpaceDE w:val="0"/>
              <w:autoSpaceDN w:val="0"/>
              <w:adjustRightInd w:val="0"/>
              <w:spacing w:after="0" w:line="240" w:lineRule="auto"/>
              <w:rPr>
                <w:rFonts w:ascii="Times New Roman" w:hAnsi="Times New Roman"/>
                <w:sz w:val="16"/>
                <w:szCs w:val="16"/>
              </w:rPr>
            </w:pPr>
            <w:r w:rsidRPr="00F9414B">
              <w:rPr>
                <w:rStyle w:val="Hyperlink"/>
                <w:rFonts w:ascii="Times New Roman" w:hAnsi="Times New Roman"/>
                <w:sz w:val="20"/>
                <w:szCs w:val="20"/>
              </w:rPr>
              <w:t>\\f3420-ecldbp01\data\coaching\HRInfo\Decrypt_In\</w:t>
            </w:r>
          </w:p>
          <w:p w:rsidR="00023142" w:rsidRPr="00257251" w:rsidRDefault="00023142" w:rsidP="00DD3780">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Decrypt_Out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\data\coaching\HRInfo\Decrypt_Out</w:t>
            </w:r>
            <w:r w:rsidRPr="00CD1BF7">
              <w:rPr>
                <w:rStyle w:val="Hyperlink"/>
                <w:rFonts w:ascii="Times New Roman" w:hAnsi="Times New Roman"/>
                <w:sz w:val="20"/>
                <w:szCs w:val="20"/>
              </w:rPr>
              <w:t>\</w:t>
            </w:r>
          </w:p>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113AC4" w:rsidRPr="00257251" w:rsidTr="00331214">
        <w:trPr>
          <w:trHeight w:val="368"/>
        </w:trPr>
        <w:tc>
          <w:tcPr>
            <w:tcW w:w="1818" w:type="dxa"/>
          </w:tcPr>
          <w:p w:rsidR="00113AC4" w:rsidRDefault="00113AC4" w:rsidP="00113AC4">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Encrypt_Out</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Default="00113AC4" w:rsidP="00113AC4">
            <w:pPr>
              <w:widowControl w:val="0"/>
              <w:autoSpaceDE w:val="0"/>
              <w:autoSpaceDN w:val="0"/>
              <w:adjustRightInd w:val="0"/>
              <w:spacing w:after="0" w:line="240" w:lineRule="auto"/>
              <w:rPr>
                <w:rFonts w:ascii="Times New Roman" w:hAnsi="Times New Roman"/>
                <w:sz w:val="16"/>
                <w:szCs w:val="16"/>
              </w:rPr>
            </w:pPr>
            <w:r w:rsidRPr="00CD1BF7">
              <w:rPr>
                <w:rStyle w:val="Hyperlink"/>
                <w:rFonts w:ascii="Times New Roman" w:hAnsi="Times New Roman"/>
                <w:sz w:val="20"/>
                <w:szCs w:val="20"/>
              </w:rPr>
              <w:t>\\f3420-ecldbp01</w:t>
            </w:r>
            <w:r>
              <w:rPr>
                <w:rStyle w:val="Hyperlink"/>
                <w:rFonts w:ascii="Times New Roman" w:hAnsi="Times New Roman"/>
                <w:sz w:val="20"/>
                <w:szCs w:val="20"/>
              </w:rPr>
              <w:t>\data\coaching\HRInfo\Encrypt_Out</w:t>
            </w:r>
            <w:r w:rsidRPr="00CD1BF7">
              <w:rPr>
                <w:rStyle w:val="Hyperlink"/>
                <w:rFonts w:ascii="Times New Roman" w:hAnsi="Times New Roman"/>
                <w:sz w:val="20"/>
                <w:szCs w:val="20"/>
              </w:rPr>
              <w:t>\</w:t>
            </w:r>
          </w:p>
          <w:p w:rsidR="00113AC4" w:rsidRPr="00CD1BF7" w:rsidRDefault="00113AC4" w:rsidP="00113AC4">
            <w:pPr>
              <w:widowControl w:val="0"/>
              <w:autoSpaceDE w:val="0"/>
              <w:autoSpaceDN w:val="0"/>
              <w:adjustRightInd w:val="0"/>
              <w:spacing w:after="0" w:line="240" w:lineRule="auto"/>
              <w:rPr>
                <w:rStyle w:val="Hyperlink"/>
                <w:rFonts w:ascii="Times New Roman" w:hAnsi="Times New Roman"/>
                <w:sz w:val="20"/>
                <w:szCs w:val="20"/>
              </w:rPr>
            </w:pPr>
            <w:r w:rsidRPr="00646711">
              <w:rPr>
                <w:rFonts w:ascii="Times New Roman" w:hAnsi="Times New Roman"/>
                <w:sz w:val="16"/>
                <w:szCs w:val="16"/>
              </w:rPr>
              <w:t>*set from config file</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CCEmail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17FF5" w:rsidP="00EC66F6">
            <w:pPr>
              <w:widowControl w:val="0"/>
              <w:autoSpaceDE w:val="0"/>
              <w:autoSpaceDN w:val="0"/>
              <w:adjustRightInd w:val="0"/>
              <w:spacing w:after="0" w:line="240" w:lineRule="auto"/>
              <w:rPr>
                <w:rFonts w:ascii="Times New Roman" w:hAnsi="Times New Roman"/>
                <w:sz w:val="20"/>
                <w:szCs w:val="20"/>
              </w:rPr>
            </w:pPr>
            <w:hyperlink r:id="rId15" w:history="1">
              <w:r w:rsidR="000460EA"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FromEmail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17FF5" w:rsidP="00EC66F6">
            <w:pPr>
              <w:widowControl w:val="0"/>
              <w:autoSpaceDE w:val="0"/>
              <w:autoSpaceDN w:val="0"/>
              <w:adjustRightInd w:val="0"/>
              <w:spacing w:after="0" w:line="240" w:lineRule="auto"/>
              <w:rPr>
                <w:rFonts w:ascii="Times New Roman" w:hAnsi="Times New Roman"/>
                <w:sz w:val="20"/>
                <w:szCs w:val="20"/>
              </w:rPr>
            </w:pPr>
            <w:hyperlink r:id="rId16" w:history="1">
              <w:r w:rsidR="000460EA"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ToEmail</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Default="00017FF5" w:rsidP="00EC66F6">
            <w:pPr>
              <w:widowControl w:val="0"/>
              <w:autoSpaceDE w:val="0"/>
              <w:autoSpaceDN w:val="0"/>
              <w:adjustRightInd w:val="0"/>
              <w:spacing w:after="0" w:line="240" w:lineRule="auto"/>
              <w:rPr>
                <w:rFonts w:ascii="Times New Roman" w:hAnsi="Times New Roman"/>
                <w:sz w:val="20"/>
                <w:szCs w:val="20"/>
              </w:rPr>
            </w:pPr>
            <w:hyperlink r:id="rId17" w:history="1">
              <w:r w:rsidR="000460EA" w:rsidRPr="000460EA">
                <w:rPr>
                  <w:rStyle w:val="Hyperlink"/>
                  <w:rFonts w:ascii="Times New Roman" w:hAnsi="Times New Roman"/>
                  <w:sz w:val="20"/>
                  <w:szCs w:val="20"/>
                </w:rPr>
                <w:t>Susmithacpalacherla@maximus.com</w:t>
              </w:r>
            </w:hyperlink>
          </w:p>
          <w:p w:rsidR="00023142" w:rsidRPr="00257251" w:rsidRDefault="00023142" w:rsidP="00EC66F6">
            <w:pPr>
              <w:widowControl w:val="0"/>
              <w:autoSpaceDE w:val="0"/>
              <w:autoSpaceDN w:val="0"/>
              <w:adjustRightInd w:val="0"/>
              <w:spacing w:after="0" w:line="240" w:lineRule="auto"/>
              <w:rPr>
                <w:rFonts w:ascii="Times New Roman" w:hAnsi="Times New Roman"/>
                <w:sz w:val="20"/>
                <w:szCs w:val="20"/>
              </w:rPr>
            </w:pPr>
            <w:r w:rsidRPr="00646711">
              <w:rPr>
                <w:rFonts w:ascii="Times New Roman" w:hAnsi="Times New Roman"/>
                <w:sz w:val="16"/>
                <w:szCs w:val="16"/>
              </w:rPr>
              <w:t>*set from config file</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FileBackup</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F9414B">
              <w:rPr>
                <w:rStyle w:val="Hyperlink"/>
              </w:rPr>
              <w:t>\\f3420-ecldbp01\data\coaching\HRInfo\Backups\</w:t>
            </w:r>
            <w:r>
              <w:rPr>
                <w:rFonts w:ascii="Times New Roman" w:hAnsi="Times New Roman"/>
                <w:sz w:val="20"/>
                <w:szCs w:val="20"/>
              </w:rPr>
              <w:br/>
            </w:r>
            <w:r w:rsidRPr="00646711">
              <w:rPr>
                <w:rFonts w:ascii="Times New Roman" w:hAnsi="Times New Roman"/>
                <w:sz w:val="16"/>
                <w:szCs w:val="16"/>
              </w:rPr>
              <w:t>*set from config file</w:t>
            </w:r>
          </w:p>
        </w:tc>
        <w:tc>
          <w:tcPr>
            <w:tcW w:w="2619" w:type="dxa"/>
          </w:tcPr>
          <w:p w:rsidR="00EC66F6" w:rsidRPr="00257251" w:rsidRDefault="007F2D9D"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r w:rsidRPr="00257251" w:rsidDel="007F2D9D">
              <w:rPr>
                <w:rFonts w:ascii="Times New Roman" w:hAnsi="Times New Roman"/>
                <w:sz w:val="20"/>
                <w:szCs w:val="20"/>
              </w:rPr>
              <w:t xml:space="preserve"> </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EC66F6" w:rsidRPr="00257251" w:rsidRDefault="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PS_Employee_Information_</w:t>
            </w:r>
            <w:r w:rsidR="00113AC4">
              <w:rPr>
                <w:rFonts w:ascii="Times New Roman" w:hAnsi="Times New Roman"/>
                <w:sz w:val="20"/>
                <w:szCs w:val="20"/>
              </w:rPr>
              <w:t>mmddyyyy</w:t>
            </w:r>
            <w:r w:rsidRPr="00257251">
              <w:rPr>
                <w:rFonts w:ascii="Times New Roman" w:hAnsi="Times New Roman"/>
                <w:sz w:val="20"/>
                <w:szCs w:val="20"/>
              </w:rPr>
              <w:t>.csv</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True -  "PS_Employee_Information_"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Right("0" + (DT_STR,4,1252) DatePart("m",getdate()),2)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 xml:space="preserve">Right("0" + (DT_STR,4,1252) DatePart("d",getdate()),2) + </w:t>
            </w:r>
          </w:p>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(DT_STR,4,1252) DatePart("yyyy",getdate())  + ".csv"</w:t>
            </w:r>
          </w:p>
        </w:tc>
      </w:tr>
      <w:tr w:rsidR="00113AC4" w:rsidRPr="00257251" w:rsidTr="00331214">
        <w:trPr>
          <w:trHeight w:val="368"/>
        </w:trPr>
        <w:tc>
          <w:tcPr>
            <w:tcW w:w="1818"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w:t>
            </w:r>
          </w:p>
        </w:tc>
        <w:tc>
          <w:tcPr>
            <w:tcW w:w="1260"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String</w:t>
            </w:r>
          </w:p>
        </w:tc>
        <w:tc>
          <w:tcPr>
            <w:tcW w:w="3879" w:type="dxa"/>
          </w:tcPr>
          <w:p w:rsidR="00113AC4" w:rsidRPr="00257251" w:rsidRDefault="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\\f3420-ecldb</w:t>
            </w:r>
            <w:r>
              <w:rPr>
                <w:rFonts w:ascii="Times New Roman" w:hAnsi="Times New Roman"/>
                <w:sz w:val="20"/>
                <w:szCs w:val="20"/>
              </w:rPr>
              <w:t>p</w:t>
            </w:r>
            <w:r w:rsidRPr="00113AC4">
              <w:rPr>
                <w:rFonts w:ascii="Times New Roman" w:hAnsi="Times New Roman"/>
                <w:sz w:val="20"/>
                <w:szCs w:val="20"/>
              </w:rPr>
              <w:t>01\data\coaching\HRInfo\Decrypt_Out\PS_Employee_Information_</w:t>
            </w:r>
            <w:r>
              <w:rPr>
                <w:rFonts w:ascii="Times New Roman" w:hAnsi="Times New Roman"/>
                <w:sz w:val="20"/>
                <w:szCs w:val="20"/>
              </w:rPr>
              <w:t>mmddyyyy</w:t>
            </w:r>
            <w:r w:rsidRPr="00113AC4">
              <w:rPr>
                <w:rFonts w:ascii="Times New Roman" w:hAnsi="Times New Roman"/>
                <w:sz w:val="20"/>
                <w:szCs w:val="20"/>
              </w:rPr>
              <w:t>.csv</w:t>
            </w:r>
          </w:p>
        </w:tc>
        <w:tc>
          <w:tcPr>
            <w:tcW w:w="2619" w:type="dxa"/>
          </w:tcPr>
          <w:p w:rsidR="00113AC4" w:rsidRPr="00257251" w:rsidRDefault="00113AC4" w:rsidP="00113AC4">
            <w:pPr>
              <w:widowControl w:val="0"/>
              <w:autoSpaceDE w:val="0"/>
              <w:autoSpaceDN w:val="0"/>
              <w:adjustRightInd w:val="0"/>
              <w:spacing w:after="0" w:line="240" w:lineRule="auto"/>
              <w:rPr>
                <w:rFonts w:ascii="Times New Roman" w:hAnsi="Times New Roman"/>
                <w:sz w:val="20"/>
                <w:szCs w:val="20"/>
              </w:rPr>
            </w:pPr>
            <w:r w:rsidRPr="00113AC4">
              <w:rPr>
                <w:rFonts w:ascii="Times New Roman" w:hAnsi="Times New Roman"/>
                <w:sz w:val="20"/>
                <w:szCs w:val="20"/>
              </w:rPr>
              <w:t>@[User::Decrypt_Out] +  @[User::PSFile]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PSFileExists</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Boolean</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True/False</w:t>
            </w:r>
          </w:p>
          <w:p w:rsidR="00EC66F6" w:rsidRPr="00257251" w:rsidRDefault="00EC66F6" w:rsidP="00EC66F6">
            <w:pPr>
              <w:widowControl w:val="0"/>
              <w:autoSpaceDE w:val="0"/>
              <w:autoSpaceDN w:val="0"/>
              <w:adjustRightInd w:val="0"/>
              <w:spacing w:after="0" w:line="240" w:lineRule="auto"/>
              <w:rPr>
                <w:rFonts w:ascii="Times New Roman" w:hAnsi="Times New Roman"/>
                <w:sz w:val="16"/>
                <w:szCs w:val="16"/>
              </w:rPr>
            </w:pPr>
            <w:r w:rsidRPr="00257251">
              <w:rPr>
                <w:rFonts w:ascii="Times New Roman" w:hAnsi="Times New Roman"/>
                <w:sz w:val="16"/>
                <w:szCs w:val="16"/>
              </w:rPr>
              <w:t>*Checked from Script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PSRecordCount</w:t>
            </w:r>
          </w:p>
        </w:tc>
        <w:tc>
          <w:tcPr>
            <w:tcW w:w="1260"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EC66F6" w:rsidRPr="00257251" w:rsidRDefault="00EC66F6" w:rsidP="00257251">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EC66F6" w:rsidRPr="00257251" w:rsidRDefault="00EC66F6" w:rsidP="00EC66F6">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HRRecordCount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7C2183" w:rsidRPr="00257251" w:rsidTr="00331214">
        <w:trPr>
          <w:trHeight w:val="368"/>
        </w:trPr>
        <w:tc>
          <w:tcPr>
            <w:tcW w:w="1818"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WFMRecordCount</w:t>
            </w:r>
          </w:p>
        </w:tc>
        <w:tc>
          <w:tcPr>
            <w:tcW w:w="1260"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Int32</w:t>
            </w:r>
          </w:p>
        </w:tc>
        <w:tc>
          <w:tcPr>
            <w:tcW w:w="387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0</w:t>
            </w:r>
          </w:p>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16"/>
                <w:szCs w:val="16"/>
              </w:rPr>
              <w:t>*Checked from Row Count task</w:t>
            </w:r>
          </w:p>
        </w:tc>
        <w:tc>
          <w:tcPr>
            <w:tcW w:w="2619" w:type="dxa"/>
          </w:tcPr>
          <w:p w:rsidR="007C2183" w:rsidRPr="00257251" w:rsidRDefault="007C2183" w:rsidP="007C2183">
            <w:pPr>
              <w:widowControl w:val="0"/>
              <w:autoSpaceDE w:val="0"/>
              <w:autoSpaceDN w:val="0"/>
              <w:adjustRightInd w:val="0"/>
              <w:spacing w:after="0" w:line="240" w:lineRule="auto"/>
              <w:rPr>
                <w:rFonts w:ascii="Times New Roman" w:hAnsi="Times New Roman"/>
                <w:sz w:val="20"/>
                <w:szCs w:val="20"/>
              </w:rPr>
            </w:pPr>
            <w:r w:rsidRPr="00257251">
              <w:rPr>
                <w:rFonts w:ascii="Times New Roman" w:hAnsi="Times New Roman"/>
                <w:sz w:val="20"/>
                <w:szCs w:val="20"/>
              </w:rPr>
              <w:t>False</w:t>
            </w:r>
          </w:p>
        </w:tc>
      </w:tr>
      <w:tr w:rsidR="00EC66F6" w:rsidRPr="00257251" w:rsidTr="00331214">
        <w:trPr>
          <w:trHeight w:val="368"/>
        </w:trPr>
        <w:tc>
          <w:tcPr>
            <w:tcW w:w="1818"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1260"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387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c>
          <w:tcPr>
            <w:tcW w:w="2619" w:type="dxa"/>
          </w:tcPr>
          <w:p w:rsidR="00EC66F6" w:rsidRPr="00257251" w:rsidRDefault="00EC66F6" w:rsidP="00DD3780">
            <w:pPr>
              <w:widowControl w:val="0"/>
              <w:autoSpaceDE w:val="0"/>
              <w:autoSpaceDN w:val="0"/>
              <w:adjustRightInd w:val="0"/>
              <w:spacing w:after="0" w:line="240" w:lineRule="auto"/>
              <w:rPr>
                <w:rFonts w:ascii="Times New Roman" w:hAnsi="Times New Roman"/>
                <w:sz w:val="20"/>
                <w:szCs w:val="20"/>
              </w:rPr>
            </w:pPr>
          </w:p>
        </w:tc>
      </w:tr>
    </w:tbl>
    <w:p w:rsidR="00E654C3" w:rsidRPr="00257251" w:rsidRDefault="00E654C3" w:rsidP="00E654C3">
      <w:pPr>
        <w:rPr>
          <w:rFonts w:ascii="Times New Roman" w:hAnsi="Times New Roman"/>
          <w:b/>
        </w:rPr>
      </w:pPr>
    </w:p>
    <w:p w:rsidR="00E654C3" w:rsidRPr="00257251" w:rsidRDefault="00E654C3" w:rsidP="007E09F1">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Connection Manager Entries</w:t>
      </w: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Destinationdb</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Dev </w:t>
      </w:r>
      <w:r w:rsidR="00810310">
        <w:rPr>
          <w:rFonts w:ascii="Times New Roman" w:hAnsi="Times New Roman"/>
        </w:rPr>
        <w:t>–</w:t>
      </w:r>
      <w:r w:rsidRPr="00257251">
        <w:rPr>
          <w:rFonts w:ascii="Times New Roman" w:hAnsi="Times New Roman"/>
        </w:rPr>
        <w:t xml:space="preserve"> </w:t>
      </w:r>
      <w:r w:rsidR="00810310">
        <w:rPr>
          <w:rFonts w:ascii="Times New Roman" w:hAnsi="Times New Roman"/>
        </w:rPr>
        <w:t>F3420-ECLDBD01</w:t>
      </w:r>
      <w:r w:rsidRPr="00257251">
        <w:rPr>
          <w:rFonts w:ascii="Times New Roman" w:hAnsi="Times New Roman"/>
        </w:rPr>
        <w:t xml:space="preserve"> DB – eCoachingdev</w:t>
      </w:r>
    </w:p>
    <w:p w:rsidR="001022D0"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Test - </w:t>
      </w:r>
      <w:r w:rsidR="00810310">
        <w:rPr>
          <w:rFonts w:ascii="Times New Roman" w:hAnsi="Times New Roman"/>
        </w:rPr>
        <w:t>F3420-ECLDBT01</w:t>
      </w:r>
      <w:r w:rsidR="00810310" w:rsidRPr="00257251">
        <w:rPr>
          <w:rFonts w:ascii="Times New Roman" w:hAnsi="Times New Roman"/>
        </w:rPr>
        <w:t xml:space="preserve"> </w:t>
      </w:r>
      <w:r w:rsidRPr="00257251">
        <w:rPr>
          <w:rFonts w:ascii="Times New Roman" w:hAnsi="Times New Roman"/>
        </w:rPr>
        <w:t>DB – eCoachingtest</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 xml:space="preserve">Prod - </w:t>
      </w:r>
      <w:r w:rsidR="00810310">
        <w:rPr>
          <w:rFonts w:ascii="Times New Roman" w:hAnsi="Times New Roman"/>
        </w:rPr>
        <w:t>F3420-ECLDBP01</w:t>
      </w:r>
      <w:r w:rsidR="00810310" w:rsidRPr="00257251">
        <w:rPr>
          <w:rFonts w:ascii="Times New Roman" w:hAnsi="Times New Roman"/>
        </w:rPr>
        <w:t xml:space="preserve"> </w:t>
      </w:r>
      <w:r w:rsidRPr="00257251">
        <w:rPr>
          <w:rFonts w:ascii="Times New Roman" w:hAnsi="Times New Roman"/>
        </w:rPr>
        <w:t>– eCoaching</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lastRenderedPageBreak/>
        <w:t>EmpFile</w:t>
      </w:r>
    </w:p>
    <w:p w:rsidR="00E654C3" w:rsidRPr="00F9414B" w:rsidRDefault="00E654C3" w:rsidP="007313F2">
      <w:pPr>
        <w:pStyle w:val="ListParagraph"/>
        <w:widowControl w:val="0"/>
        <w:numPr>
          <w:ilvl w:val="0"/>
          <w:numId w:val="8"/>
        </w:numPr>
        <w:autoSpaceDE w:val="0"/>
        <w:autoSpaceDN w:val="0"/>
        <w:adjustRightInd w:val="0"/>
        <w:spacing w:after="0" w:line="240" w:lineRule="auto"/>
        <w:rPr>
          <w:rStyle w:val="Hyperlink"/>
        </w:rPr>
      </w:pPr>
      <w:r w:rsidRPr="00F9414B">
        <w:rPr>
          <w:rStyle w:val="Hyperlink"/>
        </w:rPr>
        <w:t>\</w:t>
      </w:r>
      <w:r w:rsidR="007313F2" w:rsidRPr="00F9414B">
        <w:rPr>
          <w:rStyle w:val="Hyperlink"/>
        </w:rPr>
        <w:t>\f3420-ecldbp01\data\coaching\HRInfo\Decrypt_Out</w:t>
      </w:r>
      <w:r w:rsidR="007313F2" w:rsidRPr="00F9414B" w:rsidDel="007313F2">
        <w:rPr>
          <w:rStyle w:val="Hyperlink"/>
        </w:rPr>
        <w:t xml:space="preserve"> </w:t>
      </w:r>
      <w:r w:rsidRPr="00F9414B">
        <w:rPr>
          <w:rStyle w:val="Hyperlink"/>
        </w:rPr>
        <w:t xml:space="preserve">\Employee_Information_WithProgram.csv </w:t>
      </w:r>
    </w:p>
    <w:p w:rsidR="00E566F9" w:rsidRPr="00257251" w:rsidRDefault="00E566F9"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@[User::WFMFileDir]+"Employee_Information_WithProgram.csv"</w:t>
      </w: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E654C3" w:rsidP="00E654C3">
      <w:pPr>
        <w:widowControl w:val="0"/>
        <w:autoSpaceDE w:val="0"/>
        <w:autoSpaceDN w:val="0"/>
        <w:adjustRightInd w:val="0"/>
        <w:spacing w:after="0" w:line="240" w:lineRule="auto"/>
        <w:rPr>
          <w:rFonts w:ascii="Times New Roman" w:hAnsi="Times New Roman"/>
        </w:rPr>
      </w:pPr>
    </w:p>
    <w:p w:rsidR="00E654C3" w:rsidRPr="00257251" w:rsidRDefault="00272744">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w:t>
      </w:r>
      <w:r w:rsidR="00E654C3" w:rsidRPr="00257251">
        <w:rPr>
          <w:rFonts w:ascii="Times New Roman" w:hAnsi="Times New Roman"/>
        </w:rPr>
        <w:t>SFile</w:t>
      </w:r>
    </w:p>
    <w:p w:rsidR="007313F2" w:rsidRPr="00877B5A" w:rsidRDefault="00017FF5" w:rsidP="00B50252">
      <w:pPr>
        <w:pStyle w:val="ListParagraph"/>
        <w:widowControl w:val="0"/>
        <w:numPr>
          <w:ilvl w:val="0"/>
          <w:numId w:val="8"/>
        </w:numPr>
        <w:autoSpaceDE w:val="0"/>
        <w:autoSpaceDN w:val="0"/>
        <w:adjustRightInd w:val="0"/>
        <w:spacing w:after="0" w:line="240" w:lineRule="auto"/>
        <w:rPr>
          <w:rFonts w:ascii="Times New Roman" w:hAnsi="Times New Roman"/>
        </w:rPr>
      </w:pPr>
      <w:hyperlink r:id="rId18" w:history="1">
        <w:r w:rsidR="00877B5A" w:rsidRPr="00D463B5">
          <w:rPr>
            <w:rStyle w:val="Hyperlink"/>
          </w:rPr>
          <w:t>\\f3420-ecldbp01\data\coaching\HRInfo\Decrypt_Out</w:t>
        </w:r>
        <w:r w:rsidR="00877B5A" w:rsidRPr="00D463B5" w:rsidDel="007313F2">
          <w:rPr>
            <w:rStyle w:val="Hyperlink"/>
          </w:rPr>
          <w:t xml:space="preserve"> </w:t>
        </w:r>
        <w:r w:rsidR="00877B5A" w:rsidRPr="00D463B5">
          <w:rPr>
            <w:rStyle w:val="Hyperlink"/>
          </w:rPr>
          <w:t>\</w:t>
        </w:r>
        <w:r w:rsidR="00877B5A" w:rsidRPr="00877B5A">
          <w:rPr>
            <w:rStyle w:val="Hyperlink"/>
            <w:rFonts w:ascii="Times New Roman" w:hAnsi="Times New Roman"/>
          </w:rPr>
          <w:t xml:space="preserve">PS_Employee_Information_mmddyyyy.csv </w:t>
        </w:r>
      </w:hyperlink>
      <w:r w:rsidR="007313F2" w:rsidRPr="007313F2">
        <w:t xml:space="preserve"> </w:t>
      </w:r>
    </w:p>
    <w:p w:rsidR="00E654C3" w:rsidRPr="00257251" w:rsidRDefault="00E654C3" w:rsidP="007E09F1">
      <w:pPr>
        <w:pStyle w:val="ListParagraph"/>
        <w:widowControl w:val="0"/>
        <w:numPr>
          <w:ilvl w:val="0"/>
          <w:numId w:val="8"/>
        </w:numPr>
        <w:autoSpaceDE w:val="0"/>
        <w:autoSpaceDN w:val="0"/>
        <w:adjustRightInd w:val="0"/>
        <w:spacing w:after="0" w:line="240" w:lineRule="auto"/>
        <w:rPr>
          <w:rFonts w:ascii="Times New Roman" w:hAnsi="Times New Roman"/>
        </w:rPr>
      </w:pPr>
      <w:r w:rsidRPr="00257251">
        <w:rPr>
          <w:rFonts w:ascii="Times New Roman" w:hAnsi="Times New Roman"/>
        </w:rPr>
        <w:t>Expression: @[User::</w:t>
      </w:r>
      <w:r w:rsidR="007F2D9D" w:rsidRPr="007F2D9D">
        <w:rPr>
          <w:rFonts w:ascii="Times New Roman" w:hAnsi="Times New Roman"/>
          <w:sz w:val="20"/>
          <w:szCs w:val="20"/>
        </w:rPr>
        <w:t xml:space="preserve"> </w:t>
      </w:r>
      <w:r w:rsidR="007F2D9D">
        <w:rPr>
          <w:rFonts w:ascii="Times New Roman" w:hAnsi="Times New Roman"/>
          <w:sz w:val="20"/>
          <w:szCs w:val="20"/>
        </w:rPr>
        <w:t>Decrypt_Out</w:t>
      </w:r>
      <w:r w:rsidRPr="00257251">
        <w:rPr>
          <w:rFonts w:ascii="Times New Roman" w:hAnsi="Times New Roman"/>
        </w:rPr>
        <w:t xml:space="preserve">] + "PS_Employee_Information_" +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Right("0" + (DT_STR,4,1252) DatePart("m",getdate()),2) +</w:t>
      </w:r>
    </w:p>
    <w:p w:rsidR="00E654C3" w:rsidRPr="00257251"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 xml:space="preserve">Right("0" + (DT_STR,4,1252) DatePart("d",getdate()),2) + </w:t>
      </w:r>
    </w:p>
    <w:p w:rsidR="00E654C3" w:rsidRDefault="00E654C3" w:rsidP="00E654C3">
      <w:pPr>
        <w:widowControl w:val="0"/>
        <w:autoSpaceDE w:val="0"/>
        <w:autoSpaceDN w:val="0"/>
        <w:adjustRightInd w:val="0"/>
        <w:spacing w:after="0" w:line="240" w:lineRule="auto"/>
        <w:ind w:left="1800"/>
        <w:rPr>
          <w:rFonts w:ascii="Times New Roman" w:hAnsi="Times New Roman"/>
          <w:noProof/>
        </w:rPr>
      </w:pPr>
      <w:r w:rsidRPr="00257251">
        <w:rPr>
          <w:rFonts w:ascii="Times New Roman" w:hAnsi="Times New Roman"/>
          <w:noProof/>
        </w:rPr>
        <w:t>(DT_STR,4,1252) DatePart("yyyy",getdate())  + ".csv"</w:t>
      </w:r>
    </w:p>
    <w:p w:rsidR="007E09F1" w:rsidRPr="00257251" w:rsidRDefault="007E09F1" w:rsidP="00E654C3">
      <w:pPr>
        <w:widowControl w:val="0"/>
        <w:autoSpaceDE w:val="0"/>
        <w:autoSpaceDN w:val="0"/>
        <w:adjustRightInd w:val="0"/>
        <w:spacing w:after="0" w:line="240" w:lineRule="auto"/>
        <w:ind w:left="1800"/>
        <w:rPr>
          <w:rFonts w:ascii="Times New Roman" w:hAnsi="Times New Roman"/>
          <w:noProof/>
        </w:rPr>
      </w:pPr>
    </w:p>
    <w:p w:rsidR="001022D0" w:rsidRPr="00257251" w:rsidRDefault="001022D0" w:rsidP="007E09F1">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HRFile</w:t>
      </w:r>
    </w:p>
    <w:p w:rsidR="001022D0" w:rsidRPr="00257251" w:rsidRDefault="00017FF5" w:rsidP="007313F2">
      <w:pPr>
        <w:pStyle w:val="ListParagraph"/>
        <w:widowControl w:val="0"/>
        <w:numPr>
          <w:ilvl w:val="0"/>
          <w:numId w:val="8"/>
        </w:numPr>
        <w:autoSpaceDE w:val="0"/>
        <w:autoSpaceDN w:val="0"/>
        <w:adjustRightInd w:val="0"/>
        <w:spacing w:after="0" w:line="240" w:lineRule="auto"/>
        <w:rPr>
          <w:rFonts w:ascii="Times New Roman" w:hAnsi="Times New Roman"/>
        </w:rPr>
      </w:pPr>
      <w:hyperlink r:id="rId19" w:history="1">
        <w:r w:rsidR="007313F2" w:rsidRPr="007313F2">
          <w:rPr>
            <w:rStyle w:val="Hyperlink"/>
            <w:rFonts w:ascii="Times New Roman" w:hAnsi="Times New Roman"/>
          </w:rPr>
          <w:t>\</w:t>
        </w:r>
        <w:r w:rsidR="007313F2" w:rsidRPr="00D463B5">
          <w:rPr>
            <w:rStyle w:val="Hyperlink"/>
            <w:rFonts w:ascii="Times New Roman" w:hAnsi="Times New Roman"/>
          </w:rPr>
          <w:t>\f3420-ecldbp01\data\coaching\HRInfo\Decrypt_Out</w:t>
        </w:r>
        <w:r w:rsidR="007313F2" w:rsidRPr="00D463B5" w:rsidDel="007313F2">
          <w:rPr>
            <w:rStyle w:val="Hyperlink"/>
            <w:rFonts w:ascii="Times New Roman" w:hAnsi="Times New Roman"/>
          </w:rPr>
          <w:t xml:space="preserve"> </w:t>
        </w:r>
        <w:r w:rsidR="007313F2" w:rsidRPr="00D463B5">
          <w:rPr>
            <w:rStyle w:val="Hyperlink"/>
            <w:rFonts w:ascii="Times New Roman" w:hAnsi="Times New Roman"/>
          </w:rPr>
          <w:t>\HR_Employee_Information.csv</w:t>
        </w:r>
      </w:hyperlink>
    </w:p>
    <w:p w:rsidR="000E56D1" w:rsidRPr="00257251" w:rsidRDefault="001022D0" w:rsidP="007E09F1">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r w:rsidRPr="00257251">
        <w:rPr>
          <w:rFonts w:ascii="Times New Roman" w:hAnsi="Times New Roman"/>
        </w:rPr>
        <w:t>Expression: @[User::FileDir] + "HR_Employee_Information.csv"</w:t>
      </w:r>
    </w:p>
    <w:p w:rsidR="000E56D1" w:rsidRPr="00257251" w:rsidRDefault="000E56D1" w:rsidP="009F2A51">
      <w:pPr>
        <w:widowControl w:val="0"/>
        <w:autoSpaceDE w:val="0"/>
        <w:autoSpaceDN w:val="0"/>
        <w:adjustRightInd w:val="0"/>
        <w:spacing w:after="0" w:line="240" w:lineRule="auto"/>
        <w:rPr>
          <w:rFonts w:ascii="Times New Roman" w:hAnsi="Times New Roman"/>
          <w:sz w:val="24"/>
          <w:szCs w:val="24"/>
        </w:rPr>
      </w:pPr>
    </w:p>
    <w:p w:rsidR="00272744" w:rsidRPr="00257251" w:rsidRDefault="00272744" w:rsidP="009F2A51">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331214">
      <w:pPr>
        <w:pStyle w:val="ListParagraph"/>
        <w:widowControl w:val="0"/>
        <w:numPr>
          <w:ilvl w:val="4"/>
          <w:numId w:val="7"/>
        </w:numPr>
        <w:autoSpaceDE w:val="0"/>
        <w:autoSpaceDN w:val="0"/>
        <w:adjustRightInd w:val="0"/>
        <w:spacing w:after="0" w:line="240" w:lineRule="auto"/>
        <w:rPr>
          <w:rFonts w:ascii="Times New Roman" w:hAnsi="Times New Roman"/>
        </w:rPr>
      </w:pPr>
      <w:r w:rsidRPr="00257251">
        <w:rPr>
          <w:rFonts w:ascii="Times New Roman" w:hAnsi="Times New Roman"/>
        </w:rPr>
        <w:t>SMTP Connection Manager</w:t>
      </w:r>
    </w:p>
    <w:p w:rsidR="00081029" w:rsidRPr="00C57F4D" w:rsidRDefault="00081029" w:rsidP="00DD2C16">
      <w:pPr>
        <w:ind w:left="2160" w:firstLine="720"/>
      </w:pPr>
      <w:r>
        <w:rPr>
          <w:rFonts w:ascii="Times New Roman" w:hAnsi="Times New Roman"/>
          <w:b/>
          <w:sz w:val="24"/>
          <w:szCs w:val="24"/>
        </w:rPr>
        <w:t xml:space="preserve"> </w:t>
      </w:r>
      <w:r>
        <w:t>ironport.maximus.com</w:t>
      </w:r>
    </w:p>
    <w:p w:rsidR="008C584B" w:rsidRPr="00257251" w:rsidRDefault="008C584B" w:rsidP="009F2A51">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Decrypt_In</w:t>
      </w:r>
    </w:p>
    <w:p w:rsidR="004D7D76" w:rsidRPr="00F9414B" w:rsidRDefault="00017FF5" w:rsidP="004D7D76">
      <w:pPr>
        <w:pStyle w:val="ListParagraph"/>
        <w:widowControl w:val="0"/>
        <w:numPr>
          <w:ilvl w:val="0"/>
          <w:numId w:val="8"/>
        </w:numPr>
        <w:autoSpaceDE w:val="0"/>
        <w:autoSpaceDN w:val="0"/>
        <w:adjustRightInd w:val="0"/>
        <w:spacing w:after="0" w:line="240" w:lineRule="auto"/>
        <w:rPr>
          <w:rFonts w:ascii="Times New Roman" w:hAnsi="Times New Roman"/>
          <w:sz w:val="24"/>
          <w:szCs w:val="24"/>
        </w:rPr>
      </w:pPr>
      <w:hyperlink r:id="rId20" w:history="1">
        <w:r w:rsidR="004D7D76" w:rsidRPr="00D463B5">
          <w:rPr>
            <w:rStyle w:val="Hyperlink"/>
            <w:rFonts w:ascii="Times New Roman" w:hAnsi="Times New Roman"/>
          </w:rPr>
          <w:t>\\f3420-ecldbp01\data\coaching\HRInfo\Decrypt_In\</w:t>
        </w:r>
      </w:hyperlink>
    </w:p>
    <w:p w:rsidR="00384607" w:rsidRPr="00F9414B"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@[User::Decrypt_In]</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EmpFile_Encrypt_Out</w:t>
      </w:r>
    </w:p>
    <w:p w:rsidR="004D7D76" w:rsidRPr="00F9414B" w:rsidRDefault="00017FF5"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1" w:history="1">
        <w:r w:rsidR="004D7D76" w:rsidRPr="00D463B5">
          <w:rPr>
            <w:rStyle w:val="Hyperlink"/>
            <w:rFonts w:ascii="Times New Roman" w:hAnsi="Times New Roman"/>
          </w:rPr>
          <w:t>\\f3420-ecldbp01\data\coaching\HRInfo\Encrypt_Out\Employee_Information_WithProgram.csv.zip.encrypt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"Employee_Information_WithProgram.csv.zip.encrypt"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PSFile_Encrypt_Out</w:t>
      </w:r>
    </w:p>
    <w:p w:rsidR="004D7D76" w:rsidRPr="00F9414B" w:rsidRDefault="00017FF5" w:rsidP="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hyperlink r:id="rId22" w:history="1">
        <w:r w:rsidR="004D7D76" w:rsidRPr="00D463B5">
          <w:rPr>
            <w:rStyle w:val="Hyperlink"/>
            <w:rFonts w:ascii="Times New Roman" w:hAnsi="Times New Roman"/>
          </w:rPr>
          <w:t>\\f3420-ecldbp01\data\coaching\HRInfo\Encrypt_Out\PS_Employee_Information_mmddyyyy.csv.zip.encrypt</w:t>
        </w:r>
      </w:hyperlink>
    </w:p>
    <w:p w:rsidR="004D7D76" w:rsidRPr="004D7D76" w:rsidRDefault="004D7D76" w:rsidP="004D7D76">
      <w:pPr>
        <w:pStyle w:val="ListParagraph"/>
        <w:widowControl w:val="0"/>
        <w:numPr>
          <w:ilvl w:val="0"/>
          <w:numId w:val="8"/>
        </w:numPr>
        <w:autoSpaceDE w:val="0"/>
        <w:autoSpaceDN w:val="0"/>
        <w:adjustRightInd w:val="0"/>
        <w:spacing w:after="0" w:line="240" w:lineRule="auto"/>
        <w:rPr>
          <w:rFonts w:ascii="Times New Roman" w:hAnsi="Times New Roman"/>
        </w:rPr>
      </w:pPr>
      <w:r w:rsidRPr="004D7D76">
        <w:rPr>
          <w:rFonts w:ascii="Times New Roman" w:hAnsi="Times New Roman"/>
        </w:rPr>
        <w:t>Expression: @[User::Encrypt_Out]+"PS_Employee_Information_"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rPr>
      </w:pPr>
      <w:r w:rsidRPr="00F9414B">
        <w:rPr>
          <w:rFonts w:ascii="Times New Roman" w:hAnsi="Times New Roman"/>
        </w:rPr>
        <w:t>Right("0" + (DT_STR,4,1252) DatePart("m",getdate()),2) +</w:t>
      </w:r>
    </w:p>
    <w:p w:rsidR="004D7D76" w:rsidRPr="00F9414B" w:rsidRDefault="004D7D76" w:rsidP="00F9414B">
      <w:pPr>
        <w:widowControl w:val="0"/>
        <w:autoSpaceDE w:val="0"/>
        <w:autoSpaceDN w:val="0"/>
        <w:adjustRightInd w:val="0"/>
        <w:spacing w:after="0" w:line="240" w:lineRule="auto"/>
        <w:ind w:left="1800"/>
        <w:rPr>
          <w:rFonts w:ascii="Times New Roman" w:hAnsi="Times New Roman"/>
          <w:b/>
          <w:sz w:val="24"/>
          <w:szCs w:val="24"/>
        </w:rPr>
      </w:pPr>
      <w:r w:rsidRPr="00F9414B">
        <w:rPr>
          <w:rFonts w:ascii="Times New Roman" w:hAnsi="Times New Roman"/>
        </w:rPr>
        <w:lastRenderedPageBreak/>
        <w:t>Right("0" + (DT_STR,4,1252) DatePart("d",getdate()),2)+(DT_STR,4,1252) DatePart("yyyy",getdate())+".csv.zip.encrypt"</w:t>
      </w: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Default="004D7D76" w:rsidP="00F9414B">
      <w:pPr>
        <w:widowControl w:val="0"/>
        <w:autoSpaceDE w:val="0"/>
        <w:autoSpaceDN w:val="0"/>
        <w:adjustRightInd w:val="0"/>
        <w:spacing w:after="0" w:line="240" w:lineRule="auto"/>
        <w:rPr>
          <w:rFonts w:ascii="Times New Roman" w:hAnsi="Times New Roman"/>
          <w:b/>
          <w:sz w:val="24"/>
          <w:szCs w:val="24"/>
        </w:rPr>
      </w:pPr>
    </w:p>
    <w:p w:rsidR="004D7D76" w:rsidRPr="00257251" w:rsidRDefault="004D7D76" w:rsidP="004D7D76">
      <w:pPr>
        <w:pStyle w:val="ListParagraph"/>
        <w:widowControl w:val="0"/>
        <w:numPr>
          <w:ilvl w:val="4"/>
          <w:numId w:val="7"/>
        </w:numPr>
        <w:autoSpaceDE w:val="0"/>
        <w:autoSpaceDN w:val="0"/>
        <w:adjustRightInd w:val="0"/>
        <w:spacing w:after="0" w:line="240" w:lineRule="auto"/>
        <w:rPr>
          <w:rFonts w:ascii="Times New Roman" w:hAnsi="Times New Roman"/>
        </w:rPr>
      </w:pPr>
      <w:r>
        <w:rPr>
          <w:rFonts w:ascii="Times New Roman" w:hAnsi="Times New Roman"/>
        </w:rPr>
        <w:t>HRFile_Encrypt_Out</w:t>
      </w:r>
    </w:p>
    <w:p w:rsidR="004D7D76" w:rsidRDefault="00017FF5" w:rsidP="004D7D76">
      <w:pPr>
        <w:pStyle w:val="ListParagraph"/>
        <w:widowControl w:val="0"/>
        <w:numPr>
          <w:ilvl w:val="0"/>
          <w:numId w:val="8"/>
        </w:numPr>
        <w:autoSpaceDE w:val="0"/>
        <w:autoSpaceDN w:val="0"/>
        <w:adjustRightInd w:val="0"/>
        <w:spacing w:after="0" w:line="240" w:lineRule="auto"/>
        <w:rPr>
          <w:rFonts w:ascii="Times New Roman" w:hAnsi="Times New Roman"/>
        </w:rPr>
      </w:pPr>
      <w:hyperlink r:id="rId23" w:history="1">
        <w:r w:rsidR="004D7D76" w:rsidRPr="00D463B5">
          <w:rPr>
            <w:rStyle w:val="Hyperlink"/>
            <w:rFonts w:ascii="Times New Roman" w:hAnsi="Times New Roman"/>
          </w:rPr>
          <w:t>\\f3420-ecldbp01\data\coaching\HRInfo\Encrypt_Out\HR_Employee_Information.csv.zip.encrypt</w:t>
        </w:r>
      </w:hyperlink>
    </w:p>
    <w:p w:rsidR="004D7D76" w:rsidRPr="00F9414B" w:rsidRDefault="004D7D76">
      <w:pPr>
        <w:pStyle w:val="ListParagraph"/>
        <w:widowControl w:val="0"/>
        <w:numPr>
          <w:ilvl w:val="0"/>
          <w:numId w:val="8"/>
        </w:numPr>
        <w:autoSpaceDE w:val="0"/>
        <w:autoSpaceDN w:val="0"/>
        <w:adjustRightInd w:val="0"/>
        <w:spacing w:after="0" w:line="240" w:lineRule="auto"/>
        <w:rPr>
          <w:rFonts w:ascii="Times New Roman" w:hAnsi="Times New Roman"/>
          <w:b/>
          <w:sz w:val="24"/>
          <w:szCs w:val="24"/>
        </w:rPr>
      </w:pPr>
      <w:r w:rsidRPr="004D7D76">
        <w:rPr>
          <w:rFonts w:ascii="Times New Roman" w:hAnsi="Times New Roman"/>
        </w:rPr>
        <w:t>Expression: @[User::Encrypt_Out] + "HR_Employee_Information.csv.zip.encrypt"</w:t>
      </w:r>
    </w:p>
    <w:p w:rsidR="00384607" w:rsidRDefault="00384607"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A4348A" w:rsidRDefault="00A4348A" w:rsidP="009F2A51">
      <w:pPr>
        <w:widowControl w:val="0"/>
        <w:autoSpaceDE w:val="0"/>
        <w:autoSpaceDN w:val="0"/>
        <w:adjustRightInd w:val="0"/>
        <w:spacing w:after="0" w:line="240" w:lineRule="auto"/>
        <w:rPr>
          <w:rFonts w:ascii="Times New Roman" w:hAnsi="Times New Roman"/>
          <w:b/>
          <w:sz w:val="24"/>
          <w:szCs w:val="24"/>
        </w:rPr>
      </w:pPr>
    </w:p>
    <w:p w:rsidR="004D7D76" w:rsidRDefault="004D7D76" w:rsidP="009F2A51">
      <w:pPr>
        <w:widowControl w:val="0"/>
        <w:autoSpaceDE w:val="0"/>
        <w:autoSpaceDN w:val="0"/>
        <w:adjustRightInd w:val="0"/>
        <w:spacing w:after="0" w:line="240" w:lineRule="auto"/>
        <w:rPr>
          <w:rFonts w:ascii="Times New Roman" w:hAnsi="Times New Roman"/>
          <w:b/>
          <w:sz w:val="24"/>
          <w:szCs w:val="24"/>
        </w:rPr>
      </w:pPr>
    </w:p>
    <w:p w:rsidR="00202048" w:rsidRPr="00257251" w:rsidRDefault="00932115" w:rsidP="00331214">
      <w:pPr>
        <w:pStyle w:val="ListParagraph"/>
        <w:widowControl w:val="0"/>
        <w:numPr>
          <w:ilvl w:val="3"/>
          <w:numId w:val="7"/>
        </w:numPr>
        <w:autoSpaceDE w:val="0"/>
        <w:autoSpaceDN w:val="0"/>
        <w:adjustRightInd w:val="0"/>
        <w:spacing w:after="0" w:line="240" w:lineRule="auto"/>
        <w:rPr>
          <w:rFonts w:ascii="Times New Roman" w:hAnsi="Times New Roman"/>
          <w:b/>
        </w:rPr>
      </w:pPr>
      <w:r w:rsidRPr="00257251">
        <w:rPr>
          <w:rFonts w:ascii="Times New Roman" w:hAnsi="Times New Roman"/>
          <w:b/>
        </w:rPr>
        <w:t>Package Content</w:t>
      </w:r>
    </w:p>
    <w:p w:rsidR="00202048" w:rsidRPr="00257251" w:rsidRDefault="00A4348A" w:rsidP="009F2A51">
      <w:pPr>
        <w:widowControl w:val="0"/>
        <w:autoSpaceDE w:val="0"/>
        <w:autoSpaceDN w:val="0"/>
        <w:adjustRightInd w:val="0"/>
        <w:spacing w:after="0" w:line="240" w:lineRule="auto"/>
        <w:rPr>
          <w:rFonts w:ascii="Times New Roman" w:hAnsi="Times New Roman"/>
          <w:b/>
          <w:sz w:val="24"/>
          <w:szCs w:val="24"/>
        </w:rPr>
      </w:pPr>
      <w:r w:rsidRPr="00A4348A">
        <w:rPr>
          <w:noProof/>
        </w:rPr>
        <w:t xml:space="preserve"> </w:t>
      </w:r>
      <w:r>
        <w:rPr>
          <w:noProof/>
        </w:rPr>
        <w:drawing>
          <wp:inline distT="0" distB="0" distL="0" distR="0" wp14:anchorId="3CADDE35" wp14:editId="330355D3">
            <wp:extent cx="5943600" cy="342455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24555"/>
                    </a:xfrm>
                    <a:prstGeom prst="rect">
                      <a:avLst/>
                    </a:prstGeom>
                  </pic:spPr>
                </pic:pic>
              </a:graphicData>
            </a:graphic>
          </wp:inline>
        </w:drawing>
      </w:r>
    </w:p>
    <w:p w:rsidR="00F94DAF" w:rsidRPr="00257251" w:rsidRDefault="00F94DAF" w:rsidP="009F2A51">
      <w:pPr>
        <w:widowControl w:val="0"/>
        <w:autoSpaceDE w:val="0"/>
        <w:autoSpaceDN w:val="0"/>
        <w:adjustRightInd w:val="0"/>
        <w:spacing w:after="0" w:line="240" w:lineRule="auto"/>
        <w:rPr>
          <w:rFonts w:ascii="Times New Roman" w:hAnsi="Times New Roman"/>
          <w:b/>
          <w:sz w:val="24"/>
          <w:szCs w:val="24"/>
        </w:rPr>
      </w:pPr>
    </w:p>
    <w:p w:rsidR="007931F8" w:rsidRDefault="007931F8"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A4348A" w:rsidRDefault="00A4348A"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2E365F" w:rsidRDefault="002E365F" w:rsidP="002E365F">
      <w:pPr>
        <w:rPr>
          <w:rFonts w:ascii="Times New Roman" w:hAnsi="Times New Roman"/>
          <w:b/>
        </w:rPr>
      </w:pPr>
      <w:r w:rsidRPr="00257251">
        <w:rPr>
          <w:rFonts w:ascii="Times New Roman" w:hAnsi="Times New Roman"/>
          <w:b/>
        </w:rPr>
        <w:t>Summary of Steps</w:t>
      </w:r>
    </w:p>
    <w:p w:rsidR="002E365F" w:rsidRPr="00257251" w:rsidRDefault="002E365F" w:rsidP="002E365F">
      <w:pPr>
        <w:rPr>
          <w:rFonts w:ascii="Times New Roman" w:hAnsi="Times New Roman"/>
          <w:b/>
        </w:rPr>
      </w:pPr>
      <w:r>
        <w:rPr>
          <w:rFonts w:ascii="Times New Roman" w:hAnsi="Times New Roman"/>
          <w:b/>
        </w:rPr>
        <w:t xml:space="preserve">     Container 1: </w:t>
      </w:r>
      <w:r w:rsidRPr="00CD1BF7">
        <w:rPr>
          <w:b/>
          <w:noProof/>
        </w:rPr>
        <w:t>Stage Aspect Employee Info</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Decrypt Emp File</w:t>
      </w:r>
    </w:p>
    <w:p w:rsidR="002E365F" w:rsidRDefault="002E365F" w:rsidP="002E365F">
      <w:pPr>
        <w:pStyle w:val="ListParagraph"/>
        <w:numPr>
          <w:ilvl w:val="0"/>
          <w:numId w:val="11"/>
        </w:numPr>
        <w:rPr>
          <w:rFonts w:ascii="Times New Roman" w:hAnsi="Times New Roman"/>
        </w:rPr>
      </w:pPr>
      <w:r>
        <w:rPr>
          <w:rFonts w:ascii="Times New Roman" w:hAnsi="Times New Roman"/>
        </w:rPr>
        <w:t>Script Task – Pause 30 seconds</w:t>
      </w:r>
    </w:p>
    <w:p w:rsidR="002E365F" w:rsidRPr="00257251" w:rsidRDefault="002E365F" w:rsidP="002E365F">
      <w:pPr>
        <w:pStyle w:val="ListParagraph"/>
        <w:numPr>
          <w:ilvl w:val="0"/>
          <w:numId w:val="11"/>
        </w:numPr>
        <w:rPr>
          <w:rFonts w:ascii="Times New Roman" w:hAnsi="Times New Roman"/>
        </w:rPr>
      </w:pPr>
      <w:r>
        <w:rPr>
          <w:rFonts w:ascii="Times New Roman" w:hAnsi="Times New Roman"/>
        </w:rPr>
        <w:t>SQL T</w:t>
      </w:r>
      <w:r w:rsidRPr="00257251">
        <w:rPr>
          <w:rFonts w:ascii="Times New Roman" w:hAnsi="Times New Roman"/>
        </w:rPr>
        <w:t>ask – Truncate EmP ID To sup ID Staging Table</w:t>
      </w:r>
    </w:p>
    <w:p w:rsidR="002E365F" w:rsidRDefault="002E365F" w:rsidP="002E365F">
      <w:pPr>
        <w:pStyle w:val="ListParagraph"/>
        <w:numPr>
          <w:ilvl w:val="0"/>
          <w:numId w:val="11"/>
        </w:numPr>
        <w:rPr>
          <w:rFonts w:ascii="Times New Roman" w:hAnsi="Times New Roman"/>
        </w:rPr>
      </w:pPr>
      <w:r w:rsidRPr="00257251">
        <w:rPr>
          <w:rFonts w:ascii="Times New Roman" w:hAnsi="Times New Roman"/>
        </w:rPr>
        <w:t>DFT – Stage WFM emp Info File data into Emp ID To Sup ID Table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Backup Encrypted Aspect File</w:t>
      </w:r>
    </w:p>
    <w:p w:rsidR="002E365F" w:rsidRDefault="002E365F" w:rsidP="002E365F">
      <w:pPr>
        <w:pStyle w:val="ListParagraph"/>
        <w:numPr>
          <w:ilvl w:val="0"/>
          <w:numId w:val="11"/>
        </w:numPr>
        <w:rPr>
          <w:rFonts w:ascii="Times New Roman" w:hAnsi="Times New Roman"/>
        </w:rPr>
      </w:pPr>
      <w:r>
        <w:rPr>
          <w:rFonts w:ascii="Times New Roman" w:hAnsi="Times New Roman"/>
        </w:rPr>
        <w:t>File System Task – Delete Decrypted Aspect File</w:t>
      </w:r>
    </w:p>
    <w:p w:rsidR="002E365F" w:rsidRPr="00257251" w:rsidRDefault="002E365F" w:rsidP="002E365F">
      <w:pPr>
        <w:pStyle w:val="ListParagraph"/>
        <w:numPr>
          <w:ilvl w:val="1"/>
          <w:numId w:val="11"/>
        </w:numPr>
        <w:rPr>
          <w:rFonts w:ascii="Times New Roman" w:hAnsi="Times New Roman"/>
        </w:rPr>
      </w:pPr>
      <w:r w:rsidRPr="00257251">
        <w:rPr>
          <w:rFonts w:ascii="Times New Roman" w:hAnsi="Times New Roman"/>
        </w:rPr>
        <w:t>IF WFM File empty – Send Mail Task. End Process.</w:t>
      </w:r>
    </w:p>
    <w:p w:rsidR="002E365F" w:rsidRDefault="002E365F" w:rsidP="002E365F">
      <w:pPr>
        <w:pStyle w:val="ListParagraph"/>
        <w:numPr>
          <w:ilvl w:val="1"/>
          <w:numId w:val="11"/>
        </w:numPr>
        <w:rPr>
          <w:rFonts w:ascii="Times New Roman" w:hAnsi="Times New Roman"/>
        </w:rPr>
      </w:pPr>
      <w:r w:rsidRPr="00257251">
        <w:rPr>
          <w:rFonts w:ascii="Times New Roman" w:hAnsi="Times New Roman"/>
        </w:rPr>
        <w:t xml:space="preserve">IF </w:t>
      </w:r>
      <w:r>
        <w:rPr>
          <w:rFonts w:ascii="Times New Roman" w:hAnsi="Times New Roman"/>
        </w:rPr>
        <w:t>WFM File not empty</w:t>
      </w:r>
      <w:r w:rsidRPr="00257251">
        <w:rPr>
          <w:rFonts w:ascii="Times New Roman" w:hAnsi="Times New Roman"/>
        </w:rPr>
        <w:t xml:space="preserve"> – </w:t>
      </w:r>
      <w:r>
        <w:rPr>
          <w:rFonts w:ascii="Times New Roman" w:hAnsi="Times New Roman"/>
        </w:rPr>
        <w:t>Go to container 2</w:t>
      </w:r>
    </w:p>
    <w:p w:rsidR="00A4348A" w:rsidRPr="00257251" w:rsidRDefault="00A4348A"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ook w:val="04A0" w:firstRow="1" w:lastRow="0" w:firstColumn="1" w:lastColumn="0" w:noHBand="0" w:noVBand="1"/>
      </w:tblPr>
      <w:tblGrid>
        <w:gridCol w:w="1114"/>
        <w:gridCol w:w="8462"/>
      </w:tblGrid>
      <w:tr w:rsidR="00C9745D" w:rsidTr="00F9414B">
        <w:tc>
          <w:tcPr>
            <w:tcW w:w="1114"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Container 1</w:t>
            </w:r>
          </w:p>
        </w:tc>
        <w:tc>
          <w:tcPr>
            <w:tcW w:w="8462" w:type="dxa"/>
          </w:tcPr>
          <w:p w:rsidR="00C9745D" w:rsidRPr="00F9414B" w:rsidRDefault="00C9745D" w:rsidP="007931F8">
            <w:pPr>
              <w:widowControl w:val="0"/>
              <w:autoSpaceDE w:val="0"/>
              <w:autoSpaceDN w:val="0"/>
              <w:adjustRightInd w:val="0"/>
              <w:spacing w:after="0" w:line="240" w:lineRule="auto"/>
              <w:rPr>
                <w:b/>
                <w:noProof/>
              </w:rPr>
            </w:pPr>
            <w:r w:rsidRPr="00F9414B">
              <w:rPr>
                <w:b/>
                <w:noProof/>
              </w:rPr>
              <w:t>Stage Aspect Employee Info</w:t>
            </w: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noProof/>
              </w:rPr>
            </w:pPr>
          </w:p>
        </w:tc>
      </w:tr>
      <w:tr w:rsidR="00C9745D" w:rsidTr="00F9414B">
        <w:tc>
          <w:tcPr>
            <w:tcW w:w="1114" w:type="dxa"/>
          </w:tcPr>
          <w:p w:rsidR="00C9745D" w:rsidRDefault="00C9745D" w:rsidP="007931F8">
            <w:pPr>
              <w:widowControl w:val="0"/>
              <w:autoSpaceDE w:val="0"/>
              <w:autoSpaceDN w:val="0"/>
              <w:adjustRightInd w:val="0"/>
              <w:spacing w:after="0" w:line="240" w:lineRule="auto"/>
              <w:rPr>
                <w:noProof/>
              </w:rPr>
            </w:pPr>
          </w:p>
        </w:tc>
        <w:tc>
          <w:tcPr>
            <w:tcW w:w="8462" w:type="dxa"/>
          </w:tcPr>
          <w:p w:rsidR="00C9745D" w:rsidRDefault="00C9745D" w:rsidP="007931F8">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129BFE76" wp14:editId="057DBBD4">
                  <wp:extent cx="1289304" cy="3657600"/>
                  <wp:effectExtent l="0" t="0" r="635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89304" cy="3657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F9414B">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C9745D" w:rsidTr="00F9414B">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462" w:type="dxa"/>
          </w:tcPr>
          <w:p w:rsidR="00C9745D"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F9414B">
              <w:rPr>
                <w:rFonts w:ascii="Times New Roman" w:hAnsi="Times New Roman"/>
                <w:sz w:val="24"/>
                <w:szCs w:val="24"/>
              </w:rPr>
              <w:t>Decrypt Emp File</w:t>
            </w:r>
          </w:p>
          <w:p w:rsidR="00C9745D" w:rsidRPr="00F9414B" w:rsidRDefault="00C9745D">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1EFECE11" wp14:editId="61856CE1">
                  <wp:extent cx="4714875" cy="27051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27051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lastRenderedPageBreak/>
              <w:t>Step 2</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Script Task: Pause 30 secs</w:t>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Step 3 </w:t>
            </w:r>
          </w:p>
        </w:tc>
        <w:tc>
          <w:tcPr>
            <w:tcW w:w="8462"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SQL Task : Truncate Table [EC].[EmpID_To_SupID_Stage]</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4</w:t>
            </w: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 xml:space="preserve">DFT: Load </w:t>
            </w:r>
            <w:r w:rsidRPr="00C9745D">
              <w:rPr>
                <w:rFonts w:ascii="Times New Roman" w:hAnsi="Times New Roman"/>
                <w:sz w:val="24"/>
                <w:szCs w:val="24"/>
              </w:rPr>
              <w:t>Table [EC].[EmpID_To_SupID_Stage]</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C03B0F" wp14:editId="05AA0E13">
                  <wp:extent cx="1517904" cy="2743200"/>
                  <wp:effectExtent l="0" t="0" r="635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7904" cy="27432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B1BD3B2" wp14:editId="05C9EF32">
                  <wp:extent cx="3273552" cy="1371600"/>
                  <wp:effectExtent l="0" t="0" r="317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73552" cy="1371600"/>
                          </a:xfrm>
                          <a:prstGeom prst="rect">
                            <a:avLst/>
                          </a:prstGeom>
                        </pic:spPr>
                      </pic:pic>
                    </a:graphicData>
                  </a:graphic>
                </wp:inline>
              </w:drawing>
            </w:r>
          </w:p>
          <w:p w:rsidR="00C9745D"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9745D" w:rsidRPr="00F9414B" w:rsidRDefault="00C9745D"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2F16A378" wp14:editId="611AE154">
                  <wp:extent cx="2487168" cy="1371600"/>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87168" cy="13716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5</w:t>
            </w:r>
          </w:p>
        </w:tc>
        <w:tc>
          <w:tcPr>
            <w:tcW w:w="8462" w:type="dxa"/>
          </w:tcPr>
          <w:p w:rsidR="00C9745D"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Backup Encrypted Aspect File</w:t>
            </w:r>
          </w:p>
          <w:p w:rsidR="001B6AE9"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82ADAA" wp14:editId="02399091">
                  <wp:extent cx="3236976" cy="1828800"/>
                  <wp:effectExtent l="0" t="0" r="190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36976" cy="1828800"/>
                          </a:xfrm>
                          <a:prstGeom prst="rect">
                            <a:avLst/>
                          </a:prstGeom>
                        </pic:spPr>
                      </pic:pic>
                    </a:graphicData>
                  </a:graphic>
                </wp:inline>
              </w:drawing>
            </w: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w:t>
            </w:r>
          </w:p>
        </w:tc>
        <w:tc>
          <w:tcPr>
            <w:tcW w:w="8462"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Delete Decrypted Aspect file</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6ED63C85" wp14:editId="205C06F8">
                  <wp:extent cx="5230368" cy="182880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0368"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rPr>
          <w:trHeight w:val="386"/>
        </w:trPr>
        <w:tc>
          <w:tcPr>
            <w:tcW w:w="1114"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tbl>
            <w:tblPr>
              <w:tblStyle w:val="TableGrid"/>
              <w:tblW w:w="0" w:type="auto"/>
              <w:tblLook w:val="04A0" w:firstRow="1" w:lastRow="0" w:firstColumn="1" w:lastColumn="0" w:noHBand="0" w:noVBand="1"/>
            </w:tblPr>
            <w:tblGrid>
              <w:gridCol w:w="4089"/>
              <w:gridCol w:w="4147"/>
            </w:tblGrid>
            <w:tr w:rsidR="00C9745D" w:rsidTr="00C9745D">
              <w:tc>
                <w:tcPr>
                  <w:tcW w:w="4672"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@[User::WFMRecordCount]&gt;0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2</w:t>
                  </w:r>
                </w:p>
              </w:tc>
              <w:tc>
                <w:tcPr>
                  <w:tcW w:w="4673" w:type="dxa"/>
                </w:tcPr>
                <w:p w:rsidR="00C9745D" w:rsidRDefault="00C9745D"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C9745D" w:rsidRPr="00CD1BF7"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Value:</w:t>
                  </w:r>
                  <w:r>
                    <w:rPr>
                      <w:rFonts w:ascii="Times New Roman" w:hAnsi="Times New Roman"/>
                      <w:sz w:val="24"/>
                      <w:szCs w:val="24"/>
                    </w:rPr>
                    <w:t xml:space="preserve"> Success</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C9745D">
                    <w:rPr>
                      <w:rFonts w:ascii="Times New Roman" w:hAnsi="Times New Roman"/>
                      <w:sz w:val="24"/>
                      <w:szCs w:val="24"/>
                    </w:rPr>
                    <w:t>@[User::WFMRecordCount]==0</w:t>
                  </w:r>
                </w:p>
                <w:p w:rsidR="00C9745D" w:rsidRDefault="00C9745D" w:rsidP="00C9745D">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C9745D" w:rsidRDefault="001B6AE9" w:rsidP="00C9745D">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r>
          </w:tbl>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C9745D" w:rsidRDefault="00C9745D"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9745D" w:rsidTr="00F9414B">
        <w:tc>
          <w:tcPr>
            <w:tcW w:w="1114" w:type="dxa"/>
          </w:tcPr>
          <w:p w:rsidR="00C9745D"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462" w:type="dxa"/>
          </w:tcPr>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Mail Task: WFM File Empty</w:t>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F8A66CD" wp14:editId="210A5FC1">
                  <wp:extent cx="4215384"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15384" cy="1828800"/>
                          </a:xfrm>
                          <a:prstGeom prst="rect">
                            <a:avLst/>
                          </a:prstGeom>
                        </pic:spPr>
                      </pic:pic>
                    </a:graphicData>
                  </a:graphic>
                </wp:inline>
              </w:drawing>
            </w: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p>
          <w:p w:rsidR="001B6AE9" w:rsidRPr="00F9414B" w:rsidRDefault="001B6AE9" w:rsidP="00A4348A">
            <w:pPr>
              <w:widowControl w:val="0"/>
              <w:tabs>
                <w:tab w:val="left" w:pos="5573"/>
              </w:tabs>
              <w:autoSpaceDE w:val="0"/>
              <w:autoSpaceDN w:val="0"/>
              <w:adjustRightInd w:val="0"/>
              <w:spacing w:after="0" w:line="240" w:lineRule="auto"/>
              <w:rPr>
                <w:rFonts w:ascii="Times New Roman" w:hAnsi="Times New Roman"/>
                <w:sz w:val="24"/>
                <w:szCs w:val="24"/>
              </w:rPr>
            </w:pPr>
            <w:r w:rsidRPr="00F9414B">
              <w:rPr>
                <w:noProof/>
              </w:rPr>
              <w:drawing>
                <wp:inline distT="0" distB="0" distL="0" distR="0" wp14:anchorId="5844B59E" wp14:editId="5032DCDA">
                  <wp:extent cx="3990975" cy="20478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2047875"/>
                          </a:xfrm>
                          <a:prstGeom prst="rect">
                            <a:avLst/>
                          </a:prstGeom>
                        </pic:spPr>
                      </pic:pic>
                    </a:graphicData>
                  </a:graphic>
                </wp:inline>
              </w:drawing>
            </w:r>
          </w:p>
        </w:tc>
      </w:tr>
      <w:tr w:rsidR="001B6AE9" w:rsidTr="00F9414B">
        <w:tc>
          <w:tcPr>
            <w:tcW w:w="1114"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462" w:type="dxa"/>
          </w:tcPr>
          <w:p w:rsidR="001B6AE9" w:rsidRDefault="001B6AE9" w:rsidP="00A4348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A52549" w:rsidRPr="00257251" w:rsidRDefault="00A52549" w:rsidP="007931F8">
      <w:pPr>
        <w:widowControl w:val="0"/>
        <w:autoSpaceDE w:val="0"/>
        <w:autoSpaceDN w:val="0"/>
        <w:adjustRightInd w:val="0"/>
        <w:spacing w:after="0" w:line="240" w:lineRule="auto"/>
        <w:rPr>
          <w:rFonts w:ascii="Times New Roman" w:hAnsi="Times New Roman"/>
          <w:b/>
          <w:sz w:val="24"/>
          <w:szCs w:val="24"/>
        </w:rPr>
      </w:pPr>
    </w:p>
    <w:p w:rsidR="0055277D" w:rsidRPr="00257251" w:rsidRDefault="0055277D"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 xml:space="preserve">Container 2: </w:t>
      </w:r>
      <w:r w:rsidRPr="00CD1BF7">
        <w:rPr>
          <w:b/>
          <w:noProof/>
        </w:rPr>
        <w:t>Stage  Employee Info</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Decrypt PS File</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Pause 30 seconds</w:t>
      </w:r>
    </w:p>
    <w:p w:rsidR="002E365F" w:rsidRDefault="002E365F" w:rsidP="002E365F">
      <w:pPr>
        <w:pStyle w:val="ListParagraph"/>
        <w:numPr>
          <w:ilvl w:val="0"/>
          <w:numId w:val="25"/>
        </w:numPr>
        <w:rPr>
          <w:rFonts w:ascii="Times New Roman" w:hAnsi="Times New Roman"/>
        </w:rPr>
      </w:pPr>
      <w:r>
        <w:rPr>
          <w:rFonts w:ascii="Times New Roman" w:hAnsi="Times New Roman"/>
        </w:rPr>
        <w:t>Script Task – PS File Exists Check</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IF PS File Missing – Send Mail Task. End process.</w:t>
      </w:r>
    </w:p>
    <w:p w:rsidR="002E365F" w:rsidRPr="00257251"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PS File </w:t>
      </w:r>
      <w:r>
        <w:rPr>
          <w:rFonts w:ascii="Times New Roman" w:hAnsi="Times New Roman"/>
        </w:rPr>
        <w:t xml:space="preserve">Not </w:t>
      </w:r>
      <w:r w:rsidRPr="00257251">
        <w:rPr>
          <w:rFonts w:ascii="Times New Roman" w:hAnsi="Times New Roman"/>
        </w:rPr>
        <w:t xml:space="preserve">Missing – </w:t>
      </w:r>
      <w:r>
        <w:rPr>
          <w:rFonts w:ascii="Times New Roman" w:hAnsi="Times New Roman"/>
        </w:rPr>
        <w:t>Go to Step 4</w:t>
      </w:r>
      <w:r w:rsidRPr="00257251">
        <w:rPr>
          <w:rFonts w:ascii="Times New Roman" w:hAnsi="Times New Roman"/>
        </w:rPr>
        <w:t>.</w:t>
      </w:r>
    </w:p>
    <w:p w:rsidR="002E365F" w:rsidRPr="00257251" w:rsidRDefault="002E365F" w:rsidP="002E365F">
      <w:pPr>
        <w:pStyle w:val="ListParagraph"/>
        <w:numPr>
          <w:ilvl w:val="0"/>
          <w:numId w:val="25"/>
        </w:numPr>
        <w:rPr>
          <w:rFonts w:ascii="Times New Roman" w:hAnsi="Times New Roman"/>
        </w:rPr>
      </w:pPr>
      <w:r>
        <w:rPr>
          <w:rFonts w:ascii="Times New Roman" w:hAnsi="Times New Roman"/>
        </w:rPr>
        <w:t>SQL T</w:t>
      </w:r>
      <w:r w:rsidRPr="00257251">
        <w:rPr>
          <w:rFonts w:ascii="Times New Roman" w:hAnsi="Times New Roman"/>
        </w:rPr>
        <w:t xml:space="preserve">ask – Truncate </w:t>
      </w:r>
      <w:r>
        <w:rPr>
          <w:rFonts w:ascii="Times New Roman" w:hAnsi="Times New Roman"/>
        </w:rPr>
        <w:t>Employee Hierarchy</w:t>
      </w:r>
      <w:r w:rsidRPr="00257251">
        <w:rPr>
          <w:rFonts w:ascii="Times New Roman" w:hAnsi="Times New Roman"/>
        </w:rPr>
        <w:t xml:space="preserve"> Staging Table</w:t>
      </w:r>
    </w:p>
    <w:p w:rsidR="002E365F" w:rsidRDefault="002E365F" w:rsidP="002E365F">
      <w:pPr>
        <w:pStyle w:val="ListParagraph"/>
        <w:numPr>
          <w:ilvl w:val="0"/>
          <w:numId w:val="25"/>
        </w:numPr>
        <w:rPr>
          <w:rFonts w:ascii="Times New Roman" w:hAnsi="Times New Roman"/>
        </w:rPr>
      </w:pPr>
      <w:r w:rsidRPr="00257251">
        <w:rPr>
          <w:rFonts w:ascii="Times New Roman" w:hAnsi="Times New Roman"/>
        </w:rPr>
        <w:t xml:space="preserve">DFT – </w:t>
      </w:r>
      <w:r>
        <w:rPr>
          <w:rFonts w:ascii="Times New Roman" w:hAnsi="Times New Roman"/>
        </w:rPr>
        <w:t>Load Employee Hierarchy</w:t>
      </w:r>
      <w:r w:rsidRPr="00257251">
        <w:rPr>
          <w:rFonts w:ascii="Times New Roman" w:hAnsi="Times New Roman"/>
        </w:rPr>
        <w:t xml:space="preserve"> Table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Backup Encrypted PS File</w:t>
      </w:r>
    </w:p>
    <w:p w:rsidR="002E365F" w:rsidRDefault="002E365F" w:rsidP="002E365F">
      <w:pPr>
        <w:pStyle w:val="ListParagraph"/>
        <w:numPr>
          <w:ilvl w:val="0"/>
          <w:numId w:val="25"/>
        </w:numPr>
        <w:rPr>
          <w:rFonts w:ascii="Times New Roman" w:hAnsi="Times New Roman"/>
        </w:rPr>
      </w:pPr>
      <w:r>
        <w:rPr>
          <w:rFonts w:ascii="Times New Roman" w:hAnsi="Times New Roman"/>
        </w:rPr>
        <w:t>File System Task – Delete Decrypted PS File</w:t>
      </w:r>
    </w:p>
    <w:p w:rsidR="002E365F" w:rsidRPr="00257251" w:rsidRDefault="002E365F" w:rsidP="002E365F">
      <w:pPr>
        <w:pStyle w:val="ListParagraph"/>
        <w:numPr>
          <w:ilvl w:val="1"/>
          <w:numId w:val="25"/>
        </w:numPr>
        <w:rPr>
          <w:rFonts w:ascii="Times New Roman" w:hAnsi="Times New Roman"/>
        </w:rPr>
      </w:pPr>
      <w:r>
        <w:rPr>
          <w:rFonts w:ascii="Times New Roman" w:hAnsi="Times New Roman"/>
        </w:rPr>
        <w:t>IF PS</w:t>
      </w:r>
      <w:r w:rsidRPr="00257251">
        <w:rPr>
          <w:rFonts w:ascii="Times New Roman" w:hAnsi="Times New Roman"/>
        </w:rPr>
        <w:t xml:space="preserve"> File empty – Send Mail Task. End Process.</w:t>
      </w:r>
    </w:p>
    <w:p w:rsidR="002E365F" w:rsidRDefault="002E365F" w:rsidP="002E365F">
      <w:pPr>
        <w:pStyle w:val="ListParagraph"/>
        <w:numPr>
          <w:ilvl w:val="1"/>
          <w:numId w:val="25"/>
        </w:numPr>
        <w:rPr>
          <w:rFonts w:ascii="Times New Roman" w:hAnsi="Times New Roman"/>
        </w:rPr>
      </w:pPr>
      <w:r w:rsidRPr="00257251">
        <w:rPr>
          <w:rFonts w:ascii="Times New Roman" w:hAnsi="Times New Roman"/>
        </w:rPr>
        <w:t xml:space="preserve">IF </w:t>
      </w:r>
      <w:r>
        <w:rPr>
          <w:rFonts w:ascii="Times New Roman" w:hAnsi="Times New Roman"/>
        </w:rPr>
        <w:t>PS File not empty</w:t>
      </w:r>
      <w:r w:rsidRPr="00257251">
        <w:rPr>
          <w:rFonts w:ascii="Times New Roman" w:hAnsi="Times New Roman"/>
        </w:rPr>
        <w:t xml:space="preserve"> – </w:t>
      </w:r>
      <w:r>
        <w:rPr>
          <w:rFonts w:ascii="Times New Roman" w:hAnsi="Times New Roman"/>
        </w:rPr>
        <w:t>Go to container 3</w:t>
      </w: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10278" w:type="dxa"/>
        <w:tblLayout w:type="fixed"/>
        <w:tblLook w:val="04A0" w:firstRow="1" w:lastRow="0" w:firstColumn="1" w:lastColumn="0" w:noHBand="0" w:noVBand="1"/>
      </w:tblPr>
      <w:tblGrid>
        <w:gridCol w:w="1548"/>
        <w:gridCol w:w="8730"/>
      </w:tblGrid>
      <w:tr w:rsidR="00F12CEC" w:rsidTr="00F9414B">
        <w:tc>
          <w:tcPr>
            <w:tcW w:w="1548" w:type="dxa"/>
          </w:tcPr>
          <w:p w:rsidR="00F12CEC" w:rsidRPr="00CD1BF7" w:rsidRDefault="00F12CEC" w:rsidP="00B50252">
            <w:pPr>
              <w:widowControl w:val="0"/>
              <w:autoSpaceDE w:val="0"/>
              <w:autoSpaceDN w:val="0"/>
              <w:adjustRightInd w:val="0"/>
              <w:spacing w:after="0" w:line="240" w:lineRule="auto"/>
              <w:rPr>
                <w:b/>
                <w:noProof/>
              </w:rPr>
            </w:pPr>
            <w:r>
              <w:rPr>
                <w:b/>
                <w:noProof/>
              </w:rPr>
              <w:lastRenderedPageBreak/>
              <w:t>Container 2</w:t>
            </w:r>
          </w:p>
        </w:tc>
        <w:tc>
          <w:tcPr>
            <w:tcW w:w="8730" w:type="dxa"/>
          </w:tcPr>
          <w:p w:rsidR="00F12CEC" w:rsidRPr="00CD1BF7" w:rsidRDefault="00F12CEC" w:rsidP="000460EA">
            <w:pPr>
              <w:widowControl w:val="0"/>
              <w:autoSpaceDE w:val="0"/>
              <w:autoSpaceDN w:val="0"/>
              <w:adjustRightInd w:val="0"/>
              <w:spacing w:after="0" w:line="240" w:lineRule="auto"/>
              <w:rPr>
                <w:b/>
                <w:noProof/>
              </w:rPr>
            </w:pPr>
            <w:r>
              <w:rPr>
                <w:b/>
                <w:noProof/>
              </w:rPr>
              <w:t xml:space="preserve">Stage </w:t>
            </w:r>
            <w:r w:rsidRPr="00CD1BF7">
              <w:rPr>
                <w:b/>
                <w:noProof/>
              </w:rPr>
              <w:t>Employee Info</w:t>
            </w: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noProof/>
              </w:rPr>
            </w:pPr>
          </w:p>
        </w:tc>
      </w:tr>
      <w:tr w:rsidR="00F12CEC" w:rsidTr="00F9414B">
        <w:tc>
          <w:tcPr>
            <w:tcW w:w="1548" w:type="dxa"/>
          </w:tcPr>
          <w:p w:rsidR="00F12CEC" w:rsidRDefault="00F12CEC" w:rsidP="00B50252">
            <w:pPr>
              <w:widowControl w:val="0"/>
              <w:autoSpaceDE w:val="0"/>
              <w:autoSpaceDN w:val="0"/>
              <w:adjustRightInd w:val="0"/>
              <w:spacing w:after="0" w:line="240" w:lineRule="auto"/>
              <w:rPr>
                <w:noProof/>
              </w:rPr>
            </w:pPr>
          </w:p>
        </w:tc>
        <w:tc>
          <w:tcPr>
            <w:tcW w:w="8730" w:type="dxa"/>
          </w:tcPr>
          <w:p w:rsidR="00F12CEC" w:rsidRDefault="00F12CEC" w:rsidP="00B50252">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0D7BDA35" wp14:editId="636EE4D0">
                  <wp:extent cx="2386584" cy="4572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386584" cy="45720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PS</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13503BE" wp14:editId="264E88C1">
                  <wp:extent cx="3054096" cy="1828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54096"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F9414B"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3</w:t>
            </w:r>
          </w:p>
        </w:tc>
        <w:tc>
          <w:tcPr>
            <w:tcW w:w="8730" w:type="dxa"/>
          </w:tcPr>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Script Task: </w:t>
            </w:r>
            <w:r>
              <w:rPr>
                <w:rFonts w:ascii="Times New Roman" w:hAnsi="Times New Roman"/>
                <w:sz w:val="24"/>
                <w:szCs w:val="24"/>
              </w:rPr>
              <w:t>PS File Exists Check</w:t>
            </w:r>
          </w:p>
          <w:p w:rsidR="00F12CEC" w:rsidRDefault="00F12CEC">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noProof/>
              </w:rPr>
              <w:drawing>
                <wp:inline distT="0" distB="0" distL="0" distR="0" wp14:anchorId="7FE215B3" wp14:editId="43D2CB7E">
                  <wp:extent cx="4960620" cy="1348740"/>
                  <wp:effectExtent l="0" t="0" r="0" b="381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60620" cy="1348740"/>
                          </a:xfrm>
                          <a:prstGeom prst="rect">
                            <a:avLst/>
                          </a:prstGeom>
                        </pic:spPr>
                      </pic:pic>
                    </a:graphicData>
                  </a:graphic>
                </wp:inline>
              </w:drawing>
            </w: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w:t>
            </w:r>
          </w:p>
          <w:p w:rsidR="00F12CEC" w:rsidRDefault="00F12CEC"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TODO: Add your code here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FF"/>
                <w:sz w:val="19"/>
                <w:szCs w:val="19"/>
              </w:rPr>
              <w:t>string</w:t>
            </w:r>
            <w:r w:rsidR="00F12CEC">
              <w:rPr>
                <w:rFonts w:ascii="Consolas" w:hAnsi="Consolas" w:cs="Consolas"/>
                <w:color w:val="000000"/>
                <w:sz w:val="19"/>
                <w:szCs w:val="19"/>
              </w:rPr>
              <w:t xml:space="preserve"> file =   Dts.Variables[</w:t>
            </w:r>
            <w:r w:rsidR="00F12CEC">
              <w:rPr>
                <w:rFonts w:ascii="Consolas" w:hAnsi="Consolas" w:cs="Consolas"/>
                <w:color w:val="A31515"/>
                <w:sz w:val="19"/>
                <w:szCs w:val="19"/>
              </w:rPr>
              <w:t>"User::PSFileName"</w:t>
            </w:r>
            <w:r w:rsidR="00F12CEC">
              <w:rPr>
                <w:rFonts w:ascii="Consolas" w:hAnsi="Consolas" w:cs="Consolas"/>
                <w:color w:val="000000"/>
                <w:sz w:val="19"/>
                <w:szCs w:val="19"/>
              </w:rPr>
              <w:t>].Value.ToString();</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Dts.Variables[</w:t>
            </w:r>
            <w:r w:rsidR="00F12CEC">
              <w:rPr>
                <w:rFonts w:ascii="Consolas" w:hAnsi="Consolas" w:cs="Consolas"/>
                <w:color w:val="A31515"/>
                <w:sz w:val="19"/>
                <w:szCs w:val="19"/>
              </w:rPr>
              <w:t>"User::PSFileExists"</w:t>
            </w:r>
            <w:r w:rsidR="00F12CEC">
              <w:rPr>
                <w:rFonts w:ascii="Consolas" w:hAnsi="Consolas" w:cs="Consolas"/>
                <w:color w:val="000000"/>
                <w:sz w:val="19"/>
                <w:szCs w:val="19"/>
              </w:rPr>
              <w:t xml:space="preserve">].Value = </w:t>
            </w:r>
            <w:r w:rsidR="00F12CEC">
              <w:rPr>
                <w:rFonts w:ascii="Consolas" w:hAnsi="Consolas" w:cs="Consolas"/>
                <w:color w:val="2B91AF"/>
                <w:sz w:val="19"/>
                <w:szCs w:val="19"/>
              </w:rPr>
              <w:t>File</w:t>
            </w:r>
            <w:r w:rsidR="00F12CEC">
              <w:rPr>
                <w:rFonts w:ascii="Consolas" w:hAnsi="Consolas" w:cs="Consolas"/>
                <w:color w:val="000000"/>
                <w:sz w:val="19"/>
                <w:szCs w:val="19"/>
              </w:rPr>
              <w:t>.Exists(file);</w:t>
            </w:r>
          </w:p>
          <w:p w:rsidR="00F12CEC" w:rsidRDefault="00F12CEC" w:rsidP="00F12CEC">
            <w:pPr>
              <w:autoSpaceDE w:val="0"/>
              <w:autoSpaceDN w:val="0"/>
              <w:adjustRightInd w:val="0"/>
              <w:spacing w:after="0" w:line="240" w:lineRule="auto"/>
              <w:rPr>
                <w:rFonts w:ascii="Consolas" w:hAnsi="Consolas" w:cs="Consolas"/>
                <w:color w:val="000000"/>
                <w:sz w:val="19"/>
                <w:szCs w:val="19"/>
              </w:rPr>
            </w:pPr>
          </w:p>
          <w:p w:rsidR="00F12CEC" w:rsidRDefault="006D7DC4" w:rsidP="00F12C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12CEC">
              <w:rPr>
                <w:rFonts w:ascii="Consolas" w:hAnsi="Consolas" w:cs="Consolas"/>
                <w:color w:val="000000"/>
                <w:sz w:val="19"/>
                <w:szCs w:val="19"/>
              </w:rPr>
              <w:t xml:space="preserve"> Dts.TaskResult = (</w:t>
            </w:r>
            <w:r w:rsidR="00F12CEC">
              <w:rPr>
                <w:rFonts w:ascii="Consolas" w:hAnsi="Consolas" w:cs="Consolas"/>
                <w:color w:val="0000FF"/>
                <w:sz w:val="19"/>
                <w:szCs w:val="19"/>
              </w:rPr>
              <w:t>int</w:t>
            </w:r>
            <w:r w:rsidR="00F12CEC">
              <w:rPr>
                <w:rFonts w:ascii="Consolas" w:hAnsi="Consolas" w:cs="Consolas"/>
                <w:color w:val="000000"/>
                <w:sz w:val="19"/>
                <w:szCs w:val="19"/>
              </w:rPr>
              <w:t>)</w:t>
            </w:r>
            <w:r w:rsidR="00F12CEC">
              <w:rPr>
                <w:rFonts w:ascii="Consolas" w:hAnsi="Consolas" w:cs="Consolas"/>
                <w:color w:val="2B91AF"/>
                <w:sz w:val="19"/>
                <w:szCs w:val="19"/>
              </w:rPr>
              <w:t>ScriptResults</w:t>
            </w:r>
            <w:r w:rsidR="00F12CEC">
              <w:rPr>
                <w:rFonts w:ascii="Consolas" w:hAnsi="Consolas" w:cs="Consolas"/>
                <w:color w:val="000000"/>
                <w:sz w:val="19"/>
                <w:szCs w:val="19"/>
              </w:rPr>
              <w:t>.Success;</w:t>
            </w:r>
          </w:p>
          <w:p w:rsidR="006D7DC4" w:rsidRDefault="006D7DC4" w:rsidP="00F12CEC">
            <w:pPr>
              <w:autoSpaceDE w:val="0"/>
              <w:autoSpaceDN w:val="0"/>
              <w:adjustRightInd w:val="0"/>
              <w:spacing w:after="0" w:line="240" w:lineRule="auto"/>
              <w:rPr>
                <w:rFonts w:ascii="Consolas" w:hAnsi="Consolas" w:cs="Consolas"/>
                <w:color w:val="000000"/>
                <w:sz w:val="19"/>
                <w:szCs w:val="19"/>
              </w:rPr>
            </w:pPr>
          </w:p>
          <w:p w:rsidR="00F12CEC" w:rsidRDefault="00F12CEC">
            <w:pPr>
              <w:widowControl w:val="0"/>
              <w:tabs>
                <w:tab w:val="left" w:pos="5573"/>
              </w:tabs>
              <w:autoSpaceDE w:val="0"/>
              <w:autoSpaceDN w:val="0"/>
              <w:adjustRightInd w:val="0"/>
              <w:spacing w:after="0" w:line="240" w:lineRule="auto"/>
              <w:rPr>
                <w:rFonts w:ascii="Times New Roman" w:hAnsi="Times New Roman"/>
                <w:b/>
                <w:sz w:val="24"/>
                <w:szCs w:val="24"/>
              </w:rPr>
            </w:pPr>
            <w:r>
              <w:rPr>
                <w:rFonts w:ascii="Consolas" w:hAnsi="Consolas" w:cs="Consolas"/>
                <w:color w:val="000000"/>
                <w:sz w:val="19"/>
                <w:szCs w:val="19"/>
              </w:rPr>
              <w:t xml:space="preserve">   }</w:t>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F9414B">
        <w:tc>
          <w:tcPr>
            <w:tcW w:w="154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3937"/>
              <w:gridCol w:w="5408"/>
            </w:tblGrid>
            <w:tr w:rsidR="00B50252" w:rsidTr="00F9414B">
              <w:tc>
                <w:tcPr>
                  <w:tcW w:w="3937"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@[User::PSFileExists]== True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4</w:t>
                  </w:r>
                </w:p>
              </w:tc>
              <w:tc>
                <w:tcPr>
                  <w:tcW w:w="5408"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lastRenderedPageBreak/>
                    <w:t>Precedence Constraint</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Constraint</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Expression:</w:t>
                  </w:r>
                  <w:r>
                    <w:rPr>
                      <w:rFonts w:ascii="Times New Roman" w:hAnsi="Times New Roman"/>
                      <w:sz w:val="24"/>
                      <w:szCs w:val="24"/>
                    </w:rPr>
                    <w:t xml:space="preserve"> </w:t>
                  </w:r>
                  <w:r w:rsidRPr="00B50252">
                    <w:rPr>
                      <w:rFonts w:ascii="Times New Roman" w:hAnsi="Times New Roman"/>
                      <w:sz w:val="24"/>
                      <w:szCs w:val="24"/>
                    </w:rPr>
                    <w:t>@[User::PSFileExists]==</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False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B50252" w:rsidRDefault="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3a</w:t>
                  </w:r>
                </w:p>
              </w:tc>
            </w:tr>
          </w:tbl>
          <w:p w:rsidR="00B50252" w:rsidRDefault="00B50252"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3a</w:t>
            </w:r>
          </w:p>
        </w:tc>
        <w:tc>
          <w:tcPr>
            <w:tcW w:w="8730" w:type="dxa"/>
          </w:tcPr>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Mail Task: PS File Missing</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E19C747" wp14:editId="3D53AD96">
                  <wp:extent cx="5406390" cy="2148205"/>
                  <wp:effectExtent l="0" t="0" r="381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6390" cy="2148205"/>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CDB6DE4" wp14:editId="44ABDA9B">
                  <wp:extent cx="4143375" cy="2152650"/>
                  <wp:effectExtent l="0" t="0" r="952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43375" cy="2152650"/>
                          </a:xfrm>
                          <a:prstGeom prst="rect">
                            <a:avLst/>
                          </a:prstGeom>
                        </pic:spPr>
                      </pic:pic>
                    </a:graphicData>
                  </a:graphic>
                </wp:inline>
              </w:drawing>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B50252">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P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IF  EXISTS (SELECT * FROM sys.objects WHERE object_id = OBJECT_ID(N'[EC].[Employee_Hierarchy_Stage]') AND type in (N'U'))</w:t>
            </w:r>
          </w:p>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Truncate TABLE [EC].[Employee_Hierarchy_Stage]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B50252" w:rsidTr="00F9414B">
        <w:tc>
          <w:tcPr>
            <w:tcW w:w="1548"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c>
          <w:tcPr>
            <w:tcW w:w="8730" w:type="dxa"/>
          </w:tcPr>
          <w:p w:rsidR="00B50252" w:rsidRPr="00CD1BF7"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w:t>
            </w:r>
            <w:r w:rsidR="00B50252">
              <w:rPr>
                <w:rFonts w:ascii="Times New Roman" w:hAnsi="Times New Roman"/>
                <w:sz w:val="24"/>
                <w:szCs w:val="24"/>
              </w:rPr>
              <w:t xml:space="preserve"> 5</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DFT: Load Table</w:t>
            </w:r>
            <w:r w:rsidR="00B50252">
              <w:rPr>
                <w:rFonts w:ascii="Times New Roman" w:hAnsi="Times New Roman"/>
                <w:sz w:val="24"/>
                <w:szCs w:val="24"/>
              </w:rPr>
              <w:t xml:space="preserve"> </w:t>
            </w:r>
            <w:r w:rsidR="00B50252" w:rsidRPr="00B50252">
              <w:rPr>
                <w:rFonts w:ascii="Times New Roman" w:hAnsi="Times New Roman"/>
                <w:sz w:val="24"/>
                <w:szCs w:val="24"/>
              </w:rPr>
              <w:t>[EC].[Employee_Hierarchy_Stage]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10552D" wp14:editId="512FBB53">
                  <wp:extent cx="1161288" cy="2743200"/>
                  <wp:effectExtent l="0" t="0" r="127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61288" cy="2743200"/>
                          </a:xfrm>
                          <a:prstGeom prst="rect">
                            <a:avLst/>
                          </a:prstGeom>
                        </pic:spPr>
                      </pic:pic>
                    </a:graphicData>
                  </a:graphic>
                </wp:inline>
              </w:drawing>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244C03" w:rsidP="00B50252">
            <w:pPr>
              <w:widowControl w:val="0"/>
              <w:tabs>
                <w:tab w:val="left" w:pos="5573"/>
              </w:tabs>
              <w:autoSpaceDE w:val="0"/>
              <w:autoSpaceDN w:val="0"/>
              <w:adjustRightInd w:val="0"/>
              <w:spacing w:after="0" w:line="240" w:lineRule="auto"/>
              <w:rPr>
                <w:rFonts w:ascii="Times New Roman" w:hAnsi="Times New Roman"/>
                <w:sz w:val="24"/>
                <w:szCs w:val="24"/>
              </w:rPr>
            </w:pPr>
            <w:r w:rsidDel="00244C03">
              <w:rPr>
                <w:noProof/>
              </w:rPr>
              <w:t xml:space="preserve"> </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6008F4EC" wp14:editId="40EEACEB">
                  <wp:extent cx="2368296"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68296" cy="2743200"/>
                          </a:xfrm>
                          <a:prstGeom prst="rect">
                            <a:avLst/>
                          </a:prstGeom>
                        </pic:spPr>
                      </pic:pic>
                    </a:graphicData>
                  </a:graphic>
                </wp:inline>
              </w:drawing>
            </w: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6F2C4C" w:rsidRDefault="006F2C4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Columns:</w:t>
            </w:r>
          </w:p>
          <w:p w:rsidR="00B50252"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E609D79" wp14:editId="0D321CEA">
                  <wp:extent cx="5406390" cy="664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406390" cy="664210"/>
                          </a:xfrm>
                          <a:prstGeom prst="rect">
                            <a:avLst/>
                          </a:prstGeom>
                        </pic:spPr>
                      </pic:pic>
                    </a:graphicData>
                  </a:graphic>
                </wp:inline>
              </w:drawing>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FullPrimaryName</w:t>
            </w:r>
            <w:r>
              <w:rPr>
                <w:rFonts w:ascii="Times New Roman" w:hAnsi="Times New Roman"/>
                <w:sz w:val="24"/>
                <w:szCs w:val="24"/>
              </w:rPr>
              <w:t xml:space="preserve">: </w:t>
            </w:r>
            <w:r w:rsidRPr="00B50252">
              <w:rPr>
                <w:rFonts w:ascii="Times New Roman" w:hAnsi="Times New Roman"/>
                <w:sz w:val="24"/>
                <w:szCs w:val="24"/>
              </w:rPr>
              <w:t>(ISNULL([Copy of last_name]) ? "" : [Copy of last_name]) + ", " + (ISNULL([Copy of first_name]) ? "" : [Copy of first_name]) + " " + (ISNULL([Copy of middle_name]) ? "" : [Copy of middle_name])</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FullPreferredName</w:t>
            </w:r>
            <w:r>
              <w:rPr>
                <w:rFonts w:ascii="Times New Roman" w:hAnsi="Times New Roman"/>
                <w:sz w:val="24"/>
                <w:szCs w:val="24"/>
              </w:rPr>
              <w:t xml:space="preserve">: </w:t>
            </w: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B50252">
              <w:rPr>
                <w:rFonts w:ascii="Times New Roman" w:hAnsi="Times New Roman"/>
                <w:sz w:val="24"/>
                <w:szCs w:val="24"/>
              </w:rPr>
              <w:t>(ISNULL([Copy of pref_name_last]) ? "" : [Copy of pref_name_last]) + ", " + (ISNULL([Copy of pref_name_first]) ? "" : [Copy of pref_name_first]) + " " + (ISNULL([Copy of pref_name_mi]) ? "" : [Copy of pref_name_mi])</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B50252" w:rsidRDefault="00B50252"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Row Count</w:t>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5581FC45" wp14:editId="046EE415">
                  <wp:extent cx="173736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37360" cy="914400"/>
                          </a:xfrm>
                          <a:prstGeom prst="rect">
                            <a:avLst/>
                          </a:prstGeom>
                        </pic:spPr>
                      </pic:pic>
                    </a:graphicData>
                  </a:graphic>
                </wp:inline>
              </w:drawing>
            </w: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DF420A" w:rsidRDefault="00DF420A"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C10859"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1A5E212" wp14:editId="3FF62BEE">
                  <wp:extent cx="5406390" cy="556958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6390" cy="5569585"/>
                          </a:xfrm>
                          <a:prstGeom prst="rect">
                            <a:avLst/>
                          </a:prstGeom>
                        </pic:spPr>
                      </pic:pic>
                    </a:graphicData>
                  </a:graphic>
                </wp:inline>
              </w:drawing>
            </w:r>
          </w:p>
          <w:p w:rsidR="00F12CEC" w:rsidRPr="00CD1BF7" w:rsidRDefault="00C10859"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F1490B6" wp14:editId="4DEDC0A2">
                  <wp:extent cx="5406390" cy="673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6390" cy="6731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6</w:t>
            </w: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Backup Encrypted </w:t>
            </w:r>
            <w:r w:rsidR="00132981">
              <w:rPr>
                <w:rFonts w:ascii="Times New Roman" w:hAnsi="Times New Roman"/>
                <w:sz w:val="24"/>
                <w:szCs w:val="24"/>
              </w:rPr>
              <w:t xml:space="preserve">PS </w:t>
            </w:r>
            <w:r w:rsidRPr="00CD1BF7">
              <w:rPr>
                <w:rFonts w:ascii="Times New Roman" w:hAnsi="Times New Roman"/>
                <w:sz w:val="24"/>
                <w:szCs w:val="24"/>
              </w:rPr>
              <w:t>File</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33FA6A30" wp14:editId="5C87866F">
                  <wp:extent cx="2606040" cy="1828800"/>
                  <wp:effectExtent l="0" t="0" r="381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6040" cy="1828800"/>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F12CEC">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w:t>
            </w:r>
            <w:r w:rsidR="00132981">
              <w:rPr>
                <w:rFonts w:ascii="Times New Roman" w:hAnsi="Times New Roman"/>
                <w:sz w:val="24"/>
                <w:szCs w:val="24"/>
              </w:rPr>
              <w:t>7</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Delete Decrypted </w:t>
            </w:r>
            <w:r w:rsidR="00132981">
              <w:rPr>
                <w:rFonts w:ascii="Times New Roman" w:hAnsi="Times New Roman"/>
                <w:sz w:val="24"/>
                <w:szCs w:val="24"/>
              </w:rPr>
              <w:t>PS</w:t>
            </w:r>
            <w:r w:rsidRPr="00CD1BF7">
              <w:rPr>
                <w:rFonts w:ascii="Times New Roman" w:hAnsi="Times New Roman"/>
                <w:sz w:val="24"/>
                <w:szCs w:val="24"/>
              </w:rPr>
              <w:t xml:space="preserve"> file</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B7F173C" wp14:editId="3F610A00">
                  <wp:extent cx="3602736"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02736" cy="182880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rPr>
          <w:trHeight w:val="386"/>
        </w:trPr>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tbl>
            <w:tblPr>
              <w:tblStyle w:val="TableGrid"/>
              <w:tblW w:w="9345" w:type="dxa"/>
              <w:tblLayout w:type="fixed"/>
              <w:tblLook w:val="04A0" w:firstRow="1" w:lastRow="0" w:firstColumn="1" w:lastColumn="0" w:noHBand="0" w:noVBand="1"/>
            </w:tblPr>
            <w:tblGrid>
              <w:gridCol w:w="4387"/>
              <w:gridCol w:w="4958"/>
            </w:tblGrid>
            <w:tr w:rsidR="00F12CEC" w:rsidTr="00F9414B">
              <w:tc>
                <w:tcPr>
                  <w:tcW w:w="4387"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sidRPr="00132981">
                    <w:rPr>
                      <w:rFonts w:ascii="Times New Roman" w:hAnsi="Times New Roman"/>
                      <w:sz w:val="24"/>
                      <w:szCs w:val="24"/>
                    </w:rPr>
                    <w:t>@[User::PSRecordCount]&gt;0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Container 3</w:t>
                  </w:r>
                </w:p>
              </w:tc>
              <w:tc>
                <w:tcPr>
                  <w:tcW w:w="495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Expression and Constraint</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132981"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w:t>
                  </w:r>
                  <w:r w:rsidR="00132981">
                    <w:rPr>
                      <w:rFonts w:ascii="Times New Roman" w:hAnsi="Times New Roman"/>
                      <w:sz w:val="24"/>
                      <w:szCs w:val="24"/>
                    </w:rPr>
                    <w:t>@[User::PSRecordCount]==</w:t>
                  </w:r>
                  <w:r w:rsidRPr="00C9745D">
                    <w:rPr>
                      <w:rFonts w:ascii="Times New Roman" w:hAnsi="Times New Roman"/>
                      <w:sz w:val="24"/>
                      <w:szCs w:val="24"/>
                    </w:rPr>
                    <w:t>0</w:t>
                  </w:r>
                </w:p>
                <w:p w:rsidR="00F12CEC"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F12CEC" w:rsidRDefault="00132981" w:rsidP="00B50252">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8</w:t>
                  </w:r>
                </w:p>
              </w:tc>
            </w:tr>
          </w:tbl>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r w:rsidR="00F12CEC" w:rsidTr="00F9414B">
        <w:tc>
          <w:tcPr>
            <w:tcW w:w="1548" w:type="dxa"/>
          </w:tcPr>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730" w:type="dxa"/>
          </w:tcPr>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Mail Task: </w:t>
            </w:r>
            <w:r w:rsidR="00132981">
              <w:rPr>
                <w:rFonts w:ascii="Times New Roman" w:hAnsi="Times New Roman"/>
                <w:sz w:val="24"/>
                <w:szCs w:val="24"/>
              </w:rPr>
              <w:t>PS</w:t>
            </w:r>
            <w:r w:rsidRPr="00CD1BF7">
              <w:rPr>
                <w:rFonts w:ascii="Times New Roman" w:hAnsi="Times New Roman"/>
                <w:sz w:val="24"/>
                <w:szCs w:val="24"/>
              </w:rPr>
              <w:t xml:space="preserve"> File Empty</w:t>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132981" w:rsidP="00B50252">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13D11F75" wp14:editId="1CE7397E">
                  <wp:extent cx="5406390" cy="1734820"/>
                  <wp:effectExtent l="0" t="0" r="381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6390" cy="1734820"/>
                          </a:xfrm>
                          <a:prstGeom prst="rect">
                            <a:avLst/>
                          </a:prstGeom>
                        </pic:spPr>
                      </pic:pic>
                    </a:graphicData>
                  </a:graphic>
                </wp:inline>
              </w:drawing>
            </w: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p>
          <w:p w:rsidR="00F12CEC" w:rsidRPr="00CD1BF7" w:rsidRDefault="00F12CEC" w:rsidP="00B50252">
            <w:pPr>
              <w:widowControl w:val="0"/>
              <w:tabs>
                <w:tab w:val="left" w:pos="5573"/>
              </w:tabs>
              <w:autoSpaceDE w:val="0"/>
              <w:autoSpaceDN w:val="0"/>
              <w:adjustRightInd w:val="0"/>
              <w:spacing w:after="0" w:line="240" w:lineRule="auto"/>
              <w:rPr>
                <w:rFonts w:ascii="Times New Roman" w:hAnsi="Times New Roman"/>
                <w:sz w:val="24"/>
                <w:szCs w:val="24"/>
              </w:rPr>
            </w:pPr>
            <w:r w:rsidRPr="00CD1BF7">
              <w:rPr>
                <w:noProof/>
              </w:rPr>
              <w:drawing>
                <wp:inline distT="0" distB="0" distL="0" distR="0" wp14:anchorId="4E8F53F9" wp14:editId="6B956500">
                  <wp:extent cx="3990975" cy="2047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90975" cy="2047875"/>
                          </a:xfrm>
                          <a:prstGeom prst="rect">
                            <a:avLst/>
                          </a:prstGeom>
                        </pic:spPr>
                      </pic:pic>
                    </a:graphicData>
                  </a:graphic>
                </wp:inline>
              </w:drawing>
            </w:r>
          </w:p>
        </w:tc>
      </w:tr>
      <w:tr w:rsidR="00F12CEC" w:rsidTr="00F9414B">
        <w:tc>
          <w:tcPr>
            <w:tcW w:w="1548"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730" w:type="dxa"/>
          </w:tcPr>
          <w:p w:rsidR="00F12CEC" w:rsidRDefault="00F12CEC" w:rsidP="00B50252">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187481" w:rsidRDefault="00187481"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7931F8">
      <w:pPr>
        <w:widowControl w:val="0"/>
        <w:autoSpaceDE w:val="0"/>
        <w:autoSpaceDN w:val="0"/>
        <w:adjustRightInd w:val="0"/>
        <w:spacing w:after="0" w:line="240" w:lineRule="auto"/>
        <w:rPr>
          <w:rFonts w:ascii="Times New Roman" w:hAnsi="Times New Roman"/>
          <w:b/>
          <w:sz w:val="24"/>
          <w:szCs w:val="24"/>
        </w:rPr>
      </w:pPr>
    </w:p>
    <w:p w:rsidR="0055277D" w:rsidRDefault="0055277D"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Default="002E365F" w:rsidP="007931F8">
      <w:pPr>
        <w:widowControl w:val="0"/>
        <w:autoSpaceDE w:val="0"/>
        <w:autoSpaceDN w:val="0"/>
        <w:adjustRightInd w:val="0"/>
        <w:spacing w:after="0" w:line="240" w:lineRule="auto"/>
        <w:rPr>
          <w:rFonts w:ascii="Times New Roman" w:hAnsi="Times New Roman"/>
          <w:b/>
          <w:sz w:val="24"/>
          <w:szCs w:val="24"/>
        </w:rPr>
      </w:pPr>
    </w:p>
    <w:p w:rsidR="002E365F" w:rsidRPr="00257251" w:rsidRDefault="002E365F" w:rsidP="002E365F">
      <w:pPr>
        <w:rPr>
          <w:rFonts w:ascii="Times New Roman" w:hAnsi="Times New Roman"/>
          <w:b/>
        </w:rPr>
      </w:pPr>
      <w:r>
        <w:rPr>
          <w:rFonts w:ascii="Times New Roman" w:hAnsi="Times New Roman"/>
          <w:b/>
        </w:rPr>
        <w:t>Container</w:t>
      </w:r>
      <w:r w:rsidR="006F2C4C">
        <w:rPr>
          <w:rFonts w:ascii="Times New Roman" w:hAnsi="Times New Roman"/>
          <w:b/>
        </w:rPr>
        <w:t xml:space="preserve"> 3</w:t>
      </w:r>
      <w:r>
        <w:rPr>
          <w:rFonts w:ascii="Times New Roman" w:hAnsi="Times New Roman"/>
          <w:b/>
        </w:rPr>
        <w:t xml:space="preserve">: </w:t>
      </w:r>
      <w:r w:rsidR="006F2C4C">
        <w:rPr>
          <w:b/>
          <w:noProof/>
        </w:rPr>
        <w:t>Stage HR</w:t>
      </w:r>
      <w:r w:rsidRPr="00CD1BF7">
        <w:rPr>
          <w:b/>
          <w:noProof/>
        </w:rPr>
        <w:t xml:space="preserve"> Employee Info</w:t>
      </w:r>
    </w:p>
    <w:p w:rsidR="002E365F" w:rsidRDefault="002E365F" w:rsidP="00F9414B">
      <w:pPr>
        <w:pStyle w:val="ListParagraph"/>
        <w:numPr>
          <w:ilvl w:val="0"/>
          <w:numId w:val="27"/>
        </w:numPr>
        <w:rPr>
          <w:rFonts w:ascii="Times New Roman" w:hAnsi="Times New Roman"/>
        </w:rPr>
      </w:pPr>
      <w:r>
        <w:rPr>
          <w:rFonts w:ascii="Times New Roman" w:hAnsi="Times New Roman"/>
        </w:rPr>
        <w:t xml:space="preserve">File System Task – Decrypt </w:t>
      </w:r>
      <w:r w:rsidR="006F2C4C">
        <w:rPr>
          <w:rFonts w:ascii="Times New Roman" w:hAnsi="Times New Roman"/>
        </w:rPr>
        <w:t>HR</w:t>
      </w:r>
      <w:r>
        <w:rPr>
          <w:rFonts w:ascii="Times New Roman" w:hAnsi="Times New Roman"/>
        </w:rPr>
        <w:t xml:space="preserve"> File</w:t>
      </w:r>
    </w:p>
    <w:p w:rsidR="002E365F" w:rsidRDefault="002E365F" w:rsidP="00F9414B">
      <w:pPr>
        <w:pStyle w:val="ListParagraph"/>
        <w:numPr>
          <w:ilvl w:val="0"/>
          <w:numId w:val="27"/>
        </w:numPr>
        <w:rPr>
          <w:rFonts w:ascii="Times New Roman" w:hAnsi="Times New Roman"/>
        </w:rPr>
      </w:pPr>
      <w:r>
        <w:rPr>
          <w:rFonts w:ascii="Times New Roman" w:hAnsi="Times New Roman"/>
        </w:rPr>
        <w:t>Script Task – Pause 30 seconds</w:t>
      </w:r>
    </w:p>
    <w:p w:rsidR="002E365F" w:rsidRPr="00257251" w:rsidRDefault="002E365F"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Truncate </w:t>
      </w:r>
      <w:r w:rsidR="006F2C4C">
        <w:rPr>
          <w:rFonts w:ascii="Times New Roman" w:hAnsi="Times New Roman"/>
        </w:rPr>
        <w:t>HR Hierarchy</w:t>
      </w:r>
      <w:r w:rsidRPr="00257251">
        <w:rPr>
          <w:rFonts w:ascii="Times New Roman" w:hAnsi="Times New Roman"/>
        </w:rPr>
        <w:t xml:space="preserve"> Staging Table</w:t>
      </w:r>
    </w:p>
    <w:p w:rsidR="002E365F" w:rsidRDefault="006F2C4C" w:rsidP="00F9414B">
      <w:pPr>
        <w:pStyle w:val="ListParagraph"/>
        <w:numPr>
          <w:ilvl w:val="0"/>
          <w:numId w:val="27"/>
        </w:numPr>
        <w:rPr>
          <w:rFonts w:ascii="Times New Roman" w:hAnsi="Times New Roman"/>
        </w:rPr>
      </w:pPr>
      <w:r>
        <w:rPr>
          <w:rFonts w:ascii="Times New Roman" w:hAnsi="Times New Roman"/>
        </w:rPr>
        <w:t>DFT – Load</w:t>
      </w:r>
      <w:r w:rsidR="002E365F" w:rsidRPr="00257251">
        <w:rPr>
          <w:rFonts w:ascii="Times New Roman" w:hAnsi="Times New Roman"/>
        </w:rPr>
        <w:t xml:space="preserve"> </w:t>
      </w:r>
      <w:r>
        <w:rPr>
          <w:rFonts w:ascii="Times New Roman" w:hAnsi="Times New Roman"/>
        </w:rPr>
        <w:t>HR Hierarchy</w:t>
      </w:r>
      <w:r w:rsidRPr="00257251">
        <w:rPr>
          <w:rFonts w:ascii="Times New Roman" w:hAnsi="Times New Roman"/>
        </w:rPr>
        <w:t xml:space="preserve"> Staging </w:t>
      </w:r>
      <w:r w:rsidR="002E365F" w:rsidRPr="00257251">
        <w:rPr>
          <w:rFonts w:ascii="Times New Roman" w:hAnsi="Times New Roman"/>
        </w:rPr>
        <w:t>Table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Backup Encrypted Aspect File</w:t>
      </w:r>
    </w:p>
    <w:p w:rsidR="002E365F" w:rsidRDefault="002E365F" w:rsidP="00F9414B">
      <w:pPr>
        <w:pStyle w:val="ListParagraph"/>
        <w:numPr>
          <w:ilvl w:val="0"/>
          <w:numId w:val="27"/>
        </w:numPr>
        <w:rPr>
          <w:rFonts w:ascii="Times New Roman" w:hAnsi="Times New Roman"/>
        </w:rPr>
      </w:pPr>
      <w:r>
        <w:rPr>
          <w:rFonts w:ascii="Times New Roman" w:hAnsi="Times New Roman"/>
        </w:rPr>
        <w:t>File System Task – Delete Decrypted Aspect File</w:t>
      </w:r>
    </w:p>
    <w:p w:rsidR="002E365F" w:rsidRPr="00257251" w:rsidRDefault="006F2C4C" w:rsidP="002E365F">
      <w:pPr>
        <w:pStyle w:val="ListParagraph"/>
        <w:numPr>
          <w:ilvl w:val="1"/>
          <w:numId w:val="26"/>
        </w:numPr>
        <w:rPr>
          <w:rFonts w:ascii="Times New Roman" w:hAnsi="Times New Roman"/>
        </w:rPr>
      </w:pPr>
      <w:r>
        <w:rPr>
          <w:rFonts w:ascii="Times New Roman" w:hAnsi="Times New Roman"/>
        </w:rPr>
        <w:t>IF HR</w:t>
      </w:r>
      <w:r w:rsidR="002E365F" w:rsidRPr="00257251">
        <w:rPr>
          <w:rFonts w:ascii="Times New Roman" w:hAnsi="Times New Roman"/>
        </w:rPr>
        <w:t xml:space="preserve"> File empty – Send Mail Task. End Process.</w:t>
      </w:r>
    </w:p>
    <w:p w:rsidR="002E365F" w:rsidRDefault="002E365F" w:rsidP="002E365F">
      <w:pPr>
        <w:pStyle w:val="ListParagraph"/>
        <w:numPr>
          <w:ilvl w:val="1"/>
          <w:numId w:val="26"/>
        </w:numPr>
        <w:rPr>
          <w:rFonts w:ascii="Times New Roman" w:hAnsi="Times New Roman"/>
        </w:rPr>
      </w:pPr>
      <w:r w:rsidRPr="00257251">
        <w:rPr>
          <w:rFonts w:ascii="Times New Roman" w:hAnsi="Times New Roman"/>
        </w:rPr>
        <w:t xml:space="preserve">IF </w:t>
      </w:r>
      <w:r w:rsidR="006F2C4C">
        <w:rPr>
          <w:rFonts w:ascii="Times New Roman" w:hAnsi="Times New Roman"/>
        </w:rPr>
        <w:t>HR</w:t>
      </w:r>
      <w:r>
        <w:rPr>
          <w:rFonts w:ascii="Times New Roman" w:hAnsi="Times New Roman"/>
        </w:rPr>
        <w:t xml:space="preserve"> File not empty</w:t>
      </w:r>
      <w:r w:rsidRPr="00257251">
        <w:rPr>
          <w:rFonts w:ascii="Times New Roman" w:hAnsi="Times New Roman"/>
        </w:rPr>
        <w:t xml:space="preserve"> – </w:t>
      </w:r>
      <w:r>
        <w:rPr>
          <w:rFonts w:ascii="Times New Roman" w:hAnsi="Times New Roman"/>
        </w:rPr>
        <w:t xml:space="preserve">Go to </w:t>
      </w:r>
      <w:r w:rsidR="006F2C4C">
        <w:rPr>
          <w:rFonts w:ascii="Times New Roman" w:hAnsi="Times New Roman"/>
        </w:rPr>
        <w:t>Step 7</w:t>
      </w:r>
    </w:p>
    <w:p w:rsidR="006F2C4C" w:rsidRDefault="006F2C4C" w:rsidP="00F9414B">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Delete HR Employees from Emp Hierarchy Staging </w:t>
      </w:r>
      <w:r w:rsidRPr="00257251">
        <w:rPr>
          <w:rFonts w:ascii="Times New Roman" w:hAnsi="Times New Roman"/>
        </w:rPr>
        <w:t>Table</w:t>
      </w:r>
    </w:p>
    <w:p w:rsidR="006F2C4C" w:rsidRPr="00257251" w:rsidRDefault="006F2C4C" w:rsidP="006F2C4C">
      <w:pPr>
        <w:pStyle w:val="ListParagraph"/>
        <w:numPr>
          <w:ilvl w:val="0"/>
          <w:numId w:val="27"/>
        </w:numPr>
        <w:rPr>
          <w:rFonts w:ascii="Times New Roman" w:hAnsi="Times New Roman"/>
        </w:rPr>
      </w:pPr>
      <w:r>
        <w:rPr>
          <w:rFonts w:ascii="Times New Roman" w:hAnsi="Times New Roman"/>
        </w:rPr>
        <w:t>SQL T</w:t>
      </w:r>
      <w:r w:rsidRPr="00257251">
        <w:rPr>
          <w:rFonts w:ascii="Times New Roman" w:hAnsi="Times New Roman"/>
        </w:rPr>
        <w:t xml:space="preserve">ask – </w:t>
      </w:r>
      <w:r>
        <w:rPr>
          <w:rFonts w:ascii="Times New Roman" w:hAnsi="Times New Roman"/>
        </w:rPr>
        <w:t xml:space="preserve">Merge HR records from HR staging table into Emp Hierarchy Staging </w:t>
      </w:r>
      <w:r w:rsidRPr="00257251">
        <w:rPr>
          <w:rFonts w:ascii="Times New Roman" w:hAnsi="Times New Roman"/>
        </w:rPr>
        <w:t>Table</w:t>
      </w: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EC1458" w:rsidTr="00F9414B">
        <w:tc>
          <w:tcPr>
            <w:tcW w:w="1548" w:type="dxa"/>
          </w:tcPr>
          <w:p w:rsidR="00EC1458" w:rsidRPr="00CD1BF7" w:rsidRDefault="00EC1458" w:rsidP="00DF420A">
            <w:pPr>
              <w:widowControl w:val="0"/>
              <w:autoSpaceDE w:val="0"/>
              <w:autoSpaceDN w:val="0"/>
              <w:adjustRightInd w:val="0"/>
              <w:spacing w:after="0" w:line="240" w:lineRule="auto"/>
              <w:rPr>
                <w:b/>
                <w:noProof/>
              </w:rPr>
            </w:pPr>
            <w:r>
              <w:rPr>
                <w:b/>
                <w:noProof/>
              </w:rPr>
              <w:t>Container 3</w:t>
            </w:r>
          </w:p>
        </w:tc>
        <w:tc>
          <w:tcPr>
            <w:tcW w:w="8028" w:type="dxa"/>
          </w:tcPr>
          <w:p w:rsidR="00EC1458" w:rsidRPr="00CD1BF7" w:rsidRDefault="00EC1458" w:rsidP="00DF420A">
            <w:pPr>
              <w:widowControl w:val="0"/>
              <w:autoSpaceDE w:val="0"/>
              <w:autoSpaceDN w:val="0"/>
              <w:adjustRightInd w:val="0"/>
              <w:spacing w:after="0" w:line="240" w:lineRule="auto"/>
              <w:rPr>
                <w:b/>
                <w:noProof/>
              </w:rPr>
            </w:pPr>
            <w:r>
              <w:rPr>
                <w:b/>
                <w:noProof/>
              </w:rPr>
              <w:t xml:space="preserve">Stage HR </w:t>
            </w:r>
            <w:r w:rsidRPr="00CD1BF7">
              <w:rPr>
                <w:b/>
                <w:noProof/>
              </w:rPr>
              <w:t>Employee Info</w:t>
            </w: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noProof/>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r>
              <w:rPr>
                <w:noProof/>
              </w:rPr>
              <w:drawing>
                <wp:inline distT="0" distB="0" distL="0" distR="0" wp14:anchorId="5FB63FAE" wp14:editId="6DB5D48B">
                  <wp:extent cx="2761488" cy="4572000"/>
                  <wp:effectExtent l="0" t="0" r="127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61488" cy="45720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ab/>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Step 1</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File Task: </w:t>
            </w:r>
            <w:r w:rsidRPr="00CD1BF7">
              <w:rPr>
                <w:rFonts w:ascii="Times New Roman" w:hAnsi="Times New Roman"/>
                <w:sz w:val="24"/>
                <w:szCs w:val="24"/>
              </w:rPr>
              <w:t xml:space="preserve">Decrypt </w:t>
            </w:r>
            <w:r>
              <w:rPr>
                <w:rFonts w:ascii="Times New Roman" w:hAnsi="Times New Roman"/>
                <w:sz w:val="24"/>
                <w:szCs w:val="24"/>
              </w:rPr>
              <w:t>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343AAC22" wp14:editId="404D4E16">
                  <wp:extent cx="2907792" cy="1828800"/>
                  <wp:effectExtent l="0" t="0" r="698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07792"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lastRenderedPageBreak/>
              <w:t>Step 2</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Script Task: Pause 30 secs</w:t>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SQL Task : Truncate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EC1458"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IF  EXISTS (SELECT * FROM sys.objects WHERE object_id = OBJECT_ID(N'[EC].[HR_Hierarchy_Stage]') AND type in (N'U'))</w:t>
            </w:r>
          </w:p>
          <w:p w:rsidR="00EC1458" w:rsidRPr="00CD1BF7" w:rsidRDefault="00EC1458" w:rsidP="00EC1458">
            <w:pPr>
              <w:widowControl w:val="0"/>
              <w:tabs>
                <w:tab w:val="left" w:pos="5573"/>
              </w:tabs>
              <w:autoSpaceDE w:val="0"/>
              <w:autoSpaceDN w:val="0"/>
              <w:adjustRightInd w:val="0"/>
              <w:spacing w:after="0" w:line="240" w:lineRule="auto"/>
              <w:rPr>
                <w:rFonts w:ascii="Times New Roman" w:hAnsi="Times New Roman"/>
                <w:sz w:val="24"/>
                <w:szCs w:val="24"/>
              </w:rPr>
            </w:pPr>
            <w:r w:rsidRPr="00EC1458">
              <w:rPr>
                <w:rFonts w:ascii="Times New Roman" w:hAnsi="Times New Roman"/>
                <w:sz w:val="24"/>
                <w:szCs w:val="24"/>
              </w:rPr>
              <w:t>Truncate TABLE [EC].[HR_Hierarchy_Stage]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DFT: Load Table </w:t>
            </w:r>
            <w:r w:rsidRPr="00EC1458">
              <w:rPr>
                <w:rFonts w:ascii="Times New Roman" w:hAnsi="Times New Roman"/>
                <w:sz w:val="24"/>
                <w:szCs w:val="24"/>
              </w:rPr>
              <w:t xml:space="preserve"> [EC].[HR_Hierarchy_Stage]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7E0823EF" wp14:editId="19577E4A">
                  <wp:extent cx="1517904" cy="2743200"/>
                  <wp:effectExtent l="0" t="0" r="635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7904" cy="27432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Data conversion</w:t>
            </w:r>
          </w:p>
          <w:p w:rsidR="00EC1458"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78BD9289" wp14:editId="3B57A417">
                  <wp:extent cx="3712464" cy="1828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2464" cy="1828800"/>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Derived column:</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434841F1" wp14:editId="7303AB92">
                  <wp:extent cx="4960620" cy="67373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60620" cy="673735"/>
                          </a:xfrm>
                          <a:prstGeom prst="rect">
                            <a:avLst/>
                          </a:prstGeom>
                        </pic:spPr>
                      </pic:pic>
                    </a:graphicData>
                  </a:graphic>
                </wp:inline>
              </w:drawing>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OLE DB Destination editor</w:t>
            </w:r>
          </w:p>
          <w:p w:rsidR="00EC1458" w:rsidRPr="00CD1BF7" w:rsidRDefault="007F20D1"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0BA64E92" wp14:editId="1420461E">
                  <wp:extent cx="2724912"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724912" cy="36576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Backup E</w:t>
            </w:r>
            <w:r>
              <w:rPr>
                <w:rFonts w:ascii="Times New Roman" w:hAnsi="Times New Roman"/>
                <w:sz w:val="24"/>
                <w:szCs w:val="24"/>
              </w:rPr>
              <w:t>ncrypted HR</w:t>
            </w:r>
            <w:r w:rsidRPr="00CD1BF7">
              <w:rPr>
                <w:rFonts w:ascii="Times New Roman" w:hAnsi="Times New Roman"/>
                <w:sz w:val="24"/>
                <w:szCs w:val="24"/>
              </w:rPr>
              <w:t xml:space="preserve"> File</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drawing>
                <wp:inline distT="0" distB="0" distL="0" distR="0" wp14:anchorId="218DBA6E" wp14:editId="6DC875E2">
                  <wp:extent cx="2944368" cy="1828800"/>
                  <wp:effectExtent l="0" t="0" r="889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44368" cy="1828800"/>
                          </a:xfrm>
                          <a:prstGeom prst="rect">
                            <a:avLst/>
                          </a:prstGeom>
                        </pic:spPr>
                      </pic:pic>
                    </a:graphicData>
                  </a:graphic>
                </wp:inline>
              </w:drawing>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Delete Decrypted HR</w:t>
            </w:r>
            <w:r w:rsidRPr="00CD1BF7">
              <w:rPr>
                <w:rFonts w:ascii="Times New Roman" w:hAnsi="Times New Roman"/>
                <w:sz w:val="24"/>
                <w:szCs w:val="24"/>
              </w:rPr>
              <w:t xml:space="preserve"> file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noProof/>
              </w:rPr>
              <w:lastRenderedPageBreak/>
              <w:drawing>
                <wp:inline distT="0" distB="0" distL="0" distR="0" wp14:anchorId="67BF3E1B" wp14:editId="1FBED23B">
                  <wp:extent cx="4629150" cy="2219325"/>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29150" cy="2219325"/>
                          </a:xfrm>
                          <a:prstGeom prst="rect">
                            <a:avLst/>
                          </a:prstGeom>
                        </pic:spPr>
                      </pic:pic>
                    </a:graphicData>
                  </a:graphic>
                </wp:inline>
              </w:drawing>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rPr>
          <w:trHeight w:val="386"/>
        </w:trPr>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tbl>
            <w:tblPr>
              <w:tblStyle w:val="TableGrid"/>
              <w:tblW w:w="9345" w:type="dxa"/>
              <w:tblLayout w:type="fixed"/>
              <w:tblLook w:val="04A0" w:firstRow="1" w:lastRow="0" w:firstColumn="1" w:lastColumn="0" w:noHBand="0" w:noVBand="1"/>
            </w:tblPr>
            <w:tblGrid>
              <w:gridCol w:w="4027"/>
              <w:gridCol w:w="5318"/>
            </w:tblGrid>
            <w:tr w:rsidR="00EC1458" w:rsidTr="00F9414B">
              <w:tc>
                <w:tcPr>
                  <w:tcW w:w="4027"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r w:rsidRPr="00EC1458">
                    <w:rPr>
                      <w:rFonts w:ascii="Times New Roman" w:hAnsi="Times New Roman"/>
                      <w:sz w:val="24"/>
                      <w:szCs w:val="24"/>
                    </w:rPr>
                    <w:t>@[User::HRRecordCount]&gt;0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7</w:t>
                  </w:r>
                </w:p>
              </w:tc>
              <w:tc>
                <w:tcPr>
                  <w:tcW w:w="531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Precedence Constraint</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Evaluation Operation:</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Expression and Constraint</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Value:</w:t>
                  </w:r>
                  <w:r>
                    <w:rPr>
                      <w:rFonts w:ascii="Times New Roman" w:hAnsi="Times New Roman"/>
                      <w:sz w:val="24"/>
                      <w:szCs w:val="24"/>
                    </w:rPr>
                    <w:t xml:space="preserve"> Success</w:t>
                  </w:r>
                </w:p>
                <w:p w:rsidR="00321D5C"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Expression:</w:t>
                  </w:r>
                  <w:r>
                    <w:rPr>
                      <w:rFonts w:ascii="Times New Roman" w:hAnsi="Times New Roman"/>
                      <w:sz w:val="24"/>
                      <w:szCs w:val="24"/>
                    </w:rPr>
                    <w:t xml:space="preserve"> </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@[User::HRRecordCount]==</w:t>
                  </w:r>
                  <w:r w:rsidRPr="00321D5C">
                    <w:rPr>
                      <w:rFonts w:ascii="Times New Roman" w:hAnsi="Times New Roman"/>
                      <w:sz w:val="24"/>
                      <w:szCs w:val="24"/>
                    </w:rPr>
                    <w:t>0</w:t>
                  </w:r>
                </w:p>
                <w:p w:rsidR="00EC1458"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Multiple Constraints:</w:t>
                  </w:r>
                  <w:r>
                    <w:rPr>
                      <w:rFonts w:ascii="Times New Roman" w:hAnsi="Times New Roman"/>
                      <w:sz w:val="24"/>
                      <w:szCs w:val="24"/>
                    </w:rPr>
                    <w:t xml:space="preserve"> Logical AND</w:t>
                  </w:r>
                </w:p>
                <w:p w:rsidR="00EC1458"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sz w:val="24"/>
                      <w:szCs w:val="24"/>
                    </w:rPr>
                    <w:t>Go to Step 6a</w:t>
                  </w:r>
                </w:p>
              </w:tc>
            </w:tr>
          </w:tbl>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6a</w:t>
            </w: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Mail task: HR File Empty</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321D5C" w:rsidTr="00EC1458">
        <w:tc>
          <w:tcPr>
            <w:tcW w:w="154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321D5C" w:rsidRDefault="00321D5C"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7</w:t>
            </w:r>
          </w:p>
        </w:tc>
        <w:tc>
          <w:tcPr>
            <w:tcW w:w="8028" w:type="dxa"/>
          </w:tcPr>
          <w:p w:rsidR="00EC1458" w:rsidRPr="00CD1BF7"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 xml:space="preserve">Delete HR Employees from </w:t>
            </w:r>
            <w:r>
              <w:rPr>
                <w:rFonts w:ascii="Times New Roman" w:hAnsi="Times New Roman"/>
                <w:sz w:val="24"/>
                <w:szCs w:val="24"/>
              </w:rPr>
              <w:t xml:space="preserve">Employee Hierarchy </w:t>
            </w:r>
            <w:r w:rsidRPr="00321D5C">
              <w:rPr>
                <w:rFonts w:ascii="Times New Roman" w:hAnsi="Times New Roman"/>
                <w:sz w:val="24"/>
                <w:szCs w:val="24"/>
              </w:rPr>
              <w:t>Staging Table</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DELETE FROM [EC].[Employee_Hierarchy_Stage]</w:t>
            </w:r>
          </w:p>
          <w:p w:rsidR="00321D5C" w:rsidRPr="00CD1BF7"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sidRPr="00321D5C">
              <w:rPr>
                <w:rFonts w:ascii="Times New Roman" w:hAnsi="Times New Roman"/>
                <w:sz w:val="24"/>
                <w:szCs w:val="24"/>
              </w:rPr>
              <w:t xml:space="preserve">  WHERE Emp_JOB_Code like 'WH%'</w:t>
            </w: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EC1458" w:rsidRPr="00CD1BF7" w:rsidRDefault="00EC145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8</w:t>
            </w:r>
          </w:p>
        </w:tc>
        <w:tc>
          <w:tcPr>
            <w:tcW w:w="8028" w:type="dxa"/>
          </w:tcPr>
          <w:p w:rsidR="00EC1458"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321D5C">
              <w:rPr>
                <w:rFonts w:ascii="Times New Roman" w:hAnsi="Times New Roman"/>
                <w:sz w:val="24"/>
                <w:szCs w:val="24"/>
              </w:rPr>
              <w:t>Merge HR with Employee Hierarchy Stage</w:t>
            </w:r>
          </w:p>
          <w:p w:rsidR="00321D5C"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321D5C" w:rsidRDefault="00321D5C" w:rsidP="00321D5C">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321D5C" w:rsidRPr="00F9414B" w:rsidRDefault="00321D5C"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[EC].[sp_Merge_HR_Employee_Hierarchy_Stage]</w:t>
            </w:r>
            <w:r w:rsidRPr="00F9414B">
              <w:rPr>
                <w:rFonts w:ascii="Times New Roman" w:hAnsi="Times New Roman"/>
                <w:sz w:val="24"/>
                <w:szCs w:val="24"/>
              </w:rPr>
              <w:br/>
            </w:r>
          </w:p>
        </w:tc>
      </w:tr>
      <w:tr w:rsidR="00EC1458" w:rsidTr="00F9414B">
        <w:tc>
          <w:tcPr>
            <w:tcW w:w="154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r w:rsidR="00EC1458" w:rsidTr="00F9414B">
        <w:tc>
          <w:tcPr>
            <w:tcW w:w="1548" w:type="dxa"/>
          </w:tcPr>
          <w:p w:rsidR="00EC1458" w:rsidRDefault="00EC1458" w:rsidP="00DF420A">
            <w:pPr>
              <w:widowControl w:val="0"/>
              <w:autoSpaceDE w:val="0"/>
              <w:autoSpaceDN w:val="0"/>
              <w:adjustRightInd w:val="0"/>
              <w:spacing w:after="0" w:line="240" w:lineRule="auto"/>
              <w:rPr>
                <w:noProof/>
              </w:rPr>
            </w:pPr>
          </w:p>
        </w:tc>
        <w:tc>
          <w:tcPr>
            <w:tcW w:w="8028" w:type="dxa"/>
          </w:tcPr>
          <w:p w:rsidR="00EC1458" w:rsidRDefault="00EC1458" w:rsidP="00DF420A">
            <w:pPr>
              <w:widowControl w:val="0"/>
              <w:autoSpaceDE w:val="0"/>
              <w:autoSpaceDN w:val="0"/>
              <w:adjustRightInd w:val="0"/>
              <w:spacing w:after="0" w:line="240" w:lineRule="auto"/>
              <w:rPr>
                <w:rFonts w:ascii="Times New Roman" w:hAnsi="Times New Roman"/>
                <w:b/>
                <w:sz w:val="24"/>
                <w:szCs w:val="24"/>
              </w:rPr>
            </w:pPr>
          </w:p>
        </w:tc>
      </w:tr>
    </w:tbl>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384607" w:rsidRDefault="00384607" w:rsidP="007931F8">
      <w:pPr>
        <w:widowControl w:val="0"/>
        <w:autoSpaceDE w:val="0"/>
        <w:autoSpaceDN w:val="0"/>
        <w:adjustRightInd w:val="0"/>
        <w:spacing w:after="0" w:line="240" w:lineRule="auto"/>
        <w:rPr>
          <w:rFonts w:ascii="Times New Roman" w:hAnsi="Times New Roman"/>
          <w:b/>
          <w:sz w:val="24"/>
          <w:szCs w:val="24"/>
        </w:rPr>
      </w:pP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B70888" w:rsidRDefault="00B70888"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Default="006F2C4C" w:rsidP="007931F8">
      <w:pPr>
        <w:widowControl w:val="0"/>
        <w:autoSpaceDE w:val="0"/>
        <w:autoSpaceDN w:val="0"/>
        <w:adjustRightInd w:val="0"/>
        <w:spacing w:after="0" w:line="240" w:lineRule="auto"/>
        <w:rPr>
          <w:rFonts w:ascii="Times New Roman" w:hAnsi="Times New Roman"/>
          <w:b/>
          <w:sz w:val="24"/>
          <w:szCs w:val="24"/>
        </w:rPr>
      </w:pPr>
    </w:p>
    <w:p w:rsidR="006F2C4C" w:rsidRPr="00257251" w:rsidRDefault="006F2C4C" w:rsidP="006F2C4C">
      <w:pPr>
        <w:widowControl w:val="0"/>
        <w:autoSpaceDE w:val="0"/>
        <w:autoSpaceDN w:val="0"/>
        <w:adjustRightInd w:val="0"/>
        <w:spacing w:after="0" w:line="240" w:lineRule="auto"/>
        <w:rPr>
          <w:rFonts w:ascii="Times New Roman" w:hAnsi="Times New Roman"/>
          <w:b/>
          <w:sz w:val="24"/>
          <w:szCs w:val="24"/>
        </w:rPr>
      </w:pPr>
      <w:r w:rsidRPr="00257251">
        <w:rPr>
          <w:rFonts w:ascii="Times New Roman" w:hAnsi="Times New Roman"/>
          <w:b/>
          <w:sz w:val="24"/>
          <w:szCs w:val="24"/>
        </w:rPr>
        <w:t>Workflow</w:t>
      </w:r>
    </w:p>
    <w:p w:rsidR="006F2C4C" w:rsidRDefault="006F2C4C" w:rsidP="006F2C4C">
      <w:pPr>
        <w:rPr>
          <w:rFonts w:ascii="Times New Roman" w:hAnsi="Times New Roman"/>
          <w:b/>
        </w:rPr>
      </w:pPr>
      <w:r w:rsidRPr="00257251">
        <w:rPr>
          <w:rFonts w:ascii="Times New Roman" w:hAnsi="Times New Roman"/>
          <w:b/>
        </w:rPr>
        <w:t>Summary of Steps</w:t>
      </w:r>
    </w:p>
    <w:p w:rsidR="006F2C4C" w:rsidRPr="00257251" w:rsidRDefault="006F2C4C" w:rsidP="006F2C4C">
      <w:pPr>
        <w:rPr>
          <w:rFonts w:ascii="Times New Roman" w:hAnsi="Times New Roman"/>
          <w:b/>
        </w:rPr>
      </w:pPr>
      <w:r>
        <w:rPr>
          <w:rFonts w:ascii="Times New Roman" w:hAnsi="Times New Roman"/>
          <w:b/>
        </w:rPr>
        <w:t>Container 4: Process Employee Information</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 xml:space="preserve">SQL task – Update Employee Hierarchy Staging table. </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Populate Employee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lastRenderedPageBreak/>
        <w:t>SQL task – Inactivate Coaching logs for termed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CSR Hierarchy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Coaching Logs for migrated users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Update Employee ID To Lan ID table</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SQL task – Inactivate expired warning logs</w:t>
      </w:r>
    </w:p>
    <w:p w:rsidR="006F2C4C" w:rsidRPr="00257251" w:rsidRDefault="006F2C4C" w:rsidP="006F2C4C">
      <w:pPr>
        <w:pStyle w:val="ListParagraph"/>
        <w:numPr>
          <w:ilvl w:val="0"/>
          <w:numId w:val="28"/>
        </w:numPr>
        <w:rPr>
          <w:rFonts w:ascii="Times New Roman" w:hAnsi="Times New Roman"/>
        </w:rPr>
      </w:pPr>
      <w:r w:rsidRPr="00257251">
        <w:rPr>
          <w:rFonts w:ascii="Times New Roman" w:hAnsi="Times New Roman"/>
        </w:rPr>
        <w:t>Populate AT User Table</w:t>
      </w:r>
    </w:p>
    <w:p w:rsidR="00C13037" w:rsidRDefault="00C13037" w:rsidP="007931F8">
      <w:pPr>
        <w:widowControl w:val="0"/>
        <w:autoSpaceDE w:val="0"/>
        <w:autoSpaceDN w:val="0"/>
        <w:adjustRightInd w:val="0"/>
        <w:spacing w:after="0" w:line="240" w:lineRule="auto"/>
        <w:rPr>
          <w:rFonts w:ascii="Times New Roman" w:hAnsi="Times New Roman"/>
          <w:b/>
          <w:sz w:val="24"/>
          <w:szCs w:val="24"/>
        </w:rPr>
      </w:pPr>
    </w:p>
    <w:tbl>
      <w:tblPr>
        <w:tblStyle w:val="TableGrid"/>
        <w:tblW w:w="0" w:type="auto"/>
        <w:tblLayout w:type="fixed"/>
        <w:tblLook w:val="04A0" w:firstRow="1" w:lastRow="0" w:firstColumn="1" w:lastColumn="0" w:noHBand="0" w:noVBand="1"/>
      </w:tblPr>
      <w:tblGrid>
        <w:gridCol w:w="1548"/>
        <w:gridCol w:w="8028"/>
      </w:tblGrid>
      <w:tr w:rsidR="00C13037" w:rsidTr="00DF420A">
        <w:tc>
          <w:tcPr>
            <w:tcW w:w="1548" w:type="dxa"/>
          </w:tcPr>
          <w:p w:rsidR="00C13037" w:rsidRPr="00CD1BF7" w:rsidRDefault="00C13037">
            <w:pPr>
              <w:widowControl w:val="0"/>
              <w:autoSpaceDE w:val="0"/>
              <w:autoSpaceDN w:val="0"/>
              <w:adjustRightInd w:val="0"/>
              <w:spacing w:after="0" w:line="240" w:lineRule="auto"/>
              <w:rPr>
                <w:b/>
                <w:noProof/>
              </w:rPr>
            </w:pPr>
            <w:r>
              <w:rPr>
                <w:b/>
                <w:noProof/>
              </w:rPr>
              <w:t xml:space="preserve">Container </w:t>
            </w:r>
            <w:r w:rsidR="00B70888">
              <w:rPr>
                <w:b/>
                <w:noProof/>
              </w:rPr>
              <w:t>4</w:t>
            </w:r>
          </w:p>
        </w:tc>
        <w:tc>
          <w:tcPr>
            <w:tcW w:w="8028" w:type="dxa"/>
          </w:tcPr>
          <w:p w:rsidR="00C13037" w:rsidRDefault="00B70888" w:rsidP="00DF420A">
            <w:pPr>
              <w:widowControl w:val="0"/>
              <w:autoSpaceDE w:val="0"/>
              <w:autoSpaceDN w:val="0"/>
              <w:adjustRightInd w:val="0"/>
              <w:spacing w:after="0" w:line="240" w:lineRule="auto"/>
              <w:rPr>
                <w:b/>
                <w:noProof/>
              </w:rPr>
            </w:pPr>
            <w:r>
              <w:rPr>
                <w:b/>
                <w:noProof/>
              </w:rPr>
              <w:t>Process Employee Information</w:t>
            </w:r>
          </w:p>
          <w:p w:rsidR="00B70888" w:rsidRDefault="00B70888" w:rsidP="00DF420A">
            <w:pPr>
              <w:widowControl w:val="0"/>
              <w:autoSpaceDE w:val="0"/>
              <w:autoSpaceDN w:val="0"/>
              <w:adjustRightInd w:val="0"/>
              <w:spacing w:after="0" w:line="240" w:lineRule="auto"/>
              <w:rPr>
                <w:b/>
                <w:noProof/>
              </w:rPr>
            </w:pPr>
            <w:r>
              <w:rPr>
                <w:noProof/>
              </w:rPr>
              <w:drawing>
                <wp:inline distT="0" distB="0" distL="0" distR="0" wp14:anchorId="024EBA51" wp14:editId="214E666E">
                  <wp:extent cx="2368296" cy="45720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68296" cy="4572000"/>
                          </a:xfrm>
                          <a:prstGeom prst="rect">
                            <a:avLst/>
                          </a:prstGeom>
                        </pic:spPr>
                      </pic:pic>
                    </a:graphicData>
                  </a:graphic>
                </wp:inline>
              </w:drawing>
            </w:r>
          </w:p>
          <w:p w:rsidR="00B70888" w:rsidRPr="00CD1BF7" w:rsidRDefault="00B70888" w:rsidP="00DF420A">
            <w:pPr>
              <w:widowControl w:val="0"/>
              <w:autoSpaceDE w:val="0"/>
              <w:autoSpaceDN w:val="0"/>
              <w:adjustRightInd w:val="0"/>
              <w:spacing w:after="0" w:line="240" w:lineRule="auto"/>
              <w:rPr>
                <w:b/>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noProof/>
              </w:rPr>
            </w:pPr>
          </w:p>
        </w:tc>
      </w:tr>
      <w:tr w:rsidR="00C13037" w:rsidTr="00DF420A">
        <w:tc>
          <w:tcPr>
            <w:tcW w:w="1548" w:type="dxa"/>
          </w:tcPr>
          <w:p w:rsidR="00C13037" w:rsidRDefault="00C13037" w:rsidP="00DF420A">
            <w:pPr>
              <w:widowControl w:val="0"/>
              <w:autoSpaceDE w:val="0"/>
              <w:autoSpaceDN w:val="0"/>
              <w:adjustRightInd w:val="0"/>
              <w:spacing w:after="0" w:line="240" w:lineRule="auto"/>
              <w:rPr>
                <w:noProof/>
              </w:rPr>
            </w:pPr>
          </w:p>
        </w:tc>
        <w:tc>
          <w:tcPr>
            <w:tcW w:w="8028" w:type="dxa"/>
          </w:tcPr>
          <w:p w:rsidR="00C13037" w:rsidRDefault="00C13037" w:rsidP="00DF420A">
            <w:pPr>
              <w:widowControl w:val="0"/>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F9414B"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1</w:t>
            </w:r>
          </w:p>
        </w:tc>
        <w:tc>
          <w:tcPr>
            <w:tcW w:w="8028" w:type="dxa"/>
          </w:tcPr>
          <w:p w:rsidR="00C1303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Employee Hierarchy Staging Table and Load HR Info Table</w:t>
            </w: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[EC].[sp_Update_Employee_Hierarchy_Stage]</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2</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Employee_Hierarchy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[EC].[sp_Populate_Employee_Hierarchy]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359"/>
        </w:trPr>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 xml:space="preserve">Step 3 </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Coaching Logs for Terms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[EC].[sp_InactivateCoachingLogsForTerms]</w:t>
            </w:r>
          </w:p>
        </w:tc>
      </w:tr>
      <w:tr w:rsidR="00B70888" w:rsidTr="00B70888">
        <w:trPr>
          <w:trHeight w:val="359"/>
        </w:trPr>
        <w:tc>
          <w:tcPr>
            <w:tcW w:w="154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c>
          <w:tcPr>
            <w:tcW w:w="8028" w:type="dxa"/>
          </w:tcPr>
          <w:p w:rsidR="00B70888"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4</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CSR Hierarchy</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[EC].[sp_Update_CSR_Hierarchy]</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5</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LanID on Logs if changed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[EC].[sp_Update_Migrated_User_Logs]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C13037"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CD1BF7">
              <w:rPr>
                <w:rFonts w:ascii="Times New Roman" w:hAnsi="Times New Roman"/>
                <w:sz w:val="24"/>
                <w:szCs w:val="24"/>
              </w:rPr>
              <w:t>Step 6</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Update Emp ID to Lan ID</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B70888">
              <w:rPr>
                <w:rFonts w:ascii="Times New Roman" w:hAnsi="Times New Roman"/>
                <w:sz w:val="24"/>
                <w:szCs w:val="24"/>
              </w:rPr>
              <w:t>Exec [EC].[sp_Update_EmployeeID_To_LanID]</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F9414B">
        <w:trPr>
          <w:trHeight w:val="1016"/>
        </w:trPr>
        <w:tc>
          <w:tcPr>
            <w:tcW w:w="1548" w:type="dxa"/>
          </w:tcPr>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Step 7</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Inactivate Expired Warnings</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[EC].[sp_InactivateExpiredWarningLogs]</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Pr="00CD1BF7"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8</w:t>
            </w:r>
          </w:p>
        </w:tc>
        <w:tc>
          <w:tcPr>
            <w:tcW w:w="8028" w:type="dxa"/>
          </w:tcPr>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SQL Task: </w:t>
            </w:r>
            <w:r w:rsidRPr="00B70888">
              <w:rPr>
                <w:rFonts w:ascii="Times New Roman" w:hAnsi="Times New Roman"/>
                <w:sz w:val="24"/>
                <w:szCs w:val="24"/>
              </w:rPr>
              <w:t>Populate Admin Tool user table</w:t>
            </w: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p>
          <w:p w:rsidR="00B70888" w:rsidRDefault="00B70888" w:rsidP="00B70888">
            <w:pPr>
              <w:widowControl w:val="0"/>
              <w:tabs>
                <w:tab w:val="left" w:pos="5573"/>
              </w:tab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SQL Statement:</w:t>
            </w:r>
          </w:p>
          <w:p w:rsidR="00C13037" w:rsidRPr="00F9414B" w:rsidRDefault="00B70888" w:rsidP="00DF420A">
            <w:pPr>
              <w:widowControl w:val="0"/>
              <w:tabs>
                <w:tab w:val="left" w:pos="5573"/>
              </w:tabs>
              <w:autoSpaceDE w:val="0"/>
              <w:autoSpaceDN w:val="0"/>
              <w:adjustRightInd w:val="0"/>
              <w:spacing w:after="0" w:line="240" w:lineRule="auto"/>
              <w:rPr>
                <w:rFonts w:ascii="Times New Roman" w:hAnsi="Times New Roman"/>
                <w:sz w:val="24"/>
                <w:szCs w:val="24"/>
              </w:rPr>
            </w:pPr>
            <w:r w:rsidRPr="00F9414B">
              <w:rPr>
                <w:rFonts w:ascii="Times New Roman" w:hAnsi="Times New Roman"/>
                <w:sz w:val="24"/>
                <w:szCs w:val="24"/>
              </w:rPr>
              <w:t>Exec [EC].[sp_AT_Populate_User]</w:t>
            </w: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r w:rsidR="00C13037" w:rsidTr="00DF420A">
        <w:tc>
          <w:tcPr>
            <w:tcW w:w="154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c>
          <w:tcPr>
            <w:tcW w:w="8028" w:type="dxa"/>
          </w:tcPr>
          <w:p w:rsidR="00C13037" w:rsidRDefault="00C13037" w:rsidP="00DF420A">
            <w:pPr>
              <w:widowControl w:val="0"/>
              <w:tabs>
                <w:tab w:val="left" w:pos="5573"/>
              </w:tabs>
              <w:autoSpaceDE w:val="0"/>
              <w:autoSpaceDN w:val="0"/>
              <w:adjustRightInd w:val="0"/>
              <w:spacing w:after="0" w:line="240" w:lineRule="auto"/>
              <w:rPr>
                <w:rFonts w:ascii="Times New Roman" w:hAnsi="Times New Roman"/>
                <w:b/>
                <w:sz w:val="24"/>
                <w:szCs w:val="24"/>
              </w:rPr>
            </w:pPr>
          </w:p>
        </w:tc>
      </w:tr>
    </w:tbl>
    <w:p w:rsidR="002326CC" w:rsidRPr="00257251" w:rsidRDefault="00352531" w:rsidP="00331214">
      <w:pPr>
        <w:pStyle w:val="Heading3"/>
        <w:numPr>
          <w:ilvl w:val="2"/>
          <w:numId w:val="10"/>
        </w:numPr>
        <w:rPr>
          <w:rFonts w:ascii="Times New Roman" w:hAnsi="Times New Roman" w:cs="Times New Roman"/>
          <w:color w:val="auto"/>
        </w:rPr>
      </w:pPr>
      <w:bookmarkStart w:id="30" w:name="_Toc482877927"/>
      <w:bookmarkStart w:id="31" w:name="_Toc482950204"/>
      <w:bookmarkStart w:id="32" w:name="_Toc482877928"/>
      <w:bookmarkStart w:id="33" w:name="_Toc482950205"/>
      <w:bookmarkStart w:id="34" w:name="_Toc482877929"/>
      <w:bookmarkStart w:id="35" w:name="_Toc482950206"/>
      <w:bookmarkStart w:id="36" w:name="_Toc482877930"/>
      <w:bookmarkStart w:id="37" w:name="_Toc482950207"/>
      <w:bookmarkStart w:id="38" w:name="_Toc482877931"/>
      <w:bookmarkStart w:id="39" w:name="_Toc482950208"/>
      <w:bookmarkStart w:id="40" w:name="_Toc482950209"/>
      <w:bookmarkEnd w:id="30"/>
      <w:bookmarkEnd w:id="31"/>
      <w:bookmarkEnd w:id="32"/>
      <w:bookmarkEnd w:id="33"/>
      <w:bookmarkEnd w:id="34"/>
      <w:bookmarkEnd w:id="35"/>
      <w:bookmarkEnd w:id="36"/>
      <w:bookmarkEnd w:id="37"/>
      <w:bookmarkEnd w:id="38"/>
      <w:bookmarkEnd w:id="39"/>
      <w:r>
        <w:rPr>
          <w:rFonts w:ascii="Times New Roman" w:hAnsi="Times New Roman" w:cs="Times New Roman"/>
          <w:color w:val="auto"/>
        </w:rPr>
        <w:lastRenderedPageBreak/>
        <w:t>T</w:t>
      </w:r>
      <w:r w:rsidR="002326CC" w:rsidRPr="00257251">
        <w:rPr>
          <w:rFonts w:ascii="Times New Roman" w:hAnsi="Times New Roman" w:cs="Times New Roman"/>
          <w:color w:val="auto"/>
        </w:rPr>
        <w:t>ables</w:t>
      </w:r>
      <w:bookmarkEnd w:id="4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2326CC" w:rsidRPr="00257251" w:rsidTr="00DD3780">
        <w:trPr>
          <w:trHeight w:val="396"/>
          <w:tblHeader/>
          <w:jc w:val="center"/>
        </w:trPr>
        <w:tc>
          <w:tcPr>
            <w:tcW w:w="745" w:type="dxa"/>
            <w:shd w:val="clear" w:color="auto" w:fill="E6E6E6"/>
          </w:tcPr>
          <w:p w:rsidR="002326CC" w:rsidRPr="00257251" w:rsidRDefault="002326CC" w:rsidP="00DD3780">
            <w:pPr>
              <w:keepNext/>
              <w:keepLines/>
              <w:spacing w:line="240" w:lineRule="auto"/>
              <w:rPr>
                <w:rFonts w:ascii="Times New Roman" w:hAnsi="Times New Roman"/>
                <w:b/>
                <w:bCs/>
              </w:rPr>
            </w:pPr>
          </w:p>
        </w:tc>
        <w:tc>
          <w:tcPr>
            <w:tcW w:w="4209"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Name</w:t>
            </w:r>
          </w:p>
          <w:p w:rsidR="002326CC" w:rsidRPr="00257251" w:rsidRDefault="002326CC" w:rsidP="00DD3780">
            <w:pPr>
              <w:keepNext/>
              <w:keepLines/>
              <w:spacing w:line="240" w:lineRule="auto"/>
              <w:jc w:val="center"/>
              <w:rPr>
                <w:rFonts w:ascii="Times New Roman" w:hAnsi="Times New Roman"/>
                <w:b/>
              </w:rPr>
            </w:pPr>
          </w:p>
        </w:tc>
        <w:tc>
          <w:tcPr>
            <w:tcW w:w="4456" w:type="dxa"/>
            <w:shd w:val="clear" w:color="auto" w:fill="E6E6E6"/>
            <w:noWrap/>
            <w:vAlign w:val="center"/>
          </w:tcPr>
          <w:p w:rsidR="002326CC" w:rsidRPr="00257251" w:rsidRDefault="002326CC" w:rsidP="00DD3780">
            <w:pPr>
              <w:keepNext/>
              <w:keepLines/>
              <w:spacing w:line="240" w:lineRule="auto"/>
              <w:rPr>
                <w:rFonts w:ascii="Times New Roman" w:hAnsi="Times New Roman"/>
                <w:b/>
                <w:bCs/>
              </w:rPr>
            </w:pPr>
            <w:r w:rsidRPr="00257251">
              <w:rPr>
                <w:rFonts w:ascii="Times New Roman" w:hAnsi="Times New Roman"/>
                <w:b/>
                <w:bCs/>
              </w:rPr>
              <w:t>Table Description</w:t>
            </w:r>
          </w:p>
          <w:p w:rsidR="002326CC" w:rsidRPr="00257251" w:rsidRDefault="002326CC" w:rsidP="00DD3780">
            <w:pPr>
              <w:keepNext/>
              <w:keepLines/>
              <w:spacing w:line="240" w:lineRule="auto"/>
              <w:jc w:val="center"/>
              <w:rPr>
                <w:rFonts w:ascii="Times New Roman" w:hAnsi="Times New Roman"/>
                <w:b/>
              </w:rPr>
            </w:pP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for storing Employee Information.</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Employee Information from PeopleSoft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staging the Sup Ids from Aspect eWFM during the Employee Hierarchy load process.</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Employee ID to Lan ID links over time.</w:t>
            </w:r>
          </w:p>
        </w:tc>
      </w:tr>
      <w:tr w:rsidR="002326CC"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26CC" w:rsidRPr="00257251" w:rsidRDefault="002326CC" w:rsidP="00DD3780">
            <w:pPr>
              <w:spacing w:line="240" w:lineRule="auto"/>
              <w:rPr>
                <w:rFonts w:ascii="Times New Roman" w:hAnsi="Times New Roman"/>
              </w:rPr>
            </w:pPr>
            <w:r w:rsidRPr="00257251">
              <w:rPr>
                <w:rFonts w:ascii="Times New Roman" w:hAnsi="Times New Roman"/>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26CC" w:rsidRPr="00257251" w:rsidRDefault="002326CC" w:rsidP="00DD3780">
            <w:pPr>
              <w:spacing w:line="240" w:lineRule="auto"/>
              <w:rPr>
                <w:rFonts w:ascii="Times New Roman" w:hAnsi="Times New Roman"/>
              </w:rPr>
            </w:pPr>
            <w:r w:rsidRPr="00257251">
              <w:rPr>
                <w:rFonts w:ascii="Times New Roman" w:hAnsi="Times New Roman"/>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26CC" w:rsidRPr="00257251" w:rsidRDefault="002326CC" w:rsidP="00DD3780">
            <w:pPr>
              <w:spacing w:line="240" w:lineRule="auto"/>
              <w:rPr>
                <w:rFonts w:ascii="Times New Roman" w:hAnsi="Times New Roman"/>
              </w:rPr>
            </w:pPr>
            <w:r w:rsidRPr="00257251">
              <w:rPr>
                <w:rFonts w:ascii="Times New Roman" w:hAnsi="Times New Roman"/>
              </w:rPr>
              <w:t>Table used for storing CSR Hierarchy records over time.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72BC4" w:rsidRPr="00257251" w:rsidRDefault="00E72BC4" w:rsidP="00E72BC4">
            <w:pPr>
              <w:spacing w:line="240" w:lineRule="auto"/>
              <w:rPr>
                <w:rFonts w:ascii="Times New Roman" w:hAnsi="Times New Roman"/>
              </w:rPr>
            </w:pPr>
            <w:r w:rsidRPr="00257251">
              <w:rPr>
                <w:rFonts w:ascii="Times New Roman" w:hAnsi="Times New Roman"/>
              </w:rPr>
              <w:t>HR_Hierarchy_Stage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DD3780">
            <w:pPr>
              <w:spacing w:line="240" w:lineRule="auto"/>
              <w:rPr>
                <w:rFonts w:ascii="Times New Roman" w:hAnsi="Times New Roman"/>
              </w:rPr>
            </w:pPr>
            <w:r w:rsidRPr="00257251">
              <w:rPr>
                <w:rFonts w:ascii="Times New Roman" w:hAnsi="Times New Roman"/>
              </w:rPr>
              <w:t>Table used to stage HR Hierarchy records</w:t>
            </w:r>
          </w:p>
        </w:tc>
      </w:tr>
      <w:tr w:rsidR="00DD3780"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D3780" w:rsidRPr="00257251" w:rsidRDefault="00DD3780"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D3780" w:rsidRPr="00257251" w:rsidRDefault="00DD3780" w:rsidP="00E72BC4">
            <w:pPr>
              <w:spacing w:line="240" w:lineRule="auto"/>
              <w:rPr>
                <w:rFonts w:ascii="Times New Roman" w:hAnsi="Times New Roman"/>
              </w:rPr>
            </w:pPr>
            <w:r w:rsidRPr="00257251">
              <w:rPr>
                <w:rFonts w:ascii="Times New Roman" w:hAnsi="Times New Roman"/>
              </w:rPr>
              <w:t>AT_User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D3780" w:rsidRPr="00257251" w:rsidRDefault="00DD3780" w:rsidP="00DD3780">
            <w:pPr>
              <w:spacing w:line="240" w:lineRule="auto"/>
              <w:rPr>
                <w:rFonts w:ascii="Times New Roman" w:hAnsi="Times New Roman"/>
              </w:rPr>
            </w:pPr>
            <w:r w:rsidRPr="00257251">
              <w:rPr>
                <w:rFonts w:ascii="Times New Roman" w:hAnsi="Times New Roman"/>
              </w:rPr>
              <w:t>Table for storing Admin Tool users</w:t>
            </w:r>
          </w:p>
        </w:tc>
      </w:tr>
      <w:tr w:rsidR="00E21138"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21138" w:rsidRPr="00257251" w:rsidRDefault="00E21138" w:rsidP="00DD3780">
            <w:pPr>
              <w:spacing w:line="240" w:lineRule="auto"/>
              <w:rPr>
                <w:rFonts w:ascii="Times New Roman" w:hAnsi="Times New Roman"/>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21138" w:rsidRPr="00257251" w:rsidRDefault="00E21138" w:rsidP="00E72BC4">
            <w:pPr>
              <w:spacing w:line="240" w:lineRule="auto"/>
              <w:rPr>
                <w:rFonts w:ascii="Times New Roman" w:hAnsi="Times New Roman"/>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21138" w:rsidRPr="00257251" w:rsidRDefault="00E21138" w:rsidP="00DD3780">
            <w:pPr>
              <w:spacing w:line="240" w:lineRule="auto"/>
              <w:rPr>
                <w:rFonts w:ascii="Times New Roman" w:hAnsi="Times New Roman"/>
              </w:rPr>
            </w:pPr>
          </w:p>
        </w:tc>
      </w:tr>
    </w:tbl>
    <w:p w:rsidR="00A24B13" w:rsidRPr="00257251" w:rsidRDefault="00A24B13" w:rsidP="00A24B13">
      <w:pPr>
        <w:widowControl w:val="0"/>
        <w:autoSpaceDE w:val="0"/>
        <w:autoSpaceDN w:val="0"/>
        <w:adjustRightInd w:val="0"/>
        <w:spacing w:after="0" w:line="240" w:lineRule="auto"/>
        <w:rPr>
          <w:rFonts w:ascii="Times New Roman" w:hAnsi="Times New Roman"/>
          <w:noProof/>
        </w:rPr>
      </w:pPr>
      <w:r w:rsidRPr="00257251">
        <w:rPr>
          <w:rFonts w:ascii="Times New Roman" w:hAnsi="Times New Roman"/>
          <w:noProof/>
        </w:rPr>
        <w:t>Table creates in TFS Source control at: \cms\eCoaching_V2\Code\DB\Tables\</w:t>
      </w:r>
      <w:r w:rsidRPr="00257251">
        <w:rPr>
          <w:rFonts w:ascii="Times New Roman" w:hAnsi="Times New Roman"/>
        </w:rPr>
        <w:t xml:space="preserve"> </w:t>
      </w:r>
      <w:r w:rsidRPr="00257251">
        <w:rPr>
          <w:rFonts w:ascii="Times New Roman" w:hAnsi="Times New Roman"/>
          <w:noProof/>
        </w:rPr>
        <w:t>CCO_eCoaching_EmployeeHierarchy_Load_Tables_Create.sql</w:t>
      </w:r>
    </w:p>
    <w:p w:rsidR="002326CC" w:rsidRPr="00257251" w:rsidRDefault="002326CC" w:rsidP="009F2A51">
      <w:pPr>
        <w:widowControl w:val="0"/>
        <w:autoSpaceDE w:val="0"/>
        <w:autoSpaceDN w:val="0"/>
        <w:adjustRightInd w:val="0"/>
        <w:spacing w:after="0" w:line="240" w:lineRule="auto"/>
        <w:rPr>
          <w:rFonts w:ascii="Times New Roman" w:hAnsi="Times New Roman"/>
          <w:noProof/>
        </w:rPr>
      </w:pPr>
    </w:p>
    <w:p w:rsidR="005E5CD7" w:rsidRPr="00257251" w:rsidRDefault="00360E8C" w:rsidP="00331214">
      <w:pPr>
        <w:pStyle w:val="Heading3"/>
        <w:numPr>
          <w:ilvl w:val="2"/>
          <w:numId w:val="10"/>
        </w:numPr>
        <w:rPr>
          <w:rFonts w:ascii="Times New Roman" w:hAnsi="Times New Roman" w:cs="Times New Roman"/>
          <w:color w:val="auto"/>
        </w:rPr>
      </w:pPr>
      <w:bookmarkStart w:id="41" w:name="_Toc482950210"/>
      <w:r w:rsidRPr="00257251">
        <w:rPr>
          <w:rFonts w:ascii="Times New Roman" w:hAnsi="Times New Roman" w:cs="Times New Roman"/>
          <w:color w:val="auto"/>
        </w:rPr>
        <w:lastRenderedPageBreak/>
        <w:t>Procedures</w:t>
      </w:r>
      <w:bookmarkEnd w:id="41"/>
      <w:r w:rsidRPr="00257251">
        <w:rPr>
          <w:rFonts w:ascii="Times New Roman" w:hAnsi="Times New Roman" w:cs="Times New Roman"/>
          <w:color w:val="auto"/>
        </w:rPr>
        <w:t xml:space="preserve"> </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5E5CD7" w:rsidRPr="00257251" w:rsidTr="00DD3780">
        <w:trPr>
          <w:trHeight w:val="396"/>
          <w:tblHeader/>
          <w:jc w:val="center"/>
        </w:trPr>
        <w:tc>
          <w:tcPr>
            <w:tcW w:w="745" w:type="dxa"/>
            <w:shd w:val="clear" w:color="auto" w:fill="E6E6E6"/>
          </w:tcPr>
          <w:p w:rsidR="005E5CD7" w:rsidRPr="00257251" w:rsidRDefault="005E5CD7" w:rsidP="00DD3780">
            <w:pPr>
              <w:keepNext/>
              <w:keepLines/>
              <w:spacing w:line="240" w:lineRule="auto"/>
              <w:rPr>
                <w:rFonts w:ascii="Times New Roman" w:hAnsi="Times New Roman"/>
                <w:b/>
                <w:bCs/>
              </w:rPr>
            </w:pPr>
          </w:p>
        </w:tc>
        <w:tc>
          <w:tcPr>
            <w:tcW w:w="4209"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Procedure Name</w:t>
            </w:r>
          </w:p>
          <w:p w:rsidR="005E5CD7" w:rsidRPr="00257251" w:rsidRDefault="005E5CD7" w:rsidP="00DD3780">
            <w:pPr>
              <w:keepNext/>
              <w:keepLines/>
              <w:spacing w:line="240" w:lineRule="auto"/>
              <w:jc w:val="center"/>
              <w:rPr>
                <w:rFonts w:ascii="Times New Roman" w:hAnsi="Times New Roman"/>
                <w:b/>
              </w:rPr>
            </w:pPr>
          </w:p>
        </w:tc>
        <w:tc>
          <w:tcPr>
            <w:tcW w:w="4456" w:type="dxa"/>
            <w:shd w:val="clear" w:color="auto" w:fill="E6E6E6"/>
            <w:noWrap/>
            <w:vAlign w:val="center"/>
          </w:tcPr>
          <w:p w:rsidR="005E5CD7" w:rsidRPr="00257251" w:rsidRDefault="005E5CD7" w:rsidP="00DD3780">
            <w:pPr>
              <w:keepNext/>
              <w:keepLines/>
              <w:spacing w:line="240" w:lineRule="auto"/>
              <w:rPr>
                <w:rFonts w:ascii="Times New Roman" w:hAnsi="Times New Roman"/>
                <w:b/>
                <w:bCs/>
              </w:rPr>
            </w:pPr>
            <w:r w:rsidRPr="00257251">
              <w:rPr>
                <w:rFonts w:ascii="Times New Roman" w:hAnsi="Times New Roman"/>
                <w:b/>
                <w:bCs/>
              </w:rPr>
              <w:t>Usage</w:t>
            </w:r>
          </w:p>
          <w:p w:rsidR="005E5CD7" w:rsidRPr="00257251" w:rsidRDefault="005E5CD7" w:rsidP="00DD3780">
            <w:pPr>
              <w:keepNext/>
              <w:keepLines/>
              <w:spacing w:line="240" w:lineRule="auto"/>
              <w:jc w:val="center"/>
              <w:rPr>
                <w:rFonts w:ascii="Times New Roman" w:hAnsi="Times New Roman"/>
                <w:b/>
              </w:rPr>
            </w:pP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keepNext/>
              <w:keepLines/>
              <w:spacing w:line="240" w:lineRule="auto"/>
              <w:rPr>
                <w:rFonts w:ascii="Times New Roman" w:hAnsi="Times New Roman"/>
              </w:rPr>
            </w:pPr>
            <w:r w:rsidRPr="00257251">
              <w:rPr>
                <w:rFonts w:ascii="Times New Roman" w:hAnsi="Times New Roman"/>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5E5CD7" w:rsidP="00DD3780">
            <w:pPr>
              <w:spacing w:line="240" w:lineRule="auto"/>
              <w:rPr>
                <w:rFonts w:ascii="Times New Roman" w:hAnsi="Times New Roman"/>
              </w:rPr>
            </w:pPr>
            <w:r w:rsidRPr="00257251">
              <w:rPr>
                <w:rFonts w:ascii="Times New Roman" w:hAnsi="Times New Roman"/>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Load: Employee Data</w:t>
            </w:r>
          </w:p>
        </w:tc>
      </w:tr>
      <w:tr w:rsidR="005E5CD7"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E5CD7" w:rsidRPr="00257251" w:rsidRDefault="00E72BC4" w:rsidP="00DD3780">
            <w:pPr>
              <w:spacing w:line="240" w:lineRule="auto"/>
              <w:rPr>
                <w:rFonts w:ascii="Times New Roman" w:hAnsi="Times New Roman"/>
              </w:rPr>
            </w:pPr>
            <w:r w:rsidRPr="00257251">
              <w:rPr>
                <w:rFonts w:ascii="Times New Roman" w:hAnsi="Times New Roman"/>
              </w:rPr>
              <w:t>5</w:t>
            </w:r>
            <w:r w:rsidR="005E5CD7" w:rsidRPr="00257251">
              <w:rPr>
                <w:rFonts w:ascii="Times New Roman" w:hAnsi="Times New Roman"/>
              </w:rPr>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5E5CD7" w:rsidRPr="00257251" w:rsidRDefault="005E5CD7" w:rsidP="00DD3780">
            <w:pPr>
              <w:rPr>
                <w:rFonts w:ascii="Times New Roman" w:hAnsi="Times New Roman"/>
                <w:color w:val="000000"/>
              </w:rPr>
            </w:pPr>
            <w:r w:rsidRPr="00257251">
              <w:rPr>
                <w:rFonts w:ascii="Times New Roman" w:hAnsi="Times New Roman"/>
                <w:color w:val="000000"/>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E5CD7" w:rsidRPr="00257251" w:rsidRDefault="005E5CD7" w:rsidP="00DD3780">
            <w:pPr>
              <w:spacing w:line="240" w:lineRule="auto"/>
              <w:rPr>
                <w:rFonts w:ascii="Times New Roman" w:hAnsi="Times New Roman"/>
              </w:rPr>
            </w:pPr>
            <w:r w:rsidRPr="00257251">
              <w:rPr>
                <w:rFonts w:ascii="Times New Roman" w:hAnsi="Times New Roman"/>
              </w:rPr>
              <w:t>Housekeeping: Migrated user log update</w:t>
            </w:r>
          </w:p>
        </w:tc>
      </w:tr>
      <w:tr w:rsidR="00E72BC4"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72BC4" w:rsidRPr="00257251" w:rsidRDefault="00E72BC4" w:rsidP="00DD3780">
            <w:pPr>
              <w:spacing w:line="240" w:lineRule="auto"/>
              <w:rPr>
                <w:rFonts w:ascii="Times New Roman" w:hAnsi="Times New Roman"/>
              </w:rPr>
            </w:pPr>
            <w:r w:rsidRPr="00257251">
              <w:rPr>
                <w:rFonts w:ascii="Times New Roman" w:hAnsi="Times New Roman"/>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E72BC4" w:rsidRPr="00257251" w:rsidRDefault="00E72BC4" w:rsidP="00DD3780">
            <w:pPr>
              <w:rPr>
                <w:rFonts w:ascii="Times New Roman" w:hAnsi="Times New Roman"/>
                <w:color w:val="000000"/>
              </w:rPr>
            </w:pPr>
            <w:r w:rsidRPr="00257251">
              <w:rPr>
                <w:rFonts w:ascii="Times New Roman" w:hAnsi="Times New Roman"/>
                <w:color w:val="000000"/>
              </w:rPr>
              <w:t>sp_Merge_HR_Employee_Hierarchy_Stage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72BC4" w:rsidRPr="00257251" w:rsidRDefault="00E72BC4" w:rsidP="00E72BC4">
            <w:pPr>
              <w:spacing w:line="240" w:lineRule="auto"/>
              <w:rPr>
                <w:rFonts w:ascii="Times New Roman" w:hAnsi="Times New Roman"/>
              </w:rPr>
            </w:pPr>
            <w:r w:rsidRPr="00257251">
              <w:rPr>
                <w:rFonts w:ascii="Times New Roman" w:hAnsi="Times New Roman"/>
              </w:rPr>
              <w:t>Load: Employee Data</w:t>
            </w:r>
          </w:p>
        </w:tc>
      </w:tr>
      <w:tr w:rsidR="00901E81" w:rsidRPr="00257251" w:rsidTr="00DD3780">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01E81" w:rsidRPr="00257251" w:rsidRDefault="00901E81" w:rsidP="00DD3780">
            <w:pPr>
              <w:spacing w:line="240" w:lineRule="auto"/>
              <w:rPr>
                <w:rFonts w:ascii="Times New Roman" w:hAnsi="Times New Roman"/>
              </w:rPr>
            </w:pPr>
            <w:r w:rsidRPr="00257251">
              <w:rPr>
                <w:rFonts w:ascii="Times New Roman" w:hAnsi="Times New Roman"/>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01E81" w:rsidRPr="00257251" w:rsidRDefault="00901E81" w:rsidP="00DD3780">
            <w:pPr>
              <w:rPr>
                <w:rFonts w:ascii="Times New Roman" w:hAnsi="Times New Roman"/>
                <w:color w:val="000000"/>
              </w:rPr>
            </w:pPr>
            <w:r w:rsidRPr="00257251">
              <w:rPr>
                <w:rFonts w:ascii="Times New Roman" w:hAnsi="Times New Roman"/>
                <w:noProof/>
              </w:rPr>
              <w:t>sp_AT_Populate_User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01E81" w:rsidRPr="00257251" w:rsidRDefault="00901E81" w:rsidP="00E72BC4">
            <w:pPr>
              <w:spacing w:line="240" w:lineRule="auto"/>
              <w:rPr>
                <w:rFonts w:ascii="Times New Roman" w:hAnsi="Times New Roman"/>
              </w:rPr>
            </w:pPr>
            <w:r w:rsidRPr="00257251">
              <w:rPr>
                <w:rFonts w:ascii="Times New Roman" w:hAnsi="Times New Roman"/>
              </w:rPr>
              <w:t>Load: AT user Data</w:t>
            </w:r>
          </w:p>
        </w:tc>
      </w:tr>
    </w:tbl>
    <w:p w:rsidR="0017605E" w:rsidRPr="00257251" w:rsidRDefault="00A24B13">
      <w:pPr>
        <w:widowControl w:val="0"/>
        <w:autoSpaceDE w:val="0"/>
        <w:autoSpaceDN w:val="0"/>
        <w:adjustRightInd w:val="0"/>
        <w:spacing w:after="0" w:line="240" w:lineRule="auto"/>
        <w:rPr>
          <w:rFonts w:ascii="Times New Roman" w:hAnsi="Times New Roman"/>
          <w:sz w:val="24"/>
          <w:szCs w:val="24"/>
        </w:rPr>
      </w:pPr>
      <w:r w:rsidRPr="00257251">
        <w:rPr>
          <w:rFonts w:ascii="Times New Roman" w:hAnsi="Times New Roman"/>
          <w:noProof/>
        </w:rPr>
        <w:t>Stored Procedure creates in TFS Source control at: \cms\eCoaching_V2\Code\DB\</w:t>
      </w:r>
      <w:r w:rsidRPr="00257251">
        <w:rPr>
          <w:rFonts w:ascii="Times New Roman" w:hAnsi="Times New Roman"/>
        </w:rPr>
        <w:t xml:space="preserve"> </w:t>
      </w:r>
      <w:r w:rsidRPr="00257251">
        <w:rPr>
          <w:rFonts w:ascii="Times New Roman" w:hAnsi="Times New Roman"/>
          <w:noProof/>
        </w:rPr>
        <w:t>Stored Procedures</w:t>
      </w:r>
      <w:r>
        <w:rPr>
          <w:rFonts w:ascii="Times New Roman" w:hAnsi="Times New Roman"/>
          <w:noProof/>
        </w:rPr>
        <w:t>\*.sql</w:t>
      </w:r>
    </w:p>
    <w:p w:rsidR="0017605E" w:rsidRPr="00257251" w:rsidRDefault="0017605E" w:rsidP="009F2A51">
      <w:pPr>
        <w:widowControl w:val="0"/>
        <w:autoSpaceDE w:val="0"/>
        <w:autoSpaceDN w:val="0"/>
        <w:adjustRightInd w:val="0"/>
        <w:spacing w:after="0" w:line="240" w:lineRule="auto"/>
        <w:rPr>
          <w:rFonts w:ascii="Times New Roman" w:hAnsi="Times New Roman"/>
          <w:sz w:val="24"/>
          <w:szCs w:val="24"/>
        </w:rPr>
      </w:pPr>
    </w:p>
    <w:p w:rsidR="00D93C14" w:rsidRPr="00257251" w:rsidRDefault="00D93C14" w:rsidP="00257251">
      <w:pPr>
        <w:widowControl w:val="0"/>
        <w:autoSpaceDE w:val="0"/>
        <w:autoSpaceDN w:val="0"/>
        <w:adjustRightInd w:val="0"/>
        <w:spacing w:after="0" w:line="240" w:lineRule="auto"/>
        <w:rPr>
          <w:rFonts w:ascii="Times New Roman" w:hAnsi="Times New Roman"/>
          <w:sz w:val="24"/>
          <w:szCs w:val="24"/>
        </w:rPr>
      </w:pPr>
    </w:p>
    <w:sectPr w:rsidR="00D93C14" w:rsidRPr="00257251" w:rsidSect="00D47089">
      <w:headerReference w:type="default" r:id="rId56"/>
      <w:footerReference w:type="default" r:id="rId5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FF5" w:rsidRDefault="00017FF5" w:rsidP="009F2A51">
      <w:pPr>
        <w:spacing w:after="0" w:line="240" w:lineRule="auto"/>
      </w:pPr>
      <w:r>
        <w:separator/>
      </w:r>
    </w:p>
  </w:endnote>
  <w:endnote w:type="continuationSeparator" w:id="0">
    <w:p w:rsidR="00017FF5" w:rsidRDefault="00017FF5" w:rsidP="009F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16" w:rsidRDefault="00DD2C16" w:rsidP="00DD2C16">
    <w:pPr>
      <w:pStyle w:val="Footertext1"/>
      <w:rPr>
        <w:color w:val="FFFFFF"/>
      </w:rPr>
    </w:pPr>
    <w:r>
      <w:t>This document contains confidential and proprietary information,</w:t>
    </w:r>
  </w:p>
  <w:p w:rsidR="00DD2C16" w:rsidRDefault="00DD2C16" w:rsidP="00DD2C16">
    <w:pPr>
      <w:pStyle w:val="Footertext2"/>
      <w:rPr>
        <w:color w:val="FFFFFF"/>
      </w:rPr>
    </w:pPr>
    <w:r>
      <w:t xml:space="preserve">Which shall not be used, disclosed, or reproduced for any purpose other than the conduct of </w:t>
    </w:r>
    <w:ins w:id="42" w:author="Palacherla, Susmitha C (NE)" w:date="2020-07-31T16:27:00Z">
      <w:r w:rsidR="0055092D">
        <w:t>company</w:t>
      </w:r>
    </w:ins>
    <w:del w:id="43" w:author="Palacherla, Susmitha C (NE)" w:date="2020-07-31T16:27:00Z">
      <w:r w:rsidDel="0055092D">
        <w:delText>GDIT</w:delText>
      </w:r>
    </w:del>
    <w:r>
      <w:t xml:space="preserve"> business affairs.</w:t>
    </w:r>
  </w:p>
  <w:p w:rsidR="00DD2C16" w:rsidRPr="000C47F2" w:rsidRDefault="00DD2C16" w:rsidP="00DD2C16">
    <w:pPr>
      <w:pStyle w:val="Footer"/>
    </w:pPr>
    <w:r w:rsidRPr="000C47F2">
      <w:t xml:space="preserve">Revised </w:t>
    </w:r>
    <w:r>
      <w:fldChar w:fldCharType="begin"/>
    </w:r>
    <w:r>
      <w:instrText xml:space="preserve"> DATE \@ "M/d/yyyy" </w:instrText>
    </w:r>
    <w:r>
      <w:fldChar w:fldCharType="separate"/>
    </w:r>
    <w:r w:rsidR="0055092D">
      <w:rPr>
        <w:noProof/>
      </w:rPr>
      <w:t>7/31/2020</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55092D">
      <w:rPr>
        <w:rStyle w:val="PageNumber"/>
        <w:noProof/>
      </w:rPr>
      <w:t>2</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55092D">
      <w:rPr>
        <w:rStyle w:val="PageNumber"/>
        <w:noProof/>
      </w:rPr>
      <w:t>35</w:t>
    </w:r>
    <w:r w:rsidRPr="000C47F2">
      <w:rPr>
        <w:rStyle w:val="PageNumber"/>
      </w:rPr>
      <w:fldChar w:fldCharType="end"/>
    </w:r>
  </w:p>
  <w:p w:rsidR="00DD2C16" w:rsidRDefault="00DD2C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FF5" w:rsidRDefault="00017FF5" w:rsidP="009F2A51">
      <w:pPr>
        <w:spacing w:after="0" w:line="240" w:lineRule="auto"/>
      </w:pPr>
      <w:r>
        <w:separator/>
      </w:r>
    </w:p>
  </w:footnote>
  <w:footnote w:type="continuationSeparator" w:id="0">
    <w:p w:rsidR="00017FF5" w:rsidRDefault="00017FF5" w:rsidP="009F2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16" w:rsidRDefault="00DD2C16" w:rsidP="00DD2C16">
    <w:pPr>
      <w:pStyle w:val="Header"/>
    </w:pPr>
    <w:r>
      <w:t>eCoaching Log System</w:t>
    </w:r>
  </w:p>
  <w:p w:rsidR="00DD2C16" w:rsidRDefault="00DD2C16">
    <w:pPr>
      <w:pStyle w:val="Header"/>
    </w:pPr>
  </w:p>
  <w:p w:rsidR="00DD2C16" w:rsidRDefault="00DD2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95pt;height:10.95pt" o:bullet="t">
        <v:imagedata r:id="rId1" o:title="msoF48D"/>
      </v:shape>
    </w:pict>
  </w:numPicBullet>
  <w:abstractNum w:abstractNumId="0" w15:restartNumberingAfterBreak="0">
    <w:nsid w:val="089864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B12060"/>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E3FB2"/>
    <w:multiLevelType w:val="hybridMultilevel"/>
    <w:tmpl w:val="9B1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860771"/>
    <w:multiLevelType w:val="hybridMultilevel"/>
    <w:tmpl w:val="65087C8A"/>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 w15:restartNumberingAfterBreak="0">
    <w:nsid w:val="1F594E58"/>
    <w:multiLevelType w:val="hybridMultilevel"/>
    <w:tmpl w:val="6C8EE91C"/>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7F0F11"/>
    <w:multiLevelType w:val="hybridMultilevel"/>
    <w:tmpl w:val="43B26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5076A"/>
    <w:multiLevelType w:val="hybridMultilevel"/>
    <w:tmpl w:val="95FE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AB007E"/>
    <w:multiLevelType w:val="hybridMultilevel"/>
    <w:tmpl w:val="25466094"/>
    <w:lvl w:ilvl="0" w:tplc="04090001">
      <w:start w:val="1"/>
      <w:numFmt w:val="bullet"/>
      <w:lvlText w:val=""/>
      <w:lvlJc w:val="left"/>
      <w:pPr>
        <w:ind w:left="1584" w:hanging="360"/>
      </w:pPr>
      <w:rPr>
        <w:rFonts w:ascii="Symbol" w:hAnsi="Symbol"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4A2D61BA"/>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9" w15:restartNumberingAfterBreak="0">
    <w:nsid w:val="59072125"/>
    <w:multiLevelType w:val="hybridMultilevel"/>
    <w:tmpl w:val="55A04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CA87072"/>
    <w:multiLevelType w:val="hybridMultilevel"/>
    <w:tmpl w:val="1C96EF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A0615F"/>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865351"/>
    <w:multiLevelType w:val="hybridMultilevel"/>
    <w:tmpl w:val="595C8576"/>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613F4D"/>
    <w:multiLevelType w:val="hybridMultilevel"/>
    <w:tmpl w:val="60200230"/>
    <w:lvl w:ilvl="0" w:tplc="0409000F">
      <w:start w:val="1"/>
      <w:numFmt w:val="decimal"/>
      <w:lvlText w:val="%1."/>
      <w:lvlJc w:val="left"/>
      <w:pPr>
        <w:ind w:left="720" w:hanging="360"/>
      </w:pPr>
      <w:rPr>
        <w:rFonts w:hint="default"/>
      </w:rPr>
    </w:lvl>
    <w:lvl w:ilvl="1" w:tplc="04090007">
      <w:start w:val="1"/>
      <w:numFmt w:val="bullet"/>
      <w:lvlText w:val=""/>
      <w:lvlPicBulletId w:val="0"/>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162D6C"/>
    <w:multiLevelType w:val="multilevel"/>
    <w:tmpl w:val="90F81DA2"/>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5" w15:restartNumberingAfterBreak="0">
    <w:nsid w:val="6E1023D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1940B02"/>
    <w:multiLevelType w:val="multilevel"/>
    <w:tmpl w:val="6CDC9498"/>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7" w15:restartNumberingAfterBreak="0">
    <w:nsid w:val="7A490BC4"/>
    <w:multiLevelType w:val="multilevel"/>
    <w:tmpl w:val="EC007F46"/>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8" w15:restartNumberingAfterBreak="0">
    <w:nsid w:val="7F832400"/>
    <w:multiLevelType w:val="multilevel"/>
    <w:tmpl w:val="78F248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9"/>
  </w:num>
  <w:num w:numId="2">
    <w:abstractNumId w:val="10"/>
  </w:num>
  <w:num w:numId="3">
    <w:abstractNumId w:val="3"/>
  </w:num>
  <w:num w:numId="4">
    <w:abstractNumId w:val="7"/>
  </w:num>
  <w:num w:numId="5">
    <w:abstractNumId w:val="2"/>
  </w:num>
  <w:num w:numId="6">
    <w:abstractNumId w:val="6"/>
  </w:num>
  <w:num w:numId="7">
    <w:abstractNumId w:val="15"/>
  </w:num>
  <w:num w:numId="8">
    <w:abstractNumId w:val="14"/>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5"/>
  </w:num>
  <w:num w:numId="13">
    <w:abstractNumId w:val="18"/>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7"/>
  </w:num>
  <w:num w:numId="24">
    <w:abstractNumId w:val="16"/>
  </w:num>
  <w:num w:numId="25">
    <w:abstractNumId w:val="4"/>
  </w:num>
  <w:num w:numId="26">
    <w:abstractNumId w:val="1"/>
  </w:num>
  <w:num w:numId="27">
    <w:abstractNumId w:val="12"/>
  </w:num>
  <w:num w:numId="28">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acherla, Susmitha C (NE)">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bordersDoNotSurroundHeader/>
  <w:bordersDoNotSurroundFooter/>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977"/>
    <w:rsid w:val="0001005C"/>
    <w:rsid w:val="00017FF5"/>
    <w:rsid w:val="00022CCE"/>
    <w:rsid w:val="00023142"/>
    <w:rsid w:val="00024AB2"/>
    <w:rsid w:val="00026033"/>
    <w:rsid w:val="0004360A"/>
    <w:rsid w:val="000460EA"/>
    <w:rsid w:val="00060E62"/>
    <w:rsid w:val="00063847"/>
    <w:rsid w:val="00066E21"/>
    <w:rsid w:val="00081029"/>
    <w:rsid w:val="00096C08"/>
    <w:rsid w:val="00096F53"/>
    <w:rsid w:val="000B10A9"/>
    <w:rsid w:val="000B5EF7"/>
    <w:rsid w:val="000C1C25"/>
    <w:rsid w:val="000E074D"/>
    <w:rsid w:val="000E23FA"/>
    <w:rsid w:val="000E56D1"/>
    <w:rsid w:val="000E616C"/>
    <w:rsid w:val="00100E4E"/>
    <w:rsid w:val="001022D0"/>
    <w:rsid w:val="00111203"/>
    <w:rsid w:val="00111F64"/>
    <w:rsid w:val="00113AC4"/>
    <w:rsid w:val="00122711"/>
    <w:rsid w:val="00123944"/>
    <w:rsid w:val="00132981"/>
    <w:rsid w:val="00133126"/>
    <w:rsid w:val="00135920"/>
    <w:rsid w:val="00144DAD"/>
    <w:rsid w:val="0015168F"/>
    <w:rsid w:val="00153371"/>
    <w:rsid w:val="0015614B"/>
    <w:rsid w:val="00157107"/>
    <w:rsid w:val="0016044C"/>
    <w:rsid w:val="0016562F"/>
    <w:rsid w:val="00166258"/>
    <w:rsid w:val="00170D44"/>
    <w:rsid w:val="001759C3"/>
    <w:rsid w:val="0017605E"/>
    <w:rsid w:val="00187481"/>
    <w:rsid w:val="001A6E7C"/>
    <w:rsid w:val="001B35F6"/>
    <w:rsid w:val="001B4BE1"/>
    <w:rsid w:val="001B6AE9"/>
    <w:rsid w:val="001E1452"/>
    <w:rsid w:val="001E57B7"/>
    <w:rsid w:val="00202048"/>
    <w:rsid w:val="002074EC"/>
    <w:rsid w:val="00211CAC"/>
    <w:rsid w:val="00213A1B"/>
    <w:rsid w:val="00217802"/>
    <w:rsid w:val="00217E7F"/>
    <w:rsid w:val="002203BD"/>
    <w:rsid w:val="00221BA6"/>
    <w:rsid w:val="002326CC"/>
    <w:rsid w:val="002431EB"/>
    <w:rsid w:val="00244C03"/>
    <w:rsid w:val="00247481"/>
    <w:rsid w:val="00254F1D"/>
    <w:rsid w:val="00257251"/>
    <w:rsid w:val="00260C5D"/>
    <w:rsid w:val="00263314"/>
    <w:rsid w:val="00265A6D"/>
    <w:rsid w:val="00272744"/>
    <w:rsid w:val="0027630C"/>
    <w:rsid w:val="0028710A"/>
    <w:rsid w:val="00290CD1"/>
    <w:rsid w:val="002B6EC8"/>
    <w:rsid w:val="002C3B04"/>
    <w:rsid w:val="002D07E5"/>
    <w:rsid w:val="002D5D3B"/>
    <w:rsid w:val="002E365F"/>
    <w:rsid w:val="002F47D9"/>
    <w:rsid w:val="002F5746"/>
    <w:rsid w:val="003011AB"/>
    <w:rsid w:val="00301C85"/>
    <w:rsid w:val="00304EEA"/>
    <w:rsid w:val="00320E41"/>
    <w:rsid w:val="00321D5C"/>
    <w:rsid w:val="00323C43"/>
    <w:rsid w:val="00331214"/>
    <w:rsid w:val="003376CE"/>
    <w:rsid w:val="00350946"/>
    <w:rsid w:val="00352531"/>
    <w:rsid w:val="00360E8C"/>
    <w:rsid w:val="00360EAA"/>
    <w:rsid w:val="00384607"/>
    <w:rsid w:val="0038466D"/>
    <w:rsid w:val="0039003A"/>
    <w:rsid w:val="00394D79"/>
    <w:rsid w:val="003A4819"/>
    <w:rsid w:val="003B7A81"/>
    <w:rsid w:val="003D2977"/>
    <w:rsid w:val="003E7D5A"/>
    <w:rsid w:val="00401F64"/>
    <w:rsid w:val="004020EE"/>
    <w:rsid w:val="004150EA"/>
    <w:rsid w:val="00415F0C"/>
    <w:rsid w:val="00421432"/>
    <w:rsid w:val="004371F1"/>
    <w:rsid w:val="00441D50"/>
    <w:rsid w:val="00452D84"/>
    <w:rsid w:val="004532A6"/>
    <w:rsid w:val="00481F6E"/>
    <w:rsid w:val="00487E89"/>
    <w:rsid w:val="00490C4F"/>
    <w:rsid w:val="0049254A"/>
    <w:rsid w:val="00494DF0"/>
    <w:rsid w:val="004A132D"/>
    <w:rsid w:val="004C48CE"/>
    <w:rsid w:val="004D4066"/>
    <w:rsid w:val="004D7D76"/>
    <w:rsid w:val="004E0735"/>
    <w:rsid w:val="004F7CB4"/>
    <w:rsid w:val="00503B8D"/>
    <w:rsid w:val="00504005"/>
    <w:rsid w:val="00514612"/>
    <w:rsid w:val="0055092D"/>
    <w:rsid w:val="0055277D"/>
    <w:rsid w:val="00553C9B"/>
    <w:rsid w:val="00572F34"/>
    <w:rsid w:val="00574DF5"/>
    <w:rsid w:val="0058146B"/>
    <w:rsid w:val="005858ED"/>
    <w:rsid w:val="005A139D"/>
    <w:rsid w:val="005A6695"/>
    <w:rsid w:val="005B36FF"/>
    <w:rsid w:val="005C2591"/>
    <w:rsid w:val="005C3398"/>
    <w:rsid w:val="005C34A1"/>
    <w:rsid w:val="005C5900"/>
    <w:rsid w:val="005E5CD7"/>
    <w:rsid w:val="005E7200"/>
    <w:rsid w:val="00605458"/>
    <w:rsid w:val="00623B88"/>
    <w:rsid w:val="00634B03"/>
    <w:rsid w:val="00634B59"/>
    <w:rsid w:val="006411BC"/>
    <w:rsid w:val="006553DF"/>
    <w:rsid w:val="006633D7"/>
    <w:rsid w:val="006913F0"/>
    <w:rsid w:val="00695E80"/>
    <w:rsid w:val="006A5813"/>
    <w:rsid w:val="006D7DC4"/>
    <w:rsid w:val="006F2C4C"/>
    <w:rsid w:val="006F770C"/>
    <w:rsid w:val="007045F5"/>
    <w:rsid w:val="007077F6"/>
    <w:rsid w:val="00714708"/>
    <w:rsid w:val="00720707"/>
    <w:rsid w:val="007313F2"/>
    <w:rsid w:val="00732F3C"/>
    <w:rsid w:val="00743901"/>
    <w:rsid w:val="0074547D"/>
    <w:rsid w:val="00750891"/>
    <w:rsid w:val="00756BEE"/>
    <w:rsid w:val="00780774"/>
    <w:rsid w:val="00780B5B"/>
    <w:rsid w:val="007816D5"/>
    <w:rsid w:val="007931F8"/>
    <w:rsid w:val="00794A10"/>
    <w:rsid w:val="007A2AFC"/>
    <w:rsid w:val="007B21AB"/>
    <w:rsid w:val="007B3C9C"/>
    <w:rsid w:val="007B5133"/>
    <w:rsid w:val="007B6A67"/>
    <w:rsid w:val="007C2183"/>
    <w:rsid w:val="007C480A"/>
    <w:rsid w:val="007C65DD"/>
    <w:rsid w:val="007D2F58"/>
    <w:rsid w:val="007E09F1"/>
    <w:rsid w:val="007E4ABC"/>
    <w:rsid w:val="007E660F"/>
    <w:rsid w:val="007F0FE6"/>
    <w:rsid w:val="007F20D1"/>
    <w:rsid w:val="007F2D9D"/>
    <w:rsid w:val="007F36E6"/>
    <w:rsid w:val="00810310"/>
    <w:rsid w:val="008212C1"/>
    <w:rsid w:val="00835C80"/>
    <w:rsid w:val="00836621"/>
    <w:rsid w:val="008705BE"/>
    <w:rsid w:val="00876FE2"/>
    <w:rsid w:val="00877B5A"/>
    <w:rsid w:val="00881025"/>
    <w:rsid w:val="00894FF0"/>
    <w:rsid w:val="00895F04"/>
    <w:rsid w:val="008C2FA7"/>
    <w:rsid w:val="008C584B"/>
    <w:rsid w:val="008E6A9B"/>
    <w:rsid w:val="00901E81"/>
    <w:rsid w:val="0091457C"/>
    <w:rsid w:val="009152BD"/>
    <w:rsid w:val="00926339"/>
    <w:rsid w:val="00932115"/>
    <w:rsid w:val="009330C3"/>
    <w:rsid w:val="00946573"/>
    <w:rsid w:val="009466A9"/>
    <w:rsid w:val="00950B2C"/>
    <w:rsid w:val="009773E7"/>
    <w:rsid w:val="00987C80"/>
    <w:rsid w:val="009A4223"/>
    <w:rsid w:val="009B2FC0"/>
    <w:rsid w:val="009D0B67"/>
    <w:rsid w:val="009D1884"/>
    <w:rsid w:val="009D447D"/>
    <w:rsid w:val="009E0864"/>
    <w:rsid w:val="009E6009"/>
    <w:rsid w:val="009F2A51"/>
    <w:rsid w:val="009F77F3"/>
    <w:rsid w:val="00A1321B"/>
    <w:rsid w:val="00A204D3"/>
    <w:rsid w:val="00A24B13"/>
    <w:rsid w:val="00A25EBD"/>
    <w:rsid w:val="00A34C11"/>
    <w:rsid w:val="00A4348A"/>
    <w:rsid w:val="00A45C57"/>
    <w:rsid w:val="00A47122"/>
    <w:rsid w:val="00A52549"/>
    <w:rsid w:val="00A640E5"/>
    <w:rsid w:val="00A755C0"/>
    <w:rsid w:val="00A912FD"/>
    <w:rsid w:val="00A96E41"/>
    <w:rsid w:val="00AB6D91"/>
    <w:rsid w:val="00AC14D2"/>
    <w:rsid w:val="00AC6E0C"/>
    <w:rsid w:val="00AE6907"/>
    <w:rsid w:val="00B148DC"/>
    <w:rsid w:val="00B15619"/>
    <w:rsid w:val="00B31B0A"/>
    <w:rsid w:val="00B50252"/>
    <w:rsid w:val="00B70888"/>
    <w:rsid w:val="00B7425F"/>
    <w:rsid w:val="00B7674B"/>
    <w:rsid w:val="00B853DF"/>
    <w:rsid w:val="00B94B3A"/>
    <w:rsid w:val="00B971C8"/>
    <w:rsid w:val="00B97A0A"/>
    <w:rsid w:val="00BA7B09"/>
    <w:rsid w:val="00BD2C9B"/>
    <w:rsid w:val="00BE79F1"/>
    <w:rsid w:val="00C103E4"/>
    <w:rsid w:val="00C10859"/>
    <w:rsid w:val="00C13037"/>
    <w:rsid w:val="00C17305"/>
    <w:rsid w:val="00C20D15"/>
    <w:rsid w:val="00C228D9"/>
    <w:rsid w:val="00C3167F"/>
    <w:rsid w:val="00C35E45"/>
    <w:rsid w:val="00C478C6"/>
    <w:rsid w:val="00C53166"/>
    <w:rsid w:val="00C57C3E"/>
    <w:rsid w:val="00C66923"/>
    <w:rsid w:val="00C74EEA"/>
    <w:rsid w:val="00C84DC7"/>
    <w:rsid w:val="00C86D30"/>
    <w:rsid w:val="00C9427D"/>
    <w:rsid w:val="00C9745D"/>
    <w:rsid w:val="00CC4682"/>
    <w:rsid w:val="00CD7CE3"/>
    <w:rsid w:val="00CE328F"/>
    <w:rsid w:val="00D1047C"/>
    <w:rsid w:val="00D22F4B"/>
    <w:rsid w:val="00D2382E"/>
    <w:rsid w:val="00D37C04"/>
    <w:rsid w:val="00D4079B"/>
    <w:rsid w:val="00D43FD1"/>
    <w:rsid w:val="00D47089"/>
    <w:rsid w:val="00D52B53"/>
    <w:rsid w:val="00D62E27"/>
    <w:rsid w:val="00D63E6E"/>
    <w:rsid w:val="00D73E89"/>
    <w:rsid w:val="00D74D2B"/>
    <w:rsid w:val="00D74FAF"/>
    <w:rsid w:val="00D8014B"/>
    <w:rsid w:val="00D82A66"/>
    <w:rsid w:val="00D93C14"/>
    <w:rsid w:val="00DA3001"/>
    <w:rsid w:val="00DC43BA"/>
    <w:rsid w:val="00DD0B27"/>
    <w:rsid w:val="00DD2C16"/>
    <w:rsid w:val="00DD3780"/>
    <w:rsid w:val="00DF420A"/>
    <w:rsid w:val="00E012D4"/>
    <w:rsid w:val="00E21138"/>
    <w:rsid w:val="00E26657"/>
    <w:rsid w:val="00E3438D"/>
    <w:rsid w:val="00E3461D"/>
    <w:rsid w:val="00E36F9D"/>
    <w:rsid w:val="00E5171C"/>
    <w:rsid w:val="00E55462"/>
    <w:rsid w:val="00E566F9"/>
    <w:rsid w:val="00E60D5C"/>
    <w:rsid w:val="00E654C3"/>
    <w:rsid w:val="00E66759"/>
    <w:rsid w:val="00E67201"/>
    <w:rsid w:val="00E72BC4"/>
    <w:rsid w:val="00E97561"/>
    <w:rsid w:val="00EA7EB2"/>
    <w:rsid w:val="00EC1458"/>
    <w:rsid w:val="00EC4F28"/>
    <w:rsid w:val="00EC5E84"/>
    <w:rsid w:val="00EC642C"/>
    <w:rsid w:val="00EC66F6"/>
    <w:rsid w:val="00ED79F3"/>
    <w:rsid w:val="00EE06FD"/>
    <w:rsid w:val="00EE25CC"/>
    <w:rsid w:val="00EE7211"/>
    <w:rsid w:val="00F00100"/>
    <w:rsid w:val="00F12CEC"/>
    <w:rsid w:val="00F256E8"/>
    <w:rsid w:val="00F37693"/>
    <w:rsid w:val="00F42251"/>
    <w:rsid w:val="00F57FBA"/>
    <w:rsid w:val="00F62370"/>
    <w:rsid w:val="00F8420E"/>
    <w:rsid w:val="00F85550"/>
    <w:rsid w:val="00F9414B"/>
    <w:rsid w:val="00F94DAF"/>
    <w:rsid w:val="00FA2DDD"/>
    <w:rsid w:val="00FA6FC3"/>
    <w:rsid w:val="00FB1182"/>
    <w:rsid w:val="00FB1E19"/>
    <w:rsid w:val="00FB4D2F"/>
    <w:rsid w:val="00FC3DCF"/>
    <w:rsid w:val="00FE0A8B"/>
    <w:rsid w:val="00FE56FB"/>
    <w:rsid w:val="00FE6FB0"/>
    <w:rsid w:val="00FF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9ACA4D"/>
  <w15:docId w15:val="{A75FC98E-F307-4C20-A8DF-CA1F3AA4B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089"/>
    <w:pPr>
      <w:spacing w:after="200" w:line="276" w:lineRule="auto"/>
    </w:pPr>
    <w:rPr>
      <w:sz w:val="22"/>
      <w:szCs w:val="22"/>
    </w:rPr>
  </w:style>
  <w:style w:type="paragraph" w:styleId="Heading1">
    <w:name w:val="heading 1"/>
    <w:basedOn w:val="Normal"/>
    <w:next w:val="Normal"/>
    <w:link w:val="Heading1Char"/>
    <w:uiPriority w:val="9"/>
    <w:qFormat/>
    <w:rsid w:val="00C86D30"/>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1F6E"/>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6D30"/>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1F6E"/>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81F6E"/>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81F6E"/>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81F6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81F6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81F6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76CE"/>
    <w:rPr>
      <w:sz w:val="22"/>
      <w:szCs w:val="22"/>
    </w:rPr>
  </w:style>
  <w:style w:type="character" w:styleId="Hyperlink">
    <w:name w:val="Hyperlink"/>
    <w:basedOn w:val="DefaultParagraphFont"/>
    <w:uiPriority w:val="99"/>
    <w:unhideWhenUsed/>
    <w:rsid w:val="003376CE"/>
    <w:rPr>
      <w:rFonts w:cs="Times New Roman"/>
      <w:color w:val="0000FF"/>
      <w:u w:val="single"/>
    </w:rPr>
  </w:style>
  <w:style w:type="paragraph" w:styleId="BodyText">
    <w:name w:val="Body Text"/>
    <w:basedOn w:val="Normal"/>
    <w:link w:val="BodyTextChar"/>
    <w:uiPriority w:val="99"/>
    <w:rsid w:val="009F2A51"/>
    <w:pPr>
      <w:spacing w:after="0" w:line="240" w:lineRule="auto"/>
    </w:pPr>
    <w:rPr>
      <w:rFonts w:ascii="Times New Roman" w:hAnsi="Times New Roman"/>
      <w:szCs w:val="20"/>
    </w:rPr>
  </w:style>
  <w:style w:type="character" w:customStyle="1" w:styleId="BodyTextChar">
    <w:name w:val="Body Text Char"/>
    <w:basedOn w:val="DefaultParagraphFont"/>
    <w:link w:val="BodyText"/>
    <w:uiPriority w:val="99"/>
    <w:locked/>
    <w:rsid w:val="009F2A51"/>
    <w:rPr>
      <w:rFonts w:ascii="Times New Roman" w:hAnsi="Times New Roman" w:cs="Times New Roman"/>
      <w:sz w:val="20"/>
      <w:szCs w:val="20"/>
    </w:rPr>
  </w:style>
  <w:style w:type="paragraph" w:customStyle="1" w:styleId="Title1">
    <w:name w:val="Title1"/>
    <w:basedOn w:val="Normal"/>
    <w:rsid w:val="009F2A51"/>
    <w:pPr>
      <w:spacing w:after="0" w:line="240" w:lineRule="auto"/>
      <w:jc w:val="right"/>
    </w:pPr>
    <w:rPr>
      <w:rFonts w:ascii="Garamond" w:hAnsi="Garamond"/>
      <w:b/>
      <w:sz w:val="72"/>
      <w:szCs w:val="20"/>
    </w:rPr>
  </w:style>
  <w:style w:type="paragraph" w:customStyle="1" w:styleId="hd1">
    <w:name w:val="hd1"/>
    <w:basedOn w:val="Header"/>
    <w:next w:val="Normal"/>
    <w:rsid w:val="009F2A51"/>
    <w:pPr>
      <w:tabs>
        <w:tab w:val="clear" w:pos="4680"/>
        <w:tab w:val="clear" w:pos="9360"/>
        <w:tab w:val="center" w:pos="4320"/>
        <w:tab w:val="right" w:pos="8640"/>
      </w:tabs>
      <w:spacing w:before="360" w:after="120" w:line="240" w:lineRule="auto"/>
      <w:jc w:val="both"/>
    </w:pPr>
    <w:rPr>
      <w:rFonts w:ascii="Century Schoolbook" w:hAnsi="Century Schoolbook"/>
      <w:b/>
      <w:sz w:val="28"/>
      <w:szCs w:val="20"/>
    </w:rPr>
  </w:style>
  <w:style w:type="paragraph" w:styleId="Header">
    <w:name w:val="header"/>
    <w:basedOn w:val="Normal"/>
    <w:link w:val="HeaderChar"/>
    <w:uiPriority w:val="99"/>
    <w:unhideWhenUsed/>
    <w:rsid w:val="009F2A51"/>
    <w:pPr>
      <w:tabs>
        <w:tab w:val="center" w:pos="4680"/>
        <w:tab w:val="right" w:pos="9360"/>
      </w:tabs>
    </w:pPr>
  </w:style>
  <w:style w:type="character" w:customStyle="1" w:styleId="HeaderChar">
    <w:name w:val="Header Char"/>
    <w:basedOn w:val="DefaultParagraphFont"/>
    <w:link w:val="Header"/>
    <w:uiPriority w:val="99"/>
    <w:locked/>
    <w:rsid w:val="009F2A51"/>
    <w:rPr>
      <w:rFonts w:cs="Times New Roman"/>
    </w:rPr>
  </w:style>
  <w:style w:type="paragraph" w:customStyle="1" w:styleId="hdr1">
    <w:name w:val="hdr1"/>
    <w:basedOn w:val="Normal"/>
    <w:rsid w:val="009F2A51"/>
    <w:pPr>
      <w:spacing w:before="60" w:after="0" w:line="240" w:lineRule="auto"/>
      <w:ind w:left="540"/>
      <w:jc w:val="both"/>
    </w:pPr>
    <w:rPr>
      <w:rFonts w:ascii="Times New Roman" w:hAnsi="Times New Roman"/>
      <w:sz w:val="24"/>
      <w:szCs w:val="20"/>
    </w:rPr>
  </w:style>
  <w:style w:type="paragraph" w:styleId="Footer">
    <w:name w:val="footer"/>
    <w:basedOn w:val="Normal"/>
    <w:link w:val="FooterChar"/>
    <w:unhideWhenUsed/>
    <w:rsid w:val="009F2A51"/>
    <w:pPr>
      <w:tabs>
        <w:tab w:val="center" w:pos="4680"/>
        <w:tab w:val="right" w:pos="9360"/>
      </w:tabs>
    </w:pPr>
  </w:style>
  <w:style w:type="character" w:customStyle="1" w:styleId="FooterChar">
    <w:name w:val="Footer Char"/>
    <w:basedOn w:val="DefaultParagraphFont"/>
    <w:link w:val="Footer"/>
    <w:uiPriority w:val="99"/>
    <w:locked/>
    <w:rsid w:val="009F2A51"/>
    <w:rPr>
      <w:rFonts w:cs="Times New Roman"/>
    </w:rPr>
  </w:style>
  <w:style w:type="character" w:styleId="PageNumber">
    <w:name w:val="page number"/>
    <w:basedOn w:val="DefaultParagraphFont"/>
    <w:rsid w:val="009F2A51"/>
    <w:rPr>
      <w:rFonts w:cs="Times New Roman"/>
    </w:rPr>
  </w:style>
  <w:style w:type="paragraph" w:styleId="BalloonText">
    <w:name w:val="Balloon Text"/>
    <w:basedOn w:val="Normal"/>
    <w:link w:val="BalloonTextChar"/>
    <w:uiPriority w:val="99"/>
    <w:semiHidden/>
    <w:unhideWhenUsed/>
    <w:rsid w:val="009F2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F2A51"/>
    <w:rPr>
      <w:rFonts w:ascii="Tahoma" w:hAnsi="Tahoma" w:cs="Tahoma"/>
      <w:sz w:val="16"/>
      <w:szCs w:val="16"/>
    </w:rPr>
  </w:style>
  <w:style w:type="paragraph" w:styleId="ListParagraph">
    <w:name w:val="List Paragraph"/>
    <w:basedOn w:val="Normal"/>
    <w:uiPriority w:val="34"/>
    <w:qFormat/>
    <w:rsid w:val="008C584B"/>
    <w:pPr>
      <w:ind w:left="720"/>
      <w:contextualSpacing/>
    </w:pPr>
  </w:style>
  <w:style w:type="table" w:styleId="TableGrid">
    <w:name w:val="Table Grid"/>
    <w:basedOn w:val="TableNormal"/>
    <w:uiPriority w:val="59"/>
    <w:rsid w:val="00745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6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1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6D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semiHidden/>
    <w:unhideWhenUsed/>
    <w:qFormat/>
    <w:rsid w:val="00A96E41"/>
    <w:pPr>
      <w:outlineLvl w:val="9"/>
    </w:pPr>
    <w:rPr>
      <w:lang w:eastAsia="ja-JP"/>
    </w:rPr>
  </w:style>
  <w:style w:type="paragraph" w:styleId="TOC1">
    <w:name w:val="toc 1"/>
    <w:basedOn w:val="Normal"/>
    <w:next w:val="Normal"/>
    <w:autoRedefine/>
    <w:uiPriority w:val="39"/>
    <w:unhideWhenUsed/>
    <w:qFormat/>
    <w:rsid w:val="00A96E41"/>
    <w:pPr>
      <w:spacing w:after="100"/>
    </w:pPr>
  </w:style>
  <w:style w:type="paragraph" w:styleId="TOC2">
    <w:name w:val="toc 2"/>
    <w:basedOn w:val="Normal"/>
    <w:next w:val="Normal"/>
    <w:autoRedefine/>
    <w:uiPriority w:val="39"/>
    <w:unhideWhenUsed/>
    <w:qFormat/>
    <w:rsid w:val="00481F6E"/>
    <w:pPr>
      <w:spacing w:after="100"/>
      <w:ind w:left="22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481F6E"/>
    <w:pPr>
      <w:spacing w:after="100"/>
      <w:ind w:left="440"/>
    </w:pPr>
    <w:rPr>
      <w:rFonts w:asciiTheme="minorHAnsi" w:eastAsiaTheme="minorEastAsia" w:hAnsiTheme="minorHAnsi" w:cstheme="minorBidi"/>
      <w:lang w:eastAsia="ja-JP"/>
    </w:rPr>
  </w:style>
  <w:style w:type="character" w:customStyle="1" w:styleId="Heading4Char">
    <w:name w:val="Heading 4 Char"/>
    <w:basedOn w:val="DefaultParagraphFont"/>
    <w:link w:val="Heading4"/>
    <w:uiPriority w:val="9"/>
    <w:rsid w:val="00481F6E"/>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481F6E"/>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481F6E"/>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481F6E"/>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481F6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481F6E"/>
    <w:rPr>
      <w:rFonts w:asciiTheme="majorHAnsi" w:eastAsiaTheme="majorEastAsia" w:hAnsiTheme="majorHAnsi" w:cstheme="majorBidi"/>
      <w:i/>
      <w:iCs/>
      <w:color w:val="404040" w:themeColor="text1" w:themeTint="BF"/>
    </w:rPr>
  </w:style>
  <w:style w:type="paragraph" w:styleId="Revision">
    <w:name w:val="Revision"/>
    <w:hidden/>
    <w:uiPriority w:val="99"/>
    <w:semiHidden/>
    <w:rsid w:val="00257251"/>
    <w:rPr>
      <w:sz w:val="22"/>
      <w:szCs w:val="22"/>
    </w:rPr>
  </w:style>
  <w:style w:type="paragraph" w:customStyle="1" w:styleId="Footertext1">
    <w:name w:val="Footer text 1"/>
    <w:basedOn w:val="Footer"/>
    <w:rsid w:val="00DD2C16"/>
    <w:pPr>
      <w:tabs>
        <w:tab w:val="clear" w:pos="4680"/>
        <w:tab w:val="clear" w:pos="9360"/>
      </w:tabs>
      <w:spacing w:before="120" w:after="0" w:line="240" w:lineRule="auto"/>
      <w:jc w:val="center"/>
    </w:pPr>
    <w:rPr>
      <w:rFonts w:ascii="CG Times" w:hAnsi="CG Times" w:cs="Vrinda"/>
      <w:sz w:val="18"/>
      <w:szCs w:val="18"/>
    </w:rPr>
  </w:style>
  <w:style w:type="paragraph" w:customStyle="1" w:styleId="Footertext2">
    <w:name w:val="Footer text 2"/>
    <w:basedOn w:val="Footer"/>
    <w:rsid w:val="00DD2C16"/>
    <w:pPr>
      <w:tabs>
        <w:tab w:val="clear" w:pos="4680"/>
        <w:tab w:val="clear" w:pos="9360"/>
      </w:tabs>
      <w:spacing w:after="0" w:line="240" w:lineRule="auto"/>
      <w:jc w:val="center"/>
    </w:pPr>
    <w:rPr>
      <w:rFonts w:ascii="CG Times" w:hAnsi="CG Times" w:cs="Vrind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616444">
      <w:bodyDiv w:val="1"/>
      <w:marLeft w:val="0"/>
      <w:marRight w:val="0"/>
      <w:marTop w:val="0"/>
      <w:marBottom w:val="0"/>
      <w:divBdr>
        <w:top w:val="none" w:sz="0" w:space="0" w:color="auto"/>
        <w:left w:val="none" w:sz="0" w:space="0" w:color="auto"/>
        <w:bottom w:val="none" w:sz="0" w:space="0" w:color="auto"/>
        <w:right w:val="none" w:sz="0" w:space="0" w:color="auto"/>
      </w:divBdr>
    </w:div>
    <w:div w:id="1373380179">
      <w:bodyDiv w:val="1"/>
      <w:marLeft w:val="0"/>
      <w:marRight w:val="0"/>
      <w:marTop w:val="0"/>
      <w:marBottom w:val="0"/>
      <w:divBdr>
        <w:top w:val="none" w:sz="0" w:space="0" w:color="auto"/>
        <w:left w:val="none" w:sz="0" w:space="0" w:color="auto"/>
        <w:bottom w:val="none" w:sz="0" w:space="0" w:color="auto"/>
        <w:right w:val="none" w:sz="0" w:space="0" w:color="auto"/>
      </w:divBdr>
    </w:div>
    <w:div w:id="202474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hrinfo\Encryption_In\" TargetMode="External"/><Relationship Id="rId18" Type="http://schemas.openxmlformats.org/officeDocument/2006/relationships/hyperlink" Target="file:///\\f3420-ecldbp01\data\coaching\HRInfo\Decrypt_Out%20\PS_Employee_Information_mmddyyyy.csv%20"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file:///\\f3420-ecldbp01\data\coaching\HRInfo\Encrypt_Out\Employee_Information_WithProgram.csv.zip.encrypt" TargetMode="External"/><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Susmithacpalacherla@maximus.com" TargetMode="External"/><Relationship Id="rId29" Type="http://schemas.openxmlformats.org/officeDocument/2006/relationships/image" Target="media/image7.png"/><Relationship Id="rId11" Type="http://schemas.openxmlformats.org/officeDocument/2006/relationships/hyperlink" Target="file:///\\f3420-ecldbp01\data\coaching\hrinfo\Encryption_In\"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file:///\\f3420-ecldbp01\data\coaching\HRInfo\Decrypt_Out%20\HR_Employee_Information.csv" TargetMode="External"/><Relationship Id="rId4" Type="http://schemas.openxmlformats.org/officeDocument/2006/relationships/settings" Target="settings.xml"/><Relationship Id="rId9" Type="http://schemas.openxmlformats.org/officeDocument/2006/relationships/hyperlink" Target="file:///\\F3420-ECLDBT01\data\" TargetMode="External"/><Relationship Id="rId14" Type="http://schemas.openxmlformats.org/officeDocument/2006/relationships/hyperlink" Target="file:///\\F3420-ECLDBP01\ssis\Coaching\Packages\Employee_Hierarchy.dtsx" TargetMode="External"/><Relationship Id="rId22" Type="http://schemas.openxmlformats.org/officeDocument/2006/relationships/hyperlink" Target="file:///\\f3420-ecldbp01\data\coaching\HRInfo\Encrypt_Out\PS_Employee_Information_mmddyyyy.csv.zip.encryp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header" Target="header1.xml"/><Relationship Id="rId8" Type="http://schemas.openxmlformats.org/officeDocument/2006/relationships/hyperlink" Target="file:///\\F3420-ECLDBD01\data\" TargetMode="External"/><Relationship Id="rId51" Type="http://schemas.openxmlformats.org/officeDocument/2006/relationships/image" Target="media/image29.png"/><Relationship Id="rId3" Type="http://schemas.openxmlformats.org/officeDocument/2006/relationships/styles" Target="styles.xml"/><Relationship Id="rId12" Type="http://schemas.openxmlformats.org/officeDocument/2006/relationships/hyperlink" Target="file:///\\f3420-ecldbp01\data\coaching\hrinfo\Encryption_In\" TargetMode="External"/><Relationship Id="rId17" Type="http://schemas.openxmlformats.org/officeDocument/2006/relationships/hyperlink" Target="mailto:Susmithacpalacherla@maximus.com"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image" Target="media/image24.png"/><Relationship Id="rId59" Type="http://schemas.microsoft.com/office/2011/relationships/people" Target="people.xml"/><Relationship Id="rId20" Type="http://schemas.openxmlformats.org/officeDocument/2006/relationships/hyperlink" Target="file:///\\f3420-ecldbp01\data\coaching\HRInfo\Decrypt_In\" TargetMode="External"/><Relationship Id="rId41" Type="http://schemas.openxmlformats.org/officeDocument/2006/relationships/image" Target="media/image19.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Susmithacpalacherla@maximuscom" TargetMode="External"/><Relationship Id="rId23" Type="http://schemas.openxmlformats.org/officeDocument/2006/relationships/hyperlink" Target="file:///\\f3420-ecldbp01\data\coaching\HRInfo\Encrypt_Out\HR_Employee_Information.csv.zip.encrypt"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oter" Target="footer1.xml"/><Relationship Id="rId10" Type="http://schemas.openxmlformats.org/officeDocument/2006/relationships/hyperlink" Target="file:///\\F3420-ECLDBP01\data\" TargetMode="External"/><Relationship Id="rId31" Type="http://schemas.openxmlformats.org/officeDocument/2006/relationships/image" Target="media/image9.png"/><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54BD2-A2D7-4988-9057-97511EFB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35</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21205</CharactersWithSpaces>
  <SharedDoc>false</SharedDoc>
  <HLinks>
    <vt:vector size="6" baseType="variant">
      <vt:variant>
        <vt:i4>4325449</vt:i4>
      </vt:variant>
      <vt:variant>
        <vt:i4>0</vt:i4>
      </vt:variant>
      <vt:variant>
        <vt:i4>0</vt:i4>
      </vt:variant>
      <vt:variant>
        <vt:i4>5</vt:i4>
      </vt:variant>
      <vt:variant>
        <vt:lpwstr>\\VACMSMAPP01\apps\diffMerge\CVP_QCM\QCM_Int_files\GentranBackup\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hinmda</dc:creator>
  <cp:lastModifiedBy>Palacherla, Susmitha C (NE)</cp:lastModifiedBy>
  <cp:revision>111</cp:revision>
  <dcterms:created xsi:type="dcterms:W3CDTF">2014-05-12T13:26:00Z</dcterms:created>
  <dcterms:modified xsi:type="dcterms:W3CDTF">2020-07-31T20:28:00Z</dcterms:modified>
</cp:coreProperties>
</file>
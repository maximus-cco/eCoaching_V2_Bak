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A47122" w:rsidP="009F2A51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B6DA49D" wp14:editId="4850EDAE">
            <wp:extent cx="3829050" cy="762000"/>
            <wp:effectExtent l="0" t="0" r="0" b="0"/>
            <wp:docPr id="8" name="Picture 8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</w:pPr>
    </w:p>
    <w:p w:rsidR="001B4454" w:rsidRPr="002431EB" w:rsidRDefault="001B4454" w:rsidP="001B4454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>
        <w:rPr>
          <w:rFonts w:ascii="Arial" w:hAnsi="Arial" w:cs="Arial"/>
          <w:b/>
          <w:sz w:val="32"/>
        </w:rPr>
        <w:t>eCoaching_</w:t>
      </w:r>
      <w:r w:rsidR="00881AB5">
        <w:rPr>
          <w:rFonts w:ascii="Arial" w:hAnsi="Arial" w:cs="Arial"/>
          <w:b/>
          <w:sz w:val="32"/>
        </w:rPr>
        <w:t>Surveys</w:t>
      </w:r>
    </w:p>
    <w:p w:rsidR="009F2A51" w:rsidRPr="002431EB" w:rsidRDefault="001B4454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SSIS </w:t>
      </w:r>
      <w:r w:rsidR="009F2A51">
        <w:rPr>
          <w:rFonts w:ascii="Arial" w:hAnsi="Arial"/>
          <w:b/>
          <w:sz w:val="32"/>
        </w:rPr>
        <w:t>Detail 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p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 (NONUS)" w:date="2017-08-14T17:22:00Z">
          <w:tblPr>
            <w:tblW w:w="0" w:type="auto"/>
            <w:tblInd w:w="1519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30"/>
        <w:gridCol w:w="1620"/>
        <w:gridCol w:w="3690"/>
        <w:tblGridChange w:id="2">
          <w:tblGrid>
            <w:gridCol w:w="1530"/>
            <w:gridCol w:w="1620"/>
            <w:gridCol w:w="3510"/>
          </w:tblGrid>
        </w:tblGridChange>
      </w:tblGrid>
      <w:tr w:rsidR="009F2A51" w:rsidRPr="00D37C04" w:rsidTr="00F525F8">
        <w:trPr>
          <w:cantSplit/>
          <w:trHeight w:val="282"/>
          <w:trPrChange w:id="3" w:author="Palacherla, Susmitha C (NONUS)" w:date="2017-08-14T17:22:00Z">
            <w:trPr>
              <w:cantSplit/>
              <w:trHeight w:val="282"/>
            </w:trPr>
          </w:trPrChange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 (NONUS)" w:date="2017-08-14T17:22:00Z">
              <w:tcPr>
                <w:tcW w:w="153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5" w:author="Palacherla, Susmitha C (NONUS)" w:date="2017-08-14T17:22:00Z">
              <w:tcPr>
                <w:tcW w:w="162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690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6" w:author="Palacherla, Susmitha C (NONUS)" w:date="2017-08-14T17:22:00Z">
              <w:tcPr>
                <w:tcW w:w="351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F525F8" w:rsidRPr="00D37C04" w:rsidTr="00F525F8">
        <w:trPr>
          <w:cantSplit/>
          <w:trHeight w:val="348"/>
          <w:trPrChange w:id="7" w:author="Palacherla, Susmitha C (NONUS)" w:date="2017-08-14T17:22:00Z">
            <w:trPr>
              <w:cantSplit/>
              <w:trHeight w:val="348"/>
            </w:trPr>
          </w:trPrChange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8" w:author="Palacherla, Susmitha C (NONUS)" w:date="2017-08-14T17:22:00Z">
              <w:tcPr>
                <w:tcW w:w="153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F525F8" w:rsidRPr="00FF578D" w:rsidRDefault="00F525F8" w:rsidP="00F525F8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8/14/2017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9" w:author="Palacherla, Susmitha C (NONUS)" w:date="2017-08-14T17:22:00Z">
              <w:tcPr>
                <w:tcW w:w="162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F525F8" w:rsidRPr="00D37C04" w:rsidRDefault="00F525F8" w:rsidP="00F525F8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69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0" w:author="Palacherla, Susmitha C (NONUS)" w:date="2017-08-14T17:22:00Z">
              <w:tcPr>
                <w:tcW w:w="351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F525F8" w:rsidRPr="00D37C04" w:rsidRDefault="00F525F8" w:rsidP="00F525F8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7105 – Upgrade to SQL Server 2012</w:t>
            </w:r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4EEA" w:rsidP="00783914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8CCD67" wp14:editId="68B0C314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16E3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XWKAIAAGI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gqw11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038CE39" wp14:editId="7E4C597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01A4A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JwKw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M01ScCsCAABj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202048" w:rsidRPr="001D1B95">
        <w:rPr>
          <w:rFonts w:ascii="Times New Roman (PCL6)" w:hAnsi="Times New Roman (PCL6)"/>
          <w:b w:val="0"/>
          <w:sz w:val="22"/>
        </w:rPr>
        <w:t>Susmitha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>Date</w:t>
      </w:r>
      <w:r w:rsidR="004C6E9F">
        <w:rPr>
          <w:rFonts w:ascii="Times New Roman (PCL6)" w:hAnsi="Times New Roman (PCL6)"/>
          <w:b w:val="0"/>
          <w:sz w:val="22"/>
        </w:rPr>
        <w:t xml:space="preserve">:  </w:t>
      </w:r>
      <w:r w:rsidR="001D1B95">
        <w:rPr>
          <w:rFonts w:ascii="Times New Roman (PCL6)" w:hAnsi="Times New Roman (PCL6)"/>
          <w:b w:val="0"/>
        </w:rPr>
        <w:t>09/30</w:t>
      </w:r>
      <w:r w:rsidR="00881AB5">
        <w:rPr>
          <w:rFonts w:ascii="Times New Roman (PCL6)" w:hAnsi="Times New Roman (PCL6)"/>
          <w:b w:val="0"/>
        </w:rPr>
        <w:t>/2015</w:t>
      </w: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202048">
        <w:rPr>
          <w:rFonts w:ascii="Times New Roman (PCL6)" w:hAnsi="Times New Roman (PCL6)"/>
        </w:rPr>
        <w:t>Health Solutions Division</w:t>
      </w:r>
    </w:p>
    <w:p w:rsidR="009F2A51" w:rsidRPr="002431EB" w:rsidRDefault="00304EE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A63BD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PJ7K/0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F2A51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:rsidR="009F2A51" w:rsidRPr="002431EB" w:rsidRDefault="00304EE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0D58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k6KA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F7oCTooAgAAYg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77D09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950"/>
        <w:gridCol w:w="4223"/>
        <w:gridCol w:w="2169"/>
      </w:tblGrid>
      <w:tr w:rsidR="004C6E9F" w:rsidRPr="00D37C04" w:rsidTr="004C6E9F">
        <w:trPr>
          <w:tblHeader/>
        </w:trPr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Version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4C6E9F" w:rsidRPr="00D37C04" w:rsidTr="004C6E9F">
        <w:tc>
          <w:tcPr>
            <w:tcW w:w="0" w:type="auto"/>
          </w:tcPr>
          <w:p w:rsidR="004C6E9F" w:rsidRPr="00FF578D" w:rsidRDefault="00881AB5" w:rsidP="001D1B95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09/</w:t>
            </w:r>
            <w:r w:rsidR="001D1B95">
              <w:rPr>
                <w:rFonts w:ascii="Times New Roman (PCL6)" w:hAnsi="Times New Roman (PCL6)"/>
              </w:rPr>
              <w:t>30</w:t>
            </w:r>
            <w:r>
              <w:rPr>
                <w:rFonts w:ascii="Times New Roman (PCL6)" w:hAnsi="Times New Roman (PCL6)"/>
              </w:rPr>
              <w:t>/2015</w:t>
            </w:r>
          </w:p>
        </w:tc>
        <w:tc>
          <w:tcPr>
            <w:tcW w:w="0" w:type="auto"/>
          </w:tcPr>
          <w:p w:rsidR="004C6E9F" w:rsidRDefault="004C6E9F" w:rsidP="009330C3">
            <w:pPr>
              <w:pStyle w:val="hdr1"/>
              <w:ind w:left="0"/>
              <w:jc w:val="left"/>
            </w:pPr>
            <w:r>
              <w:t xml:space="preserve">1.0 </w:t>
            </w:r>
          </w:p>
        </w:tc>
        <w:tc>
          <w:tcPr>
            <w:tcW w:w="0" w:type="auto"/>
          </w:tcPr>
          <w:p w:rsidR="004C6E9F" w:rsidRPr="00D37C04" w:rsidRDefault="004C6E9F" w:rsidP="00881AB5">
            <w:pPr>
              <w:pStyle w:val="hdr1"/>
              <w:ind w:left="0"/>
              <w:jc w:val="left"/>
            </w:pPr>
            <w:r>
              <w:t>Initial revision</w:t>
            </w:r>
            <w:r w:rsidR="00EA4035">
              <w:t xml:space="preserve">. </w:t>
            </w:r>
            <w:r w:rsidR="00783914">
              <w:t xml:space="preserve">Set up per </w:t>
            </w:r>
            <w:r w:rsidR="00881AB5">
              <w:t>TFS 549</w:t>
            </w: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525F8" w:rsidRPr="00D37C04" w:rsidTr="004C6E9F"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ins w:id="11" w:author="Palacherla, Susmitha C (NONUS)" w:date="2017-08-14T17:23:00Z">
              <w:r>
                <w:t>08/14/2017</w:t>
              </w:r>
            </w:ins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ins w:id="12" w:author="Palacherla, Susmitha C (NONUS)" w:date="2017-08-14T17:23:00Z">
              <w:r>
                <w:t>2.0</w:t>
              </w:r>
            </w:ins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ins w:id="13" w:author="Palacherla, Susmitha C (NONUS)" w:date="2017-08-14T17:23:00Z">
              <w:r>
                <w:rPr>
                  <w:rFonts w:ascii="Times New Roman (PCL6)" w:hAnsi="Times New Roman (PCL6)"/>
                </w:rPr>
                <w:t>TFS 7105 – Upgrade to SQL Server 2012</w:t>
              </w:r>
            </w:ins>
          </w:p>
        </w:tc>
        <w:tc>
          <w:tcPr>
            <w:tcW w:w="0" w:type="auto"/>
          </w:tcPr>
          <w:p w:rsidR="00F525F8" w:rsidRPr="00D37C04" w:rsidRDefault="00F525F8" w:rsidP="00F525F8">
            <w:pPr>
              <w:pStyle w:val="hdr1"/>
              <w:ind w:left="0"/>
              <w:jc w:val="left"/>
            </w:pPr>
            <w:ins w:id="14" w:author="Palacherla, Susmitha C (NONUS)" w:date="2017-08-14T17:23:00Z">
              <w:r w:rsidRPr="00257251">
                <w:t>Susmitha Palacherla</w:t>
              </w:r>
            </w:ins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  <w:vAlign w:val="bottom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A96E41" w:rsidRDefault="009F2A51" w:rsidP="009F2A51">
      <w:pPr>
        <w:widowControl w:val="0"/>
        <w:autoSpaceDE w:val="0"/>
        <w:autoSpaceDN w:val="0"/>
        <w:adjustRightInd w:val="0"/>
        <w:spacing w:after="0" w:line="240" w:lineRule="auto"/>
      </w:pPr>
      <w:bookmarkStart w:id="15" w:name="_Toc434743870"/>
      <w:r w:rsidRPr="002431EB">
        <w:br w:type="page"/>
      </w:r>
      <w:bookmarkEnd w:id="15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59256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1F6E" w:rsidRDefault="00481F6E">
          <w:pPr>
            <w:pStyle w:val="TOCHeading"/>
          </w:pPr>
          <w:r>
            <w:t>Contents</w:t>
          </w:r>
        </w:p>
        <w:p w:rsidR="00F44990" w:rsidRDefault="00481F6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72964" w:history="1">
            <w:r w:rsidR="00F44990" w:rsidRPr="003504A1">
              <w:rPr>
                <w:rStyle w:val="Hyperlink"/>
                <w:noProof/>
              </w:rPr>
              <w:t>1.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Overview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_Toc431372964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5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Project Description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6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Document Scope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7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8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List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9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1.5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Software and Hardware Interfaces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0" w:history="1">
            <w:r w:rsidR="00F44990" w:rsidRPr="003504A1">
              <w:rPr>
                <w:rStyle w:val="Hyperlink"/>
                <w:noProof/>
              </w:rPr>
              <w:t>1.5.1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Software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1" w:history="1">
            <w:r w:rsidR="00F44990" w:rsidRPr="003504A1">
              <w:rPr>
                <w:rStyle w:val="Hyperlink"/>
                <w:noProof/>
              </w:rPr>
              <w:t>1.5.2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Hardware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_Toc431372971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1372972" w:history="1">
            <w:r w:rsidR="00F44990" w:rsidRPr="003504A1">
              <w:rPr>
                <w:rStyle w:val="Hyperlink"/>
                <w:noProof/>
              </w:rPr>
              <w:t>2.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_Toc431372972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5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6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7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SQL agent job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8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SSIS Package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9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Tables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13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F63C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80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Procedures and Functions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_Toc431372980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481F6E" w:rsidRDefault="00481F6E">
          <w:r>
            <w:rPr>
              <w:b/>
              <w:bCs/>
              <w:noProof/>
            </w:rPr>
            <w:fldChar w:fldCharType="end"/>
          </w:r>
        </w:p>
      </w:sdtContent>
    </w:sdt>
    <w:p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9D1884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16" w:name="_Toc431372964"/>
      <w:r w:rsidRPr="0027630C">
        <w:rPr>
          <w:color w:val="auto"/>
        </w:rPr>
        <w:lastRenderedPageBreak/>
        <w:t>Overview</w:t>
      </w:r>
      <w:bookmarkEnd w:id="16"/>
    </w:p>
    <w:p w:rsidR="00A47122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7" w:name="_Toc43137296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Project 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>Description</w:t>
      </w:r>
      <w:bookmarkEnd w:id="17"/>
    </w:p>
    <w:p w:rsidR="00881AB5" w:rsidRPr="00881AB5" w:rsidRDefault="00881AB5" w:rsidP="00881AB5">
      <w:pPr>
        <w:tabs>
          <w:tab w:val="left" w:pos="1800"/>
        </w:tabs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CCO Operations has requested to generate monthly eCoaching Log related</w:t>
      </w:r>
      <w:r w:rsidRPr="00881AB5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Surveys for employees </w:t>
      </w:r>
      <w:r w:rsidRPr="00881AB5">
        <w:rPr>
          <w:rFonts w:asciiTheme="minorHAnsi" w:hAnsiTheme="minorHAnsi" w:cs="Segoe UI"/>
          <w:color w:val="000000" w:themeColor="text1"/>
        </w:rPr>
        <w:t xml:space="preserve">to </w:t>
      </w:r>
      <w:r>
        <w:rPr>
          <w:rFonts w:asciiTheme="minorHAnsi" w:hAnsiTheme="minorHAnsi" w:cs="Segoe UI"/>
          <w:color w:val="000000" w:themeColor="text1"/>
        </w:rPr>
        <w:t xml:space="preserve">provide feedback </w:t>
      </w:r>
      <w:r w:rsidRPr="00881AB5">
        <w:rPr>
          <w:rFonts w:asciiTheme="minorHAnsi" w:hAnsiTheme="minorHAnsi" w:cs="Segoe UI"/>
          <w:color w:val="000000" w:themeColor="text1"/>
        </w:rPr>
        <w:t>coaching experience.</w:t>
      </w:r>
    </w:p>
    <w:p w:rsidR="00A47122" w:rsidRPr="0027630C" w:rsidRDefault="00A47122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8" w:name="_Toc431372966"/>
      <w:r w:rsidRPr="0027630C">
        <w:rPr>
          <w:rFonts w:ascii="Calibri" w:hAnsi="Calibri" w:cs="Times New Roman"/>
          <w:color w:val="auto"/>
          <w:sz w:val="22"/>
          <w:szCs w:val="22"/>
        </w:rPr>
        <w:t>Document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 xml:space="preserve"> Scope</w:t>
      </w:r>
      <w:bookmarkEnd w:id="18"/>
    </w:p>
    <w:p w:rsidR="00A47122" w:rsidRDefault="006C30E3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</w:t>
      </w:r>
      <w:r w:rsidR="00881AB5">
        <w:rPr>
          <w:rFonts w:asciiTheme="minorHAnsi" w:hAnsiTheme="minorHAnsi" w:cs="Segoe UI"/>
          <w:color w:val="000000" w:themeColor="text1"/>
        </w:rPr>
        <w:t>This document does not describe the logic or workflow of the actual Survey process.</w:t>
      </w:r>
    </w:p>
    <w:p w:rsidR="00AB56A1" w:rsidRDefault="00881AB5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It documents the call to database objects</w:t>
      </w:r>
      <w:r w:rsidR="00B25B09">
        <w:rPr>
          <w:rFonts w:asciiTheme="minorHAnsi" w:hAnsiTheme="minorHAnsi" w:cs="Segoe UI"/>
          <w:color w:val="000000" w:themeColor="text1"/>
        </w:rPr>
        <w:t xml:space="preserve"> (Stored procedures) </w:t>
      </w:r>
      <w:r>
        <w:rPr>
          <w:rFonts w:asciiTheme="minorHAnsi" w:hAnsiTheme="minorHAnsi" w:cs="Segoe UI"/>
          <w:color w:val="000000" w:themeColor="text1"/>
        </w:rPr>
        <w:t xml:space="preserve">that will be </w:t>
      </w:r>
      <w:r w:rsidR="00B25B09">
        <w:rPr>
          <w:rFonts w:asciiTheme="minorHAnsi" w:hAnsiTheme="minorHAnsi" w:cs="Segoe UI"/>
          <w:color w:val="000000" w:themeColor="text1"/>
        </w:rPr>
        <w:t>used to automate</w:t>
      </w:r>
    </w:p>
    <w:p w:rsidR="00881AB5" w:rsidRPr="00736BF7" w:rsidRDefault="00AB56A1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</w:t>
      </w:r>
      <w:r w:rsidR="00B25B09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 </w:t>
      </w:r>
      <w:r w:rsidR="00B25B09">
        <w:rPr>
          <w:rFonts w:asciiTheme="minorHAnsi" w:hAnsiTheme="minorHAnsi" w:cs="Segoe UI"/>
          <w:color w:val="000000" w:themeColor="text1"/>
        </w:rPr>
        <w:t>the generation or re-</w:t>
      </w:r>
      <w:r>
        <w:rPr>
          <w:rFonts w:asciiTheme="minorHAnsi" w:hAnsiTheme="minorHAnsi" w:cs="Segoe UI"/>
          <w:color w:val="000000" w:themeColor="text1"/>
        </w:rPr>
        <w:t>generation of the Surveys.</w:t>
      </w:r>
    </w:p>
    <w:p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2C3B04" w:rsidRPr="0027630C" w:rsidRDefault="002C3B0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19" w:name="_Toc431372967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19"/>
    </w:p>
    <w:p w:rsidR="00E240A5" w:rsidRPr="00026536" w:rsidRDefault="00AB56A1" w:rsidP="00AB56A1">
      <w:pPr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EC.Coaching_log table</w:t>
      </w:r>
    </w:p>
    <w:p w:rsidR="00E240A5" w:rsidRPr="00026536" w:rsidRDefault="00E240A5" w:rsidP="005A64D7">
      <w:pPr>
        <w:spacing w:after="0"/>
        <w:rPr>
          <w:rFonts w:asciiTheme="minorHAnsi" w:hAnsiTheme="minorHAnsi" w:cs="Segoe UI"/>
          <w:color w:val="000000" w:themeColor="text1"/>
        </w:rPr>
      </w:pPr>
    </w:p>
    <w:p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0" w:name="_Toc431372968"/>
      <w:r w:rsidRPr="0027630C">
        <w:rPr>
          <w:rFonts w:ascii="Calibri" w:hAnsi="Calibri" w:cs="Times New Roman"/>
          <w:color w:val="auto"/>
          <w:sz w:val="22"/>
          <w:szCs w:val="22"/>
        </w:rPr>
        <w:t>Module List</w:t>
      </w:r>
      <w:bookmarkEnd w:id="20"/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SQL agent job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SSIS Package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Tables</w:t>
      </w:r>
    </w:p>
    <w:p w:rsidR="009D1884" w:rsidRPr="009D1884" w:rsidRDefault="006913F0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>
        <w:rPr>
          <w:rFonts w:ascii="Verdana" w:hAnsi="Verdana" w:cs="Segoe UI"/>
          <w:color w:val="000000" w:themeColor="text1"/>
          <w:sz w:val="20"/>
          <w:szCs w:val="20"/>
        </w:rPr>
        <w:t xml:space="preserve">Procedures </w:t>
      </w: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21" w:name="_Toc431372969"/>
      <w:r w:rsidRPr="0027630C">
        <w:rPr>
          <w:rFonts w:ascii="Calibri" w:hAnsi="Calibri" w:cs="Times New Roman"/>
          <w:color w:val="auto"/>
          <w:sz w:val="22"/>
          <w:szCs w:val="22"/>
        </w:rPr>
        <w:t>Software and Hardware Interfaces</w:t>
      </w:r>
      <w:bookmarkEnd w:id="21"/>
    </w:p>
    <w:p w:rsidR="009D1884" w:rsidRPr="0027630C" w:rsidRDefault="009D1884" w:rsidP="0027630C">
      <w:pPr>
        <w:pStyle w:val="Heading3"/>
        <w:rPr>
          <w:color w:val="auto"/>
        </w:rPr>
      </w:pPr>
      <w:bookmarkStart w:id="22" w:name="_Toc431372970"/>
      <w:r w:rsidRPr="0027630C">
        <w:rPr>
          <w:color w:val="auto"/>
        </w:rPr>
        <w:t>Software</w:t>
      </w:r>
      <w:bookmarkEnd w:id="22"/>
    </w:p>
    <w:p w:rsidR="00F525F8" w:rsidRPr="00257251" w:rsidRDefault="00F525F8" w:rsidP="00F525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ins w:id="23" w:author="Palacherla, Susmitha C (NONUS)" w:date="2017-08-14T17:23:00Z"/>
          <w:rFonts w:ascii="Times New Roman" w:hAnsi="Times New Roman"/>
          <w:color w:val="000000" w:themeColor="text1"/>
          <w:sz w:val="20"/>
          <w:szCs w:val="20"/>
        </w:rPr>
      </w:pPr>
      <w:ins w:id="24" w:author="Palacherla, Susmitha C (NONUS)" w:date="2017-08-14T17:23:00Z">
        <w:r w:rsidRPr="00257251">
          <w:rPr>
            <w:rFonts w:ascii="Times New Roman" w:hAnsi="Times New Roman"/>
            <w:color w:val="000000" w:themeColor="text1"/>
            <w:sz w:val="20"/>
            <w:szCs w:val="20"/>
          </w:rPr>
          <w:t>SQL Server 20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>12</w:t>
        </w:r>
        <w:r w:rsidRPr="00257251">
          <w:rPr>
            <w:rFonts w:ascii="Times New Roman" w:hAnsi="Times New Roman"/>
            <w:color w:val="000000" w:themeColor="text1"/>
            <w:sz w:val="20"/>
            <w:szCs w:val="20"/>
          </w:rPr>
          <w:t xml:space="preserve"> SP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>3</w:t>
        </w:r>
        <w:r w:rsidRPr="00257251">
          <w:rPr>
            <w:rFonts w:ascii="Times New Roman" w:hAnsi="Times New Roman"/>
            <w:color w:val="000000" w:themeColor="text1"/>
            <w:sz w:val="20"/>
            <w:szCs w:val="20"/>
          </w:rPr>
          <w:t xml:space="preserve"> Suite</w:t>
        </w:r>
      </w:ins>
    </w:p>
    <w:p w:rsidR="009D1884" w:rsidDel="00F525F8" w:rsidRDefault="009D1884" w:rsidP="007608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del w:id="25" w:author="Palacherla, Susmitha C (NONUS)" w:date="2017-08-14T17:23:00Z"/>
          <w:rFonts w:ascii="Verdana" w:hAnsi="Verdana" w:cs="Segoe UI"/>
          <w:color w:val="000000" w:themeColor="text1"/>
          <w:sz w:val="20"/>
          <w:szCs w:val="20"/>
        </w:rPr>
      </w:pPr>
      <w:del w:id="26" w:author="Palacherla, Susmitha C (NONUS)" w:date="2017-08-14T17:23:00Z">
        <w:r w:rsidRPr="009D1884" w:rsidDel="00F525F8">
          <w:rPr>
            <w:rFonts w:ascii="Verdana" w:hAnsi="Verdana" w:cs="Segoe UI"/>
            <w:color w:val="000000" w:themeColor="text1"/>
            <w:sz w:val="20"/>
            <w:szCs w:val="20"/>
          </w:rPr>
          <w:delText>SQL Server 2008 R2 SP1 Suite</w:delText>
        </w:r>
      </w:del>
    </w:p>
    <w:p w:rsidR="009D1884" w:rsidRPr="009D1884" w:rsidRDefault="009D1884" w:rsidP="009D188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9D1884" w:rsidRPr="0027630C" w:rsidRDefault="009D1884" w:rsidP="0027630C">
      <w:pPr>
        <w:pStyle w:val="Heading3"/>
        <w:rPr>
          <w:color w:val="auto"/>
        </w:rPr>
      </w:pPr>
      <w:bookmarkStart w:id="27" w:name="_Toc431372971"/>
      <w:r w:rsidRPr="0027630C">
        <w:rPr>
          <w:color w:val="auto"/>
        </w:rPr>
        <w:t>Hardware</w:t>
      </w:r>
      <w:bookmarkEnd w:id="27"/>
    </w:p>
    <w:p w:rsidR="00F525F8" w:rsidRPr="00810310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28" w:author="Palacherla, Susmitha C (NONUS)" w:date="2017-08-14T17:23:00Z"/>
          <w:rFonts w:ascii="Times New Roman" w:hAnsi="Times New Roman"/>
          <w:color w:val="000000" w:themeColor="text1"/>
          <w:sz w:val="20"/>
          <w:szCs w:val="20"/>
        </w:rPr>
      </w:pPr>
      <w:ins w:id="29" w:author="Palacherla, Susmitha C (NONUS)" w:date="2017-08-14T17:23:00Z">
        <w:r w:rsidRPr="00810310">
          <w:rPr>
            <w:rFonts w:ascii="Arial" w:hAnsi="Arial" w:cs="Arial"/>
            <w:color w:val="000000"/>
            <w:sz w:val="20"/>
            <w:szCs w:val="20"/>
          </w:rPr>
          <w:t>F3420-ECLDBD01</w:t>
        </w:r>
        <w:r w:rsidRPr="00810310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 w:rsidRPr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– Dev DB 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>Server</w:t>
        </w:r>
      </w:ins>
    </w:p>
    <w:p w:rsidR="00F525F8" w:rsidRPr="00257251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30" w:author="Palacherla, Susmitha C (NONUS)" w:date="2017-08-14T17:23:00Z"/>
          <w:rFonts w:ascii="Times New Roman" w:hAnsi="Times New Roman"/>
          <w:color w:val="000000" w:themeColor="text1"/>
          <w:sz w:val="20"/>
          <w:szCs w:val="20"/>
        </w:rPr>
      </w:pPr>
      <w:ins w:id="31" w:author="Palacherla, Susmitha C (NONUS)" w:date="2017-08-14T17:23:00Z">
        <w:r w:rsidRPr="002A21C8">
          <w:rPr>
            <w:rFonts w:ascii="Arial" w:hAnsi="Arial" w:cs="Arial"/>
            <w:color w:val="000000"/>
            <w:sz w:val="20"/>
            <w:szCs w:val="20"/>
          </w:rPr>
          <w:t>F3420-ECLDB</w:t>
        </w:r>
        <w:r>
          <w:rPr>
            <w:rFonts w:ascii="Arial" w:hAnsi="Arial" w:cs="Arial"/>
            <w:color w:val="000000"/>
            <w:sz w:val="20"/>
            <w:szCs w:val="20"/>
          </w:rPr>
          <w:t>T</w:t>
        </w:r>
        <w:r w:rsidRPr="002A21C8">
          <w:rPr>
            <w:rFonts w:ascii="Arial" w:hAnsi="Arial" w:cs="Arial"/>
            <w:color w:val="000000"/>
            <w:sz w:val="20"/>
            <w:szCs w:val="20"/>
          </w:rPr>
          <w:t>01</w:t>
        </w:r>
        <w:r w:rsidRPr="002A21C8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 w:rsidRPr="00257251">
          <w:rPr>
            <w:rFonts w:ascii="Times New Roman" w:hAnsi="Times New Roman"/>
            <w:color w:val="000000" w:themeColor="text1"/>
            <w:sz w:val="20"/>
            <w:szCs w:val="20"/>
          </w:rPr>
          <w:t xml:space="preserve">– Test DB 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>Server</w:t>
        </w:r>
      </w:ins>
    </w:p>
    <w:p w:rsidR="00F525F8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32" w:author="Palacherla, Susmitha C (NONUS)" w:date="2017-08-14T17:23:00Z"/>
          <w:rFonts w:ascii="Times New Roman" w:hAnsi="Times New Roman"/>
          <w:color w:val="000000" w:themeColor="text1"/>
          <w:sz w:val="20"/>
          <w:szCs w:val="20"/>
        </w:rPr>
      </w:pPr>
      <w:ins w:id="33" w:author="Palacherla, Susmitha C (NONUS)" w:date="2017-08-14T17:23:00Z">
        <w:r>
          <w:rPr>
            <w:rFonts w:ascii="Arial" w:hAnsi="Arial" w:cs="Arial"/>
            <w:color w:val="000000"/>
            <w:sz w:val="20"/>
            <w:szCs w:val="20"/>
          </w:rPr>
          <w:t>F3420-ECLDBP</w:t>
        </w:r>
        <w:r w:rsidRPr="002A21C8">
          <w:rPr>
            <w:rFonts w:ascii="Arial" w:hAnsi="Arial" w:cs="Arial"/>
            <w:color w:val="000000"/>
            <w:sz w:val="20"/>
            <w:szCs w:val="20"/>
          </w:rPr>
          <w:t>01</w:t>
        </w:r>
        <w:r w:rsidRPr="002A21C8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 w:rsidRPr="00257251">
          <w:rPr>
            <w:rFonts w:ascii="Times New Roman" w:hAnsi="Times New Roman"/>
            <w:color w:val="000000" w:themeColor="text1"/>
            <w:sz w:val="20"/>
            <w:szCs w:val="20"/>
          </w:rPr>
          <w:t xml:space="preserve">– 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>Prod Server</w:t>
        </w:r>
      </w:ins>
    </w:p>
    <w:p w:rsidR="00F525F8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34" w:author="Palacherla, Susmitha C (NONUS)" w:date="2017-08-14T17:23:00Z"/>
          <w:rFonts w:ascii="Times New Roman" w:hAnsi="Times New Roman"/>
          <w:color w:val="000000" w:themeColor="text1"/>
          <w:sz w:val="20"/>
          <w:szCs w:val="20"/>
        </w:rPr>
      </w:pPr>
      <w:ins w:id="35" w:author="Palacherla, Susmitha C (NONUS)" w:date="2017-08-14T17:23:00Z">
        <w:r>
          <w:rPr>
            <w:rFonts w:ascii="Arial" w:hAnsi="Arial" w:cs="Arial"/>
            <w:color w:val="000000"/>
            <w:sz w:val="20"/>
            <w:szCs w:val="20"/>
          </w:rPr>
          <w:fldChar w:fldCharType="begin"/>
        </w:r>
        <w:r>
          <w:rPr>
            <w:rFonts w:ascii="Arial" w:hAnsi="Arial" w:cs="Arial"/>
            <w:color w:val="000000"/>
            <w:sz w:val="20"/>
            <w:szCs w:val="20"/>
          </w:rPr>
          <w:instrText xml:space="preserve"> HYPERLINK "file:///\\\\F3420-ECLDBD01\\data\\" </w:instrText>
        </w:r>
        <w:r>
          <w:rPr>
            <w:rFonts w:ascii="Arial" w:hAnsi="Arial" w:cs="Arial"/>
            <w:color w:val="000000"/>
            <w:sz w:val="20"/>
            <w:szCs w:val="20"/>
          </w:rPr>
          <w:fldChar w:fldCharType="separate"/>
        </w:r>
        <w:r>
          <w:rPr>
            <w:rStyle w:val="Hyperlink"/>
            <w:rFonts w:ascii="Arial" w:hAnsi="Arial" w:cs="Arial"/>
            <w:sz w:val="20"/>
            <w:szCs w:val="20"/>
          </w:rPr>
          <w:t>\\F3420-ECLDBD01\data\</w:t>
        </w:r>
        <w:r>
          <w:rPr>
            <w:rFonts w:ascii="Arial" w:hAnsi="Arial" w:cs="Arial"/>
            <w:color w:val="000000"/>
            <w:sz w:val="20"/>
            <w:szCs w:val="20"/>
          </w:rPr>
          <w:fldChar w:fldCharType="end"/>
        </w:r>
        <w:r w:rsidRPr="00257251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 xml:space="preserve"> - Dev File staging share</w:t>
        </w:r>
      </w:ins>
    </w:p>
    <w:p w:rsidR="00F525F8" w:rsidRPr="00257251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36" w:author="Palacherla, Susmitha C (NONUS)" w:date="2017-08-14T17:23:00Z"/>
          <w:rFonts w:ascii="Times New Roman" w:hAnsi="Times New Roman"/>
          <w:color w:val="000000" w:themeColor="text1"/>
          <w:sz w:val="20"/>
          <w:szCs w:val="20"/>
        </w:rPr>
      </w:pPr>
      <w:ins w:id="37" w:author="Palacherla, Susmitha C (NONUS)" w:date="2017-08-14T17:23:00Z">
        <w:r>
          <w:rPr>
            <w:rFonts w:ascii="Arial" w:hAnsi="Arial" w:cs="Arial"/>
            <w:color w:val="000000"/>
            <w:sz w:val="20"/>
            <w:szCs w:val="20"/>
          </w:rPr>
          <w:fldChar w:fldCharType="begin"/>
        </w:r>
        <w:r>
          <w:rPr>
            <w:rFonts w:ascii="Arial" w:hAnsi="Arial" w:cs="Arial"/>
            <w:color w:val="000000"/>
            <w:sz w:val="20"/>
            <w:szCs w:val="20"/>
          </w:rPr>
          <w:instrText xml:space="preserve"> HYPERLINK "file:///\\\\F3420-ECLDBT01\\data\\" </w:instrText>
        </w:r>
        <w:r>
          <w:rPr>
            <w:rFonts w:ascii="Arial" w:hAnsi="Arial" w:cs="Arial"/>
            <w:color w:val="000000"/>
            <w:sz w:val="20"/>
            <w:szCs w:val="20"/>
          </w:rPr>
          <w:fldChar w:fldCharType="separate"/>
        </w:r>
        <w:r>
          <w:rPr>
            <w:rStyle w:val="Hyperlink"/>
            <w:rFonts w:ascii="Arial" w:hAnsi="Arial" w:cs="Arial"/>
            <w:sz w:val="20"/>
            <w:szCs w:val="20"/>
          </w:rPr>
          <w:t>\\F3420-ECLDBT01\data\</w:t>
        </w:r>
        <w:r>
          <w:rPr>
            <w:rFonts w:ascii="Arial" w:hAnsi="Arial" w:cs="Arial"/>
            <w:color w:val="000000"/>
            <w:sz w:val="20"/>
            <w:szCs w:val="20"/>
          </w:rPr>
          <w:fldChar w:fldCharType="end"/>
        </w:r>
        <w:r w:rsidRPr="00257251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 xml:space="preserve"> - Test</w:t>
        </w:r>
        <w:r w:rsidRPr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>File staging share</w:t>
        </w:r>
        <w:r w:rsidRPr="00257251" w:rsidDel="00810310">
          <w:rPr>
            <w:rFonts w:ascii="Times New Roman" w:hAnsi="Times New Roman"/>
            <w:color w:val="000000" w:themeColor="text1"/>
            <w:sz w:val="20"/>
            <w:szCs w:val="20"/>
          </w:rPr>
          <w:t xml:space="preserve"> </w:t>
        </w:r>
      </w:ins>
    </w:p>
    <w:p w:rsidR="00F525F8" w:rsidRPr="00257251" w:rsidRDefault="00F525F8" w:rsidP="00F525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ns w:id="38" w:author="Palacherla, Susmitha C (NONUS)" w:date="2017-08-14T17:23:00Z"/>
          <w:rFonts w:ascii="Times New Roman" w:hAnsi="Times New Roman"/>
          <w:color w:val="000000" w:themeColor="text1"/>
          <w:sz w:val="20"/>
          <w:szCs w:val="20"/>
        </w:rPr>
      </w:pPr>
      <w:ins w:id="39" w:author="Palacherla, Susmitha C (NONUS)" w:date="2017-08-14T17:23:00Z">
        <w:r>
          <w:fldChar w:fldCharType="begin"/>
        </w:r>
        <w:r>
          <w:instrText xml:space="preserve"> HYPERLINK "file:///\\\\VRIVSCORS01\\BCC%20Scorecards\\" </w:instrText>
        </w:r>
        <w:r>
          <w:fldChar w:fldCharType="separate"/>
        </w:r>
        <w:r w:rsidRPr="00257251">
          <w:rPr>
            <w:rStyle w:val="Hyperlink"/>
            <w:rFonts w:ascii="Times New Roman" w:hAnsi="Times New Roman"/>
            <w:sz w:val="20"/>
            <w:szCs w:val="20"/>
          </w:rPr>
          <w:t>\\VRIVSCORS01\BCC Scorecards\</w:t>
        </w:r>
        <w:r>
          <w:rPr>
            <w:rStyle w:val="Hyperlink"/>
            <w:rFonts w:ascii="Times New Roman" w:hAnsi="Times New Roman"/>
            <w:sz w:val="20"/>
            <w:szCs w:val="20"/>
          </w:rPr>
          <w:fldChar w:fldCharType="end"/>
        </w:r>
        <w:r w:rsidRPr="00257251">
          <w:rPr>
            <w:rFonts w:ascii="Times New Roman" w:hAnsi="Times New Roman"/>
            <w:color w:val="000000" w:themeColor="text1"/>
            <w:sz w:val="20"/>
            <w:szCs w:val="20"/>
          </w:rPr>
          <w:t xml:space="preserve"> - </w:t>
        </w:r>
        <w:r>
          <w:rPr>
            <w:rFonts w:ascii="Times New Roman" w:hAnsi="Times New Roman"/>
            <w:color w:val="000000" w:themeColor="text1"/>
            <w:sz w:val="20"/>
            <w:szCs w:val="20"/>
          </w:rPr>
          <w:t xml:space="preserve">Prod </w:t>
        </w:r>
        <w:r w:rsidRPr="00257251">
          <w:rPr>
            <w:rFonts w:ascii="Times New Roman" w:hAnsi="Times New Roman"/>
            <w:color w:val="000000" w:themeColor="text1"/>
            <w:sz w:val="20"/>
            <w:szCs w:val="20"/>
          </w:rPr>
          <w:t>File staging share</w:t>
        </w:r>
      </w:ins>
    </w:p>
    <w:p w:rsidR="009D1884" w:rsidRPr="009D1884" w:rsidDel="00F525F8" w:rsidRDefault="009D1884" w:rsidP="007608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40" w:author="Palacherla, Susmitha C (NONUS)" w:date="2017-08-14T17:23:00Z"/>
          <w:rFonts w:ascii="Verdana" w:hAnsi="Verdana" w:cs="Segoe UI"/>
          <w:color w:val="000000" w:themeColor="text1"/>
          <w:sz w:val="20"/>
          <w:szCs w:val="20"/>
        </w:rPr>
      </w:pPr>
      <w:del w:id="41" w:author="Palacherla, Susmitha C (NONUS)" w:date="2017-08-14T17:23:00Z">
        <w:r w:rsidRPr="009D1884" w:rsidDel="00F525F8">
          <w:rPr>
            <w:rFonts w:ascii="Verdana" w:hAnsi="Verdana" w:cs="Segoe UI"/>
            <w:color w:val="000000" w:themeColor="text1"/>
            <w:sz w:val="20"/>
            <w:szCs w:val="20"/>
          </w:rPr>
          <w:delText>VRIVFSSDBT02\SCORD01,1437 – Dev DB Instance</w:delText>
        </w:r>
      </w:del>
    </w:p>
    <w:p w:rsidR="009D1884" w:rsidRPr="009D1884" w:rsidDel="00F525F8" w:rsidRDefault="009D1884" w:rsidP="007608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42" w:author="Palacherla, Susmitha C (NONUS)" w:date="2017-08-14T17:23:00Z"/>
          <w:rFonts w:ascii="Verdana" w:hAnsi="Verdana" w:cs="Segoe UI"/>
          <w:color w:val="000000" w:themeColor="text1"/>
          <w:sz w:val="20"/>
          <w:szCs w:val="20"/>
        </w:rPr>
      </w:pPr>
      <w:del w:id="43" w:author="Palacherla, Susmitha C (NONUS)" w:date="2017-08-14T17:23:00Z">
        <w:r w:rsidRPr="009D1884" w:rsidDel="00F525F8">
          <w:rPr>
            <w:rFonts w:ascii="Verdana" w:hAnsi="Verdana" w:cs="Segoe UI"/>
            <w:color w:val="000000" w:themeColor="text1"/>
            <w:sz w:val="20"/>
            <w:szCs w:val="20"/>
          </w:rPr>
          <w:delText>VRIVFSSDBT02\SCORT01,1438 – Test DB Instance</w:delText>
        </w:r>
      </w:del>
    </w:p>
    <w:p w:rsidR="009D1884" w:rsidDel="00F525F8" w:rsidRDefault="009D1884" w:rsidP="007608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del w:id="44" w:author="Palacherla, Susmitha C (NONUS)" w:date="2017-08-14T17:23:00Z"/>
          <w:rFonts w:ascii="Verdana" w:hAnsi="Verdana" w:cs="Segoe UI"/>
          <w:color w:val="000000" w:themeColor="text1"/>
          <w:sz w:val="20"/>
          <w:szCs w:val="20"/>
        </w:rPr>
      </w:pPr>
      <w:del w:id="45" w:author="Palacherla, Susmitha C (NONUS)" w:date="2017-08-14T17:23:00Z">
        <w:r w:rsidRPr="009D1884" w:rsidDel="00F525F8">
          <w:rPr>
            <w:rFonts w:ascii="Verdana" w:hAnsi="Verdana" w:cs="Segoe UI"/>
            <w:color w:val="000000" w:themeColor="text1"/>
            <w:sz w:val="20"/>
            <w:szCs w:val="20"/>
          </w:rPr>
          <w:delText>VDENSSDBP07\SCORP01 – Prod DB Instance</w:delText>
        </w:r>
      </w:del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74390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</w:t>
      </w:r>
    </w:p>
    <w:p w:rsidR="00A47122" w:rsidRDefault="00A4712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770C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46" w:name="_Toc431372972"/>
      <w:r w:rsidRPr="0027630C">
        <w:rPr>
          <w:color w:val="auto"/>
        </w:rPr>
        <w:lastRenderedPageBreak/>
        <w:t>Details</w:t>
      </w:r>
      <w:bookmarkEnd w:id="46"/>
    </w:p>
    <w:p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47" w:name="_Toc387654370"/>
      <w:bookmarkStart w:id="48" w:name="_Toc387758815"/>
      <w:bookmarkStart w:id="49" w:name="_Toc387821326"/>
      <w:bookmarkStart w:id="50" w:name="_Toc387821375"/>
      <w:bookmarkStart w:id="51" w:name="_Toc403988963"/>
      <w:bookmarkStart w:id="52" w:name="_Toc404161682"/>
      <w:bookmarkStart w:id="53" w:name="_Toc431372956"/>
      <w:bookmarkStart w:id="54" w:name="_Toc431372973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55" w:name="_Toc387654371"/>
      <w:bookmarkStart w:id="56" w:name="_Toc387758816"/>
      <w:bookmarkStart w:id="57" w:name="_Toc387821327"/>
      <w:bookmarkStart w:id="58" w:name="_Toc387821376"/>
      <w:bookmarkStart w:id="59" w:name="_Toc403988964"/>
      <w:bookmarkStart w:id="60" w:name="_Toc404161683"/>
      <w:bookmarkStart w:id="61" w:name="_Toc431372957"/>
      <w:bookmarkStart w:id="62" w:name="_Toc43137297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6F770C" w:rsidRPr="0027630C" w:rsidRDefault="006F770C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63" w:name="_Toc43137297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63"/>
    </w:p>
    <w:p w:rsidR="00C74EEA" w:rsidRDefault="00AB56A1" w:rsidP="00AB56A1">
      <w:pPr>
        <w:autoSpaceDE w:val="0"/>
        <w:autoSpaceDN w:val="0"/>
        <w:adjustRightInd w:val="0"/>
        <w:spacing w:after="0" w:line="240" w:lineRule="auto"/>
        <w:ind w:left="576"/>
      </w:pPr>
      <w:r>
        <w:t xml:space="preserve">The source data for this package is </w:t>
      </w:r>
      <w:r w:rsidR="00D7464D">
        <w:t>Table EC.Coaching_log</w:t>
      </w:r>
    </w:p>
    <w:p w:rsidR="006F770C" w:rsidRPr="006F770C" w:rsidRDefault="006F770C" w:rsidP="006F770C"/>
    <w:p w:rsidR="007B5133" w:rsidRPr="0027630C" w:rsidRDefault="007B5133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64" w:name="_Toc431372976"/>
      <w:r w:rsidRPr="0027630C">
        <w:rPr>
          <w:rFonts w:ascii="Calibri" w:hAnsi="Calibri" w:cs="Times New Roman"/>
          <w:color w:val="auto"/>
          <w:sz w:val="22"/>
          <w:szCs w:val="22"/>
        </w:rPr>
        <w:t>Module Details</w:t>
      </w:r>
      <w:bookmarkEnd w:id="64"/>
    </w:p>
    <w:p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65" w:name="_Toc431372977"/>
      <w:r w:rsidRPr="0027630C">
        <w:rPr>
          <w:rFonts w:ascii="Calibri" w:hAnsi="Calibri" w:cs="Times New Roman"/>
          <w:color w:val="auto"/>
        </w:rPr>
        <w:t>SQL agent job</w:t>
      </w:r>
      <w:bookmarkEnd w:id="65"/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Instance : </w:t>
      </w:r>
      <w:ins w:id="66" w:author="Palacherla, Susmitha C (NONUS)" w:date="2017-08-14T17:24:00Z">
        <w:r w:rsidR="00F525F8">
          <w:rPr>
            <w:rFonts w:ascii="Times New Roman" w:hAnsi="Times New Roman"/>
          </w:rPr>
          <w:t>F3420-ECLDBP01</w:t>
        </w:r>
      </w:ins>
      <w:del w:id="67" w:author="Palacherla, Susmitha C (NONUS)" w:date="2017-08-14T17:24:00Z">
        <w:r w:rsidDel="00F525F8">
          <w:delText>VDENSSDBP07\SCORP01</w:delText>
        </w:r>
      </w:del>
    </w:p>
    <w:p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 xml:space="preserve">Job:  </w:t>
      </w:r>
      <w:r w:rsidR="0018720C">
        <w:t>Coaching</w:t>
      </w:r>
      <w:r w:rsidR="00D7464D">
        <w:t>Survey</w:t>
      </w:r>
      <w:ins w:id="68" w:author="Palacherla, Susmitha C (NONUS)" w:date="2017-08-14T17:24:00Z">
        <w:r w:rsidR="00F525F8">
          <w:t>Generate</w:t>
        </w:r>
      </w:ins>
      <w:del w:id="69" w:author="Palacherla, Susmitha C (NONUS)" w:date="2017-08-14T17:24:00Z">
        <w:r w:rsidR="00D7464D" w:rsidDel="00F525F8">
          <w:delText>s</w:delText>
        </w:r>
      </w:del>
    </w:p>
    <w:p w:rsidR="005C5900" w:rsidRDefault="005C5900" w:rsidP="00F525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>Package</w:t>
      </w:r>
      <w:r>
        <w:t>:</w:t>
      </w:r>
      <w:r w:rsidRPr="005C5900">
        <w:t xml:space="preserve"> </w:t>
      </w:r>
      <w:ins w:id="70" w:author="Palacherla, Susmitha C (NONUS)" w:date="2017-08-14T17:24:00Z">
        <w:r w:rsidR="00F525F8">
          <w:fldChar w:fldCharType="begin"/>
        </w:r>
        <w:r w:rsidR="00F525F8">
          <w:instrText xml:space="preserve"> HYPERLINK "</w:instrText>
        </w:r>
      </w:ins>
      <w:r w:rsidR="00F525F8" w:rsidRPr="00F525F8">
        <w:rPr>
          <w:rPrChange w:id="71" w:author="Palacherla, Susmitha C (NONUS)" w:date="2017-08-14T17:24:00Z">
            <w:rPr/>
          </w:rPrChange>
        </w:rPr>
        <w:instrText>\</w:instrText>
      </w:r>
      <w:r w:rsidR="00F525F8" w:rsidRPr="00F525F8">
        <w:rPr>
          <w:rPrChange w:id="72" w:author="Palacherla, Susmitha C (NONUS)" w:date="2017-08-14T17:24:00Z">
            <w:rPr>
              <w:rStyle w:val="Hyperlink"/>
            </w:rPr>
          </w:rPrChange>
        </w:rPr>
        <w:instrText>\</w:instrText>
      </w:r>
      <w:ins w:id="73" w:author="Palacherla, Susmitha C (NONUS)" w:date="2017-08-14T17:24:00Z">
        <w:r w:rsidR="00F525F8" w:rsidRPr="00F525F8">
          <w:rPr>
            <w:rPrChange w:id="74" w:author="Palacherla, Susmitha C (NONUS)" w:date="2017-08-14T17:24:00Z">
              <w:rPr/>
            </w:rPrChange>
          </w:rPr>
          <w:instrText>\</w:instrText>
        </w:r>
        <w:r w:rsidR="00F525F8" w:rsidRPr="00F525F8">
          <w:rPr>
            <w:rPrChange w:id="75" w:author="Palacherla, Susmitha C (NONUS)" w:date="2017-08-14T17:24:00Z">
              <w:rPr>
                <w:rStyle w:val="Hyperlink"/>
              </w:rPr>
            </w:rPrChange>
          </w:rPr>
          <w:instrText>\F3420-ECLDBP01</w:instrText>
        </w:r>
        <w:r w:rsidR="00F525F8" w:rsidRPr="00F525F8">
          <w:rPr>
            <w:rPrChange w:id="76" w:author="Palacherla, Susmitha C (NONUS)" w:date="2017-08-14T17:24:00Z">
              <w:rPr/>
            </w:rPrChange>
          </w:rPr>
          <w:instrText>\</w:instrText>
        </w:r>
        <w:r w:rsidR="00F525F8" w:rsidRPr="00F525F8">
          <w:rPr>
            <w:rPrChange w:id="77" w:author="Palacherla, Susmitha C (NONUS)" w:date="2017-08-14T17:24:00Z">
              <w:rPr>
                <w:rStyle w:val="Hyperlink"/>
              </w:rPr>
            </w:rPrChange>
          </w:rPr>
          <w:instrText>\ssis</w:instrText>
        </w:r>
        <w:r w:rsidR="00F525F8" w:rsidRPr="00F525F8">
          <w:rPr>
            <w:rPrChange w:id="78" w:author="Palacherla, Susmitha C (NONUS)" w:date="2017-08-14T17:24:00Z">
              <w:rPr/>
            </w:rPrChange>
          </w:rPr>
          <w:instrText>\</w:instrText>
        </w:r>
        <w:r w:rsidR="00F525F8" w:rsidRPr="00F525F8">
          <w:rPr>
            <w:rPrChange w:id="79" w:author="Palacherla, Susmitha C (NONUS)" w:date="2017-08-14T17:24:00Z">
              <w:rPr>
                <w:rStyle w:val="Hyperlink"/>
              </w:rPr>
            </w:rPrChange>
          </w:rPr>
          <w:instrText>\Coaching</w:instrText>
        </w:r>
        <w:r w:rsidR="00F525F8" w:rsidRPr="00F525F8">
          <w:rPr>
            <w:rPrChange w:id="80" w:author="Palacherla, Susmitha C (NONUS)" w:date="2017-08-14T17:24:00Z">
              <w:rPr/>
            </w:rPrChange>
          </w:rPr>
          <w:instrText>\</w:instrText>
        </w:r>
        <w:r w:rsidR="00F525F8" w:rsidRPr="00F525F8">
          <w:rPr>
            <w:rPrChange w:id="81" w:author="Palacherla, Susmitha C (NONUS)" w:date="2017-08-14T17:24:00Z">
              <w:rPr>
                <w:rStyle w:val="Hyperlink"/>
              </w:rPr>
            </w:rPrChange>
          </w:rPr>
          <w:instrText>\Packages</w:instrText>
        </w:r>
        <w:r w:rsidR="00F525F8" w:rsidRPr="00F525F8">
          <w:rPr>
            <w:rPrChange w:id="82" w:author="Palacherla, Susmitha C (NONUS)" w:date="2017-08-14T17:24:00Z">
              <w:rPr/>
            </w:rPrChange>
          </w:rPr>
          <w:instrText>\</w:instrText>
        </w:r>
        <w:r w:rsidR="00F525F8" w:rsidRPr="00F525F8">
          <w:rPr>
            <w:rPrChange w:id="83" w:author="Palacherla, Susmitha C (NONUS)" w:date="2017-08-14T17:24:00Z">
              <w:rPr>
                <w:rStyle w:val="Hyperlink"/>
              </w:rPr>
            </w:rPrChange>
          </w:rPr>
          <w:instrText>\</w:instrText>
        </w:r>
      </w:ins>
      <w:r w:rsidR="00F525F8" w:rsidRPr="00F525F8">
        <w:rPr>
          <w:rPrChange w:id="84" w:author="Palacherla, Susmitha C (NONUS)" w:date="2017-08-14T17:24:00Z">
            <w:rPr>
              <w:rStyle w:val="Hyperlink"/>
            </w:rPr>
          </w:rPrChange>
        </w:rPr>
        <w:instrText>eCL_Surveys.dtsx</w:instrText>
      </w:r>
      <w:ins w:id="85" w:author="Palacherla, Susmitha C (NONUS)" w:date="2017-08-14T17:24:00Z">
        <w:r w:rsidR="00F525F8">
          <w:instrText xml:space="preserve">" </w:instrText>
        </w:r>
        <w:r w:rsidR="00F525F8">
          <w:fldChar w:fldCharType="separate"/>
        </w:r>
      </w:ins>
      <w:r w:rsidR="00F525F8" w:rsidRPr="00015DE9">
        <w:rPr>
          <w:rStyle w:val="Hyperlink"/>
          <w:rPrChange w:id="86" w:author="Palacherla, Susmitha C (NONUS)" w:date="2017-08-14T17:24:00Z">
            <w:rPr>
              <w:rStyle w:val="Hyperlink"/>
            </w:rPr>
          </w:rPrChange>
        </w:rPr>
        <w:t>\</w:t>
      </w:r>
      <w:ins w:id="87" w:author="Palacherla, Susmitha C (NONUS)" w:date="2017-08-14T17:24:00Z">
        <w:r w:rsidR="00F525F8" w:rsidRPr="00015DE9">
          <w:rPr>
            <w:rStyle w:val="Hyperlink"/>
            <w:rPrChange w:id="88" w:author="Palacherla, Susmitha C (NONUS)" w:date="2017-08-14T17:24:00Z">
              <w:rPr>
                <w:rStyle w:val="Hyperlink"/>
              </w:rPr>
            </w:rPrChange>
          </w:rPr>
          <w:t>\F3420-ECLDBP01\ssis\Coaching\Packages\</w:t>
        </w:r>
      </w:ins>
      <w:del w:id="89" w:author="Palacherla, Susmitha C (NONUS)" w:date="2017-08-14T17:24:00Z">
        <w:r w:rsidR="00F525F8" w:rsidRPr="00015DE9" w:rsidDel="00F525F8">
          <w:rPr>
            <w:rStyle w:val="Hyperlink"/>
            <w:rPrChange w:id="90" w:author="Palacherla, Susmitha C (NONUS)" w:date="2017-08-14T17:24:00Z">
              <w:rPr>
                <w:rStyle w:val="Hyperlink"/>
              </w:rPr>
            </w:rPrChange>
          </w:rPr>
          <w:delText>\VDENSSDBP07\scorecard-ssis\Coaching\</w:delText>
        </w:r>
      </w:del>
      <w:r w:rsidR="00F525F8" w:rsidRPr="00015DE9">
        <w:rPr>
          <w:rStyle w:val="Hyperlink"/>
          <w:rPrChange w:id="91" w:author="Palacherla, Susmitha C (NONUS)" w:date="2017-08-14T17:24:00Z">
            <w:rPr>
              <w:rStyle w:val="Hyperlink"/>
            </w:rPr>
          </w:rPrChange>
        </w:rPr>
        <w:t>eCL_Surveys.dtsx</w:t>
      </w:r>
      <w:ins w:id="92" w:author="Palacherla, Susmitha C (NONUS)" w:date="2017-08-14T17:24:00Z">
        <w:r w:rsidR="00F525F8">
          <w:fldChar w:fldCharType="end"/>
        </w:r>
      </w:ins>
    </w:p>
    <w:p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Config File: </w:t>
      </w:r>
      <w:r w:rsidRPr="00634B03">
        <w:t>Prod_</w:t>
      </w:r>
      <w:r w:rsidR="00AE7463">
        <w:t>eCL_</w:t>
      </w:r>
      <w:r w:rsidR="00D7464D">
        <w:t>Surveys</w:t>
      </w:r>
      <w:r w:rsidRPr="00634B03">
        <w:t>.dtsConfig</w:t>
      </w:r>
    </w:p>
    <w:p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Owner: </w:t>
      </w:r>
      <w:del w:id="93" w:author="Palacherla, Susmitha C (NONUS)" w:date="2017-08-14T17:24:00Z">
        <w:r w:rsidDel="00F525F8">
          <w:delText>jobs_admin</w:delText>
        </w:r>
      </w:del>
      <w:ins w:id="94" w:author="Palacherla, Susmitha C (NONUS)" w:date="2017-08-14T17:24:00Z">
        <w:r w:rsidR="00F525F8">
          <w:t>ecljobowner</w:t>
        </w:r>
      </w:ins>
    </w:p>
    <w:p w:rsidR="00F525F8" w:rsidRPr="00F525F8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ins w:id="95" w:author="Palacherla, Susmitha C (NONUS)" w:date="2017-08-14T17:25:00Z"/>
          <w:rPrChange w:id="96" w:author="Palacherla, Susmitha C (NONUS)" w:date="2017-08-14T17:25:00Z">
            <w:rPr>
              <w:ins w:id="97" w:author="Palacherla, Susmitha C (NONUS)" w:date="2017-08-14T17:25:00Z"/>
              <w:rFonts w:ascii="Times New Roman" w:hAnsi="Times New Roman"/>
            </w:rPr>
          </w:rPrChange>
        </w:rPr>
      </w:pPr>
      <w:r>
        <w:t xml:space="preserve">Run As: </w:t>
      </w:r>
      <w:ins w:id="98" w:author="Palacherla, Susmitha C (NONUS)" w:date="2017-08-14T17:24:00Z">
        <w:r w:rsidR="00F525F8">
          <w:rPr>
            <w:rFonts w:ascii="Times New Roman" w:hAnsi="Times New Roman"/>
          </w:rPr>
          <w:t>ECLProxy (ECL Credential using application service account VNGT\SVC-SQLECLP01</w:t>
        </w:r>
      </w:ins>
    </w:p>
    <w:p w:rsidR="00634B03" w:rsidRPr="005C5900" w:rsidDel="00F525F8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del w:id="99" w:author="Palacherla, Susmitha C (NONUS)" w:date="2017-08-14T17:24:00Z"/>
        </w:rPr>
      </w:pPr>
      <w:del w:id="100" w:author="Palacherla, Susmitha C (NONUS)" w:date="2017-08-14T17:24:00Z">
        <w:r w:rsidDel="00F525F8">
          <w:delText>BccScrdSQLAgent</w:delText>
        </w:r>
      </w:del>
    </w:p>
    <w:p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 xml:space="preserve">Schedule: </w:t>
      </w:r>
      <w:r w:rsidR="00CB78BD">
        <w:t xml:space="preserve"> </w:t>
      </w:r>
      <w:r w:rsidR="00D7464D">
        <w:t>5</w:t>
      </w:r>
      <w:r w:rsidR="00AE7463">
        <w:t xml:space="preserve">:00 </w:t>
      </w:r>
      <w:r w:rsidR="00D7464D">
        <w:t>AM</w:t>
      </w:r>
      <w:r w:rsidR="00AE7463">
        <w:t xml:space="preserve"> EST</w:t>
      </w:r>
      <w:r w:rsidR="00D7464D">
        <w:t xml:space="preserve"> on the 8</w:t>
      </w:r>
      <w:r w:rsidR="00D7464D" w:rsidRPr="00F525F8">
        <w:rPr>
          <w:vertAlign w:val="superscript"/>
        </w:rPr>
        <w:t>th</w:t>
      </w:r>
      <w:r w:rsidR="00D7464D">
        <w:t>, 15</w:t>
      </w:r>
      <w:r w:rsidR="00D7464D" w:rsidRPr="00F525F8">
        <w:rPr>
          <w:vertAlign w:val="superscript"/>
        </w:rPr>
        <w:t>th</w:t>
      </w:r>
      <w:r w:rsidR="00D7464D">
        <w:t xml:space="preserve"> and 22</w:t>
      </w:r>
      <w:r w:rsidR="00D7464D" w:rsidRPr="00F525F8">
        <w:rPr>
          <w:vertAlign w:val="superscript"/>
        </w:rPr>
        <w:t>nd</w:t>
      </w:r>
      <w:r w:rsidR="00D7464D">
        <w:t xml:space="preserve"> of the Month</w:t>
      </w:r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>Destination File Location: N/A</w:t>
      </w:r>
    </w:p>
    <w:p w:rsidR="00E42C88" w:rsidRPr="005C5900" w:rsidRDefault="00E42C88" w:rsidP="00E42C88">
      <w:pPr>
        <w:autoSpaceDE w:val="0"/>
        <w:autoSpaceDN w:val="0"/>
        <w:adjustRightInd w:val="0"/>
        <w:spacing w:after="0" w:line="240" w:lineRule="auto"/>
      </w:pPr>
    </w:p>
    <w:p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101" w:name="_Toc431372978"/>
      <w:r w:rsidRPr="0027630C">
        <w:rPr>
          <w:rFonts w:ascii="Calibri" w:hAnsi="Calibri" w:cs="Times New Roman"/>
          <w:color w:val="auto"/>
        </w:rPr>
        <w:t>SSIS Package</w:t>
      </w:r>
      <w:bookmarkEnd w:id="101"/>
    </w:p>
    <w:p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E654C3" w:rsidRPr="00E654C3" w:rsidRDefault="00E654C3" w:rsidP="009D1AA3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33"/>
        <w:gridCol w:w="1297"/>
        <w:gridCol w:w="3061"/>
        <w:gridCol w:w="2535"/>
      </w:tblGrid>
      <w:tr w:rsidR="00963BA8" w:rsidTr="00963BA8"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Scope 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DataType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Evaluate As expression</w:t>
            </w:r>
          </w:p>
        </w:tc>
      </w:tr>
      <w:tr w:rsidR="007A0D58" w:rsidTr="00963BA8">
        <w:trPr>
          <w:trHeight w:val="368"/>
        </w:trPr>
        <w:tc>
          <w:tcPr>
            <w:tcW w:w="0" w:type="auto"/>
          </w:tcPr>
          <w:p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FailMessage</w:t>
            </w:r>
          </w:p>
        </w:tc>
        <w:tc>
          <w:tcPr>
            <w:tcW w:w="0" w:type="auto"/>
          </w:tcPr>
          <w:p w:rsidR="007A0D58" w:rsidRDefault="007A0D58" w:rsidP="00CB78BD">
            <w:r w:rsidRPr="00996F79">
              <w:t>eCL_</w:t>
            </w:r>
            <w:r w:rsidR="00CB78BD">
              <w:t>Surveys</w:t>
            </w:r>
          </w:p>
        </w:tc>
        <w:tc>
          <w:tcPr>
            <w:tcW w:w="0" w:type="auto"/>
          </w:tcPr>
          <w:p w:rsidR="007A0D58" w:rsidRDefault="007A0D58" w:rsidP="004024CD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:rsidR="007A0D58" w:rsidRPr="00836621" w:rsidRDefault="00CB78BD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78BD">
              <w:rPr>
                <w:rFonts w:ascii="Arial" w:hAnsi="Arial" w:cs="Arial"/>
                <w:sz w:val="20"/>
                <w:szCs w:val="20"/>
              </w:rPr>
              <w:t>Survey Generation failed in Dev.</w:t>
            </w:r>
          </w:p>
        </w:tc>
        <w:tc>
          <w:tcPr>
            <w:tcW w:w="0" w:type="auto"/>
          </w:tcPr>
          <w:p w:rsidR="007A0D58" w:rsidRDefault="007A0D5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7A0D58" w:rsidTr="00963BA8">
        <w:trPr>
          <w:trHeight w:val="368"/>
        </w:trPr>
        <w:tc>
          <w:tcPr>
            <w:tcW w:w="0" w:type="auto"/>
          </w:tcPr>
          <w:p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Resend</w:t>
            </w:r>
          </w:p>
        </w:tc>
        <w:tc>
          <w:tcPr>
            <w:tcW w:w="0" w:type="auto"/>
          </w:tcPr>
          <w:p w:rsidR="007A0D58" w:rsidRDefault="007A0D58" w:rsidP="00CB78BD">
            <w:r w:rsidRPr="00996F79">
              <w:t>eCL_</w:t>
            </w:r>
            <w:r w:rsidR="00CB78BD">
              <w:t>Surveys</w:t>
            </w:r>
          </w:p>
        </w:tc>
        <w:tc>
          <w:tcPr>
            <w:tcW w:w="0" w:type="auto"/>
          </w:tcPr>
          <w:p w:rsidR="007A0D58" w:rsidRDefault="00CB78BD" w:rsidP="004024CD"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0" w:type="auto"/>
          </w:tcPr>
          <w:p w:rsidR="007A0D58" w:rsidRPr="00836621" w:rsidRDefault="007A0D58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0D58">
              <w:rPr>
                <w:rFonts w:ascii="Arial" w:hAnsi="Arial" w:cs="Arial"/>
                <w:sz w:val="20"/>
                <w:szCs w:val="20"/>
              </w:rPr>
              <w:t>eCL_Coaching_</w:t>
            </w:r>
            <w:r>
              <w:rPr>
                <w:rFonts w:ascii="Arial" w:hAnsi="Arial" w:cs="Arial"/>
                <w:sz w:val="20"/>
                <w:szCs w:val="20"/>
              </w:rPr>
              <w:t>mmddyyyy</w:t>
            </w:r>
            <w:r w:rsidRPr="007A0D58">
              <w:rPr>
                <w:rFonts w:ascii="Arial" w:hAnsi="Arial" w:cs="Arial"/>
                <w:sz w:val="20"/>
                <w:szCs w:val="20"/>
              </w:rPr>
              <w:t>.csv</w:t>
            </w:r>
          </w:p>
        </w:tc>
        <w:tc>
          <w:tcPr>
            <w:tcW w:w="0" w:type="auto"/>
          </w:tcPr>
          <w:p w:rsidR="007A0D58" w:rsidRPr="00DE5BB1" w:rsidRDefault="00CB78BD" w:rsidP="002C1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54C3" w:rsidRDefault="00E654C3" w:rsidP="00E654C3">
      <w:pPr>
        <w:rPr>
          <w:b/>
        </w:rPr>
      </w:pPr>
    </w:p>
    <w:p w:rsidR="00E654C3" w:rsidRPr="00E654C3" w:rsidRDefault="00E654C3" w:rsidP="0076086A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Connection Manager Entries</w:t>
      </w:r>
    </w:p>
    <w:p w:rsidR="00E654C3" w:rsidRDefault="00E654C3" w:rsidP="0076086A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E654C3">
        <w:rPr>
          <w:rFonts w:asciiTheme="minorHAnsi" w:hAnsiTheme="minorHAnsi" w:cs="Arial"/>
        </w:rPr>
        <w:t>Destinationdb</w:t>
      </w:r>
    </w:p>
    <w:p w:rsidR="00F525F8" w:rsidRPr="00257251" w:rsidRDefault="00F525F8" w:rsidP="00F525F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ins w:id="102" w:author="Palacherla, Susmitha C (NONUS)" w:date="2017-08-14T17:25:00Z"/>
          <w:rFonts w:ascii="Times New Roman" w:hAnsi="Times New Roman"/>
        </w:rPr>
        <w:pPrChange w:id="103" w:author="Palacherla, Susmitha C (NONUS)" w:date="2017-08-14T17:25:00Z">
          <w:pPr>
            <w:pStyle w:val="ListParagraph"/>
            <w:widowControl w:val="0"/>
            <w:numPr>
              <w:numId w:val="6"/>
            </w:numPr>
            <w:autoSpaceDE w:val="0"/>
            <w:autoSpaceDN w:val="0"/>
            <w:adjustRightInd w:val="0"/>
            <w:spacing w:after="0" w:line="240" w:lineRule="auto"/>
            <w:ind w:left="360" w:hanging="360"/>
          </w:pPr>
        </w:pPrChange>
      </w:pPr>
      <w:ins w:id="104" w:author="Palacherla, Susmitha C (NONUS)" w:date="2017-08-14T17:25:00Z">
        <w:r w:rsidRPr="00257251">
          <w:rPr>
            <w:rFonts w:ascii="Times New Roman" w:hAnsi="Times New Roman"/>
          </w:rPr>
          <w:t xml:space="preserve">Dev </w:t>
        </w:r>
        <w:r>
          <w:rPr>
            <w:rFonts w:ascii="Times New Roman" w:hAnsi="Times New Roman"/>
          </w:rPr>
          <w:t>–</w:t>
        </w:r>
        <w:r w:rsidRPr="00257251">
          <w:rPr>
            <w:rFonts w:ascii="Times New Roman" w:hAnsi="Times New Roman"/>
          </w:rPr>
          <w:t xml:space="preserve"> </w:t>
        </w:r>
        <w:r>
          <w:rPr>
            <w:rFonts w:ascii="Times New Roman" w:hAnsi="Times New Roman"/>
          </w:rPr>
          <w:t>F3420-ECLDBD01</w:t>
        </w:r>
        <w:r w:rsidRPr="00257251">
          <w:rPr>
            <w:rFonts w:ascii="Times New Roman" w:hAnsi="Times New Roman"/>
          </w:rPr>
          <w:t xml:space="preserve"> DB – eCoachingdev</w:t>
        </w:r>
      </w:ins>
    </w:p>
    <w:p w:rsidR="00F525F8" w:rsidRPr="00257251" w:rsidRDefault="00F525F8" w:rsidP="00F525F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ins w:id="105" w:author="Palacherla, Susmitha C (NONUS)" w:date="2017-08-14T17:25:00Z"/>
          <w:rFonts w:ascii="Times New Roman" w:hAnsi="Times New Roman"/>
        </w:rPr>
        <w:pPrChange w:id="106" w:author="Palacherla, Susmitha C (NONUS)" w:date="2017-08-14T17:25:00Z">
          <w:pPr>
            <w:pStyle w:val="ListParagraph"/>
            <w:widowControl w:val="0"/>
            <w:numPr>
              <w:numId w:val="6"/>
            </w:numPr>
            <w:autoSpaceDE w:val="0"/>
            <w:autoSpaceDN w:val="0"/>
            <w:adjustRightInd w:val="0"/>
            <w:spacing w:after="0" w:line="240" w:lineRule="auto"/>
            <w:ind w:left="360" w:hanging="360"/>
          </w:pPr>
        </w:pPrChange>
      </w:pPr>
      <w:ins w:id="107" w:author="Palacherla, Susmitha C (NONUS)" w:date="2017-08-14T17:25:00Z">
        <w:r w:rsidRPr="00257251">
          <w:rPr>
            <w:rFonts w:ascii="Times New Roman" w:hAnsi="Times New Roman"/>
          </w:rPr>
          <w:t xml:space="preserve">Test - </w:t>
        </w:r>
        <w:r>
          <w:rPr>
            <w:rFonts w:ascii="Times New Roman" w:hAnsi="Times New Roman"/>
          </w:rPr>
          <w:t>F3420-ECLDBT01</w:t>
        </w:r>
        <w:r w:rsidRPr="00257251">
          <w:rPr>
            <w:rFonts w:ascii="Times New Roman" w:hAnsi="Times New Roman"/>
          </w:rPr>
          <w:t xml:space="preserve"> DB – eCoachingtest</w:t>
        </w:r>
      </w:ins>
    </w:p>
    <w:p w:rsidR="00F525F8" w:rsidRPr="00257251" w:rsidRDefault="00F525F8" w:rsidP="00F525F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ins w:id="108" w:author="Palacherla, Susmitha C (NONUS)" w:date="2017-08-14T17:25:00Z"/>
          <w:rFonts w:ascii="Times New Roman" w:hAnsi="Times New Roman"/>
        </w:rPr>
        <w:pPrChange w:id="109" w:author="Palacherla, Susmitha C (NONUS)" w:date="2017-08-14T17:25:00Z">
          <w:pPr>
            <w:pStyle w:val="ListParagraph"/>
            <w:widowControl w:val="0"/>
            <w:numPr>
              <w:numId w:val="6"/>
            </w:numPr>
            <w:autoSpaceDE w:val="0"/>
            <w:autoSpaceDN w:val="0"/>
            <w:adjustRightInd w:val="0"/>
            <w:spacing w:after="0" w:line="240" w:lineRule="auto"/>
            <w:ind w:left="360" w:hanging="360"/>
          </w:pPr>
        </w:pPrChange>
      </w:pPr>
      <w:ins w:id="110" w:author="Palacherla, Susmitha C (NONUS)" w:date="2017-08-14T17:25:00Z">
        <w:r w:rsidRPr="00257251">
          <w:rPr>
            <w:rFonts w:ascii="Times New Roman" w:hAnsi="Times New Roman"/>
          </w:rPr>
          <w:t xml:space="preserve">Prod - </w:t>
        </w:r>
        <w:r>
          <w:rPr>
            <w:rFonts w:ascii="Times New Roman" w:hAnsi="Times New Roman"/>
          </w:rPr>
          <w:t>F3420-ECLDBP01</w:t>
        </w:r>
        <w:r w:rsidRPr="00257251">
          <w:rPr>
            <w:rFonts w:ascii="Times New Roman" w:hAnsi="Times New Roman"/>
          </w:rPr>
          <w:t xml:space="preserve"> – eCoaching</w:t>
        </w:r>
      </w:ins>
    </w:p>
    <w:p w:rsidR="00E654C3" w:rsidRPr="00E654C3" w:rsidDel="00F525F8" w:rsidRDefault="00E654C3" w:rsidP="007608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del w:id="111" w:author="Palacherla, Susmitha C (NONUS)" w:date="2017-08-14T17:25:00Z"/>
          <w:rFonts w:asciiTheme="minorHAnsi" w:hAnsiTheme="minorHAnsi" w:cs="Arial"/>
        </w:rPr>
      </w:pPr>
      <w:del w:id="112" w:author="Palacherla, Susmitha C (NONUS)" w:date="2017-08-14T17:25:00Z">
        <w:r w:rsidRPr="00E654C3" w:rsidDel="00F525F8">
          <w:rPr>
            <w:rFonts w:asciiTheme="minorHAnsi" w:hAnsiTheme="minorHAnsi" w:cs="Arial"/>
          </w:rPr>
          <w:lastRenderedPageBreak/>
          <w:delText xml:space="preserve">Dev - VRIVFSSDBT02\SCORD01,1437) DB – </w:delText>
        </w:r>
        <w:r w:rsidDel="00F525F8">
          <w:rPr>
            <w:rFonts w:asciiTheme="minorHAnsi" w:hAnsiTheme="minorHAnsi" w:cs="Arial"/>
          </w:rPr>
          <w:delText>eCoaching</w:delText>
        </w:r>
        <w:r w:rsidRPr="00E654C3" w:rsidDel="00F525F8">
          <w:rPr>
            <w:rFonts w:asciiTheme="minorHAnsi" w:hAnsiTheme="minorHAnsi" w:cs="Arial"/>
          </w:rPr>
          <w:delText>dev</w:delText>
        </w:r>
      </w:del>
    </w:p>
    <w:p w:rsidR="00E654C3" w:rsidDel="00F525F8" w:rsidRDefault="00E654C3" w:rsidP="007608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del w:id="113" w:author="Palacherla, Susmitha C (NONUS)" w:date="2017-08-14T17:25:00Z"/>
          <w:rFonts w:asciiTheme="minorHAnsi" w:hAnsiTheme="minorHAnsi" w:cs="Arial"/>
        </w:rPr>
      </w:pPr>
      <w:del w:id="114" w:author="Palacherla, Susmitha C (NONUS)" w:date="2017-08-14T17:25:00Z">
        <w:r w:rsidRPr="00E654C3" w:rsidDel="00F525F8">
          <w:rPr>
            <w:rFonts w:asciiTheme="minorHAnsi" w:hAnsiTheme="minorHAnsi" w:cs="Arial"/>
          </w:rPr>
          <w:delText xml:space="preserve">Prod - </w:delText>
        </w:r>
        <w:r w:rsidDel="00F525F8">
          <w:rPr>
            <w:rFonts w:asciiTheme="minorHAnsi" w:hAnsiTheme="minorHAnsi" w:cs="Arial"/>
          </w:rPr>
          <w:delText xml:space="preserve">VDENSSDBP07\SCORP01 </w:delText>
        </w:r>
        <w:r w:rsidRPr="00E654C3" w:rsidDel="00F525F8">
          <w:rPr>
            <w:rFonts w:asciiTheme="minorHAnsi" w:hAnsiTheme="minorHAnsi" w:cs="Arial"/>
          </w:rPr>
          <w:delText xml:space="preserve">DB </w:delText>
        </w:r>
        <w:r w:rsidDel="00F525F8">
          <w:rPr>
            <w:rFonts w:asciiTheme="minorHAnsi" w:hAnsiTheme="minorHAnsi" w:cs="Arial"/>
          </w:rPr>
          <w:delText>–</w:delText>
        </w:r>
        <w:r w:rsidRPr="00E654C3" w:rsidDel="00F525F8">
          <w:rPr>
            <w:rFonts w:asciiTheme="minorHAnsi" w:hAnsiTheme="minorHAnsi" w:cs="Arial"/>
          </w:rPr>
          <w:delText xml:space="preserve"> </w:delText>
        </w:r>
        <w:r w:rsidDel="00F525F8">
          <w:rPr>
            <w:rFonts w:asciiTheme="minorHAnsi" w:hAnsiTheme="minorHAnsi" w:cs="Arial"/>
          </w:rPr>
          <w:delText>e</w:delText>
        </w:r>
        <w:r w:rsidRPr="00E654C3" w:rsidDel="00F525F8">
          <w:rPr>
            <w:rFonts w:asciiTheme="minorHAnsi" w:hAnsiTheme="minorHAnsi" w:cs="Arial"/>
          </w:rPr>
          <w:delText>Coaching</w:delText>
        </w:r>
      </w:del>
    </w:p>
    <w:p w:rsidR="00E654C3" w:rsidDel="00F525F8" w:rsidRDefault="00E15F41" w:rsidP="007608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del w:id="115" w:author="Palacherla, Susmitha C (NONUS)" w:date="2017-08-14T17:25:00Z"/>
          <w:rFonts w:asciiTheme="minorHAnsi" w:hAnsiTheme="minorHAnsi" w:cs="Arial"/>
        </w:rPr>
      </w:pPr>
      <w:del w:id="116" w:author="Palacherla, Susmitha C (NONUS)" w:date="2017-08-14T17:25:00Z">
        <w:r w:rsidDel="00F525F8">
          <w:rPr>
            <w:rFonts w:asciiTheme="minorHAnsi" w:hAnsiTheme="minorHAnsi" w:cs="Arial"/>
          </w:rPr>
          <w:delText xml:space="preserve">Test- </w:delText>
        </w:r>
        <w:r w:rsidRPr="00E654C3" w:rsidDel="00F525F8">
          <w:rPr>
            <w:rFonts w:asciiTheme="minorHAnsi" w:hAnsiTheme="minorHAnsi" w:cs="Arial"/>
          </w:rPr>
          <w:delText>VRIVFSSDBT02\SCOR</w:delText>
        </w:r>
        <w:r w:rsidDel="00F525F8">
          <w:rPr>
            <w:rFonts w:asciiTheme="minorHAnsi" w:hAnsiTheme="minorHAnsi" w:cs="Arial"/>
          </w:rPr>
          <w:delText>T</w:delText>
        </w:r>
        <w:r w:rsidRPr="00E654C3" w:rsidDel="00F525F8">
          <w:rPr>
            <w:rFonts w:asciiTheme="minorHAnsi" w:hAnsiTheme="minorHAnsi" w:cs="Arial"/>
          </w:rPr>
          <w:delText>01,143</w:delText>
        </w:r>
        <w:r w:rsidDel="00F525F8">
          <w:rPr>
            <w:rFonts w:asciiTheme="minorHAnsi" w:hAnsiTheme="minorHAnsi" w:cs="Arial"/>
          </w:rPr>
          <w:delText>8</w:delText>
        </w:r>
        <w:r w:rsidRPr="00E654C3" w:rsidDel="00F525F8">
          <w:rPr>
            <w:rFonts w:asciiTheme="minorHAnsi" w:hAnsiTheme="minorHAnsi" w:cs="Arial"/>
          </w:rPr>
          <w:delText xml:space="preserve">) DB – </w:delText>
        </w:r>
        <w:r w:rsidDel="00F525F8">
          <w:rPr>
            <w:rFonts w:asciiTheme="minorHAnsi" w:hAnsiTheme="minorHAnsi" w:cs="Arial"/>
          </w:rPr>
          <w:delText>eCoachingTest</w:delText>
        </w:r>
      </w:del>
    </w:p>
    <w:p w:rsidR="00E654C3" w:rsidDel="00F525F8" w:rsidRDefault="00E654C3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17" w:author="Palacherla, Susmitha C (NONUS)" w:date="2017-08-14T17:25:00Z"/>
          <w:rFonts w:asciiTheme="minorHAnsi" w:hAnsiTheme="minorHAnsi" w:cs="Arial"/>
        </w:rPr>
      </w:pPr>
      <w:del w:id="118" w:author="Palacherla, Susmitha C (NONUS)" w:date="2017-08-14T17:25:00Z">
        <w:r w:rsidDel="00F525F8">
          <w:rPr>
            <w:noProof/>
          </w:rPr>
          <w:drawing>
            <wp:inline distT="0" distB="0" distL="0" distR="0" wp14:anchorId="13EC829D" wp14:editId="735B843E">
              <wp:extent cx="5695950" cy="48006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95950" cy="4800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E654C3" w:rsidDel="00F525F8" w:rsidRDefault="00E654C3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19" w:author="Palacherla, Susmitha C (NONUS)" w:date="2017-08-14T17:25:00Z"/>
          <w:rFonts w:asciiTheme="minorHAnsi" w:hAnsiTheme="minorHAnsi" w:cs="Arial"/>
        </w:rPr>
      </w:pPr>
    </w:p>
    <w:p w:rsidR="00E654C3" w:rsidRPr="00E654C3" w:rsidDel="00F525F8" w:rsidRDefault="00E654C3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0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1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B2BCE">
      <w:pPr>
        <w:widowControl w:val="0"/>
        <w:autoSpaceDE w:val="0"/>
        <w:autoSpaceDN w:val="0"/>
        <w:adjustRightInd w:val="0"/>
        <w:spacing w:after="0" w:line="240" w:lineRule="auto"/>
        <w:rPr>
          <w:del w:id="122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3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4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5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6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7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8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29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30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B2BCE">
      <w:pPr>
        <w:widowControl w:val="0"/>
        <w:autoSpaceDE w:val="0"/>
        <w:autoSpaceDN w:val="0"/>
        <w:adjustRightInd w:val="0"/>
        <w:spacing w:after="0" w:line="240" w:lineRule="auto"/>
        <w:rPr>
          <w:del w:id="131" w:author="Palacherla, Susmitha C (NONUS)" w:date="2017-08-14T17:25:00Z"/>
          <w:rFonts w:asciiTheme="minorHAnsi" w:hAnsiTheme="minorHAnsi" w:cs="Arial"/>
        </w:rPr>
      </w:pPr>
    </w:p>
    <w:p w:rsidR="00EB2BCE" w:rsidDel="00F525F8" w:rsidRDefault="00EB2BCE" w:rsidP="00EB2BCE">
      <w:pPr>
        <w:widowControl w:val="0"/>
        <w:autoSpaceDE w:val="0"/>
        <w:autoSpaceDN w:val="0"/>
        <w:adjustRightInd w:val="0"/>
        <w:spacing w:after="0" w:line="240" w:lineRule="auto"/>
        <w:rPr>
          <w:del w:id="132" w:author="Palacherla, Susmitha C (NONUS)" w:date="2017-08-14T17:25:00Z"/>
          <w:rFonts w:asciiTheme="minorHAnsi" w:hAnsiTheme="minorHAnsi" w:cs="Arial"/>
        </w:rPr>
      </w:pPr>
    </w:p>
    <w:p w:rsidR="00EB2BCE" w:rsidRPr="00E654C3" w:rsidDel="00F525F8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del w:id="133" w:author="Palacherla, Susmitha C (NONUS)" w:date="2017-08-14T17:25:00Z"/>
          <w:rFonts w:asciiTheme="minorHAnsi" w:hAnsiTheme="minorHAnsi" w:cs="Arial"/>
        </w:rPr>
      </w:pPr>
    </w:p>
    <w:p w:rsidR="00265092" w:rsidRPr="00265092" w:rsidRDefault="00265092" w:rsidP="00EB2BCE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del w:id="134" w:author="Palacherla, Susmitha C (NONUS)" w:date="2017-08-14T17:25:00Z">
        <w:r w:rsidRPr="00265092" w:rsidDel="00F525F8">
          <w:rPr>
            <w:rFonts w:asciiTheme="minorHAnsi" w:hAnsiTheme="minorHAnsi" w:cs="Arial"/>
          </w:rPr>
          <w:delText>SM</w:delText>
        </w:r>
      </w:del>
      <w:ins w:id="135" w:author="Palacherla, Susmitha C (NONUS)" w:date="2017-08-14T17:25:00Z">
        <w:r w:rsidR="00F525F8">
          <w:rPr>
            <w:rFonts w:asciiTheme="minorHAnsi" w:hAnsiTheme="minorHAnsi" w:cs="Arial"/>
          </w:rPr>
          <w:t>SM</w:t>
        </w:r>
      </w:ins>
      <w:bookmarkStart w:id="136" w:name="_GoBack"/>
      <w:bookmarkEnd w:id="136"/>
      <w:r w:rsidRPr="00265092">
        <w:rPr>
          <w:rFonts w:asciiTheme="minorHAnsi" w:hAnsiTheme="minorHAnsi" w:cs="Arial"/>
        </w:rPr>
        <w:t>TP Connection Manager</w:t>
      </w:r>
    </w:p>
    <w:p w:rsidR="00E654C3" w:rsidRPr="00E654C3" w:rsidRDefault="00E654C3" w:rsidP="00E654C3">
      <w:pPr>
        <w:rPr>
          <w:b/>
        </w:rPr>
      </w:pPr>
    </w:p>
    <w:p w:rsidR="007B5133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6EE766D" wp14:editId="457FAB9A">
            <wp:extent cx="5324475" cy="349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FD" w:rsidRDefault="00EE06F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56D1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56D1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56D1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11203" w:rsidRDefault="00111203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11203" w:rsidRDefault="00111203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584B" w:rsidRDefault="008C584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33126" w:rsidRDefault="00133126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5D3B" w:rsidRDefault="002D5D3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5D3B" w:rsidRDefault="002D5D3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E06FD" w:rsidRDefault="00EE06F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13F0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13F0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13F0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13F0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074EC" w:rsidRDefault="002074E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02048" w:rsidRPr="00932115" w:rsidRDefault="00932115" w:rsidP="00EB2BCE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Package Content</w:t>
      </w:r>
    </w:p>
    <w:p w:rsidR="00202048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EAFDE83" wp14:editId="3F9F0037">
            <wp:extent cx="3838575" cy="2505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AF" w:rsidRDefault="00F94DA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52549" w:rsidRDefault="00A52549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Workflow</w:t>
      </w:r>
    </w:p>
    <w:p w:rsidR="00CB78BD" w:rsidRP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>SQL task – Generate Surveys</w:t>
      </w:r>
    </w:p>
    <w:p w:rsidR="00C50953" w:rsidRDefault="00CB78BD" w:rsidP="004A6D60">
      <w:pPr>
        <w:spacing w:after="0"/>
        <w:ind w:left="1080"/>
      </w:pPr>
      <w:r>
        <w:rPr>
          <w:noProof/>
        </w:rPr>
        <w:drawing>
          <wp:inline distT="0" distB="0" distL="0" distR="0" wp14:anchorId="577CE494" wp14:editId="2C085272">
            <wp:extent cx="2019300" cy="809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D" w:rsidRDefault="00CB78BD" w:rsidP="004A6D60">
      <w:pPr>
        <w:spacing w:after="0"/>
        <w:ind w:left="1080"/>
      </w:pPr>
    </w:p>
    <w:p w:rsidR="00CB78BD" w:rsidRDefault="00CB78BD" w:rsidP="00FC08F9">
      <w:pPr>
        <w:spacing w:after="0"/>
      </w:pPr>
      <w:r>
        <w:rPr>
          <w:noProof/>
        </w:rPr>
        <w:lastRenderedPageBreak/>
        <w:drawing>
          <wp:inline distT="0" distB="0" distL="0" distR="0" wp14:anchorId="32E7F494" wp14:editId="52F64EBC">
            <wp:extent cx="5943600" cy="3100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D" w:rsidRDefault="00CB78BD" w:rsidP="004A6D60">
      <w:pPr>
        <w:spacing w:after="0"/>
        <w:ind w:left="1080"/>
      </w:pPr>
    </w:p>
    <w:p w:rsidR="00CB78BD" w:rsidRDefault="00CB78BD" w:rsidP="004A6D60">
      <w:pPr>
        <w:spacing w:after="0"/>
        <w:ind w:left="1080"/>
      </w:pPr>
    </w:p>
    <w:p w:rsid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Flow</w:t>
      </w:r>
      <w:r w:rsidRPr="00CB78BD">
        <w:rPr>
          <w:rFonts w:asciiTheme="minorHAnsi" w:hAnsiTheme="minorHAnsi" w:cs="Arial"/>
          <w:b/>
        </w:rPr>
        <w:t xml:space="preserve"> – </w:t>
      </w:r>
      <w:r>
        <w:rPr>
          <w:rFonts w:asciiTheme="minorHAnsi" w:hAnsiTheme="minorHAnsi" w:cs="Arial"/>
          <w:b/>
        </w:rPr>
        <w:t>Precedence Constraint</w:t>
      </w:r>
    </w:p>
    <w:p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CB78BD" w:rsidRPr="00CB78BD" w:rsidRDefault="00CB78BD" w:rsidP="00CB78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noProof/>
        </w:rPr>
        <w:drawing>
          <wp:inline distT="0" distB="0" distL="0" distR="0" wp14:anchorId="49F34CC5" wp14:editId="249B6F07">
            <wp:extent cx="4242816" cy="32004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FC08F9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 xml:space="preserve">SQL task – </w:t>
      </w:r>
      <w:r>
        <w:rPr>
          <w:rFonts w:asciiTheme="minorHAnsi" w:hAnsiTheme="minorHAnsi" w:cs="Arial"/>
          <w:b/>
        </w:rPr>
        <w:t>Reg</w:t>
      </w:r>
      <w:r w:rsidRPr="00CB78BD">
        <w:rPr>
          <w:rFonts w:asciiTheme="minorHAnsi" w:hAnsiTheme="minorHAnsi" w:cs="Arial"/>
          <w:b/>
        </w:rPr>
        <w:t>enerate Surveys</w:t>
      </w:r>
    </w:p>
    <w:p w:rsid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FC08F9" w:rsidRDefault="00FC08F9" w:rsidP="004A6D60">
      <w:pPr>
        <w:spacing w:after="0"/>
        <w:ind w:left="1080"/>
        <w:rPr>
          <w:noProof/>
        </w:rPr>
      </w:pPr>
      <w:r>
        <w:rPr>
          <w:noProof/>
        </w:rPr>
        <w:drawing>
          <wp:inline distT="0" distB="0" distL="0" distR="0" wp14:anchorId="1EF03D84" wp14:editId="73A3D852">
            <wp:extent cx="147637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FC08F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144C507" wp14:editId="760CF8E9">
            <wp:extent cx="5943600" cy="3992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53" w:rsidRDefault="00C50953" w:rsidP="004A6D60">
      <w:pPr>
        <w:spacing w:after="0"/>
        <w:ind w:left="1080"/>
      </w:pPr>
    </w:p>
    <w:p w:rsidR="00C50953" w:rsidRPr="004A6D60" w:rsidRDefault="00C50953" w:rsidP="004A6D60">
      <w:pPr>
        <w:spacing w:after="0"/>
        <w:ind w:left="1080"/>
      </w:pPr>
    </w:p>
    <w:p w:rsidR="004A6D60" w:rsidRDefault="004A6D60" w:rsidP="004A6D60">
      <w:pPr>
        <w:spacing w:after="0"/>
        <w:ind w:left="1080"/>
      </w:pPr>
    </w:p>
    <w:p w:rsidR="004A6D60" w:rsidRDefault="004A6D60" w:rsidP="004A6D60">
      <w:pPr>
        <w:spacing w:after="0"/>
        <w:ind w:left="1080"/>
      </w:pPr>
    </w:p>
    <w:p w:rsidR="00445632" w:rsidRDefault="00445632" w:rsidP="00FC08F9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Event Handlers</w:t>
      </w:r>
    </w:p>
    <w:p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Executable</w:t>
      </w:r>
      <w:r w:rsidR="00061EA6">
        <w:rPr>
          <w:rFonts w:asciiTheme="minorHAnsi" w:hAnsiTheme="minorHAnsi" w:cs="Arial"/>
        </w:rPr>
        <w:t>s</w:t>
      </w:r>
      <w:r w:rsidRPr="00445632">
        <w:rPr>
          <w:rFonts w:asciiTheme="minorHAnsi" w:hAnsiTheme="minorHAnsi" w:cs="Arial"/>
        </w:rPr>
        <w:t xml:space="preserve">: </w:t>
      </w:r>
      <w:r w:rsidR="0073716D">
        <w:rPr>
          <w:rFonts w:asciiTheme="minorHAnsi" w:hAnsiTheme="minorHAnsi" w:cs="Arial"/>
        </w:rPr>
        <w:t>eCL_Surveys</w:t>
      </w:r>
    </w:p>
    <w:p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EventHandler: OntaskFailed</w:t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Pr="00D329A1" w:rsidRDefault="0073716D" w:rsidP="0073716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E35E6D9" wp14:editId="13C97341">
            <wp:extent cx="5943600" cy="2215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EA6">
        <w:rPr>
          <w:noProof/>
        </w:rPr>
        <w:t xml:space="preserve"> </w:t>
      </w:r>
    </w:p>
    <w:p w:rsidR="004D3B66" w:rsidRPr="001A3FAA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4F9BFE" wp14:editId="1823056F">
            <wp:extent cx="5629275" cy="2124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16D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16D" w:rsidRPr="00C242D2" w:rsidRDefault="0073716D" w:rsidP="00B572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DB4973" wp14:editId="699B669C">
            <wp:extent cx="5943600" cy="3545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Pr="005858ED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Pr="0027630C" w:rsidRDefault="002326C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137" w:name="_Toc431372979"/>
      <w:r w:rsidRPr="0027630C">
        <w:rPr>
          <w:rFonts w:ascii="Calibri" w:hAnsi="Calibri" w:cs="Times New Roman"/>
          <w:color w:val="auto"/>
        </w:rPr>
        <w:lastRenderedPageBreak/>
        <w:t>Tables</w:t>
      </w:r>
      <w:bookmarkEnd w:id="137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2326CC" w:rsidRPr="00E5799B" w:rsidTr="00F04222">
        <w:trPr>
          <w:trHeight w:val="1062"/>
          <w:tblHeader/>
          <w:jc w:val="center"/>
        </w:trPr>
        <w:tc>
          <w:tcPr>
            <w:tcW w:w="745" w:type="dxa"/>
            <w:shd w:val="clear" w:color="auto" w:fill="E6E6E6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 w:rsidRPr="00E5799B">
              <w:rPr>
                <w:rFonts w:ascii="Arial" w:hAnsi="Arial" w:cs="Arial"/>
                <w:b/>
                <w:bCs/>
              </w:rPr>
              <w:t>Table Name</w:t>
            </w:r>
          </w:p>
          <w:p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Description</w:t>
            </w:r>
          </w:p>
          <w:p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E91D17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1D17" w:rsidRPr="00F04222" w:rsidRDefault="00E91D17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91D17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[Coaching_Log]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91D17" w:rsidRDefault="00BF2EBB" w:rsidP="00F23605">
            <w:pPr>
              <w:spacing w:line="240" w:lineRule="auto"/>
              <w:rPr>
                <w:rFonts w:ascii="Arial" w:hAnsi="Arial" w:cs="Arial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Source Table. eCLS meeting certain criteria are picked for Survey.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table. Header records for generated Surveys are inserted into this table.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[EC].[Survey_response_Detail]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 – Details Table that is populated with employee responses on survey completion.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BF2EBB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[EC].[Survey_Type_DIM]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[EC].[Survey_Question_DIM]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[EC].[Survey_QAnswer_DIM]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</w:tbl>
    <w:p w:rsidR="002326CC" w:rsidRPr="005858ED" w:rsidRDefault="002326CC" w:rsidP="002326CC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Table structure and details  in document</w:t>
      </w:r>
      <w:r w:rsidRPr="005858ED">
        <w:rPr>
          <w:noProof/>
        </w:rPr>
        <w:t xml:space="preserve">: </w:t>
      </w:r>
      <w:r w:rsidRPr="002326CC">
        <w:rPr>
          <w:noProof/>
        </w:rPr>
        <w:t>eCoaching_Database_DD.docx</w:t>
      </w:r>
    </w:p>
    <w:p w:rsidR="002326CC" w:rsidRDefault="002326CC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5E5CD7" w:rsidRPr="0027630C" w:rsidRDefault="00360E8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138" w:name="_Toc431372980"/>
      <w:r w:rsidRPr="0027630C">
        <w:rPr>
          <w:rFonts w:ascii="Calibri" w:hAnsi="Calibri" w:cs="Times New Roman"/>
          <w:color w:val="auto"/>
        </w:rPr>
        <w:lastRenderedPageBreak/>
        <w:t xml:space="preserve">Procedures </w:t>
      </w:r>
      <w:r w:rsidR="001D1B95">
        <w:rPr>
          <w:rFonts w:ascii="Calibri" w:hAnsi="Calibri" w:cs="Times New Roman"/>
          <w:color w:val="auto"/>
        </w:rPr>
        <w:t>and Functions</w:t>
      </w:r>
      <w:bookmarkEnd w:id="138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5E5CD7" w:rsidRPr="00E5799B" w:rsidTr="00A71CC9">
        <w:trPr>
          <w:trHeight w:val="396"/>
          <w:tblHeader/>
          <w:jc w:val="center"/>
        </w:trPr>
        <w:tc>
          <w:tcPr>
            <w:tcW w:w="745" w:type="dxa"/>
            <w:shd w:val="clear" w:color="auto" w:fill="E6E6E6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  <w:r w:rsidRPr="00E5799B">
              <w:rPr>
                <w:rFonts w:ascii="Arial" w:hAnsi="Arial" w:cs="Arial"/>
                <w:b/>
                <w:bCs/>
              </w:rPr>
              <w:t xml:space="preserve"> Name</w:t>
            </w:r>
          </w:p>
          <w:p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Usage</w:t>
            </w:r>
          </w:p>
          <w:p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Default="00DC04F3" w:rsidP="00A71CC9">
            <w:pPr>
              <w:keepNext/>
              <w:keepLines/>
              <w:spacing w:line="240" w:lineRule="auto"/>
              <w:rPr>
                <w:rFonts w:ascii="Arial" w:hAnsi="Arial" w:cs="Arial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[EC].[sp_InsertInto_Survey_Response_Header_Resend]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 for Survey Resend.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[EC].[sp_Update_Survey_Response]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Survey Response capture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[EC].[sp_SelectSurvey4Contact]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Select for Survey Notification.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[EC].[sp_UpdateSurveyMailSent]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Updating EmailSent flag after Notification.</w:t>
            </w:r>
          </w:p>
        </w:tc>
      </w:tr>
      <w:tr w:rsidR="001D1B95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Pr="00C33488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sp_Select_Questions_For_Survey]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and their display order to be displayed in the UI.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all Active Responses and their Ids.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sp_Select_Responses_By_Question]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Ids and all their possible responses and their display order.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sp_Select_SurveyDetails_By_SurveyID]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ID returns the details of the Survey like the Employee ID, eCL Form Name and whether or not a Hot Topic question is associated with this Survey.</w:t>
            </w:r>
          </w:p>
        </w:tc>
      </w:tr>
      <w:tr w:rsidR="001D1B95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BB3B36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D1B95" w:rsidRDefault="001D1B95" w:rsidP="00B32577"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BB3B36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3B36" w:rsidRDefault="00BB3B36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B3B36" w:rsidRPr="00BB3B36" w:rsidRDefault="00BB3B36" w:rsidP="00B6074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[EC].[fn_isHotTopicFromSurveyTypeID]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3B36" w:rsidRPr="00BB3B36" w:rsidRDefault="00BB3B36" w:rsidP="00B6074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Default="001D1B95" w:rsidP="00B32577">
            <w:pPr>
              <w:rPr>
                <w:color w:val="000000"/>
              </w:rPr>
            </w:pP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FB4D2F" w:rsidRPr="005858ED" w:rsidRDefault="00B1494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Table and procedure create code in </w:t>
      </w:r>
      <w:r w:rsidR="00C33488" w:rsidRPr="00C33488">
        <w:rPr>
          <w:noProof/>
        </w:rPr>
        <w:t>CCO_eCoaching_Surveys_Create.sql</w:t>
      </w:r>
    </w:p>
    <w:p w:rsidR="0017605E" w:rsidRPr="005858ED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5B5" w:rsidRPr="002875B5" w:rsidRDefault="00E7445E" w:rsidP="00B1494E">
      <w:pPr>
        <w:autoSpaceDE w:val="0"/>
        <w:autoSpaceDN w:val="0"/>
        <w:adjustRightInd w:val="0"/>
        <w:spacing w:after="0" w:line="240" w:lineRule="auto"/>
      </w:pPr>
      <w:r w:rsidRPr="00E7445E">
        <w:rPr>
          <w:rFonts w:ascii="Courier New" w:hAnsi="Courier New" w:cs="Courier New"/>
          <w:noProof/>
          <w:sz w:val="20"/>
          <w:szCs w:val="20"/>
        </w:rPr>
        <w:tab/>
      </w:r>
    </w:p>
    <w:p w:rsidR="002875B5" w:rsidRPr="002875B5" w:rsidRDefault="002875B5" w:rsidP="002875B5"/>
    <w:p w:rsidR="002875B5" w:rsidRDefault="002875B5" w:rsidP="00F23605"/>
    <w:p w:rsidR="002875B5" w:rsidRPr="00F23605" w:rsidRDefault="002875B5" w:rsidP="00F23605"/>
    <w:p w:rsidR="00F23605" w:rsidRDefault="00F23605" w:rsidP="00F23605"/>
    <w:p w:rsidR="00F23605" w:rsidRPr="00F23605" w:rsidRDefault="00F23605" w:rsidP="00F23605"/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5BE" w:rsidRDefault="008705B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C14" w:rsidRDefault="00D93C1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93C14" w:rsidSect="00D47089"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CFD" w:rsidRDefault="00F63CFD" w:rsidP="009F2A51">
      <w:pPr>
        <w:spacing w:after="0" w:line="240" w:lineRule="auto"/>
      </w:pPr>
      <w:r>
        <w:separator/>
      </w:r>
    </w:p>
  </w:endnote>
  <w:endnote w:type="continuationSeparator" w:id="0">
    <w:p w:rsidR="00F63CFD" w:rsidRDefault="00F63CF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AB5" w:rsidRDefault="00881AB5" w:rsidP="009F2A51">
    <w:pPr>
      <w:rPr>
        <w:b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CB193C1" wp14:editId="337E2F4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4026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Fd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" o:allowincell="f"/>
          </w:pict>
        </mc:Fallback>
      </mc:AlternateContent>
    </w:r>
    <w:r>
      <w:rPr>
        <w:rFonts w:ascii="Arial Black" w:hAnsi="Arial Black"/>
      </w:rPr>
      <w:t xml:space="preserve"> </w:t>
    </w:r>
  </w:p>
  <w:p w:rsidR="00881AB5" w:rsidRDefault="00F44990" w:rsidP="009F2A51">
    <w:pPr>
      <w:tabs>
        <w:tab w:val="right" w:pos="9630"/>
      </w:tabs>
      <w:rPr>
        <w:sz w:val="18"/>
      </w:rPr>
    </w:pPr>
    <w:r>
      <w:rPr>
        <w:b/>
        <w:sz w:val="18"/>
      </w:rPr>
      <w:t xml:space="preserve">eCL Surveys Generate </w:t>
    </w:r>
    <w:r w:rsidR="00881AB5">
      <w:rPr>
        <w:b/>
        <w:sz w:val="18"/>
      </w:rPr>
      <w:t xml:space="preserve">SSIS </w:t>
    </w:r>
    <w:r w:rsidR="00881AB5" w:rsidRPr="00E67201">
      <w:rPr>
        <w:b/>
        <w:sz w:val="18"/>
      </w:rPr>
      <w:t>Detail Design</w:t>
    </w:r>
    <w:r w:rsidR="00881AB5">
      <w:rPr>
        <w:b/>
        <w:sz w:val="18"/>
      </w:rPr>
      <w:t xml:space="preserve">                                                                                                                               </w:t>
    </w:r>
    <w:r w:rsidR="00881AB5" w:rsidRPr="001B4454">
      <w:rPr>
        <w:sz w:val="18"/>
      </w:rPr>
      <w:t xml:space="preserve"> </w:t>
    </w:r>
    <w:r w:rsidR="00881AB5">
      <w:rPr>
        <w:sz w:val="18"/>
      </w:rPr>
      <w:t xml:space="preserve">Revised </w:t>
    </w:r>
    <w:r w:rsidR="00881AB5">
      <w:rPr>
        <w:sz w:val="18"/>
      </w:rPr>
      <w:fldChar w:fldCharType="begin"/>
    </w:r>
    <w:r w:rsidR="00881AB5">
      <w:rPr>
        <w:sz w:val="18"/>
      </w:rPr>
      <w:instrText xml:space="preserve"> DATE \@ "M/d/yy" </w:instrText>
    </w:r>
    <w:r w:rsidR="00881AB5">
      <w:rPr>
        <w:sz w:val="18"/>
      </w:rPr>
      <w:fldChar w:fldCharType="separate"/>
    </w:r>
    <w:r w:rsidR="00F525F8">
      <w:rPr>
        <w:noProof/>
        <w:sz w:val="18"/>
      </w:rPr>
      <w:t>8/14/17</w:t>
    </w:r>
    <w:r w:rsidR="00881AB5">
      <w:rPr>
        <w:sz w:val="18"/>
      </w:rPr>
      <w:fldChar w:fldCharType="end"/>
    </w:r>
    <w:r w:rsidR="00881AB5">
      <w:rPr>
        <w:b/>
        <w:sz w:val="18"/>
      </w:rPr>
      <w:tab/>
    </w:r>
    <w:r w:rsidR="00881AB5">
      <w:rPr>
        <w:sz w:val="18"/>
      </w:rPr>
      <w:t xml:space="preserve"> </w:t>
    </w:r>
  </w:p>
  <w:p w:rsidR="00881AB5" w:rsidRDefault="00881AB5" w:rsidP="009F2A51">
    <w:pPr>
      <w:tabs>
        <w:tab w:val="right" w:pos="9630"/>
      </w:tabs>
      <w:rPr>
        <w:sz w:val="18"/>
      </w:rPr>
    </w:pPr>
    <w:r>
      <w:rPr>
        <w:sz w:val="18"/>
      </w:rPr>
      <w:tab/>
    </w:r>
  </w:p>
  <w:p w:rsidR="00881AB5" w:rsidRDefault="00881AB5" w:rsidP="009F2A51">
    <w:pPr>
      <w:pStyle w:val="Footer"/>
      <w:tabs>
        <w:tab w:val="clear" w:pos="9360"/>
        <w:tab w:val="right" w:pos="9630"/>
      </w:tabs>
      <w:rPr>
        <w:rFonts w:ascii="Arial Black" w:hAnsi="Arial Black"/>
        <w:sz w:val="20"/>
      </w:rPr>
    </w:pP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525F8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CFD" w:rsidRDefault="00F63CFD" w:rsidP="009F2A51">
      <w:pPr>
        <w:spacing w:after="0" w:line="240" w:lineRule="auto"/>
      </w:pPr>
      <w:r>
        <w:separator/>
      </w:r>
    </w:p>
  </w:footnote>
  <w:footnote w:type="continuationSeparator" w:id="0">
    <w:p w:rsidR="00F63CFD" w:rsidRDefault="00F63CFD" w:rsidP="009F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64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4F54DA"/>
    <w:multiLevelType w:val="hybridMultilevel"/>
    <w:tmpl w:val="DFCC2E3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36F12"/>
    <w:multiLevelType w:val="hybridMultilevel"/>
    <w:tmpl w:val="CA0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771"/>
    <w:multiLevelType w:val="hybridMultilevel"/>
    <w:tmpl w:val="65087C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97F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D220D6"/>
    <w:multiLevelType w:val="hybridMultilevel"/>
    <w:tmpl w:val="0FE8B33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F328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8575E7D"/>
    <w:multiLevelType w:val="hybridMultilevel"/>
    <w:tmpl w:val="5B682CE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0B2F54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C5076A"/>
    <w:multiLevelType w:val="hybridMultilevel"/>
    <w:tmpl w:val="95FEB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28774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165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AB007E"/>
    <w:multiLevelType w:val="hybridMultilevel"/>
    <w:tmpl w:val="254660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42157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6B68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4A13C6"/>
    <w:multiLevelType w:val="hybridMultilevel"/>
    <w:tmpl w:val="BB227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357192"/>
    <w:multiLevelType w:val="multilevel"/>
    <w:tmpl w:val="866A3A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7" w15:restartNumberingAfterBreak="0">
    <w:nsid w:val="53BE6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934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072125"/>
    <w:multiLevelType w:val="hybridMultilevel"/>
    <w:tmpl w:val="55A04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87072"/>
    <w:multiLevelType w:val="hybridMultilevel"/>
    <w:tmpl w:val="1C96E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37056F"/>
    <w:multiLevelType w:val="hybridMultilevel"/>
    <w:tmpl w:val="54C44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9F65D1"/>
    <w:multiLevelType w:val="hybridMultilevel"/>
    <w:tmpl w:val="B9EE4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F4C11"/>
    <w:multiLevelType w:val="hybridMultilevel"/>
    <w:tmpl w:val="3D24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13F4D"/>
    <w:multiLevelType w:val="hybridMultilevel"/>
    <w:tmpl w:val="99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E2443"/>
    <w:multiLevelType w:val="hybridMultilevel"/>
    <w:tmpl w:val="6E649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162D6C"/>
    <w:multiLevelType w:val="multilevel"/>
    <w:tmpl w:val="90F81DA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 w15:restartNumberingAfterBreak="0">
    <w:nsid w:val="6E1023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433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9"/>
  </w:num>
  <w:num w:numId="6">
    <w:abstractNumId w:val="27"/>
  </w:num>
  <w:num w:numId="7">
    <w:abstractNumId w:val="2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7"/>
  </w:num>
  <w:num w:numId="12">
    <w:abstractNumId w:val="23"/>
  </w:num>
  <w:num w:numId="13">
    <w:abstractNumId w:val="1"/>
  </w:num>
  <w:num w:numId="14">
    <w:abstractNumId w:val="15"/>
  </w:num>
  <w:num w:numId="15">
    <w:abstractNumId w:val="22"/>
  </w:num>
  <w:num w:numId="16">
    <w:abstractNumId w:val="21"/>
  </w:num>
  <w:num w:numId="17">
    <w:abstractNumId w:val="25"/>
  </w:num>
  <w:num w:numId="18">
    <w:abstractNumId w:val="8"/>
  </w:num>
  <w:num w:numId="19">
    <w:abstractNumId w:val="11"/>
  </w:num>
  <w:num w:numId="20">
    <w:abstractNumId w:val="0"/>
  </w:num>
  <w:num w:numId="21">
    <w:abstractNumId w:val="28"/>
  </w:num>
  <w:num w:numId="22">
    <w:abstractNumId w:val="17"/>
  </w:num>
  <w:num w:numId="23">
    <w:abstractNumId w:val="4"/>
  </w:num>
  <w:num w:numId="24">
    <w:abstractNumId w:val="14"/>
  </w:num>
  <w:num w:numId="25">
    <w:abstractNumId w:val="13"/>
  </w:num>
  <w:num w:numId="26">
    <w:abstractNumId w:val="5"/>
  </w:num>
  <w:num w:numId="27">
    <w:abstractNumId w:val="2"/>
  </w:num>
  <w:num w:numId="28">
    <w:abstractNumId w:val="10"/>
  </w:num>
  <w:num w:numId="29">
    <w:abstractNumId w:val="6"/>
  </w:num>
  <w:num w:numId="30">
    <w:abstractNumId w:val="18"/>
  </w:num>
  <w:num w:numId="31">
    <w:abstractNumId w:val="16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77"/>
    <w:rsid w:val="00011612"/>
    <w:rsid w:val="00012EB5"/>
    <w:rsid w:val="00022CCE"/>
    <w:rsid w:val="00024AB2"/>
    <w:rsid w:val="00026033"/>
    <w:rsid w:val="00026536"/>
    <w:rsid w:val="00040549"/>
    <w:rsid w:val="0004360A"/>
    <w:rsid w:val="00060E62"/>
    <w:rsid w:val="00061EA6"/>
    <w:rsid w:val="00096C08"/>
    <w:rsid w:val="000B5EF7"/>
    <w:rsid w:val="000C1C25"/>
    <w:rsid w:val="000C3865"/>
    <w:rsid w:val="000E074D"/>
    <w:rsid w:val="000E23FA"/>
    <w:rsid w:val="000E56D1"/>
    <w:rsid w:val="000E616C"/>
    <w:rsid w:val="00111203"/>
    <w:rsid w:val="00114237"/>
    <w:rsid w:val="0012001D"/>
    <w:rsid w:val="00122711"/>
    <w:rsid w:val="00123944"/>
    <w:rsid w:val="00133126"/>
    <w:rsid w:val="00135920"/>
    <w:rsid w:val="00141B19"/>
    <w:rsid w:val="00144DAD"/>
    <w:rsid w:val="0015168F"/>
    <w:rsid w:val="001525FE"/>
    <w:rsid w:val="00153371"/>
    <w:rsid w:val="0015614B"/>
    <w:rsid w:val="00157107"/>
    <w:rsid w:val="0016044C"/>
    <w:rsid w:val="00166258"/>
    <w:rsid w:val="00170D44"/>
    <w:rsid w:val="0017605E"/>
    <w:rsid w:val="0018720C"/>
    <w:rsid w:val="001B35F6"/>
    <w:rsid w:val="001B4454"/>
    <w:rsid w:val="001B4BE1"/>
    <w:rsid w:val="001D1B74"/>
    <w:rsid w:val="001D1B95"/>
    <w:rsid w:val="001E1452"/>
    <w:rsid w:val="00202048"/>
    <w:rsid w:val="002074EC"/>
    <w:rsid w:val="00213A1B"/>
    <w:rsid w:val="00217335"/>
    <w:rsid w:val="00217802"/>
    <w:rsid w:val="00217E7F"/>
    <w:rsid w:val="002326CC"/>
    <w:rsid w:val="002431EB"/>
    <w:rsid w:val="00247928"/>
    <w:rsid w:val="00260C5D"/>
    <w:rsid w:val="00263314"/>
    <w:rsid w:val="00265092"/>
    <w:rsid w:val="00265A6D"/>
    <w:rsid w:val="0027630C"/>
    <w:rsid w:val="00280149"/>
    <w:rsid w:val="0028710A"/>
    <w:rsid w:val="002875B5"/>
    <w:rsid w:val="00290CD1"/>
    <w:rsid w:val="002A0104"/>
    <w:rsid w:val="002B2AA9"/>
    <w:rsid w:val="002B6EC8"/>
    <w:rsid w:val="002C13F0"/>
    <w:rsid w:val="002C3B04"/>
    <w:rsid w:val="002D004B"/>
    <w:rsid w:val="002D5D3B"/>
    <w:rsid w:val="002F47D9"/>
    <w:rsid w:val="002F5746"/>
    <w:rsid w:val="003011AB"/>
    <w:rsid w:val="00304EEA"/>
    <w:rsid w:val="00320E41"/>
    <w:rsid w:val="00323C43"/>
    <w:rsid w:val="003376CE"/>
    <w:rsid w:val="00340B36"/>
    <w:rsid w:val="00350946"/>
    <w:rsid w:val="00360E8C"/>
    <w:rsid w:val="00360EAA"/>
    <w:rsid w:val="00367324"/>
    <w:rsid w:val="0038466D"/>
    <w:rsid w:val="0039003A"/>
    <w:rsid w:val="003C7C99"/>
    <w:rsid w:val="003D2977"/>
    <w:rsid w:val="00401F64"/>
    <w:rsid w:val="004020EE"/>
    <w:rsid w:val="004024CD"/>
    <w:rsid w:val="004150EA"/>
    <w:rsid w:val="00441352"/>
    <w:rsid w:val="00445632"/>
    <w:rsid w:val="00452D84"/>
    <w:rsid w:val="00481F6E"/>
    <w:rsid w:val="00490C4F"/>
    <w:rsid w:val="0049254A"/>
    <w:rsid w:val="00494DF0"/>
    <w:rsid w:val="004A132D"/>
    <w:rsid w:val="004A34E1"/>
    <w:rsid w:val="004A6695"/>
    <w:rsid w:val="004A6D60"/>
    <w:rsid w:val="004C48CE"/>
    <w:rsid w:val="004C6E9F"/>
    <w:rsid w:val="004D3B66"/>
    <w:rsid w:val="004E3D97"/>
    <w:rsid w:val="004F7CB4"/>
    <w:rsid w:val="00504005"/>
    <w:rsid w:val="00514612"/>
    <w:rsid w:val="005234E7"/>
    <w:rsid w:val="0053330A"/>
    <w:rsid w:val="00554591"/>
    <w:rsid w:val="00572F34"/>
    <w:rsid w:val="00574DF5"/>
    <w:rsid w:val="005858ED"/>
    <w:rsid w:val="00596440"/>
    <w:rsid w:val="005A139D"/>
    <w:rsid w:val="005A64D7"/>
    <w:rsid w:val="005A6695"/>
    <w:rsid w:val="005B11A5"/>
    <w:rsid w:val="005B36FF"/>
    <w:rsid w:val="005C3398"/>
    <w:rsid w:val="005C34A1"/>
    <w:rsid w:val="005C5900"/>
    <w:rsid w:val="005E5CD7"/>
    <w:rsid w:val="005E7200"/>
    <w:rsid w:val="005F0717"/>
    <w:rsid w:val="00605458"/>
    <w:rsid w:val="00616BBB"/>
    <w:rsid w:val="00623B88"/>
    <w:rsid w:val="00634B03"/>
    <w:rsid w:val="006411BC"/>
    <w:rsid w:val="006633D7"/>
    <w:rsid w:val="00681BE6"/>
    <w:rsid w:val="006913F0"/>
    <w:rsid w:val="00695E80"/>
    <w:rsid w:val="006A5813"/>
    <w:rsid w:val="006C30E3"/>
    <w:rsid w:val="006E3280"/>
    <w:rsid w:val="006F770C"/>
    <w:rsid w:val="00714131"/>
    <w:rsid w:val="00714708"/>
    <w:rsid w:val="00720707"/>
    <w:rsid w:val="007316C6"/>
    <w:rsid w:val="00732F3C"/>
    <w:rsid w:val="00736BF7"/>
    <w:rsid w:val="0073716D"/>
    <w:rsid w:val="00743901"/>
    <w:rsid w:val="0074547D"/>
    <w:rsid w:val="00750891"/>
    <w:rsid w:val="00756BEE"/>
    <w:rsid w:val="0076086A"/>
    <w:rsid w:val="00780774"/>
    <w:rsid w:val="00780B5B"/>
    <w:rsid w:val="00783914"/>
    <w:rsid w:val="007931F8"/>
    <w:rsid w:val="00794A10"/>
    <w:rsid w:val="007A0D58"/>
    <w:rsid w:val="007A2AFC"/>
    <w:rsid w:val="007B21AB"/>
    <w:rsid w:val="007B3C9C"/>
    <w:rsid w:val="007B5133"/>
    <w:rsid w:val="007B6A67"/>
    <w:rsid w:val="007C480A"/>
    <w:rsid w:val="007D2F58"/>
    <w:rsid w:val="007E0263"/>
    <w:rsid w:val="007E1C84"/>
    <w:rsid w:val="007E4ABC"/>
    <w:rsid w:val="007E660F"/>
    <w:rsid w:val="007F0FE6"/>
    <w:rsid w:val="007F1B19"/>
    <w:rsid w:val="007F36E6"/>
    <w:rsid w:val="008212C1"/>
    <w:rsid w:val="00835C80"/>
    <w:rsid w:val="00836621"/>
    <w:rsid w:val="00846153"/>
    <w:rsid w:val="008576A7"/>
    <w:rsid w:val="00860DD5"/>
    <w:rsid w:val="008705BE"/>
    <w:rsid w:val="00872820"/>
    <w:rsid w:val="00873015"/>
    <w:rsid w:val="0087406E"/>
    <w:rsid w:val="00876FE2"/>
    <w:rsid w:val="00881025"/>
    <w:rsid w:val="00881AB5"/>
    <w:rsid w:val="00894FF0"/>
    <w:rsid w:val="008A2AE8"/>
    <w:rsid w:val="008B1BC2"/>
    <w:rsid w:val="008C2FA7"/>
    <w:rsid w:val="008C584B"/>
    <w:rsid w:val="008D184D"/>
    <w:rsid w:val="008E0731"/>
    <w:rsid w:val="009152BD"/>
    <w:rsid w:val="00926339"/>
    <w:rsid w:val="00932115"/>
    <w:rsid w:val="009330C3"/>
    <w:rsid w:val="009376A3"/>
    <w:rsid w:val="00946573"/>
    <w:rsid w:val="00950B2C"/>
    <w:rsid w:val="00963BA8"/>
    <w:rsid w:val="0096572D"/>
    <w:rsid w:val="009773E7"/>
    <w:rsid w:val="00987C80"/>
    <w:rsid w:val="009A4223"/>
    <w:rsid w:val="009B649E"/>
    <w:rsid w:val="009C245E"/>
    <w:rsid w:val="009D1884"/>
    <w:rsid w:val="009D1AA3"/>
    <w:rsid w:val="009D447D"/>
    <w:rsid w:val="009E4BFB"/>
    <w:rsid w:val="009E6009"/>
    <w:rsid w:val="009F2A51"/>
    <w:rsid w:val="009F77F3"/>
    <w:rsid w:val="00A112ED"/>
    <w:rsid w:val="00A1321B"/>
    <w:rsid w:val="00A204D3"/>
    <w:rsid w:val="00A34C11"/>
    <w:rsid w:val="00A45C57"/>
    <w:rsid w:val="00A47122"/>
    <w:rsid w:val="00A51C37"/>
    <w:rsid w:val="00A52549"/>
    <w:rsid w:val="00A55D0B"/>
    <w:rsid w:val="00A664EC"/>
    <w:rsid w:val="00A71CC9"/>
    <w:rsid w:val="00A912FD"/>
    <w:rsid w:val="00A9266F"/>
    <w:rsid w:val="00A96E41"/>
    <w:rsid w:val="00AB56A1"/>
    <w:rsid w:val="00AC3089"/>
    <w:rsid w:val="00AC6E0C"/>
    <w:rsid w:val="00AE2598"/>
    <w:rsid w:val="00AE6907"/>
    <w:rsid w:val="00AE7463"/>
    <w:rsid w:val="00B1394B"/>
    <w:rsid w:val="00B148DC"/>
    <w:rsid w:val="00B1494E"/>
    <w:rsid w:val="00B15619"/>
    <w:rsid w:val="00B17252"/>
    <w:rsid w:val="00B25B09"/>
    <w:rsid w:val="00B41F6B"/>
    <w:rsid w:val="00B572D3"/>
    <w:rsid w:val="00B65375"/>
    <w:rsid w:val="00B7425F"/>
    <w:rsid w:val="00B853DF"/>
    <w:rsid w:val="00B87674"/>
    <w:rsid w:val="00B94B3A"/>
    <w:rsid w:val="00B97A0A"/>
    <w:rsid w:val="00BA7B09"/>
    <w:rsid w:val="00BB3B36"/>
    <w:rsid w:val="00BB3E90"/>
    <w:rsid w:val="00BD2C9B"/>
    <w:rsid w:val="00BF2EBB"/>
    <w:rsid w:val="00C006AB"/>
    <w:rsid w:val="00C05DD2"/>
    <w:rsid w:val="00C103E4"/>
    <w:rsid w:val="00C17108"/>
    <w:rsid w:val="00C17305"/>
    <w:rsid w:val="00C20D15"/>
    <w:rsid w:val="00C228D9"/>
    <w:rsid w:val="00C3167F"/>
    <w:rsid w:val="00C33488"/>
    <w:rsid w:val="00C35E45"/>
    <w:rsid w:val="00C478C6"/>
    <w:rsid w:val="00C50953"/>
    <w:rsid w:val="00C53166"/>
    <w:rsid w:val="00C57C3E"/>
    <w:rsid w:val="00C61C26"/>
    <w:rsid w:val="00C66923"/>
    <w:rsid w:val="00C74EEA"/>
    <w:rsid w:val="00C84DC7"/>
    <w:rsid w:val="00C86D30"/>
    <w:rsid w:val="00C92EFB"/>
    <w:rsid w:val="00C960CD"/>
    <w:rsid w:val="00CB4F01"/>
    <w:rsid w:val="00CB6EEF"/>
    <w:rsid w:val="00CB78BD"/>
    <w:rsid w:val="00CC4682"/>
    <w:rsid w:val="00CD7CE3"/>
    <w:rsid w:val="00CE328F"/>
    <w:rsid w:val="00D1047C"/>
    <w:rsid w:val="00D2382E"/>
    <w:rsid w:val="00D329A1"/>
    <w:rsid w:val="00D37C04"/>
    <w:rsid w:val="00D40433"/>
    <w:rsid w:val="00D4079B"/>
    <w:rsid w:val="00D43FD1"/>
    <w:rsid w:val="00D47089"/>
    <w:rsid w:val="00D52B53"/>
    <w:rsid w:val="00D62E27"/>
    <w:rsid w:val="00D63E6E"/>
    <w:rsid w:val="00D7464D"/>
    <w:rsid w:val="00D74D2B"/>
    <w:rsid w:val="00D74FAF"/>
    <w:rsid w:val="00D8049C"/>
    <w:rsid w:val="00D82A66"/>
    <w:rsid w:val="00D8387A"/>
    <w:rsid w:val="00D93C14"/>
    <w:rsid w:val="00DA3001"/>
    <w:rsid w:val="00DA763E"/>
    <w:rsid w:val="00DC04F3"/>
    <w:rsid w:val="00DC43BA"/>
    <w:rsid w:val="00DD0B27"/>
    <w:rsid w:val="00E012D4"/>
    <w:rsid w:val="00E15F41"/>
    <w:rsid w:val="00E240A5"/>
    <w:rsid w:val="00E26657"/>
    <w:rsid w:val="00E3438D"/>
    <w:rsid w:val="00E3461D"/>
    <w:rsid w:val="00E36F9D"/>
    <w:rsid w:val="00E42C88"/>
    <w:rsid w:val="00E5171C"/>
    <w:rsid w:val="00E55462"/>
    <w:rsid w:val="00E64317"/>
    <w:rsid w:val="00E654C3"/>
    <w:rsid w:val="00E66759"/>
    <w:rsid w:val="00E67201"/>
    <w:rsid w:val="00E73446"/>
    <w:rsid w:val="00E7445E"/>
    <w:rsid w:val="00E83C44"/>
    <w:rsid w:val="00E91D17"/>
    <w:rsid w:val="00E97561"/>
    <w:rsid w:val="00EA4035"/>
    <w:rsid w:val="00EA7EB2"/>
    <w:rsid w:val="00EB2BCE"/>
    <w:rsid w:val="00EC642C"/>
    <w:rsid w:val="00EE06FD"/>
    <w:rsid w:val="00EE25CC"/>
    <w:rsid w:val="00F00100"/>
    <w:rsid w:val="00F04222"/>
    <w:rsid w:val="00F23605"/>
    <w:rsid w:val="00F44990"/>
    <w:rsid w:val="00F45E37"/>
    <w:rsid w:val="00F525F8"/>
    <w:rsid w:val="00F56A29"/>
    <w:rsid w:val="00F61777"/>
    <w:rsid w:val="00F63CFD"/>
    <w:rsid w:val="00F807EB"/>
    <w:rsid w:val="00F81D05"/>
    <w:rsid w:val="00F8420E"/>
    <w:rsid w:val="00F85550"/>
    <w:rsid w:val="00F94DAF"/>
    <w:rsid w:val="00FA6FC3"/>
    <w:rsid w:val="00FB1E19"/>
    <w:rsid w:val="00FB4D2F"/>
    <w:rsid w:val="00FC050D"/>
    <w:rsid w:val="00FC08F9"/>
    <w:rsid w:val="00FC3DCF"/>
    <w:rsid w:val="00FE0A8B"/>
    <w:rsid w:val="00FE56FB"/>
    <w:rsid w:val="00FE6FB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3604A90-A8A6-4460-985B-566F1F0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3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D3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4B"/>
    <w:pPr>
      <w:ind w:left="720"/>
      <w:contextualSpacing/>
    </w:pPr>
  </w:style>
  <w:style w:type="table" w:styleId="TableGrid">
    <w:name w:val="Table Grid"/>
    <w:basedOn w:val="TableNormal"/>
    <w:uiPriority w:val="59"/>
    <w:rsid w:val="0074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D3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6E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1F6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F6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6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question1">
    <w:name w:val="question1"/>
    <w:basedOn w:val="DefaultParagraphFont"/>
    <w:rsid w:val="0053330A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f2027">
    <w:name w:val="f2027"/>
    <w:basedOn w:val="DefaultParagraphFont"/>
    <w:rsid w:val="0078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8CDDE-C6F7-4594-B4F5-458B3EC0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6729</CharactersWithSpaces>
  <SharedDoc>false</SharedDoc>
  <HLinks>
    <vt:vector size="6" baseType="variant">
      <vt:variant>
        <vt:i4>4325449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\\VACMSMAPP01\apps\diffMerge\CVP_QCM\QCM_Int_files\GentranBackup\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13</cp:revision>
  <dcterms:created xsi:type="dcterms:W3CDTF">2015-09-11T20:13:00Z</dcterms:created>
  <dcterms:modified xsi:type="dcterms:W3CDTF">2017-08-14T21:25:00Z</dcterms:modified>
</cp:coreProperties>
</file>
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A51" w:rsidRPr="002A770C" w:rsidRDefault="009F2A51" w:rsidP="009F2A51">
      <w:pPr>
        <w:pStyle w:val="Title1"/>
        <w:rPr>
          <w:rFonts w:ascii="Times New Roman" w:hAnsi="Times New Roman"/>
        </w:rPr>
      </w:pPr>
      <w:bookmarkStart w:id="0" w:name="_Ref29370327"/>
      <w:bookmarkEnd w:id="0"/>
      <w:r w:rsidRPr="002431EB">
        <w:t>___</w:t>
      </w:r>
      <w:r w:rsidRPr="002A770C">
        <w:rPr>
          <w:rFonts w:ascii="Times New Roman" w:hAnsi="Times New Roman"/>
        </w:rPr>
        <w:t>_______________________</w:t>
      </w:r>
    </w:p>
    <w:p w:rsidR="009F2A51" w:rsidRPr="002A770C" w:rsidRDefault="009F2A51" w:rsidP="009F2A51">
      <w:pPr>
        <w:ind w:right="-270"/>
        <w:rPr>
          <w:rFonts w:ascii="Times New Roman" w:hAnsi="Times New Roman"/>
        </w:rPr>
      </w:pPr>
    </w:p>
    <w:p w:rsidR="009F2A51" w:rsidRPr="002A770C" w:rsidRDefault="009F2A51" w:rsidP="009F2A51">
      <w:pPr>
        <w:ind w:right="-270"/>
        <w:rPr>
          <w:rFonts w:ascii="Times New Roman" w:hAnsi="Times New Roman"/>
        </w:rPr>
      </w:pPr>
    </w:p>
    <w:p w:rsidR="009F2A51" w:rsidRPr="002A770C" w:rsidRDefault="00A47122" w:rsidP="009F2A51">
      <w:pPr>
        <w:ind w:right="-270"/>
        <w:jc w:val="center"/>
        <w:rPr>
          <w:rFonts w:ascii="Times New Roman" w:hAnsi="Times New Roman"/>
        </w:rPr>
      </w:pPr>
      <w:r w:rsidRPr="002A770C">
        <w:rPr>
          <w:rFonts w:ascii="Times New Roman" w:hAnsi="Times New Roman"/>
          <w:noProof/>
        </w:rPr>
        <w:drawing>
          <wp:inline distT="0" distB="0" distL="0" distR="0" wp14:anchorId="4B6DA49D" wp14:editId="4850EDAE">
            <wp:extent cx="3829050" cy="762000"/>
            <wp:effectExtent l="0" t="0" r="0" b="0"/>
            <wp:docPr id="8" name="Picture 8"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9050" cy="762000"/>
                    </a:xfrm>
                    <a:prstGeom prst="rect">
                      <a:avLst/>
                    </a:prstGeom>
                    <a:noFill/>
                    <a:ln>
                      <a:noFill/>
                    </a:ln>
                  </pic:spPr>
                </pic:pic>
              </a:graphicData>
            </a:graphic>
          </wp:inline>
        </w:drawing>
      </w:r>
    </w:p>
    <w:p w:rsidR="009F2A51" w:rsidRPr="002A770C" w:rsidRDefault="009F2A51" w:rsidP="009F2A51">
      <w:pPr>
        <w:ind w:right="-270"/>
        <w:jc w:val="center"/>
        <w:rPr>
          <w:rFonts w:ascii="Times New Roman" w:hAnsi="Times New Roman"/>
        </w:rPr>
      </w:pPr>
    </w:p>
    <w:p w:rsidR="009F2A51" w:rsidRPr="002A770C" w:rsidRDefault="009F2A51" w:rsidP="009F2A51">
      <w:pPr>
        <w:ind w:right="-270"/>
        <w:jc w:val="center"/>
        <w:rPr>
          <w:rFonts w:ascii="Times New Roman" w:hAnsi="Times New Roman"/>
        </w:rPr>
      </w:pPr>
    </w:p>
    <w:p w:rsidR="009F2A51" w:rsidRPr="002A770C" w:rsidRDefault="009F2A51" w:rsidP="009F2A51">
      <w:pPr>
        <w:ind w:right="-270"/>
        <w:jc w:val="center"/>
        <w:rPr>
          <w:rFonts w:ascii="Times New Roman" w:hAnsi="Times New Roman"/>
        </w:rPr>
      </w:pPr>
    </w:p>
    <w:p w:rsidR="009F2A51" w:rsidRPr="002A770C" w:rsidRDefault="009F2A51" w:rsidP="009F2A51">
      <w:pPr>
        <w:ind w:right="-270"/>
        <w:jc w:val="center"/>
        <w:rPr>
          <w:rFonts w:ascii="Times New Roman" w:hAnsi="Times New Roman"/>
        </w:rPr>
      </w:pPr>
    </w:p>
    <w:p w:rsidR="009F2A51" w:rsidRPr="002A770C" w:rsidRDefault="009F2A51" w:rsidP="009F2A51">
      <w:pPr>
        <w:pStyle w:val="BodyText"/>
        <w:spacing w:before="240" w:after="60"/>
        <w:jc w:val="center"/>
        <w:rPr>
          <w:b/>
          <w:sz w:val="32"/>
        </w:rPr>
      </w:pPr>
      <w:r w:rsidRPr="002A770C">
        <w:rPr>
          <w:b/>
          <w:sz w:val="36"/>
        </w:rPr>
        <w:t xml:space="preserve">Title: </w:t>
      </w:r>
      <w:r w:rsidR="009C2D4C" w:rsidRPr="002A770C">
        <w:rPr>
          <w:b/>
          <w:sz w:val="32"/>
        </w:rPr>
        <w:t xml:space="preserve">Coaching Summary Report </w:t>
      </w:r>
    </w:p>
    <w:p w:rsidR="009F2A51" w:rsidRPr="002A770C" w:rsidRDefault="009F2A51" w:rsidP="009F2A51">
      <w:pPr>
        <w:pStyle w:val="BodyText"/>
        <w:spacing w:before="240" w:after="60"/>
        <w:jc w:val="center"/>
        <w:rPr>
          <w:b/>
          <w:sz w:val="32"/>
        </w:rPr>
      </w:pPr>
      <w:r w:rsidRPr="002A770C">
        <w:rPr>
          <w:b/>
          <w:sz w:val="32"/>
        </w:rPr>
        <w:t>SSIS Detail Design Document</w:t>
      </w:r>
    </w:p>
    <w:p w:rsidR="009F2A51" w:rsidRPr="002A770C" w:rsidRDefault="009F2A51" w:rsidP="009F2A51">
      <w:pPr>
        <w:pStyle w:val="Title1"/>
        <w:ind w:right="-270"/>
        <w:rPr>
          <w:rFonts w:ascii="Times New Roman" w:hAnsi="Times New Roman"/>
        </w:rPr>
      </w:pPr>
      <w:r w:rsidRPr="002A770C">
        <w:rPr>
          <w:rFonts w:ascii="Times New Roman" w:hAnsi="Times New Roman"/>
        </w:rPr>
        <w:t>__________________________</w:t>
      </w:r>
    </w:p>
    <w:p w:rsidR="009F2A51" w:rsidRPr="002A770C" w:rsidRDefault="009F2A51" w:rsidP="009F2A51">
      <w:pPr>
        <w:ind w:right="-270"/>
        <w:rPr>
          <w:rFonts w:ascii="Times New Roman" w:hAnsi="Times New Roman"/>
        </w:rPr>
      </w:pPr>
    </w:p>
    <w:p w:rsidR="009F2A51" w:rsidRPr="002A770C" w:rsidRDefault="009F2A51" w:rsidP="009F2A51">
      <w:pPr>
        <w:ind w:right="-270"/>
        <w:rPr>
          <w:rFonts w:ascii="Times New Roman" w:hAnsi="Times New Roman"/>
        </w:rPr>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4050"/>
      </w:tblGrid>
      <w:tr w:rsidR="009F2A51" w:rsidRPr="002A770C" w:rsidTr="00D22F4B">
        <w:trPr>
          <w:cantSplit/>
          <w:trHeight w:val="282"/>
        </w:trPr>
        <w:tc>
          <w:tcPr>
            <w:tcW w:w="1530" w:type="dxa"/>
            <w:tcBorders>
              <w:top w:val="single" w:sz="6" w:space="0" w:color="auto"/>
              <w:left w:val="single" w:sz="6" w:space="0" w:color="auto"/>
              <w:right w:val="single" w:sz="6" w:space="0" w:color="auto"/>
            </w:tcBorders>
            <w:vAlign w:val="center"/>
          </w:tcPr>
          <w:p w:rsidR="009F2A51" w:rsidRPr="002A770C" w:rsidRDefault="009F2A51" w:rsidP="00A45C57">
            <w:pPr>
              <w:ind w:right="-270"/>
              <w:jc w:val="center"/>
              <w:rPr>
                <w:rFonts w:ascii="Times New Roman" w:hAnsi="Times New Roman"/>
              </w:rPr>
            </w:pPr>
            <w:r w:rsidRPr="002A770C">
              <w:rPr>
                <w:rFonts w:ascii="Times New Roman" w:hAnsi="Times New Roman"/>
              </w:rPr>
              <w:t>Last Revision</w:t>
            </w:r>
          </w:p>
        </w:tc>
        <w:tc>
          <w:tcPr>
            <w:tcW w:w="1620" w:type="dxa"/>
            <w:tcBorders>
              <w:top w:val="single" w:sz="6" w:space="0" w:color="auto"/>
              <w:left w:val="single" w:sz="6" w:space="0" w:color="auto"/>
              <w:right w:val="single" w:sz="6" w:space="0" w:color="auto"/>
            </w:tcBorders>
            <w:vAlign w:val="center"/>
          </w:tcPr>
          <w:p w:rsidR="009F2A51" w:rsidRPr="002A770C" w:rsidRDefault="009F2A51" w:rsidP="00A45C57">
            <w:pPr>
              <w:ind w:right="-270"/>
              <w:jc w:val="center"/>
              <w:rPr>
                <w:rFonts w:ascii="Times New Roman" w:hAnsi="Times New Roman"/>
              </w:rPr>
            </w:pPr>
            <w:r w:rsidRPr="002A770C">
              <w:rPr>
                <w:rFonts w:ascii="Times New Roman" w:hAnsi="Times New Roman"/>
              </w:rPr>
              <w:t>Last Review</w:t>
            </w:r>
          </w:p>
        </w:tc>
        <w:tc>
          <w:tcPr>
            <w:tcW w:w="4050" w:type="dxa"/>
            <w:tcBorders>
              <w:top w:val="single" w:sz="6" w:space="0" w:color="auto"/>
              <w:right w:val="single" w:sz="6" w:space="0" w:color="auto"/>
            </w:tcBorders>
            <w:vAlign w:val="center"/>
          </w:tcPr>
          <w:p w:rsidR="009F2A51" w:rsidRPr="002A770C" w:rsidRDefault="009F2A51" w:rsidP="00A45C57">
            <w:pPr>
              <w:ind w:right="-270"/>
              <w:jc w:val="center"/>
              <w:rPr>
                <w:rFonts w:ascii="Times New Roman" w:hAnsi="Times New Roman"/>
              </w:rPr>
            </w:pPr>
            <w:r w:rsidRPr="002A770C">
              <w:rPr>
                <w:rFonts w:ascii="Times New Roman" w:hAnsi="Times New Roman"/>
              </w:rPr>
              <w:t>Description</w:t>
            </w:r>
          </w:p>
        </w:tc>
      </w:tr>
      <w:tr w:rsidR="009F2A51" w:rsidRPr="002A770C" w:rsidTr="00D22F4B">
        <w:trPr>
          <w:cantSplit/>
          <w:trHeight w:val="348"/>
        </w:trPr>
        <w:tc>
          <w:tcPr>
            <w:tcW w:w="1530" w:type="dxa"/>
            <w:tcBorders>
              <w:top w:val="single" w:sz="12" w:space="0" w:color="auto"/>
              <w:left w:val="single" w:sz="6" w:space="0" w:color="auto"/>
              <w:bottom w:val="single" w:sz="12" w:space="0" w:color="auto"/>
              <w:right w:val="single" w:sz="6" w:space="0" w:color="auto"/>
            </w:tcBorders>
          </w:tcPr>
          <w:p w:rsidR="009F2A51" w:rsidRPr="002A770C" w:rsidRDefault="00FB5935" w:rsidP="00FB5935">
            <w:pPr>
              <w:ind w:left="-12" w:right="-270"/>
              <w:jc w:val="center"/>
              <w:rPr>
                <w:rFonts w:ascii="Times New Roman" w:hAnsi="Times New Roman"/>
              </w:rPr>
            </w:pPr>
            <w:r>
              <w:rPr>
                <w:rFonts w:ascii="Times New Roman" w:hAnsi="Times New Roman"/>
              </w:rPr>
              <w:t>10/</w:t>
            </w:r>
            <w:ins w:id="1" w:author="Palacherla, Susmitha C (NONUS)" w:date="2017-10-16T16:31:00Z">
              <w:r>
                <w:rPr>
                  <w:rFonts w:ascii="Times New Roman" w:hAnsi="Times New Roman"/>
                </w:rPr>
                <w:t>16</w:t>
              </w:r>
            </w:ins>
            <w:r w:rsidR="009C2D4C" w:rsidRPr="002A770C">
              <w:rPr>
                <w:rFonts w:ascii="Times New Roman" w:hAnsi="Times New Roman"/>
              </w:rPr>
              <w:t>/2017</w:t>
            </w:r>
          </w:p>
        </w:tc>
        <w:tc>
          <w:tcPr>
            <w:tcW w:w="1620" w:type="dxa"/>
            <w:tcBorders>
              <w:top w:val="single" w:sz="12" w:space="0" w:color="auto"/>
              <w:left w:val="single" w:sz="6" w:space="0" w:color="auto"/>
              <w:bottom w:val="single" w:sz="12" w:space="0" w:color="auto"/>
              <w:right w:val="single" w:sz="6" w:space="0" w:color="auto"/>
            </w:tcBorders>
          </w:tcPr>
          <w:p w:rsidR="009F2A51" w:rsidRPr="002A770C" w:rsidRDefault="009F2A51" w:rsidP="00A45C57">
            <w:pPr>
              <w:ind w:left="-12" w:right="-270"/>
              <w:jc w:val="center"/>
              <w:rPr>
                <w:rFonts w:ascii="Times New Roman" w:hAnsi="Times New Roman"/>
              </w:rPr>
            </w:pPr>
          </w:p>
        </w:tc>
        <w:tc>
          <w:tcPr>
            <w:tcW w:w="4050" w:type="dxa"/>
            <w:tcBorders>
              <w:top w:val="single" w:sz="12" w:space="0" w:color="auto"/>
              <w:bottom w:val="single" w:sz="12" w:space="0" w:color="auto"/>
              <w:right w:val="single" w:sz="6" w:space="0" w:color="auto"/>
            </w:tcBorders>
          </w:tcPr>
          <w:p w:rsidR="009F2A51" w:rsidRPr="002A770C" w:rsidRDefault="00100E4E" w:rsidP="00FB5935">
            <w:pPr>
              <w:ind w:right="-270"/>
              <w:rPr>
                <w:rFonts w:ascii="Times New Roman" w:hAnsi="Times New Roman"/>
              </w:rPr>
            </w:pPr>
            <w:r w:rsidRPr="002A770C">
              <w:rPr>
                <w:rFonts w:ascii="Times New Roman" w:hAnsi="Times New Roman"/>
              </w:rPr>
              <w:t xml:space="preserve">TFS </w:t>
            </w:r>
            <w:r w:rsidR="009C2D4C" w:rsidRPr="002A770C">
              <w:rPr>
                <w:rFonts w:ascii="Times New Roman" w:hAnsi="Times New Roman"/>
              </w:rPr>
              <w:t>6066 – Schedule Coaching Summary Reports</w:t>
            </w:r>
            <w:ins w:id="2" w:author="Palacherla, Susmitha C (NONUS)" w:date="2017-10-16T16:31:00Z">
              <w:r w:rsidR="00FB5935">
                <w:rPr>
                  <w:rFonts w:ascii="Times New Roman" w:hAnsi="Times New Roman"/>
                </w:rPr>
                <w:t>. Added delay before File copy</w:t>
              </w:r>
            </w:ins>
            <w:ins w:id="3" w:author="Palacherla, Susmitha C (NONUS)" w:date="2017-10-16T16:32:00Z">
              <w:r w:rsidR="00FB5935">
                <w:rPr>
                  <w:rFonts w:ascii="Times New Roman" w:hAnsi="Times New Roman"/>
                </w:rPr>
                <w:t xml:space="preserve">. </w:t>
              </w:r>
            </w:ins>
            <w:ins w:id="4" w:author="Palacherla, Susmitha C (NONUS)" w:date="2017-10-16T16:31:00Z">
              <w:r w:rsidR="00FB5935">
                <w:rPr>
                  <w:rFonts w:ascii="Times New Roman" w:hAnsi="Times New Roman"/>
                </w:rPr>
                <w:t>Updated desti</w:t>
              </w:r>
            </w:ins>
            <w:ins w:id="5" w:author="Palacherla, Susmitha C (NONUS)" w:date="2017-10-16T16:32:00Z">
              <w:r w:rsidR="00FB5935">
                <w:rPr>
                  <w:rFonts w:ascii="Times New Roman" w:hAnsi="Times New Roman"/>
                </w:rPr>
                <w:t>nation and added schedule info.</w:t>
              </w:r>
            </w:ins>
          </w:p>
        </w:tc>
      </w:tr>
    </w:tbl>
    <w:p w:rsidR="009F2A51" w:rsidRPr="002A770C" w:rsidRDefault="009F2A51" w:rsidP="009F2A51">
      <w:pPr>
        <w:pStyle w:val="hd1"/>
        <w:tabs>
          <w:tab w:val="clear" w:pos="4320"/>
          <w:tab w:val="clear" w:pos="8640"/>
          <w:tab w:val="left" w:pos="1980"/>
          <w:tab w:val="left" w:pos="6750"/>
        </w:tabs>
        <w:ind w:right="-270"/>
        <w:rPr>
          <w:rFonts w:ascii="Times New Roman" w:hAnsi="Times New Roman"/>
          <w:b w:val="0"/>
          <w:sz w:val="20"/>
        </w:rPr>
      </w:pPr>
    </w:p>
    <w:p w:rsidR="009F2A51" w:rsidRPr="002A770C" w:rsidRDefault="00304EEA" w:rsidP="009F2A51">
      <w:pPr>
        <w:pStyle w:val="hd1"/>
        <w:tabs>
          <w:tab w:val="clear" w:pos="4320"/>
          <w:tab w:val="clear" w:pos="8640"/>
          <w:tab w:val="left" w:pos="1980"/>
          <w:tab w:val="left" w:pos="6750"/>
        </w:tabs>
        <w:ind w:right="-270"/>
        <w:rPr>
          <w:rFonts w:ascii="Times New Roman" w:hAnsi="Times New Roman"/>
          <w:sz w:val="20"/>
        </w:rPr>
      </w:pPr>
      <w:r w:rsidRPr="002A770C">
        <w:rPr>
          <w:rFonts w:ascii="Times New Roman" w:hAnsi="Times New Roman"/>
          <w:noProof/>
        </w:rPr>
        <mc:AlternateContent>
          <mc:Choice Requires="wps">
            <w:drawing>
              <wp:anchor distT="0" distB="0" distL="114300" distR="114300" simplePos="0" relativeHeight="251658752" behindDoc="0" locked="0" layoutInCell="0" allowOverlap="1">
                <wp:simplePos x="0" y="0"/>
                <wp:positionH relativeFrom="column">
                  <wp:posOffset>4663440</wp:posOffset>
                </wp:positionH>
                <wp:positionV relativeFrom="paragraph">
                  <wp:posOffset>422910</wp:posOffset>
                </wp:positionV>
                <wp:extent cx="915035" cy="635"/>
                <wp:effectExtent l="5715" t="13335" r="12700" b="5080"/>
                <wp:wrapNone/>
                <wp:docPr id="1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58AD92" id="Line 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" o:allowincell="f">
                <v:stroke startarrowwidth="narrow" startarrowlength="short" endarrowwidth="narrow" endarrowlength="short"/>
              </v:line>
            </w:pict>
          </mc:Fallback>
        </mc:AlternateContent>
      </w:r>
      <w:r w:rsidRPr="002A770C">
        <w:rPr>
          <w:rFonts w:ascii="Times New Roman" w:hAnsi="Times New Roman"/>
          <w:noProof/>
        </w:rPr>
        <mc:AlternateContent>
          <mc:Choice Requires="wps">
            <w:drawing>
              <wp:anchor distT="0" distB="0" distL="114300" distR="114300" simplePos="0" relativeHeight="251654656" behindDoc="0" locked="0" layoutInCell="0" allowOverlap="1">
                <wp:simplePos x="0" y="0"/>
                <wp:positionH relativeFrom="column">
                  <wp:posOffset>914400</wp:posOffset>
                </wp:positionH>
                <wp:positionV relativeFrom="paragraph">
                  <wp:posOffset>422910</wp:posOffset>
                </wp:positionV>
                <wp:extent cx="2469515" cy="635"/>
                <wp:effectExtent l="9525" t="13335" r="6985" b="5080"/>
                <wp:wrapNone/>
                <wp:docPr id="1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907CA3" id="Line 4"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" o:allowincell="f">
                <v:stroke startarrowwidth="narrow" startarrowlength="short" endarrowwidth="narrow" endarrowlength="short"/>
              </v:line>
            </w:pict>
          </mc:Fallback>
        </mc:AlternateContent>
      </w:r>
      <w:r w:rsidR="009F2A51" w:rsidRPr="002A770C">
        <w:rPr>
          <w:rFonts w:ascii="Times New Roman" w:hAnsi="Times New Roman"/>
          <w:b w:val="0"/>
          <w:sz w:val="22"/>
        </w:rPr>
        <w:t>Prepared by:</w:t>
      </w:r>
      <w:r w:rsidR="009F2A51" w:rsidRPr="002A770C">
        <w:rPr>
          <w:rFonts w:ascii="Times New Roman" w:hAnsi="Times New Roman"/>
          <w:b w:val="0"/>
          <w:sz w:val="20"/>
        </w:rPr>
        <w:tab/>
      </w:r>
      <w:r w:rsidR="00202048" w:rsidRPr="002A770C">
        <w:rPr>
          <w:rFonts w:ascii="Times New Roman" w:hAnsi="Times New Roman"/>
          <w:b w:val="0"/>
          <w:sz w:val="20"/>
        </w:rPr>
        <w:t>Susmitha Palacherla</w:t>
      </w:r>
      <w:r w:rsidR="009F2A51" w:rsidRPr="002A770C">
        <w:rPr>
          <w:rFonts w:ascii="Times New Roman" w:hAnsi="Times New Roman"/>
          <w:b w:val="0"/>
          <w:sz w:val="20"/>
        </w:rPr>
        <w:tab/>
      </w:r>
      <w:r w:rsidR="009F2A51" w:rsidRPr="002A770C">
        <w:rPr>
          <w:rFonts w:ascii="Times New Roman" w:hAnsi="Times New Roman"/>
          <w:b w:val="0"/>
          <w:sz w:val="22"/>
        </w:rPr>
        <w:t xml:space="preserve">Date:  </w:t>
      </w:r>
      <w:r w:rsidR="009C2D4C" w:rsidRPr="002A770C">
        <w:rPr>
          <w:rFonts w:ascii="Times New Roman" w:hAnsi="Times New Roman"/>
          <w:b w:val="0"/>
          <w:sz w:val="22"/>
        </w:rPr>
        <w:t>10/10/2017</w:t>
      </w:r>
    </w:p>
    <w:p w:rsidR="009F2A51" w:rsidRPr="002A770C" w:rsidRDefault="009F2A51" w:rsidP="009F2A51">
      <w:pPr>
        <w:tabs>
          <w:tab w:val="left" w:pos="1980"/>
          <w:tab w:val="left" w:pos="6750"/>
        </w:tabs>
        <w:ind w:left="1440" w:right="-270" w:firstLine="720"/>
        <w:rPr>
          <w:rFonts w:ascii="Times New Roman" w:hAnsi="Times New Roman"/>
        </w:rPr>
      </w:pPr>
    </w:p>
    <w:p w:rsidR="009F2A51" w:rsidRPr="002A770C" w:rsidRDefault="009F2A51" w:rsidP="009F2A51">
      <w:pPr>
        <w:pStyle w:val="BodyText"/>
      </w:pPr>
      <w:r w:rsidRPr="002A770C">
        <w:t xml:space="preserve">Department, Location: </w:t>
      </w:r>
      <w:r w:rsidRPr="002A770C">
        <w:tab/>
      </w:r>
      <w:r w:rsidRPr="002A770C">
        <w:tab/>
      </w:r>
      <w:r w:rsidR="00202048" w:rsidRPr="002A770C">
        <w:t>Health Solutions Division</w:t>
      </w:r>
    </w:p>
    <w:p w:rsidR="009F2A51" w:rsidRPr="002A770C" w:rsidRDefault="00304EEA" w:rsidP="009F2A51">
      <w:pPr>
        <w:tabs>
          <w:tab w:val="left" w:pos="1980"/>
          <w:tab w:val="left" w:pos="6750"/>
        </w:tabs>
        <w:ind w:right="-270"/>
        <w:rPr>
          <w:rFonts w:ascii="Times New Roman" w:hAnsi="Times New Roman"/>
        </w:rPr>
      </w:pPr>
      <w:r w:rsidRPr="002A770C">
        <w:rPr>
          <w:rFonts w:ascii="Times New Roman" w:hAnsi="Times New Roman"/>
          <w:noProof/>
        </w:rPr>
        <mc:AlternateContent>
          <mc:Choice Requires="wps">
            <w:drawing>
              <wp:anchor distT="0" distB="0" distL="114300" distR="114300" simplePos="0" relativeHeight="251660800" behindDoc="0" locked="0" layoutInCell="0" allowOverlap="1">
                <wp:simplePos x="0" y="0"/>
                <wp:positionH relativeFrom="column">
                  <wp:posOffset>1463040</wp:posOffset>
                </wp:positionH>
                <wp:positionV relativeFrom="paragraph">
                  <wp:posOffset>7620</wp:posOffset>
                </wp:positionV>
                <wp:extent cx="2468880" cy="0"/>
                <wp:effectExtent l="5715" t="7620" r="11430" b="11430"/>
                <wp:wrapNone/>
                <wp:docPr id="1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10F6CE" id="Line 5"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" o:allowincell="f">
                <v:stroke startarrowwidth="narrow" startarrowlength="short" endarrowwidth="narrow" endarrowlength="short"/>
              </v:line>
            </w:pict>
          </mc:Fallback>
        </mc:AlternateContent>
      </w:r>
    </w:p>
    <w:p w:rsidR="009F2A51" w:rsidRPr="002A770C" w:rsidRDefault="009F2A51" w:rsidP="009F2A51">
      <w:pPr>
        <w:tabs>
          <w:tab w:val="left" w:pos="1980"/>
          <w:tab w:val="left" w:pos="6750"/>
        </w:tabs>
        <w:ind w:right="-270"/>
        <w:rPr>
          <w:rFonts w:ascii="Times New Roman" w:hAnsi="Times New Roman"/>
        </w:rPr>
      </w:pPr>
    </w:p>
    <w:p w:rsidR="009F2A51" w:rsidRPr="002A770C" w:rsidRDefault="00304EEA" w:rsidP="009F2A51">
      <w:pPr>
        <w:pStyle w:val="hd1"/>
        <w:tabs>
          <w:tab w:val="clear" w:pos="4320"/>
          <w:tab w:val="clear" w:pos="8640"/>
          <w:tab w:val="left" w:pos="1980"/>
          <w:tab w:val="left" w:pos="6750"/>
        </w:tabs>
        <w:ind w:right="-270"/>
        <w:rPr>
          <w:rFonts w:ascii="Times New Roman" w:hAnsi="Times New Roman"/>
          <w:sz w:val="22"/>
        </w:rPr>
      </w:pPr>
      <w:r w:rsidRPr="002A770C">
        <w:rPr>
          <w:rFonts w:ascii="Times New Roman" w:hAnsi="Times New Roman"/>
          <w:noProof/>
        </w:rPr>
        <mc:AlternateContent>
          <mc:Choice Requires="wps">
            <w:drawing>
              <wp:anchor distT="0" distB="0" distL="114300" distR="114300" simplePos="0" relativeHeight="251659776" behindDoc="0" locked="0" layoutInCell="0" allowOverlap="1">
                <wp:simplePos x="0" y="0"/>
                <wp:positionH relativeFrom="column">
                  <wp:posOffset>4754880</wp:posOffset>
                </wp:positionH>
                <wp:positionV relativeFrom="paragraph">
                  <wp:posOffset>441325</wp:posOffset>
                </wp:positionV>
                <wp:extent cx="915035" cy="635"/>
                <wp:effectExtent l="11430" t="12700" r="6985" b="5715"/>
                <wp:wrapNone/>
                <wp:docPr id="1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15FA27" id="Line 6"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" o:allowincell="f">
                <v:stroke startarrowwidth="narrow" startarrowlength="short" endarrowwidth="narrow" endarrowlength="short"/>
              </v:line>
            </w:pict>
          </mc:Fallback>
        </mc:AlternateContent>
      </w:r>
      <w:r w:rsidRPr="002A770C">
        <w:rPr>
          <w:rFonts w:ascii="Times New Roman" w:hAnsi="Times New Roman"/>
          <w:noProof/>
        </w:rPr>
        <mc:AlternateContent>
          <mc:Choice Requires="wps">
            <w:drawing>
              <wp:anchor distT="0" distB="0" distL="114300" distR="114300" simplePos="0" relativeHeight="251655680" behindDoc="0" locked="0" layoutInCell="0" allowOverlap="1">
                <wp:simplePos x="0" y="0"/>
                <wp:positionH relativeFrom="column">
                  <wp:posOffset>914400</wp:posOffset>
                </wp:positionH>
                <wp:positionV relativeFrom="paragraph">
                  <wp:posOffset>415925</wp:posOffset>
                </wp:positionV>
                <wp:extent cx="2469515" cy="635"/>
                <wp:effectExtent l="9525" t="6350" r="6985" b="12065"/>
                <wp:wrapNone/>
                <wp:docPr id="1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BFF946" id="Line 7"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" o:allowincell="f">
                <v:stroke startarrowwidth="narrow" startarrowlength="short" endarrowwidth="narrow" endarrowlength="short"/>
              </v:line>
            </w:pict>
          </mc:Fallback>
        </mc:AlternateContent>
      </w:r>
      <w:r w:rsidR="009F2A51" w:rsidRPr="002A770C">
        <w:rPr>
          <w:rFonts w:ascii="Times New Roman" w:hAnsi="Times New Roman"/>
          <w:b w:val="0"/>
          <w:sz w:val="22"/>
        </w:rPr>
        <w:t>Approved by:</w:t>
      </w:r>
      <w:r w:rsidR="009F2A51" w:rsidRPr="002A770C">
        <w:rPr>
          <w:rFonts w:ascii="Times New Roman" w:hAnsi="Times New Roman"/>
          <w:b w:val="0"/>
          <w:sz w:val="20"/>
        </w:rPr>
        <w:tab/>
      </w:r>
      <w:r w:rsidR="009F2A51" w:rsidRPr="002A770C">
        <w:rPr>
          <w:rFonts w:ascii="Times New Roman" w:hAnsi="Times New Roman"/>
          <w:b w:val="0"/>
          <w:sz w:val="20"/>
        </w:rPr>
        <w:tab/>
      </w:r>
      <w:r w:rsidR="009F2A51" w:rsidRPr="002A770C">
        <w:rPr>
          <w:rFonts w:ascii="Times New Roman" w:hAnsi="Times New Roman"/>
          <w:b w:val="0"/>
          <w:sz w:val="22"/>
        </w:rPr>
        <w:t xml:space="preserve">Date: </w:t>
      </w:r>
    </w:p>
    <w:p w:rsidR="009F2A51" w:rsidRPr="002A770C" w:rsidRDefault="009F2A51" w:rsidP="009F2A51">
      <w:pPr>
        <w:tabs>
          <w:tab w:val="left" w:pos="1980"/>
          <w:tab w:val="left" w:pos="6750"/>
        </w:tabs>
        <w:ind w:left="1440" w:right="-270" w:firstLine="720"/>
        <w:rPr>
          <w:rFonts w:ascii="Times New Roman" w:hAnsi="Times New Roman"/>
        </w:rPr>
      </w:pPr>
    </w:p>
    <w:p w:rsidR="009F2A51" w:rsidRPr="002A770C" w:rsidRDefault="009F2A51" w:rsidP="009F2A51">
      <w:pPr>
        <w:pStyle w:val="hdr1"/>
        <w:ind w:left="0" w:right="-270"/>
        <w:jc w:val="center"/>
        <w:rPr>
          <w:b/>
          <w:sz w:val="28"/>
        </w:rPr>
      </w:pPr>
      <w:r w:rsidRPr="002A770C">
        <w:rPr>
          <w:b/>
          <w:sz w:val="28"/>
        </w:rPr>
        <w:t>Change History Log</w:t>
      </w:r>
    </w:p>
    <w:p w:rsidR="009F2A51" w:rsidRPr="002A770C" w:rsidRDefault="009F2A51" w:rsidP="009F2A51">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9F2A51" w:rsidRPr="002A770C" w:rsidTr="00A45C57">
        <w:trPr>
          <w:tblHeader/>
        </w:trPr>
        <w:tc>
          <w:tcPr>
            <w:tcW w:w="1440" w:type="dxa"/>
            <w:shd w:val="solid" w:color="auto" w:fill="000000"/>
          </w:tcPr>
          <w:p w:rsidR="009F2A51" w:rsidRPr="002A770C" w:rsidRDefault="009F2A51" w:rsidP="00A45C57">
            <w:pPr>
              <w:pStyle w:val="hdr1"/>
              <w:spacing w:before="0"/>
              <w:ind w:left="0"/>
              <w:jc w:val="center"/>
              <w:rPr>
                <w:b/>
                <w:sz w:val="20"/>
              </w:rPr>
            </w:pPr>
            <w:r w:rsidRPr="002A770C">
              <w:rPr>
                <w:b/>
                <w:sz w:val="20"/>
              </w:rPr>
              <w:t>Date</w:t>
            </w:r>
          </w:p>
        </w:tc>
        <w:tc>
          <w:tcPr>
            <w:tcW w:w="5238" w:type="dxa"/>
            <w:shd w:val="solid" w:color="auto" w:fill="000000"/>
          </w:tcPr>
          <w:p w:rsidR="009F2A51" w:rsidRPr="002A770C" w:rsidRDefault="009F2A51" w:rsidP="00A45C57">
            <w:pPr>
              <w:pStyle w:val="hdr1"/>
              <w:spacing w:before="0"/>
              <w:ind w:left="0"/>
              <w:jc w:val="center"/>
              <w:rPr>
                <w:b/>
                <w:sz w:val="20"/>
              </w:rPr>
            </w:pPr>
            <w:r w:rsidRPr="002A770C">
              <w:rPr>
                <w:b/>
                <w:sz w:val="20"/>
              </w:rPr>
              <w:t>Change Description</w:t>
            </w:r>
          </w:p>
        </w:tc>
        <w:tc>
          <w:tcPr>
            <w:tcW w:w="2790" w:type="dxa"/>
            <w:shd w:val="solid" w:color="auto" w:fill="000000"/>
          </w:tcPr>
          <w:p w:rsidR="009F2A51" w:rsidRPr="002A770C" w:rsidRDefault="009F2A51" w:rsidP="00A45C57">
            <w:pPr>
              <w:pStyle w:val="hdr1"/>
              <w:spacing w:before="0"/>
              <w:ind w:left="0"/>
              <w:jc w:val="center"/>
              <w:rPr>
                <w:b/>
                <w:sz w:val="20"/>
              </w:rPr>
            </w:pPr>
            <w:r w:rsidRPr="002A770C">
              <w:rPr>
                <w:b/>
                <w:sz w:val="20"/>
              </w:rPr>
              <w:t>Author</w:t>
            </w:r>
          </w:p>
        </w:tc>
      </w:tr>
      <w:tr w:rsidR="009F2A51" w:rsidRPr="002A770C" w:rsidTr="00A45C57">
        <w:tc>
          <w:tcPr>
            <w:tcW w:w="1440" w:type="dxa"/>
          </w:tcPr>
          <w:p w:rsidR="009F2A51" w:rsidRPr="002A770C" w:rsidRDefault="009C2D4C" w:rsidP="00213A1B">
            <w:pPr>
              <w:pStyle w:val="hdr1"/>
              <w:ind w:left="0"/>
              <w:jc w:val="left"/>
            </w:pPr>
            <w:r w:rsidRPr="002A770C">
              <w:rPr>
                <w:sz w:val="22"/>
              </w:rPr>
              <w:t>10/10/2017</w:t>
            </w:r>
          </w:p>
        </w:tc>
        <w:tc>
          <w:tcPr>
            <w:tcW w:w="5238" w:type="dxa"/>
          </w:tcPr>
          <w:p w:rsidR="009F2A51" w:rsidRPr="002A770C" w:rsidRDefault="009C2D4C" w:rsidP="009330C3">
            <w:pPr>
              <w:pStyle w:val="hdr1"/>
              <w:ind w:left="0"/>
              <w:jc w:val="left"/>
            </w:pPr>
            <w:r w:rsidRPr="002A770C">
              <w:t>TFS 6066 – Initial revision -  Schedule Coaching Summary Reports</w:t>
            </w:r>
          </w:p>
        </w:tc>
        <w:tc>
          <w:tcPr>
            <w:tcW w:w="2790" w:type="dxa"/>
          </w:tcPr>
          <w:p w:rsidR="009F2A51" w:rsidRPr="002A770C" w:rsidRDefault="00202048" w:rsidP="00A45C57">
            <w:pPr>
              <w:pStyle w:val="hdr1"/>
              <w:ind w:left="0"/>
              <w:jc w:val="left"/>
            </w:pPr>
            <w:r w:rsidRPr="002A770C">
              <w:t>Susmitha Palacherla</w:t>
            </w:r>
          </w:p>
        </w:tc>
      </w:tr>
      <w:tr w:rsidR="009F2A51" w:rsidRPr="002A770C" w:rsidTr="00A45C57">
        <w:tc>
          <w:tcPr>
            <w:tcW w:w="1440" w:type="dxa"/>
          </w:tcPr>
          <w:p w:rsidR="009F2A51" w:rsidRPr="002A770C" w:rsidRDefault="00FB5935" w:rsidP="00C57C3E">
            <w:pPr>
              <w:pStyle w:val="hdr1"/>
              <w:ind w:left="0"/>
              <w:jc w:val="left"/>
            </w:pPr>
            <w:ins w:id="6" w:author="Palacherla, Susmitha C (NONUS)" w:date="2017-10-16T16:32:00Z">
              <w:r>
                <w:t>10/16/2017</w:t>
              </w:r>
            </w:ins>
          </w:p>
        </w:tc>
        <w:tc>
          <w:tcPr>
            <w:tcW w:w="5238" w:type="dxa"/>
          </w:tcPr>
          <w:p w:rsidR="009F2A51" w:rsidRPr="002A770C" w:rsidRDefault="00FB5935" w:rsidP="00C57C3E">
            <w:pPr>
              <w:pStyle w:val="hdr1"/>
              <w:ind w:left="0"/>
              <w:jc w:val="left"/>
            </w:pPr>
            <w:ins w:id="7" w:author="Palacherla, Susmitha C (NONUS)" w:date="2017-10-16T16:33:00Z">
              <w:r w:rsidRPr="002A770C">
                <w:t>TFS 6066 – Schedule Coaching Summary Reports</w:t>
              </w:r>
              <w:r>
                <w:t>. Added delay before File copy. Updated destination and added schedule info</w:t>
              </w:r>
            </w:ins>
          </w:p>
        </w:tc>
        <w:tc>
          <w:tcPr>
            <w:tcW w:w="2790" w:type="dxa"/>
          </w:tcPr>
          <w:p w:rsidR="009F2A51" w:rsidRPr="002A770C" w:rsidRDefault="00FB5935" w:rsidP="00A45C57">
            <w:pPr>
              <w:pStyle w:val="hdr1"/>
              <w:ind w:left="0"/>
              <w:jc w:val="left"/>
            </w:pPr>
            <w:ins w:id="8" w:author="Palacherla, Susmitha C (NONUS)" w:date="2017-10-16T16:32:00Z">
              <w:r w:rsidRPr="002A770C">
                <w:t>Susmitha Palacherla</w:t>
              </w:r>
            </w:ins>
          </w:p>
        </w:tc>
      </w:tr>
      <w:tr w:rsidR="009F2A51" w:rsidRPr="002A770C" w:rsidTr="00A45C57">
        <w:tc>
          <w:tcPr>
            <w:tcW w:w="1440" w:type="dxa"/>
          </w:tcPr>
          <w:p w:rsidR="009F2A51" w:rsidRPr="002A770C" w:rsidRDefault="009F2A51" w:rsidP="00C57C3E">
            <w:pPr>
              <w:pStyle w:val="hdr1"/>
              <w:ind w:left="0"/>
              <w:jc w:val="left"/>
            </w:pPr>
          </w:p>
        </w:tc>
        <w:tc>
          <w:tcPr>
            <w:tcW w:w="5238" w:type="dxa"/>
          </w:tcPr>
          <w:p w:rsidR="009F2A51" w:rsidRPr="002A770C" w:rsidRDefault="009F2A51" w:rsidP="00C57C3E">
            <w:pPr>
              <w:pStyle w:val="hdr1"/>
              <w:ind w:left="0"/>
              <w:jc w:val="left"/>
            </w:pPr>
          </w:p>
        </w:tc>
        <w:tc>
          <w:tcPr>
            <w:tcW w:w="2790" w:type="dxa"/>
            <w:vAlign w:val="bottom"/>
          </w:tcPr>
          <w:p w:rsidR="009F2A51" w:rsidRPr="002A770C" w:rsidRDefault="009F2A51" w:rsidP="00A45C57">
            <w:pPr>
              <w:pStyle w:val="hdr1"/>
              <w:ind w:left="0"/>
              <w:jc w:val="left"/>
            </w:pPr>
          </w:p>
        </w:tc>
      </w:tr>
      <w:tr w:rsidR="009F2A51" w:rsidRPr="002A770C" w:rsidTr="00A45C57">
        <w:tc>
          <w:tcPr>
            <w:tcW w:w="1440" w:type="dxa"/>
          </w:tcPr>
          <w:p w:rsidR="009F2A51" w:rsidRPr="002A770C" w:rsidRDefault="009F2A51" w:rsidP="00C57C3E">
            <w:pPr>
              <w:pStyle w:val="hdr1"/>
              <w:ind w:left="0"/>
              <w:jc w:val="left"/>
            </w:pPr>
          </w:p>
        </w:tc>
        <w:tc>
          <w:tcPr>
            <w:tcW w:w="5238" w:type="dxa"/>
          </w:tcPr>
          <w:p w:rsidR="009F2A51" w:rsidRPr="002A770C" w:rsidRDefault="009F2A51" w:rsidP="0016562F">
            <w:pPr>
              <w:pStyle w:val="hdr1"/>
              <w:ind w:left="0"/>
              <w:jc w:val="left"/>
            </w:pPr>
          </w:p>
        </w:tc>
        <w:tc>
          <w:tcPr>
            <w:tcW w:w="2790" w:type="dxa"/>
          </w:tcPr>
          <w:p w:rsidR="009F2A51" w:rsidRPr="002A770C" w:rsidRDefault="009F2A51" w:rsidP="00A45C57">
            <w:pPr>
              <w:pStyle w:val="hdr1"/>
              <w:ind w:left="0"/>
              <w:jc w:val="left"/>
            </w:pPr>
          </w:p>
        </w:tc>
      </w:tr>
      <w:tr w:rsidR="009F2A51" w:rsidRPr="002A770C" w:rsidTr="00A45C57">
        <w:tc>
          <w:tcPr>
            <w:tcW w:w="1440" w:type="dxa"/>
          </w:tcPr>
          <w:p w:rsidR="009F2A51" w:rsidRPr="002A770C" w:rsidRDefault="009F2A51" w:rsidP="00C57C3E">
            <w:pPr>
              <w:pStyle w:val="hdr1"/>
              <w:ind w:left="0"/>
              <w:jc w:val="left"/>
            </w:pPr>
          </w:p>
        </w:tc>
        <w:tc>
          <w:tcPr>
            <w:tcW w:w="5238" w:type="dxa"/>
          </w:tcPr>
          <w:p w:rsidR="009F2A51" w:rsidRPr="002A770C" w:rsidRDefault="009F2A51" w:rsidP="00A45C57">
            <w:pPr>
              <w:pStyle w:val="hdr1"/>
              <w:ind w:left="0"/>
              <w:jc w:val="left"/>
            </w:pPr>
          </w:p>
        </w:tc>
        <w:tc>
          <w:tcPr>
            <w:tcW w:w="2790" w:type="dxa"/>
          </w:tcPr>
          <w:p w:rsidR="009F2A51" w:rsidRPr="002A770C" w:rsidRDefault="009F2A51" w:rsidP="00A45C57">
            <w:pPr>
              <w:pStyle w:val="hdr1"/>
              <w:ind w:left="0"/>
              <w:jc w:val="left"/>
            </w:pPr>
          </w:p>
        </w:tc>
      </w:tr>
      <w:tr w:rsidR="009F2A51" w:rsidRPr="002A770C" w:rsidTr="00A45C57">
        <w:tc>
          <w:tcPr>
            <w:tcW w:w="1440" w:type="dxa"/>
          </w:tcPr>
          <w:p w:rsidR="009F2A51" w:rsidRPr="002A770C" w:rsidRDefault="009F2A51" w:rsidP="00A45C57">
            <w:pPr>
              <w:pStyle w:val="hdr1"/>
              <w:ind w:left="0"/>
              <w:jc w:val="left"/>
            </w:pPr>
          </w:p>
        </w:tc>
        <w:tc>
          <w:tcPr>
            <w:tcW w:w="5238" w:type="dxa"/>
          </w:tcPr>
          <w:p w:rsidR="009F2A51" w:rsidRPr="002A770C" w:rsidRDefault="009F2A51" w:rsidP="00A45C57">
            <w:pPr>
              <w:pStyle w:val="hdr1"/>
              <w:ind w:left="0"/>
              <w:jc w:val="left"/>
            </w:pPr>
          </w:p>
        </w:tc>
        <w:tc>
          <w:tcPr>
            <w:tcW w:w="2790" w:type="dxa"/>
          </w:tcPr>
          <w:p w:rsidR="009F2A51" w:rsidRPr="002A770C" w:rsidRDefault="009F2A51" w:rsidP="00A45C57">
            <w:pPr>
              <w:pStyle w:val="hdr1"/>
              <w:ind w:left="0"/>
              <w:jc w:val="left"/>
            </w:pPr>
          </w:p>
        </w:tc>
      </w:tr>
      <w:tr w:rsidR="009F2A51" w:rsidRPr="002A770C" w:rsidTr="00A45C57">
        <w:tc>
          <w:tcPr>
            <w:tcW w:w="1440" w:type="dxa"/>
          </w:tcPr>
          <w:p w:rsidR="009F2A51" w:rsidRPr="002A770C" w:rsidRDefault="009F2A51" w:rsidP="00A45C57">
            <w:pPr>
              <w:pStyle w:val="hdr1"/>
              <w:ind w:left="0"/>
              <w:jc w:val="left"/>
            </w:pPr>
          </w:p>
        </w:tc>
        <w:tc>
          <w:tcPr>
            <w:tcW w:w="5238" w:type="dxa"/>
          </w:tcPr>
          <w:p w:rsidR="009F2A51" w:rsidRPr="002A770C" w:rsidRDefault="009F2A51" w:rsidP="00A45C57">
            <w:pPr>
              <w:pStyle w:val="hdr1"/>
              <w:ind w:left="0"/>
              <w:jc w:val="left"/>
            </w:pPr>
          </w:p>
        </w:tc>
        <w:tc>
          <w:tcPr>
            <w:tcW w:w="2790" w:type="dxa"/>
          </w:tcPr>
          <w:p w:rsidR="009F2A51" w:rsidRPr="002A770C" w:rsidRDefault="009F2A51" w:rsidP="00A45C57">
            <w:pPr>
              <w:pStyle w:val="hdr1"/>
              <w:ind w:left="0"/>
              <w:jc w:val="left"/>
            </w:pPr>
          </w:p>
        </w:tc>
      </w:tr>
      <w:tr w:rsidR="00384607" w:rsidRPr="002A770C" w:rsidTr="00A45C57">
        <w:tc>
          <w:tcPr>
            <w:tcW w:w="1440" w:type="dxa"/>
          </w:tcPr>
          <w:p w:rsidR="00384607" w:rsidRPr="002A770C" w:rsidRDefault="00384607" w:rsidP="00A45C57">
            <w:pPr>
              <w:pStyle w:val="hdr1"/>
              <w:ind w:left="0"/>
              <w:jc w:val="left"/>
            </w:pPr>
          </w:p>
        </w:tc>
        <w:tc>
          <w:tcPr>
            <w:tcW w:w="5238" w:type="dxa"/>
          </w:tcPr>
          <w:p w:rsidR="00384607" w:rsidRPr="002A770C" w:rsidRDefault="00384607" w:rsidP="00384607">
            <w:pPr>
              <w:pStyle w:val="hdr1"/>
              <w:ind w:left="0"/>
              <w:jc w:val="left"/>
            </w:pPr>
          </w:p>
        </w:tc>
        <w:tc>
          <w:tcPr>
            <w:tcW w:w="2790" w:type="dxa"/>
          </w:tcPr>
          <w:p w:rsidR="00384607" w:rsidRPr="002A770C" w:rsidRDefault="00384607" w:rsidP="00A45C57">
            <w:pPr>
              <w:pStyle w:val="hdr1"/>
              <w:ind w:left="0"/>
              <w:jc w:val="left"/>
            </w:pPr>
          </w:p>
        </w:tc>
      </w:tr>
      <w:tr w:rsidR="00384607" w:rsidRPr="002A770C" w:rsidTr="00A45C57">
        <w:tc>
          <w:tcPr>
            <w:tcW w:w="1440" w:type="dxa"/>
          </w:tcPr>
          <w:p w:rsidR="00384607" w:rsidRPr="002A770C" w:rsidRDefault="00384607" w:rsidP="00384607">
            <w:pPr>
              <w:pStyle w:val="hdr1"/>
              <w:ind w:left="0"/>
              <w:jc w:val="left"/>
            </w:pPr>
          </w:p>
        </w:tc>
        <w:tc>
          <w:tcPr>
            <w:tcW w:w="5238" w:type="dxa"/>
          </w:tcPr>
          <w:p w:rsidR="00384607" w:rsidRPr="002A770C" w:rsidRDefault="00384607" w:rsidP="00384607">
            <w:pPr>
              <w:pStyle w:val="hdr1"/>
              <w:ind w:left="0"/>
              <w:jc w:val="left"/>
            </w:pPr>
          </w:p>
        </w:tc>
        <w:tc>
          <w:tcPr>
            <w:tcW w:w="2790" w:type="dxa"/>
          </w:tcPr>
          <w:p w:rsidR="00384607" w:rsidRPr="002A770C" w:rsidRDefault="00384607" w:rsidP="00384607">
            <w:pPr>
              <w:pStyle w:val="hdr1"/>
              <w:ind w:left="0"/>
              <w:jc w:val="left"/>
            </w:pPr>
          </w:p>
        </w:tc>
      </w:tr>
      <w:tr w:rsidR="00810310" w:rsidRPr="002A770C" w:rsidTr="00A45C57">
        <w:tc>
          <w:tcPr>
            <w:tcW w:w="1440" w:type="dxa"/>
          </w:tcPr>
          <w:p w:rsidR="00810310" w:rsidRPr="002A770C" w:rsidRDefault="00810310" w:rsidP="00384607">
            <w:pPr>
              <w:pStyle w:val="hdr1"/>
              <w:ind w:left="0"/>
              <w:jc w:val="left"/>
            </w:pPr>
          </w:p>
        </w:tc>
        <w:tc>
          <w:tcPr>
            <w:tcW w:w="5238" w:type="dxa"/>
          </w:tcPr>
          <w:p w:rsidR="00810310" w:rsidRPr="002A770C" w:rsidRDefault="00810310" w:rsidP="00384607">
            <w:pPr>
              <w:pStyle w:val="hdr1"/>
              <w:ind w:left="0"/>
              <w:jc w:val="left"/>
            </w:pPr>
          </w:p>
        </w:tc>
        <w:tc>
          <w:tcPr>
            <w:tcW w:w="2790" w:type="dxa"/>
          </w:tcPr>
          <w:p w:rsidR="00810310" w:rsidRPr="002A770C" w:rsidRDefault="00810310" w:rsidP="00384607">
            <w:pPr>
              <w:pStyle w:val="hdr1"/>
              <w:ind w:left="0"/>
              <w:jc w:val="left"/>
            </w:pPr>
          </w:p>
        </w:tc>
      </w:tr>
      <w:tr w:rsidR="00247481" w:rsidRPr="002A770C" w:rsidTr="00A45C57">
        <w:tc>
          <w:tcPr>
            <w:tcW w:w="1440" w:type="dxa"/>
          </w:tcPr>
          <w:p w:rsidR="00247481" w:rsidRPr="002A770C" w:rsidRDefault="00247481">
            <w:pPr>
              <w:pStyle w:val="hdr1"/>
              <w:ind w:left="0"/>
              <w:jc w:val="left"/>
            </w:pPr>
          </w:p>
        </w:tc>
        <w:tc>
          <w:tcPr>
            <w:tcW w:w="5238" w:type="dxa"/>
          </w:tcPr>
          <w:p w:rsidR="00247481" w:rsidRPr="002A770C" w:rsidRDefault="00247481" w:rsidP="00384607">
            <w:pPr>
              <w:pStyle w:val="hdr1"/>
              <w:ind w:left="0"/>
              <w:jc w:val="left"/>
            </w:pPr>
          </w:p>
        </w:tc>
        <w:tc>
          <w:tcPr>
            <w:tcW w:w="2790" w:type="dxa"/>
          </w:tcPr>
          <w:p w:rsidR="00247481" w:rsidRPr="002A770C" w:rsidRDefault="00247481" w:rsidP="00384607">
            <w:pPr>
              <w:pStyle w:val="hdr1"/>
              <w:ind w:left="0"/>
              <w:jc w:val="left"/>
            </w:pPr>
          </w:p>
        </w:tc>
      </w:tr>
    </w:tbl>
    <w:p w:rsidR="009F2A51" w:rsidRPr="002A770C" w:rsidRDefault="009F2A51" w:rsidP="009F2A51">
      <w:pPr>
        <w:pStyle w:val="BodyText"/>
      </w:pPr>
    </w:p>
    <w:p w:rsidR="00A96E41" w:rsidRPr="002A770C" w:rsidRDefault="009F2A51" w:rsidP="009F2A51">
      <w:pPr>
        <w:widowControl w:val="0"/>
        <w:autoSpaceDE w:val="0"/>
        <w:autoSpaceDN w:val="0"/>
        <w:adjustRightInd w:val="0"/>
        <w:spacing w:after="0" w:line="240" w:lineRule="auto"/>
        <w:rPr>
          <w:rFonts w:ascii="Times New Roman" w:hAnsi="Times New Roman"/>
        </w:rPr>
      </w:pPr>
      <w:bookmarkStart w:id="9" w:name="_Toc434743870"/>
      <w:r w:rsidRPr="002A770C">
        <w:rPr>
          <w:rFonts w:ascii="Times New Roman" w:hAnsi="Times New Roman"/>
        </w:rPr>
        <w:br w:type="page"/>
      </w:r>
      <w:bookmarkEnd w:id="9"/>
    </w:p>
    <w:sdt>
      <w:sdtPr>
        <w:rPr>
          <w:rFonts w:ascii="Calibri" w:eastAsia="Times New Roman" w:hAnsi="Calibri" w:cs="Times New Roman"/>
          <w:b w:val="0"/>
          <w:bCs w:val="0"/>
          <w:color w:val="auto"/>
          <w:sz w:val="22"/>
          <w:szCs w:val="22"/>
          <w:lang w:eastAsia="en-US"/>
        </w:rPr>
        <w:id w:val="-266773926"/>
        <w:docPartObj>
          <w:docPartGallery w:val="Table of Contents"/>
          <w:docPartUnique/>
        </w:docPartObj>
      </w:sdtPr>
      <w:sdtEndPr>
        <w:rPr>
          <w:noProof/>
        </w:rPr>
      </w:sdtEndPr>
      <w:sdtContent>
        <w:p w:rsidR="00303ECF" w:rsidRDefault="00303ECF">
          <w:pPr>
            <w:pStyle w:val="TOCHeading"/>
          </w:pPr>
          <w:r>
            <w:t>Contents</w:t>
          </w:r>
        </w:p>
        <w:p w:rsidR="00303ECF" w:rsidRDefault="00303ECF">
          <w:pPr>
            <w:pStyle w:val="TOC1"/>
            <w:tabs>
              <w:tab w:val="left" w:pos="440"/>
              <w:tab w:val="right" w:leader="dot" w:pos="9350"/>
            </w:tabs>
            <w:rPr>
              <w:rFonts w:asciiTheme="minorHAnsi" w:eastAsiaTheme="minorEastAsia" w:hAnsiTheme="minorHAnsi" w:cstheme="minorBidi"/>
              <w:noProof/>
            </w:rPr>
          </w:pPr>
          <w:r>
            <w:fldChar w:fldCharType="begin"/>
          </w:r>
          <w:r>
            <w:instrText xml:space="preserve"> TOC \o "1-4" \h \z \u </w:instrText>
          </w:r>
          <w:r>
            <w:fldChar w:fldCharType="separate"/>
          </w:r>
          <w:hyperlink w:anchor="_Toc495484408" w:history="1">
            <w:r w:rsidRPr="00792F27">
              <w:rPr>
                <w:rStyle w:val="Hyperlink"/>
                <w:rFonts w:ascii="Times New Roman" w:hAnsi="Times New Roman"/>
                <w:noProof/>
              </w:rPr>
              <w:t>1.</w:t>
            </w:r>
            <w:r>
              <w:rPr>
                <w:rFonts w:asciiTheme="minorHAnsi" w:eastAsiaTheme="minorEastAsia" w:hAnsiTheme="minorHAnsi" w:cstheme="minorBidi"/>
                <w:noProof/>
              </w:rPr>
              <w:tab/>
            </w:r>
            <w:r w:rsidRPr="00792F27">
              <w:rPr>
                <w:rStyle w:val="Hyperlink"/>
                <w:rFonts w:ascii="Times New Roman" w:hAnsi="Times New Roman"/>
                <w:noProof/>
              </w:rPr>
              <w:t>Overview</w:t>
            </w:r>
            <w:r>
              <w:rPr>
                <w:noProof/>
                <w:webHidden/>
              </w:rPr>
              <w:tab/>
            </w:r>
            <w:r>
              <w:rPr>
                <w:noProof/>
                <w:webHidden/>
              </w:rPr>
              <w:fldChar w:fldCharType="begin"/>
            </w:r>
            <w:r>
              <w:rPr>
                <w:noProof/>
                <w:webHidden/>
              </w:rPr>
              <w:instrText xml:space="preserve"> PAGEREF _Toc495484408 \h </w:instrText>
            </w:r>
            <w:r>
              <w:rPr>
                <w:noProof/>
                <w:webHidden/>
              </w:rPr>
            </w:r>
            <w:r>
              <w:rPr>
                <w:noProof/>
                <w:webHidden/>
              </w:rPr>
              <w:fldChar w:fldCharType="separate"/>
            </w:r>
            <w:r>
              <w:rPr>
                <w:noProof/>
                <w:webHidden/>
              </w:rPr>
              <w:t>4</w:t>
            </w:r>
            <w:r>
              <w:rPr>
                <w:noProof/>
                <w:webHidden/>
              </w:rPr>
              <w:fldChar w:fldCharType="end"/>
            </w:r>
          </w:hyperlink>
        </w:p>
        <w:p w:rsidR="00303ECF" w:rsidRDefault="007F0B1D">
          <w:pPr>
            <w:pStyle w:val="TOC2"/>
            <w:tabs>
              <w:tab w:val="left" w:pos="880"/>
              <w:tab w:val="right" w:leader="dot" w:pos="9350"/>
            </w:tabs>
            <w:rPr>
              <w:noProof/>
              <w:lang w:eastAsia="en-US"/>
            </w:rPr>
          </w:pPr>
          <w:hyperlink w:anchor="_Toc495484409" w:history="1">
            <w:r w:rsidR="00303ECF" w:rsidRPr="00792F27">
              <w:rPr>
                <w:rStyle w:val="Hyperlink"/>
                <w:rFonts w:ascii="Times New Roman" w:hAnsi="Times New Roman"/>
                <w:noProof/>
              </w:rPr>
              <w:t>1.1</w:t>
            </w:r>
            <w:r w:rsidR="00303ECF">
              <w:rPr>
                <w:noProof/>
                <w:lang w:eastAsia="en-US"/>
              </w:rPr>
              <w:tab/>
            </w:r>
            <w:r w:rsidR="00303ECF" w:rsidRPr="00792F27">
              <w:rPr>
                <w:rStyle w:val="Hyperlink"/>
                <w:rFonts w:ascii="Times New Roman" w:hAnsi="Times New Roman"/>
                <w:noProof/>
              </w:rPr>
              <w:t>Project Description</w:t>
            </w:r>
            <w:r w:rsidR="00303ECF">
              <w:rPr>
                <w:noProof/>
                <w:webHidden/>
              </w:rPr>
              <w:tab/>
            </w:r>
            <w:r w:rsidR="00303ECF">
              <w:rPr>
                <w:noProof/>
                <w:webHidden/>
              </w:rPr>
              <w:fldChar w:fldCharType="begin"/>
            </w:r>
            <w:r w:rsidR="00303ECF">
              <w:rPr>
                <w:noProof/>
                <w:webHidden/>
              </w:rPr>
              <w:instrText xml:space="preserve"> PAGEREF _Toc495484409 \h </w:instrText>
            </w:r>
            <w:r w:rsidR="00303ECF">
              <w:rPr>
                <w:noProof/>
                <w:webHidden/>
              </w:rPr>
            </w:r>
            <w:r w:rsidR="00303ECF">
              <w:rPr>
                <w:noProof/>
                <w:webHidden/>
              </w:rPr>
              <w:fldChar w:fldCharType="separate"/>
            </w:r>
            <w:r w:rsidR="00303ECF">
              <w:rPr>
                <w:noProof/>
                <w:webHidden/>
              </w:rPr>
              <w:t>4</w:t>
            </w:r>
            <w:r w:rsidR="00303ECF">
              <w:rPr>
                <w:noProof/>
                <w:webHidden/>
              </w:rPr>
              <w:fldChar w:fldCharType="end"/>
            </w:r>
          </w:hyperlink>
        </w:p>
        <w:p w:rsidR="00303ECF" w:rsidRDefault="007F0B1D">
          <w:pPr>
            <w:pStyle w:val="TOC2"/>
            <w:tabs>
              <w:tab w:val="left" w:pos="880"/>
              <w:tab w:val="right" w:leader="dot" w:pos="9350"/>
            </w:tabs>
            <w:rPr>
              <w:noProof/>
              <w:lang w:eastAsia="en-US"/>
            </w:rPr>
          </w:pPr>
          <w:hyperlink w:anchor="_Toc495484410" w:history="1">
            <w:r w:rsidR="00303ECF" w:rsidRPr="00792F27">
              <w:rPr>
                <w:rStyle w:val="Hyperlink"/>
                <w:rFonts w:ascii="Times New Roman" w:hAnsi="Times New Roman"/>
                <w:noProof/>
              </w:rPr>
              <w:t>1.2</w:t>
            </w:r>
            <w:r w:rsidR="00303ECF">
              <w:rPr>
                <w:noProof/>
                <w:lang w:eastAsia="en-US"/>
              </w:rPr>
              <w:tab/>
            </w:r>
            <w:r w:rsidR="00303ECF" w:rsidRPr="00792F27">
              <w:rPr>
                <w:rStyle w:val="Hyperlink"/>
                <w:rFonts w:ascii="Times New Roman" w:hAnsi="Times New Roman"/>
                <w:noProof/>
              </w:rPr>
              <w:t>Document Scope</w:t>
            </w:r>
            <w:r w:rsidR="00303ECF">
              <w:rPr>
                <w:noProof/>
                <w:webHidden/>
              </w:rPr>
              <w:tab/>
            </w:r>
            <w:r w:rsidR="00303ECF">
              <w:rPr>
                <w:noProof/>
                <w:webHidden/>
              </w:rPr>
              <w:fldChar w:fldCharType="begin"/>
            </w:r>
            <w:r w:rsidR="00303ECF">
              <w:rPr>
                <w:noProof/>
                <w:webHidden/>
              </w:rPr>
              <w:instrText xml:space="preserve"> PAGEREF _Toc495484410 \h </w:instrText>
            </w:r>
            <w:r w:rsidR="00303ECF">
              <w:rPr>
                <w:noProof/>
                <w:webHidden/>
              </w:rPr>
            </w:r>
            <w:r w:rsidR="00303ECF">
              <w:rPr>
                <w:noProof/>
                <w:webHidden/>
              </w:rPr>
              <w:fldChar w:fldCharType="separate"/>
            </w:r>
            <w:r w:rsidR="00303ECF">
              <w:rPr>
                <w:noProof/>
                <w:webHidden/>
              </w:rPr>
              <w:t>4</w:t>
            </w:r>
            <w:r w:rsidR="00303ECF">
              <w:rPr>
                <w:noProof/>
                <w:webHidden/>
              </w:rPr>
              <w:fldChar w:fldCharType="end"/>
            </w:r>
          </w:hyperlink>
        </w:p>
        <w:p w:rsidR="00303ECF" w:rsidRDefault="007F0B1D">
          <w:pPr>
            <w:pStyle w:val="TOC2"/>
            <w:tabs>
              <w:tab w:val="left" w:pos="880"/>
              <w:tab w:val="right" w:leader="dot" w:pos="9350"/>
            </w:tabs>
            <w:rPr>
              <w:noProof/>
              <w:lang w:eastAsia="en-US"/>
            </w:rPr>
          </w:pPr>
          <w:hyperlink w:anchor="_Toc495484411" w:history="1">
            <w:r w:rsidR="00303ECF" w:rsidRPr="00792F27">
              <w:rPr>
                <w:rStyle w:val="Hyperlink"/>
                <w:rFonts w:ascii="Times New Roman" w:hAnsi="Times New Roman"/>
                <w:noProof/>
              </w:rPr>
              <w:t>1.3</w:t>
            </w:r>
            <w:r w:rsidR="00303ECF">
              <w:rPr>
                <w:noProof/>
                <w:lang w:eastAsia="en-US"/>
              </w:rPr>
              <w:tab/>
            </w:r>
            <w:r w:rsidR="00303ECF" w:rsidRPr="00792F27">
              <w:rPr>
                <w:rStyle w:val="Hyperlink"/>
                <w:rFonts w:ascii="Times New Roman" w:hAnsi="Times New Roman"/>
                <w:noProof/>
              </w:rPr>
              <w:t>Input</w:t>
            </w:r>
            <w:r w:rsidR="00303ECF">
              <w:rPr>
                <w:noProof/>
                <w:webHidden/>
              </w:rPr>
              <w:tab/>
            </w:r>
            <w:r w:rsidR="00303ECF">
              <w:rPr>
                <w:noProof/>
                <w:webHidden/>
              </w:rPr>
              <w:fldChar w:fldCharType="begin"/>
            </w:r>
            <w:r w:rsidR="00303ECF">
              <w:rPr>
                <w:noProof/>
                <w:webHidden/>
              </w:rPr>
              <w:instrText xml:space="preserve"> PAGEREF _Toc495484411 \h </w:instrText>
            </w:r>
            <w:r w:rsidR="00303ECF">
              <w:rPr>
                <w:noProof/>
                <w:webHidden/>
              </w:rPr>
            </w:r>
            <w:r w:rsidR="00303ECF">
              <w:rPr>
                <w:noProof/>
                <w:webHidden/>
              </w:rPr>
              <w:fldChar w:fldCharType="separate"/>
            </w:r>
            <w:r w:rsidR="00303ECF">
              <w:rPr>
                <w:noProof/>
                <w:webHidden/>
              </w:rPr>
              <w:t>4</w:t>
            </w:r>
            <w:r w:rsidR="00303ECF">
              <w:rPr>
                <w:noProof/>
                <w:webHidden/>
              </w:rPr>
              <w:fldChar w:fldCharType="end"/>
            </w:r>
          </w:hyperlink>
        </w:p>
        <w:p w:rsidR="00303ECF" w:rsidRDefault="007F0B1D">
          <w:pPr>
            <w:pStyle w:val="TOC2"/>
            <w:tabs>
              <w:tab w:val="left" w:pos="880"/>
              <w:tab w:val="right" w:leader="dot" w:pos="9350"/>
            </w:tabs>
            <w:rPr>
              <w:noProof/>
              <w:lang w:eastAsia="en-US"/>
            </w:rPr>
          </w:pPr>
          <w:hyperlink w:anchor="_Toc495484412" w:history="1">
            <w:r w:rsidR="00303ECF" w:rsidRPr="00792F27">
              <w:rPr>
                <w:rStyle w:val="Hyperlink"/>
                <w:rFonts w:ascii="Times New Roman" w:hAnsi="Times New Roman"/>
                <w:noProof/>
              </w:rPr>
              <w:t>1.4</w:t>
            </w:r>
            <w:r w:rsidR="00303ECF">
              <w:rPr>
                <w:noProof/>
                <w:lang w:eastAsia="en-US"/>
              </w:rPr>
              <w:tab/>
            </w:r>
            <w:r w:rsidR="00303ECF" w:rsidRPr="00792F27">
              <w:rPr>
                <w:rStyle w:val="Hyperlink"/>
                <w:rFonts w:ascii="Times New Roman" w:hAnsi="Times New Roman"/>
                <w:noProof/>
              </w:rPr>
              <w:t>Output(s)</w:t>
            </w:r>
            <w:r w:rsidR="00303ECF">
              <w:rPr>
                <w:noProof/>
                <w:webHidden/>
              </w:rPr>
              <w:tab/>
            </w:r>
            <w:r w:rsidR="00303ECF">
              <w:rPr>
                <w:noProof/>
                <w:webHidden/>
              </w:rPr>
              <w:fldChar w:fldCharType="begin"/>
            </w:r>
            <w:r w:rsidR="00303ECF">
              <w:rPr>
                <w:noProof/>
                <w:webHidden/>
              </w:rPr>
              <w:instrText xml:space="preserve"> PAGEREF _Toc495484412 \h </w:instrText>
            </w:r>
            <w:r w:rsidR="00303ECF">
              <w:rPr>
                <w:noProof/>
                <w:webHidden/>
              </w:rPr>
            </w:r>
            <w:r w:rsidR="00303ECF">
              <w:rPr>
                <w:noProof/>
                <w:webHidden/>
              </w:rPr>
              <w:fldChar w:fldCharType="separate"/>
            </w:r>
            <w:r w:rsidR="00303ECF">
              <w:rPr>
                <w:noProof/>
                <w:webHidden/>
              </w:rPr>
              <w:t>4</w:t>
            </w:r>
            <w:r w:rsidR="00303ECF">
              <w:rPr>
                <w:noProof/>
                <w:webHidden/>
              </w:rPr>
              <w:fldChar w:fldCharType="end"/>
            </w:r>
          </w:hyperlink>
        </w:p>
        <w:p w:rsidR="00303ECF" w:rsidRDefault="007F0B1D">
          <w:pPr>
            <w:pStyle w:val="TOC2"/>
            <w:tabs>
              <w:tab w:val="left" w:pos="880"/>
              <w:tab w:val="right" w:leader="dot" w:pos="9350"/>
            </w:tabs>
            <w:rPr>
              <w:noProof/>
              <w:lang w:eastAsia="en-US"/>
            </w:rPr>
          </w:pPr>
          <w:hyperlink w:anchor="_Toc495484413" w:history="1">
            <w:r w:rsidR="00303ECF" w:rsidRPr="00792F27">
              <w:rPr>
                <w:rStyle w:val="Hyperlink"/>
                <w:rFonts w:ascii="Times New Roman" w:hAnsi="Times New Roman"/>
                <w:noProof/>
              </w:rPr>
              <w:t>1.5</w:t>
            </w:r>
            <w:r w:rsidR="00303ECF">
              <w:rPr>
                <w:noProof/>
                <w:lang w:eastAsia="en-US"/>
              </w:rPr>
              <w:tab/>
            </w:r>
            <w:r w:rsidR="00303ECF" w:rsidRPr="00792F27">
              <w:rPr>
                <w:rStyle w:val="Hyperlink"/>
                <w:rFonts w:ascii="Times New Roman" w:hAnsi="Times New Roman"/>
                <w:noProof/>
              </w:rPr>
              <w:t>Module List</w:t>
            </w:r>
            <w:r w:rsidR="00303ECF">
              <w:rPr>
                <w:noProof/>
                <w:webHidden/>
              </w:rPr>
              <w:tab/>
            </w:r>
            <w:r w:rsidR="00303ECF">
              <w:rPr>
                <w:noProof/>
                <w:webHidden/>
              </w:rPr>
              <w:fldChar w:fldCharType="begin"/>
            </w:r>
            <w:r w:rsidR="00303ECF">
              <w:rPr>
                <w:noProof/>
                <w:webHidden/>
              </w:rPr>
              <w:instrText xml:space="preserve"> PAGEREF _Toc495484413 \h </w:instrText>
            </w:r>
            <w:r w:rsidR="00303ECF">
              <w:rPr>
                <w:noProof/>
                <w:webHidden/>
              </w:rPr>
            </w:r>
            <w:r w:rsidR="00303ECF">
              <w:rPr>
                <w:noProof/>
                <w:webHidden/>
              </w:rPr>
              <w:fldChar w:fldCharType="separate"/>
            </w:r>
            <w:r w:rsidR="00303ECF">
              <w:rPr>
                <w:noProof/>
                <w:webHidden/>
              </w:rPr>
              <w:t>4</w:t>
            </w:r>
            <w:r w:rsidR="00303ECF">
              <w:rPr>
                <w:noProof/>
                <w:webHidden/>
              </w:rPr>
              <w:fldChar w:fldCharType="end"/>
            </w:r>
          </w:hyperlink>
        </w:p>
        <w:p w:rsidR="00303ECF" w:rsidRDefault="007F0B1D">
          <w:pPr>
            <w:pStyle w:val="TOC2"/>
            <w:tabs>
              <w:tab w:val="left" w:pos="880"/>
              <w:tab w:val="right" w:leader="dot" w:pos="9350"/>
            </w:tabs>
            <w:rPr>
              <w:noProof/>
              <w:lang w:eastAsia="en-US"/>
            </w:rPr>
          </w:pPr>
          <w:hyperlink w:anchor="_Toc495484414" w:history="1">
            <w:r w:rsidR="00303ECF" w:rsidRPr="00792F27">
              <w:rPr>
                <w:rStyle w:val="Hyperlink"/>
                <w:rFonts w:ascii="Times New Roman" w:hAnsi="Times New Roman"/>
                <w:noProof/>
              </w:rPr>
              <w:t>1.6</w:t>
            </w:r>
            <w:r w:rsidR="00303ECF">
              <w:rPr>
                <w:noProof/>
                <w:lang w:eastAsia="en-US"/>
              </w:rPr>
              <w:tab/>
            </w:r>
            <w:r w:rsidR="00303ECF" w:rsidRPr="00792F27">
              <w:rPr>
                <w:rStyle w:val="Hyperlink"/>
                <w:rFonts w:ascii="Times New Roman" w:hAnsi="Times New Roman"/>
                <w:noProof/>
              </w:rPr>
              <w:t>Software and Hardware Interfaces</w:t>
            </w:r>
            <w:r w:rsidR="00303ECF">
              <w:rPr>
                <w:noProof/>
                <w:webHidden/>
              </w:rPr>
              <w:tab/>
            </w:r>
            <w:r w:rsidR="00303ECF">
              <w:rPr>
                <w:noProof/>
                <w:webHidden/>
              </w:rPr>
              <w:fldChar w:fldCharType="begin"/>
            </w:r>
            <w:r w:rsidR="00303ECF">
              <w:rPr>
                <w:noProof/>
                <w:webHidden/>
              </w:rPr>
              <w:instrText xml:space="preserve"> PAGEREF _Toc495484414 \h </w:instrText>
            </w:r>
            <w:r w:rsidR="00303ECF">
              <w:rPr>
                <w:noProof/>
                <w:webHidden/>
              </w:rPr>
            </w:r>
            <w:r w:rsidR="00303ECF">
              <w:rPr>
                <w:noProof/>
                <w:webHidden/>
              </w:rPr>
              <w:fldChar w:fldCharType="separate"/>
            </w:r>
            <w:r w:rsidR="00303ECF">
              <w:rPr>
                <w:noProof/>
                <w:webHidden/>
              </w:rPr>
              <w:t>4</w:t>
            </w:r>
            <w:r w:rsidR="00303ECF">
              <w:rPr>
                <w:noProof/>
                <w:webHidden/>
              </w:rPr>
              <w:fldChar w:fldCharType="end"/>
            </w:r>
          </w:hyperlink>
        </w:p>
        <w:p w:rsidR="00303ECF" w:rsidRDefault="007F0B1D">
          <w:pPr>
            <w:pStyle w:val="TOC3"/>
            <w:tabs>
              <w:tab w:val="left" w:pos="1320"/>
              <w:tab w:val="right" w:leader="dot" w:pos="9350"/>
            </w:tabs>
            <w:rPr>
              <w:noProof/>
              <w:lang w:eastAsia="en-US"/>
            </w:rPr>
          </w:pPr>
          <w:hyperlink w:anchor="_Toc495484415" w:history="1">
            <w:r w:rsidR="00303ECF" w:rsidRPr="00792F27">
              <w:rPr>
                <w:rStyle w:val="Hyperlink"/>
                <w:rFonts w:ascii="Times New Roman" w:hAnsi="Times New Roman"/>
                <w:noProof/>
              </w:rPr>
              <w:t>1.6.1</w:t>
            </w:r>
            <w:r w:rsidR="00303ECF">
              <w:rPr>
                <w:noProof/>
                <w:lang w:eastAsia="en-US"/>
              </w:rPr>
              <w:tab/>
            </w:r>
            <w:r w:rsidR="00303ECF" w:rsidRPr="00792F27">
              <w:rPr>
                <w:rStyle w:val="Hyperlink"/>
                <w:rFonts w:ascii="Times New Roman" w:hAnsi="Times New Roman"/>
                <w:noProof/>
              </w:rPr>
              <w:t>Software</w:t>
            </w:r>
            <w:r w:rsidR="00303ECF">
              <w:rPr>
                <w:noProof/>
                <w:webHidden/>
              </w:rPr>
              <w:tab/>
            </w:r>
            <w:r w:rsidR="00303ECF">
              <w:rPr>
                <w:noProof/>
                <w:webHidden/>
              </w:rPr>
              <w:fldChar w:fldCharType="begin"/>
            </w:r>
            <w:r w:rsidR="00303ECF">
              <w:rPr>
                <w:noProof/>
                <w:webHidden/>
              </w:rPr>
              <w:instrText xml:space="preserve"> PAGEREF _Toc495484415 \h </w:instrText>
            </w:r>
            <w:r w:rsidR="00303ECF">
              <w:rPr>
                <w:noProof/>
                <w:webHidden/>
              </w:rPr>
            </w:r>
            <w:r w:rsidR="00303ECF">
              <w:rPr>
                <w:noProof/>
                <w:webHidden/>
              </w:rPr>
              <w:fldChar w:fldCharType="separate"/>
            </w:r>
            <w:r w:rsidR="00303ECF">
              <w:rPr>
                <w:noProof/>
                <w:webHidden/>
              </w:rPr>
              <w:t>4</w:t>
            </w:r>
            <w:r w:rsidR="00303ECF">
              <w:rPr>
                <w:noProof/>
                <w:webHidden/>
              </w:rPr>
              <w:fldChar w:fldCharType="end"/>
            </w:r>
          </w:hyperlink>
        </w:p>
        <w:p w:rsidR="00303ECF" w:rsidRDefault="007F0B1D">
          <w:pPr>
            <w:pStyle w:val="TOC3"/>
            <w:tabs>
              <w:tab w:val="left" w:pos="1320"/>
              <w:tab w:val="right" w:leader="dot" w:pos="9350"/>
            </w:tabs>
            <w:rPr>
              <w:noProof/>
              <w:lang w:eastAsia="en-US"/>
            </w:rPr>
          </w:pPr>
          <w:hyperlink w:anchor="_Toc495484416" w:history="1">
            <w:r w:rsidR="00303ECF" w:rsidRPr="00792F27">
              <w:rPr>
                <w:rStyle w:val="Hyperlink"/>
                <w:rFonts w:ascii="Times New Roman" w:hAnsi="Times New Roman"/>
                <w:noProof/>
              </w:rPr>
              <w:t>1.6.2</w:t>
            </w:r>
            <w:r w:rsidR="00303ECF">
              <w:rPr>
                <w:noProof/>
                <w:lang w:eastAsia="en-US"/>
              </w:rPr>
              <w:tab/>
            </w:r>
            <w:r w:rsidR="00303ECF" w:rsidRPr="00792F27">
              <w:rPr>
                <w:rStyle w:val="Hyperlink"/>
                <w:rFonts w:ascii="Times New Roman" w:hAnsi="Times New Roman"/>
                <w:noProof/>
              </w:rPr>
              <w:t>Hardware</w:t>
            </w:r>
            <w:r w:rsidR="00303ECF">
              <w:rPr>
                <w:noProof/>
                <w:webHidden/>
              </w:rPr>
              <w:tab/>
            </w:r>
            <w:r w:rsidR="00303ECF">
              <w:rPr>
                <w:noProof/>
                <w:webHidden/>
              </w:rPr>
              <w:fldChar w:fldCharType="begin"/>
            </w:r>
            <w:r w:rsidR="00303ECF">
              <w:rPr>
                <w:noProof/>
                <w:webHidden/>
              </w:rPr>
              <w:instrText xml:space="preserve"> PAGEREF _Toc495484416 \h </w:instrText>
            </w:r>
            <w:r w:rsidR="00303ECF">
              <w:rPr>
                <w:noProof/>
                <w:webHidden/>
              </w:rPr>
            </w:r>
            <w:r w:rsidR="00303ECF">
              <w:rPr>
                <w:noProof/>
                <w:webHidden/>
              </w:rPr>
              <w:fldChar w:fldCharType="separate"/>
            </w:r>
            <w:r w:rsidR="00303ECF">
              <w:rPr>
                <w:noProof/>
                <w:webHidden/>
              </w:rPr>
              <w:t>5</w:t>
            </w:r>
            <w:r w:rsidR="00303ECF">
              <w:rPr>
                <w:noProof/>
                <w:webHidden/>
              </w:rPr>
              <w:fldChar w:fldCharType="end"/>
            </w:r>
          </w:hyperlink>
        </w:p>
        <w:p w:rsidR="00303ECF" w:rsidRDefault="007F0B1D">
          <w:pPr>
            <w:pStyle w:val="TOC2"/>
            <w:tabs>
              <w:tab w:val="left" w:pos="880"/>
              <w:tab w:val="right" w:leader="dot" w:pos="9350"/>
            </w:tabs>
            <w:rPr>
              <w:noProof/>
              <w:lang w:eastAsia="en-US"/>
            </w:rPr>
          </w:pPr>
          <w:hyperlink w:anchor="_Toc495484417" w:history="1">
            <w:r w:rsidR="00303ECF" w:rsidRPr="00792F27">
              <w:rPr>
                <w:rStyle w:val="Hyperlink"/>
                <w:rFonts w:ascii="Times New Roman" w:hAnsi="Times New Roman"/>
                <w:noProof/>
              </w:rPr>
              <w:t>1.7</w:t>
            </w:r>
            <w:r w:rsidR="00303ECF">
              <w:rPr>
                <w:noProof/>
                <w:lang w:eastAsia="en-US"/>
              </w:rPr>
              <w:tab/>
            </w:r>
            <w:r w:rsidR="00303ECF" w:rsidRPr="00792F27">
              <w:rPr>
                <w:rStyle w:val="Hyperlink"/>
                <w:rFonts w:ascii="Times New Roman" w:hAnsi="Times New Roman"/>
                <w:noProof/>
              </w:rPr>
              <w:t>Users</w:t>
            </w:r>
            <w:r w:rsidR="00303ECF">
              <w:rPr>
                <w:noProof/>
                <w:webHidden/>
              </w:rPr>
              <w:tab/>
            </w:r>
            <w:r w:rsidR="00303ECF">
              <w:rPr>
                <w:noProof/>
                <w:webHidden/>
              </w:rPr>
              <w:fldChar w:fldCharType="begin"/>
            </w:r>
            <w:r w:rsidR="00303ECF">
              <w:rPr>
                <w:noProof/>
                <w:webHidden/>
              </w:rPr>
              <w:instrText xml:space="preserve"> PAGEREF _Toc495484417 \h </w:instrText>
            </w:r>
            <w:r w:rsidR="00303ECF">
              <w:rPr>
                <w:noProof/>
                <w:webHidden/>
              </w:rPr>
            </w:r>
            <w:r w:rsidR="00303ECF">
              <w:rPr>
                <w:noProof/>
                <w:webHidden/>
              </w:rPr>
              <w:fldChar w:fldCharType="separate"/>
            </w:r>
            <w:r w:rsidR="00303ECF">
              <w:rPr>
                <w:noProof/>
                <w:webHidden/>
              </w:rPr>
              <w:t>5</w:t>
            </w:r>
            <w:r w:rsidR="00303ECF">
              <w:rPr>
                <w:noProof/>
                <w:webHidden/>
              </w:rPr>
              <w:fldChar w:fldCharType="end"/>
            </w:r>
          </w:hyperlink>
        </w:p>
        <w:p w:rsidR="00303ECF" w:rsidRDefault="007F0B1D">
          <w:pPr>
            <w:pStyle w:val="TOC1"/>
            <w:tabs>
              <w:tab w:val="left" w:pos="440"/>
              <w:tab w:val="right" w:leader="dot" w:pos="9350"/>
            </w:tabs>
            <w:rPr>
              <w:rFonts w:asciiTheme="minorHAnsi" w:eastAsiaTheme="minorEastAsia" w:hAnsiTheme="minorHAnsi" w:cstheme="minorBidi"/>
              <w:noProof/>
            </w:rPr>
          </w:pPr>
          <w:hyperlink w:anchor="_Toc495484418" w:history="1">
            <w:r w:rsidR="00303ECF" w:rsidRPr="00792F27">
              <w:rPr>
                <w:rStyle w:val="Hyperlink"/>
                <w:rFonts w:ascii="Times New Roman" w:hAnsi="Times New Roman"/>
                <w:noProof/>
              </w:rPr>
              <w:t>2.</w:t>
            </w:r>
            <w:r w:rsidR="00303ECF">
              <w:rPr>
                <w:rFonts w:asciiTheme="minorHAnsi" w:eastAsiaTheme="minorEastAsia" w:hAnsiTheme="minorHAnsi" w:cstheme="minorBidi"/>
                <w:noProof/>
              </w:rPr>
              <w:tab/>
            </w:r>
            <w:r w:rsidR="00303ECF" w:rsidRPr="00792F27">
              <w:rPr>
                <w:rStyle w:val="Hyperlink"/>
                <w:rFonts w:ascii="Times New Roman" w:hAnsi="Times New Roman"/>
                <w:noProof/>
              </w:rPr>
              <w:t>Details</w:t>
            </w:r>
            <w:r w:rsidR="00303ECF">
              <w:rPr>
                <w:noProof/>
                <w:webHidden/>
              </w:rPr>
              <w:tab/>
            </w:r>
            <w:r w:rsidR="00303ECF">
              <w:rPr>
                <w:noProof/>
                <w:webHidden/>
              </w:rPr>
              <w:fldChar w:fldCharType="begin"/>
            </w:r>
            <w:r w:rsidR="00303ECF">
              <w:rPr>
                <w:noProof/>
                <w:webHidden/>
              </w:rPr>
              <w:instrText xml:space="preserve"> PAGEREF _Toc495484418 \h </w:instrText>
            </w:r>
            <w:r w:rsidR="00303ECF">
              <w:rPr>
                <w:noProof/>
                <w:webHidden/>
              </w:rPr>
            </w:r>
            <w:r w:rsidR="00303ECF">
              <w:rPr>
                <w:noProof/>
                <w:webHidden/>
              </w:rPr>
              <w:fldChar w:fldCharType="separate"/>
            </w:r>
            <w:r w:rsidR="00303ECF">
              <w:rPr>
                <w:noProof/>
                <w:webHidden/>
              </w:rPr>
              <w:t>5</w:t>
            </w:r>
            <w:r w:rsidR="00303ECF">
              <w:rPr>
                <w:noProof/>
                <w:webHidden/>
              </w:rPr>
              <w:fldChar w:fldCharType="end"/>
            </w:r>
          </w:hyperlink>
        </w:p>
        <w:p w:rsidR="00303ECF" w:rsidRDefault="007F0B1D">
          <w:pPr>
            <w:pStyle w:val="TOC2"/>
            <w:tabs>
              <w:tab w:val="left" w:pos="880"/>
              <w:tab w:val="right" w:leader="dot" w:pos="9350"/>
            </w:tabs>
            <w:rPr>
              <w:noProof/>
              <w:lang w:eastAsia="en-US"/>
            </w:rPr>
          </w:pPr>
          <w:hyperlink w:anchor="_Toc495484420" w:history="1">
            <w:r w:rsidR="00303ECF" w:rsidRPr="00792F27">
              <w:rPr>
                <w:rStyle w:val="Hyperlink"/>
                <w:rFonts w:ascii="Times New Roman" w:hAnsi="Times New Roman"/>
                <w:noProof/>
              </w:rPr>
              <w:t>2.1</w:t>
            </w:r>
            <w:r w:rsidR="00303ECF">
              <w:rPr>
                <w:noProof/>
                <w:lang w:eastAsia="en-US"/>
              </w:rPr>
              <w:tab/>
            </w:r>
            <w:r w:rsidR="00303ECF" w:rsidRPr="00792F27">
              <w:rPr>
                <w:rStyle w:val="Hyperlink"/>
                <w:rFonts w:ascii="Times New Roman" w:hAnsi="Times New Roman"/>
                <w:noProof/>
              </w:rPr>
              <w:t>Input</w:t>
            </w:r>
            <w:r w:rsidR="00303ECF">
              <w:rPr>
                <w:noProof/>
                <w:webHidden/>
              </w:rPr>
              <w:tab/>
            </w:r>
            <w:r w:rsidR="00303ECF">
              <w:rPr>
                <w:noProof/>
                <w:webHidden/>
              </w:rPr>
              <w:fldChar w:fldCharType="begin"/>
            </w:r>
            <w:r w:rsidR="00303ECF">
              <w:rPr>
                <w:noProof/>
                <w:webHidden/>
              </w:rPr>
              <w:instrText xml:space="preserve"> PAGEREF _Toc495484420 \h </w:instrText>
            </w:r>
            <w:r w:rsidR="00303ECF">
              <w:rPr>
                <w:noProof/>
                <w:webHidden/>
              </w:rPr>
            </w:r>
            <w:r w:rsidR="00303ECF">
              <w:rPr>
                <w:noProof/>
                <w:webHidden/>
              </w:rPr>
              <w:fldChar w:fldCharType="separate"/>
            </w:r>
            <w:r w:rsidR="00303ECF">
              <w:rPr>
                <w:noProof/>
                <w:webHidden/>
              </w:rPr>
              <w:t>5</w:t>
            </w:r>
            <w:r w:rsidR="00303ECF">
              <w:rPr>
                <w:noProof/>
                <w:webHidden/>
              </w:rPr>
              <w:fldChar w:fldCharType="end"/>
            </w:r>
          </w:hyperlink>
        </w:p>
        <w:p w:rsidR="00303ECF" w:rsidRDefault="007F0B1D">
          <w:pPr>
            <w:pStyle w:val="TOC3"/>
            <w:tabs>
              <w:tab w:val="left" w:pos="1320"/>
              <w:tab w:val="right" w:leader="dot" w:pos="9350"/>
            </w:tabs>
            <w:rPr>
              <w:noProof/>
              <w:lang w:eastAsia="en-US"/>
            </w:rPr>
          </w:pPr>
          <w:hyperlink w:anchor="_Toc495484421" w:history="1">
            <w:r w:rsidR="00303ECF" w:rsidRPr="00792F27">
              <w:rPr>
                <w:rStyle w:val="Hyperlink"/>
                <w:rFonts w:ascii="Times New Roman" w:hAnsi="Times New Roman"/>
                <w:noProof/>
              </w:rPr>
              <w:t>2.1.1</w:t>
            </w:r>
            <w:r w:rsidR="00303ECF">
              <w:rPr>
                <w:noProof/>
                <w:lang w:eastAsia="en-US"/>
              </w:rPr>
              <w:tab/>
            </w:r>
            <w:r w:rsidR="00303ECF" w:rsidRPr="00792F27">
              <w:rPr>
                <w:rStyle w:val="Hyperlink"/>
                <w:rFonts w:ascii="Times New Roman" w:hAnsi="Times New Roman"/>
                <w:noProof/>
              </w:rPr>
              <w:t>Stored Procedure [EC].[sp_rptCoachingSummaryForModule]</w:t>
            </w:r>
            <w:r w:rsidR="00303ECF">
              <w:rPr>
                <w:noProof/>
                <w:webHidden/>
              </w:rPr>
              <w:tab/>
            </w:r>
            <w:r w:rsidR="00303ECF">
              <w:rPr>
                <w:noProof/>
                <w:webHidden/>
              </w:rPr>
              <w:fldChar w:fldCharType="begin"/>
            </w:r>
            <w:r w:rsidR="00303ECF">
              <w:rPr>
                <w:noProof/>
                <w:webHidden/>
              </w:rPr>
              <w:instrText xml:space="preserve"> PAGEREF _Toc495484421 \h </w:instrText>
            </w:r>
            <w:r w:rsidR="00303ECF">
              <w:rPr>
                <w:noProof/>
                <w:webHidden/>
              </w:rPr>
            </w:r>
            <w:r w:rsidR="00303ECF">
              <w:rPr>
                <w:noProof/>
                <w:webHidden/>
              </w:rPr>
              <w:fldChar w:fldCharType="separate"/>
            </w:r>
            <w:r w:rsidR="00303ECF">
              <w:rPr>
                <w:noProof/>
                <w:webHidden/>
              </w:rPr>
              <w:t>5</w:t>
            </w:r>
            <w:r w:rsidR="00303ECF">
              <w:rPr>
                <w:noProof/>
                <w:webHidden/>
              </w:rPr>
              <w:fldChar w:fldCharType="end"/>
            </w:r>
          </w:hyperlink>
        </w:p>
        <w:p w:rsidR="00303ECF" w:rsidRDefault="007F0B1D">
          <w:pPr>
            <w:pStyle w:val="TOC2"/>
            <w:tabs>
              <w:tab w:val="left" w:pos="880"/>
              <w:tab w:val="right" w:leader="dot" w:pos="9350"/>
            </w:tabs>
            <w:rPr>
              <w:noProof/>
              <w:lang w:eastAsia="en-US"/>
            </w:rPr>
          </w:pPr>
          <w:hyperlink w:anchor="_Toc495484422" w:history="1">
            <w:r w:rsidR="00303ECF" w:rsidRPr="00792F27">
              <w:rPr>
                <w:rStyle w:val="Hyperlink"/>
                <w:rFonts w:ascii="Times New Roman" w:hAnsi="Times New Roman"/>
                <w:noProof/>
              </w:rPr>
              <w:t>2.2</w:t>
            </w:r>
            <w:r w:rsidR="00303ECF">
              <w:rPr>
                <w:noProof/>
                <w:lang w:eastAsia="en-US"/>
              </w:rPr>
              <w:tab/>
            </w:r>
            <w:r w:rsidR="00303ECF" w:rsidRPr="00792F27">
              <w:rPr>
                <w:rStyle w:val="Hyperlink"/>
                <w:rFonts w:ascii="Times New Roman" w:hAnsi="Times New Roman"/>
                <w:noProof/>
              </w:rPr>
              <w:t>Output</w:t>
            </w:r>
            <w:r w:rsidR="00303ECF">
              <w:rPr>
                <w:noProof/>
                <w:webHidden/>
              </w:rPr>
              <w:tab/>
            </w:r>
            <w:r w:rsidR="00303ECF">
              <w:rPr>
                <w:noProof/>
                <w:webHidden/>
              </w:rPr>
              <w:fldChar w:fldCharType="begin"/>
            </w:r>
            <w:r w:rsidR="00303ECF">
              <w:rPr>
                <w:noProof/>
                <w:webHidden/>
              </w:rPr>
              <w:instrText xml:space="preserve"> PAGEREF _Toc495484422 \h </w:instrText>
            </w:r>
            <w:r w:rsidR="00303ECF">
              <w:rPr>
                <w:noProof/>
                <w:webHidden/>
              </w:rPr>
            </w:r>
            <w:r w:rsidR="00303ECF">
              <w:rPr>
                <w:noProof/>
                <w:webHidden/>
              </w:rPr>
              <w:fldChar w:fldCharType="separate"/>
            </w:r>
            <w:r w:rsidR="00303ECF">
              <w:rPr>
                <w:noProof/>
                <w:webHidden/>
              </w:rPr>
              <w:t>5</w:t>
            </w:r>
            <w:r w:rsidR="00303ECF">
              <w:rPr>
                <w:noProof/>
                <w:webHidden/>
              </w:rPr>
              <w:fldChar w:fldCharType="end"/>
            </w:r>
          </w:hyperlink>
        </w:p>
        <w:p w:rsidR="00303ECF" w:rsidRDefault="007F0B1D">
          <w:pPr>
            <w:pStyle w:val="TOC3"/>
            <w:tabs>
              <w:tab w:val="left" w:pos="1320"/>
              <w:tab w:val="right" w:leader="dot" w:pos="9350"/>
            </w:tabs>
            <w:rPr>
              <w:noProof/>
              <w:lang w:eastAsia="en-US"/>
            </w:rPr>
          </w:pPr>
          <w:hyperlink w:anchor="_Toc495484423" w:history="1">
            <w:r w:rsidR="00303ECF" w:rsidRPr="00792F27">
              <w:rPr>
                <w:rStyle w:val="Hyperlink"/>
                <w:rFonts w:ascii="Times New Roman" w:hAnsi="Times New Roman"/>
                <w:noProof/>
              </w:rPr>
              <w:t>2.2.1</w:t>
            </w:r>
            <w:r w:rsidR="00303ECF">
              <w:rPr>
                <w:noProof/>
                <w:lang w:eastAsia="en-US"/>
              </w:rPr>
              <w:tab/>
            </w:r>
            <w:r w:rsidR="00303ECF" w:rsidRPr="00792F27">
              <w:rPr>
                <w:rStyle w:val="Hyperlink"/>
                <w:rFonts w:ascii="Times New Roman" w:hAnsi="Times New Roman"/>
                <w:noProof/>
              </w:rPr>
              <w:t>Coaching Summary Report for CSR Module</w:t>
            </w:r>
            <w:r w:rsidR="00303ECF">
              <w:rPr>
                <w:noProof/>
                <w:webHidden/>
              </w:rPr>
              <w:tab/>
            </w:r>
            <w:r w:rsidR="00303ECF">
              <w:rPr>
                <w:noProof/>
                <w:webHidden/>
              </w:rPr>
              <w:fldChar w:fldCharType="begin"/>
            </w:r>
            <w:r w:rsidR="00303ECF">
              <w:rPr>
                <w:noProof/>
                <w:webHidden/>
              </w:rPr>
              <w:instrText xml:space="preserve"> PAGEREF _Toc495484423 \h </w:instrText>
            </w:r>
            <w:r w:rsidR="00303ECF">
              <w:rPr>
                <w:noProof/>
                <w:webHidden/>
              </w:rPr>
            </w:r>
            <w:r w:rsidR="00303ECF">
              <w:rPr>
                <w:noProof/>
                <w:webHidden/>
              </w:rPr>
              <w:fldChar w:fldCharType="separate"/>
            </w:r>
            <w:r w:rsidR="00303ECF">
              <w:rPr>
                <w:noProof/>
                <w:webHidden/>
              </w:rPr>
              <w:t>5</w:t>
            </w:r>
            <w:r w:rsidR="00303ECF">
              <w:rPr>
                <w:noProof/>
                <w:webHidden/>
              </w:rPr>
              <w:fldChar w:fldCharType="end"/>
            </w:r>
          </w:hyperlink>
        </w:p>
        <w:p w:rsidR="00303ECF" w:rsidRDefault="007F0B1D">
          <w:pPr>
            <w:pStyle w:val="TOC3"/>
            <w:tabs>
              <w:tab w:val="left" w:pos="1320"/>
              <w:tab w:val="right" w:leader="dot" w:pos="9350"/>
            </w:tabs>
            <w:rPr>
              <w:noProof/>
              <w:lang w:eastAsia="en-US"/>
            </w:rPr>
          </w:pPr>
          <w:hyperlink w:anchor="_Toc495484424" w:history="1">
            <w:r w:rsidR="00303ECF" w:rsidRPr="00792F27">
              <w:rPr>
                <w:rStyle w:val="Hyperlink"/>
                <w:rFonts w:ascii="Times New Roman" w:hAnsi="Times New Roman"/>
                <w:noProof/>
              </w:rPr>
              <w:t>2.2.2</w:t>
            </w:r>
            <w:r w:rsidR="00303ECF">
              <w:rPr>
                <w:noProof/>
                <w:lang w:eastAsia="en-US"/>
              </w:rPr>
              <w:tab/>
            </w:r>
            <w:r w:rsidR="00303ECF" w:rsidRPr="00792F27">
              <w:rPr>
                <w:rStyle w:val="Hyperlink"/>
                <w:rFonts w:ascii="Times New Roman" w:hAnsi="Times New Roman"/>
                <w:noProof/>
              </w:rPr>
              <w:t>Coaching Summary Report for Supervisor Module</w:t>
            </w:r>
            <w:r w:rsidR="00303ECF">
              <w:rPr>
                <w:noProof/>
                <w:webHidden/>
              </w:rPr>
              <w:tab/>
            </w:r>
            <w:r w:rsidR="00303ECF">
              <w:rPr>
                <w:noProof/>
                <w:webHidden/>
              </w:rPr>
              <w:fldChar w:fldCharType="begin"/>
            </w:r>
            <w:r w:rsidR="00303ECF">
              <w:rPr>
                <w:noProof/>
                <w:webHidden/>
              </w:rPr>
              <w:instrText xml:space="preserve"> PAGEREF _Toc495484424 \h </w:instrText>
            </w:r>
            <w:r w:rsidR="00303ECF">
              <w:rPr>
                <w:noProof/>
                <w:webHidden/>
              </w:rPr>
            </w:r>
            <w:r w:rsidR="00303ECF">
              <w:rPr>
                <w:noProof/>
                <w:webHidden/>
              </w:rPr>
              <w:fldChar w:fldCharType="separate"/>
            </w:r>
            <w:r w:rsidR="00303ECF">
              <w:rPr>
                <w:noProof/>
                <w:webHidden/>
              </w:rPr>
              <w:t>5</w:t>
            </w:r>
            <w:r w:rsidR="00303ECF">
              <w:rPr>
                <w:noProof/>
                <w:webHidden/>
              </w:rPr>
              <w:fldChar w:fldCharType="end"/>
            </w:r>
          </w:hyperlink>
        </w:p>
        <w:p w:rsidR="00303ECF" w:rsidRDefault="007F0B1D">
          <w:pPr>
            <w:pStyle w:val="TOC3"/>
            <w:tabs>
              <w:tab w:val="left" w:pos="1320"/>
              <w:tab w:val="right" w:leader="dot" w:pos="9350"/>
            </w:tabs>
            <w:rPr>
              <w:noProof/>
              <w:lang w:eastAsia="en-US"/>
            </w:rPr>
          </w:pPr>
          <w:hyperlink w:anchor="_Toc495484425" w:history="1">
            <w:r w:rsidR="00303ECF" w:rsidRPr="00792F27">
              <w:rPr>
                <w:rStyle w:val="Hyperlink"/>
                <w:rFonts w:ascii="Times New Roman" w:hAnsi="Times New Roman"/>
                <w:noProof/>
              </w:rPr>
              <w:t>2.2.3</w:t>
            </w:r>
            <w:r w:rsidR="00303ECF">
              <w:rPr>
                <w:noProof/>
                <w:lang w:eastAsia="en-US"/>
              </w:rPr>
              <w:tab/>
            </w:r>
            <w:r w:rsidR="00303ECF" w:rsidRPr="00792F27">
              <w:rPr>
                <w:rStyle w:val="Hyperlink"/>
                <w:rFonts w:ascii="Times New Roman" w:hAnsi="Times New Roman"/>
                <w:noProof/>
              </w:rPr>
              <w:t>Coaching Summary Report for Quality Module</w:t>
            </w:r>
            <w:r w:rsidR="00303ECF">
              <w:rPr>
                <w:noProof/>
                <w:webHidden/>
              </w:rPr>
              <w:tab/>
            </w:r>
            <w:r w:rsidR="00303ECF">
              <w:rPr>
                <w:noProof/>
                <w:webHidden/>
              </w:rPr>
              <w:fldChar w:fldCharType="begin"/>
            </w:r>
            <w:r w:rsidR="00303ECF">
              <w:rPr>
                <w:noProof/>
                <w:webHidden/>
              </w:rPr>
              <w:instrText xml:space="preserve"> PAGEREF _Toc495484425 \h </w:instrText>
            </w:r>
            <w:r w:rsidR="00303ECF">
              <w:rPr>
                <w:noProof/>
                <w:webHidden/>
              </w:rPr>
            </w:r>
            <w:r w:rsidR="00303ECF">
              <w:rPr>
                <w:noProof/>
                <w:webHidden/>
              </w:rPr>
              <w:fldChar w:fldCharType="separate"/>
            </w:r>
            <w:r w:rsidR="00303ECF">
              <w:rPr>
                <w:noProof/>
                <w:webHidden/>
              </w:rPr>
              <w:t>6</w:t>
            </w:r>
            <w:r w:rsidR="00303ECF">
              <w:rPr>
                <w:noProof/>
                <w:webHidden/>
              </w:rPr>
              <w:fldChar w:fldCharType="end"/>
            </w:r>
          </w:hyperlink>
        </w:p>
        <w:p w:rsidR="00303ECF" w:rsidRDefault="007F0B1D">
          <w:pPr>
            <w:pStyle w:val="TOC3"/>
            <w:tabs>
              <w:tab w:val="left" w:pos="1320"/>
              <w:tab w:val="right" w:leader="dot" w:pos="9350"/>
            </w:tabs>
            <w:rPr>
              <w:noProof/>
              <w:lang w:eastAsia="en-US"/>
            </w:rPr>
          </w:pPr>
          <w:hyperlink w:anchor="_Toc495484426" w:history="1">
            <w:r w:rsidR="00303ECF" w:rsidRPr="00792F27">
              <w:rPr>
                <w:rStyle w:val="Hyperlink"/>
                <w:rFonts w:ascii="Times New Roman" w:hAnsi="Times New Roman"/>
                <w:noProof/>
              </w:rPr>
              <w:t>2.2.4</w:t>
            </w:r>
            <w:r w:rsidR="00303ECF">
              <w:rPr>
                <w:noProof/>
                <w:lang w:eastAsia="en-US"/>
              </w:rPr>
              <w:tab/>
            </w:r>
            <w:r w:rsidR="00303ECF" w:rsidRPr="00792F27">
              <w:rPr>
                <w:rStyle w:val="Hyperlink"/>
                <w:rFonts w:ascii="Times New Roman" w:hAnsi="Times New Roman"/>
                <w:noProof/>
              </w:rPr>
              <w:t>Coaching Summary Report for LSA Module</w:t>
            </w:r>
            <w:r w:rsidR="00303ECF">
              <w:rPr>
                <w:noProof/>
                <w:webHidden/>
              </w:rPr>
              <w:tab/>
            </w:r>
            <w:r w:rsidR="00303ECF">
              <w:rPr>
                <w:noProof/>
                <w:webHidden/>
              </w:rPr>
              <w:fldChar w:fldCharType="begin"/>
            </w:r>
            <w:r w:rsidR="00303ECF">
              <w:rPr>
                <w:noProof/>
                <w:webHidden/>
              </w:rPr>
              <w:instrText xml:space="preserve"> PAGEREF _Toc495484426 \h </w:instrText>
            </w:r>
            <w:r w:rsidR="00303ECF">
              <w:rPr>
                <w:noProof/>
                <w:webHidden/>
              </w:rPr>
            </w:r>
            <w:r w:rsidR="00303ECF">
              <w:rPr>
                <w:noProof/>
                <w:webHidden/>
              </w:rPr>
              <w:fldChar w:fldCharType="separate"/>
            </w:r>
            <w:r w:rsidR="00303ECF">
              <w:rPr>
                <w:noProof/>
                <w:webHidden/>
              </w:rPr>
              <w:t>6</w:t>
            </w:r>
            <w:r w:rsidR="00303ECF">
              <w:rPr>
                <w:noProof/>
                <w:webHidden/>
              </w:rPr>
              <w:fldChar w:fldCharType="end"/>
            </w:r>
          </w:hyperlink>
        </w:p>
        <w:p w:rsidR="00303ECF" w:rsidRDefault="007F0B1D">
          <w:pPr>
            <w:pStyle w:val="TOC3"/>
            <w:tabs>
              <w:tab w:val="left" w:pos="1320"/>
              <w:tab w:val="right" w:leader="dot" w:pos="9350"/>
            </w:tabs>
            <w:rPr>
              <w:noProof/>
              <w:lang w:eastAsia="en-US"/>
            </w:rPr>
          </w:pPr>
          <w:hyperlink w:anchor="_Toc495484427" w:history="1">
            <w:r w:rsidR="00303ECF" w:rsidRPr="00792F27">
              <w:rPr>
                <w:rStyle w:val="Hyperlink"/>
                <w:rFonts w:ascii="Times New Roman" w:hAnsi="Times New Roman"/>
                <w:noProof/>
              </w:rPr>
              <w:t>2.2.5</w:t>
            </w:r>
            <w:r w:rsidR="00303ECF">
              <w:rPr>
                <w:noProof/>
                <w:lang w:eastAsia="en-US"/>
              </w:rPr>
              <w:tab/>
            </w:r>
            <w:r w:rsidR="00303ECF" w:rsidRPr="00792F27">
              <w:rPr>
                <w:rStyle w:val="Hyperlink"/>
                <w:rFonts w:ascii="Times New Roman" w:hAnsi="Times New Roman"/>
                <w:noProof/>
              </w:rPr>
              <w:t>Coaching Summary Report for Training Module</w:t>
            </w:r>
            <w:r w:rsidR="00303ECF">
              <w:rPr>
                <w:noProof/>
                <w:webHidden/>
              </w:rPr>
              <w:tab/>
            </w:r>
            <w:r w:rsidR="00303ECF">
              <w:rPr>
                <w:noProof/>
                <w:webHidden/>
              </w:rPr>
              <w:fldChar w:fldCharType="begin"/>
            </w:r>
            <w:r w:rsidR="00303ECF">
              <w:rPr>
                <w:noProof/>
                <w:webHidden/>
              </w:rPr>
              <w:instrText xml:space="preserve"> PAGEREF _Toc495484427 \h </w:instrText>
            </w:r>
            <w:r w:rsidR="00303ECF">
              <w:rPr>
                <w:noProof/>
                <w:webHidden/>
              </w:rPr>
            </w:r>
            <w:r w:rsidR="00303ECF">
              <w:rPr>
                <w:noProof/>
                <w:webHidden/>
              </w:rPr>
              <w:fldChar w:fldCharType="separate"/>
            </w:r>
            <w:r w:rsidR="00303ECF">
              <w:rPr>
                <w:noProof/>
                <w:webHidden/>
              </w:rPr>
              <w:t>6</w:t>
            </w:r>
            <w:r w:rsidR="00303ECF">
              <w:rPr>
                <w:noProof/>
                <w:webHidden/>
              </w:rPr>
              <w:fldChar w:fldCharType="end"/>
            </w:r>
          </w:hyperlink>
        </w:p>
        <w:p w:rsidR="00303ECF" w:rsidRDefault="007F0B1D">
          <w:pPr>
            <w:pStyle w:val="TOC2"/>
            <w:tabs>
              <w:tab w:val="left" w:pos="880"/>
              <w:tab w:val="right" w:leader="dot" w:pos="9350"/>
            </w:tabs>
            <w:rPr>
              <w:noProof/>
              <w:lang w:eastAsia="en-US"/>
            </w:rPr>
          </w:pPr>
          <w:hyperlink w:anchor="_Toc495484428" w:history="1">
            <w:r w:rsidR="00303ECF" w:rsidRPr="00792F27">
              <w:rPr>
                <w:rStyle w:val="Hyperlink"/>
                <w:rFonts w:ascii="Times New Roman" w:hAnsi="Times New Roman"/>
                <w:noProof/>
              </w:rPr>
              <w:t>2.3</w:t>
            </w:r>
            <w:r w:rsidR="00303ECF">
              <w:rPr>
                <w:noProof/>
                <w:lang w:eastAsia="en-US"/>
              </w:rPr>
              <w:tab/>
            </w:r>
            <w:r w:rsidR="00303ECF" w:rsidRPr="00792F27">
              <w:rPr>
                <w:rStyle w:val="Hyperlink"/>
                <w:rFonts w:ascii="Times New Roman" w:hAnsi="Times New Roman"/>
                <w:noProof/>
              </w:rPr>
              <w:t>Module Details</w:t>
            </w:r>
            <w:r w:rsidR="00303ECF">
              <w:rPr>
                <w:noProof/>
                <w:webHidden/>
              </w:rPr>
              <w:tab/>
            </w:r>
            <w:r w:rsidR="00303ECF">
              <w:rPr>
                <w:noProof/>
                <w:webHidden/>
              </w:rPr>
              <w:fldChar w:fldCharType="begin"/>
            </w:r>
            <w:r w:rsidR="00303ECF">
              <w:rPr>
                <w:noProof/>
                <w:webHidden/>
              </w:rPr>
              <w:instrText xml:space="preserve"> PAGEREF _Toc495484428 \h </w:instrText>
            </w:r>
            <w:r w:rsidR="00303ECF">
              <w:rPr>
                <w:noProof/>
                <w:webHidden/>
              </w:rPr>
            </w:r>
            <w:r w:rsidR="00303ECF">
              <w:rPr>
                <w:noProof/>
                <w:webHidden/>
              </w:rPr>
              <w:fldChar w:fldCharType="separate"/>
            </w:r>
            <w:r w:rsidR="00303ECF">
              <w:rPr>
                <w:noProof/>
                <w:webHidden/>
              </w:rPr>
              <w:t>6</w:t>
            </w:r>
            <w:r w:rsidR="00303ECF">
              <w:rPr>
                <w:noProof/>
                <w:webHidden/>
              </w:rPr>
              <w:fldChar w:fldCharType="end"/>
            </w:r>
          </w:hyperlink>
        </w:p>
        <w:p w:rsidR="00303ECF" w:rsidRDefault="007F0B1D">
          <w:pPr>
            <w:pStyle w:val="TOC3"/>
            <w:tabs>
              <w:tab w:val="left" w:pos="1320"/>
              <w:tab w:val="right" w:leader="dot" w:pos="9350"/>
            </w:tabs>
            <w:rPr>
              <w:noProof/>
              <w:lang w:eastAsia="en-US"/>
            </w:rPr>
          </w:pPr>
          <w:hyperlink w:anchor="_Toc495484429" w:history="1">
            <w:r w:rsidR="00303ECF" w:rsidRPr="00792F27">
              <w:rPr>
                <w:rStyle w:val="Hyperlink"/>
                <w:rFonts w:ascii="Times New Roman" w:hAnsi="Times New Roman"/>
                <w:noProof/>
              </w:rPr>
              <w:t>2.3.1</w:t>
            </w:r>
            <w:r w:rsidR="00303ECF">
              <w:rPr>
                <w:noProof/>
                <w:lang w:eastAsia="en-US"/>
              </w:rPr>
              <w:tab/>
            </w:r>
            <w:r w:rsidR="00303ECF" w:rsidRPr="00792F27">
              <w:rPr>
                <w:rStyle w:val="Hyperlink"/>
                <w:rFonts w:ascii="Times New Roman" w:hAnsi="Times New Roman"/>
                <w:noProof/>
              </w:rPr>
              <w:t>SQL agent job</w:t>
            </w:r>
            <w:r w:rsidR="00303ECF">
              <w:rPr>
                <w:noProof/>
                <w:webHidden/>
              </w:rPr>
              <w:tab/>
            </w:r>
            <w:r w:rsidR="00303ECF">
              <w:rPr>
                <w:noProof/>
                <w:webHidden/>
              </w:rPr>
              <w:fldChar w:fldCharType="begin"/>
            </w:r>
            <w:r w:rsidR="00303ECF">
              <w:rPr>
                <w:noProof/>
                <w:webHidden/>
              </w:rPr>
              <w:instrText xml:space="preserve"> PAGEREF _Toc495484429 \h </w:instrText>
            </w:r>
            <w:r w:rsidR="00303ECF">
              <w:rPr>
                <w:noProof/>
                <w:webHidden/>
              </w:rPr>
            </w:r>
            <w:r w:rsidR="00303ECF">
              <w:rPr>
                <w:noProof/>
                <w:webHidden/>
              </w:rPr>
              <w:fldChar w:fldCharType="separate"/>
            </w:r>
            <w:r w:rsidR="00303ECF">
              <w:rPr>
                <w:noProof/>
                <w:webHidden/>
              </w:rPr>
              <w:t>6</w:t>
            </w:r>
            <w:r w:rsidR="00303ECF">
              <w:rPr>
                <w:noProof/>
                <w:webHidden/>
              </w:rPr>
              <w:fldChar w:fldCharType="end"/>
            </w:r>
          </w:hyperlink>
        </w:p>
        <w:p w:rsidR="00303ECF" w:rsidRDefault="007F0B1D">
          <w:pPr>
            <w:pStyle w:val="TOC3"/>
            <w:tabs>
              <w:tab w:val="left" w:pos="1320"/>
              <w:tab w:val="right" w:leader="dot" w:pos="9350"/>
            </w:tabs>
            <w:rPr>
              <w:noProof/>
              <w:lang w:eastAsia="en-US"/>
            </w:rPr>
          </w:pPr>
          <w:hyperlink w:anchor="_Toc495484430" w:history="1">
            <w:r w:rsidR="00303ECF" w:rsidRPr="00792F27">
              <w:rPr>
                <w:rStyle w:val="Hyperlink"/>
                <w:rFonts w:ascii="Times New Roman" w:hAnsi="Times New Roman"/>
                <w:noProof/>
              </w:rPr>
              <w:t>2.3.2</w:t>
            </w:r>
            <w:r w:rsidR="00303ECF">
              <w:rPr>
                <w:noProof/>
                <w:lang w:eastAsia="en-US"/>
              </w:rPr>
              <w:tab/>
            </w:r>
            <w:r w:rsidR="00303ECF" w:rsidRPr="00792F27">
              <w:rPr>
                <w:rStyle w:val="Hyperlink"/>
                <w:rFonts w:ascii="Times New Roman" w:hAnsi="Times New Roman"/>
                <w:noProof/>
              </w:rPr>
              <w:t>SSIS Package</w:t>
            </w:r>
            <w:r w:rsidR="00303ECF">
              <w:rPr>
                <w:noProof/>
                <w:webHidden/>
              </w:rPr>
              <w:tab/>
            </w:r>
            <w:r w:rsidR="00303ECF">
              <w:rPr>
                <w:noProof/>
                <w:webHidden/>
              </w:rPr>
              <w:fldChar w:fldCharType="begin"/>
            </w:r>
            <w:r w:rsidR="00303ECF">
              <w:rPr>
                <w:noProof/>
                <w:webHidden/>
              </w:rPr>
              <w:instrText xml:space="preserve"> PAGEREF _Toc495484430 \h </w:instrText>
            </w:r>
            <w:r w:rsidR="00303ECF">
              <w:rPr>
                <w:noProof/>
                <w:webHidden/>
              </w:rPr>
            </w:r>
            <w:r w:rsidR="00303ECF">
              <w:rPr>
                <w:noProof/>
                <w:webHidden/>
              </w:rPr>
              <w:fldChar w:fldCharType="separate"/>
            </w:r>
            <w:r w:rsidR="00303ECF">
              <w:rPr>
                <w:noProof/>
                <w:webHidden/>
              </w:rPr>
              <w:t>7</w:t>
            </w:r>
            <w:r w:rsidR="00303ECF">
              <w:rPr>
                <w:noProof/>
                <w:webHidden/>
              </w:rPr>
              <w:fldChar w:fldCharType="end"/>
            </w:r>
          </w:hyperlink>
        </w:p>
        <w:p w:rsidR="00303ECF" w:rsidRDefault="007F0B1D">
          <w:pPr>
            <w:pStyle w:val="TOC4"/>
            <w:tabs>
              <w:tab w:val="left" w:pos="1540"/>
              <w:tab w:val="right" w:leader="dot" w:pos="9350"/>
            </w:tabs>
            <w:rPr>
              <w:rFonts w:asciiTheme="minorHAnsi" w:eastAsiaTheme="minorEastAsia" w:hAnsiTheme="minorHAnsi" w:cstheme="minorBidi"/>
              <w:noProof/>
            </w:rPr>
          </w:pPr>
          <w:hyperlink w:anchor="_Toc495484431" w:history="1">
            <w:r w:rsidR="00303ECF" w:rsidRPr="00792F27">
              <w:rPr>
                <w:rStyle w:val="Hyperlink"/>
                <w:rFonts w:ascii="Times New Roman" w:hAnsi="Times New Roman"/>
                <w:noProof/>
              </w:rPr>
              <w:t>2.3.2.1</w:t>
            </w:r>
            <w:r w:rsidR="00303ECF">
              <w:rPr>
                <w:rFonts w:asciiTheme="minorHAnsi" w:eastAsiaTheme="minorEastAsia" w:hAnsiTheme="minorHAnsi" w:cstheme="minorBidi"/>
                <w:noProof/>
              </w:rPr>
              <w:tab/>
            </w:r>
            <w:r w:rsidR="00303ECF" w:rsidRPr="00792F27">
              <w:rPr>
                <w:rStyle w:val="Hyperlink"/>
                <w:rFonts w:ascii="Times New Roman" w:hAnsi="Times New Roman"/>
                <w:noProof/>
              </w:rPr>
              <w:t>Variables</w:t>
            </w:r>
            <w:r w:rsidR="00303ECF">
              <w:rPr>
                <w:noProof/>
                <w:webHidden/>
              </w:rPr>
              <w:tab/>
            </w:r>
            <w:r w:rsidR="00303ECF">
              <w:rPr>
                <w:noProof/>
                <w:webHidden/>
              </w:rPr>
              <w:fldChar w:fldCharType="begin"/>
            </w:r>
            <w:r w:rsidR="00303ECF">
              <w:rPr>
                <w:noProof/>
                <w:webHidden/>
              </w:rPr>
              <w:instrText xml:space="preserve"> PAGEREF _Toc495484431 \h </w:instrText>
            </w:r>
            <w:r w:rsidR="00303ECF">
              <w:rPr>
                <w:noProof/>
                <w:webHidden/>
              </w:rPr>
            </w:r>
            <w:r w:rsidR="00303ECF">
              <w:rPr>
                <w:noProof/>
                <w:webHidden/>
              </w:rPr>
              <w:fldChar w:fldCharType="separate"/>
            </w:r>
            <w:r w:rsidR="00303ECF">
              <w:rPr>
                <w:noProof/>
                <w:webHidden/>
              </w:rPr>
              <w:t>7</w:t>
            </w:r>
            <w:r w:rsidR="00303ECF">
              <w:rPr>
                <w:noProof/>
                <w:webHidden/>
              </w:rPr>
              <w:fldChar w:fldCharType="end"/>
            </w:r>
          </w:hyperlink>
        </w:p>
        <w:p w:rsidR="00303ECF" w:rsidRDefault="007F0B1D">
          <w:pPr>
            <w:pStyle w:val="TOC4"/>
            <w:tabs>
              <w:tab w:val="left" w:pos="1540"/>
              <w:tab w:val="right" w:leader="dot" w:pos="9350"/>
            </w:tabs>
            <w:rPr>
              <w:rFonts w:asciiTheme="minorHAnsi" w:eastAsiaTheme="minorEastAsia" w:hAnsiTheme="minorHAnsi" w:cstheme="minorBidi"/>
              <w:noProof/>
            </w:rPr>
          </w:pPr>
          <w:hyperlink w:anchor="_Toc495484432" w:history="1">
            <w:r w:rsidR="00303ECF" w:rsidRPr="00792F27">
              <w:rPr>
                <w:rStyle w:val="Hyperlink"/>
                <w:rFonts w:ascii="Times New Roman" w:hAnsi="Times New Roman"/>
                <w:noProof/>
              </w:rPr>
              <w:t>2.3.2.2</w:t>
            </w:r>
            <w:r w:rsidR="00303ECF">
              <w:rPr>
                <w:rFonts w:asciiTheme="minorHAnsi" w:eastAsiaTheme="minorEastAsia" w:hAnsiTheme="minorHAnsi" w:cstheme="minorBidi"/>
                <w:noProof/>
              </w:rPr>
              <w:tab/>
            </w:r>
            <w:r w:rsidR="00303ECF" w:rsidRPr="00792F27">
              <w:rPr>
                <w:rStyle w:val="Hyperlink"/>
                <w:rFonts w:ascii="Times New Roman" w:hAnsi="Times New Roman"/>
                <w:noProof/>
              </w:rPr>
              <w:t>Connection Manager Entries</w:t>
            </w:r>
            <w:r w:rsidR="00303ECF">
              <w:rPr>
                <w:noProof/>
                <w:webHidden/>
              </w:rPr>
              <w:tab/>
            </w:r>
            <w:r w:rsidR="00303ECF">
              <w:rPr>
                <w:noProof/>
                <w:webHidden/>
              </w:rPr>
              <w:fldChar w:fldCharType="begin"/>
            </w:r>
            <w:r w:rsidR="00303ECF">
              <w:rPr>
                <w:noProof/>
                <w:webHidden/>
              </w:rPr>
              <w:instrText xml:space="preserve"> PAGEREF _Toc495484432 \h </w:instrText>
            </w:r>
            <w:r w:rsidR="00303ECF">
              <w:rPr>
                <w:noProof/>
                <w:webHidden/>
              </w:rPr>
            </w:r>
            <w:r w:rsidR="00303ECF">
              <w:rPr>
                <w:noProof/>
                <w:webHidden/>
              </w:rPr>
              <w:fldChar w:fldCharType="separate"/>
            </w:r>
            <w:r w:rsidR="00303ECF">
              <w:rPr>
                <w:noProof/>
                <w:webHidden/>
              </w:rPr>
              <w:t>9</w:t>
            </w:r>
            <w:r w:rsidR="00303ECF">
              <w:rPr>
                <w:noProof/>
                <w:webHidden/>
              </w:rPr>
              <w:fldChar w:fldCharType="end"/>
            </w:r>
          </w:hyperlink>
        </w:p>
        <w:p w:rsidR="00303ECF" w:rsidRDefault="007F0B1D">
          <w:pPr>
            <w:pStyle w:val="TOC4"/>
            <w:tabs>
              <w:tab w:val="left" w:pos="1540"/>
              <w:tab w:val="right" w:leader="dot" w:pos="9350"/>
            </w:tabs>
            <w:rPr>
              <w:rFonts w:asciiTheme="minorHAnsi" w:eastAsiaTheme="minorEastAsia" w:hAnsiTheme="minorHAnsi" w:cstheme="minorBidi"/>
              <w:noProof/>
            </w:rPr>
          </w:pPr>
          <w:hyperlink w:anchor="_Toc495484433" w:history="1">
            <w:r w:rsidR="00303ECF" w:rsidRPr="00792F27">
              <w:rPr>
                <w:rStyle w:val="Hyperlink"/>
                <w:rFonts w:ascii="Times New Roman" w:hAnsi="Times New Roman"/>
                <w:noProof/>
              </w:rPr>
              <w:t>2.3.2.3</w:t>
            </w:r>
            <w:r w:rsidR="00303ECF">
              <w:rPr>
                <w:rFonts w:asciiTheme="minorHAnsi" w:eastAsiaTheme="minorEastAsia" w:hAnsiTheme="minorHAnsi" w:cstheme="minorBidi"/>
                <w:noProof/>
              </w:rPr>
              <w:tab/>
            </w:r>
            <w:r w:rsidR="00303ECF" w:rsidRPr="00792F27">
              <w:rPr>
                <w:rStyle w:val="Hyperlink"/>
                <w:rFonts w:ascii="Times New Roman" w:hAnsi="Times New Roman"/>
                <w:noProof/>
              </w:rPr>
              <w:t>Package Content</w:t>
            </w:r>
            <w:r w:rsidR="00303ECF">
              <w:rPr>
                <w:noProof/>
                <w:webHidden/>
              </w:rPr>
              <w:tab/>
            </w:r>
            <w:r w:rsidR="00303ECF">
              <w:rPr>
                <w:noProof/>
                <w:webHidden/>
              </w:rPr>
              <w:fldChar w:fldCharType="begin"/>
            </w:r>
            <w:r w:rsidR="00303ECF">
              <w:rPr>
                <w:noProof/>
                <w:webHidden/>
              </w:rPr>
              <w:instrText xml:space="preserve"> PAGEREF _Toc495484433 \h </w:instrText>
            </w:r>
            <w:r w:rsidR="00303ECF">
              <w:rPr>
                <w:noProof/>
                <w:webHidden/>
              </w:rPr>
            </w:r>
            <w:r w:rsidR="00303ECF">
              <w:rPr>
                <w:noProof/>
                <w:webHidden/>
              </w:rPr>
              <w:fldChar w:fldCharType="separate"/>
            </w:r>
            <w:r w:rsidR="00303ECF">
              <w:rPr>
                <w:noProof/>
                <w:webHidden/>
              </w:rPr>
              <w:t>12</w:t>
            </w:r>
            <w:r w:rsidR="00303ECF">
              <w:rPr>
                <w:noProof/>
                <w:webHidden/>
              </w:rPr>
              <w:fldChar w:fldCharType="end"/>
            </w:r>
          </w:hyperlink>
        </w:p>
        <w:p w:rsidR="00303ECF" w:rsidRDefault="007F0B1D">
          <w:pPr>
            <w:pStyle w:val="TOC4"/>
            <w:tabs>
              <w:tab w:val="left" w:pos="1540"/>
              <w:tab w:val="right" w:leader="dot" w:pos="9350"/>
            </w:tabs>
            <w:rPr>
              <w:rFonts w:asciiTheme="minorHAnsi" w:eastAsiaTheme="minorEastAsia" w:hAnsiTheme="minorHAnsi" w:cstheme="minorBidi"/>
              <w:noProof/>
            </w:rPr>
          </w:pPr>
          <w:hyperlink w:anchor="_Toc495484434" w:history="1">
            <w:r w:rsidR="00303ECF" w:rsidRPr="00792F27">
              <w:rPr>
                <w:rStyle w:val="Hyperlink"/>
                <w:rFonts w:ascii="Times New Roman" w:hAnsi="Times New Roman"/>
                <w:noProof/>
              </w:rPr>
              <w:t>2.3.2.4</w:t>
            </w:r>
            <w:r w:rsidR="00303ECF">
              <w:rPr>
                <w:rFonts w:asciiTheme="minorHAnsi" w:eastAsiaTheme="minorEastAsia" w:hAnsiTheme="minorHAnsi" w:cstheme="minorBidi"/>
                <w:noProof/>
              </w:rPr>
              <w:tab/>
            </w:r>
            <w:r w:rsidR="00303ECF" w:rsidRPr="00792F27">
              <w:rPr>
                <w:rStyle w:val="Hyperlink"/>
                <w:rFonts w:ascii="Times New Roman" w:hAnsi="Times New Roman"/>
                <w:noProof/>
              </w:rPr>
              <w:t>Event Handlers</w:t>
            </w:r>
            <w:r w:rsidR="00303ECF">
              <w:rPr>
                <w:noProof/>
                <w:webHidden/>
              </w:rPr>
              <w:tab/>
            </w:r>
            <w:r w:rsidR="00303ECF">
              <w:rPr>
                <w:noProof/>
                <w:webHidden/>
              </w:rPr>
              <w:fldChar w:fldCharType="begin"/>
            </w:r>
            <w:r w:rsidR="00303ECF">
              <w:rPr>
                <w:noProof/>
                <w:webHidden/>
              </w:rPr>
              <w:instrText xml:space="preserve"> PAGEREF _Toc495484434 \h </w:instrText>
            </w:r>
            <w:r w:rsidR="00303ECF">
              <w:rPr>
                <w:noProof/>
                <w:webHidden/>
              </w:rPr>
            </w:r>
            <w:r w:rsidR="00303ECF">
              <w:rPr>
                <w:noProof/>
                <w:webHidden/>
              </w:rPr>
              <w:fldChar w:fldCharType="separate"/>
            </w:r>
            <w:r w:rsidR="00303ECF">
              <w:rPr>
                <w:noProof/>
                <w:webHidden/>
              </w:rPr>
              <w:t>25</w:t>
            </w:r>
            <w:r w:rsidR="00303ECF">
              <w:rPr>
                <w:noProof/>
                <w:webHidden/>
              </w:rPr>
              <w:fldChar w:fldCharType="end"/>
            </w:r>
          </w:hyperlink>
        </w:p>
        <w:p w:rsidR="00303ECF" w:rsidRDefault="007F0B1D">
          <w:pPr>
            <w:pStyle w:val="TOC4"/>
            <w:tabs>
              <w:tab w:val="left" w:pos="1540"/>
              <w:tab w:val="right" w:leader="dot" w:pos="9350"/>
            </w:tabs>
            <w:rPr>
              <w:rFonts w:asciiTheme="minorHAnsi" w:eastAsiaTheme="minorEastAsia" w:hAnsiTheme="minorHAnsi" w:cstheme="minorBidi"/>
              <w:noProof/>
            </w:rPr>
          </w:pPr>
          <w:hyperlink w:anchor="_Toc495484435" w:history="1">
            <w:r w:rsidR="00303ECF" w:rsidRPr="00792F27">
              <w:rPr>
                <w:rStyle w:val="Hyperlink"/>
                <w:rFonts w:ascii="Times New Roman" w:hAnsi="Times New Roman"/>
                <w:noProof/>
              </w:rPr>
              <w:t>2.3.2.5</w:t>
            </w:r>
            <w:r w:rsidR="00303ECF">
              <w:rPr>
                <w:rFonts w:asciiTheme="minorHAnsi" w:eastAsiaTheme="minorEastAsia" w:hAnsiTheme="minorHAnsi" w:cstheme="minorBidi"/>
                <w:noProof/>
              </w:rPr>
              <w:tab/>
            </w:r>
            <w:r w:rsidR="00303ECF" w:rsidRPr="00792F27">
              <w:rPr>
                <w:rStyle w:val="Hyperlink"/>
                <w:rFonts w:ascii="Times New Roman" w:hAnsi="Times New Roman"/>
                <w:noProof/>
              </w:rPr>
              <w:t>Config File- Prod</w:t>
            </w:r>
            <w:r w:rsidR="00303ECF">
              <w:rPr>
                <w:noProof/>
                <w:webHidden/>
              </w:rPr>
              <w:tab/>
            </w:r>
            <w:r w:rsidR="00303ECF">
              <w:rPr>
                <w:noProof/>
                <w:webHidden/>
              </w:rPr>
              <w:fldChar w:fldCharType="begin"/>
            </w:r>
            <w:r w:rsidR="00303ECF">
              <w:rPr>
                <w:noProof/>
                <w:webHidden/>
              </w:rPr>
              <w:instrText xml:space="preserve"> PAGEREF _Toc495484435 \h </w:instrText>
            </w:r>
            <w:r w:rsidR="00303ECF">
              <w:rPr>
                <w:noProof/>
                <w:webHidden/>
              </w:rPr>
            </w:r>
            <w:r w:rsidR="00303ECF">
              <w:rPr>
                <w:noProof/>
                <w:webHidden/>
              </w:rPr>
              <w:fldChar w:fldCharType="separate"/>
            </w:r>
            <w:r w:rsidR="00303ECF">
              <w:rPr>
                <w:noProof/>
                <w:webHidden/>
              </w:rPr>
              <w:t>26</w:t>
            </w:r>
            <w:r w:rsidR="00303ECF">
              <w:rPr>
                <w:noProof/>
                <w:webHidden/>
              </w:rPr>
              <w:fldChar w:fldCharType="end"/>
            </w:r>
          </w:hyperlink>
        </w:p>
        <w:p w:rsidR="00303ECF" w:rsidRDefault="007F0B1D">
          <w:pPr>
            <w:pStyle w:val="TOC4"/>
            <w:tabs>
              <w:tab w:val="left" w:pos="1540"/>
              <w:tab w:val="right" w:leader="dot" w:pos="9350"/>
            </w:tabs>
            <w:rPr>
              <w:rFonts w:asciiTheme="minorHAnsi" w:eastAsiaTheme="minorEastAsia" w:hAnsiTheme="minorHAnsi" w:cstheme="minorBidi"/>
              <w:noProof/>
            </w:rPr>
          </w:pPr>
          <w:hyperlink w:anchor="_Toc495484436" w:history="1">
            <w:r w:rsidR="00303ECF" w:rsidRPr="00792F27">
              <w:rPr>
                <w:rStyle w:val="Hyperlink"/>
                <w:noProof/>
              </w:rPr>
              <w:t>2.3.2.6</w:t>
            </w:r>
            <w:r w:rsidR="00303ECF">
              <w:rPr>
                <w:rFonts w:asciiTheme="minorHAnsi" w:eastAsiaTheme="minorEastAsia" w:hAnsiTheme="minorHAnsi" w:cstheme="minorBidi"/>
                <w:noProof/>
              </w:rPr>
              <w:tab/>
            </w:r>
            <w:r w:rsidR="00303ECF" w:rsidRPr="00792F27">
              <w:rPr>
                <w:rStyle w:val="Hyperlink"/>
                <w:noProof/>
              </w:rPr>
              <w:t>Code Files</w:t>
            </w:r>
            <w:r w:rsidR="00303ECF">
              <w:rPr>
                <w:noProof/>
                <w:webHidden/>
              </w:rPr>
              <w:tab/>
            </w:r>
            <w:r w:rsidR="00303ECF">
              <w:rPr>
                <w:noProof/>
                <w:webHidden/>
              </w:rPr>
              <w:fldChar w:fldCharType="begin"/>
            </w:r>
            <w:r w:rsidR="00303ECF">
              <w:rPr>
                <w:noProof/>
                <w:webHidden/>
              </w:rPr>
              <w:instrText xml:space="preserve"> PAGEREF _Toc495484436 \h </w:instrText>
            </w:r>
            <w:r w:rsidR="00303ECF">
              <w:rPr>
                <w:noProof/>
                <w:webHidden/>
              </w:rPr>
            </w:r>
            <w:r w:rsidR="00303ECF">
              <w:rPr>
                <w:noProof/>
                <w:webHidden/>
              </w:rPr>
              <w:fldChar w:fldCharType="separate"/>
            </w:r>
            <w:r w:rsidR="00303ECF">
              <w:rPr>
                <w:noProof/>
                <w:webHidden/>
              </w:rPr>
              <w:t>28</w:t>
            </w:r>
            <w:r w:rsidR="00303ECF">
              <w:rPr>
                <w:noProof/>
                <w:webHidden/>
              </w:rPr>
              <w:fldChar w:fldCharType="end"/>
            </w:r>
          </w:hyperlink>
        </w:p>
        <w:p w:rsidR="00303ECF" w:rsidRDefault="00303ECF">
          <w:r>
            <w:fldChar w:fldCharType="end"/>
          </w:r>
        </w:p>
      </w:sdtContent>
    </w:sdt>
    <w:p w:rsidR="0027630C" w:rsidRPr="002A770C" w:rsidRDefault="0027630C" w:rsidP="009F2A51">
      <w:pPr>
        <w:widowControl w:val="0"/>
        <w:autoSpaceDE w:val="0"/>
        <w:autoSpaceDN w:val="0"/>
        <w:adjustRightInd w:val="0"/>
        <w:spacing w:after="0" w:line="240" w:lineRule="auto"/>
        <w:rPr>
          <w:rFonts w:ascii="Times New Roman" w:hAnsi="Times New Roman"/>
        </w:rPr>
      </w:pPr>
    </w:p>
    <w:p w:rsidR="0027630C" w:rsidRPr="002A770C" w:rsidRDefault="0027630C" w:rsidP="009F2A51">
      <w:pPr>
        <w:widowControl w:val="0"/>
        <w:autoSpaceDE w:val="0"/>
        <w:autoSpaceDN w:val="0"/>
        <w:adjustRightInd w:val="0"/>
        <w:spacing w:after="0" w:line="240" w:lineRule="auto"/>
        <w:rPr>
          <w:rFonts w:ascii="Times New Roman" w:hAnsi="Times New Roman"/>
        </w:rPr>
      </w:pPr>
    </w:p>
    <w:p w:rsidR="001E57B7" w:rsidRPr="002A770C" w:rsidRDefault="001E57B7" w:rsidP="009F2A51">
      <w:pPr>
        <w:widowControl w:val="0"/>
        <w:autoSpaceDE w:val="0"/>
        <w:autoSpaceDN w:val="0"/>
        <w:adjustRightInd w:val="0"/>
        <w:spacing w:after="0" w:line="240" w:lineRule="auto"/>
        <w:rPr>
          <w:rFonts w:ascii="Times New Roman" w:hAnsi="Times New Roman"/>
        </w:rPr>
      </w:pPr>
    </w:p>
    <w:p w:rsidR="001E57B7" w:rsidRPr="002A770C" w:rsidRDefault="001E57B7" w:rsidP="009F2A51">
      <w:pPr>
        <w:widowControl w:val="0"/>
        <w:autoSpaceDE w:val="0"/>
        <w:autoSpaceDN w:val="0"/>
        <w:adjustRightInd w:val="0"/>
        <w:spacing w:after="0" w:line="240" w:lineRule="auto"/>
        <w:rPr>
          <w:rFonts w:ascii="Times New Roman" w:hAnsi="Times New Roman"/>
        </w:rPr>
      </w:pPr>
    </w:p>
    <w:p w:rsidR="001E57B7" w:rsidRPr="002A770C" w:rsidRDefault="001E57B7" w:rsidP="009F2A51">
      <w:pPr>
        <w:widowControl w:val="0"/>
        <w:autoSpaceDE w:val="0"/>
        <w:autoSpaceDN w:val="0"/>
        <w:adjustRightInd w:val="0"/>
        <w:spacing w:after="0" w:line="240" w:lineRule="auto"/>
        <w:rPr>
          <w:rFonts w:ascii="Times New Roman" w:hAnsi="Times New Roman"/>
        </w:rPr>
      </w:pPr>
    </w:p>
    <w:p w:rsidR="001E57B7" w:rsidRPr="002A770C" w:rsidRDefault="001E57B7" w:rsidP="009F2A51">
      <w:pPr>
        <w:widowControl w:val="0"/>
        <w:autoSpaceDE w:val="0"/>
        <w:autoSpaceDN w:val="0"/>
        <w:adjustRightInd w:val="0"/>
        <w:spacing w:after="0" w:line="240" w:lineRule="auto"/>
        <w:rPr>
          <w:rFonts w:ascii="Times New Roman" w:hAnsi="Times New Roman"/>
        </w:rPr>
      </w:pPr>
    </w:p>
    <w:p w:rsidR="001E57B7" w:rsidRPr="002A770C" w:rsidRDefault="001E57B7" w:rsidP="009F2A51">
      <w:pPr>
        <w:widowControl w:val="0"/>
        <w:autoSpaceDE w:val="0"/>
        <w:autoSpaceDN w:val="0"/>
        <w:adjustRightInd w:val="0"/>
        <w:spacing w:after="0" w:line="240" w:lineRule="auto"/>
        <w:rPr>
          <w:rFonts w:ascii="Times New Roman" w:hAnsi="Times New Roman"/>
        </w:rPr>
      </w:pPr>
    </w:p>
    <w:p w:rsidR="001E57B7" w:rsidRPr="002A770C" w:rsidRDefault="001E57B7" w:rsidP="009F2A51">
      <w:pPr>
        <w:widowControl w:val="0"/>
        <w:autoSpaceDE w:val="0"/>
        <w:autoSpaceDN w:val="0"/>
        <w:adjustRightInd w:val="0"/>
        <w:spacing w:after="0" w:line="240" w:lineRule="auto"/>
        <w:rPr>
          <w:rFonts w:ascii="Times New Roman" w:hAnsi="Times New Roman"/>
        </w:rPr>
      </w:pPr>
    </w:p>
    <w:p w:rsidR="001E57B7" w:rsidRPr="002A770C" w:rsidRDefault="001E57B7" w:rsidP="009F2A51">
      <w:pPr>
        <w:widowControl w:val="0"/>
        <w:autoSpaceDE w:val="0"/>
        <w:autoSpaceDN w:val="0"/>
        <w:adjustRightInd w:val="0"/>
        <w:spacing w:after="0" w:line="240" w:lineRule="auto"/>
        <w:rPr>
          <w:rFonts w:ascii="Times New Roman" w:hAnsi="Times New Roman"/>
        </w:rPr>
      </w:pPr>
    </w:p>
    <w:p w:rsidR="001E57B7" w:rsidRPr="002A770C" w:rsidRDefault="001E57B7" w:rsidP="009F2A51">
      <w:pPr>
        <w:widowControl w:val="0"/>
        <w:autoSpaceDE w:val="0"/>
        <w:autoSpaceDN w:val="0"/>
        <w:adjustRightInd w:val="0"/>
        <w:spacing w:after="0" w:line="240" w:lineRule="auto"/>
        <w:rPr>
          <w:rFonts w:ascii="Times New Roman" w:hAnsi="Times New Roman"/>
        </w:rPr>
      </w:pPr>
    </w:p>
    <w:p w:rsidR="0027630C" w:rsidRPr="002A770C" w:rsidRDefault="0027630C" w:rsidP="009F2A51">
      <w:pPr>
        <w:widowControl w:val="0"/>
        <w:autoSpaceDE w:val="0"/>
        <w:autoSpaceDN w:val="0"/>
        <w:adjustRightInd w:val="0"/>
        <w:spacing w:after="0" w:line="240" w:lineRule="auto"/>
        <w:rPr>
          <w:rFonts w:ascii="Times New Roman" w:hAnsi="Times New Roman"/>
        </w:rPr>
      </w:pPr>
    </w:p>
    <w:p w:rsidR="00202048" w:rsidRPr="002A770C" w:rsidRDefault="00202048" w:rsidP="009F2A51">
      <w:pPr>
        <w:widowControl w:val="0"/>
        <w:autoSpaceDE w:val="0"/>
        <w:autoSpaceDN w:val="0"/>
        <w:adjustRightInd w:val="0"/>
        <w:spacing w:after="0" w:line="240" w:lineRule="auto"/>
        <w:rPr>
          <w:rFonts w:ascii="Times New Roman" w:hAnsi="Times New Roman"/>
        </w:rPr>
      </w:pPr>
    </w:p>
    <w:p w:rsidR="009D1884" w:rsidRPr="002A770C" w:rsidRDefault="006F770C" w:rsidP="00331214">
      <w:pPr>
        <w:pStyle w:val="Heading1"/>
        <w:numPr>
          <w:ilvl w:val="0"/>
          <w:numId w:val="1"/>
        </w:numPr>
        <w:rPr>
          <w:rFonts w:ascii="Times New Roman" w:hAnsi="Times New Roman" w:cs="Times New Roman"/>
          <w:color w:val="auto"/>
        </w:rPr>
      </w:pPr>
      <w:bookmarkStart w:id="10" w:name="_Toc495484408"/>
      <w:r w:rsidRPr="002A770C">
        <w:rPr>
          <w:rFonts w:ascii="Times New Roman" w:hAnsi="Times New Roman" w:cs="Times New Roman"/>
          <w:color w:val="auto"/>
        </w:rPr>
        <w:t>Overview</w:t>
      </w:r>
      <w:bookmarkEnd w:id="10"/>
    </w:p>
    <w:p w:rsidR="00A47122" w:rsidRPr="002A770C" w:rsidRDefault="009D1884" w:rsidP="00481F6E">
      <w:pPr>
        <w:pStyle w:val="Heading2"/>
        <w:rPr>
          <w:rFonts w:ascii="Times New Roman" w:hAnsi="Times New Roman" w:cs="Times New Roman"/>
          <w:color w:val="auto"/>
          <w:sz w:val="22"/>
          <w:szCs w:val="22"/>
        </w:rPr>
      </w:pPr>
      <w:bookmarkStart w:id="11" w:name="_Toc495484409"/>
      <w:r w:rsidRPr="002A770C">
        <w:rPr>
          <w:rFonts w:ascii="Times New Roman" w:hAnsi="Times New Roman" w:cs="Times New Roman"/>
          <w:color w:val="auto"/>
          <w:sz w:val="22"/>
          <w:szCs w:val="22"/>
        </w:rPr>
        <w:t xml:space="preserve">Project </w:t>
      </w:r>
      <w:r w:rsidR="006F770C" w:rsidRPr="002A770C">
        <w:rPr>
          <w:rFonts w:ascii="Times New Roman" w:hAnsi="Times New Roman" w:cs="Times New Roman"/>
          <w:color w:val="auto"/>
          <w:sz w:val="22"/>
          <w:szCs w:val="22"/>
        </w:rPr>
        <w:t>Description</w:t>
      </w:r>
      <w:bookmarkEnd w:id="11"/>
    </w:p>
    <w:p w:rsidR="00A47122" w:rsidRPr="002A770C" w:rsidRDefault="00A47122" w:rsidP="009F2A51">
      <w:pPr>
        <w:widowControl w:val="0"/>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noProof/>
          <w:color w:val="000000" w:themeColor="text1"/>
          <w:sz w:val="20"/>
          <w:szCs w:val="20"/>
        </w:rPr>
        <w:t>T</w:t>
      </w:r>
      <w:r w:rsidRPr="002A770C">
        <w:rPr>
          <w:rFonts w:ascii="Times New Roman" w:hAnsi="Times New Roman"/>
          <w:color w:val="000000" w:themeColor="text1"/>
          <w:sz w:val="20"/>
          <w:szCs w:val="20"/>
        </w:rPr>
        <w:t xml:space="preserve">he eCoaching Log (eCL) is an internal </w:t>
      </w:r>
      <w:r w:rsidR="00384607" w:rsidRPr="002A770C">
        <w:rPr>
          <w:rFonts w:ascii="Times New Roman" w:hAnsi="Times New Roman"/>
          <w:color w:val="000000" w:themeColor="text1"/>
          <w:sz w:val="20"/>
          <w:szCs w:val="20"/>
        </w:rPr>
        <w:t xml:space="preserve">GDIT </w:t>
      </w:r>
      <w:r w:rsidRPr="002A770C">
        <w:rPr>
          <w:rFonts w:ascii="Times New Roman" w:hAnsi="Times New Roman"/>
          <w:color w:val="000000" w:themeColor="text1"/>
          <w:sz w:val="20"/>
          <w:szCs w:val="20"/>
        </w:rPr>
        <w:t xml:space="preserve">process designed for the entry and storage of the coaching notes that supervisors, managers, Advanced Resolution Center (ARC) CSRs and quality leads make regarding CSR performance.  These notes are gathered through escalations, floor walking, training, quality monitors.  It also provides a repository of coaching notes to generate reports for management.  </w:t>
      </w:r>
    </w:p>
    <w:p w:rsidR="00A47122" w:rsidRPr="002A770C" w:rsidRDefault="00A47122" w:rsidP="009F2A51">
      <w:pPr>
        <w:widowControl w:val="0"/>
        <w:autoSpaceDE w:val="0"/>
        <w:autoSpaceDN w:val="0"/>
        <w:adjustRightInd w:val="0"/>
        <w:spacing w:after="0" w:line="240" w:lineRule="auto"/>
        <w:rPr>
          <w:rFonts w:ascii="Times New Roman" w:hAnsi="Times New Roman"/>
          <w:color w:val="000000" w:themeColor="text1"/>
          <w:sz w:val="20"/>
          <w:szCs w:val="20"/>
        </w:rPr>
      </w:pPr>
    </w:p>
    <w:p w:rsidR="00A47122" w:rsidRPr="002A770C" w:rsidRDefault="00A47122" w:rsidP="00481F6E">
      <w:pPr>
        <w:pStyle w:val="Heading2"/>
        <w:rPr>
          <w:rFonts w:ascii="Times New Roman" w:hAnsi="Times New Roman" w:cs="Times New Roman"/>
          <w:color w:val="auto"/>
          <w:sz w:val="22"/>
          <w:szCs w:val="22"/>
        </w:rPr>
      </w:pPr>
      <w:bookmarkStart w:id="12" w:name="_Toc495484410"/>
      <w:r w:rsidRPr="002A770C">
        <w:rPr>
          <w:rFonts w:ascii="Times New Roman" w:hAnsi="Times New Roman" w:cs="Times New Roman"/>
          <w:color w:val="auto"/>
          <w:sz w:val="22"/>
          <w:szCs w:val="22"/>
        </w:rPr>
        <w:t>Document</w:t>
      </w:r>
      <w:r w:rsidR="006F770C" w:rsidRPr="002A770C">
        <w:rPr>
          <w:rFonts w:ascii="Times New Roman" w:hAnsi="Times New Roman" w:cs="Times New Roman"/>
          <w:color w:val="auto"/>
          <w:sz w:val="22"/>
          <w:szCs w:val="22"/>
        </w:rPr>
        <w:t xml:space="preserve"> Scope</w:t>
      </w:r>
      <w:bookmarkEnd w:id="12"/>
    </w:p>
    <w:p w:rsidR="00A47122" w:rsidRPr="002A770C" w:rsidRDefault="00A47122" w:rsidP="00A47122">
      <w:pPr>
        <w:widowControl w:val="0"/>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 xml:space="preserve">This document describes the process for </w:t>
      </w:r>
      <w:r w:rsidR="009C2D4C" w:rsidRPr="002A770C">
        <w:rPr>
          <w:rFonts w:ascii="Times New Roman" w:hAnsi="Times New Roman"/>
          <w:color w:val="000000" w:themeColor="text1"/>
          <w:sz w:val="20"/>
          <w:szCs w:val="20"/>
        </w:rPr>
        <w:t>generating and posting Coaching Summary reports by Module for the previous month for Program team to use.</w:t>
      </w:r>
    </w:p>
    <w:p w:rsidR="002C3B04" w:rsidRPr="002A770C" w:rsidRDefault="002C3B04" w:rsidP="00A47122">
      <w:pPr>
        <w:widowControl w:val="0"/>
        <w:autoSpaceDE w:val="0"/>
        <w:autoSpaceDN w:val="0"/>
        <w:adjustRightInd w:val="0"/>
        <w:spacing w:after="0" w:line="240" w:lineRule="auto"/>
        <w:rPr>
          <w:rFonts w:ascii="Times New Roman" w:hAnsi="Times New Roman"/>
          <w:color w:val="000000" w:themeColor="text1"/>
          <w:sz w:val="20"/>
          <w:szCs w:val="20"/>
        </w:rPr>
      </w:pPr>
    </w:p>
    <w:p w:rsidR="002C3B04" w:rsidRPr="002A770C" w:rsidRDefault="00F9246F" w:rsidP="00481F6E">
      <w:pPr>
        <w:pStyle w:val="Heading2"/>
        <w:rPr>
          <w:rFonts w:ascii="Times New Roman" w:hAnsi="Times New Roman" w:cs="Times New Roman"/>
          <w:color w:val="auto"/>
          <w:sz w:val="22"/>
          <w:szCs w:val="22"/>
        </w:rPr>
      </w:pPr>
      <w:bookmarkStart w:id="13" w:name="_Toc495484411"/>
      <w:r w:rsidRPr="002A770C">
        <w:rPr>
          <w:rFonts w:ascii="Times New Roman" w:hAnsi="Times New Roman" w:cs="Times New Roman"/>
          <w:color w:val="auto"/>
          <w:sz w:val="22"/>
          <w:szCs w:val="22"/>
        </w:rPr>
        <w:t>I</w:t>
      </w:r>
      <w:r w:rsidR="009C2D4C" w:rsidRPr="002A770C">
        <w:rPr>
          <w:rFonts w:ascii="Times New Roman" w:hAnsi="Times New Roman" w:cs="Times New Roman"/>
          <w:color w:val="auto"/>
          <w:sz w:val="22"/>
          <w:szCs w:val="22"/>
        </w:rPr>
        <w:t>nput</w:t>
      </w:r>
      <w:bookmarkEnd w:id="13"/>
    </w:p>
    <w:p w:rsidR="002C3B04" w:rsidRPr="002A770C" w:rsidRDefault="009E6308" w:rsidP="00D9770F">
      <w:pPr>
        <w:pStyle w:val="ListParagraph"/>
        <w:numPr>
          <w:ilvl w:val="0"/>
          <w:numId w:val="23"/>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 xml:space="preserve">Procedure [EC].[sp_rptCoachingSummaryForModule] on </w:t>
      </w:r>
      <w:r w:rsidR="009C2D4C" w:rsidRPr="002A770C">
        <w:rPr>
          <w:rFonts w:ascii="Times New Roman" w:hAnsi="Times New Roman"/>
          <w:color w:val="000000" w:themeColor="text1"/>
          <w:sz w:val="20"/>
          <w:szCs w:val="20"/>
        </w:rPr>
        <w:t>eCoaching DB on F3420-ECLDBP01</w:t>
      </w:r>
    </w:p>
    <w:p w:rsidR="009C2D4C" w:rsidRDefault="009C2D4C" w:rsidP="009C2D4C">
      <w:pPr>
        <w:pStyle w:val="Heading2"/>
        <w:rPr>
          <w:ins w:id="14" w:author="Palacherla, Susmitha C (NONUS)" w:date="2017-10-17T09:56:00Z"/>
          <w:rFonts w:ascii="Times New Roman" w:hAnsi="Times New Roman" w:cs="Times New Roman"/>
          <w:color w:val="auto"/>
          <w:sz w:val="22"/>
          <w:szCs w:val="22"/>
        </w:rPr>
      </w:pPr>
      <w:bookmarkStart w:id="15" w:name="_Toc495484412"/>
      <w:r w:rsidRPr="002A770C">
        <w:rPr>
          <w:rFonts w:ascii="Times New Roman" w:hAnsi="Times New Roman" w:cs="Times New Roman"/>
          <w:color w:val="auto"/>
          <w:sz w:val="22"/>
          <w:szCs w:val="22"/>
        </w:rPr>
        <w:t>Output</w:t>
      </w:r>
      <w:r w:rsidR="00F9246F" w:rsidRPr="002A770C">
        <w:rPr>
          <w:rFonts w:ascii="Times New Roman" w:hAnsi="Times New Roman" w:cs="Times New Roman"/>
          <w:color w:val="auto"/>
          <w:sz w:val="22"/>
          <w:szCs w:val="22"/>
        </w:rPr>
        <w:t>(s)</w:t>
      </w:r>
      <w:bookmarkEnd w:id="15"/>
    </w:p>
    <w:p w:rsidR="007F0B1D" w:rsidRPr="007F0B1D" w:rsidRDefault="007F0B1D" w:rsidP="007F0B1D">
      <w:pPr>
        <w:pStyle w:val="Heading3"/>
        <w:rPr>
          <w:color w:val="auto"/>
          <w:rPrChange w:id="16" w:author="Palacherla, Susmitha C (NONUS)" w:date="2017-10-17T09:56:00Z">
            <w:rPr>
              <w:rFonts w:ascii="Times New Roman" w:hAnsi="Times New Roman" w:cs="Times New Roman"/>
              <w:color w:val="auto"/>
              <w:sz w:val="22"/>
              <w:szCs w:val="22"/>
            </w:rPr>
          </w:rPrChange>
        </w:rPr>
        <w:pPrChange w:id="17" w:author="Palacherla, Susmitha C (NONUS)" w:date="2017-10-17T09:56:00Z">
          <w:pPr>
            <w:pStyle w:val="Heading2"/>
          </w:pPr>
        </w:pPrChange>
      </w:pPr>
      <w:ins w:id="18" w:author="Palacherla, Susmitha C (NONUS)" w:date="2017-10-17T09:56:00Z">
        <w:r w:rsidRPr="007F0B1D">
          <w:rPr>
            <w:color w:val="auto"/>
            <w:rPrChange w:id="19" w:author="Palacherla, Susmitha C (NONUS)" w:date="2017-10-17T09:56:00Z">
              <w:rPr/>
            </w:rPrChange>
          </w:rPr>
          <w:t>Original Report Names</w:t>
        </w:r>
      </w:ins>
    </w:p>
    <w:p w:rsidR="009C2D4C" w:rsidRPr="002A770C" w:rsidRDefault="009C2D4C" w:rsidP="00D9770F">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eCL_CoachingSummary_CSR_</w:t>
      </w:r>
      <w:r w:rsidR="00F9246F" w:rsidRPr="002A770C">
        <w:rPr>
          <w:rFonts w:ascii="Times New Roman" w:hAnsi="Times New Roman"/>
          <w:color w:val="000000" w:themeColor="text1"/>
          <w:sz w:val="20"/>
          <w:szCs w:val="20"/>
        </w:rPr>
        <w:t>YYYYMMDD_YYYYMMDDD.csv</w:t>
      </w:r>
    </w:p>
    <w:p w:rsidR="00F9246F" w:rsidRPr="002A770C" w:rsidRDefault="00F9246F" w:rsidP="00F9246F">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eCL_CoachingSummary_Supervisor_YYYYMMDD_YYYYMMDDD.csv</w:t>
      </w:r>
    </w:p>
    <w:p w:rsidR="00F9246F" w:rsidRPr="002A770C" w:rsidRDefault="00F9246F" w:rsidP="00F9246F">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eCL_CoachingSummary_Quality_YYYYMMDD_YYYYMMDDD.csv</w:t>
      </w:r>
    </w:p>
    <w:p w:rsidR="00F9246F" w:rsidRPr="002A770C" w:rsidRDefault="00F9246F" w:rsidP="00F9246F">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eCL_CoachingSummary_LSA_YYYYMMDD_YYYYMMDDD.csv</w:t>
      </w:r>
    </w:p>
    <w:p w:rsidR="00F9246F" w:rsidRDefault="00F9246F" w:rsidP="00F9246F">
      <w:pPr>
        <w:pStyle w:val="ListParagraph"/>
        <w:widowControl w:val="0"/>
        <w:numPr>
          <w:ilvl w:val="0"/>
          <w:numId w:val="2"/>
        </w:numPr>
        <w:autoSpaceDE w:val="0"/>
        <w:autoSpaceDN w:val="0"/>
        <w:adjustRightInd w:val="0"/>
        <w:spacing w:after="0" w:line="240" w:lineRule="auto"/>
        <w:rPr>
          <w:ins w:id="20" w:author="Palacherla, Susmitha C (NONUS)" w:date="2017-10-17T09:57:00Z"/>
          <w:rFonts w:ascii="Times New Roman" w:hAnsi="Times New Roman"/>
          <w:color w:val="000000" w:themeColor="text1"/>
          <w:sz w:val="20"/>
          <w:szCs w:val="20"/>
        </w:rPr>
      </w:pPr>
      <w:r w:rsidRPr="002A770C">
        <w:rPr>
          <w:rFonts w:ascii="Times New Roman" w:hAnsi="Times New Roman"/>
          <w:color w:val="000000" w:themeColor="text1"/>
          <w:sz w:val="20"/>
          <w:szCs w:val="20"/>
        </w:rPr>
        <w:t>eCL_CoachingSummary_Training_YYYYMMDD_YYYYMMDDD.csv</w:t>
      </w:r>
    </w:p>
    <w:p w:rsidR="007F0B1D" w:rsidRPr="00103236" w:rsidRDefault="007F0B1D" w:rsidP="007F0B1D">
      <w:pPr>
        <w:pStyle w:val="Heading3"/>
        <w:rPr>
          <w:ins w:id="21" w:author="Palacherla, Susmitha C (NONUS)" w:date="2017-10-17T09:57:00Z"/>
          <w:color w:val="auto"/>
        </w:rPr>
      </w:pPr>
      <w:ins w:id="22" w:author="Palacherla, Susmitha C (NONUS)" w:date="2017-10-17T09:57:00Z">
        <w:r>
          <w:rPr>
            <w:color w:val="auto"/>
          </w:rPr>
          <w:t>Encrypted</w:t>
        </w:r>
        <w:r w:rsidRPr="00103236">
          <w:rPr>
            <w:color w:val="auto"/>
          </w:rPr>
          <w:t xml:space="preserve"> Report Names</w:t>
        </w:r>
      </w:ins>
    </w:p>
    <w:p w:rsidR="007F0B1D" w:rsidRPr="007F0B1D" w:rsidRDefault="007F0B1D" w:rsidP="007F0B1D">
      <w:pPr>
        <w:pStyle w:val="ListParagraph"/>
        <w:widowControl w:val="0"/>
        <w:numPr>
          <w:ilvl w:val="0"/>
          <w:numId w:val="2"/>
        </w:numPr>
        <w:autoSpaceDE w:val="0"/>
        <w:autoSpaceDN w:val="0"/>
        <w:adjustRightInd w:val="0"/>
        <w:spacing w:after="0" w:line="240" w:lineRule="auto"/>
        <w:rPr>
          <w:ins w:id="23" w:author="Palacherla, Susmitha C (NONUS)" w:date="2017-10-17T09:59:00Z"/>
          <w:rFonts w:ascii="Times New Roman" w:hAnsi="Times New Roman"/>
          <w:color w:val="000000" w:themeColor="text1"/>
          <w:sz w:val="20"/>
          <w:szCs w:val="20"/>
        </w:rPr>
        <w:pPrChange w:id="24" w:author="Palacherla, Susmitha C (NONUS)" w:date="2017-10-17T09:59:00Z">
          <w:pPr>
            <w:widowControl w:val="0"/>
            <w:autoSpaceDE w:val="0"/>
            <w:autoSpaceDN w:val="0"/>
            <w:adjustRightInd w:val="0"/>
            <w:spacing w:after="0" w:line="240" w:lineRule="auto"/>
          </w:pPr>
        </w:pPrChange>
      </w:pPr>
      <w:proofErr w:type="spellStart"/>
      <w:ins w:id="25" w:author="Palacherla, Susmitha C (NONUS)" w:date="2017-10-17T09:59:00Z">
        <w:r w:rsidRPr="007F0B1D">
          <w:rPr>
            <w:rFonts w:ascii="Times New Roman" w:hAnsi="Times New Roman"/>
            <w:color w:val="000000" w:themeColor="text1"/>
            <w:sz w:val="20"/>
            <w:szCs w:val="20"/>
          </w:rPr>
          <w:t>eCL_CoachingSummary_CSR_CCYYMMDD_CCYYMMDD.csv.zip.encrypt</w:t>
        </w:r>
        <w:proofErr w:type="spellEnd"/>
      </w:ins>
    </w:p>
    <w:p w:rsidR="007F0B1D" w:rsidRPr="007F0B1D" w:rsidRDefault="007F0B1D" w:rsidP="007F0B1D">
      <w:pPr>
        <w:pStyle w:val="ListParagraph"/>
        <w:widowControl w:val="0"/>
        <w:numPr>
          <w:ilvl w:val="0"/>
          <w:numId w:val="2"/>
        </w:numPr>
        <w:autoSpaceDE w:val="0"/>
        <w:autoSpaceDN w:val="0"/>
        <w:adjustRightInd w:val="0"/>
        <w:spacing w:after="0" w:line="240" w:lineRule="auto"/>
        <w:rPr>
          <w:ins w:id="26" w:author="Palacherla, Susmitha C (NONUS)" w:date="2017-10-17T09:59:00Z"/>
          <w:rFonts w:ascii="Times New Roman" w:hAnsi="Times New Roman"/>
          <w:color w:val="000000" w:themeColor="text1"/>
          <w:sz w:val="20"/>
          <w:szCs w:val="20"/>
        </w:rPr>
        <w:pPrChange w:id="27" w:author="Palacherla, Susmitha C (NONUS)" w:date="2017-10-17T09:59:00Z">
          <w:pPr>
            <w:widowControl w:val="0"/>
            <w:autoSpaceDE w:val="0"/>
            <w:autoSpaceDN w:val="0"/>
            <w:adjustRightInd w:val="0"/>
            <w:spacing w:after="0" w:line="240" w:lineRule="auto"/>
          </w:pPr>
        </w:pPrChange>
      </w:pPr>
      <w:ins w:id="28" w:author="Palacherla, Susmitha C (NONUS)" w:date="2017-10-17T09:59:00Z">
        <w:r w:rsidRPr="007F0B1D">
          <w:rPr>
            <w:rFonts w:ascii="Times New Roman" w:hAnsi="Times New Roman"/>
            <w:color w:val="000000" w:themeColor="text1"/>
            <w:sz w:val="20"/>
            <w:szCs w:val="20"/>
          </w:rPr>
          <w:t>eCL_CoachingSummary_Supervisor_CCYYMMDD_CCYYMMDD.csv.zip.encrypt</w:t>
        </w:r>
      </w:ins>
    </w:p>
    <w:p w:rsidR="007F0B1D" w:rsidRPr="007F0B1D" w:rsidRDefault="007F0B1D" w:rsidP="007F0B1D">
      <w:pPr>
        <w:pStyle w:val="ListParagraph"/>
        <w:widowControl w:val="0"/>
        <w:numPr>
          <w:ilvl w:val="0"/>
          <w:numId w:val="2"/>
        </w:numPr>
        <w:autoSpaceDE w:val="0"/>
        <w:autoSpaceDN w:val="0"/>
        <w:adjustRightInd w:val="0"/>
        <w:spacing w:after="0" w:line="240" w:lineRule="auto"/>
        <w:rPr>
          <w:ins w:id="29" w:author="Palacherla, Susmitha C (NONUS)" w:date="2017-10-17T09:59:00Z"/>
          <w:rFonts w:ascii="Times New Roman" w:hAnsi="Times New Roman"/>
          <w:color w:val="000000" w:themeColor="text1"/>
          <w:sz w:val="20"/>
          <w:szCs w:val="20"/>
        </w:rPr>
        <w:pPrChange w:id="30" w:author="Palacherla, Susmitha C (NONUS)" w:date="2017-10-17T09:59:00Z">
          <w:pPr>
            <w:widowControl w:val="0"/>
            <w:autoSpaceDE w:val="0"/>
            <w:autoSpaceDN w:val="0"/>
            <w:adjustRightInd w:val="0"/>
            <w:spacing w:after="0" w:line="240" w:lineRule="auto"/>
          </w:pPr>
        </w:pPrChange>
      </w:pPr>
      <w:proofErr w:type="spellStart"/>
      <w:ins w:id="31" w:author="Palacherla, Susmitha C (NONUS)" w:date="2017-10-17T09:59:00Z">
        <w:r w:rsidRPr="007F0B1D">
          <w:rPr>
            <w:rFonts w:ascii="Times New Roman" w:hAnsi="Times New Roman"/>
            <w:color w:val="000000" w:themeColor="text1"/>
            <w:sz w:val="20"/>
            <w:szCs w:val="20"/>
          </w:rPr>
          <w:t>eCL_CoachingSummary_Quality_CCYYMMDD_CCYYMMDD.csv.zip.encrypt</w:t>
        </w:r>
        <w:proofErr w:type="spellEnd"/>
      </w:ins>
    </w:p>
    <w:p w:rsidR="007F0B1D" w:rsidRPr="007F0B1D" w:rsidRDefault="007F0B1D" w:rsidP="007F0B1D">
      <w:pPr>
        <w:pStyle w:val="ListParagraph"/>
        <w:widowControl w:val="0"/>
        <w:numPr>
          <w:ilvl w:val="0"/>
          <w:numId w:val="2"/>
        </w:numPr>
        <w:autoSpaceDE w:val="0"/>
        <w:autoSpaceDN w:val="0"/>
        <w:adjustRightInd w:val="0"/>
        <w:spacing w:after="0" w:line="240" w:lineRule="auto"/>
        <w:rPr>
          <w:ins w:id="32" w:author="Palacherla, Susmitha C (NONUS)" w:date="2017-10-17T09:59:00Z"/>
          <w:rFonts w:ascii="Times New Roman" w:hAnsi="Times New Roman"/>
          <w:color w:val="000000" w:themeColor="text1"/>
          <w:sz w:val="20"/>
          <w:szCs w:val="20"/>
        </w:rPr>
        <w:pPrChange w:id="33" w:author="Palacherla, Susmitha C (NONUS)" w:date="2017-10-17T09:59:00Z">
          <w:pPr>
            <w:widowControl w:val="0"/>
            <w:autoSpaceDE w:val="0"/>
            <w:autoSpaceDN w:val="0"/>
            <w:adjustRightInd w:val="0"/>
            <w:spacing w:after="0" w:line="240" w:lineRule="auto"/>
          </w:pPr>
        </w:pPrChange>
      </w:pPr>
      <w:proofErr w:type="spellStart"/>
      <w:ins w:id="34" w:author="Palacherla, Susmitha C (NONUS)" w:date="2017-10-17T09:59:00Z">
        <w:r w:rsidRPr="007F0B1D">
          <w:rPr>
            <w:rFonts w:ascii="Times New Roman" w:hAnsi="Times New Roman"/>
            <w:color w:val="000000" w:themeColor="text1"/>
            <w:sz w:val="20"/>
            <w:szCs w:val="20"/>
          </w:rPr>
          <w:t>eCL_CoachingSummary_LSA_CCYYMMDD_CCYYMMDD.csv.zip.encrypt</w:t>
        </w:r>
        <w:proofErr w:type="spellEnd"/>
      </w:ins>
    </w:p>
    <w:p w:rsidR="007F0B1D" w:rsidRPr="007F0B1D" w:rsidRDefault="007F0B1D" w:rsidP="007F0B1D">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Change w:id="35" w:author="Palacherla, Susmitha C (NONUS)" w:date="2017-10-17T09:57:00Z">
            <w:rPr/>
          </w:rPrChange>
        </w:rPr>
        <w:pPrChange w:id="36" w:author="Palacherla, Susmitha C (NONUS)" w:date="2017-10-17T09:59:00Z">
          <w:pPr>
            <w:pStyle w:val="ListParagraph"/>
            <w:widowControl w:val="0"/>
            <w:numPr>
              <w:numId w:val="2"/>
            </w:numPr>
            <w:autoSpaceDE w:val="0"/>
            <w:autoSpaceDN w:val="0"/>
            <w:adjustRightInd w:val="0"/>
            <w:spacing w:after="0" w:line="240" w:lineRule="auto"/>
            <w:ind w:left="1080" w:hanging="360"/>
          </w:pPr>
        </w:pPrChange>
      </w:pPr>
      <w:proofErr w:type="spellStart"/>
      <w:ins w:id="37" w:author="Palacherla, Susmitha C (NONUS)" w:date="2017-10-17T09:59:00Z">
        <w:r w:rsidRPr="007F0B1D">
          <w:rPr>
            <w:rFonts w:ascii="Times New Roman" w:hAnsi="Times New Roman"/>
            <w:color w:val="000000" w:themeColor="text1"/>
            <w:sz w:val="20"/>
            <w:szCs w:val="20"/>
          </w:rPr>
          <w:t>eCL_CoachingSummary_Training_CCYYMMDD_CCYYMMDD.csv.zip.encrypt</w:t>
        </w:r>
      </w:ins>
      <w:proofErr w:type="spellEnd"/>
    </w:p>
    <w:p w:rsidR="00F9246F" w:rsidRPr="002A770C" w:rsidRDefault="00F9246F" w:rsidP="00D9770F">
      <w:pPr>
        <w:widowControl w:val="0"/>
        <w:autoSpaceDE w:val="0"/>
        <w:autoSpaceDN w:val="0"/>
        <w:adjustRightInd w:val="0"/>
        <w:spacing w:after="0" w:line="240" w:lineRule="auto"/>
        <w:rPr>
          <w:rFonts w:ascii="Times New Roman" w:hAnsi="Times New Roman"/>
          <w:color w:val="000000" w:themeColor="text1"/>
          <w:sz w:val="20"/>
          <w:szCs w:val="20"/>
        </w:rPr>
      </w:pPr>
    </w:p>
    <w:p w:rsidR="009D1884" w:rsidRPr="002A770C" w:rsidRDefault="009D1884" w:rsidP="00481F6E">
      <w:pPr>
        <w:pStyle w:val="Heading2"/>
        <w:rPr>
          <w:rFonts w:ascii="Times New Roman" w:hAnsi="Times New Roman" w:cs="Times New Roman"/>
          <w:color w:val="auto"/>
          <w:sz w:val="22"/>
          <w:szCs w:val="22"/>
        </w:rPr>
      </w:pPr>
      <w:bookmarkStart w:id="38" w:name="_Toc495484413"/>
      <w:r w:rsidRPr="002A770C">
        <w:rPr>
          <w:rFonts w:ascii="Times New Roman" w:hAnsi="Times New Roman" w:cs="Times New Roman"/>
          <w:color w:val="auto"/>
          <w:sz w:val="22"/>
          <w:szCs w:val="22"/>
        </w:rPr>
        <w:lastRenderedPageBreak/>
        <w:t>Module List</w:t>
      </w:r>
      <w:bookmarkEnd w:id="38"/>
    </w:p>
    <w:p w:rsidR="009D1884" w:rsidRPr="002A770C" w:rsidRDefault="009D1884" w:rsidP="007E09F1">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SQL agent job</w:t>
      </w:r>
    </w:p>
    <w:p w:rsidR="009D1884" w:rsidRPr="002A770C" w:rsidRDefault="009D1884" w:rsidP="007E09F1">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SSIS Package</w:t>
      </w:r>
    </w:p>
    <w:p w:rsidR="009D1884" w:rsidRPr="002A770C" w:rsidRDefault="006913F0" w:rsidP="00D9770F">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 xml:space="preserve">Procedures </w:t>
      </w:r>
    </w:p>
    <w:p w:rsidR="00F9246F" w:rsidRPr="002A770C" w:rsidRDefault="00F9246F" w:rsidP="00D9770F">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Functions</w:t>
      </w:r>
    </w:p>
    <w:p w:rsidR="009D1884" w:rsidRPr="002A770C" w:rsidRDefault="009D1884" w:rsidP="009F2A51">
      <w:pPr>
        <w:widowControl w:val="0"/>
        <w:autoSpaceDE w:val="0"/>
        <w:autoSpaceDN w:val="0"/>
        <w:adjustRightInd w:val="0"/>
        <w:spacing w:after="0" w:line="240" w:lineRule="auto"/>
        <w:rPr>
          <w:rFonts w:ascii="Times New Roman" w:hAnsi="Times New Roman"/>
          <w:b/>
          <w:sz w:val="24"/>
          <w:szCs w:val="24"/>
        </w:rPr>
      </w:pPr>
    </w:p>
    <w:p w:rsidR="009D1884" w:rsidRPr="002A770C" w:rsidRDefault="009D1884" w:rsidP="00481F6E">
      <w:pPr>
        <w:pStyle w:val="Heading2"/>
        <w:rPr>
          <w:rFonts w:ascii="Times New Roman" w:hAnsi="Times New Roman" w:cs="Times New Roman"/>
          <w:color w:val="auto"/>
          <w:sz w:val="22"/>
          <w:szCs w:val="22"/>
        </w:rPr>
      </w:pPr>
      <w:bookmarkStart w:id="39" w:name="_Toc495484414"/>
      <w:r w:rsidRPr="002A770C">
        <w:rPr>
          <w:rFonts w:ascii="Times New Roman" w:hAnsi="Times New Roman" w:cs="Times New Roman"/>
          <w:color w:val="auto"/>
          <w:sz w:val="22"/>
          <w:szCs w:val="22"/>
        </w:rPr>
        <w:t>Software and Hardware Interfaces</w:t>
      </w:r>
      <w:bookmarkEnd w:id="39"/>
    </w:p>
    <w:p w:rsidR="009D1884" w:rsidRPr="002A770C" w:rsidRDefault="009D1884" w:rsidP="0027630C">
      <w:pPr>
        <w:pStyle w:val="Heading3"/>
        <w:rPr>
          <w:rFonts w:ascii="Times New Roman" w:hAnsi="Times New Roman" w:cs="Times New Roman"/>
          <w:color w:val="auto"/>
        </w:rPr>
      </w:pPr>
      <w:bookmarkStart w:id="40" w:name="_Toc495484415"/>
      <w:r w:rsidRPr="002A770C">
        <w:rPr>
          <w:rFonts w:ascii="Times New Roman" w:hAnsi="Times New Roman" w:cs="Times New Roman"/>
          <w:color w:val="auto"/>
        </w:rPr>
        <w:t>Software</w:t>
      </w:r>
      <w:bookmarkEnd w:id="40"/>
    </w:p>
    <w:p w:rsidR="009D1884" w:rsidRPr="002A770C" w:rsidRDefault="009D1884" w:rsidP="007E09F1">
      <w:pPr>
        <w:pStyle w:val="ListParagraph"/>
        <w:widowControl w:val="0"/>
        <w:numPr>
          <w:ilvl w:val="0"/>
          <w:numId w:val="3"/>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 xml:space="preserve">SQL Server </w:t>
      </w:r>
      <w:r w:rsidR="00810310" w:rsidRPr="002A770C">
        <w:rPr>
          <w:rFonts w:ascii="Times New Roman" w:hAnsi="Times New Roman"/>
          <w:color w:val="000000" w:themeColor="text1"/>
          <w:sz w:val="20"/>
          <w:szCs w:val="20"/>
        </w:rPr>
        <w:t>2012</w:t>
      </w:r>
      <w:r w:rsidRPr="002A770C">
        <w:rPr>
          <w:rFonts w:ascii="Times New Roman" w:hAnsi="Times New Roman"/>
          <w:color w:val="000000" w:themeColor="text1"/>
          <w:sz w:val="20"/>
          <w:szCs w:val="20"/>
        </w:rPr>
        <w:t xml:space="preserve"> SP</w:t>
      </w:r>
      <w:r w:rsidR="00810310" w:rsidRPr="002A770C">
        <w:rPr>
          <w:rFonts w:ascii="Times New Roman" w:hAnsi="Times New Roman"/>
          <w:color w:val="000000" w:themeColor="text1"/>
          <w:sz w:val="20"/>
          <w:szCs w:val="20"/>
        </w:rPr>
        <w:t>3</w:t>
      </w:r>
      <w:r w:rsidRPr="002A770C">
        <w:rPr>
          <w:rFonts w:ascii="Times New Roman" w:hAnsi="Times New Roman"/>
          <w:color w:val="000000" w:themeColor="text1"/>
          <w:sz w:val="20"/>
          <w:szCs w:val="20"/>
        </w:rPr>
        <w:t xml:space="preserve"> Suite</w:t>
      </w:r>
    </w:p>
    <w:p w:rsidR="009D1884" w:rsidRPr="002A770C" w:rsidRDefault="009D1884" w:rsidP="0027630C">
      <w:pPr>
        <w:pStyle w:val="Heading3"/>
        <w:rPr>
          <w:rFonts w:ascii="Times New Roman" w:hAnsi="Times New Roman" w:cs="Times New Roman"/>
          <w:color w:val="auto"/>
        </w:rPr>
      </w:pPr>
      <w:bookmarkStart w:id="41" w:name="_Toc495484416"/>
      <w:r w:rsidRPr="002A770C">
        <w:rPr>
          <w:rFonts w:ascii="Times New Roman" w:hAnsi="Times New Roman" w:cs="Times New Roman"/>
          <w:color w:val="auto"/>
        </w:rPr>
        <w:t>Hardware</w:t>
      </w:r>
      <w:bookmarkEnd w:id="41"/>
    </w:p>
    <w:p w:rsidR="009D1884" w:rsidRPr="002A770C" w:rsidRDefault="00810310">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sz w:val="20"/>
          <w:szCs w:val="20"/>
        </w:rPr>
        <w:t>F3420-ECLDBD01</w:t>
      </w:r>
      <w:r w:rsidRPr="002A770C" w:rsidDel="00810310">
        <w:rPr>
          <w:rFonts w:ascii="Times New Roman" w:hAnsi="Times New Roman"/>
          <w:color w:val="000000" w:themeColor="text1"/>
          <w:sz w:val="20"/>
          <w:szCs w:val="20"/>
        </w:rPr>
        <w:t xml:space="preserve"> </w:t>
      </w:r>
      <w:r w:rsidR="009D1884" w:rsidRPr="002A770C">
        <w:rPr>
          <w:rFonts w:ascii="Times New Roman" w:hAnsi="Times New Roman"/>
          <w:color w:val="000000" w:themeColor="text1"/>
          <w:sz w:val="20"/>
          <w:szCs w:val="20"/>
        </w:rPr>
        <w:t xml:space="preserve">– Dev DB </w:t>
      </w:r>
      <w:r w:rsidRPr="002A770C">
        <w:rPr>
          <w:rFonts w:ascii="Times New Roman" w:hAnsi="Times New Roman"/>
          <w:color w:val="000000" w:themeColor="text1"/>
          <w:sz w:val="20"/>
          <w:szCs w:val="20"/>
        </w:rPr>
        <w:t>Server</w:t>
      </w:r>
    </w:p>
    <w:p w:rsidR="009D1884" w:rsidRPr="002A770C" w:rsidRDefault="00810310" w:rsidP="007E09F1">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sz w:val="20"/>
          <w:szCs w:val="20"/>
        </w:rPr>
        <w:t>F3420-ECLDBT01</w:t>
      </w:r>
      <w:r w:rsidRPr="002A770C" w:rsidDel="00810310">
        <w:rPr>
          <w:rFonts w:ascii="Times New Roman" w:hAnsi="Times New Roman"/>
          <w:color w:val="000000" w:themeColor="text1"/>
          <w:sz w:val="20"/>
          <w:szCs w:val="20"/>
        </w:rPr>
        <w:t xml:space="preserve"> </w:t>
      </w:r>
      <w:r w:rsidR="009D1884" w:rsidRPr="002A770C">
        <w:rPr>
          <w:rFonts w:ascii="Times New Roman" w:hAnsi="Times New Roman"/>
          <w:color w:val="000000" w:themeColor="text1"/>
          <w:sz w:val="20"/>
          <w:szCs w:val="20"/>
        </w:rPr>
        <w:t xml:space="preserve">– Test DB </w:t>
      </w:r>
      <w:r w:rsidRPr="002A770C">
        <w:rPr>
          <w:rFonts w:ascii="Times New Roman" w:hAnsi="Times New Roman"/>
          <w:color w:val="000000" w:themeColor="text1"/>
          <w:sz w:val="20"/>
          <w:szCs w:val="20"/>
        </w:rPr>
        <w:t>Server</w:t>
      </w:r>
    </w:p>
    <w:p w:rsidR="00810310" w:rsidRPr="002A770C" w:rsidRDefault="00810310" w:rsidP="007E09F1">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sz w:val="20"/>
          <w:szCs w:val="20"/>
        </w:rPr>
        <w:t>F3420-ECLDBP01</w:t>
      </w:r>
      <w:r w:rsidRPr="002A770C" w:rsidDel="00810310">
        <w:rPr>
          <w:rFonts w:ascii="Times New Roman" w:hAnsi="Times New Roman"/>
          <w:color w:val="000000" w:themeColor="text1"/>
          <w:sz w:val="20"/>
          <w:szCs w:val="20"/>
        </w:rPr>
        <w:t xml:space="preserve"> </w:t>
      </w:r>
      <w:r w:rsidR="009D1884" w:rsidRPr="002A770C">
        <w:rPr>
          <w:rFonts w:ascii="Times New Roman" w:hAnsi="Times New Roman"/>
          <w:color w:val="000000" w:themeColor="text1"/>
          <w:sz w:val="20"/>
          <w:szCs w:val="20"/>
        </w:rPr>
        <w:t xml:space="preserve">– </w:t>
      </w:r>
      <w:r w:rsidRPr="002A770C">
        <w:rPr>
          <w:rFonts w:ascii="Times New Roman" w:hAnsi="Times New Roman"/>
          <w:color w:val="000000" w:themeColor="text1"/>
          <w:sz w:val="20"/>
          <w:szCs w:val="20"/>
        </w:rPr>
        <w:t>Prod Server</w:t>
      </w:r>
    </w:p>
    <w:p w:rsidR="00810310" w:rsidRPr="002A770C" w:rsidRDefault="00FB5935" w:rsidP="007E09F1">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ins w:id="42" w:author="Palacherla, Susmitha C (NONUS)" w:date="2017-10-16T16:34:00Z">
        <w:r>
          <w:rPr>
            <w:rFonts w:ascii="Times New Roman" w:hAnsi="Times New Roman"/>
            <w:sz w:val="20"/>
            <w:szCs w:val="20"/>
          </w:rPr>
          <w:fldChar w:fldCharType="begin"/>
        </w:r>
        <w:r>
          <w:rPr>
            <w:rFonts w:ascii="Times New Roman" w:hAnsi="Times New Roman"/>
            <w:sz w:val="20"/>
            <w:szCs w:val="20"/>
          </w:rPr>
          <w:instrText xml:space="preserve"> HYPERLINK "</w:instrText>
        </w:r>
      </w:ins>
      <w:r w:rsidRPr="00FB5935">
        <w:rPr>
          <w:rFonts w:ascii="Times New Roman" w:hAnsi="Times New Roman"/>
          <w:sz w:val="20"/>
          <w:szCs w:val="20"/>
        </w:rPr>
        <w:instrText>\</w:instrText>
      </w:r>
      <w:r w:rsidRPr="00FB5935">
        <w:rPr>
          <w:rPrChange w:id="43" w:author="Palacherla, Susmitha C (NONUS)" w:date="2017-10-16T16:34:00Z">
            <w:rPr>
              <w:rStyle w:val="Hyperlink"/>
              <w:rFonts w:ascii="Times New Roman" w:hAnsi="Times New Roman"/>
              <w:sz w:val="20"/>
              <w:szCs w:val="20"/>
            </w:rPr>
          </w:rPrChange>
        </w:rPr>
        <w:instrText>\</w:instrText>
      </w:r>
      <w:r w:rsidRPr="00FB5935">
        <w:rPr>
          <w:rFonts w:ascii="Times New Roman" w:hAnsi="Times New Roman"/>
          <w:sz w:val="20"/>
          <w:szCs w:val="20"/>
        </w:rPr>
        <w:instrText>\</w:instrText>
      </w:r>
      <w:r w:rsidRPr="00FB5935">
        <w:rPr>
          <w:rPrChange w:id="44" w:author="Palacherla, Susmitha C (NONUS)" w:date="2017-10-16T16:34:00Z">
            <w:rPr>
              <w:rStyle w:val="Hyperlink"/>
              <w:rFonts w:ascii="Times New Roman" w:hAnsi="Times New Roman"/>
              <w:sz w:val="20"/>
              <w:szCs w:val="20"/>
            </w:rPr>
          </w:rPrChange>
        </w:rPr>
        <w:instrText>\F3420-ECLDBD01</w:instrText>
      </w:r>
      <w:r w:rsidRPr="00FB5935">
        <w:rPr>
          <w:rFonts w:ascii="Times New Roman" w:hAnsi="Times New Roman"/>
          <w:sz w:val="20"/>
          <w:szCs w:val="20"/>
        </w:rPr>
        <w:instrText>\</w:instrText>
      </w:r>
      <w:r w:rsidRPr="00FB5935">
        <w:rPr>
          <w:rPrChange w:id="45" w:author="Palacherla, Susmitha C (NONUS)" w:date="2017-10-16T16:34:00Z">
            <w:rPr>
              <w:rStyle w:val="Hyperlink"/>
              <w:rFonts w:ascii="Times New Roman" w:hAnsi="Times New Roman"/>
              <w:sz w:val="20"/>
              <w:szCs w:val="20"/>
            </w:rPr>
          </w:rPrChange>
        </w:rPr>
        <w:instrText>\</w:instrText>
      </w:r>
      <w:ins w:id="46" w:author="Palacherla, Susmitha C (NONUS)" w:date="2017-10-16T16:34:00Z">
        <w:r w:rsidRPr="00FB5935">
          <w:rPr>
            <w:rPrChange w:id="47" w:author="Palacherla, Susmitha C (NONUS)" w:date="2017-10-16T16:34:00Z">
              <w:rPr>
                <w:rStyle w:val="Hyperlink"/>
                <w:rFonts w:ascii="Times New Roman" w:hAnsi="Times New Roman"/>
                <w:sz w:val="20"/>
                <w:szCs w:val="20"/>
              </w:rPr>
            </w:rPrChange>
          </w:rPr>
          <w:instrText>Reports</w:instrText>
        </w:r>
      </w:ins>
      <w:r w:rsidRPr="00FB5935">
        <w:rPr>
          <w:rFonts w:ascii="Times New Roman" w:hAnsi="Times New Roman"/>
          <w:sz w:val="20"/>
          <w:szCs w:val="20"/>
        </w:rPr>
        <w:instrText>\</w:instrText>
      </w:r>
      <w:r w:rsidRPr="00FB5935">
        <w:rPr>
          <w:rPrChange w:id="48" w:author="Palacherla, Susmitha C (NONUS)" w:date="2017-10-16T16:34:00Z">
            <w:rPr>
              <w:rStyle w:val="Hyperlink"/>
              <w:rFonts w:ascii="Times New Roman" w:hAnsi="Times New Roman"/>
              <w:sz w:val="20"/>
              <w:szCs w:val="20"/>
            </w:rPr>
          </w:rPrChange>
        </w:rPr>
        <w:instrText>\</w:instrText>
      </w:r>
      <w:ins w:id="49" w:author="Palacherla, Susmitha C (NONUS)" w:date="2017-10-16T16:34:00Z">
        <w:r>
          <w:rPr>
            <w:rFonts w:ascii="Times New Roman" w:hAnsi="Times New Roman"/>
            <w:sz w:val="20"/>
            <w:szCs w:val="20"/>
          </w:rPr>
          <w:instrText xml:space="preserve">" </w:instrText>
        </w:r>
        <w:r>
          <w:rPr>
            <w:rFonts w:ascii="Times New Roman" w:hAnsi="Times New Roman"/>
            <w:sz w:val="20"/>
            <w:szCs w:val="20"/>
          </w:rPr>
          <w:fldChar w:fldCharType="separate"/>
        </w:r>
      </w:ins>
      <w:r w:rsidRPr="00C5318D">
        <w:rPr>
          <w:rStyle w:val="Hyperlink"/>
          <w:rFonts w:ascii="Times New Roman" w:hAnsi="Times New Roman"/>
          <w:sz w:val="20"/>
          <w:szCs w:val="20"/>
        </w:rPr>
        <w:t>\\F3420-ECLDBD01\</w:t>
      </w:r>
      <w:ins w:id="50" w:author="Palacherla, Susmitha C (NONUS)" w:date="2017-10-16T16:34:00Z">
        <w:r w:rsidRPr="00C5318D">
          <w:rPr>
            <w:rStyle w:val="Hyperlink"/>
            <w:rFonts w:ascii="Times New Roman" w:hAnsi="Times New Roman"/>
            <w:sz w:val="20"/>
            <w:szCs w:val="20"/>
          </w:rPr>
          <w:t>Reports</w:t>
        </w:r>
      </w:ins>
      <w:del w:id="51" w:author="Palacherla, Susmitha C (NONUS)" w:date="2017-10-16T16:34:00Z">
        <w:r w:rsidRPr="00C5318D" w:rsidDel="00FB5935">
          <w:rPr>
            <w:rStyle w:val="Hyperlink"/>
            <w:rFonts w:ascii="Times New Roman" w:hAnsi="Times New Roman"/>
            <w:sz w:val="20"/>
            <w:szCs w:val="20"/>
          </w:rPr>
          <w:delText>data</w:delText>
        </w:r>
      </w:del>
      <w:r w:rsidRPr="00C5318D">
        <w:rPr>
          <w:rStyle w:val="Hyperlink"/>
          <w:rFonts w:ascii="Times New Roman" w:hAnsi="Times New Roman"/>
          <w:sz w:val="20"/>
          <w:szCs w:val="20"/>
        </w:rPr>
        <w:t>\</w:t>
      </w:r>
      <w:ins w:id="52" w:author="Palacherla, Susmitha C (NONUS)" w:date="2017-10-16T16:34:00Z">
        <w:r>
          <w:rPr>
            <w:rFonts w:ascii="Times New Roman" w:hAnsi="Times New Roman"/>
            <w:sz w:val="20"/>
            <w:szCs w:val="20"/>
          </w:rPr>
          <w:fldChar w:fldCharType="end"/>
        </w:r>
      </w:ins>
      <w:r w:rsidR="00810310" w:rsidRPr="002A770C" w:rsidDel="00810310">
        <w:rPr>
          <w:rFonts w:ascii="Times New Roman" w:hAnsi="Times New Roman"/>
          <w:color w:val="000000" w:themeColor="text1"/>
          <w:sz w:val="20"/>
          <w:szCs w:val="20"/>
        </w:rPr>
        <w:t xml:space="preserve"> </w:t>
      </w:r>
      <w:r w:rsidR="00810310" w:rsidRPr="002A770C">
        <w:rPr>
          <w:rFonts w:ascii="Times New Roman" w:hAnsi="Times New Roman"/>
          <w:color w:val="000000" w:themeColor="text1"/>
          <w:sz w:val="20"/>
          <w:szCs w:val="20"/>
        </w:rPr>
        <w:t xml:space="preserve"> - Dev File staging share</w:t>
      </w:r>
    </w:p>
    <w:p w:rsidR="009D1884" w:rsidRPr="002A770C" w:rsidRDefault="00FB5935" w:rsidP="007E09F1">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r>
        <w:fldChar w:fldCharType="begin"/>
      </w:r>
      <w:r>
        <w:instrText xml:space="preserve"> HYPERLINK "file:///\\\\F3420-ECLDBT01\\data\\" </w:instrText>
      </w:r>
      <w:r>
        <w:fldChar w:fldCharType="separate"/>
      </w:r>
      <w:r w:rsidR="00810310" w:rsidRPr="002A770C">
        <w:rPr>
          <w:rStyle w:val="Hyperlink"/>
          <w:rFonts w:ascii="Times New Roman" w:hAnsi="Times New Roman"/>
          <w:sz w:val="20"/>
          <w:szCs w:val="20"/>
        </w:rPr>
        <w:t>\\F3420-ECLDBT01\</w:t>
      </w:r>
      <w:ins w:id="53" w:author="Palacherla, Susmitha C (NONUS)" w:date="2017-10-16T16:35:00Z">
        <w:r>
          <w:rPr>
            <w:rStyle w:val="Hyperlink"/>
            <w:rFonts w:ascii="Times New Roman" w:hAnsi="Times New Roman"/>
            <w:sz w:val="20"/>
            <w:szCs w:val="20"/>
          </w:rPr>
          <w:t>Reports</w:t>
        </w:r>
      </w:ins>
      <w:del w:id="54" w:author="Palacherla, Susmitha C (NONUS)" w:date="2017-10-16T16:35:00Z">
        <w:r w:rsidR="00810310" w:rsidRPr="002A770C" w:rsidDel="00FB5935">
          <w:rPr>
            <w:rStyle w:val="Hyperlink"/>
            <w:rFonts w:ascii="Times New Roman" w:hAnsi="Times New Roman"/>
            <w:sz w:val="20"/>
            <w:szCs w:val="20"/>
          </w:rPr>
          <w:delText>data</w:delText>
        </w:r>
      </w:del>
      <w:r w:rsidR="00810310" w:rsidRPr="002A770C">
        <w:rPr>
          <w:rStyle w:val="Hyperlink"/>
          <w:rFonts w:ascii="Times New Roman" w:hAnsi="Times New Roman"/>
          <w:sz w:val="20"/>
          <w:szCs w:val="20"/>
        </w:rPr>
        <w:t>\</w:t>
      </w:r>
      <w:r>
        <w:rPr>
          <w:rStyle w:val="Hyperlink"/>
          <w:rFonts w:ascii="Times New Roman" w:hAnsi="Times New Roman"/>
          <w:sz w:val="20"/>
          <w:szCs w:val="20"/>
        </w:rPr>
        <w:fldChar w:fldCharType="end"/>
      </w:r>
      <w:r w:rsidR="00810310" w:rsidRPr="002A770C" w:rsidDel="00810310">
        <w:rPr>
          <w:rFonts w:ascii="Times New Roman" w:hAnsi="Times New Roman"/>
          <w:color w:val="000000" w:themeColor="text1"/>
          <w:sz w:val="20"/>
          <w:szCs w:val="20"/>
        </w:rPr>
        <w:t xml:space="preserve"> </w:t>
      </w:r>
      <w:r w:rsidR="00810310" w:rsidRPr="002A770C">
        <w:rPr>
          <w:rFonts w:ascii="Times New Roman" w:hAnsi="Times New Roman"/>
          <w:color w:val="000000" w:themeColor="text1"/>
          <w:sz w:val="20"/>
          <w:szCs w:val="20"/>
        </w:rPr>
        <w:t xml:space="preserve"> - Test File staging share</w:t>
      </w:r>
      <w:r w:rsidR="00810310" w:rsidRPr="002A770C" w:rsidDel="00810310">
        <w:rPr>
          <w:rFonts w:ascii="Times New Roman" w:hAnsi="Times New Roman"/>
          <w:color w:val="000000" w:themeColor="text1"/>
          <w:sz w:val="20"/>
          <w:szCs w:val="20"/>
        </w:rPr>
        <w:t xml:space="preserve"> </w:t>
      </w:r>
    </w:p>
    <w:p w:rsidR="009D1884" w:rsidRPr="002A770C" w:rsidRDefault="007F0B1D" w:rsidP="007E09F1">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ins w:id="55" w:author="Palacherla, Susmitha C (NONUS)" w:date="2017-10-17T10:00:00Z">
        <w:r>
          <w:rPr>
            <w:rFonts w:ascii="Times New Roman" w:hAnsi="Times New Roman"/>
            <w:sz w:val="20"/>
            <w:szCs w:val="20"/>
          </w:rPr>
          <w:fldChar w:fldCharType="begin"/>
        </w:r>
        <w:r>
          <w:rPr>
            <w:rFonts w:ascii="Times New Roman" w:hAnsi="Times New Roman"/>
            <w:sz w:val="20"/>
            <w:szCs w:val="20"/>
          </w:rPr>
          <w:instrText xml:space="preserve"> HYPERLINK "</w:instrText>
        </w:r>
      </w:ins>
      <w:ins w:id="56" w:author="Palacherla, Susmitha C (NONUS)" w:date="2017-10-16T16:33:00Z">
        <w:r w:rsidRPr="007F0B1D">
          <w:rPr>
            <w:rFonts w:ascii="Times New Roman" w:hAnsi="Times New Roman"/>
            <w:sz w:val="20"/>
            <w:szCs w:val="20"/>
            <w:rPrChange w:id="57" w:author="Palacherla, Susmitha C (NONUS)" w:date="2017-10-17T10:00:00Z">
              <w:rPr>
                <w:rFonts w:ascii="Times New Roman" w:hAnsi="Times New Roman"/>
                <w:sz w:val="20"/>
                <w:szCs w:val="20"/>
              </w:rPr>
            </w:rPrChange>
          </w:rPr>
          <w:instrText>\</w:instrText>
        </w:r>
        <w:r w:rsidRPr="007F0B1D">
          <w:rPr>
            <w:rFonts w:ascii="Times New Roman" w:hAnsi="Times New Roman"/>
            <w:sz w:val="20"/>
            <w:szCs w:val="20"/>
            <w:rPrChange w:id="58" w:author="Palacherla, Susmitha C (NONUS)" w:date="2017-10-17T10:00:00Z">
              <w:rPr>
                <w:rStyle w:val="Hyperlink"/>
                <w:rFonts w:ascii="Times New Roman" w:hAnsi="Times New Roman"/>
                <w:sz w:val="20"/>
                <w:szCs w:val="20"/>
              </w:rPr>
            </w:rPrChange>
          </w:rPr>
          <w:instrText>\</w:instrText>
        </w:r>
        <w:r w:rsidRPr="007F0B1D">
          <w:rPr>
            <w:rFonts w:ascii="Times New Roman" w:hAnsi="Times New Roman"/>
            <w:sz w:val="20"/>
            <w:szCs w:val="20"/>
            <w:rPrChange w:id="59" w:author="Palacherla, Susmitha C (NONUS)" w:date="2017-10-17T10:00:00Z">
              <w:rPr>
                <w:rFonts w:ascii="Times New Roman" w:hAnsi="Times New Roman"/>
                <w:sz w:val="20"/>
                <w:szCs w:val="20"/>
              </w:rPr>
            </w:rPrChange>
          </w:rPr>
          <w:instrText>\</w:instrText>
        </w:r>
        <w:r w:rsidRPr="007F0B1D">
          <w:rPr>
            <w:rFonts w:ascii="Times New Roman" w:hAnsi="Times New Roman"/>
            <w:sz w:val="20"/>
            <w:szCs w:val="20"/>
            <w:rPrChange w:id="60" w:author="Palacherla, Susmitha C (NONUS)" w:date="2017-10-17T10:00:00Z">
              <w:rPr>
                <w:rStyle w:val="Hyperlink"/>
                <w:rFonts w:ascii="Times New Roman" w:hAnsi="Times New Roman"/>
                <w:sz w:val="20"/>
                <w:szCs w:val="20"/>
              </w:rPr>
            </w:rPrChange>
          </w:rPr>
          <w:instrText>\F3420-ECLDBP01</w:instrText>
        </w:r>
        <w:r w:rsidRPr="007F0B1D">
          <w:rPr>
            <w:rFonts w:ascii="Times New Roman" w:hAnsi="Times New Roman"/>
            <w:sz w:val="20"/>
            <w:szCs w:val="20"/>
            <w:rPrChange w:id="61" w:author="Palacherla, Susmitha C (NONUS)" w:date="2017-10-17T10:00:00Z">
              <w:rPr>
                <w:rFonts w:ascii="Times New Roman" w:hAnsi="Times New Roman"/>
                <w:sz w:val="20"/>
                <w:szCs w:val="20"/>
              </w:rPr>
            </w:rPrChange>
          </w:rPr>
          <w:instrText>\</w:instrText>
        </w:r>
        <w:r w:rsidRPr="007F0B1D">
          <w:rPr>
            <w:rFonts w:ascii="Times New Roman" w:hAnsi="Times New Roman"/>
            <w:sz w:val="20"/>
            <w:szCs w:val="20"/>
            <w:rPrChange w:id="62" w:author="Palacherla, Susmitha C (NONUS)" w:date="2017-10-17T10:00:00Z">
              <w:rPr>
                <w:rStyle w:val="Hyperlink"/>
                <w:rFonts w:ascii="Times New Roman" w:hAnsi="Times New Roman"/>
                <w:sz w:val="20"/>
                <w:szCs w:val="20"/>
              </w:rPr>
            </w:rPrChange>
          </w:rPr>
          <w:instrText>\</w:instrText>
        </w:r>
      </w:ins>
      <w:ins w:id="63" w:author="Palacherla, Susmitha C (NONUS)" w:date="2017-10-17T09:59:00Z">
        <w:r w:rsidRPr="007F0B1D">
          <w:rPr>
            <w:rFonts w:ascii="Times New Roman" w:hAnsi="Times New Roman"/>
            <w:sz w:val="20"/>
            <w:szCs w:val="20"/>
            <w:rPrChange w:id="64" w:author="Palacherla, Susmitha C (NONUS)" w:date="2017-10-17T10:00:00Z">
              <w:rPr>
                <w:rStyle w:val="Hyperlink"/>
                <w:rFonts w:ascii="Times New Roman" w:hAnsi="Times New Roman"/>
                <w:sz w:val="20"/>
                <w:szCs w:val="20"/>
              </w:rPr>
            </w:rPrChange>
          </w:rPr>
          <w:instrText>Reports</w:instrText>
        </w:r>
      </w:ins>
      <w:ins w:id="65" w:author="Palacherla, Susmitha C (NONUS)" w:date="2017-10-16T16:33:00Z">
        <w:r w:rsidRPr="007F0B1D">
          <w:rPr>
            <w:rFonts w:ascii="Times New Roman" w:hAnsi="Times New Roman"/>
            <w:sz w:val="20"/>
            <w:szCs w:val="20"/>
            <w:rPrChange w:id="66" w:author="Palacherla, Susmitha C (NONUS)" w:date="2017-10-17T10:00:00Z">
              <w:rPr>
                <w:rFonts w:ascii="Times New Roman" w:hAnsi="Times New Roman"/>
                <w:sz w:val="20"/>
                <w:szCs w:val="20"/>
              </w:rPr>
            </w:rPrChange>
          </w:rPr>
          <w:instrText>\</w:instrText>
        </w:r>
        <w:r w:rsidRPr="007F0B1D">
          <w:rPr>
            <w:rFonts w:ascii="Times New Roman" w:hAnsi="Times New Roman"/>
            <w:sz w:val="20"/>
            <w:szCs w:val="20"/>
            <w:rPrChange w:id="67" w:author="Palacherla, Susmitha C (NONUS)" w:date="2017-10-17T10:00:00Z">
              <w:rPr>
                <w:rStyle w:val="Hyperlink"/>
                <w:rFonts w:ascii="Times New Roman" w:hAnsi="Times New Roman"/>
                <w:sz w:val="20"/>
                <w:szCs w:val="20"/>
              </w:rPr>
            </w:rPrChange>
          </w:rPr>
          <w:instrText>\</w:instrText>
        </w:r>
      </w:ins>
      <w:ins w:id="68" w:author="Palacherla, Susmitha C (NONUS)" w:date="2017-10-17T10:00:00Z">
        <w:r>
          <w:rPr>
            <w:rFonts w:ascii="Times New Roman" w:hAnsi="Times New Roman"/>
            <w:sz w:val="20"/>
            <w:szCs w:val="20"/>
          </w:rPr>
          <w:instrText xml:space="preserve">" </w:instrText>
        </w:r>
        <w:r>
          <w:rPr>
            <w:rFonts w:ascii="Times New Roman" w:hAnsi="Times New Roman"/>
            <w:sz w:val="20"/>
            <w:szCs w:val="20"/>
          </w:rPr>
          <w:fldChar w:fldCharType="separate"/>
        </w:r>
      </w:ins>
      <w:ins w:id="69" w:author="Palacherla, Susmitha C (NONUS)" w:date="2017-10-16T16:33:00Z">
        <w:r w:rsidRPr="005E31C8">
          <w:rPr>
            <w:rStyle w:val="Hyperlink"/>
            <w:rFonts w:ascii="Times New Roman" w:hAnsi="Times New Roman"/>
            <w:sz w:val="20"/>
            <w:szCs w:val="20"/>
            <w:rPrChange w:id="70" w:author="Palacherla, Susmitha C (NONUS)" w:date="2017-10-17T10:00:00Z">
              <w:rPr>
                <w:rStyle w:val="Hyperlink"/>
                <w:rFonts w:ascii="Times New Roman" w:hAnsi="Times New Roman"/>
                <w:sz w:val="20"/>
                <w:szCs w:val="20"/>
              </w:rPr>
            </w:rPrChange>
          </w:rPr>
          <w:t>\\F3420-ECLDBP01\</w:t>
        </w:r>
      </w:ins>
      <w:ins w:id="71" w:author="Palacherla, Susmitha C (NONUS)" w:date="2017-10-17T09:59:00Z">
        <w:r w:rsidRPr="005E31C8">
          <w:rPr>
            <w:rStyle w:val="Hyperlink"/>
            <w:rFonts w:ascii="Times New Roman" w:hAnsi="Times New Roman"/>
            <w:sz w:val="20"/>
            <w:szCs w:val="20"/>
            <w:rPrChange w:id="72" w:author="Palacherla, Susmitha C (NONUS)" w:date="2017-10-17T10:00:00Z">
              <w:rPr>
                <w:rStyle w:val="Hyperlink"/>
                <w:rFonts w:ascii="Times New Roman" w:hAnsi="Times New Roman"/>
                <w:sz w:val="20"/>
                <w:szCs w:val="20"/>
              </w:rPr>
            </w:rPrChange>
          </w:rPr>
          <w:t>Reports</w:t>
        </w:r>
      </w:ins>
      <w:ins w:id="73" w:author="Palacherla, Susmitha C (NONUS)" w:date="2017-10-16T16:33:00Z">
        <w:r w:rsidRPr="005E31C8">
          <w:rPr>
            <w:rStyle w:val="Hyperlink"/>
            <w:rFonts w:ascii="Times New Roman" w:hAnsi="Times New Roman"/>
            <w:sz w:val="20"/>
            <w:szCs w:val="20"/>
            <w:rPrChange w:id="74" w:author="Palacherla, Susmitha C (NONUS)" w:date="2017-10-17T10:00:00Z">
              <w:rPr>
                <w:rStyle w:val="Hyperlink"/>
                <w:rFonts w:ascii="Times New Roman" w:hAnsi="Times New Roman"/>
                <w:sz w:val="20"/>
                <w:szCs w:val="20"/>
              </w:rPr>
            </w:rPrChange>
          </w:rPr>
          <w:t>\</w:t>
        </w:r>
      </w:ins>
      <w:ins w:id="75" w:author="Palacherla, Susmitha C (NONUS)" w:date="2017-10-17T10:00:00Z">
        <w:r>
          <w:rPr>
            <w:rFonts w:ascii="Times New Roman" w:hAnsi="Times New Roman"/>
            <w:sz w:val="20"/>
            <w:szCs w:val="20"/>
          </w:rPr>
          <w:fldChar w:fldCharType="end"/>
        </w:r>
      </w:ins>
      <w:ins w:id="76" w:author="Palacherla, Susmitha C (NONUS)" w:date="2017-10-16T16:33:00Z">
        <w:r w:rsidR="00FB5935" w:rsidRPr="002A770C" w:rsidDel="00810310">
          <w:rPr>
            <w:rFonts w:ascii="Times New Roman" w:hAnsi="Times New Roman"/>
            <w:color w:val="000000" w:themeColor="text1"/>
            <w:sz w:val="20"/>
            <w:szCs w:val="20"/>
          </w:rPr>
          <w:t xml:space="preserve"> </w:t>
        </w:r>
        <w:r w:rsidR="00FB5935" w:rsidRPr="002A770C">
          <w:rPr>
            <w:rFonts w:ascii="Times New Roman" w:hAnsi="Times New Roman"/>
            <w:color w:val="000000" w:themeColor="text1"/>
            <w:sz w:val="20"/>
            <w:szCs w:val="20"/>
          </w:rPr>
          <w:t xml:space="preserve"> </w:t>
        </w:r>
      </w:ins>
      <w:del w:id="77" w:author="Palacherla, Susmitha C (NONUS)" w:date="2017-10-16T16:33:00Z">
        <w:r w:rsidR="00F9246F" w:rsidRPr="002A770C" w:rsidDel="00FB5935">
          <w:rPr>
            <w:rStyle w:val="Hyperlink"/>
            <w:rFonts w:ascii="Times New Roman" w:hAnsi="Times New Roman"/>
          </w:rPr>
          <w:delText>\\F3420-MWBP11\Reports\</w:delText>
        </w:r>
        <w:r w:rsidR="009D1884" w:rsidRPr="002A770C" w:rsidDel="00FB5935">
          <w:rPr>
            <w:rFonts w:ascii="Times New Roman" w:hAnsi="Times New Roman"/>
            <w:color w:val="000000" w:themeColor="text1"/>
            <w:sz w:val="20"/>
            <w:szCs w:val="20"/>
          </w:rPr>
          <w:delText xml:space="preserve"> </w:delText>
        </w:r>
      </w:del>
      <w:r w:rsidR="009D1884" w:rsidRPr="002A770C">
        <w:rPr>
          <w:rFonts w:ascii="Times New Roman" w:hAnsi="Times New Roman"/>
          <w:color w:val="000000" w:themeColor="text1"/>
          <w:sz w:val="20"/>
          <w:szCs w:val="20"/>
        </w:rPr>
        <w:t xml:space="preserve">- </w:t>
      </w:r>
      <w:r w:rsidR="00810310" w:rsidRPr="002A770C">
        <w:rPr>
          <w:rFonts w:ascii="Times New Roman" w:hAnsi="Times New Roman"/>
          <w:color w:val="000000" w:themeColor="text1"/>
          <w:sz w:val="20"/>
          <w:szCs w:val="20"/>
        </w:rPr>
        <w:t xml:space="preserve">Prod </w:t>
      </w:r>
      <w:r w:rsidR="009D1884" w:rsidRPr="002A770C">
        <w:rPr>
          <w:rFonts w:ascii="Times New Roman" w:hAnsi="Times New Roman"/>
          <w:color w:val="000000" w:themeColor="text1"/>
          <w:sz w:val="20"/>
          <w:szCs w:val="20"/>
        </w:rPr>
        <w:t>File staging share</w:t>
      </w:r>
    </w:p>
    <w:p w:rsidR="009D1884" w:rsidRPr="002A770C" w:rsidRDefault="009D1884" w:rsidP="009F2A51">
      <w:pPr>
        <w:widowControl w:val="0"/>
        <w:autoSpaceDE w:val="0"/>
        <w:autoSpaceDN w:val="0"/>
        <w:adjustRightInd w:val="0"/>
        <w:spacing w:after="0" w:line="240" w:lineRule="auto"/>
        <w:rPr>
          <w:rFonts w:ascii="Times New Roman" w:hAnsi="Times New Roman"/>
          <w:b/>
          <w:sz w:val="24"/>
          <w:szCs w:val="24"/>
        </w:rPr>
      </w:pPr>
    </w:p>
    <w:p w:rsidR="009D1884" w:rsidRPr="002A770C" w:rsidRDefault="009D1884" w:rsidP="0027630C">
      <w:pPr>
        <w:pStyle w:val="Heading2"/>
        <w:rPr>
          <w:rFonts w:ascii="Times New Roman" w:hAnsi="Times New Roman" w:cs="Times New Roman"/>
          <w:color w:val="auto"/>
          <w:sz w:val="22"/>
          <w:szCs w:val="22"/>
        </w:rPr>
      </w:pPr>
      <w:bookmarkStart w:id="78" w:name="_Toc495484417"/>
      <w:r w:rsidRPr="002A770C">
        <w:rPr>
          <w:rFonts w:ascii="Times New Roman" w:hAnsi="Times New Roman" w:cs="Times New Roman"/>
          <w:color w:val="auto"/>
          <w:sz w:val="22"/>
          <w:szCs w:val="22"/>
        </w:rPr>
        <w:t>Users</w:t>
      </w:r>
      <w:bookmarkEnd w:id="78"/>
      <w:r w:rsidRPr="002A770C">
        <w:rPr>
          <w:rFonts w:ascii="Times New Roman" w:hAnsi="Times New Roman" w:cs="Times New Roman"/>
          <w:color w:val="auto"/>
          <w:sz w:val="22"/>
          <w:szCs w:val="22"/>
        </w:rPr>
        <w:t xml:space="preserve"> </w:t>
      </w:r>
    </w:p>
    <w:p w:rsidR="00C86D30" w:rsidRPr="002A770C" w:rsidRDefault="00F9246F" w:rsidP="007E09F1">
      <w:pPr>
        <w:pStyle w:val="ListParagraph"/>
        <w:numPr>
          <w:ilvl w:val="0"/>
          <w:numId w:val="6"/>
        </w:numPr>
        <w:rPr>
          <w:rFonts w:ascii="Times New Roman" w:hAnsi="Times New Roman"/>
          <w:color w:val="000000" w:themeColor="text1"/>
          <w:sz w:val="20"/>
          <w:szCs w:val="20"/>
        </w:rPr>
      </w:pPr>
      <w:r w:rsidRPr="002A770C">
        <w:rPr>
          <w:rFonts w:ascii="Times New Roman" w:hAnsi="Times New Roman"/>
          <w:color w:val="000000" w:themeColor="text1"/>
          <w:sz w:val="20"/>
          <w:szCs w:val="20"/>
        </w:rPr>
        <w:t>Program Team</w:t>
      </w:r>
    </w:p>
    <w:p w:rsidR="009D1884" w:rsidRPr="002A770C" w:rsidRDefault="00743901" w:rsidP="009F2A51">
      <w:pPr>
        <w:widowControl w:val="0"/>
        <w:autoSpaceDE w:val="0"/>
        <w:autoSpaceDN w:val="0"/>
        <w:adjustRightInd w:val="0"/>
        <w:spacing w:after="0" w:line="240" w:lineRule="auto"/>
        <w:rPr>
          <w:rFonts w:ascii="Times New Roman" w:hAnsi="Times New Roman"/>
          <w:b/>
          <w:sz w:val="24"/>
          <w:szCs w:val="24"/>
        </w:rPr>
      </w:pPr>
      <w:r w:rsidRPr="002A770C">
        <w:rPr>
          <w:rFonts w:ascii="Times New Roman" w:hAnsi="Times New Roman"/>
          <w:color w:val="000000" w:themeColor="text1"/>
          <w:sz w:val="20"/>
          <w:szCs w:val="20"/>
        </w:rPr>
        <w:t xml:space="preserve">     </w:t>
      </w:r>
    </w:p>
    <w:p w:rsidR="006F770C" w:rsidRPr="002A770C" w:rsidRDefault="006F770C" w:rsidP="007E09F1">
      <w:pPr>
        <w:pStyle w:val="Heading1"/>
        <w:numPr>
          <w:ilvl w:val="0"/>
          <w:numId w:val="1"/>
        </w:numPr>
        <w:rPr>
          <w:rFonts w:ascii="Times New Roman" w:hAnsi="Times New Roman" w:cs="Times New Roman"/>
          <w:color w:val="auto"/>
        </w:rPr>
      </w:pPr>
      <w:bookmarkStart w:id="79" w:name="_Toc495484418"/>
      <w:r w:rsidRPr="002A770C">
        <w:rPr>
          <w:rFonts w:ascii="Times New Roman" w:hAnsi="Times New Roman" w:cs="Times New Roman"/>
          <w:color w:val="auto"/>
        </w:rPr>
        <w:t>Details</w:t>
      </w:r>
      <w:bookmarkEnd w:id="79"/>
    </w:p>
    <w:p w:rsidR="006F770C" w:rsidRPr="002A770C" w:rsidRDefault="006F770C" w:rsidP="007E09F1">
      <w:pPr>
        <w:pStyle w:val="ListParagraph"/>
        <w:numPr>
          <w:ilvl w:val="0"/>
          <w:numId w:val="7"/>
        </w:numPr>
        <w:rPr>
          <w:rFonts w:ascii="Times New Roman" w:hAnsi="Times New Roman"/>
          <w:vanish/>
        </w:rPr>
      </w:pPr>
    </w:p>
    <w:p w:rsidR="006F770C" w:rsidRPr="002A770C" w:rsidRDefault="006F770C" w:rsidP="007E09F1">
      <w:pPr>
        <w:pStyle w:val="ListParagraph"/>
        <w:numPr>
          <w:ilvl w:val="0"/>
          <w:numId w:val="7"/>
        </w:numPr>
        <w:rPr>
          <w:rFonts w:ascii="Times New Roman" w:hAnsi="Times New Roman"/>
          <w:vanish/>
        </w:rPr>
      </w:pPr>
    </w:p>
    <w:p w:rsidR="00A9419B" w:rsidRPr="00A9419B" w:rsidRDefault="00A9419B" w:rsidP="00A9419B">
      <w:pPr>
        <w:pStyle w:val="ListParagraph"/>
        <w:keepNext/>
        <w:keepLines/>
        <w:numPr>
          <w:ilvl w:val="0"/>
          <w:numId w:val="10"/>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80" w:name="_Toc387654370"/>
      <w:bookmarkStart w:id="81" w:name="_Toc387758815"/>
      <w:bookmarkStart w:id="82" w:name="_Toc482877918"/>
      <w:bookmarkStart w:id="83" w:name="_Toc482950195"/>
      <w:bookmarkStart w:id="84" w:name="_Toc495483772"/>
      <w:bookmarkStart w:id="85" w:name="_Toc495483796"/>
      <w:bookmarkStart w:id="86" w:name="_Toc495484042"/>
      <w:bookmarkStart w:id="87" w:name="_Toc495484130"/>
      <w:bookmarkStart w:id="88" w:name="_Toc495484168"/>
      <w:bookmarkStart w:id="89" w:name="_Toc495484246"/>
      <w:bookmarkStart w:id="90" w:name="_Toc495484359"/>
      <w:bookmarkStart w:id="91" w:name="_Toc495484390"/>
      <w:bookmarkStart w:id="92" w:name="_Toc495484419"/>
      <w:bookmarkEnd w:id="80"/>
      <w:bookmarkEnd w:id="81"/>
      <w:bookmarkEnd w:id="82"/>
      <w:bookmarkEnd w:id="83"/>
      <w:bookmarkEnd w:id="84"/>
      <w:bookmarkEnd w:id="85"/>
      <w:bookmarkEnd w:id="86"/>
      <w:bookmarkEnd w:id="87"/>
      <w:bookmarkEnd w:id="88"/>
      <w:bookmarkEnd w:id="89"/>
      <w:bookmarkEnd w:id="90"/>
      <w:bookmarkEnd w:id="91"/>
      <w:bookmarkEnd w:id="92"/>
    </w:p>
    <w:p w:rsidR="006F770C" w:rsidRPr="00303ECF" w:rsidRDefault="00F9246F" w:rsidP="00303ECF">
      <w:pPr>
        <w:pStyle w:val="Heading2"/>
        <w:rPr>
          <w:rFonts w:ascii="Times New Roman" w:hAnsi="Times New Roman" w:cs="Times New Roman"/>
          <w:color w:val="auto"/>
          <w:sz w:val="22"/>
          <w:szCs w:val="22"/>
        </w:rPr>
      </w:pPr>
      <w:bookmarkStart w:id="93" w:name="_Toc495484420"/>
      <w:r w:rsidRPr="00303ECF">
        <w:rPr>
          <w:rFonts w:ascii="Times New Roman" w:hAnsi="Times New Roman" w:cs="Times New Roman"/>
          <w:color w:val="auto"/>
          <w:sz w:val="22"/>
          <w:szCs w:val="22"/>
        </w:rPr>
        <w:t>Input</w:t>
      </w:r>
      <w:bookmarkEnd w:id="93"/>
    </w:p>
    <w:p w:rsidR="00A9419B" w:rsidRPr="00303ECF" w:rsidRDefault="00A9419B" w:rsidP="00D9770F">
      <w:pPr>
        <w:pStyle w:val="Heading3"/>
        <w:rPr>
          <w:rFonts w:ascii="Times New Roman" w:hAnsi="Times New Roman" w:cs="Times New Roman"/>
        </w:rPr>
      </w:pPr>
      <w:bookmarkStart w:id="94" w:name="_Toc495484421"/>
      <w:r>
        <w:rPr>
          <w:rFonts w:ascii="Times New Roman" w:hAnsi="Times New Roman" w:cs="Times New Roman"/>
          <w:color w:val="auto"/>
        </w:rPr>
        <w:t xml:space="preserve">Stored Procedure </w:t>
      </w:r>
      <w:r w:rsidRPr="002A770C">
        <w:rPr>
          <w:rFonts w:ascii="Times New Roman" w:hAnsi="Times New Roman" w:cs="Times New Roman"/>
          <w:color w:val="auto"/>
        </w:rPr>
        <w:t>[EC].[sp_rptCoachingSummaryForModule]</w:t>
      </w:r>
      <w:bookmarkEnd w:id="94"/>
    </w:p>
    <w:p w:rsidR="00A9419B" w:rsidRPr="00303ECF" w:rsidRDefault="00A9419B" w:rsidP="00303ECF">
      <w:pPr>
        <w:spacing w:after="0"/>
        <w:ind w:left="720"/>
      </w:pPr>
      <w:r w:rsidRPr="00303ECF">
        <w:t xml:space="preserve"> </w:t>
      </w:r>
      <w:r w:rsidR="00303ECF">
        <w:rPr>
          <w:b/>
        </w:rPr>
        <w:t xml:space="preserve">  </w:t>
      </w:r>
      <w:r w:rsidR="009E6308" w:rsidRPr="00303ECF">
        <w:t>Procedure [EC].[sp_rptCoachingSummaryForModule]</w:t>
      </w:r>
    </w:p>
    <w:p w:rsidR="009013F6" w:rsidRPr="00303ECF" w:rsidRDefault="009E6308" w:rsidP="00303ECF">
      <w:pPr>
        <w:spacing w:after="0"/>
        <w:ind w:left="720"/>
      </w:pPr>
      <w:r w:rsidRPr="00303ECF">
        <w:t xml:space="preserve"> </w:t>
      </w:r>
      <w:r w:rsidR="00303ECF">
        <w:rPr>
          <w:b/>
        </w:rPr>
        <w:t xml:space="preserve"> </w:t>
      </w:r>
      <w:r w:rsidRPr="00303ECF">
        <w:t>(@intModulein, @intBeginDate,@intEndDate)</w:t>
      </w:r>
      <w:r w:rsidR="009013F6" w:rsidRPr="00303ECF">
        <w:t xml:space="preserve"> </w:t>
      </w:r>
    </w:p>
    <w:p w:rsidR="009013F6" w:rsidRPr="002A770C" w:rsidRDefault="009013F6" w:rsidP="00303ECF">
      <w:pPr>
        <w:spacing w:after="0"/>
        <w:ind w:left="720"/>
      </w:pPr>
      <w:r w:rsidRPr="002A770C">
        <w:t xml:space="preserve">   \eCoaching_V2\Code\DB\Stored Procedures\sp_rptCoachingSummaryForModule.sql</w:t>
      </w:r>
    </w:p>
    <w:p w:rsidR="009013F6" w:rsidRPr="002A770C" w:rsidRDefault="009013F6" w:rsidP="009013F6">
      <w:pPr>
        <w:pStyle w:val="Heading2"/>
        <w:rPr>
          <w:rFonts w:ascii="Times New Roman" w:hAnsi="Times New Roman" w:cs="Times New Roman"/>
          <w:color w:val="auto"/>
          <w:sz w:val="22"/>
          <w:szCs w:val="22"/>
        </w:rPr>
      </w:pPr>
      <w:bookmarkStart w:id="95" w:name="_Toc495484422"/>
      <w:r w:rsidRPr="002A770C">
        <w:rPr>
          <w:rFonts w:ascii="Times New Roman" w:hAnsi="Times New Roman" w:cs="Times New Roman"/>
          <w:color w:val="auto"/>
          <w:sz w:val="22"/>
          <w:szCs w:val="22"/>
        </w:rPr>
        <w:t>Output</w:t>
      </w:r>
      <w:bookmarkEnd w:id="95"/>
    </w:p>
    <w:p w:rsidR="00C74EEA" w:rsidRPr="00303ECF" w:rsidRDefault="00D22D5C" w:rsidP="007E09F1">
      <w:pPr>
        <w:pStyle w:val="Heading3"/>
        <w:rPr>
          <w:rFonts w:ascii="Times New Roman" w:hAnsi="Times New Roman" w:cs="Times New Roman"/>
          <w:color w:val="auto"/>
        </w:rPr>
      </w:pPr>
      <w:bookmarkStart w:id="96" w:name="_Toc495484423"/>
      <w:r w:rsidRPr="00303ECF">
        <w:rPr>
          <w:rFonts w:ascii="Times New Roman" w:hAnsi="Times New Roman" w:cs="Times New Roman"/>
          <w:color w:val="auto"/>
        </w:rPr>
        <w:t>Coaching Summary Report for CSR Module</w:t>
      </w:r>
      <w:bookmarkEnd w:id="96"/>
    </w:p>
    <w:p w:rsidR="00C74EEA" w:rsidRPr="002A770C"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Description: </w:t>
      </w:r>
      <w:r w:rsidR="009013F6" w:rsidRPr="002A770C">
        <w:rPr>
          <w:rFonts w:ascii="Times New Roman" w:hAnsi="Times New Roman"/>
        </w:rPr>
        <w:t>Coaching Summary Report</w:t>
      </w:r>
    </w:p>
    <w:p w:rsidR="00C74EEA" w:rsidRPr="002A770C" w:rsidRDefault="009013F6" w:rsidP="007E09F1">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Module</w:t>
      </w:r>
      <w:r w:rsidR="00C74EEA" w:rsidRPr="002A770C">
        <w:rPr>
          <w:rFonts w:ascii="Times New Roman" w:hAnsi="Times New Roman"/>
        </w:rPr>
        <w:t xml:space="preserve">: </w:t>
      </w:r>
      <w:r w:rsidRPr="002A770C">
        <w:rPr>
          <w:rFonts w:ascii="Times New Roman" w:hAnsi="Times New Roman"/>
        </w:rPr>
        <w:t>CSR</w:t>
      </w:r>
    </w:p>
    <w:p w:rsidR="009013F6" w:rsidRPr="002A770C" w:rsidRDefault="009013F6" w:rsidP="007E09F1">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Status(es): All Except Inactive</w:t>
      </w:r>
    </w:p>
    <w:p w:rsidR="009013F6" w:rsidRPr="002A770C" w:rsidRDefault="009013F6" w:rsidP="007E09F1">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Date Range: Submitted in previous Month</w:t>
      </w:r>
    </w:p>
    <w:p w:rsidR="009013F6" w:rsidRPr="002A770C" w:rsidRDefault="009013F6" w:rsidP="00D9770F">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Delivery </w:t>
      </w:r>
      <w:r w:rsidR="00C74EEA" w:rsidRPr="002A770C">
        <w:rPr>
          <w:rFonts w:ascii="Times New Roman" w:hAnsi="Times New Roman"/>
        </w:rPr>
        <w:t xml:space="preserve">location: </w:t>
      </w:r>
      <w:ins w:id="97" w:author="Palacherla, Susmitha C (NONUS)" w:date="2017-10-17T10:00:00Z">
        <w:r w:rsidR="007F0B1D">
          <w:rPr>
            <w:rFonts w:ascii="Times New Roman" w:hAnsi="Times New Roman"/>
            <w:sz w:val="20"/>
            <w:szCs w:val="20"/>
          </w:rPr>
          <w:fldChar w:fldCharType="begin"/>
        </w:r>
        <w:r w:rsidR="007F0B1D">
          <w:rPr>
            <w:rFonts w:ascii="Times New Roman" w:hAnsi="Times New Roman"/>
            <w:sz w:val="20"/>
            <w:szCs w:val="20"/>
          </w:rPr>
          <w:instrText xml:space="preserve"> HYPERLINK "</w:instrText>
        </w:r>
        <w:r w:rsidR="007F0B1D" w:rsidRPr="00103236">
          <w:rPr>
            <w:rFonts w:ascii="Times New Roman" w:hAnsi="Times New Roman"/>
            <w:sz w:val="20"/>
            <w:szCs w:val="20"/>
          </w:rPr>
          <w:instrText>\\\\F3420-ECLDBP01\\Reports\\</w:instrText>
        </w:r>
        <w:r w:rsidR="007F0B1D">
          <w:rPr>
            <w:rFonts w:ascii="Times New Roman" w:hAnsi="Times New Roman"/>
            <w:sz w:val="20"/>
            <w:szCs w:val="20"/>
          </w:rPr>
          <w:instrText xml:space="preserve">" </w:instrText>
        </w:r>
        <w:r w:rsidR="007F0B1D">
          <w:rPr>
            <w:rFonts w:ascii="Times New Roman" w:hAnsi="Times New Roman"/>
            <w:sz w:val="20"/>
            <w:szCs w:val="20"/>
          </w:rPr>
          <w:fldChar w:fldCharType="separate"/>
        </w:r>
        <w:r w:rsidR="007F0B1D" w:rsidRPr="00103236">
          <w:rPr>
            <w:rStyle w:val="Hyperlink"/>
            <w:rFonts w:ascii="Times New Roman" w:hAnsi="Times New Roman"/>
            <w:sz w:val="20"/>
            <w:szCs w:val="20"/>
          </w:rPr>
          <w:t>\\F3420-ECLDBP01\Reports\</w:t>
        </w:r>
        <w:r w:rsidR="007F0B1D">
          <w:rPr>
            <w:rFonts w:ascii="Times New Roman" w:hAnsi="Times New Roman"/>
            <w:sz w:val="20"/>
            <w:szCs w:val="20"/>
          </w:rPr>
          <w:fldChar w:fldCharType="end"/>
        </w:r>
        <w:r w:rsidR="007F0B1D" w:rsidRPr="002A770C" w:rsidDel="00810310">
          <w:rPr>
            <w:rFonts w:ascii="Times New Roman" w:hAnsi="Times New Roman"/>
            <w:color w:val="000000" w:themeColor="text1"/>
            <w:sz w:val="20"/>
            <w:szCs w:val="20"/>
          </w:rPr>
          <w:t xml:space="preserve"> </w:t>
        </w:r>
        <w:r w:rsidR="007F0B1D" w:rsidRPr="002A770C">
          <w:rPr>
            <w:rFonts w:ascii="Times New Roman" w:hAnsi="Times New Roman"/>
            <w:color w:val="000000" w:themeColor="text1"/>
            <w:sz w:val="20"/>
            <w:szCs w:val="20"/>
          </w:rPr>
          <w:t xml:space="preserve"> </w:t>
        </w:r>
      </w:ins>
      <w:del w:id="98" w:author="Palacherla, Susmitha C (NONUS)" w:date="2017-10-17T10:00:00Z">
        <w:r w:rsidR="007F0B1D" w:rsidDel="007F0B1D">
          <w:fldChar w:fldCharType="begin"/>
        </w:r>
        <w:r w:rsidR="007F0B1D" w:rsidDel="007F0B1D">
          <w:delInstrText xml:space="preserve"> HYPERLINK "file:///\\\\F3420-MWBP11\\Reports\\eCL_Reports\\" </w:delInstrText>
        </w:r>
        <w:r w:rsidR="007F0B1D" w:rsidDel="007F0B1D">
          <w:fldChar w:fldCharType="separate"/>
        </w:r>
        <w:r w:rsidRPr="002A770C" w:rsidDel="007F0B1D">
          <w:rPr>
            <w:rStyle w:val="Hyperlink"/>
            <w:rFonts w:ascii="Times New Roman" w:hAnsi="Times New Roman"/>
          </w:rPr>
          <w:delText>\\F3420-MWBP11\Reports\eCL_Reports\</w:delText>
        </w:r>
        <w:r w:rsidR="007F0B1D" w:rsidDel="007F0B1D">
          <w:rPr>
            <w:rStyle w:val="Hyperlink"/>
            <w:rFonts w:ascii="Times New Roman" w:hAnsi="Times New Roman"/>
          </w:rPr>
          <w:fldChar w:fldCharType="end"/>
        </w:r>
      </w:del>
    </w:p>
    <w:p w:rsidR="00C74EEA" w:rsidRPr="002A770C" w:rsidRDefault="00C74EEA" w:rsidP="009013F6">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File name: </w:t>
      </w:r>
      <w:r w:rsidR="009013F6" w:rsidRPr="002A770C">
        <w:rPr>
          <w:rFonts w:ascii="Times New Roman" w:hAnsi="Times New Roman"/>
        </w:rPr>
        <w:t>eCL_Coaching_Summary_CSR_YYYYMMDD_YYYYMMDD.csv</w:t>
      </w:r>
    </w:p>
    <w:p w:rsidR="00C74EEA" w:rsidRPr="002A770C"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Frequency: </w:t>
      </w:r>
      <w:del w:id="99" w:author="Palacherla, Susmitha C (NONUS)" w:date="2017-10-17T10:00:00Z">
        <w:r w:rsidR="00D22D5C" w:rsidRPr="002A770C" w:rsidDel="007F0B1D">
          <w:rPr>
            <w:rFonts w:ascii="Times New Roman" w:hAnsi="Times New Roman"/>
          </w:rPr>
          <w:delText>Update every Monday</w:delText>
        </w:r>
      </w:del>
      <w:ins w:id="100" w:author="Palacherla, Susmitha C (NONUS)" w:date="2017-10-17T10:00:00Z">
        <w:r w:rsidR="007F0B1D">
          <w:rPr>
            <w:rFonts w:ascii="Times New Roman" w:hAnsi="Times New Roman"/>
          </w:rPr>
          <w:t>2 AM 3</w:t>
        </w:r>
        <w:r w:rsidR="007F0B1D" w:rsidRPr="007F0B1D">
          <w:rPr>
            <w:rFonts w:ascii="Times New Roman" w:hAnsi="Times New Roman"/>
            <w:vertAlign w:val="superscript"/>
            <w:rPrChange w:id="101" w:author="Palacherla, Susmitha C (NONUS)" w:date="2017-10-17T10:00:00Z">
              <w:rPr>
                <w:rFonts w:ascii="Times New Roman" w:hAnsi="Times New Roman"/>
              </w:rPr>
            </w:rPrChange>
          </w:rPr>
          <w:t>rd</w:t>
        </w:r>
        <w:r w:rsidR="007F0B1D">
          <w:rPr>
            <w:rFonts w:ascii="Times New Roman" w:hAnsi="Times New Roman"/>
          </w:rPr>
          <w:t xml:space="preserve"> of each Month</w:t>
        </w:r>
      </w:ins>
    </w:p>
    <w:p w:rsidR="00D22D5C" w:rsidRPr="002A770C" w:rsidRDefault="00D22D5C" w:rsidP="00D22D5C">
      <w:pPr>
        <w:pStyle w:val="Heading3"/>
        <w:rPr>
          <w:rFonts w:ascii="Times New Roman" w:hAnsi="Times New Roman" w:cs="Times New Roman"/>
          <w:color w:val="auto"/>
        </w:rPr>
      </w:pPr>
      <w:bookmarkStart w:id="102" w:name="_Toc495484424"/>
      <w:r w:rsidRPr="002A770C">
        <w:rPr>
          <w:rFonts w:ascii="Times New Roman" w:hAnsi="Times New Roman" w:cs="Times New Roman"/>
          <w:color w:val="auto"/>
        </w:rPr>
        <w:lastRenderedPageBreak/>
        <w:t>Coaching Summary Report for</w:t>
      </w:r>
      <w:r w:rsidR="00905ED5" w:rsidRPr="002A770C">
        <w:rPr>
          <w:rFonts w:ascii="Times New Roman" w:hAnsi="Times New Roman" w:cs="Times New Roman"/>
          <w:color w:val="auto"/>
        </w:rPr>
        <w:t xml:space="preserve"> Supervisor</w:t>
      </w:r>
      <w:r w:rsidRPr="002A770C">
        <w:rPr>
          <w:rFonts w:ascii="Times New Roman" w:hAnsi="Times New Roman" w:cs="Times New Roman"/>
          <w:color w:val="auto"/>
        </w:rPr>
        <w:t xml:space="preserve"> Module</w:t>
      </w:r>
      <w:bookmarkEnd w:id="102"/>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Description: Coaching Summary Report</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Module: </w:t>
      </w:r>
      <w:r w:rsidR="00905ED5" w:rsidRPr="002A770C">
        <w:rPr>
          <w:rFonts w:ascii="Times New Roman" w:hAnsi="Times New Roman"/>
        </w:rPr>
        <w:t>Supervisor</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Status(es): All Except Inactive</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Date Range: Submitted in previous Month</w:t>
      </w:r>
    </w:p>
    <w:p w:rsidR="007F0B1D" w:rsidRPr="007F0B1D" w:rsidRDefault="00D22D5C" w:rsidP="007F0B1D">
      <w:pPr>
        <w:pStyle w:val="ListParagraph"/>
        <w:numPr>
          <w:ilvl w:val="0"/>
          <w:numId w:val="6"/>
        </w:numPr>
        <w:autoSpaceDE w:val="0"/>
        <w:autoSpaceDN w:val="0"/>
        <w:adjustRightInd w:val="0"/>
        <w:spacing w:after="0" w:line="240" w:lineRule="auto"/>
        <w:rPr>
          <w:ins w:id="103" w:author="Palacherla, Susmitha C (NONUS)" w:date="2017-10-17T10:02:00Z"/>
          <w:rFonts w:ascii="Times New Roman" w:hAnsi="Times New Roman"/>
          <w:rPrChange w:id="104" w:author="Palacherla, Susmitha C (NONUS)" w:date="2017-10-17T10:02:00Z">
            <w:rPr>
              <w:ins w:id="105" w:author="Palacherla, Susmitha C (NONUS)" w:date="2017-10-17T10:02:00Z"/>
              <w:rFonts w:ascii="Times New Roman" w:hAnsi="Times New Roman"/>
              <w:color w:val="000000" w:themeColor="text1"/>
              <w:sz w:val="20"/>
              <w:szCs w:val="20"/>
            </w:rPr>
          </w:rPrChange>
        </w:rPr>
      </w:pPr>
      <w:r w:rsidRPr="007F0B1D">
        <w:rPr>
          <w:rFonts w:ascii="Times New Roman" w:hAnsi="Times New Roman"/>
        </w:rPr>
        <w:t xml:space="preserve">Delivery location: </w:t>
      </w:r>
      <w:ins w:id="106" w:author="Palacherla, Susmitha C (NONUS)" w:date="2017-10-17T10:01:00Z">
        <w:r w:rsidR="007F0B1D">
          <w:rPr>
            <w:rFonts w:ascii="Times New Roman" w:hAnsi="Times New Roman"/>
            <w:sz w:val="20"/>
            <w:szCs w:val="20"/>
          </w:rPr>
          <w:fldChar w:fldCharType="begin"/>
        </w:r>
        <w:r w:rsidR="007F0B1D">
          <w:rPr>
            <w:rFonts w:ascii="Times New Roman" w:hAnsi="Times New Roman"/>
            <w:sz w:val="20"/>
            <w:szCs w:val="20"/>
          </w:rPr>
          <w:instrText xml:space="preserve"> HYPERLINK "</w:instrText>
        </w:r>
        <w:r w:rsidR="007F0B1D" w:rsidRPr="00103236">
          <w:rPr>
            <w:rFonts w:ascii="Times New Roman" w:hAnsi="Times New Roman"/>
            <w:sz w:val="20"/>
            <w:szCs w:val="20"/>
          </w:rPr>
          <w:instrText>\\\\F3420-ECLDBP01\\Reports\\</w:instrText>
        </w:r>
        <w:r w:rsidR="007F0B1D">
          <w:rPr>
            <w:rFonts w:ascii="Times New Roman" w:hAnsi="Times New Roman"/>
            <w:sz w:val="20"/>
            <w:szCs w:val="20"/>
          </w:rPr>
          <w:instrText xml:space="preserve">" </w:instrText>
        </w:r>
        <w:r w:rsidR="007F0B1D">
          <w:rPr>
            <w:rFonts w:ascii="Times New Roman" w:hAnsi="Times New Roman"/>
            <w:sz w:val="20"/>
            <w:szCs w:val="20"/>
          </w:rPr>
          <w:fldChar w:fldCharType="separate"/>
        </w:r>
        <w:r w:rsidR="007F0B1D" w:rsidRPr="00103236">
          <w:rPr>
            <w:rStyle w:val="Hyperlink"/>
            <w:rFonts w:ascii="Times New Roman" w:hAnsi="Times New Roman"/>
            <w:sz w:val="20"/>
            <w:szCs w:val="20"/>
          </w:rPr>
          <w:t>\\F3420-ECLDBP01\Reports\</w:t>
        </w:r>
        <w:r w:rsidR="007F0B1D">
          <w:rPr>
            <w:rFonts w:ascii="Times New Roman" w:hAnsi="Times New Roman"/>
            <w:sz w:val="20"/>
            <w:szCs w:val="20"/>
          </w:rPr>
          <w:fldChar w:fldCharType="end"/>
        </w:r>
        <w:r w:rsidR="007F0B1D" w:rsidRPr="002A770C" w:rsidDel="00810310">
          <w:rPr>
            <w:rFonts w:ascii="Times New Roman" w:hAnsi="Times New Roman"/>
            <w:color w:val="000000" w:themeColor="text1"/>
            <w:sz w:val="20"/>
            <w:szCs w:val="20"/>
          </w:rPr>
          <w:t xml:space="preserve"> </w:t>
        </w:r>
        <w:r w:rsidR="007F0B1D" w:rsidRPr="002A770C">
          <w:rPr>
            <w:rFonts w:ascii="Times New Roman" w:hAnsi="Times New Roman"/>
            <w:color w:val="000000" w:themeColor="text1"/>
            <w:sz w:val="20"/>
            <w:szCs w:val="20"/>
          </w:rPr>
          <w:t xml:space="preserve"> </w:t>
        </w:r>
      </w:ins>
    </w:p>
    <w:p w:rsidR="00D22D5C" w:rsidRPr="002A770C" w:rsidDel="007F0B1D" w:rsidRDefault="007F0B1D" w:rsidP="007F0B1D">
      <w:pPr>
        <w:pStyle w:val="ListParagraph"/>
        <w:numPr>
          <w:ilvl w:val="0"/>
          <w:numId w:val="6"/>
        </w:numPr>
        <w:autoSpaceDE w:val="0"/>
        <w:autoSpaceDN w:val="0"/>
        <w:adjustRightInd w:val="0"/>
        <w:spacing w:after="0" w:line="240" w:lineRule="auto"/>
        <w:rPr>
          <w:del w:id="107" w:author="Palacherla, Susmitha C (NONUS)" w:date="2017-10-17T10:01:00Z"/>
          <w:rFonts w:ascii="Times New Roman" w:hAnsi="Times New Roman"/>
        </w:rPr>
      </w:pPr>
      <w:del w:id="108" w:author="Palacherla, Susmitha C (NONUS)" w:date="2017-10-17T10:01:00Z">
        <w:r w:rsidDel="007F0B1D">
          <w:fldChar w:fldCharType="begin"/>
        </w:r>
        <w:r w:rsidDel="007F0B1D">
          <w:delInstrText xml:space="preserve"> HYPERLINK "file:///\\\\F3420-MWBP11\\Reports\\eCL_Reports\\" </w:delInstrText>
        </w:r>
        <w:r w:rsidDel="007F0B1D">
          <w:fldChar w:fldCharType="separate"/>
        </w:r>
        <w:r w:rsidR="00D22D5C" w:rsidRPr="002A770C" w:rsidDel="007F0B1D">
          <w:rPr>
            <w:rStyle w:val="Hyperlink"/>
            <w:rFonts w:ascii="Times New Roman" w:hAnsi="Times New Roman"/>
          </w:rPr>
          <w:delText>\\F3420-MWBP11\Reports\eCL_Reports\</w:delText>
        </w:r>
        <w:r w:rsidDel="007F0B1D">
          <w:rPr>
            <w:rStyle w:val="Hyperlink"/>
            <w:rFonts w:ascii="Times New Roman" w:hAnsi="Times New Roman"/>
          </w:rPr>
          <w:fldChar w:fldCharType="end"/>
        </w:r>
      </w:del>
    </w:p>
    <w:p w:rsidR="00D22D5C" w:rsidRPr="007F0B1D" w:rsidRDefault="00D22D5C" w:rsidP="007F0B1D">
      <w:pPr>
        <w:pStyle w:val="ListParagraph"/>
        <w:numPr>
          <w:ilvl w:val="0"/>
          <w:numId w:val="6"/>
        </w:numPr>
        <w:autoSpaceDE w:val="0"/>
        <w:autoSpaceDN w:val="0"/>
        <w:adjustRightInd w:val="0"/>
        <w:spacing w:after="0" w:line="240" w:lineRule="auto"/>
        <w:rPr>
          <w:rFonts w:ascii="Times New Roman" w:hAnsi="Times New Roman"/>
        </w:rPr>
      </w:pPr>
      <w:r w:rsidRPr="007F0B1D">
        <w:rPr>
          <w:rFonts w:ascii="Times New Roman" w:hAnsi="Times New Roman"/>
        </w:rPr>
        <w:t>File name: eCL_Coaching_Summary_</w:t>
      </w:r>
      <w:r w:rsidR="00905ED5" w:rsidRPr="007F0B1D">
        <w:rPr>
          <w:rFonts w:ascii="Times New Roman" w:hAnsi="Times New Roman"/>
        </w:rPr>
        <w:t>Supervisor</w:t>
      </w:r>
      <w:r w:rsidRPr="007F0B1D">
        <w:rPr>
          <w:rFonts w:ascii="Times New Roman" w:hAnsi="Times New Roman"/>
        </w:rPr>
        <w:t>_YYYYMMDD_YYYYMMDD.csv</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Frequency: </w:t>
      </w:r>
      <w:ins w:id="109" w:author="Palacherla, Susmitha C (NONUS)" w:date="2017-10-17T10:01:00Z">
        <w:r w:rsidR="007F0B1D">
          <w:rPr>
            <w:rFonts w:ascii="Times New Roman" w:hAnsi="Times New Roman"/>
          </w:rPr>
          <w:t>2 AM 3</w:t>
        </w:r>
        <w:r w:rsidR="007F0B1D" w:rsidRPr="00103236">
          <w:rPr>
            <w:rFonts w:ascii="Times New Roman" w:hAnsi="Times New Roman"/>
            <w:vertAlign w:val="superscript"/>
          </w:rPr>
          <w:t>rd</w:t>
        </w:r>
        <w:r w:rsidR="007F0B1D">
          <w:rPr>
            <w:rFonts w:ascii="Times New Roman" w:hAnsi="Times New Roman"/>
          </w:rPr>
          <w:t xml:space="preserve"> of each Month</w:t>
        </w:r>
        <w:r w:rsidR="007F0B1D" w:rsidRPr="002A770C" w:rsidDel="007F0B1D">
          <w:rPr>
            <w:rFonts w:ascii="Times New Roman" w:hAnsi="Times New Roman"/>
          </w:rPr>
          <w:t xml:space="preserve"> </w:t>
        </w:r>
      </w:ins>
      <w:del w:id="110" w:author="Palacherla, Susmitha C (NONUS)" w:date="2017-10-17T10:01:00Z">
        <w:r w:rsidRPr="002A770C" w:rsidDel="007F0B1D">
          <w:rPr>
            <w:rFonts w:ascii="Times New Roman" w:hAnsi="Times New Roman"/>
          </w:rPr>
          <w:delText>Update every Monday</w:delText>
        </w:r>
      </w:del>
    </w:p>
    <w:p w:rsidR="00D22D5C" w:rsidRPr="002A770C" w:rsidRDefault="00D22D5C" w:rsidP="001022D0">
      <w:pPr>
        <w:autoSpaceDE w:val="0"/>
        <w:autoSpaceDN w:val="0"/>
        <w:adjustRightInd w:val="0"/>
        <w:spacing w:after="0" w:line="240" w:lineRule="auto"/>
        <w:rPr>
          <w:rFonts w:ascii="Times New Roman" w:hAnsi="Times New Roman"/>
        </w:rPr>
      </w:pPr>
    </w:p>
    <w:p w:rsidR="00D22D5C" w:rsidRPr="002A770C" w:rsidRDefault="00D22D5C" w:rsidP="00D22D5C">
      <w:pPr>
        <w:pStyle w:val="Heading3"/>
        <w:rPr>
          <w:rFonts w:ascii="Times New Roman" w:hAnsi="Times New Roman" w:cs="Times New Roman"/>
          <w:color w:val="auto"/>
        </w:rPr>
      </w:pPr>
      <w:bookmarkStart w:id="111" w:name="_Toc495484425"/>
      <w:r w:rsidRPr="002A770C">
        <w:rPr>
          <w:rFonts w:ascii="Times New Roman" w:hAnsi="Times New Roman" w:cs="Times New Roman"/>
          <w:color w:val="auto"/>
        </w:rPr>
        <w:t xml:space="preserve">Coaching Summary Report for </w:t>
      </w:r>
      <w:r w:rsidR="00905ED5" w:rsidRPr="002A770C">
        <w:rPr>
          <w:rFonts w:ascii="Times New Roman" w:hAnsi="Times New Roman" w:cs="Times New Roman"/>
          <w:color w:val="auto"/>
        </w:rPr>
        <w:t>Quality</w:t>
      </w:r>
      <w:r w:rsidRPr="002A770C">
        <w:rPr>
          <w:rFonts w:ascii="Times New Roman" w:hAnsi="Times New Roman" w:cs="Times New Roman"/>
          <w:color w:val="auto"/>
        </w:rPr>
        <w:t xml:space="preserve"> Module</w:t>
      </w:r>
      <w:bookmarkEnd w:id="111"/>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Description: Coaching Summary Report</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Module: </w:t>
      </w:r>
      <w:r w:rsidR="00905ED5" w:rsidRPr="002A770C">
        <w:rPr>
          <w:rFonts w:ascii="Times New Roman" w:hAnsi="Times New Roman"/>
        </w:rPr>
        <w:t>Quality</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Status(es): All Except Inactive</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Date Range: Submitted in previous Month</w:t>
      </w:r>
    </w:p>
    <w:p w:rsidR="007F0B1D" w:rsidRPr="007F0B1D" w:rsidRDefault="00D22D5C" w:rsidP="007F0B1D">
      <w:pPr>
        <w:pStyle w:val="ListParagraph"/>
        <w:numPr>
          <w:ilvl w:val="0"/>
          <w:numId w:val="6"/>
        </w:numPr>
        <w:autoSpaceDE w:val="0"/>
        <w:autoSpaceDN w:val="0"/>
        <w:adjustRightInd w:val="0"/>
        <w:spacing w:after="0" w:line="240" w:lineRule="auto"/>
        <w:rPr>
          <w:ins w:id="112" w:author="Palacherla, Susmitha C (NONUS)" w:date="2017-10-17T10:02:00Z"/>
          <w:rFonts w:ascii="Times New Roman" w:hAnsi="Times New Roman"/>
          <w:rPrChange w:id="113" w:author="Palacherla, Susmitha C (NONUS)" w:date="2017-10-17T10:02:00Z">
            <w:rPr>
              <w:ins w:id="114" w:author="Palacherla, Susmitha C (NONUS)" w:date="2017-10-17T10:02:00Z"/>
              <w:rFonts w:ascii="Times New Roman" w:hAnsi="Times New Roman"/>
              <w:color w:val="000000" w:themeColor="text1"/>
              <w:sz w:val="20"/>
              <w:szCs w:val="20"/>
            </w:rPr>
          </w:rPrChange>
        </w:rPr>
      </w:pPr>
      <w:r w:rsidRPr="007F0B1D">
        <w:rPr>
          <w:rFonts w:ascii="Times New Roman" w:hAnsi="Times New Roman"/>
        </w:rPr>
        <w:t xml:space="preserve">Delivery location: </w:t>
      </w:r>
      <w:ins w:id="115" w:author="Palacherla, Susmitha C (NONUS)" w:date="2017-10-17T10:02:00Z">
        <w:r w:rsidR="007F0B1D">
          <w:rPr>
            <w:rFonts w:ascii="Times New Roman" w:hAnsi="Times New Roman"/>
            <w:sz w:val="20"/>
            <w:szCs w:val="20"/>
          </w:rPr>
          <w:fldChar w:fldCharType="begin"/>
        </w:r>
        <w:r w:rsidR="007F0B1D">
          <w:rPr>
            <w:rFonts w:ascii="Times New Roman" w:hAnsi="Times New Roman"/>
            <w:sz w:val="20"/>
            <w:szCs w:val="20"/>
          </w:rPr>
          <w:instrText xml:space="preserve"> HYPERLINK "</w:instrText>
        </w:r>
        <w:r w:rsidR="007F0B1D" w:rsidRPr="00103236">
          <w:rPr>
            <w:rFonts w:ascii="Times New Roman" w:hAnsi="Times New Roman"/>
            <w:sz w:val="20"/>
            <w:szCs w:val="20"/>
          </w:rPr>
          <w:instrText>\\\\F3420-ECLDBP01\\Reports\\</w:instrText>
        </w:r>
        <w:r w:rsidR="007F0B1D">
          <w:rPr>
            <w:rFonts w:ascii="Times New Roman" w:hAnsi="Times New Roman"/>
            <w:sz w:val="20"/>
            <w:szCs w:val="20"/>
          </w:rPr>
          <w:instrText xml:space="preserve">" </w:instrText>
        </w:r>
        <w:r w:rsidR="007F0B1D">
          <w:rPr>
            <w:rFonts w:ascii="Times New Roman" w:hAnsi="Times New Roman"/>
            <w:sz w:val="20"/>
            <w:szCs w:val="20"/>
          </w:rPr>
          <w:fldChar w:fldCharType="separate"/>
        </w:r>
        <w:r w:rsidR="007F0B1D" w:rsidRPr="00103236">
          <w:rPr>
            <w:rStyle w:val="Hyperlink"/>
            <w:rFonts w:ascii="Times New Roman" w:hAnsi="Times New Roman"/>
            <w:sz w:val="20"/>
            <w:szCs w:val="20"/>
          </w:rPr>
          <w:t>\\F3420-ECLDBP01\Reports\</w:t>
        </w:r>
        <w:r w:rsidR="007F0B1D">
          <w:rPr>
            <w:rFonts w:ascii="Times New Roman" w:hAnsi="Times New Roman"/>
            <w:sz w:val="20"/>
            <w:szCs w:val="20"/>
          </w:rPr>
          <w:fldChar w:fldCharType="end"/>
        </w:r>
        <w:r w:rsidR="007F0B1D" w:rsidRPr="002A770C" w:rsidDel="00810310">
          <w:rPr>
            <w:rFonts w:ascii="Times New Roman" w:hAnsi="Times New Roman"/>
            <w:color w:val="000000" w:themeColor="text1"/>
            <w:sz w:val="20"/>
            <w:szCs w:val="20"/>
          </w:rPr>
          <w:t xml:space="preserve"> </w:t>
        </w:r>
        <w:r w:rsidR="007F0B1D" w:rsidRPr="002A770C">
          <w:rPr>
            <w:rFonts w:ascii="Times New Roman" w:hAnsi="Times New Roman"/>
            <w:color w:val="000000" w:themeColor="text1"/>
            <w:sz w:val="20"/>
            <w:szCs w:val="20"/>
          </w:rPr>
          <w:t xml:space="preserve"> </w:t>
        </w:r>
      </w:ins>
    </w:p>
    <w:p w:rsidR="00D22D5C" w:rsidRPr="002A770C" w:rsidDel="007F0B1D" w:rsidRDefault="007F0B1D" w:rsidP="007F0B1D">
      <w:pPr>
        <w:pStyle w:val="ListParagraph"/>
        <w:numPr>
          <w:ilvl w:val="0"/>
          <w:numId w:val="6"/>
        </w:numPr>
        <w:autoSpaceDE w:val="0"/>
        <w:autoSpaceDN w:val="0"/>
        <w:adjustRightInd w:val="0"/>
        <w:spacing w:after="0" w:line="240" w:lineRule="auto"/>
        <w:rPr>
          <w:del w:id="116" w:author="Palacherla, Susmitha C (NONUS)" w:date="2017-10-17T10:02:00Z"/>
          <w:rFonts w:ascii="Times New Roman" w:hAnsi="Times New Roman"/>
        </w:rPr>
      </w:pPr>
      <w:del w:id="117" w:author="Palacherla, Susmitha C (NONUS)" w:date="2017-10-17T10:02:00Z">
        <w:r w:rsidDel="007F0B1D">
          <w:fldChar w:fldCharType="begin"/>
        </w:r>
        <w:r w:rsidDel="007F0B1D">
          <w:delInstrText xml:space="preserve"> HYPERLINK "file:///\\\\F3420-MWBP11\\Reports\\eCL_Reports\\" </w:delInstrText>
        </w:r>
        <w:r w:rsidDel="007F0B1D">
          <w:fldChar w:fldCharType="separate"/>
        </w:r>
        <w:r w:rsidR="00D22D5C" w:rsidRPr="002A770C" w:rsidDel="007F0B1D">
          <w:rPr>
            <w:rStyle w:val="Hyperlink"/>
            <w:rFonts w:ascii="Times New Roman" w:hAnsi="Times New Roman"/>
          </w:rPr>
          <w:delText>\\F3420-MWBP11\Reports\eCL_Reports\</w:delText>
        </w:r>
        <w:r w:rsidDel="007F0B1D">
          <w:rPr>
            <w:rStyle w:val="Hyperlink"/>
            <w:rFonts w:ascii="Times New Roman" w:hAnsi="Times New Roman"/>
          </w:rPr>
          <w:fldChar w:fldCharType="end"/>
        </w:r>
      </w:del>
    </w:p>
    <w:p w:rsidR="00D22D5C" w:rsidRPr="007F0B1D" w:rsidRDefault="00D22D5C" w:rsidP="007F0B1D">
      <w:pPr>
        <w:pStyle w:val="ListParagraph"/>
        <w:numPr>
          <w:ilvl w:val="0"/>
          <w:numId w:val="6"/>
        </w:numPr>
        <w:autoSpaceDE w:val="0"/>
        <w:autoSpaceDN w:val="0"/>
        <w:adjustRightInd w:val="0"/>
        <w:spacing w:after="0" w:line="240" w:lineRule="auto"/>
        <w:rPr>
          <w:rFonts w:ascii="Times New Roman" w:hAnsi="Times New Roman"/>
        </w:rPr>
      </w:pPr>
      <w:r w:rsidRPr="007F0B1D">
        <w:rPr>
          <w:rFonts w:ascii="Times New Roman" w:hAnsi="Times New Roman"/>
        </w:rPr>
        <w:t>File name: eCL_Coaching_Summary_</w:t>
      </w:r>
      <w:r w:rsidR="00905ED5" w:rsidRPr="007F0B1D">
        <w:rPr>
          <w:rFonts w:ascii="Times New Roman" w:hAnsi="Times New Roman"/>
        </w:rPr>
        <w:t>Quality</w:t>
      </w:r>
      <w:r w:rsidRPr="007F0B1D">
        <w:rPr>
          <w:rFonts w:ascii="Times New Roman" w:hAnsi="Times New Roman"/>
        </w:rPr>
        <w:t>_YYYYMMDD_YYYYMMDD.csv</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Frequency: </w:t>
      </w:r>
      <w:ins w:id="118" w:author="Palacherla, Susmitha C (NONUS)" w:date="2017-10-17T10:01:00Z">
        <w:r w:rsidR="007F0B1D">
          <w:rPr>
            <w:rFonts w:ascii="Times New Roman" w:hAnsi="Times New Roman"/>
          </w:rPr>
          <w:t>2 AM 3</w:t>
        </w:r>
        <w:r w:rsidR="007F0B1D" w:rsidRPr="00103236">
          <w:rPr>
            <w:rFonts w:ascii="Times New Roman" w:hAnsi="Times New Roman"/>
            <w:vertAlign w:val="superscript"/>
          </w:rPr>
          <w:t>rd</w:t>
        </w:r>
        <w:r w:rsidR="007F0B1D">
          <w:rPr>
            <w:rFonts w:ascii="Times New Roman" w:hAnsi="Times New Roman"/>
          </w:rPr>
          <w:t xml:space="preserve"> of each Month</w:t>
        </w:r>
        <w:r w:rsidR="007F0B1D" w:rsidRPr="002A770C" w:rsidDel="007F0B1D">
          <w:rPr>
            <w:rFonts w:ascii="Times New Roman" w:hAnsi="Times New Roman"/>
          </w:rPr>
          <w:t xml:space="preserve"> </w:t>
        </w:r>
      </w:ins>
      <w:del w:id="119" w:author="Palacherla, Susmitha C (NONUS)" w:date="2017-10-17T10:01:00Z">
        <w:r w:rsidRPr="002A770C" w:rsidDel="007F0B1D">
          <w:rPr>
            <w:rFonts w:ascii="Times New Roman" w:hAnsi="Times New Roman"/>
          </w:rPr>
          <w:delText>Update every Monday</w:delText>
        </w:r>
      </w:del>
    </w:p>
    <w:p w:rsidR="00D22D5C" w:rsidRPr="002A770C" w:rsidRDefault="00D22D5C" w:rsidP="001022D0">
      <w:pPr>
        <w:autoSpaceDE w:val="0"/>
        <w:autoSpaceDN w:val="0"/>
        <w:adjustRightInd w:val="0"/>
        <w:spacing w:after="0" w:line="240" w:lineRule="auto"/>
        <w:rPr>
          <w:rFonts w:ascii="Times New Roman" w:hAnsi="Times New Roman"/>
        </w:rPr>
      </w:pPr>
    </w:p>
    <w:p w:rsidR="00D22D5C" w:rsidRPr="002A770C" w:rsidRDefault="00D22D5C" w:rsidP="00D22D5C">
      <w:pPr>
        <w:pStyle w:val="Heading3"/>
        <w:rPr>
          <w:rFonts w:ascii="Times New Roman" w:hAnsi="Times New Roman" w:cs="Times New Roman"/>
          <w:color w:val="auto"/>
        </w:rPr>
      </w:pPr>
      <w:bookmarkStart w:id="120" w:name="_Toc495484426"/>
      <w:r w:rsidRPr="002A770C">
        <w:rPr>
          <w:rFonts w:ascii="Times New Roman" w:hAnsi="Times New Roman" w:cs="Times New Roman"/>
          <w:color w:val="auto"/>
        </w:rPr>
        <w:t xml:space="preserve">Coaching Summary Report for </w:t>
      </w:r>
      <w:r w:rsidR="00905ED5" w:rsidRPr="002A770C">
        <w:rPr>
          <w:rFonts w:ascii="Times New Roman" w:hAnsi="Times New Roman" w:cs="Times New Roman"/>
          <w:color w:val="auto"/>
        </w:rPr>
        <w:t>LSA</w:t>
      </w:r>
      <w:r w:rsidRPr="002A770C">
        <w:rPr>
          <w:rFonts w:ascii="Times New Roman" w:hAnsi="Times New Roman" w:cs="Times New Roman"/>
          <w:color w:val="auto"/>
        </w:rPr>
        <w:t xml:space="preserve"> Module</w:t>
      </w:r>
      <w:bookmarkEnd w:id="120"/>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Description: Coaching Summary Report</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Module: </w:t>
      </w:r>
      <w:r w:rsidR="00905ED5" w:rsidRPr="002A770C">
        <w:rPr>
          <w:rFonts w:ascii="Times New Roman" w:hAnsi="Times New Roman"/>
        </w:rPr>
        <w:t>LSA</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Status(es): All Except Inactive</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Date Range: Submitted in previous Month</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Delivery location: </w:t>
      </w:r>
      <w:ins w:id="121" w:author="Palacherla, Susmitha C (NONUS)" w:date="2017-10-17T10:02:00Z">
        <w:r w:rsidR="007F0B1D">
          <w:rPr>
            <w:rFonts w:ascii="Times New Roman" w:hAnsi="Times New Roman"/>
            <w:sz w:val="20"/>
            <w:szCs w:val="20"/>
          </w:rPr>
          <w:fldChar w:fldCharType="begin"/>
        </w:r>
        <w:r w:rsidR="007F0B1D">
          <w:rPr>
            <w:rFonts w:ascii="Times New Roman" w:hAnsi="Times New Roman"/>
            <w:sz w:val="20"/>
            <w:szCs w:val="20"/>
          </w:rPr>
          <w:instrText xml:space="preserve"> HYPERLINK "</w:instrText>
        </w:r>
        <w:r w:rsidR="007F0B1D" w:rsidRPr="00103236">
          <w:rPr>
            <w:rFonts w:ascii="Times New Roman" w:hAnsi="Times New Roman"/>
            <w:sz w:val="20"/>
            <w:szCs w:val="20"/>
          </w:rPr>
          <w:instrText>\\\\F3420-ECLDBP01\\Reports\\</w:instrText>
        </w:r>
        <w:r w:rsidR="007F0B1D">
          <w:rPr>
            <w:rFonts w:ascii="Times New Roman" w:hAnsi="Times New Roman"/>
            <w:sz w:val="20"/>
            <w:szCs w:val="20"/>
          </w:rPr>
          <w:instrText xml:space="preserve">" </w:instrText>
        </w:r>
        <w:r w:rsidR="007F0B1D">
          <w:rPr>
            <w:rFonts w:ascii="Times New Roman" w:hAnsi="Times New Roman"/>
            <w:sz w:val="20"/>
            <w:szCs w:val="20"/>
          </w:rPr>
          <w:fldChar w:fldCharType="separate"/>
        </w:r>
        <w:r w:rsidR="007F0B1D" w:rsidRPr="00103236">
          <w:rPr>
            <w:rStyle w:val="Hyperlink"/>
            <w:rFonts w:ascii="Times New Roman" w:hAnsi="Times New Roman"/>
            <w:sz w:val="20"/>
            <w:szCs w:val="20"/>
          </w:rPr>
          <w:t>\\F3420-ECLDBP01\Reports\</w:t>
        </w:r>
        <w:r w:rsidR="007F0B1D">
          <w:rPr>
            <w:rFonts w:ascii="Times New Roman" w:hAnsi="Times New Roman"/>
            <w:sz w:val="20"/>
            <w:szCs w:val="20"/>
          </w:rPr>
          <w:fldChar w:fldCharType="end"/>
        </w:r>
        <w:r w:rsidR="007F0B1D" w:rsidRPr="002A770C" w:rsidDel="00810310">
          <w:rPr>
            <w:rFonts w:ascii="Times New Roman" w:hAnsi="Times New Roman"/>
            <w:color w:val="000000" w:themeColor="text1"/>
            <w:sz w:val="20"/>
            <w:szCs w:val="20"/>
          </w:rPr>
          <w:t xml:space="preserve"> </w:t>
        </w:r>
        <w:r w:rsidR="007F0B1D" w:rsidRPr="002A770C">
          <w:rPr>
            <w:rFonts w:ascii="Times New Roman" w:hAnsi="Times New Roman"/>
            <w:color w:val="000000" w:themeColor="text1"/>
            <w:sz w:val="20"/>
            <w:szCs w:val="20"/>
          </w:rPr>
          <w:t xml:space="preserve"> </w:t>
        </w:r>
      </w:ins>
      <w:del w:id="122" w:author="Palacherla, Susmitha C (NONUS)" w:date="2017-10-17T10:02:00Z">
        <w:r w:rsidR="007F0B1D" w:rsidDel="007F0B1D">
          <w:fldChar w:fldCharType="begin"/>
        </w:r>
        <w:r w:rsidR="007F0B1D" w:rsidDel="007F0B1D">
          <w:delInstrText xml:space="preserve"> HYPERLINK "file:///\\\\F3420-MWBP11\\Reports\\eCL_Reports\\" </w:delInstrText>
        </w:r>
        <w:r w:rsidR="007F0B1D" w:rsidDel="007F0B1D">
          <w:fldChar w:fldCharType="separate"/>
        </w:r>
        <w:r w:rsidRPr="002A770C" w:rsidDel="007F0B1D">
          <w:rPr>
            <w:rStyle w:val="Hyperlink"/>
            <w:rFonts w:ascii="Times New Roman" w:hAnsi="Times New Roman"/>
          </w:rPr>
          <w:delText>\\F3420-MWBP11\Reports\eCL_Reports\</w:delText>
        </w:r>
        <w:r w:rsidR="007F0B1D" w:rsidDel="007F0B1D">
          <w:rPr>
            <w:rStyle w:val="Hyperlink"/>
            <w:rFonts w:ascii="Times New Roman" w:hAnsi="Times New Roman"/>
          </w:rPr>
          <w:fldChar w:fldCharType="end"/>
        </w:r>
      </w:del>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File name: eCL_Coaching_Summary_</w:t>
      </w:r>
      <w:r w:rsidR="00905ED5" w:rsidRPr="002A770C">
        <w:rPr>
          <w:rFonts w:ascii="Times New Roman" w:hAnsi="Times New Roman"/>
        </w:rPr>
        <w:t>LSA</w:t>
      </w:r>
      <w:r w:rsidRPr="002A770C">
        <w:rPr>
          <w:rFonts w:ascii="Times New Roman" w:hAnsi="Times New Roman"/>
        </w:rPr>
        <w:t>_YYYYMMDD_YYYYMMDD.csv</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Frequency: </w:t>
      </w:r>
      <w:ins w:id="123" w:author="Palacherla, Susmitha C (NONUS)" w:date="2017-10-17T10:01:00Z">
        <w:r w:rsidR="007F0B1D">
          <w:rPr>
            <w:rFonts w:ascii="Times New Roman" w:hAnsi="Times New Roman"/>
          </w:rPr>
          <w:t>2 AM 3</w:t>
        </w:r>
        <w:r w:rsidR="007F0B1D" w:rsidRPr="00103236">
          <w:rPr>
            <w:rFonts w:ascii="Times New Roman" w:hAnsi="Times New Roman"/>
            <w:vertAlign w:val="superscript"/>
          </w:rPr>
          <w:t>rd</w:t>
        </w:r>
        <w:r w:rsidR="007F0B1D">
          <w:rPr>
            <w:rFonts w:ascii="Times New Roman" w:hAnsi="Times New Roman"/>
          </w:rPr>
          <w:t xml:space="preserve"> of each Month</w:t>
        </w:r>
        <w:r w:rsidR="007F0B1D" w:rsidRPr="002A770C" w:rsidDel="007F0B1D">
          <w:rPr>
            <w:rFonts w:ascii="Times New Roman" w:hAnsi="Times New Roman"/>
          </w:rPr>
          <w:t xml:space="preserve"> </w:t>
        </w:r>
      </w:ins>
      <w:del w:id="124" w:author="Palacherla, Susmitha C (NONUS)" w:date="2017-10-17T10:01:00Z">
        <w:r w:rsidRPr="002A770C" w:rsidDel="007F0B1D">
          <w:rPr>
            <w:rFonts w:ascii="Times New Roman" w:hAnsi="Times New Roman"/>
          </w:rPr>
          <w:delText>Update every Monday</w:delText>
        </w:r>
      </w:del>
    </w:p>
    <w:p w:rsidR="00D22D5C" w:rsidRPr="002A770C" w:rsidRDefault="00D22D5C" w:rsidP="001022D0">
      <w:pPr>
        <w:autoSpaceDE w:val="0"/>
        <w:autoSpaceDN w:val="0"/>
        <w:adjustRightInd w:val="0"/>
        <w:spacing w:after="0" w:line="240" w:lineRule="auto"/>
        <w:rPr>
          <w:rFonts w:ascii="Times New Roman" w:hAnsi="Times New Roman"/>
        </w:rPr>
      </w:pPr>
    </w:p>
    <w:p w:rsidR="00D22D5C" w:rsidRPr="002A770C" w:rsidRDefault="00D22D5C" w:rsidP="00D22D5C">
      <w:pPr>
        <w:pStyle w:val="Heading3"/>
        <w:rPr>
          <w:rFonts w:ascii="Times New Roman" w:hAnsi="Times New Roman" w:cs="Times New Roman"/>
          <w:color w:val="auto"/>
        </w:rPr>
      </w:pPr>
      <w:bookmarkStart w:id="125" w:name="_Toc495484427"/>
      <w:r w:rsidRPr="002A770C">
        <w:rPr>
          <w:rFonts w:ascii="Times New Roman" w:hAnsi="Times New Roman" w:cs="Times New Roman"/>
          <w:color w:val="auto"/>
        </w:rPr>
        <w:t xml:space="preserve">Coaching Summary Report for </w:t>
      </w:r>
      <w:r w:rsidR="00905ED5" w:rsidRPr="002A770C">
        <w:rPr>
          <w:rFonts w:ascii="Times New Roman" w:hAnsi="Times New Roman" w:cs="Times New Roman"/>
          <w:color w:val="auto"/>
        </w:rPr>
        <w:t>Training</w:t>
      </w:r>
      <w:r w:rsidRPr="002A770C">
        <w:rPr>
          <w:rFonts w:ascii="Times New Roman" w:hAnsi="Times New Roman" w:cs="Times New Roman"/>
          <w:color w:val="auto"/>
        </w:rPr>
        <w:t xml:space="preserve"> Module</w:t>
      </w:r>
      <w:bookmarkEnd w:id="125"/>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Description: Coaching Summary Report</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Module: </w:t>
      </w:r>
      <w:r w:rsidR="00905ED5" w:rsidRPr="002A770C">
        <w:rPr>
          <w:rFonts w:ascii="Times New Roman" w:hAnsi="Times New Roman"/>
        </w:rPr>
        <w:t>Training</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Status(es): All Except Inactive</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Date Range: Submitted in previous Month</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Delivery location: </w:t>
      </w:r>
      <w:ins w:id="126" w:author="Palacherla, Susmitha C (NONUS)" w:date="2017-10-17T10:02:00Z">
        <w:r w:rsidR="007F0B1D">
          <w:rPr>
            <w:rFonts w:ascii="Times New Roman" w:hAnsi="Times New Roman"/>
            <w:sz w:val="20"/>
            <w:szCs w:val="20"/>
          </w:rPr>
          <w:fldChar w:fldCharType="begin"/>
        </w:r>
        <w:r w:rsidR="007F0B1D">
          <w:rPr>
            <w:rFonts w:ascii="Times New Roman" w:hAnsi="Times New Roman"/>
            <w:sz w:val="20"/>
            <w:szCs w:val="20"/>
          </w:rPr>
          <w:instrText xml:space="preserve"> HYPERLINK "</w:instrText>
        </w:r>
        <w:r w:rsidR="007F0B1D" w:rsidRPr="00103236">
          <w:rPr>
            <w:rFonts w:ascii="Times New Roman" w:hAnsi="Times New Roman"/>
            <w:sz w:val="20"/>
            <w:szCs w:val="20"/>
          </w:rPr>
          <w:instrText>\\\\F3420-ECLDBP01\\Reports\\</w:instrText>
        </w:r>
        <w:r w:rsidR="007F0B1D">
          <w:rPr>
            <w:rFonts w:ascii="Times New Roman" w:hAnsi="Times New Roman"/>
            <w:sz w:val="20"/>
            <w:szCs w:val="20"/>
          </w:rPr>
          <w:instrText xml:space="preserve">" </w:instrText>
        </w:r>
        <w:r w:rsidR="007F0B1D">
          <w:rPr>
            <w:rFonts w:ascii="Times New Roman" w:hAnsi="Times New Roman"/>
            <w:sz w:val="20"/>
            <w:szCs w:val="20"/>
          </w:rPr>
          <w:fldChar w:fldCharType="separate"/>
        </w:r>
        <w:r w:rsidR="007F0B1D" w:rsidRPr="00103236">
          <w:rPr>
            <w:rStyle w:val="Hyperlink"/>
            <w:rFonts w:ascii="Times New Roman" w:hAnsi="Times New Roman"/>
            <w:sz w:val="20"/>
            <w:szCs w:val="20"/>
          </w:rPr>
          <w:t>\\F3420-ECLDBP01\Reports\</w:t>
        </w:r>
        <w:r w:rsidR="007F0B1D">
          <w:rPr>
            <w:rFonts w:ascii="Times New Roman" w:hAnsi="Times New Roman"/>
            <w:sz w:val="20"/>
            <w:szCs w:val="20"/>
          </w:rPr>
          <w:fldChar w:fldCharType="end"/>
        </w:r>
        <w:r w:rsidR="007F0B1D" w:rsidRPr="002A770C" w:rsidDel="00810310">
          <w:rPr>
            <w:rFonts w:ascii="Times New Roman" w:hAnsi="Times New Roman"/>
            <w:color w:val="000000" w:themeColor="text1"/>
            <w:sz w:val="20"/>
            <w:szCs w:val="20"/>
          </w:rPr>
          <w:t xml:space="preserve"> </w:t>
        </w:r>
        <w:r w:rsidR="007F0B1D" w:rsidRPr="002A770C">
          <w:rPr>
            <w:rFonts w:ascii="Times New Roman" w:hAnsi="Times New Roman"/>
            <w:color w:val="000000" w:themeColor="text1"/>
            <w:sz w:val="20"/>
            <w:szCs w:val="20"/>
          </w:rPr>
          <w:t xml:space="preserve"> </w:t>
        </w:r>
      </w:ins>
      <w:del w:id="127" w:author="Palacherla, Susmitha C (NONUS)" w:date="2017-10-17T10:02:00Z">
        <w:r w:rsidR="007F0B1D" w:rsidDel="007F0B1D">
          <w:fldChar w:fldCharType="begin"/>
        </w:r>
        <w:r w:rsidR="007F0B1D" w:rsidDel="007F0B1D">
          <w:delInstrText xml:space="preserve"> HYPERLINK "file:///\\\\F3420-MWBP11\\Reports\\eCL_Reports\\" </w:delInstrText>
        </w:r>
        <w:r w:rsidR="007F0B1D" w:rsidDel="007F0B1D">
          <w:fldChar w:fldCharType="separate"/>
        </w:r>
        <w:r w:rsidRPr="002A770C" w:rsidDel="007F0B1D">
          <w:rPr>
            <w:rStyle w:val="Hyperlink"/>
            <w:rFonts w:ascii="Times New Roman" w:hAnsi="Times New Roman"/>
          </w:rPr>
          <w:delText>\\F3420-MWBP11\Reports\eCL_Reports\</w:delText>
        </w:r>
        <w:r w:rsidR="007F0B1D" w:rsidDel="007F0B1D">
          <w:rPr>
            <w:rStyle w:val="Hyperlink"/>
            <w:rFonts w:ascii="Times New Roman" w:hAnsi="Times New Roman"/>
          </w:rPr>
          <w:fldChar w:fldCharType="end"/>
        </w:r>
      </w:del>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File name: eCL_Coaching_Summary_</w:t>
      </w:r>
      <w:r w:rsidR="00905ED5" w:rsidRPr="002A770C">
        <w:rPr>
          <w:rFonts w:ascii="Times New Roman" w:hAnsi="Times New Roman"/>
        </w:rPr>
        <w:t>Training</w:t>
      </w:r>
      <w:r w:rsidRPr="002A770C">
        <w:rPr>
          <w:rFonts w:ascii="Times New Roman" w:hAnsi="Times New Roman"/>
        </w:rPr>
        <w:t>_YYYYMMDD_YYYYMMDD.csv</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Frequency: </w:t>
      </w:r>
      <w:ins w:id="128" w:author="Palacherla, Susmitha C (NONUS)" w:date="2017-10-17T10:01:00Z">
        <w:r w:rsidR="007F0B1D">
          <w:rPr>
            <w:rFonts w:ascii="Times New Roman" w:hAnsi="Times New Roman"/>
          </w:rPr>
          <w:t>2 AM 3</w:t>
        </w:r>
        <w:r w:rsidR="007F0B1D" w:rsidRPr="00103236">
          <w:rPr>
            <w:rFonts w:ascii="Times New Roman" w:hAnsi="Times New Roman"/>
            <w:vertAlign w:val="superscript"/>
          </w:rPr>
          <w:t>rd</w:t>
        </w:r>
        <w:r w:rsidR="007F0B1D">
          <w:rPr>
            <w:rFonts w:ascii="Times New Roman" w:hAnsi="Times New Roman"/>
          </w:rPr>
          <w:t xml:space="preserve"> of each Month</w:t>
        </w:r>
        <w:r w:rsidR="007F0B1D" w:rsidRPr="002A770C" w:rsidDel="007F0B1D">
          <w:rPr>
            <w:rFonts w:ascii="Times New Roman" w:hAnsi="Times New Roman"/>
          </w:rPr>
          <w:t xml:space="preserve"> </w:t>
        </w:r>
      </w:ins>
      <w:del w:id="129" w:author="Palacherla, Susmitha C (NONUS)" w:date="2017-10-17T10:01:00Z">
        <w:r w:rsidRPr="002A770C" w:rsidDel="007F0B1D">
          <w:rPr>
            <w:rFonts w:ascii="Times New Roman" w:hAnsi="Times New Roman"/>
          </w:rPr>
          <w:delText>Update every Monday</w:delText>
        </w:r>
      </w:del>
    </w:p>
    <w:p w:rsidR="00D22D5C" w:rsidRPr="002A770C" w:rsidRDefault="00D22D5C" w:rsidP="001022D0">
      <w:pPr>
        <w:autoSpaceDE w:val="0"/>
        <w:autoSpaceDN w:val="0"/>
        <w:adjustRightInd w:val="0"/>
        <w:spacing w:after="0" w:line="240" w:lineRule="auto"/>
        <w:rPr>
          <w:rFonts w:ascii="Times New Roman" w:hAnsi="Times New Roman"/>
        </w:rPr>
      </w:pPr>
    </w:p>
    <w:p w:rsidR="001022D0" w:rsidRPr="002A770C" w:rsidRDefault="001022D0" w:rsidP="001022D0">
      <w:pPr>
        <w:autoSpaceDE w:val="0"/>
        <w:autoSpaceDN w:val="0"/>
        <w:adjustRightInd w:val="0"/>
        <w:spacing w:after="0" w:line="240" w:lineRule="auto"/>
        <w:rPr>
          <w:rFonts w:ascii="Times New Roman" w:hAnsi="Times New Roman"/>
        </w:rPr>
      </w:pPr>
    </w:p>
    <w:p w:rsidR="001022D0" w:rsidRPr="002A770C" w:rsidRDefault="001022D0" w:rsidP="001022D0">
      <w:pPr>
        <w:autoSpaceDE w:val="0"/>
        <w:autoSpaceDN w:val="0"/>
        <w:adjustRightInd w:val="0"/>
        <w:spacing w:after="0" w:line="240" w:lineRule="auto"/>
        <w:rPr>
          <w:rFonts w:ascii="Times New Roman" w:hAnsi="Times New Roman"/>
        </w:rPr>
      </w:pPr>
    </w:p>
    <w:p w:rsidR="006F770C" w:rsidRPr="002A770C" w:rsidRDefault="006F770C" w:rsidP="006F770C">
      <w:pPr>
        <w:rPr>
          <w:rFonts w:ascii="Times New Roman" w:hAnsi="Times New Roman"/>
        </w:rPr>
      </w:pPr>
    </w:p>
    <w:p w:rsidR="007B5133" w:rsidRPr="002A770C" w:rsidRDefault="007B5133" w:rsidP="007E09F1">
      <w:pPr>
        <w:pStyle w:val="Heading2"/>
        <w:rPr>
          <w:rFonts w:ascii="Times New Roman" w:hAnsi="Times New Roman" w:cs="Times New Roman"/>
          <w:color w:val="auto"/>
          <w:sz w:val="22"/>
          <w:szCs w:val="22"/>
        </w:rPr>
      </w:pPr>
      <w:bookmarkStart w:id="130" w:name="_Toc495484428"/>
      <w:r w:rsidRPr="002A770C">
        <w:rPr>
          <w:rFonts w:ascii="Times New Roman" w:hAnsi="Times New Roman" w:cs="Times New Roman"/>
          <w:color w:val="auto"/>
          <w:sz w:val="22"/>
          <w:szCs w:val="22"/>
        </w:rPr>
        <w:lastRenderedPageBreak/>
        <w:t>Module Details</w:t>
      </w:r>
      <w:bookmarkEnd w:id="130"/>
    </w:p>
    <w:p w:rsidR="007B5133" w:rsidRPr="002A770C" w:rsidRDefault="007B5133" w:rsidP="007E09F1">
      <w:pPr>
        <w:pStyle w:val="Heading3"/>
        <w:rPr>
          <w:rFonts w:ascii="Times New Roman" w:hAnsi="Times New Roman" w:cs="Times New Roman"/>
          <w:color w:val="auto"/>
        </w:rPr>
      </w:pPr>
      <w:bookmarkStart w:id="131" w:name="_Toc495484429"/>
      <w:r w:rsidRPr="002A770C">
        <w:rPr>
          <w:rFonts w:ascii="Times New Roman" w:hAnsi="Times New Roman" w:cs="Times New Roman"/>
          <w:color w:val="auto"/>
        </w:rPr>
        <w:t>SQL agent job</w:t>
      </w:r>
      <w:bookmarkEnd w:id="131"/>
    </w:p>
    <w:p w:rsidR="005C5900" w:rsidRPr="002A770C" w:rsidRDefault="005C5900" w:rsidP="007E09F1">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Production Instance : </w:t>
      </w:r>
      <w:r w:rsidR="00810310" w:rsidRPr="002A770C">
        <w:rPr>
          <w:rFonts w:ascii="Times New Roman" w:hAnsi="Times New Roman"/>
        </w:rPr>
        <w:t>F3420-ECLDBP01</w:t>
      </w:r>
    </w:p>
    <w:p w:rsidR="005C5900" w:rsidRPr="002A770C" w:rsidRDefault="005C5900" w:rsidP="007E09F1">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Production Job:  </w:t>
      </w:r>
      <w:r w:rsidR="00E72B09" w:rsidRPr="002A770C">
        <w:rPr>
          <w:rFonts w:ascii="Times New Roman" w:hAnsi="Times New Roman"/>
        </w:rPr>
        <w:t>CoachingSummaryReport</w:t>
      </w:r>
    </w:p>
    <w:p w:rsidR="00810310" w:rsidRPr="002A770C" w:rsidRDefault="005C5900" w:rsidP="00810310">
      <w:pPr>
        <w:pStyle w:val="ListParagraph"/>
        <w:numPr>
          <w:ilvl w:val="0"/>
          <w:numId w:val="6"/>
        </w:numPr>
        <w:autoSpaceDE w:val="0"/>
        <w:autoSpaceDN w:val="0"/>
        <w:adjustRightInd w:val="0"/>
        <w:spacing w:after="0" w:line="240" w:lineRule="auto"/>
        <w:rPr>
          <w:rStyle w:val="Hyperlink"/>
          <w:rFonts w:ascii="Times New Roman" w:hAnsi="Times New Roman"/>
          <w:color w:val="auto"/>
          <w:u w:val="none"/>
        </w:rPr>
      </w:pPr>
      <w:r w:rsidRPr="002A770C">
        <w:rPr>
          <w:rFonts w:ascii="Times New Roman" w:hAnsi="Times New Roman"/>
        </w:rPr>
        <w:t xml:space="preserve">Production Package: </w:t>
      </w:r>
      <w:hyperlink r:id="rId9" w:history="1">
        <w:r w:rsidR="00E72B09" w:rsidRPr="002A770C">
          <w:rPr>
            <w:rStyle w:val="Hyperlink"/>
            <w:rFonts w:ascii="Times New Roman" w:hAnsi="Times New Roman"/>
            <w:sz w:val="20"/>
            <w:szCs w:val="20"/>
          </w:rPr>
          <w:t>\\F3420-ECLDBP01\ssis\Coaching\Packages\CoachingSummaryReport.dtsx</w:t>
        </w:r>
      </w:hyperlink>
    </w:p>
    <w:p w:rsidR="00634B03" w:rsidRPr="002A770C" w:rsidRDefault="00634B03" w:rsidP="00810310">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Production Config File: Prod_</w:t>
      </w:r>
      <w:r w:rsidR="00E72B09" w:rsidRPr="002A770C">
        <w:rPr>
          <w:rFonts w:ascii="Times New Roman" w:hAnsi="Times New Roman"/>
        </w:rPr>
        <w:t>CoachingSummaryReport</w:t>
      </w:r>
      <w:r w:rsidRPr="002A770C">
        <w:rPr>
          <w:rFonts w:ascii="Times New Roman" w:hAnsi="Times New Roman"/>
        </w:rPr>
        <w:t>.dtsConfig</w:t>
      </w:r>
    </w:p>
    <w:p w:rsidR="00634B03" w:rsidRPr="002A770C" w:rsidRDefault="00634B03" w:rsidP="007E09F1">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Owner: </w:t>
      </w:r>
      <w:r w:rsidR="00810310" w:rsidRPr="002A770C">
        <w:rPr>
          <w:rFonts w:ascii="Times New Roman" w:hAnsi="Times New Roman"/>
        </w:rPr>
        <w:t>ecljobowner</w:t>
      </w:r>
    </w:p>
    <w:p w:rsidR="00634B03" w:rsidRPr="002A770C" w:rsidRDefault="00634B03" w:rsidP="007E09F1">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Run As: </w:t>
      </w:r>
      <w:r w:rsidR="00810310" w:rsidRPr="002A770C">
        <w:rPr>
          <w:rFonts w:ascii="Times New Roman" w:hAnsi="Times New Roman"/>
        </w:rPr>
        <w:t>ECLProxy (ECL Credential using application service account VNGT\SVC-SQLECLP01</w:t>
      </w:r>
    </w:p>
    <w:p w:rsidR="005C5900" w:rsidRPr="002A770C" w:rsidRDefault="005C5900" w:rsidP="007E09F1">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Schedule: </w:t>
      </w:r>
      <w:ins w:id="132" w:author="Palacherla, Susmitha C (NONUS)" w:date="2017-10-17T10:02:00Z">
        <w:r w:rsidR="007F0B1D">
          <w:rPr>
            <w:rFonts w:ascii="Times New Roman" w:hAnsi="Times New Roman"/>
          </w:rPr>
          <w:t>2 AM 3</w:t>
        </w:r>
        <w:r w:rsidR="007F0B1D" w:rsidRPr="00103236">
          <w:rPr>
            <w:rFonts w:ascii="Times New Roman" w:hAnsi="Times New Roman"/>
            <w:vertAlign w:val="superscript"/>
          </w:rPr>
          <w:t>rd</w:t>
        </w:r>
        <w:r w:rsidR="007F0B1D">
          <w:rPr>
            <w:rFonts w:ascii="Times New Roman" w:hAnsi="Times New Roman"/>
          </w:rPr>
          <w:t xml:space="preserve"> of each Month</w:t>
        </w:r>
        <w:r w:rsidR="007F0B1D" w:rsidRPr="002A770C" w:rsidDel="007F0B1D">
          <w:rPr>
            <w:rFonts w:ascii="Times New Roman" w:hAnsi="Times New Roman"/>
          </w:rPr>
          <w:t xml:space="preserve"> </w:t>
        </w:r>
      </w:ins>
      <w:del w:id="133" w:author="Palacherla, Susmitha C (NONUS)" w:date="2017-10-17T10:02:00Z">
        <w:r w:rsidR="00E72B09" w:rsidRPr="002A770C" w:rsidDel="007F0B1D">
          <w:rPr>
            <w:rFonts w:ascii="Times New Roman" w:hAnsi="Times New Roman"/>
          </w:rPr>
          <w:delText>Weekly (Mondays 2AM)</w:delText>
        </w:r>
      </w:del>
    </w:p>
    <w:p w:rsidR="00E72B09" w:rsidRPr="002A770C" w:rsidRDefault="005C5900" w:rsidP="00D9770F">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Destination File Location: </w:t>
      </w:r>
      <w:ins w:id="134" w:author="Palacherla, Susmitha C (NONUS)" w:date="2017-10-17T10:02:00Z">
        <w:r w:rsidR="007F0B1D">
          <w:rPr>
            <w:rFonts w:ascii="Times New Roman" w:hAnsi="Times New Roman"/>
            <w:sz w:val="20"/>
            <w:szCs w:val="20"/>
          </w:rPr>
          <w:fldChar w:fldCharType="begin"/>
        </w:r>
        <w:r w:rsidR="007F0B1D">
          <w:rPr>
            <w:rFonts w:ascii="Times New Roman" w:hAnsi="Times New Roman"/>
            <w:sz w:val="20"/>
            <w:szCs w:val="20"/>
          </w:rPr>
          <w:instrText xml:space="preserve"> HYPERLINK "</w:instrText>
        </w:r>
        <w:r w:rsidR="007F0B1D" w:rsidRPr="00103236">
          <w:rPr>
            <w:rFonts w:ascii="Times New Roman" w:hAnsi="Times New Roman"/>
            <w:sz w:val="20"/>
            <w:szCs w:val="20"/>
          </w:rPr>
          <w:instrText>\\\\F3420-ECLDBP01\\Reports\\</w:instrText>
        </w:r>
        <w:r w:rsidR="007F0B1D">
          <w:rPr>
            <w:rFonts w:ascii="Times New Roman" w:hAnsi="Times New Roman"/>
            <w:sz w:val="20"/>
            <w:szCs w:val="20"/>
          </w:rPr>
          <w:instrText xml:space="preserve">" </w:instrText>
        </w:r>
        <w:r w:rsidR="007F0B1D">
          <w:rPr>
            <w:rFonts w:ascii="Times New Roman" w:hAnsi="Times New Roman"/>
            <w:sz w:val="20"/>
            <w:szCs w:val="20"/>
          </w:rPr>
          <w:fldChar w:fldCharType="separate"/>
        </w:r>
        <w:r w:rsidR="007F0B1D" w:rsidRPr="00103236">
          <w:rPr>
            <w:rStyle w:val="Hyperlink"/>
            <w:rFonts w:ascii="Times New Roman" w:hAnsi="Times New Roman"/>
            <w:sz w:val="20"/>
            <w:szCs w:val="20"/>
          </w:rPr>
          <w:t>\\F3420-ECLDBP01\Reports\</w:t>
        </w:r>
        <w:r w:rsidR="007F0B1D">
          <w:rPr>
            <w:rFonts w:ascii="Times New Roman" w:hAnsi="Times New Roman"/>
            <w:sz w:val="20"/>
            <w:szCs w:val="20"/>
          </w:rPr>
          <w:fldChar w:fldCharType="end"/>
        </w:r>
        <w:r w:rsidR="007F0B1D" w:rsidRPr="002A770C" w:rsidDel="00810310">
          <w:rPr>
            <w:rFonts w:ascii="Times New Roman" w:hAnsi="Times New Roman"/>
            <w:color w:val="000000" w:themeColor="text1"/>
            <w:sz w:val="20"/>
            <w:szCs w:val="20"/>
          </w:rPr>
          <w:t xml:space="preserve"> </w:t>
        </w:r>
        <w:r w:rsidR="007F0B1D" w:rsidRPr="002A770C">
          <w:rPr>
            <w:rFonts w:ascii="Times New Roman" w:hAnsi="Times New Roman"/>
            <w:color w:val="000000" w:themeColor="text1"/>
            <w:sz w:val="20"/>
            <w:szCs w:val="20"/>
          </w:rPr>
          <w:t xml:space="preserve"> </w:t>
        </w:r>
      </w:ins>
      <w:del w:id="135" w:author="Palacherla, Susmitha C (NONUS)" w:date="2017-10-17T10:02:00Z">
        <w:r w:rsidR="00E72B09" w:rsidRPr="002A770C" w:rsidDel="007F0B1D">
          <w:rPr>
            <w:rFonts w:ascii="Times New Roman" w:hAnsi="Times New Roman"/>
          </w:rPr>
          <w:delText>\\F3420-MWBP11\Reports\eCL_Reports\</w:delText>
        </w:r>
      </w:del>
    </w:p>
    <w:p w:rsidR="005C5900" w:rsidRPr="002A770C" w:rsidRDefault="005C5900" w:rsidP="007E09F1">
      <w:pPr>
        <w:pStyle w:val="ListParagraph"/>
        <w:numPr>
          <w:ilvl w:val="0"/>
          <w:numId w:val="6"/>
        </w:numPr>
        <w:autoSpaceDE w:val="0"/>
        <w:autoSpaceDN w:val="0"/>
        <w:adjustRightInd w:val="0"/>
        <w:spacing w:after="0" w:line="240" w:lineRule="auto"/>
        <w:rPr>
          <w:rFonts w:ascii="Times New Roman" w:hAnsi="Times New Roman"/>
        </w:rPr>
      </w:pPr>
    </w:p>
    <w:p w:rsidR="007B5133" w:rsidRPr="002A770C" w:rsidRDefault="007B5133" w:rsidP="007E09F1">
      <w:pPr>
        <w:pStyle w:val="Heading3"/>
        <w:rPr>
          <w:rFonts w:ascii="Times New Roman" w:hAnsi="Times New Roman" w:cs="Times New Roman"/>
          <w:color w:val="auto"/>
        </w:rPr>
      </w:pPr>
      <w:bookmarkStart w:id="136" w:name="_Toc495484430"/>
      <w:r w:rsidRPr="002A770C">
        <w:rPr>
          <w:rFonts w:ascii="Times New Roman" w:hAnsi="Times New Roman" w:cs="Times New Roman"/>
          <w:color w:val="auto"/>
        </w:rPr>
        <w:t>SSIS Package</w:t>
      </w:r>
      <w:bookmarkEnd w:id="136"/>
    </w:p>
    <w:p w:rsidR="00E654C3" w:rsidRPr="002A770C" w:rsidRDefault="00E654C3" w:rsidP="00D9770F">
      <w:pPr>
        <w:pStyle w:val="Heading4"/>
        <w:rPr>
          <w:rFonts w:ascii="Times New Roman" w:hAnsi="Times New Roman" w:cs="Times New Roman"/>
          <w:i w:val="0"/>
          <w:color w:val="auto"/>
        </w:rPr>
      </w:pPr>
      <w:bookmarkStart w:id="137" w:name="_Toc495484431"/>
      <w:r w:rsidRPr="002A770C">
        <w:rPr>
          <w:rFonts w:ascii="Times New Roman" w:hAnsi="Times New Roman" w:cs="Times New Roman"/>
          <w:i w:val="0"/>
          <w:color w:val="auto"/>
        </w:rPr>
        <w:t>Variables</w:t>
      </w:r>
      <w:bookmarkEnd w:id="137"/>
    </w:p>
    <w:tbl>
      <w:tblPr>
        <w:tblStyle w:val="TableGrid"/>
        <w:tblW w:w="9576" w:type="dxa"/>
        <w:tblLayout w:type="fixed"/>
        <w:tblLook w:val="04A0" w:firstRow="1" w:lastRow="0" w:firstColumn="1" w:lastColumn="0" w:noHBand="0" w:noVBand="1"/>
      </w:tblPr>
      <w:tblGrid>
        <w:gridCol w:w="1818"/>
        <w:gridCol w:w="1260"/>
        <w:gridCol w:w="3879"/>
        <w:gridCol w:w="2619"/>
      </w:tblGrid>
      <w:tr w:rsidR="00EC66F6" w:rsidRPr="002A770C" w:rsidTr="00D97393">
        <w:tc>
          <w:tcPr>
            <w:tcW w:w="1818" w:type="dxa"/>
          </w:tcPr>
          <w:p w:rsidR="00EC66F6" w:rsidRPr="002A770C" w:rsidRDefault="00EC66F6" w:rsidP="00DD3780">
            <w:pPr>
              <w:widowControl w:val="0"/>
              <w:autoSpaceDE w:val="0"/>
              <w:autoSpaceDN w:val="0"/>
              <w:adjustRightInd w:val="0"/>
              <w:spacing w:after="0" w:line="240" w:lineRule="auto"/>
              <w:rPr>
                <w:rFonts w:ascii="Times New Roman" w:hAnsi="Times New Roman"/>
                <w:b/>
                <w:sz w:val="24"/>
                <w:szCs w:val="24"/>
              </w:rPr>
            </w:pPr>
            <w:r w:rsidRPr="002A770C">
              <w:rPr>
                <w:rFonts w:ascii="Times New Roman" w:hAnsi="Times New Roman"/>
                <w:b/>
                <w:sz w:val="24"/>
                <w:szCs w:val="24"/>
              </w:rPr>
              <w:t>Name</w:t>
            </w:r>
          </w:p>
        </w:tc>
        <w:tc>
          <w:tcPr>
            <w:tcW w:w="1260" w:type="dxa"/>
          </w:tcPr>
          <w:p w:rsidR="00EC66F6" w:rsidRPr="002A770C" w:rsidRDefault="00EC66F6" w:rsidP="00DD3780">
            <w:pPr>
              <w:widowControl w:val="0"/>
              <w:autoSpaceDE w:val="0"/>
              <w:autoSpaceDN w:val="0"/>
              <w:adjustRightInd w:val="0"/>
              <w:spacing w:after="0" w:line="240" w:lineRule="auto"/>
              <w:rPr>
                <w:rFonts w:ascii="Times New Roman" w:hAnsi="Times New Roman"/>
                <w:b/>
                <w:sz w:val="24"/>
                <w:szCs w:val="24"/>
              </w:rPr>
            </w:pPr>
            <w:r w:rsidRPr="002A770C">
              <w:rPr>
                <w:rFonts w:ascii="Times New Roman" w:hAnsi="Times New Roman"/>
                <w:b/>
                <w:sz w:val="24"/>
                <w:szCs w:val="24"/>
              </w:rPr>
              <w:t>DataType</w:t>
            </w:r>
          </w:p>
        </w:tc>
        <w:tc>
          <w:tcPr>
            <w:tcW w:w="3879" w:type="dxa"/>
          </w:tcPr>
          <w:p w:rsidR="00EC66F6" w:rsidRPr="002A770C" w:rsidRDefault="00EC66F6" w:rsidP="00DD3780">
            <w:pPr>
              <w:widowControl w:val="0"/>
              <w:autoSpaceDE w:val="0"/>
              <w:autoSpaceDN w:val="0"/>
              <w:adjustRightInd w:val="0"/>
              <w:spacing w:after="0" w:line="240" w:lineRule="auto"/>
              <w:rPr>
                <w:rFonts w:ascii="Times New Roman" w:hAnsi="Times New Roman"/>
                <w:b/>
                <w:sz w:val="24"/>
                <w:szCs w:val="24"/>
              </w:rPr>
            </w:pPr>
            <w:r w:rsidRPr="002A770C">
              <w:rPr>
                <w:rFonts w:ascii="Times New Roman" w:hAnsi="Times New Roman"/>
                <w:b/>
                <w:sz w:val="24"/>
                <w:szCs w:val="24"/>
              </w:rPr>
              <w:t>Value</w:t>
            </w:r>
          </w:p>
          <w:p w:rsidR="00EC66F6" w:rsidRPr="002A770C" w:rsidRDefault="00EC66F6" w:rsidP="00DD3780">
            <w:pPr>
              <w:widowControl w:val="0"/>
              <w:autoSpaceDE w:val="0"/>
              <w:autoSpaceDN w:val="0"/>
              <w:adjustRightInd w:val="0"/>
              <w:spacing w:after="0" w:line="240" w:lineRule="auto"/>
              <w:rPr>
                <w:rFonts w:ascii="Times New Roman" w:hAnsi="Times New Roman"/>
                <w:sz w:val="16"/>
                <w:szCs w:val="16"/>
              </w:rPr>
            </w:pPr>
          </w:p>
        </w:tc>
        <w:tc>
          <w:tcPr>
            <w:tcW w:w="2619" w:type="dxa"/>
          </w:tcPr>
          <w:p w:rsidR="00EC66F6" w:rsidRPr="002A770C" w:rsidRDefault="00EC66F6" w:rsidP="00DD3780">
            <w:pPr>
              <w:widowControl w:val="0"/>
              <w:autoSpaceDE w:val="0"/>
              <w:autoSpaceDN w:val="0"/>
              <w:adjustRightInd w:val="0"/>
              <w:spacing w:after="0" w:line="240" w:lineRule="auto"/>
              <w:rPr>
                <w:rFonts w:ascii="Times New Roman" w:hAnsi="Times New Roman"/>
                <w:b/>
                <w:sz w:val="24"/>
                <w:szCs w:val="24"/>
              </w:rPr>
            </w:pPr>
            <w:r w:rsidRPr="002A770C">
              <w:rPr>
                <w:rFonts w:ascii="Times New Roman" w:hAnsi="Times New Roman"/>
                <w:b/>
                <w:sz w:val="24"/>
                <w:szCs w:val="24"/>
              </w:rPr>
              <w:t>Evaluate as Expression</w:t>
            </w:r>
          </w:p>
        </w:tc>
      </w:tr>
      <w:tr w:rsidR="00EC66F6" w:rsidRPr="002A770C" w:rsidTr="00D97393">
        <w:trPr>
          <w:trHeight w:val="368"/>
        </w:trPr>
        <w:tc>
          <w:tcPr>
            <w:tcW w:w="1818" w:type="dxa"/>
          </w:tcPr>
          <w:p w:rsidR="00EC66F6" w:rsidRPr="002A770C" w:rsidRDefault="00D97393" w:rsidP="00DD3780">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Adhoc</w:t>
            </w:r>
          </w:p>
        </w:tc>
        <w:tc>
          <w:tcPr>
            <w:tcW w:w="1260" w:type="dxa"/>
          </w:tcPr>
          <w:p w:rsidR="00EC66F6" w:rsidRPr="002A770C" w:rsidRDefault="00D97393" w:rsidP="00DD3780">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Boolean</w:t>
            </w:r>
          </w:p>
        </w:tc>
        <w:tc>
          <w:tcPr>
            <w:tcW w:w="3879" w:type="dxa"/>
          </w:tcPr>
          <w:p w:rsidR="00023142" w:rsidRPr="002A770C" w:rsidRDefault="00D97393" w:rsidP="00DD3780">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rPr>
              <w:t>False</w:t>
            </w:r>
          </w:p>
        </w:tc>
        <w:tc>
          <w:tcPr>
            <w:tcW w:w="2619" w:type="dxa"/>
          </w:tcPr>
          <w:p w:rsidR="00EC66F6" w:rsidRPr="002A770C" w:rsidRDefault="00EC66F6" w:rsidP="00DD3780">
            <w:pPr>
              <w:widowControl w:val="0"/>
              <w:autoSpaceDE w:val="0"/>
              <w:autoSpaceDN w:val="0"/>
              <w:adjustRightInd w:val="0"/>
              <w:spacing w:after="0" w:line="240" w:lineRule="auto"/>
              <w:rPr>
                <w:rFonts w:ascii="Times New Roman" w:hAnsi="Times New Roman"/>
                <w:sz w:val="20"/>
                <w:szCs w:val="20"/>
              </w:rPr>
            </w:pPr>
          </w:p>
        </w:tc>
      </w:tr>
      <w:tr w:rsidR="00EC66F6" w:rsidRPr="002A770C" w:rsidTr="00D97393">
        <w:trPr>
          <w:trHeight w:val="368"/>
        </w:trPr>
        <w:tc>
          <w:tcPr>
            <w:tcW w:w="1818" w:type="dxa"/>
          </w:tcPr>
          <w:p w:rsidR="00EC66F6" w:rsidRPr="002A770C" w:rsidRDefault="00D97393" w:rsidP="00DD3780">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BackupsDir</w:t>
            </w:r>
          </w:p>
        </w:tc>
        <w:tc>
          <w:tcPr>
            <w:tcW w:w="1260" w:type="dxa"/>
          </w:tcPr>
          <w:p w:rsidR="00EC66F6" w:rsidRPr="002A770C" w:rsidRDefault="00EC66F6" w:rsidP="00DD3780">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D97393" w:rsidRPr="002A770C" w:rsidRDefault="007F0B1D" w:rsidP="00DD3780">
            <w:pPr>
              <w:widowControl w:val="0"/>
              <w:autoSpaceDE w:val="0"/>
              <w:autoSpaceDN w:val="0"/>
              <w:adjustRightInd w:val="0"/>
              <w:spacing w:after="0" w:line="240" w:lineRule="auto"/>
              <w:rPr>
                <w:rFonts w:ascii="Times New Roman" w:hAnsi="Times New Roman"/>
              </w:rPr>
            </w:pPr>
            <w:ins w:id="138" w:author="Palacherla, Susmitha C (NONUS)" w:date="2017-10-17T10:03:00Z">
              <w:r>
                <w:rPr>
                  <w:rFonts w:ascii="Times New Roman" w:hAnsi="Times New Roman"/>
                  <w:sz w:val="20"/>
                  <w:szCs w:val="20"/>
                </w:rPr>
                <w:fldChar w:fldCharType="begin"/>
              </w:r>
              <w:r>
                <w:rPr>
                  <w:rFonts w:ascii="Times New Roman" w:hAnsi="Times New Roman"/>
                  <w:sz w:val="20"/>
                  <w:szCs w:val="20"/>
                </w:rPr>
                <w:instrText xml:space="preserve"> HYPERLINK "</w:instrText>
              </w:r>
              <w:r w:rsidRPr="00103236">
                <w:rPr>
                  <w:rFonts w:ascii="Times New Roman" w:hAnsi="Times New Roman"/>
                  <w:sz w:val="20"/>
                  <w:szCs w:val="20"/>
                </w:rPr>
                <w:instrText>\\\\F3420-ECLDBP01\\Reports\\</w:instrText>
              </w:r>
              <w:r>
                <w:rPr>
                  <w:rFonts w:ascii="Times New Roman" w:hAnsi="Times New Roman"/>
                  <w:sz w:val="20"/>
                  <w:szCs w:val="20"/>
                </w:rPr>
                <w:instrText xml:space="preserve">" </w:instrText>
              </w:r>
              <w:r>
                <w:rPr>
                  <w:rFonts w:ascii="Times New Roman" w:hAnsi="Times New Roman"/>
                  <w:sz w:val="20"/>
                  <w:szCs w:val="20"/>
                </w:rPr>
                <w:fldChar w:fldCharType="separate"/>
              </w:r>
              <w:r w:rsidRPr="007F0B1D">
                <w:rPr>
                  <w:rFonts w:ascii="Times New Roman" w:hAnsi="Times New Roman"/>
                  <w:sz w:val="20"/>
                  <w:szCs w:val="20"/>
                  <w:rPrChange w:id="139" w:author="Palacherla, Susmitha C (NONUS)" w:date="2017-10-17T10:03:00Z">
                    <w:rPr>
                      <w:rStyle w:val="Hyperlink"/>
                      <w:rFonts w:ascii="Times New Roman" w:hAnsi="Times New Roman"/>
                      <w:sz w:val="20"/>
                      <w:szCs w:val="20"/>
                    </w:rPr>
                  </w:rPrChange>
                </w:rPr>
                <w:t>\\F3420-ECLDBP01\Reports\</w:t>
              </w:r>
              <w:r>
                <w:rPr>
                  <w:rFonts w:ascii="Times New Roman" w:hAnsi="Times New Roman"/>
                  <w:sz w:val="20"/>
                  <w:szCs w:val="20"/>
                </w:rPr>
                <w:fldChar w:fldCharType="end"/>
              </w:r>
            </w:ins>
            <w:del w:id="140" w:author="Palacherla, Susmitha C (NONUS)" w:date="2017-10-17T10:03:00Z">
              <w:r w:rsidR="00D97393" w:rsidRPr="007F0B1D" w:rsidDel="007F0B1D">
                <w:rPr>
                  <w:rFonts w:ascii="Times New Roman" w:hAnsi="Times New Roman"/>
                  <w:rPrChange w:id="141" w:author="Palacherla, Susmitha C (NONUS)" w:date="2017-10-17T10:03:00Z">
                    <w:rPr>
                      <w:rStyle w:val="Hyperlink"/>
                      <w:rFonts w:ascii="Times New Roman" w:hAnsi="Times New Roman"/>
                    </w:rPr>
                  </w:rPrChange>
                </w:rPr>
                <w:delText>\\F3420-MWBP11\apps\Reports\CoachingSummary\</w:delText>
              </w:r>
            </w:del>
            <w:r w:rsidR="00D97393" w:rsidRPr="007F0B1D">
              <w:rPr>
                <w:rFonts w:ascii="Times New Roman" w:hAnsi="Times New Roman"/>
                <w:rPrChange w:id="142" w:author="Palacherla, Susmitha C (NONUS)" w:date="2017-10-17T10:03:00Z">
                  <w:rPr>
                    <w:rStyle w:val="Hyperlink"/>
                    <w:rFonts w:ascii="Times New Roman" w:hAnsi="Times New Roman"/>
                  </w:rPr>
                </w:rPrChange>
              </w:rPr>
              <w:t>Backups\</w:t>
            </w:r>
          </w:p>
          <w:p w:rsidR="00D97393" w:rsidRPr="002A770C" w:rsidRDefault="00D97393" w:rsidP="00DD3780">
            <w:pPr>
              <w:widowControl w:val="0"/>
              <w:autoSpaceDE w:val="0"/>
              <w:autoSpaceDN w:val="0"/>
              <w:adjustRightInd w:val="0"/>
              <w:spacing w:after="0" w:line="240" w:lineRule="auto"/>
              <w:rPr>
                <w:rFonts w:ascii="Times New Roman" w:hAnsi="Times New Roman"/>
                <w:sz w:val="16"/>
                <w:szCs w:val="16"/>
              </w:rPr>
            </w:pPr>
          </w:p>
          <w:p w:rsidR="00023142" w:rsidRPr="002A770C" w:rsidRDefault="00023142" w:rsidP="00DD3780">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16"/>
                <w:szCs w:val="16"/>
              </w:rPr>
              <w:t>*set from config file</w:t>
            </w:r>
          </w:p>
        </w:tc>
        <w:tc>
          <w:tcPr>
            <w:tcW w:w="2619" w:type="dxa"/>
          </w:tcPr>
          <w:p w:rsidR="00EC66F6" w:rsidRPr="002A770C" w:rsidRDefault="00EC66F6" w:rsidP="00DD3780">
            <w:pPr>
              <w:widowControl w:val="0"/>
              <w:autoSpaceDE w:val="0"/>
              <w:autoSpaceDN w:val="0"/>
              <w:adjustRightInd w:val="0"/>
              <w:spacing w:after="0" w:line="240" w:lineRule="auto"/>
              <w:rPr>
                <w:rFonts w:ascii="Times New Roman" w:hAnsi="Times New Roman"/>
                <w:sz w:val="20"/>
                <w:szCs w:val="20"/>
              </w:rPr>
            </w:pPr>
          </w:p>
        </w:tc>
      </w:tr>
      <w:tr w:rsidR="00EC66F6" w:rsidRPr="002A770C" w:rsidTr="00D97393">
        <w:trPr>
          <w:trHeight w:val="368"/>
        </w:trPr>
        <w:tc>
          <w:tcPr>
            <w:tcW w:w="1818" w:type="dxa"/>
          </w:tcPr>
          <w:p w:rsidR="00EC66F6" w:rsidRPr="002A770C" w:rsidRDefault="00D97393" w:rsidP="00D9770F">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BeginDate</w:t>
            </w:r>
          </w:p>
        </w:tc>
        <w:tc>
          <w:tcPr>
            <w:tcW w:w="1260" w:type="dxa"/>
          </w:tcPr>
          <w:p w:rsidR="00EC66F6" w:rsidRPr="002A770C" w:rsidRDefault="00D97393"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Int32</w:t>
            </w:r>
          </w:p>
        </w:tc>
        <w:tc>
          <w:tcPr>
            <w:tcW w:w="3879" w:type="dxa"/>
          </w:tcPr>
          <w:p w:rsidR="00EC66F6" w:rsidRPr="002A770C" w:rsidRDefault="007F0B1D" w:rsidP="00EC66F6">
            <w:pPr>
              <w:widowControl w:val="0"/>
              <w:autoSpaceDE w:val="0"/>
              <w:autoSpaceDN w:val="0"/>
              <w:adjustRightInd w:val="0"/>
              <w:spacing w:after="0" w:line="240" w:lineRule="auto"/>
              <w:rPr>
                <w:rFonts w:ascii="Times New Roman" w:hAnsi="Times New Roman"/>
                <w:sz w:val="20"/>
                <w:szCs w:val="20"/>
              </w:rPr>
            </w:pPr>
            <w:hyperlink r:id="rId10" w:history="1">
              <w:r w:rsidR="00D97393" w:rsidRPr="002A770C">
                <w:rPr>
                  <w:rStyle w:val="Hyperlink"/>
                  <w:rFonts w:ascii="Times New Roman" w:hAnsi="Times New Roman"/>
                  <w:sz w:val="20"/>
                  <w:szCs w:val="20"/>
                </w:rPr>
                <w:t>0</w:t>
              </w:r>
            </w:hyperlink>
          </w:p>
          <w:p w:rsidR="00023142" w:rsidRPr="002A770C" w:rsidRDefault="00023142"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16"/>
                <w:szCs w:val="16"/>
              </w:rPr>
              <w:t>*set from config file</w:t>
            </w:r>
            <w:r w:rsidR="00D97393" w:rsidRPr="002A770C">
              <w:rPr>
                <w:rFonts w:ascii="Times New Roman" w:hAnsi="Times New Roman"/>
                <w:sz w:val="16"/>
                <w:szCs w:val="16"/>
              </w:rPr>
              <w:t xml:space="preserve"> or fetched from SP depending on value of ‘Adhoc’ variable</w:t>
            </w:r>
          </w:p>
        </w:tc>
        <w:tc>
          <w:tcPr>
            <w:tcW w:w="2619" w:type="dxa"/>
          </w:tcPr>
          <w:p w:rsidR="00EC66F6" w:rsidRPr="002A770C" w:rsidRDefault="00EC66F6" w:rsidP="00EC66F6">
            <w:pPr>
              <w:widowControl w:val="0"/>
              <w:autoSpaceDE w:val="0"/>
              <w:autoSpaceDN w:val="0"/>
              <w:adjustRightInd w:val="0"/>
              <w:spacing w:after="0" w:line="240" w:lineRule="auto"/>
              <w:rPr>
                <w:rFonts w:ascii="Times New Roman" w:hAnsi="Times New Roman"/>
                <w:sz w:val="20"/>
                <w:szCs w:val="20"/>
              </w:rPr>
            </w:pPr>
          </w:p>
        </w:tc>
      </w:tr>
      <w:tr w:rsidR="00EC66F6" w:rsidRPr="002A770C" w:rsidTr="00D97393">
        <w:trPr>
          <w:trHeight w:val="368"/>
        </w:trPr>
        <w:tc>
          <w:tcPr>
            <w:tcW w:w="1818" w:type="dxa"/>
          </w:tcPr>
          <w:p w:rsidR="00EC66F6" w:rsidRPr="002A770C" w:rsidRDefault="00D97393"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CCEmail</w:t>
            </w:r>
          </w:p>
        </w:tc>
        <w:tc>
          <w:tcPr>
            <w:tcW w:w="1260" w:type="dxa"/>
          </w:tcPr>
          <w:p w:rsidR="00EC66F6" w:rsidRPr="002A770C" w:rsidRDefault="00EC66F6"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EC66F6" w:rsidRPr="002A770C" w:rsidRDefault="007F0B1D" w:rsidP="00EC66F6">
            <w:pPr>
              <w:widowControl w:val="0"/>
              <w:autoSpaceDE w:val="0"/>
              <w:autoSpaceDN w:val="0"/>
              <w:adjustRightInd w:val="0"/>
              <w:spacing w:after="0" w:line="240" w:lineRule="auto"/>
              <w:rPr>
                <w:rFonts w:ascii="Times New Roman" w:hAnsi="Times New Roman"/>
                <w:sz w:val="20"/>
                <w:szCs w:val="20"/>
              </w:rPr>
            </w:pPr>
            <w:hyperlink r:id="rId11" w:history="1">
              <w:r w:rsidR="00023142" w:rsidRPr="002A770C">
                <w:rPr>
                  <w:rStyle w:val="Hyperlink"/>
                  <w:rFonts w:ascii="Times New Roman" w:hAnsi="Times New Roman"/>
                  <w:sz w:val="20"/>
                  <w:szCs w:val="20"/>
                </w:rPr>
                <w:t>Susmitha.palacherla@gdit.com</w:t>
              </w:r>
            </w:hyperlink>
          </w:p>
          <w:p w:rsidR="00023142" w:rsidRPr="002A770C" w:rsidRDefault="00023142"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16"/>
                <w:szCs w:val="16"/>
              </w:rPr>
              <w:t>*set from config file</w:t>
            </w:r>
          </w:p>
        </w:tc>
        <w:tc>
          <w:tcPr>
            <w:tcW w:w="2619" w:type="dxa"/>
          </w:tcPr>
          <w:p w:rsidR="00EC66F6" w:rsidRPr="002A770C" w:rsidRDefault="00EC66F6"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False</w:t>
            </w:r>
          </w:p>
        </w:tc>
      </w:tr>
      <w:tr w:rsidR="00EC66F6" w:rsidRPr="002A770C" w:rsidTr="00D97393">
        <w:trPr>
          <w:trHeight w:val="368"/>
        </w:trPr>
        <w:tc>
          <w:tcPr>
            <w:tcW w:w="1818" w:type="dxa"/>
          </w:tcPr>
          <w:p w:rsidR="00EC66F6" w:rsidRPr="002A770C" w:rsidRDefault="00D97393"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CSRPull</w:t>
            </w:r>
          </w:p>
        </w:tc>
        <w:tc>
          <w:tcPr>
            <w:tcW w:w="1260" w:type="dxa"/>
          </w:tcPr>
          <w:p w:rsidR="00EC66F6" w:rsidRPr="002A770C" w:rsidRDefault="00EC66F6"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023142" w:rsidRPr="002A770C" w:rsidRDefault="00D97393"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rPr>
              <w:t>Exec [EC].[sp_rptCoachingSummaryForModule]1,0,0</w:t>
            </w:r>
          </w:p>
        </w:tc>
        <w:tc>
          <w:tcPr>
            <w:tcW w:w="2619" w:type="dxa"/>
          </w:tcPr>
          <w:p w:rsidR="00EC66F6" w:rsidRPr="002A770C" w:rsidRDefault="00D97393"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"Exec [EC].[sp_rptCoachingSummaryForModule]1," +(DT_WSTR,20) @[User::BeginDate] + "," +  (DT_WSTR,20) @[User::EndDate]</w:t>
            </w:r>
          </w:p>
        </w:tc>
      </w:tr>
      <w:tr w:rsidR="00EC66F6" w:rsidRPr="002A770C" w:rsidTr="00D97393">
        <w:trPr>
          <w:trHeight w:val="368"/>
        </w:trPr>
        <w:tc>
          <w:tcPr>
            <w:tcW w:w="1818" w:type="dxa"/>
          </w:tcPr>
          <w:p w:rsidR="00EC66F6" w:rsidRPr="002A770C" w:rsidRDefault="00D97393"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DecryptInDir</w:t>
            </w:r>
          </w:p>
        </w:tc>
        <w:tc>
          <w:tcPr>
            <w:tcW w:w="1260" w:type="dxa"/>
          </w:tcPr>
          <w:p w:rsidR="00EC66F6" w:rsidRPr="002A770C" w:rsidRDefault="00EC66F6"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EC66F6" w:rsidRPr="002A770C" w:rsidRDefault="007F0B1D" w:rsidP="007F0B1D">
            <w:pPr>
              <w:widowControl w:val="0"/>
              <w:autoSpaceDE w:val="0"/>
              <w:autoSpaceDN w:val="0"/>
              <w:adjustRightInd w:val="0"/>
              <w:spacing w:after="0" w:line="240" w:lineRule="auto"/>
              <w:rPr>
                <w:rFonts w:ascii="Times New Roman" w:hAnsi="Times New Roman"/>
                <w:sz w:val="20"/>
                <w:szCs w:val="20"/>
              </w:rPr>
              <w:pPrChange w:id="143" w:author="Palacherla, Susmitha C (NONUS)" w:date="2017-10-17T10:03:00Z">
                <w:pPr>
                  <w:widowControl w:val="0"/>
                  <w:autoSpaceDE w:val="0"/>
                  <w:autoSpaceDN w:val="0"/>
                  <w:adjustRightInd w:val="0"/>
                  <w:spacing w:after="0" w:line="240" w:lineRule="auto"/>
                </w:pPr>
              </w:pPrChange>
            </w:pPr>
            <w:ins w:id="144" w:author="Palacherla, Susmitha C (NONUS)" w:date="2017-10-17T10:03:00Z">
              <w:r>
                <w:rPr>
                  <w:rFonts w:ascii="Times New Roman" w:hAnsi="Times New Roman"/>
                  <w:sz w:val="20"/>
                  <w:szCs w:val="20"/>
                </w:rPr>
                <w:fldChar w:fldCharType="begin"/>
              </w:r>
              <w:r>
                <w:rPr>
                  <w:rFonts w:ascii="Times New Roman" w:hAnsi="Times New Roman"/>
                  <w:sz w:val="20"/>
                  <w:szCs w:val="20"/>
                </w:rPr>
                <w:instrText xml:space="preserve"> HYPERLINK "</w:instrText>
              </w:r>
              <w:r w:rsidRPr="00103236">
                <w:rPr>
                  <w:rFonts w:ascii="Times New Roman" w:hAnsi="Times New Roman"/>
                  <w:sz w:val="20"/>
                  <w:szCs w:val="20"/>
                </w:rPr>
                <w:instrText>\\\\F3420-ECLDBP01\\Reports\\</w:instrText>
              </w:r>
              <w:r>
                <w:rPr>
                  <w:rFonts w:ascii="Times New Roman" w:hAnsi="Times New Roman"/>
                  <w:sz w:val="20"/>
                  <w:szCs w:val="20"/>
                </w:rPr>
                <w:instrText xml:space="preserve">" </w:instrText>
              </w:r>
              <w:r>
                <w:rPr>
                  <w:rFonts w:ascii="Times New Roman" w:hAnsi="Times New Roman"/>
                  <w:sz w:val="20"/>
                  <w:szCs w:val="20"/>
                </w:rPr>
                <w:fldChar w:fldCharType="separate"/>
              </w:r>
              <w:r w:rsidRPr="00103236">
                <w:rPr>
                  <w:rFonts w:ascii="Times New Roman" w:hAnsi="Times New Roman"/>
                  <w:sz w:val="20"/>
                  <w:szCs w:val="20"/>
                </w:rPr>
                <w:t>\\F3420-ECLDBP01\Reports\</w:t>
              </w:r>
              <w:r>
                <w:rPr>
                  <w:rFonts w:ascii="Times New Roman" w:hAnsi="Times New Roman"/>
                  <w:sz w:val="20"/>
                  <w:szCs w:val="20"/>
                </w:rPr>
                <w:fldChar w:fldCharType="end"/>
              </w:r>
            </w:ins>
            <w:del w:id="145" w:author="Palacherla, Susmitha C (NONUS)" w:date="2017-10-17T10:03:00Z">
              <w:r w:rsidR="00D97393" w:rsidRPr="002A770C" w:rsidDel="007F0B1D">
                <w:rPr>
                  <w:rFonts w:ascii="Times New Roman" w:hAnsi="Times New Roman"/>
                  <w:sz w:val="20"/>
                  <w:szCs w:val="20"/>
                </w:rPr>
                <w:delText>\\F3420-MWBP11\apps\Encryption\</w:delText>
              </w:r>
            </w:del>
            <w:r w:rsidR="00D97393" w:rsidRPr="002A770C">
              <w:rPr>
                <w:rFonts w:ascii="Times New Roman" w:hAnsi="Times New Roman"/>
                <w:sz w:val="20"/>
                <w:szCs w:val="20"/>
              </w:rPr>
              <w:t>Decrypt_In\</w:t>
            </w:r>
          </w:p>
        </w:tc>
        <w:tc>
          <w:tcPr>
            <w:tcW w:w="2619" w:type="dxa"/>
          </w:tcPr>
          <w:p w:rsidR="00EC66F6" w:rsidRPr="002A770C" w:rsidRDefault="00EC66F6" w:rsidP="00EC66F6">
            <w:pPr>
              <w:widowControl w:val="0"/>
              <w:autoSpaceDE w:val="0"/>
              <w:autoSpaceDN w:val="0"/>
              <w:adjustRightInd w:val="0"/>
              <w:spacing w:after="0" w:line="240" w:lineRule="auto"/>
              <w:rPr>
                <w:rFonts w:ascii="Times New Roman" w:hAnsi="Times New Roman"/>
                <w:sz w:val="20"/>
                <w:szCs w:val="20"/>
              </w:rPr>
            </w:pPr>
          </w:p>
        </w:tc>
      </w:tr>
      <w:tr w:rsidR="00EC66F6" w:rsidRPr="002A770C" w:rsidTr="00D97393">
        <w:trPr>
          <w:trHeight w:val="368"/>
        </w:trPr>
        <w:tc>
          <w:tcPr>
            <w:tcW w:w="1818" w:type="dxa"/>
          </w:tcPr>
          <w:p w:rsidR="00EC66F6" w:rsidRPr="002A770C" w:rsidRDefault="00D97393"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DecryptOutDir</w:t>
            </w:r>
          </w:p>
        </w:tc>
        <w:tc>
          <w:tcPr>
            <w:tcW w:w="1260" w:type="dxa"/>
          </w:tcPr>
          <w:p w:rsidR="00EC66F6" w:rsidRPr="002A770C" w:rsidRDefault="00EC66F6"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EC66F6" w:rsidRPr="002A770C" w:rsidRDefault="007F0B1D" w:rsidP="007F0B1D">
            <w:pPr>
              <w:widowControl w:val="0"/>
              <w:autoSpaceDE w:val="0"/>
              <w:autoSpaceDN w:val="0"/>
              <w:adjustRightInd w:val="0"/>
              <w:spacing w:after="0" w:line="240" w:lineRule="auto"/>
              <w:rPr>
                <w:rFonts w:ascii="Times New Roman" w:hAnsi="Times New Roman"/>
                <w:sz w:val="20"/>
                <w:szCs w:val="20"/>
              </w:rPr>
              <w:pPrChange w:id="146" w:author="Palacherla, Susmitha C (NONUS)" w:date="2017-10-17T10:03:00Z">
                <w:pPr>
                  <w:widowControl w:val="0"/>
                  <w:autoSpaceDE w:val="0"/>
                  <w:autoSpaceDN w:val="0"/>
                  <w:adjustRightInd w:val="0"/>
                  <w:spacing w:after="0" w:line="240" w:lineRule="auto"/>
                </w:pPr>
              </w:pPrChange>
            </w:pPr>
            <w:ins w:id="147" w:author="Palacherla, Susmitha C (NONUS)" w:date="2017-10-17T10:03:00Z">
              <w:r>
                <w:rPr>
                  <w:rFonts w:ascii="Times New Roman" w:hAnsi="Times New Roman"/>
                  <w:sz w:val="20"/>
                  <w:szCs w:val="20"/>
                </w:rPr>
                <w:fldChar w:fldCharType="begin"/>
              </w:r>
              <w:r>
                <w:rPr>
                  <w:rFonts w:ascii="Times New Roman" w:hAnsi="Times New Roman"/>
                  <w:sz w:val="20"/>
                  <w:szCs w:val="20"/>
                </w:rPr>
                <w:instrText xml:space="preserve"> HYPERLINK "</w:instrText>
              </w:r>
              <w:r w:rsidRPr="00103236">
                <w:rPr>
                  <w:rFonts w:ascii="Times New Roman" w:hAnsi="Times New Roman"/>
                  <w:sz w:val="20"/>
                  <w:szCs w:val="20"/>
                </w:rPr>
                <w:instrText>\\\\F3420-ECLDBP01\\Reports\\</w:instrText>
              </w:r>
              <w:r>
                <w:rPr>
                  <w:rFonts w:ascii="Times New Roman" w:hAnsi="Times New Roman"/>
                  <w:sz w:val="20"/>
                  <w:szCs w:val="20"/>
                </w:rPr>
                <w:instrText xml:space="preserve">" </w:instrText>
              </w:r>
              <w:r>
                <w:rPr>
                  <w:rFonts w:ascii="Times New Roman" w:hAnsi="Times New Roman"/>
                  <w:sz w:val="20"/>
                  <w:szCs w:val="20"/>
                </w:rPr>
                <w:fldChar w:fldCharType="separate"/>
              </w:r>
              <w:r w:rsidRPr="00103236">
                <w:rPr>
                  <w:rFonts w:ascii="Times New Roman" w:hAnsi="Times New Roman"/>
                  <w:sz w:val="20"/>
                  <w:szCs w:val="20"/>
                </w:rPr>
                <w:t>\\F3420-ECLDBP01\Reports\</w:t>
              </w:r>
              <w:r>
                <w:rPr>
                  <w:rFonts w:ascii="Times New Roman" w:hAnsi="Times New Roman"/>
                  <w:sz w:val="20"/>
                  <w:szCs w:val="20"/>
                </w:rPr>
                <w:fldChar w:fldCharType="end"/>
              </w:r>
            </w:ins>
            <w:del w:id="148" w:author="Palacherla, Susmitha C (NONUS)" w:date="2017-10-17T10:03:00Z">
              <w:r w:rsidR="00D85582" w:rsidRPr="002A770C" w:rsidDel="007F0B1D">
                <w:rPr>
                  <w:rFonts w:ascii="Times New Roman" w:hAnsi="Times New Roman"/>
                  <w:sz w:val="20"/>
                  <w:szCs w:val="20"/>
                </w:rPr>
                <w:delText>\\F3420-MWBP11\apps\Encryption\</w:delText>
              </w:r>
            </w:del>
            <w:r w:rsidR="00D85582" w:rsidRPr="002A770C">
              <w:rPr>
                <w:rFonts w:ascii="Times New Roman" w:hAnsi="Times New Roman"/>
                <w:sz w:val="20"/>
                <w:szCs w:val="20"/>
              </w:rPr>
              <w:t>Decrypt_Out\</w:t>
            </w:r>
          </w:p>
        </w:tc>
        <w:tc>
          <w:tcPr>
            <w:tcW w:w="2619" w:type="dxa"/>
          </w:tcPr>
          <w:p w:rsidR="00EC66F6" w:rsidRPr="002A770C" w:rsidRDefault="00EC66F6" w:rsidP="00EC66F6">
            <w:pPr>
              <w:widowControl w:val="0"/>
              <w:autoSpaceDE w:val="0"/>
              <w:autoSpaceDN w:val="0"/>
              <w:adjustRightInd w:val="0"/>
              <w:spacing w:after="0" w:line="240" w:lineRule="auto"/>
              <w:rPr>
                <w:rFonts w:ascii="Times New Roman" w:hAnsi="Times New Roman"/>
                <w:sz w:val="20"/>
                <w:szCs w:val="20"/>
              </w:rPr>
            </w:pPr>
          </w:p>
        </w:tc>
      </w:tr>
      <w:tr w:rsidR="00D97393" w:rsidRPr="002A770C" w:rsidTr="00D97393">
        <w:trPr>
          <w:trHeight w:val="368"/>
        </w:trPr>
        <w:tc>
          <w:tcPr>
            <w:tcW w:w="1818"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EncryptInDir</w:t>
            </w:r>
          </w:p>
        </w:tc>
        <w:tc>
          <w:tcPr>
            <w:tcW w:w="1260"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D85582" w:rsidRPr="002A770C" w:rsidRDefault="007F0B1D" w:rsidP="00D97393">
            <w:pPr>
              <w:widowControl w:val="0"/>
              <w:autoSpaceDE w:val="0"/>
              <w:autoSpaceDN w:val="0"/>
              <w:adjustRightInd w:val="0"/>
              <w:spacing w:after="0" w:line="240" w:lineRule="auto"/>
              <w:rPr>
                <w:rFonts w:ascii="Times New Roman" w:hAnsi="Times New Roman"/>
                <w:sz w:val="16"/>
                <w:szCs w:val="16"/>
              </w:rPr>
            </w:pPr>
            <w:ins w:id="149" w:author="Palacherla, Susmitha C (NONUS)" w:date="2017-10-17T10:04:00Z">
              <w:r>
                <w:rPr>
                  <w:rFonts w:ascii="Times New Roman" w:hAnsi="Times New Roman"/>
                  <w:sz w:val="20"/>
                  <w:szCs w:val="20"/>
                </w:rPr>
                <w:fldChar w:fldCharType="begin"/>
              </w:r>
              <w:r>
                <w:rPr>
                  <w:rFonts w:ascii="Times New Roman" w:hAnsi="Times New Roman"/>
                  <w:sz w:val="20"/>
                  <w:szCs w:val="20"/>
                </w:rPr>
                <w:instrText xml:space="preserve"> HYPERLINK "</w:instrText>
              </w:r>
              <w:r w:rsidRPr="00103236">
                <w:rPr>
                  <w:rFonts w:ascii="Times New Roman" w:hAnsi="Times New Roman"/>
                  <w:sz w:val="20"/>
                  <w:szCs w:val="20"/>
                </w:rPr>
                <w:instrText>\\\\F3420-ECLDBP01\\Reports\\</w:instrText>
              </w:r>
              <w:r>
                <w:rPr>
                  <w:rFonts w:ascii="Times New Roman" w:hAnsi="Times New Roman"/>
                  <w:sz w:val="20"/>
                  <w:szCs w:val="20"/>
                </w:rPr>
                <w:instrText xml:space="preserve">" </w:instrText>
              </w:r>
              <w:r>
                <w:rPr>
                  <w:rFonts w:ascii="Times New Roman" w:hAnsi="Times New Roman"/>
                  <w:sz w:val="20"/>
                  <w:szCs w:val="20"/>
                </w:rPr>
                <w:fldChar w:fldCharType="separate"/>
              </w:r>
              <w:r w:rsidRPr="00103236">
                <w:rPr>
                  <w:rFonts w:ascii="Times New Roman" w:hAnsi="Times New Roman"/>
                  <w:sz w:val="20"/>
                  <w:szCs w:val="20"/>
                </w:rPr>
                <w:t>\\F3420-ECLDBP01\Reports\</w:t>
              </w:r>
              <w:r>
                <w:rPr>
                  <w:rFonts w:ascii="Times New Roman" w:hAnsi="Times New Roman"/>
                  <w:sz w:val="20"/>
                  <w:szCs w:val="20"/>
                </w:rPr>
                <w:fldChar w:fldCharType="end"/>
              </w:r>
            </w:ins>
            <w:del w:id="150" w:author="Palacherla, Susmitha C (NONUS)" w:date="2017-10-17T10:04:00Z">
              <w:r w:rsidR="00D85582" w:rsidRPr="002A770C" w:rsidDel="007F0B1D">
                <w:rPr>
                  <w:rFonts w:ascii="Times New Roman" w:hAnsi="Times New Roman"/>
                  <w:sz w:val="20"/>
                  <w:szCs w:val="20"/>
                </w:rPr>
                <w:delText>\\F3420-MWBP11\apps\Encryption\</w:delText>
              </w:r>
            </w:del>
            <w:r w:rsidR="00D85582" w:rsidRPr="002A770C">
              <w:rPr>
                <w:rFonts w:ascii="Times New Roman" w:hAnsi="Times New Roman"/>
                <w:sz w:val="20"/>
                <w:szCs w:val="20"/>
              </w:rPr>
              <w:t>Encrypt_In</w:t>
            </w:r>
          </w:p>
          <w:p w:rsidR="00D97393" w:rsidRPr="002A770C" w:rsidRDefault="00D97393" w:rsidP="00D97393">
            <w:pPr>
              <w:widowControl w:val="0"/>
              <w:autoSpaceDE w:val="0"/>
              <w:autoSpaceDN w:val="0"/>
              <w:adjustRightInd w:val="0"/>
              <w:spacing w:after="0" w:line="240" w:lineRule="auto"/>
              <w:rPr>
                <w:rFonts w:ascii="Times New Roman" w:hAnsi="Times New Roman"/>
                <w:sz w:val="16"/>
                <w:szCs w:val="16"/>
              </w:rPr>
            </w:pPr>
          </w:p>
        </w:tc>
        <w:tc>
          <w:tcPr>
            <w:tcW w:w="2619"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p>
        </w:tc>
      </w:tr>
      <w:tr w:rsidR="00D97393" w:rsidRPr="002A770C" w:rsidTr="00D97393">
        <w:trPr>
          <w:trHeight w:val="368"/>
        </w:trPr>
        <w:tc>
          <w:tcPr>
            <w:tcW w:w="1818"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EncryptOutDir</w:t>
            </w:r>
          </w:p>
        </w:tc>
        <w:tc>
          <w:tcPr>
            <w:tcW w:w="1260"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D97393" w:rsidRPr="002A770C" w:rsidRDefault="007F0B1D" w:rsidP="007F0B1D">
            <w:pPr>
              <w:widowControl w:val="0"/>
              <w:autoSpaceDE w:val="0"/>
              <w:autoSpaceDN w:val="0"/>
              <w:adjustRightInd w:val="0"/>
              <w:spacing w:after="0" w:line="240" w:lineRule="auto"/>
              <w:rPr>
                <w:rFonts w:ascii="Times New Roman" w:hAnsi="Times New Roman"/>
                <w:sz w:val="20"/>
                <w:szCs w:val="20"/>
              </w:rPr>
              <w:pPrChange w:id="151" w:author="Palacherla, Susmitha C (NONUS)" w:date="2017-10-17T10:04:00Z">
                <w:pPr>
                  <w:widowControl w:val="0"/>
                  <w:autoSpaceDE w:val="0"/>
                  <w:autoSpaceDN w:val="0"/>
                  <w:adjustRightInd w:val="0"/>
                  <w:spacing w:after="0" w:line="240" w:lineRule="auto"/>
                </w:pPr>
              </w:pPrChange>
            </w:pPr>
            <w:ins w:id="152" w:author="Palacherla, Susmitha C (NONUS)" w:date="2017-10-17T10:04:00Z">
              <w:r>
                <w:rPr>
                  <w:rFonts w:ascii="Times New Roman" w:hAnsi="Times New Roman"/>
                  <w:sz w:val="20"/>
                  <w:szCs w:val="20"/>
                </w:rPr>
                <w:fldChar w:fldCharType="begin"/>
              </w:r>
              <w:r>
                <w:rPr>
                  <w:rFonts w:ascii="Times New Roman" w:hAnsi="Times New Roman"/>
                  <w:sz w:val="20"/>
                  <w:szCs w:val="20"/>
                </w:rPr>
                <w:instrText xml:space="preserve"> HYPERLINK "</w:instrText>
              </w:r>
              <w:r w:rsidRPr="00103236">
                <w:rPr>
                  <w:rFonts w:ascii="Times New Roman" w:hAnsi="Times New Roman"/>
                  <w:sz w:val="20"/>
                  <w:szCs w:val="20"/>
                </w:rPr>
                <w:instrText>\\\\F3420-ECLDBP01\\Reports\\</w:instrText>
              </w:r>
              <w:r>
                <w:rPr>
                  <w:rFonts w:ascii="Times New Roman" w:hAnsi="Times New Roman"/>
                  <w:sz w:val="20"/>
                  <w:szCs w:val="20"/>
                </w:rPr>
                <w:instrText xml:space="preserve">" </w:instrText>
              </w:r>
              <w:r>
                <w:rPr>
                  <w:rFonts w:ascii="Times New Roman" w:hAnsi="Times New Roman"/>
                  <w:sz w:val="20"/>
                  <w:szCs w:val="20"/>
                </w:rPr>
                <w:fldChar w:fldCharType="separate"/>
              </w:r>
              <w:r w:rsidRPr="00103236">
                <w:rPr>
                  <w:rFonts w:ascii="Times New Roman" w:hAnsi="Times New Roman"/>
                  <w:sz w:val="20"/>
                  <w:szCs w:val="20"/>
                </w:rPr>
                <w:t>\\F3420-ECLDBP01\Reports\</w:t>
              </w:r>
              <w:r>
                <w:rPr>
                  <w:rFonts w:ascii="Times New Roman" w:hAnsi="Times New Roman"/>
                  <w:sz w:val="20"/>
                  <w:szCs w:val="20"/>
                </w:rPr>
                <w:fldChar w:fldCharType="end"/>
              </w:r>
            </w:ins>
            <w:del w:id="153" w:author="Palacherla, Susmitha C (NONUS)" w:date="2017-10-17T10:04:00Z">
              <w:r w:rsidR="00D85582" w:rsidRPr="002A770C" w:rsidDel="007F0B1D">
                <w:rPr>
                  <w:rFonts w:ascii="Times New Roman" w:hAnsi="Times New Roman"/>
                  <w:sz w:val="20"/>
                  <w:szCs w:val="20"/>
                </w:rPr>
                <w:delText>\\F3420-MWBP11\apps\Encryption\</w:delText>
              </w:r>
            </w:del>
            <w:r w:rsidR="00D85582" w:rsidRPr="002A770C">
              <w:rPr>
                <w:rFonts w:ascii="Times New Roman" w:hAnsi="Times New Roman"/>
                <w:sz w:val="20"/>
                <w:szCs w:val="20"/>
              </w:rPr>
              <w:t>Encrypt_Out</w:t>
            </w:r>
          </w:p>
        </w:tc>
        <w:tc>
          <w:tcPr>
            <w:tcW w:w="2619"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p>
        </w:tc>
      </w:tr>
      <w:tr w:rsidR="007C2183" w:rsidRPr="002A770C" w:rsidTr="00D97393">
        <w:trPr>
          <w:trHeight w:val="368"/>
        </w:trPr>
        <w:tc>
          <w:tcPr>
            <w:tcW w:w="1818" w:type="dxa"/>
          </w:tcPr>
          <w:p w:rsidR="007C2183" w:rsidRPr="002A770C" w:rsidRDefault="00D97393" w:rsidP="007C218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EndDate</w:t>
            </w:r>
          </w:p>
        </w:tc>
        <w:tc>
          <w:tcPr>
            <w:tcW w:w="1260" w:type="dxa"/>
          </w:tcPr>
          <w:p w:rsidR="007C2183" w:rsidRPr="002A770C" w:rsidRDefault="007C2183" w:rsidP="007C218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Int32</w:t>
            </w:r>
          </w:p>
        </w:tc>
        <w:tc>
          <w:tcPr>
            <w:tcW w:w="3879" w:type="dxa"/>
          </w:tcPr>
          <w:p w:rsidR="00D85582" w:rsidRPr="002A770C" w:rsidRDefault="007F0B1D" w:rsidP="00D85582">
            <w:pPr>
              <w:widowControl w:val="0"/>
              <w:autoSpaceDE w:val="0"/>
              <w:autoSpaceDN w:val="0"/>
              <w:adjustRightInd w:val="0"/>
              <w:spacing w:after="0" w:line="240" w:lineRule="auto"/>
              <w:rPr>
                <w:rFonts w:ascii="Times New Roman" w:hAnsi="Times New Roman"/>
                <w:sz w:val="20"/>
                <w:szCs w:val="20"/>
              </w:rPr>
            </w:pPr>
            <w:hyperlink r:id="rId12" w:history="1">
              <w:r w:rsidR="00D85582" w:rsidRPr="002A770C">
                <w:rPr>
                  <w:rStyle w:val="Hyperlink"/>
                  <w:rFonts w:ascii="Times New Roman" w:hAnsi="Times New Roman"/>
                  <w:sz w:val="20"/>
                  <w:szCs w:val="20"/>
                </w:rPr>
                <w:t>0</w:t>
              </w:r>
            </w:hyperlink>
          </w:p>
          <w:p w:rsidR="007C2183" w:rsidRPr="002A770C" w:rsidRDefault="00D85582" w:rsidP="007C218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16"/>
                <w:szCs w:val="16"/>
              </w:rPr>
              <w:t>*set from config file or fetched from SP depending on value of ‘Adhoc’ variable</w:t>
            </w:r>
          </w:p>
        </w:tc>
        <w:tc>
          <w:tcPr>
            <w:tcW w:w="2619" w:type="dxa"/>
          </w:tcPr>
          <w:p w:rsidR="007C2183" w:rsidRPr="002A770C" w:rsidRDefault="007C2183" w:rsidP="007C2183">
            <w:pPr>
              <w:widowControl w:val="0"/>
              <w:autoSpaceDE w:val="0"/>
              <w:autoSpaceDN w:val="0"/>
              <w:adjustRightInd w:val="0"/>
              <w:spacing w:after="0" w:line="240" w:lineRule="auto"/>
              <w:rPr>
                <w:rFonts w:ascii="Times New Roman" w:hAnsi="Times New Roman"/>
                <w:sz w:val="20"/>
                <w:szCs w:val="20"/>
              </w:rPr>
            </w:pPr>
          </w:p>
        </w:tc>
      </w:tr>
      <w:tr w:rsidR="00D97393" w:rsidRPr="002A770C" w:rsidTr="00D97393">
        <w:trPr>
          <w:trHeight w:val="368"/>
        </w:trPr>
        <w:tc>
          <w:tcPr>
            <w:tcW w:w="1818"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Env</w:t>
            </w:r>
          </w:p>
        </w:tc>
        <w:tc>
          <w:tcPr>
            <w:tcW w:w="1260"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D97393" w:rsidRPr="002A770C" w:rsidRDefault="00D85582" w:rsidP="00D97393">
            <w:pPr>
              <w:widowControl w:val="0"/>
              <w:autoSpaceDE w:val="0"/>
              <w:autoSpaceDN w:val="0"/>
              <w:adjustRightInd w:val="0"/>
              <w:spacing w:after="0" w:line="240" w:lineRule="auto"/>
              <w:rPr>
                <w:rFonts w:ascii="Times New Roman" w:hAnsi="Times New Roman"/>
                <w:sz w:val="16"/>
                <w:szCs w:val="16"/>
              </w:rPr>
            </w:pPr>
            <w:r w:rsidRPr="002A770C">
              <w:rPr>
                <w:rFonts w:ascii="Times New Roman" w:hAnsi="Times New Roman"/>
                <w:sz w:val="16"/>
                <w:szCs w:val="16"/>
              </w:rPr>
              <w:t>PROD</w:t>
            </w:r>
          </w:p>
          <w:p w:rsidR="00D85582" w:rsidRPr="002A770C" w:rsidRDefault="00D85582" w:rsidP="00D97393">
            <w:pPr>
              <w:widowControl w:val="0"/>
              <w:autoSpaceDE w:val="0"/>
              <w:autoSpaceDN w:val="0"/>
              <w:adjustRightInd w:val="0"/>
              <w:spacing w:after="0" w:line="240" w:lineRule="auto"/>
              <w:rPr>
                <w:rFonts w:ascii="Times New Roman" w:hAnsi="Times New Roman"/>
                <w:sz w:val="20"/>
                <w:szCs w:val="20"/>
              </w:rPr>
            </w:pPr>
          </w:p>
        </w:tc>
        <w:tc>
          <w:tcPr>
            <w:tcW w:w="2619"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p>
        </w:tc>
      </w:tr>
      <w:tr w:rsidR="00D97393" w:rsidRPr="002A770C" w:rsidTr="00D97393">
        <w:trPr>
          <w:trHeight w:val="368"/>
        </w:trPr>
        <w:tc>
          <w:tcPr>
            <w:tcW w:w="1818"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FromEmail</w:t>
            </w:r>
          </w:p>
        </w:tc>
        <w:tc>
          <w:tcPr>
            <w:tcW w:w="1260"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D85582" w:rsidRPr="002A770C" w:rsidRDefault="007F0B1D" w:rsidP="00D85582">
            <w:pPr>
              <w:widowControl w:val="0"/>
              <w:autoSpaceDE w:val="0"/>
              <w:autoSpaceDN w:val="0"/>
              <w:adjustRightInd w:val="0"/>
              <w:spacing w:after="0" w:line="240" w:lineRule="auto"/>
              <w:rPr>
                <w:rFonts w:ascii="Times New Roman" w:hAnsi="Times New Roman"/>
                <w:sz w:val="20"/>
                <w:szCs w:val="20"/>
              </w:rPr>
            </w:pPr>
            <w:hyperlink r:id="rId13" w:history="1">
              <w:r w:rsidR="00D85582" w:rsidRPr="002A770C">
                <w:rPr>
                  <w:rStyle w:val="Hyperlink"/>
                  <w:rFonts w:ascii="Times New Roman" w:hAnsi="Times New Roman"/>
                  <w:sz w:val="20"/>
                  <w:szCs w:val="20"/>
                </w:rPr>
                <w:t>Susmitha.palacherla@gdit.com</w:t>
              </w:r>
            </w:hyperlink>
          </w:p>
          <w:p w:rsidR="00D97393"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16"/>
                <w:szCs w:val="16"/>
              </w:rPr>
              <w:t>*set from config file</w:t>
            </w:r>
          </w:p>
        </w:tc>
        <w:tc>
          <w:tcPr>
            <w:tcW w:w="2619"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p>
        </w:tc>
      </w:tr>
      <w:tr w:rsidR="00D97393" w:rsidRPr="002A770C" w:rsidTr="00D97393">
        <w:trPr>
          <w:trHeight w:val="368"/>
        </w:trPr>
        <w:tc>
          <w:tcPr>
            <w:tcW w:w="1818"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LSAPull</w:t>
            </w:r>
          </w:p>
        </w:tc>
        <w:tc>
          <w:tcPr>
            <w:tcW w:w="1260"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D97393" w:rsidRPr="002A770C" w:rsidRDefault="00D85582"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 xml:space="preserve">Exec </w:t>
            </w:r>
            <w:r w:rsidRPr="002A770C">
              <w:rPr>
                <w:rFonts w:ascii="Times New Roman" w:hAnsi="Times New Roman"/>
                <w:sz w:val="20"/>
                <w:szCs w:val="20"/>
              </w:rPr>
              <w:lastRenderedPageBreak/>
              <w:t>[EC].[sp_rptCoachingSummaryForModule]4,0,0</w:t>
            </w:r>
          </w:p>
        </w:tc>
        <w:tc>
          <w:tcPr>
            <w:tcW w:w="2619" w:type="dxa"/>
          </w:tcPr>
          <w:p w:rsidR="00D97393" w:rsidRPr="002A770C" w:rsidRDefault="00D85582"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lastRenderedPageBreak/>
              <w:t xml:space="preserve">"Exec </w:t>
            </w:r>
            <w:r w:rsidRPr="002A770C">
              <w:rPr>
                <w:rFonts w:ascii="Times New Roman" w:hAnsi="Times New Roman"/>
                <w:sz w:val="20"/>
                <w:szCs w:val="20"/>
              </w:rPr>
              <w:lastRenderedPageBreak/>
              <w:t>[EC].[sp_rptCoachingSummaryForModule]4," +(DT_WSTR,20) @[User::BeginDate] + "," +  (DT_WSTR,20) @[User::EndDate]</w:t>
            </w:r>
          </w:p>
        </w:tc>
      </w:tr>
      <w:tr w:rsidR="00D97393" w:rsidRPr="002A770C" w:rsidTr="00D97393">
        <w:trPr>
          <w:trHeight w:val="368"/>
        </w:trPr>
        <w:tc>
          <w:tcPr>
            <w:tcW w:w="1818"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lastRenderedPageBreak/>
              <w:t>MsgEmail</w:t>
            </w:r>
          </w:p>
        </w:tc>
        <w:tc>
          <w:tcPr>
            <w:tcW w:w="1260"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D85582"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The Reports have been posted to \\f3420-ecldb</w:t>
            </w:r>
            <w:ins w:id="154" w:author="Palacherla, Susmitha C (NONUS)" w:date="2017-10-17T10:04:00Z">
              <w:r w:rsidR="007F0B1D">
                <w:rPr>
                  <w:rFonts w:ascii="Times New Roman" w:hAnsi="Times New Roman"/>
                  <w:sz w:val="20"/>
                  <w:szCs w:val="20"/>
                </w:rPr>
                <w:t>p</w:t>
              </w:r>
            </w:ins>
            <w:del w:id="155" w:author="Palacherla, Susmitha C (NONUS)" w:date="2017-10-17T10:04:00Z">
              <w:r w:rsidRPr="002A770C" w:rsidDel="007F0B1D">
                <w:rPr>
                  <w:rFonts w:ascii="Times New Roman" w:hAnsi="Times New Roman"/>
                  <w:sz w:val="20"/>
                  <w:szCs w:val="20"/>
                </w:rPr>
                <w:delText>d</w:delText>
              </w:r>
            </w:del>
            <w:r w:rsidRPr="002A770C">
              <w:rPr>
                <w:rFonts w:ascii="Times New Roman" w:hAnsi="Times New Roman"/>
                <w:sz w:val="20"/>
                <w:szCs w:val="20"/>
              </w:rPr>
              <w:t>01\data\Coaching\Reports\</w:t>
            </w:r>
            <w:r w:rsidRPr="002A770C">
              <w:rPr>
                <w:rFonts w:ascii="Times New Roman" w:hAnsi="Times New Roman"/>
                <w:sz w:val="20"/>
                <w:szCs w:val="20"/>
              </w:rPr>
              <w:cr/>
            </w:r>
          </w:p>
          <w:p w:rsidR="00D85582"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 xml:space="preserve"> </w:t>
            </w:r>
            <w:r w:rsidRPr="002A770C">
              <w:rPr>
                <w:rFonts w:ascii="Times New Roman" w:hAnsi="Times New Roman"/>
                <w:sz w:val="20"/>
                <w:szCs w:val="20"/>
              </w:rPr>
              <w:cr/>
            </w:r>
          </w:p>
          <w:p w:rsidR="00D85582"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 xml:space="preserve"> </w:t>
            </w:r>
            <w:r w:rsidRPr="002A770C">
              <w:rPr>
                <w:rFonts w:ascii="Times New Roman" w:hAnsi="Times New Roman"/>
                <w:sz w:val="20"/>
                <w:szCs w:val="20"/>
              </w:rPr>
              <w:cr/>
            </w:r>
          </w:p>
          <w:p w:rsidR="00D85582"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 xml:space="preserve">Thanks, </w:t>
            </w:r>
            <w:r w:rsidRPr="002A770C">
              <w:rPr>
                <w:rFonts w:ascii="Times New Roman" w:hAnsi="Times New Roman"/>
                <w:sz w:val="20"/>
                <w:szCs w:val="20"/>
              </w:rPr>
              <w:cr/>
            </w:r>
          </w:p>
          <w:p w:rsidR="00D97393" w:rsidRPr="002A770C" w:rsidRDefault="00D85582" w:rsidP="00D9770F">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 xml:space="preserve">CCO Engineering </w:t>
            </w:r>
            <w:r w:rsidRPr="002A770C">
              <w:rPr>
                <w:rFonts w:ascii="Times New Roman" w:hAnsi="Times New Roman"/>
                <w:sz w:val="20"/>
                <w:szCs w:val="20"/>
              </w:rPr>
              <w:cr/>
              <w:t>General Dynamics Information Technology</w:t>
            </w:r>
          </w:p>
        </w:tc>
        <w:tc>
          <w:tcPr>
            <w:tcW w:w="2619" w:type="dxa"/>
          </w:tcPr>
          <w:p w:rsidR="00D85582"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"The Reports have been posted to " + @[User::ReportsDir] + "\r\n" +</w:t>
            </w:r>
          </w:p>
          <w:p w:rsidR="00D85582"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 "  + "\r\n" +</w:t>
            </w:r>
          </w:p>
          <w:p w:rsidR="00D85582"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 "  + "\r\n" +</w:t>
            </w:r>
          </w:p>
          <w:p w:rsidR="00D85582"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"Thanks," + " "  + "\r\n" +</w:t>
            </w:r>
          </w:p>
          <w:p w:rsidR="00D85582"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 xml:space="preserve">"CCO Engineering" + " "  + "\r\n" +     </w:t>
            </w:r>
          </w:p>
          <w:p w:rsidR="00D97393"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"General Dynamics Information Technology"</w:t>
            </w:r>
          </w:p>
        </w:tc>
      </w:tr>
      <w:tr w:rsidR="00D97393" w:rsidRPr="002A770C" w:rsidTr="00D97393">
        <w:trPr>
          <w:trHeight w:val="368"/>
        </w:trPr>
        <w:tc>
          <w:tcPr>
            <w:tcW w:w="1818"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QualityPull</w:t>
            </w:r>
          </w:p>
        </w:tc>
        <w:tc>
          <w:tcPr>
            <w:tcW w:w="1260"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D97393" w:rsidRPr="002A770C" w:rsidRDefault="00D85582"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Exec [EC].[sp_rptCoachingSummaryForModule]3,0,0</w:t>
            </w:r>
          </w:p>
        </w:tc>
        <w:tc>
          <w:tcPr>
            <w:tcW w:w="2619" w:type="dxa"/>
          </w:tcPr>
          <w:p w:rsidR="00D97393" w:rsidRPr="002A770C" w:rsidRDefault="00D85582"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"Exec [EC].[sp_rptCoachingSummaryForModule]3," +(DT_WSTR,20) @[User::BeginDate] + "," +  (DT_WSTR,20) @[User::EndDate]</w:t>
            </w:r>
          </w:p>
        </w:tc>
      </w:tr>
      <w:tr w:rsidR="00D97393" w:rsidRPr="002A770C" w:rsidTr="00D97393">
        <w:trPr>
          <w:trHeight w:val="368"/>
        </w:trPr>
        <w:tc>
          <w:tcPr>
            <w:tcW w:w="1818"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ReportPeriod</w:t>
            </w:r>
          </w:p>
        </w:tc>
        <w:tc>
          <w:tcPr>
            <w:tcW w:w="1260"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p>
        </w:tc>
        <w:tc>
          <w:tcPr>
            <w:tcW w:w="261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(SUBSTRING((DT_WSTR,8)@[User::BeginDate],5,2) == "01" ? "January" :</w:t>
            </w:r>
          </w:p>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SUBSTRING((DT_WSTR,8)@[User::BeginDate],5,2) == "02" ? "February" :</w:t>
            </w:r>
          </w:p>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SUBSTRING((DT_WSTR,8)@[User::BeginDate],5,2) == "03" ? "March" :</w:t>
            </w:r>
          </w:p>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SUBSTRING((DT_WSTR,8)@[User::BeginDate],5,2) == "04" ? "April" :</w:t>
            </w:r>
          </w:p>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SUBSTRING((DT_WSTR,8)@[User::BeginDate],5,2) == "05" ? "May" :</w:t>
            </w:r>
          </w:p>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SUBSTRING((DT_WSTR,8)@[User::BeginDate],5,2) == "06" ? "June" :</w:t>
            </w:r>
          </w:p>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SUBSTRING((DT_WSTR,8)@[User::BeginDate],5,2) == "07" ? "July" :</w:t>
            </w:r>
          </w:p>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SUBSTRING((DT_WSTR,8)@[User::BeginDate],5,2) == "08" ? "August" :</w:t>
            </w:r>
          </w:p>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SUBSTRING((DT_WSTR,8)@[User::BeginDate],5,2) == "09" ? "September" :</w:t>
            </w:r>
          </w:p>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 xml:space="preserve">SUBSTRING((DT_WSTR,8)@[User::BeginDate],5,2) == </w:t>
            </w:r>
            <w:r w:rsidRPr="002A770C">
              <w:rPr>
                <w:rFonts w:ascii="Times New Roman" w:hAnsi="Times New Roman"/>
                <w:sz w:val="20"/>
                <w:szCs w:val="20"/>
              </w:rPr>
              <w:lastRenderedPageBreak/>
              <w:t>"10" ? "October" :</w:t>
            </w:r>
          </w:p>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SUBSTRING((DT_WSTR,8)@[User::BeginDate],5,2) == "11" ? "November" :</w:t>
            </w:r>
          </w:p>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SUBSTRING((DT_WSTR,8)@[User::BeginDate],5,2) == "12" ? "December" :</w:t>
            </w:r>
          </w:p>
          <w:p w:rsidR="00D97393"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"Unknown") + ", " + SUBSTRING((DT_WSTR,8)@[User::BeginDate],1,4)</w:t>
            </w:r>
          </w:p>
        </w:tc>
      </w:tr>
      <w:tr w:rsidR="00D97393" w:rsidRPr="002A770C" w:rsidTr="00D97393">
        <w:trPr>
          <w:trHeight w:val="368"/>
        </w:trPr>
        <w:tc>
          <w:tcPr>
            <w:tcW w:w="1818"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lastRenderedPageBreak/>
              <w:t>ReportsDir</w:t>
            </w:r>
          </w:p>
        </w:tc>
        <w:tc>
          <w:tcPr>
            <w:tcW w:w="1260"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p w:rsidR="00D97393"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\\F3420-MWBP11\Reports\eCL_Reports\</w:t>
            </w:r>
          </w:p>
        </w:tc>
        <w:tc>
          <w:tcPr>
            <w:tcW w:w="2619"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p>
        </w:tc>
      </w:tr>
      <w:tr w:rsidR="00D97393" w:rsidRPr="002A770C" w:rsidTr="00D97393">
        <w:trPr>
          <w:trHeight w:val="368"/>
        </w:trPr>
        <w:tc>
          <w:tcPr>
            <w:tcW w:w="1818"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SupervisorPull</w:t>
            </w:r>
          </w:p>
        </w:tc>
        <w:tc>
          <w:tcPr>
            <w:tcW w:w="1260"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D97393" w:rsidRPr="002A770C" w:rsidRDefault="002B1597"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Exec [EC].[sp_rptCoachingSummaryForModule]2,0,0</w:t>
            </w:r>
          </w:p>
        </w:tc>
        <w:tc>
          <w:tcPr>
            <w:tcW w:w="2619" w:type="dxa"/>
          </w:tcPr>
          <w:p w:rsidR="00D97393" w:rsidRPr="002A770C" w:rsidRDefault="002B1597"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"Exec [EC].[sp_rptCoachingSummaryForModule]2," +(DT_WSTR,20) @[User::BeginDate] + "," +  (DT_WSTR,20) @[User::EndDate]</w:t>
            </w:r>
          </w:p>
        </w:tc>
      </w:tr>
      <w:tr w:rsidR="002B1597" w:rsidRPr="002A770C" w:rsidTr="00D97393">
        <w:trPr>
          <w:trHeight w:val="368"/>
        </w:trPr>
        <w:tc>
          <w:tcPr>
            <w:tcW w:w="1818"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ToEmail</w:t>
            </w:r>
          </w:p>
        </w:tc>
        <w:tc>
          <w:tcPr>
            <w:tcW w:w="1260"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2B1597" w:rsidRPr="002A770C" w:rsidRDefault="007F0B1D" w:rsidP="002B1597">
            <w:pPr>
              <w:widowControl w:val="0"/>
              <w:autoSpaceDE w:val="0"/>
              <w:autoSpaceDN w:val="0"/>
              <w:adjustRightInd w:val="0"/>
              <w:spacing w:after="0" w:line="240" w:lineRule="auto"/>
              <w:rPr>
                <w:rFonts w:ascii="Times New Roman" w:hAnsi="Times New Roman"/>
                <w:sz w:val="20"/>
                <w:szCs w:val="20"/>
              </w:rPr>
            </w:pPr>
            <w:hyperlink r:id="rId14" w:history="1">
              <w:r w:rsidR="002B1597" w:rsidRPr="002A770C">
                <w:rPr>
                  <w:rStyle w:val="Hyperlink"/>
                  <w:rFonts w:ascii="Times New Roman" w:hAnsi="Times New Roman"/>
                  <w:sz w:val="20"/>
                  <w:szCs w:val="20"/>
                </w:rPr>
                <w:t>Susmitha.palacherla@gdit.com</w:t>
              </w:r>
            </w:hyperlink>
          </w:p>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16"/>
                <w:szCs w:val="16"/>
              </w:rPr>
              <w:t>*set from config file</w:t>
            </w:r>
          </w:p>
        </w:tc>
        <w:tc>
          <w:tcPr>
            <w:tcW w:w="261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r>
      <w:tr w:rsidR="002B1597" w:rsidRPr="002A770C" w:rsidTr="00D97393">
        <w:trPr>
          <w:trHeight w:val="368"/>
        </w:trPr>
        <w:tc>
          <w:tcPr>
            <w:tcW w:w="1818"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TrainingPull</w:t>
            </w:r>
          </w:p>
        </w:tc>
        <w:tc>
          <w:tcPr>
            <w:tcW w:w="1260"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Exec [EC].[sp_rptCoachingSummaryForModule]5,0,0</w:t>
            </w:r>
          </w:p>
        </w:tc>
        <w:tc>
          <w:tcPr>
            <w:tcW w:w="261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"Exec [EC].[sp_rptCoachingSummaryForModule]5," +(DT_WSTR,20) @[User::BeginDate] + "," +  (DT_WSTR,20) @[User::EndDate]</w:t>
            </w:r>
          </w:p>
        </w:tc>
      </w:tr>
      <w:tr w:rsidR="002B1597" w:rsidRPr="002A770C" w:rsidTr="00D97393">
        <w:trPr>
          <w:trHeight w:val="368"/>
        </w:trPr>
        <w:tc>
          <w:tcPr>
            <w:tcW w:w="1818"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varFileName</w:t>
            </w:r>
          </w:p>
        </w:tc>
        <w:tc>
          <w:tcPr>
            <w:tcW w:w="1260"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261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r>
      <w:tr w:rsidR="002B1597" w:rsidRPr="002A770C" w:rsidTr="00D97393">
        <w:trPr>
          <w:trHeight w:val="368"/>
        </w:trPr>
        <w:tc>
          <w:tcPr>
            <w:tcW w:w="1818"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varFilePath</w:t>
            </w:r>
          </w:p>
        </w:tc>
        <w:tc>
          <w:tcPr>
            <w:tcW w:w="1260"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2619" w:type="dxa"/>
          </w:tcPr>
          <w:p w:rsidR="002B1597" w:rsidRPr="002A770C" w:rsidRDefault="00092410"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@[User::EncryptOutDir] + @[User::varFileName]</w:t>
            </w:r>
          </w:p>
        </w:tc>
      </w:tr>
      <w:tr w:rsidR="002B1597" w:rsidRPr="002A770C" w:rsidTr="00D97393">
        <w:trPr>
          <w:trHeight w:val="368"/>
        </w:trPr>
        <w:tc>
          <w:tcPr>
            <w:tcW w:w="1818"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1260"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387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261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r>
      <w:tr w:rsidR="002B1597" w:rsidRPr="002A770C" w:rsidTr="00D97393">
        <w:trPr>
          <w:trHeight w:val="368"/>
        </w:trPr>
        <w:tc>
          <w:tcPr>
            <w:tcW w:w="1818"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1260"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387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261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r>
      <w:tr w:rsidR="002B1597" w:rsidRPr="002A770C" w:rsidTr="00D97393">
        <w:trPr>
          <w:trHeight w:val="368"/>
        </w:trPr>
        <w:tc>
          <w:tcPr>
            <w:tcW w:w="1818"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1260"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387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261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r>
      <w:tr w:rsidR="002B1597" w:rsidRPr="002A770C" w:rsidTr="00D97393">
        <w:trPr>
          <w:trHeight w:val="368"/>
        </w:trPr>
        <w:tc>
          <w:tcPr>
            <w:tcW w:w="1818"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1260"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387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261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r>
    </w:tbl>
    <w:p w:rsidR="00E654C3" w:rsidRPr="002A770C" w:rsidRDefault="00E654C3" w:rsidP="00E654C3">
      <w:pPr>
        <w:rPr>
          <w:rFonts w:ascii="Times New Roman" w:hAnsi="Times New Roman"/>
          <w:b/>
        </w:rPr>
      </w:pPr>
    </w:p>
    <w:p w:rsidR="00E654C3" w:rsidRPr="002A770C" w:rsidRDefault="00E654C3" w:rsidP="00D9770F">
      <w:pPr>
        <w:pStyle w:val="Heading4"/>
        <w:rPr>
          <w:rFonts w:ascii="Times New Roman" w:hAnsi="Times New Roman" w:cs="Times New Roman"/>
          <w:i w:val="0"/>
          <w:color w:val="auto"/>
        </w:rPr>
      </w:pPr>
      <w:bookmarkStart w:id="156" w:name="_Toc495484432"/>
      <w:r w:rsidRPr="002A770C">
        <w:rPr>
          <w:rFonts w:ascii="Times New Roman" w:hAnsi="Times New Roman" w:cs="Times New Roman"/>
          <w:i w:val="0"/>
          <w:color w:val="auto"/>
        </w:rPr>
        <w:t>Connection Manager Entries</w:t>
      </w:r>
      <w:bookmarkEnd w:id="156"/>
    </w:p>
    <w:p w:rsidR="00E654C3" w:rsidRPr="002A770C" w:rsidRDefault="00092410" w:rsidP="00D9770F">
      <w:pPr>
        <w:pStyle w:val="Heading5"/>
        <w:rPr>
          <w:rFonts w:ascii="Times New Roman" w:hAnsi="Times New Roman" w:cs="Times New Roman"/>
          <w:color w:val="auto"/>
        </w:rPr>
      </w:pPr>
      <w:r w:rsidRPr="002A770C">
        <w:rPr>
          <w:rFonts w:ascii="Times New Roman" w:hAnsi="Times New Roman" w:cs="Times New Roman"/>
          <w:color w:val="auto"/>
        </w:rPr>
        <w:t>dbconn</w:t>
      </w:r>
    </w:p>
    <w:p w:rsidR="00E654C3" w:rsidRPr="002A770C" w:rsidRDefault="00E654C3" w:rsidP="007E09F1">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 xml:space="preserve">Dev </w:t>
      </w:r>
      <w:r w:rsidR="00810310" w:rsidRPr="002A770C">
        <w:rPr>
          <w:rFonts w:ascii="Times New Roman" w:hAnsi="Times New Roman"/>
        </w:rPr>
        <w:t>–</w:t>
      </w:r>
      <w:r w:rsidRPr="002A770C">
        <w:rPr>
          <w:rFonts w:ascii="Times New Roman" w:hAnsi="Times New Roman"/>
        </w:rPr>
        <w:t xml:space="preserve"> </w:t>
      </w:r>
      <w:r w:rsidR="00810310" w:rsidRPr="002A770C">
        <w:rPr>
          <w:rFonts w:ascii="Times New Roman" w:hAnsi="Times New Roman"/>
        </w:rPr>
        <w:t>F3420-ECLDBD01</w:t>
      </w:r>
      <w:r w:rsidRPr="002A770C">
        <w:rPr>
          <w:rFonts w:ascii="Times New Roman" w:hAnsi="Times New Roman"/>
        </w:rPr>
        <w:t xml:space="preserve"> DB – eCoachingdev</w:t>
      </w:r>
    </w:p>
    <w:p w:rsidR="001022D0" w:rsidRPr="002A770C" w:rsidRDefault="001022D0" w:rsidP="007E09F1">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 xml:space="preserve">Test - </w:t>
      </w:r>
      <w:r w:rsidR="00810310" w:rsidRPr="002A770C">
        <w:rPr>
          <w:rFonts w:ascii="Times New Roman" w:hAnsi="Times New Roman"/>
        </w:rPr>
        <w:t xml:space="preserve">F3420-ECLDBT01 </w:t>
      </w:r>
      <w:r w:rsidRPr="002A770C">
        <w:rPr>
          <w:rFonts w:ascii="Times New Roman" w:hAnsi="Times New Roman"/>
        </w:rPr>
        <w:t>DB – eCoachingtest</w:t>
      </w:r>
    </w:p>
    <w:p w:rsidR="00E654C3" w:rsidRPr="002A770C" w:rsidRDefault="00E654C3" w:rsidP="007E09F1">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 xml:space="preserve">Prod - </w:t>
      </w:r>
      <w:r w:rsidR="00810310" w:rsidRPr="002A770C">
        <w:rPr>
          <w:rFonts w:ascii="Times New Roman" w:hAnsi="Times New Roman"/>
        </w:rPr>
        <w:t xml:space="preserve">F3420-ECLDBP01 </w:t>
      </w:r>
      <w:r w:rsidRPr="002A770C">
        <w:rPr>
          <w:rFonts w:ascii="Times New Roman" w:hAnsi="Times New Roman"/>
        </w:rPr>
        <w:t>– eCoaching</w:t>
      </w:r>
    </w:p>
    <w:p w:rsidR="00E654C3" w:rsidRPr="002A770C" w:rsidRDefault="00E654C3" w:rsidP="00E654C3">
      <w:pPr>
        <w:widowControl w:val="0"/>
        <w:autoSpaceDE w:val="0"/>
        <w:autoSpaceDN w:val="0"/>
        <w:adjustRightInd w:val="0"/>
        <w:spacing w:after="0" w:line="240" w:lineRule="auto"/>
        <w:rPr>
          <w:rFonts w:ascii="Times New Roman" w:hAnsi="Times New Roman"/>
        </w:rPr>
      </w:pPr>
    </w:p>
    <w:p w:rsidR="00E654C3" w:rsidRPr="002A770C" w:rsidRDefault="00E654C3" w:rsidP="00E654C3">
      <w:pPr>
        <w:widowControl w:val="0"/>
        <w:autoSpaceDE w:val="0"/>
        <w:autoSpaceDN w:val="0"/>
        <w:adjustRightInd w:val="0"/>
        <w:spacing w:after="0" w:line="240" w:lineRule="auto"/>
        <w:rPr>
          <w:rFonts w:ascii="Times New Roman" w:hAnsi="Times New Roman"/>
        </w:rPr>
      </w:pPr>
    </w:p>
    <w:p w:rsidR="00E654C3" w:rsidRPr="002A770C" w:rsidRDefault="00E654C3" w:rsidP="00E654C3">
      <w:pPr>
        <w:widowControl w:val="0"/>
        <w:autoSpaceDE w:val="0"/>
        <w:autoSpaceDN w:val="0"/>
        <w:adjustRightInd w:val="0"/>
        <w:spacing w:after="0" w:line="240" w:lineRule="auto"/>
        <w:rPr>
          <w:rFonts w:ascii="Times New Roman" w:hAnsi="Times New Roman"/>
        </w:rPr>
      </w:pPr>
    </w:p>
    <w:p w:rsidR="00E654C3" w:rsidRPr="002A770C" w:rsidRDefault="00092410" w:rsidP="00D9770F">
      <w:pPr>
        <w:pStyle w:val="Heading5"/>
        <w:rPr>
          <w:rFonts w:ascii="Times New Roman" w:hAnsi="Times New Roman" w:cs="Times New Roman"/>
          <w:color w:val="auto"/>
        </w:rPr>
      </w:pPr>
      <w:r w:rsidRPr="002A770C">
        <w:rPr>
          <w:rFonts w:ascii="Times New Roman" w:hAnsi="Times New Roman" w:cs="Times New Roman"/>
          <w:color w:val="auto"/>
        </w:rPr>
        <w:lastRenderedPageBreak/>
        <w:t>CSR_Report</w:t>
      </w:r>
    </w:p>
    <w:p w:rsidR="00092410" w:rsidRPr="002A770C" w:rsidRDefault="00092410" w:rsidP="007E09F1">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eCL_Coaching_Summary_CSR_YYYYMMDD_YYYYMMDD.csv</w:t>
      </w:r>
    </w:p>
    <w:p w:rsidR="00092410" w:rsidRPr="002A770C" w:rsidRDefault="00092410" w:rsidP="00092410">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Expression: @[User::EncryptInDir] + "eCL_CoachingSummary_CSR_" +  (DT_WSTR,20) @[User::BeginDate] + "_" +  (DT_WSTR,20) @[User::EndDate] + ".csv"</w:t>
      </w:r>
    </w:p>
    <w:p w:rsidR="00E654C3" w:rsidRPr="002A770C" w:rsidRDefault="00E654C3" w:rsidP="00E654C3">
      <w:pPr>
        <w:widowControl w:val="0"/>
        <w:autoSpaceDE w:val="0"/>
        <w:autoSpaceDN w:val="0"/>
        <w:adjustRightInd w:val="0"/>
        <w:spacing w:after="0" w:line="240" w:lineRule="auto"/>
        <w:rPr>
          <w:rFonts w:ascii="Times New Roman" w:hAnsi="Times New Roman"/>
        </w:rPr>
      </w:pPr>
    </w:p>
    <w:p w:rsidR="00092410" w:rsidRPr="002A770C" w:rsidRDefault="00092410" w:rsidP="00092410">
      <w:pPr>
        <w:widowControl w:val="0"/>
        <w:autoSpaceDE w:val="0"/>
        <w:autoSpaceDN w:val="0"/>
        <w:adjustRightInd w:val="0"/>
        <w:spacing w:after="0" w:line="240" w:lineRule="auto"/>
        <w:rPr>
          <w:rFonts w:ascii="Times New Roman" w:hAnsi="Times New Roman"/>
        </w:rPr>
      </w:pPr>
    </w:p>
    <w:p w:rsidR="00092410" w:rsidRPr="002A770C" w:rsidRDefault="00092410" w:rsidP="00D9770F">
      <w:pPr>
        <w:pStyle w:val="Heading5"/>
        <w:rPr>
          <w:rFonts w:ascii="Times New Roman" w:hAnsi="Times New Roman" w:cs="Times New Roman"/>
          <w:color w:val="auto"/>
        </w:rPr>
      </w:pPr>
      <w:r w:rsidRPr="002A770C">
        <w:rPr>
          <w:rFonts w:ascii="Times New Roman" w:hAnsi="Times New Roman" w:cs="Times New Roman"/>
          <w:color w:val="auto"/>
        </w:rPr>
        <w:t>Supervisor_Report</w:t>
      </w:r>
    </w:p>
    <w:p w:rsidR="00092410" w:rsidRPr="002A770C" w:rsidRDefault="00092410" w:rsidP="00092410">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eCL_Coaching_Summary_Supervisor_YYYYMMDD_YYYYMMDD.csv</w:t>
      </w:r>
    </w:p>
    <w:p w:rsidR="00092410" w:rsidRPr="002A770C" w:rsidRDefault="00092410" w:rsidP="00092410">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Expression: @[User::EncryptInDir] + "eCL_CoachingSummary_Supervisor_" +  (DT_WSTR,20) @[User::BeginDate] + "_" +  (DT_WSTR,20) @[User::EndDate] + ".csv"</w:t>
      </w:r>
    </w:p>
    <w:p w:rsidR="00E654C3" w:rsidRPr="002A770C" w:rsidRDefault="00E654C3" w:rsidP="00257251">
      <w:pPr>
        <w:widowControl w:val="0"/>
        <w:autoSpaceDE w:val="0"/>
        <w:autoSpaceDN w:val="0"/>
        <w:adjustRightInd w:val="0"/>
        <w:spacing w:after="0" w:line="240" w:lineRule="auto"/>
        <w:ind w:left="1440"/>
        <w:rPr>
          <w:rFonts w:ascii="Times New Roman" w:hAnsi="Times New Roman"/>
        </w:rPr>
      </w:pPr>
    </w:p>
    <w:p w:rsidR="002C2162" w:rsidRPr="002A770C" w:rsidRDefault="002C2162" w:rsidP="00D9770F">
      <w:pPr>
        <w:pStyle w:val="Heading5"/>
        <w:rPr>
          <w:rFonts w:ascii="Times New Roman" w:hAnsi="Times New Roman" w:cs="Times New Roman"/>
          <w:color w:val="auto"/>
        </w:rPr>
      </w:pPr>
      <w:r w:rsidRPr="002A770C">
        <w:rPr>
          <w:rFonts w:ascii="Times New Roman" w:hAnsi="Times New Roman" w:cs="Times New Roman"/>
          <w:color w:val="auto"/>
        </w:rPr>
        <w:t>Quality_Report</w:t>
      </w:r>
    </w:p>
    <w:p w:rsidR="002C2162" w:rsidRPr="002A770C" w:rsidRDefault="002C2162" w:rsidP="002C2162">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eCL_Coaching_Summary_Quality _YYYYMMDD_YYYYMMDD.csv</w:t>
      </w:r>
    </w:p>
    <w:p w:rsidR="002C2162" w:rsidRPr="002A770C" w:rsidRDefault="002C2162" w:rsidP="002C2162">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Expression: @[User::EncryptInDir] + "eCL_CoachingSummary_Quality _" +  (DT_WSTR,20) @[User::BeginDate] + "_" +  (DT_WSTR,20) @[User::EndDate] + ".csv"</w:t>
      </w:r>
    </w:p>
    <w:p w:rsidR="00E654C3" w:rsidRPr="002A770C" w:rsidRDefault="00E654C3" w:rsidP="00E654C3">
      <w:pPr>
        <w:widowControl w:val="0"/>
        <w:autoSpaceDE w:val="0"/>
        <w:autoSpaceDN w:val="0"/>
        <w:adjustRightInd w:val="0"/>
        <w:spacing w:after="0" w:line="240" w:lineRule="auto"/>
        <w:rPr>
          <w:rFonts w:ascii="Times New Roman" w:hAnsi="Times New Roman"/>
        </w:rPr>
      </w:pPr>
    </w:p>
    <w:p w:rsidR="002C2162" w:rsidRPr="002A770C" w:rsidRDefault="002C2162" w:rsidP="00E654C3">
      <w:pPr>
        <w:widowControl w:val="0"/>
        <w:autoSpaceDE w:val="0"/>
        <w:autoSpaceDN w:val="0"/>
        <w:adjustRightInd w:val="0"/>
        <w:spacing w:after="0" w:line="240" w:lineRule="auto"/>
        <w:rPr>
          <w:rFonts w:ascii="Times New Roman" w:hAnsi="Times New Roman"/>
        </w:rPr>
      </w:pPr>
    </w:p>
    <w:p w:rsidR="002C2162" w:rsidRPr="002A770C" w:rsidRDefault="002C2162" w:rsidP="00D9770F">
      <w:pPr>
        <w:pStyle w:val="Heading5"/>
        <w:rPr>
          <w:rFonts w:ascii="Times New Roman" w:hAnsi="Times New Roman" w:cs="Times New Roman"/>
          <w:color w:val="auto"/>
        </w:rPr>
      </w:pPr>
      <w:r w:rsidRPr="002A770C">
        <w:rPr>
          <w:rFonts w:ascii="Times New Roman" w:hAnsi="Times New Roman" w:cs="Times New Roman"/>
          <w:color w:val="auto"/>
        </w:rPr>
        <w:t>LSA_Report</w:t>
      </w:r>
    </w:p>
    <w:p w:rsidR="002C2162" w:rsidRPr="002A770C" w:rsidRDefault="002C2162" w:rsidP="002C2162">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eCL_Coaching_Summary_LSA _YYYYMMDD_YYYYMMDD.csv</w:t>
      </w:r>
    </w:p>
    <w:p w:rsidR="002C2162" w:rsidRPr="002A770C" w:rsidRDefault="002C2162" w:rsidP="002C2162">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Expression: @[User::EncryptInDir] + "eCL_CoachingSummary_LSA _" +  (DT_WSTR,20) @[User::BeginDate] + "_" +  (DT_WSTR,20) @[User::EndDate] + ".csv"</w:t>
      </w:r>
    </w:p>
    <w:p w:rsidR="002C2162" w:rsidRPr="002A770C" w:rsidRDefault="002C2162" w:rsidP="00E654C3">
      <w:pPr>
        <w:widowControl w:val="0"/>
        <w:autoSpaceDE w:val="0"/>
        <w:autoSpaceDN w:val="0"/>
        <w:adjustRightInd w:val="0"/>
        <w:spacing w:after="0" w:line="240" w:lineRule="auto"/>
        <w:rPr>
          <w:rFonts w:ascii="Times New Roman" w:hAnsi="Times New Roman"/>
        </w:rPr>
      </w:pPr>
    </w:p>
    <w:p w:rsidR="002C2162" w:rsidRPr="002A770C" w:rsidRDefault="002C2162" w:rsidP="00E654C3">
      <w:pPr>
        <w:widowControl w:val="0"/>
        <w:autoSpaceDE w:val="0"/>
        <w:autoSpaceDN w:val="0"/>
        <w:adjustRightInd w:val="0"/>
        <w:spacing w:after="0" w:line="240" w:lineRule="auto"/>
        <w:rPr>
          <w:rFonts w:ascii="Times New Roman" w:hAnsi="Times New Roman"/>
        </w:rPr>
      </w:pPr>
    </w:p>
    <w:p w:rsidR="002C2162" w:rsidRPr="002A770C" w:rsidRDefault="002C2162" w:rsidP="00D9770F">
      <w:pPr>
        <w:pStyle w:val="Heading5"/>
        <w:rPr>
          <w:rFonts w:ascii="Times New Roman" w:hAnsi="Times New Roman" w:cs="Times New Roman"/>
          <w:color w:val="auto"/>
        </w:rPr>
      </w:pPr>
      <w:r w:rsidRPr="002A770C">
        <w:rPr>
          <w:rFonts w:ascii="Times New Roman" w:hAnsi="Times New Roman" w:cs="Times New Roman"/>
          <w:color w:val="auto"/>
        </w:rPr>
        <w:t>Training_Report</w:t>
      </w:r>
    </w:p>
    <w:p w:rsidR="002C2162" w:rsidRPr="002A770C" w:rsidRDefault="002C2162" w:rsidP="002C2162">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eCL_Coaching_Summary_Training _YYYYMMDD_YYYYMMDD.csv</w:t>
      </w:r>
    </w:p>
    <w:p w:rsidR="002C2162" w:rsidRPr="002A770C" w:rsidRDefault="002C2162" w:rsidP="002C2162">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Expression: @[User::EncryptInDir] + "eCL_CoachingSummary_Training _" +  (DT_WSTR,20) @[User::BeginDate] + "_" +  (DT_WSTR,20) @[User::EndDate] + ".csv"</w:t>
      </w:r>
    </w:p>
    <w:p w:rsidR="002C2162" w:rsidRPr="002A770C" w:rsidRDefault="002C2162" w:rsidP="00E654C3">
      <w:pPr>
        <w:widowControl w:val="0"/>
        <w:autoSpaceDE w:val="0"/>
        <w:autoSpaceDN w:val="0"/>
        <w:adjustRightInd w:val="0"/>
        <w:spacing w:after="0" w:line="240" w:lineRule="auto"/>
        <w:rPr>
          <w:rFonts w:ascii="Times New Roman" w:hAnsi="Times New Roman"/>
        </w:rPr>
      </w:pPr>
    </w:p>
    <w:p w:rsidR="002C2162" w:rsidRPr="002A770C" w:rsidRDefault="002C2162" w:rsidP="00E654C3">
      <w:pPr>
        <w:widowControl w:val="0"/>
        <w:autoSpaceDE w:val="0"/>
        <w:autoSpaceDN w:val="0"/>
        <w:adjustRightInd w:val="0"/>
        <w:spacing w:after="0" w:line="240" w:lineRule="auto"/>
        <w:rPr>
          <w:rFonts w:ascii="Times New Roman" w:hAnsi="Times New Roman"/>
        </w:rPr>
      </w:pPr>
    </w:p>
    <w:p w:rsidR="00EF280D" w:rsidRPr="002A770C" w:rsidRDefault="00EF280D" w:rsidP="00D9770F">
      <w:pPr>
        <w:pStyle w:val="Heading5"/>
        <w:rPr>
          <w:rFonts w:ascii="Times New Roman" w:hAnsi="Times New Roman" w:cs="Times New Roman"/>
          <w:color w:val="auto"/>
        </w:rPr>
      </w:pPr>
      <w:r w:rsidRPr="002A770C">
        <w:rPr>
          <w:rFonts w:ascii="Times New Roman" w:hAnsi="Times New Roman" w:cs="Times New Roman"/>
          <w:color w:val="auto"/>
        </w:rPr>
        <w:t>fileconn</w:t>
      </w:r>
    </w:p>
    <w:p w:rsidR="00EF280D" w:rsidRPr="002A770C" w:rsidRDefault="00EF280D" w:rsidP="00415179">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 xml:space="preserve">Expression: </w:t>
      </w:r>
      <w:r w:rsidR="00415179" w:rsidRPr="002A770C">
        <w:rPr>
          <w:rFonts w:ascii="Times New Roman" w:hAnsi="Times New Roman"/>
        </w:rPr>
        <w:t xml:space="preserve">  @[User::varFilePath]</w:t>
      </w:r>
    </w:p>
    <w:p w:rsidR="000E56D1" w:rsidRPr="002A770C" w:rsidRDefault="000E56D1" w:rsidP="009F2A51">
      <w:pPr>
        <w:widowControl w:val="0"/>
        <w:autoSpaceDE w:val="0"/>
        <w:autoSpaceDN w:val="0"/>
        <w:adjustRightInd w:val="0"/>
        <w:spacing w:after="0" w:line="240" w:lineRule="auto"/>
        <w:rPr>
          <w:rFonts w:ascii="Times New Roman" w:hAnsi="Times New Roman"/>
          <w:sz w:val="24"/>
          <w:szCs w:val="24"/>
        </w:rPr>
      </w:pPr>
    </w:p>
    <w:p w:rsidR="00272744" w:rsidRPr="002A770C" w:rsidRDefault="00272744" w:rsidP="009F2A51">
      <w:pPr>
        <w:widowControl w:val="0"/>
        <w:autoSpaceDE w:val="0"/>
        <w:autoSpaceDN w:val="0"/>
        <w:adjustRightInd w:val="0"/>
        <w:spacing w:after="0" w:line="240" w:lineRule="auto"/>
        <w:rPr>
          <w:rFonts w:ascii="Times New Roman" w:hAnsi="Times New Roman"/>
          <w:b/>
          <w:sz w:val="24"/>
          <w:szCs w:val="24"/>
        </w:rPr>
      </w:pPr>
    </w:p>
    <w:p w:rsidR="0055277D" w:rsidRPr="002A770C" w:rsidRDefault="00EF280D" w:rsidP="00D9770F">
      <w:pPr>
        <w:pStyle w:val="Heading5"/>
        <w:rPr>
          <w:rFonts w:ascii="Times New Roman" w:hAnsi="Times New Roman" w:cs="Times New Roman"/>
          <w:color w:val="auto"/>
        </w:rPr>
      </w:pPr>
      <w:r w:rsidRPr="002A770C">
        <w:rPr>
          <w:rFonts w:ascii="Times New Roman" w:hAnsi="Times New Roman" w:cs="Times New Roman"/>
          <w:color w:val="auto"/>
        </w:rPr>
        <w:t>smtpconn</w:t>
      </w:r>
    </w:p>
    <w:p w:rsidR="008C584B" w:rsidRPr="002A770C" w:rsidRDefault="008C584B" w:rsidP="009F2A51">
      <w:pPr>
        <w:widowControl w:val="0"/>
        <w:autoSpaceDE w:val="0"/>
        <w:autoSpaceDN w:val="0"/>
        <w:adjustRightInd w:val="0"/>
        <w:spacing w:after="0" w:line="240" w:lineRule="auto"/>
        <w:rPr>
          <w:rFonts w:ascii="Times New Roman" w:hAnsi="Times New Roman"/>
          <w:b/>
          <w:sz w:val="24"/>
          <w:szCs w:val="24"/>
        </w:rPr>
      </w:pPr>
    </w:p>
    <w:p w:rsidR="00133126" w:rsidRPr="002A770C" w:rsidRDefault="0055277D" w:rsidP="00257251">
      <w:pPr>
        <w:widowControl w:val="0"/>
        <w:autoSpaceDE w:val="0"/>
        <w:autoSpaceDN w:val="0"/>
        <w:adjustRightInd w:val="0"/>
        <w:spacing w:after="0" w:line="240" w:lineRule="auto"/>
        <w:ind w:left="2160"/>
        <w:rPr>
          <w:rFonts w:ascii="Times New Roman" w:hAnsi="Times New Roman"/>
          <w:b/>
          <w:sz w:val="24"/>
          <w:szCs w:val="24"/>
        </w:rPr>
      </w:pPr>
      <w:r w:rsidRPr="002A770C">
        <w:rPr>
          <w:rFonts w:ascii="Times New Roman" w:hAnsi="Times New Roman"/>
          <w:noProof/>
        </w:rPr>
        <w:lastRenderedPageBreak/>
        <w:drawing>
          <wp:inline distT="0" distB="0" distL="0" distR="0" wp14:anchorId="1A2ABC02" wp14:editId="54440F1A">
            <wp:extent cx="2377440" cy="13716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77440" cy="1371600"/>
                    </a:xfrm>
                    <a:prstGeom prst="rect">
                      <a:avLst/>
                    </a:prstGeom>
                  </pic:spPr>
                </pic:pic>
              </a:graphicData>
            </a:graphic>
          </wp:inline>
        </w:drawing>
      </w:r>
    </w:p>
    <w:p w:rsidR="002D5D3B" w:rsidRPr="002A770C" w:rsidRDefault="002D5D3B" w:rsidP="009F2A51">
      <w:pPr>
        <w:widowControl w:val="0"/>
        <w:autoSpaceDE w:val="0"/>
        <w:autoSpaceDN w:val="0"/>
        <w:adjustRightInd w:val="0"/>
        <w:spacing w:after="0" w:line="240" w:lineRule="auto"/>
        <w:rPr>
          <w:rFonts w:ascii="Times New Roman" w:hAnsi="Times New Roman"/>
          <w:b/>
          <w:sz w:val="24"/>
          <w:szCs w:val="24"/>
        </w:rPr>
      </w:pPr>
    </w:p>
    <w:p w:rsidR="002074EC" w:rsidRPr="002A770C" w:rsidRDefault="002074EC"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202048" w:rsidRPr="002A770C" w:rsidRDefault="004A5DA5" w:rsidP="00D9770F">
      <w:pPr>
        <w:pStyle w:val="Heading4"/>
        <w:widowControl w:val="0"/>
        <w:autoSpaceDE w:val="0"/>
        <w:autoSpaceDN w:val="0"/>
        <w:adjustRightInd w:val="0"/>
        <w:spacing w:line="240" w:lineRule="auto"/>
        <w:rPr>
          <w:rFonts w:ascii="Times New Roman" w:hAnsi="Times New Roman" w:cs="Times New Roman"/>
          <w:sz w:val="24"/>
          <w:szCs w:val="24"/>
        </w:rPr>
      </w:pPr>
      <w:bookmarkStart w:id="157" w:name="_Toc495484433"/>
      <w:r w:rsidRPr="002A770C">
        <w:rPr>
          <w:rFonts w:ascii="Times New Roman" w:hAnsi="Times New Roman" w:cs="Times New Roman"/>
          <w:i w:val="0"/>
          <w:color w:val="auto"/>
        </w:rPr>
        <w:lastRenderedPageBreak/>
        <w:t>P</w:t>
      </w:r>
      <w:r w:rsidR="00932115" w:rsidRPr="002A770C">
        <w:rPr>
          <w:rFonts w:ascii="Times New Roman" w:hAnsi="Times New Roman" w:cs="Times New Roman"/>
          <w:i w:val="0"/>
          <w:color w:val="auto"/>
        </w:rPr>
        <w:t>ackage Content</w:t>
      </w:r>
      <w:bookmarkEnd w:id="157"/>
    </w:p>
    <w:p w:rsidR="004A5DA5" w:rsidRPr="002A770C" w:rsidRDefault="004A5DA5" w:rsidP="00D9770F">
      <w:pPr>
        <w:rPr>
          <w:rFonts w:ascii="Times New Roman" w:hAnsi="Times New Roman"/>
        </w:rPr>
      </w:pPr>
      <w:del w:id="158" w:author="Palacherla, Susmitha C (NONUS)" w:date="2017-10-17T10:07:00Z">
        <w:r w:rsidRPr="002A770C" w:rsidDel="00EA316D">
          <w:rPr>
            <w:rFonts w:ascii="Times New Roman" w:hAnsi="Times New Roman"/>
            <w:noProof/>
          </w:rPr>
          <w:drawing>
            <wp:inline distT="0" distB="0" distL="0" distR="0" wp14:anchorId="28C891A0" wp14:editId="198B677B">
              <wp:extent cx="5467350" cy="715327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67350" cy="7153275"/>
                      </a:xfrm>
                      <a:prstGeom prst="rect">
                        <a:avLst/>
                      </a:prstGeom>
                    </pic:spPr>
                  </pic:pic>
                </a:graphicData>
              </a:graphic>
            </wp:inline>
          </w:drawing>
        </w:r>
      </w:del>
      <w:ins w:id="159" w:author="Palacherla, Susmitha C (NONUS)" w:date="2017-10-17T10:07:00Z">
        <w:r w:rsidR="00EA316D">
          <w:rPr>
            <w:noProof/>
          </w:rPr>
          <w:drawing>
            <wp:inline distT="0" distB="0" distL="0" distR="0" wp14:anchorId="630DC183" wp14:editId="6999E581">
              <wp:extent cx="4276725" cy="7067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76725" cy="7067550"/>
                      </a:xfrm>
                      <a:prstGeom prst="rect">
                        <a:avLst/>
                      </a:prstGeom>
                    </pic:spPr>
                  </pic:pic>
                </a:graphicData>
              </a:graphic>
            </wp:inline>
          </w:drawing>
        </w:r>
      </w:ins>
    </w:p>
    <w:p w:rsidR="004A5DA5" w:rsidRPr="002A770C" w:rsidRDefault="004A5DA5" w:rsidP="00D9770F">
      <w:pPr>
        <w:rPr>
          <w:rFonts w:ascii="Times New Roman" w:hAnsi="Times New Roman"/>
        </w:rPr>
      </w:pPr>
    </w:p>
    <w:p w:rsidR="007931F8" w:rsidRPr="002A770C" w:rsidRDefault="007931F8" w:rsidP="007931F8">
      <w:pPr>
        <w:widowControl w:val="0"/>
        <w:autoSpaceDE w:val="0"/>
        <w:autoSpaceDN w:val="0"/>
        <w:adjustRightInd w:val="0"/>
        <w:spacing w:after="0" w:line="240" w:lineRule="auto"/>
        <w:rPr>
          <w:rFonts w:ascii="Times New Roman" w:hAnsi="Times New Roman"/>
          <w:b/>
          <w:sz w:val="24"/>
          <w:szCs w:val="24"/>
        </w:rPr>
      </w:pPr>
      <w:r w:rsidRPr="002A770C">
        <w:rPr>
          <w:rFonts w:ascii="Times New Roman" w:hAnsi="Times New Roman"/>
          <w:b/>
          <w:sz w:val="24"/>
          <w:szCs w:val="24"/>
        </w:rPr>
        <w:lastRenderedPageBreak/>
        <w:t>Workflow</w:t>
      </w:r>
      <w:r w:rsidR="00E11790" w:rsidRPr="002A770C">
        <w:rPr>
          <w:rFonts w:ascii="Times New Roman" w:hAnsi="Times New Roman"/>
          <w:b/>
          <w:sz w:val="24"/>
          <w:szCs w:val="24"/>
        </w:rPr>
        <w:t xml:space="preserve"> o</w:t>
      </w:r>
      <w:r w:rsidR="00CC75DD" w:rsidRPr="002A770C">
        <w:rPr>
          <w:rFonts w:ascii="Times New Roman" w:hAnsi="Times New Roman"/>
          <w:b/>
          <w:sz w:val="24"/>
          <w:szCs w:val="24"/>
        </w:rPr>
        <w:t>f</w:t>
      </w:r>
      <w:r w:rsidR="00E11790" w:rsidRPr="002A770C">
        <w:rPr>
          <w:rFonts w:ascii="Times New Roman" w:hAnsi="Times New Roman"/>
          <w:b/>
          <w:sz w:val="24"/>
          <w:szCs w:val="24"/>
        </w:rPr>
        <w:t xml:space="preserve"> Steps</w:t>
      </w:r>
    </w:p>
    <w:p w:rsidR="00DD3780" w:rsidRPr="002A770C" w:rsidRDefault="00DD3780" w:rsidP="007931F8">
      <w:pPr>
        <w:widowControl w:val="0"/>
        <w:autoSpaceDE w:val="0"/>
        <w:autoSpaceDN w:val="0"/>
        <w:adjustRightInd w:val="0"/>
        <w:spacing w:after="0" w:line="240" w:lineRule="auto"/>
        <w:rPr>
          <w:rFonts w:ascii="Times New Roman" w:hAnsi="Times New Roman"/>
          <w:b/>
          <w:sz w:val="24"/>
          <w:szCs w:val="24"/>
        </w:rPr>
      </w:pPr>
    </w:p>
    <w:tbl>
      <w:tblPr>
        <w:tblStyle w:val="TableGrid"/>
        <w:tblW w:w="0" w:type="auto"/>
        <w:tblLook w:val="04A0" w:firstRow="1" w:lastRow="0" w:firstColumn="1" w:lastColumn="0" w:noHBand="0" w:noVBand="1"/>
      </w:tblPr>
      <w:tblGrid>
        <w:gridCol w:w="1215"/>
        <w:gridCol w:w="4365"/>
        <w:gridCol w:w="1644"/>
        <w:gridCol w:w="2126"/>
        <w:tblGridChange w:id="160">
          <w:tblGrid>
            <w:gridCol w:w="1215"/>
            <w:gridCol w:w="4365"/>
            <w:gridCol w:w="1644"/>
            <w:gridCol w:w="2126"/>
          </w:tblGrid>
        </w:tblGridChange>
      </w:tblGrid>
      <w:tr w:rsidR="00E11790" w:rsidRPr="002A770C" w:rsidTr="00744E4E">
        <w:tc>
          <w:tcPr>
            <w:tcW w:w="1215" w:type="dxa"/>
          </w:tcPr>
          <w:p w:rsidR="00E11790" w:rsidRPr="002A770C" w:rsidRDefault="00E11790" w:rsidP="00E11790">
            <w:pPr>
              <w:pStyle w:val="NoSpacing"/>
              <w:rPr>
                <w:rFonts w:ascii="Times New Roman" w:hAnsi="Times New Roman"/>
                <w:b/>
                <w:sz w:val="20"/>
                <w:szCs w:val="20"/>
              </w:rPr>
            </w:pPr>
            <w:r w:rsidRPr="002A770C">
              <w:rPr>
                <w:rFonts w:ascii="Times New Roman" w:hAnsi="Times New Roman"/>
                <w:b/>
                <w:sz w:val="20"/>
                <w:szCs w:val="20"/>
              </w:rPr>
              <w:t>Step #</w:t>
            </w:r>
          </w:p>
        </w:tc>
        <w:tc>
          <w:tcPr>
            <w:tcW w:w="4365" w:type="dxa"/>
          </w:tcPr>
          <w:p w:rsidR="00E11790" w:rsidRPr="002A770C" w:rsidRDefault="00E11790" w:rsidP="00E11790">
            <w:pPr>
              <w:pStyle w:val="NoSpacing"/>
              <w:rPr>
                <w:rFonts w:ascii="Times New Roman" w:hAnsi="Times New Roman"/>
                <w:b/>
                <w:sz w:val="20"/>
                <w:szCs w:val="20"/>
              </w:rPr>
            </w:pPr>
            <w:r w:rsidRPr="002A770C">
              <w:rPr>
                <w:rFonts w:ascii="Times New Roman" w:hAnsi="Times New Roman"/>
                <w:b/>
                <w:sz w:val="20"/>
                <w:szCs w:val="20"/>
              </w:rPr>
              <w:t>Task</w:t>
            </w:r>
          </w:p>
        </w:tc>
        <w:tc>
          <w:tcPr>
            <w:tcW w:w="1644" w:type="dxa"/>
          </w:tcPr>
          <w:p w:rsidR="00E11790" w:rsidRPr="002A770C" w:rsidRDefault="00E11790" w:rsidP="00E11790">
            <w:pPr>
              <w:pStyle w:val="NoSpacing"/>
              <w:rPr>
                <w:rFonts w:ascii="Times New Roman" w:hAnsi="Times New Roman"/>
                <w:b/>
                <w:sz w:val="20"/>
                <w:szCs w:val="20"/>
              </w:rPr>
            </w:pPr>
            <w:r w:rsidRPr="002A770C">
              <w:rPr>
                <w:rFonts w:ascii="Times New Roman" w:hAnsi="Times New Roman"/>
                <w:b/>
                <w:sz w:val="20"/>
                <w:szCs w:val="20"/>
              </w:rPr>
              <w:t>On Success</w:t>
            </w:r>
          </w:p>
        </w:tc>
        <w:tc>
          <w:tcPr>
            <w:tcW w:w="2126" w:type="dxa"/>
          </w:tcPr>
          <w:p w:rsidR="00E11790" w:rsidRPr="002A770C" w:rsidRDefault="00E11790" w:rsidP="00E11790">
            <w:pPr>
              <w:pStyle w:val="NoSpacing"/>
              <w:rPr>
                <w:rFonts w:ascii="Times New Roman" w:hAnsi="Times New Roman"/>
                <w:b/>
                <w:sz w:val="20"/>
                <w:szCs w:val="20"/>
              </w:rPr>
            </w:pPr>
            <w:r w:rsidRPr="002A770C">
              <w:rPr>
                <w:rFonts w:ascii="Times New Roman" w:hAnsi="Times New Roman"/>
                <w:b/>
                <w:sz w:val="20"/>
                <w:szCs w:val="20"/>
              </w:rPr>
              <w:t>On Failure</w:t>
            </w:r>
          </w:p>
        </w:tc>
      </w:tr>
      <w:tr w:rsidR="00E11790" w:rsidRPr="002A770C" w:rsidTr="00744E4E">
        <w:tc>
          <w:tcPr>
            <w:tcW w:w="1215" w:type="dxa"/>
            <w:tcBorders>
              <w:bottom w:val="single" w:sz="4" w:space="0" w:color="auto"/>
            </w:tcBorders>
          </w:tcPr>
          <w:p w:rsidR="00E11790" w:rsidRPr="002A770C" w:rsidRDefault="00E11790" w:rsidP="00D9770F">
            <w:pPr>
              <w:pStyle w:val="NoSpacing"/>
              <w:ind w:left="360"/>
              <w:rPr>
                <w:rFonts w:ascii="Times New Roman" w:hAnsi="Times New Roman"/>
                <w:sz w:val="20"/>
                <w:szCs w:val="20"/>
              </w:rPr>
            </w:pPr>
            <w:r w:rsidRPr="002A770C">
              <w:rPr>
                <w:rFonts w:ascii="Times New Roman" w:hAnsi="Times New Roman"/>
                <w:sz w:val="20"/>
                <w:szCs w:val="20"/>
              </w:rPr>
              <w:t>1.</w:t>
            </w:r>
          </w:p>
        </w:tc>
        <w:tc>
          <w:tcPr>
            <w:tcW w:w="4365" w:type="dxa"/>
            <w:tcBorders>
              <w:bottom w:val="single" w:sz="4" w:space="0" w:color="auto"/>
            </w:tcBorders>
          </w:tcPr>
          <w:p w:rsidR="00E11790" w:rsidRPr="002A770C" w:rsidRDefault="00E11790" w:rsidP="00E11790">
            <w:pPr>
              <w:pStyle w:val="NoSpacing"/>
              <w:rPr>
                <w:rFonts w:ascii="Times New Roman" w:hAnsi="Times New Roman"/>
                <w:sz w:val="20"/>
                <w:szCs w:val="20"/>
              </w:rPr>
            </w:pPr>
            <w:r w:rsidRPr="002A770C">
              <w:rPr>
                <w:rFonts w:ascii="Times New Roman" w:hAnsi="Times New Roman"/>
                <w:b/>
                <w:sz w:val="20"/>
                <w:szCs w:val="20"/>
                <w:u w:val="single"/>
              </w:rPr>
              <w:t>Dummy Task to establish precedence constraint</w:t>
            </w:r>
          </w:p>
        </w:tc>
        <w:tc>
          <w:tcPr>
            <w:tcW w:w="1644" w:type="dxa"/>
            <w:tcBorders>
              <w:bottom w:val="single" w:sz="4" w:space="0" w:color="auto"/>
            </w:tcBorders>
          </w:tcPr>
          <w:p w:rsidR="00E11790" w:rsidRPr="002A770C" w:rsidRDefault="00E11790" w:rsidP="00E11790">
            <w:pPr>
              <w:pStyle w:val="NoSpacing"/>
              <w:rPr>
                <w:rFonts w:ascii="Times New Roman" w:hAnsi="Times New Roman"/>
                <w:sz w:val="20"/>
                <w:szCs w:val="20"/>
              </w:rPr>
            </w:pPr>
          </w:p>
        </w:tc>
        <w:tc>
          <w:tcPr>
            <w:tcW w:w="2126" w:type="dxa"/>
            <w:tcBorders>
              <w:bottom w:val="single" w:sz="4" w:space="0" w:color="auto"/>
            </w:tcBorders>
          </w:tcPr>
          <w:p w:rsidR="00E11790" w:rsidRPr="002A770C" w:rsidRDefault="00E11790" w:rsidP="00E11790">
            <w:pPr>
              <w:pStyle w:val="NoSpacing"/>
              <w:rPr>
                <w:rFonts w:ascii="Times New Roman" w:hAnsi="Times New Roman"/>
                <w:sz w:val="20"/>
                <w:szCs w:val="20"/>
              </w:rPr>
            </w:pPr>
          </w:p>
        </w:tc>
      </w:tr>
      <w:tr w:rsidR="00E11790" w:rsidRPr="002A770C" w:rsidTr="00744E4E">
        <w:tc>
          <w:tcPr>
            <w:tcW w:w="1215" w:type="dxa"/>
            <w:tcBorders>
              <w:bottom w:val="single" w:sz="4" w:space="0" w:color="auto"/>
            </w:tcBorders>
            <w:shd w:val="clear" w:color="auto" w:fill="EEECE1" w:themeFill="background2"/>
          </w:tcPr>
          <w:p w:rsidR="00E11790" w:rsidRPr="002A770C" w:rsidRDefault="00E11790" w:rsidP="00D9770F">
            <w:pPr>
              <w:pStyle w:val="NoSpacing"/>
              <w:ind w:left="720"/>
              <w:rPr>
                <w:rFonts w:ascii="Times New Roman" w:hAnsi="Times New Roman"/>
                <w:sz w:val="20"/>
                <w:szCs w:val="20"/>
              </w:rPr>
            </w:pPr>
          </w:p>
        </w:tc>
        <w:tc>
          <w:tcPr>
            <w:tcW w:w="4365"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Expression and Constraint (Logical OR)</w:t>
            </w:r>
          </w:p>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Expression: @[User::Adhoc] == False</w:t>
            </w:r>
          </w:p>
        </w:tc>
        <w:tc>
          <w:tcPr>
            <w:tcW w:w="1644"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Go to Step 2</w:t>
            </w:r>
          </w:p>
        </w:tc>
        <w:tc>
          <w:tcPr>
            <w:tcW w:w="2126"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Stop execution.</w:t>
            </w:r>
          </w:p>
        </w:tc>
      </w:tr>
      <w:tr w:rsidR="00E11790" w:rsidRPr="002A770C" w:rsidTr="00744E4E">
        <w:tc>
          <w:tcPr>
            <w:tcW w:w="1215" w:type="dxa"/>
            <w:tcBorders>
              <w:bottom w:val="single" w:sz="4" w:space="0" w:color="auto"/>
            </w:tcBorders>
            <w:shd w:val="clear" w:color="auto" w:fill="auto"/>
          </w:tcPr>
          <w:p w:rsidR="00E11790" w:rsidRPr="002A770C" w:rsidRDefault="00E11790"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auto"/>
          </w:tcPr>
          <w:p w:rsidR="00E11790" w:rsidRPr="002A770C" w:rsidRDefault="00E11790" w:rsidP="00E11790">
            <w:pPr>
              <w:pStyle w:val="NoSpacing"/>
              <w:rPr>
                <w:rFonts w:ascii="Times New Roman" w:hAnsi="Times New Roman"/>
                <w:sz w:val="20"/>
                <w:szCs w:val="20"/>
              </w:rPr>
            </w:pPr>
          </w:p>
        </w:tc>
        <w:tc>
          <w:tcPr>
            <w:tcW w:w="1644" w:type="dxa"/>
            <w:tcBorders>
              <w:bottom w:val="single" w:sz="4" w:space="0" w:color="auto"/>
            </w:tcBorders>
            <w:shd w:val="clear" w:color="auto" w:fill="auto"/>
          </w:tcPr>
          <w:p w:rsidR="00E11790" w:rsidRPr="002A770C" w:rsidRDefault="00E11790" w:rsidP="00E11790">
            <w:pPr>
              <w:pStyle w:val="NoSpacing"/>
              <w:rPr>
                <w:rFonts w:ascii="Times New Roman" w:hAnsi="Times New Roman"/>
                <w:sz w:val="20"/>
                <w:szCs w:val="20"/>
              </w:rPr>
            </w:pPr>
          </w:p>
        </w:tc>
        <w:tc>
          <w:tcPr>
            <w:tcW w:w="2126" w:type="dxa"/>
            <w:tcBorders>
              <w:bottom w:val="single" w:sz="4" w:space="0" w:color="auto"/>
            </w:tcBorders>
            <w:shd w:val="clear" w:color="auto" w:fill="auto"/>
          </w:tcPr>
          <w:p w:rsidR="00E11790" w:rsidRPr="002A770C" w:rsidRDefault="00E11790" w:rsidP="00E11790">
            <w:pPr>
              <w:pStyle w:val="NoSpacing"/>
              <w:rPr>
                <w:rFonts w:ascii="Times New Roman" w:hAnsi="Times New Roman"/>
                <w:sz w:val="20"/>
                <w:szCs w:val="20"/>
              </w:rPr>
            </w:pPr>
          </w:p>
        </w:tc>
      </w:tr>
      <w:tr w:rsidR="00E11790" w:rsidRPr="002A770C" w:rsidTr="00744E4E">
        <w:tc>
          <w:tcPr>
            <w:tcW w:w="1215" w:type="dxa"/>
            <w:tcBorders>
              <w:bottom w:val="single" w:sz="4" w:space="0" w:color="auto"/>
            </w:tcBorders>
            <w:shd w:val="clear" w:color="auto" w:fill="EEECE1" w:themeFill="background2"/>
          </w:tcPr>
          <w:p w:rsidR="00E11790" w:rsidRPr="002A770C" w:rsidRDefault="00E11790"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Expression and Constraint (Logical OR)</w:t>
            </w:r>
          </w:p>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Expression: @[User::Adhoc] == True</w:t>
            </w:r>
          </w:p>
        </w:tc>
        <w:tc>
          <w:tcPr>
            <w:tcW w:w="1644"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 xml:space="preserve">Go to Step 3 </w:t>
            </w:r>
          </w:p>
        </w:tc>
        <w:tc>
          <w:tcPr>
            <w:tcW w:w="2126"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Stop execution.</w:t>
            </w:r>
          </w:p>
        </w:tc>
      </w:tr>
      <w:tr w:rsidR="00E11790" w:rsidRPr="002A770C" w:rsidTr="00744E4E">
        <w:tc>
          <w:tcPr>
            <w:tcW w:w="1215" w:type="dxa"/>
            <w:tcBorders>
              <w:bottom w:val="single" w:sz="4" w:space="0" w:color="auto"/>
            </w:tcBorders>
            <w:shd w:val="clear" w:color="auto" w:fill="auto"/>
          </w:tcPr>
          <w:p w:rsidR="00E11790" w:rsidRPr="002A770C" w:rsidRDefault="00E11790"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auto"/>
          </w:tcPr>
          <w:p w:rsidR="00E11790" w:rsidRPr="002A770C" w:rsidRDefault="00E11790" w:rsidP="00E11790">
            <w:pPr>
              <w:pStyle w:val="NoSpacing"/>
              <w:rPr>
                <w:rFonts w:ascii="Times New Roman" w:hAnsi="Times New Roman"/>
                <w:sz w:val="20"/>
                <w:szCs w:val="20"/>
              </w:rPr>
            </w:pPr>
          </w:p>
        </w:tc>
        <w:tc>
          <w:tcPr>
            <w:tcW w:w="1644" w:type="dxa"/>
            <w:tcBorders>
              <w:bottom w:val="single" w:sz="4" w:space="0" w:color="auto"/>
            </w:tcBorders>
            <w:shd w:val="clear" w:color="auto" w:fill="auto"/>
          </w:tcPr>
          <w:p w:rsidR="00E11790" w:rsidRPr="002A770C" w:rsidRDefault="00E11790" w:rsidP="00E11790">
            <w:pPr>
              <w:pStyle w:val="NoSpacing"/>
              <w:rPr>
                <w:rFonts w:ascii="Times New Roman" w:hAnsi="Times New Roman"/>
                <w:sz w:val="20"/>
                <w:szCs w:val="20"/>
              </w:rPr>
            </w:pPr>
          </w:p>
        </w:tc>
        <w:tc>
          <w:tcPr>
            <w:tcW w:w="2126" w:type="dxa"/>
            <w:tcBorders>
              <w:bottom w:val="single" w:sz="4" w:space="0" w:color="auto"/>
            </w:tcBorders>
            <w:shd w:val="clear" w:color="auto" w:fill="auto"/>
          </w:tcPr>
          <w:p w:rsidR="00E11790" w:rsidRPr="002A770C" w:rsidRDefault="00E11790" w:rsidP="00E11790">
            <w:pPr>
              <w:pStyle w:val="NoSpacing"/>
              <w:rPr>
                <w:rFonts w:ascii="Times New Roman" w:hAnsi="Times New Roman"/>
                <w:sz w:val="20"/>
                <w:szCs w:val="20"/>
              </w:rPr>
            </w:pPr>
          </w:p>
        </w:tc>
      </w:tr>
      <w:tr w:rsidR="00E11790" w:rsidRPr="002A770C" w:rsidTr="00744E4E">
        <w:tc>
          <w:tcPr>
            <w:tcW w:w="1215" w:type="dxa"/>
            <w:tcBorders>
              <w:bottom w:val="single" w:sz="4" w:space="0" w:color="auto"/>
            </w:tcBorders>
            <w:shd w:val="clear" w:color="auto" w:fill="EEECE1" w:themeFill="background2"/>
          </w:tcPr>
          <w:p w:rsidR="00E11790" w:rsidRPr="002A770C" w:rsidRDefault="00E11790"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b/>
                <w:sz w:val="20"/>
                <w:szCs w:val="20"/>
                <w:u w:val="single"/>
              </w:rPr>
            </w:pPr>
          </w:p>
        </w:tc>
        <w:tc>
          <w:tcPr>
            <w:tcW w:w="1644"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r>
      <w:tr w:rsidR="00E11790" w:rsidRPr="002A770C" w:rsidTr="00744E4E">
        <w:tc>
          <w:tcPr>
            <w:tcW w:w="1215" w:type="dxa"/>
            <w:tcBorders>
              <w:bottom w:val="single" w:sz="4" w:space="0" w:color="auto"/>
            </w:tcBorders>
            <w:shd w:val="clear" w:color="auto" w:fill="auto"/>
          </w:tcPr>
          <w:p w:rsidR="00E11790" w:rsidRPr="002A770C" w:rsidRDefault="00E11790" w:rsidP="00D9770F">
            <w:pPr>
              <w:pStyle w:val="NoSpacing"/>
              <w:ind w:left="360"/>
              <w:rPr>
                <w:rFonts w:ascii="Times New Roman" w:hAnsi="Times New Roman"/>
                <w:sz w:val="20"/>
                <w:szCs w:val="20"/>
              </w:rPr>
            </w:pPr>
            <w:r w:rsidRPr="002A770C">
              <w:rPr>
                <w:rFonts w:ascii="Times New Roman" w:hAnsi="Times New Roman"/>
                <w:sz w:val="20"/>
                <w:szCs w:val="20"/>
              </w:rPr>
              <w:t>2.</w:t>
            </w:r>
          </w:p>
        </w:tc>
        <w:tc>
          <w:tcPr>
            <w:tcW w:w="4365" w:type="dxa"/>
            <w:tcBorders>
              <w:bottom w:val="single" w:sz="4" w:space="0" w:color="auto"/>
            </w:tcBorders>
            <w:shd w:val="clear" w:color="auto" w:fill="auto"/>
          </w:tcPr>
          <w:p w:rsidR="00E11790" w:rsidRPr="002A770C" w:rsidRDefault="00E11790" w:rsidP="00E11790">
            <w:pPr>
              <w:pStyle w:val="NoSpacing"/>
              <w:rPr>
                <w:rFonts w:ascii="Times New Roman" w:hAnsi="Times New Roman"/>
                <w:b/>
                <w:sz w:val="20"/>
                <w:szCs w:val="20"/>
                <w:u w:val="single"/>
              </w:rPr>
            </w:pPr>
            <w:r w:rsidRPr="002A770C">
              <w:rPr>
                <w:rFonts w:ascii="Times New Roman" w:hAnsi="Times New Roman"/>
                <w:b/>
                <w:sz w:val="20"/>
                <w:szCs w:val="20"/>
                <w:u w:val="single"/>
              </w:rPr>
              <w:t>Get dates for Report</w:t>
            </w:r>
          </w:p>
        </w:tc>
        <w:tc>
          <w:tcPr>
            <w:tcW w:w="1644" w:type="dxa"/>
            <w:tcBorders>
              <w:bottom w:val="single" w:sz="4" w:space="0" w:color="auto"/>
            </w:tcBorders>
            <w:shd w:val="clear" w:color="auto" w:fill="auto"/>
          </w:tcPr>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Go to next step</w:t>
            </w:r>
          </w:p>
        </w:tc>
        <w:tc>
          <w:tcPr>
            <w:tcW w:w="2126" w:type="dxa"/>
            <w:tcBorders>
              <w:bottom w:val="single" w:sz="4" w:space="0" w:color="auto"/>
            </w:tcBorders>
            <w:shd w:val="clear" w:color="auto" w:fill="auto"/>
          </w:tcPr>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Stop execution.</w:t>
            </w:r>
          </w:p>
        </w:tc>
      </w:tr>
      <w:tr w:rsidR="00E11790" w:rsidRPr="002A770C" w:rsidTr="00744E4E">
        <w:tc>
          <w:tcPr>
            <w:tcW w:w="1215" w:type="dxa"/>
            <w:tcBorders>
              <w:bottom w:val="single" w:sz="4" w:space="0" w:color="auto"/>
            </w:tcBorders>
            <w:shd w:val="clear" w:color="auto" w:fill="EEECE1" w:themeFill="background2"/>
          </w:tcPr>
          <w:p w:rsidR="00E11790" w:rsidRPr="002A770C" w:rsidRDefault="00E11790"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1644"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r>
      <w:tr w:rsidR="00E11790" w:rsidRPr="002A770C" w:rsidTr="00744E4E">
        <w:tc>
          <w:tcPr>
            <w:tcW w:w="1215" w:type="dxa"/>
            <w:tcBorders>
              <w:bottom w:val="single" w:sz="4" w:space="0" w:color="auto"/>
            </w:tcBorders>
            <w:shd w:val="clear" w:color="auto" w:fill="auto"/>
          </w:tcPr>
          <w:p w:rsidR="00E11790" w:rsidRPr="002A770C" w:rsidRDefault="00E11790" w:rsidP="00D9770F">
            <w:pPr>
              <w:pStyle w:val="NoSpacing"/>
              <w:ind w:left="360"/>
              <w:rPr>
                <w:rFonts w:ascii="Times New Roman" w:hAnsi="Times New Roman"/>
                <w:sz w:val="20"/>
                <w:szCs w:val="20"/>
              </w:rPr>
            </w:pPr>
            <w:r w:rsidRPr="002A770C">
              <w:rPr>
                <w:rFonts w:ascii="Times New Roman" w:hAnsi="Times New Roman"/>
                <w:sz w:val="20"/>
                <w:szCs w:val="20"/>
              </w:rPr>
              <w:t>3.</w:t>
            </w:r>
          </w:p>
        </w:tc>
        <w:tc>
          <w:tcPr>
            <w:tcW w:w="4365" w:type="dxa"/>
            <w:tcBorders>
              <w:bottom w:val="single" w:sz="4" w:space="0" w:color="auto"/>
            </w:tcBorders>
            <w:shd w:val="clear" w:color="auto" w:fill="auto"/>
          </w:tcPr>
          <w:p w:rsidR="00E11790" w:rsidRPr="002A770C" w:rsidRDefault="00E11790" w:rsidP="00E11790">
            <w:pPr>
              <w:pStyle w:val="NoSpacing"/>
              <w:rPr>
                <w:rFonts w:ascii="Times New Roman" w:hAnsi="Times New Roman"/>
                <w:b/>
                <w:sz w:val="20"/>
                <w:szCs w:val="20"/>
                <w:u w:val="single"/>
              </w:rPr>
            </w:pPr>
            <w:r w:rsidRPr="002A770C">
              <w:rPr>
                <w:rFonts w:ascii="Times New Roman" w:hAnsi="Times New Roman"/>
                <w:b/>
                <w:sz w:val="20"/>
                <w:szCs w:val="20"/>
                <w:u w:val="single"/>
              </w:rPr>
              <w:t>CSR Report</w:t>
            </w:r>
          </w:p>
        </w:tc>
        <w:tc>
          <w:tcPr>
            <w:tcW w:w="1644" w:type="dxa"/>
            <w:tcBorders>
              <w:bottom w:val="single" w:sz="4" w:space="0" w:color="auto"/>
            </w:tcBorders>
            <w:shd w:val="clear" w:color="auto" w:fill="auto"/>
          </w:tcPr>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Go to step 4</w:t>
            </w:r>
          </w:p>
        </w:tc>
        <w:tc>
          <w:tcPr>
            <w:tcW w:w="2126" w:type="dxa"/>
            <w:tcBorders>
              <w:bottom w:val="single" w:sz="4" w:space="0" w:color="auto"/>
            </w:tcBorders>
            <w:shd w:val="clear" w:color="auto" w:fill="auto"/>
          </w:tcPr>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Go to Step 3a</w:t>
            </w:r>
          </w:p>
        </w:tc>
      </w:tr>
      <w:tr w:rsidR="00E11790" w:rsidRPr="002A770C" w:rsidTr="00744E4E">
        <w:tc>
          <w:tcPr>
            <w:tcW w:w="1215" w:type="dxa"/>
            <w:tcBorders>
              <w:bottom w:val="single" w:sz="4" w:space="0" w:color="auto"/>
            </w:tcBorders>
            <w:shd w:val="clear" w:color="auto" w:fill="EEECE1" w:themeFill="background2"/>
          </w:tcPr>
          <w:p w:rsidR="00E11790" w:rsidRPr="002A770C" w:rsidRDefault="00E11790"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1644"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r>
      <w:tr w:rsidR="00E11790" w:rsidRPr="002A770C" w:rsidTr="00744E4E">
        <w:tc>
          <w:tcPr>
            <w:tcW w:w="1215" w:type="dxa"/>
            <w:tcBorders>
              <w:bottom w:val="single" w:sz="4" w:space="0" w:color="auto"/>
            </w:tcBorders>
            <w:shd w:val="clear" w:color="auto" w:fill="auto"/>
          </w:tcPr>
          <w:p w:rsidR="00E11790" w:rsidRPr="002A770C" w:rsidRDefault="00E11790" w:rsidP="00D9770F">
            <w:pPr>
              <w:pStyle w:val="NoSpacing"/>
              <w:ind w:left="360"/>
              <w:rPr>
                <w:rFonts w:ascii="Times New Roman" w:hAnsi="Times New Roman"/>
                <w:sz w:val="20"/>
                <w:szCs w:val="20"/>
              </w:rPr>
            </w:pPr>
            <w:r w:rsidRPr="002A770C">
              <w:rPr>
                <w:rFonts w:ascii="Times New Roman" w:hAnsi="Times New Roman"/>
                <w:sz w:val="20"/>
                <w:szCs w:val="20"/>
              </w:rPr>
              <w:t>3a.</w:t>
            </w:r>
          </w:p>
        </w:tc>
        <w:tc>
          <w:tcPr>
            <w:tcW w:w="4365" w:type="dxa"/>
            <w:tcBorders>
              <w:bottom w:val="single" w:sz="4" w:space="0" w:color="auto"/>
            </w:tcBorders>
            <w:shd w:val="clear" w:color="auto" w:fill="auto"/>
          </w:tcPr>
          <w:p w:rsidR="00E11790" w:rsidRPr="002A770C" w:rsidRDefault="00E11790" w:rsidP="00E11790">
            <w:pPr>
              <w:pStyle w:val="NoSpacing"/>
              <w:rPr>
                <w:rFonts w:ascii="Times New Roman" w:hAnsi="Times New Roman"/>
                <w:sz w:val="20"/>
                <w:szCs w:val="20"/>
              </w:rPr>
            </w:pPr>
            <w:r w:rsidRPr="002A770C">
              <w:rPr>
                <w:rFonts w:ascii="Times New Roman" w:hAnsi="Times New Roman"/>
                <w:b/>
                <w:sz w:val="20"/>
                <w:szCs w:val="20"/>
                <w:u w:val="single"/>
              </w:rPr>
              <w:t>CSR Failure Notification</w:t>
            </w:r>
          </w:p>
        </w:tc>
        <w:tc>
          <w:tcPr>
            <w:tcW w:w="1644" w:type="dxa"/>
            <w:tcBorders>
              <w:bottom w:val="single" w:sz="4" w:space="0" w:color="auto"/>
            </w:tcBorders>
            <w:shd w:val="clear" w:color="auto" w:fill="auto"/>
          </w:tcPr>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Stop execution.</w:t>
            </w:r>
          </w:p>
        </w:tc>
        <w:tc>
          <w:tcPr>
            <w:tcW w:w="2126" w:type="dxa"/>
            <w:tcBorders>
              <w:bottom w:val="single" w:sz="4" w:space="0" w:color="auto"/>
            </w:tcBorders>
            <w:shd w:val="clear" w:color="auto" w:fill="auto"/>
          </w:tcPr>
          <w:p w:rsidR="00E11790" w:rsidRPr="002A770C" w:rsidRDefault="00E11790" w:rsidP="00D9770F">
            <w:pPr>
              <w:pStyle w:val="NoSpacing"/>
              <w:rPr>
                <w:rFonts w:ascii="Times New Roman" w:hAnsi="Times New Roman"/>
                <w:sz w:val="20"/>
                <w:szCs w:val="20"/>
              </w:rPr>
            </w:pPr>
            <w:r w:rsidRPr="002A770C">
              <w:rPr>
                <w:rFonts w:ascii="Times New Roman" w:hAnsi="Times New Roman"/>
                <w:sz w:val="20"/>
                <w:szCs w:val="20"/>
              </w:rPr>
              <w:t>Stop execution.</w:t>
            </w:r>
          </w:p>
        </w:tc>
      </w:tr>
      <w:tr w:rsidR="00E11790" w:rsidRPr="002A770C" w:rsidTr="00744E4E">
        <w:tc>
          <w:tcPr>
            <w:tcW w:w="1215" w:type="dxa"/>
            <w:tcBorders>
              <w:bottom w:val="single" w:sz="4" w:space="0" w:color="auto"/>
            </w:tcBorders>
            <w:shd w:val="clear" w:color="auto" w:fill="EEECE1" w:themeFill="background2"/>
          </w:tcPr>
          <w:p w:rsidR="00E11790" w:rsidRPr="002A770C" w:rsidRDefault="00E11790"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1644"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r>
      <w:tr w:rsidR="00744E4E" w:rsidRPr="002A770C" w:rsidTr="00744E4E">
        <w:tc>
          <w:tcPr>
            <w:tcW w:w="1215" w:type="dxa"/>
            <w:tcBorders>
              <w:bottom w:val="single" w:sz="4" w:space="0" w:color="auto"/>
            </w:tcBorders>
            <w:shd w:val="clear" w:color="auto" w:fill="auto"/>
          </w:tcPr>
          <w:p w:rsidR="00744E4E" w:rsidRPr="002A770C" w:rsidRDefault="00744E4E" w:rsidP="00D9770F">
            <w:pPr>
              <w:pStyle w:val="NoSpacing"/>
              <w:ind w:left="360"/>
              <w:rPr>
                <w:rFonts w:ascii="Times New Roman" w:hAnsi="Times New Roman"/>
                <w:sz w:val="20"/>
                <w:szCs w:val="20"/>
              </w:rPr>
            </w:pPr>
            <w:r w:rsidRPr="002A770C">
              <w:rPr>
                <w:rFonts w:ascii="Times New Roman" w:hAnsi="Times New Roman"/>
                <w:sz w:val="20"/>
                <w:szCs w:val="20"/>
              </w:rPr>
              <w:t>4.</w:t>
            </w:r>
          </w:p>
        </w:tc>
        <w:tc>
          <w:tcPr>
            <w:tcW w:w="4365"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b/>
                <w:sz w:val="20"/>
                <w:szCs w:val="20"/>
                <w:u w:val="single"/>
              </w:rPr>
              <w:t>Supervisor Report</w:t>
            </w:r>
          </w:p>
        </w:tc>
        <w:tc>
          <w:tcPr>
            <w:tcW w:w="1644" w:type="dxa"/>
            <w:tcBorders>
              <w:bottom w:val="single" w:sz="4" w:space="0" w:color="auto"/>
            </w:tcBorders>
            <w:shd w:val="clear" w:color="auto" w:fill="auto"/>
          </w:tcPr>
          <w:p w:rsidR="00744E4E" w:rsidRPr="002A770C" w:rsidRDefault="00744E4E" w:rsidP="00D9770F">
            <w:pPr>
              <w:pStyle w:val="NoSpacing"/>
              <w:rPr>
                <w:rFonts w:ascii="Times New Roman" w:hAnsi="Times New Roman"/>
                <w:sz w:val="20"/>
                <w:szCs w:val="20"/>
              </w:rPr>
            </w:pPr>
            <w:r w:rsidRPr="002A770C">
              <w:rPr>
                <w:rFonts w:ascii="Times New Roman" w:hAnsi="Times New Roman"/>
                <w:sz w:val="20"/>
                <w:szCs w:val="20"/>
              </w:rPr>
              <w:t>Go to step 5</w:t>
            </w:r>
          </w:p>
        </w:tc>
        <w:tc>
          <w:tcPr>
            <w:tcW w:w="2126" w:type="dxa"/>
            <w:tcBorders>
              <w:bottom w:val="single" w:sz="4" w:space="0" w:color="auto"/>
            </w:tcBorders>
            <w:shd w:val="clear" w:color="auto" w:fill="auto"/>
          </w:tcPr>
          <w:p w:rsidR="00744E4E" w:rsidRPr="002A770C" w:rsidRDefault="00744E4E" w:rsidP="00D9770F">
            <w:pPr>
              <w:pStyle w:val="NoSpacing"/>
              <w:rPr>
                <w:rFonts w:ascii="Times New Roman" w:hAnsi="Times New Roman"/>
                <w:sz w:val="20"/>
                <w:szCs w:val="20"/>
              </w:rPr>
            </w:pPr>
            <w:r w:rsidRPr="002A770C">
              <w:rPr>
                <w:rFonts w:ascii="Times New Roman" w:hAnsi="Times New Roman"/>
                <w:sz w:val="20"/>
                <w:szCs w:val="20"/>
              </w:rPr>
              <w:t>Go to Step 4a</w:t>
            </w:r>
          </w:p>
        </w:tc>
      </w:tr>
      <w:tr w:rsidR="00744E4E" w:rsidRPr="002A770C" w:rsidTr="00D9770F">
        <w:tc>
          <w:tcPr>
            <w:tcW w:w="1215" w:type="dxa"/>
            <w:shd w:val="clear" w:color="auto" w:fill="EEECE1" w:themeFill="background2"/>
          </w:tcPr>
          <w:p w:rsidR="00744E4E" w:rsidRPr="002A770C" w:rsidRDefault="00744E4E"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744E4E" w:rsidRPr="002A770C" w:rsidRDefault="00744E4E" w:rsidP="00744E4E">
            <w:pPr>
              <w:pStyle w:val="NoSpacing"/>
              <w:rPr>
                <w:rFonts w:ascii="Times New Roman" w:hAnsi="Times New Roman"/>
                <w:sz w:val="20"/>
                <w:szCs w:val="20"/>
              </w:rPr>
            </w:pPr>
          </w:p>
        </w:tc>
        <w:tc>
          <w:tcPr>
            <w:tcW w:w="1644" w:type="dxa"/>
            <w:tcBorders>
              <w:bottom w:val="single" w:sz="4" w:space="0" w:color="auto"/>
            </w:tcBorders>
            <w:shd w:val="clear" w:color="auto" w:fill="EEECE1" w:themeFill="background2"/>
          </w:tcPr>
          <w:p w:rsidR="00744E4E" w:rsidRPr="002A770C" w:rsidRDefault="00744E4E" w:rsidP="00744E4E">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744E4E" w:rsidRPr="002A770C" w:rsidRDefault="00744E4E" w:rsidP="00744E4E">
            <w:pPr>
              <w:pStyle w:val="NoSpacing"/>
              <w:rPr>
                <w:rFonts w:ascii="Times New Roman" w:hAnsi="Times New Roman"/>
                <w:sz w:val="20"/>
                <w:szCs w:val="20"/>
              </w:rPr>
            </w:pPr>
          </w:p>
        </w:tc>
      </w:tr>
      <w:tr w:rsidR="00744E4E" w:rsidRPr="002A770C" w:rsidTr="00744E4E">
        <w:tc>
          <w:tcPr>
            <w:tcW w:w="1215" w:type="dxa"/>
            <w:tcBorders>
              <w:bottom w:val="single" w:sz="4" w:space="0" w:color="auto"/>
            </w:tcBorders>
            <w:shd w:val="clear" w:color="auto" w:fill="auto"/>
          </w:tcPr>
          <w:p w:rsidR="00744E4E" w:rsidRPr="002A770C" w:rsidRDefault="00744E4E" w:rsidP="00D9770F">
            <w:pPr>
              <w:pStyle w:val="NoSpacing"/>
              <w:ind w:left="360"/>
              <w:rPr>
                <w:rFonts w:ascii="Times New Roman" w:hAnsi="Times New Roman"/>
                <w:sz w:val="20"/>
                <w:szCs w:val="20"/>
              </w:rPr>
            </w:pPr>
            <w:r w:rsidRPr="002A770C">
              <w:rPr>
                <w:rFonts w:ascii="Times New Roman" w:hAnsi="Times New Roman"/>
                <w:sz w:val="20"/>
                <w:szCs w:val="20"/>
              </w:rPr>
              <w:t>4a.</w:t>
            </w:r>
          </w:p>
        </w:tc>
        <w:tc>
          <w:tcPr>
            <w:tcW w:w="4365"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b/>
                <w:sz w:val="20"/>
                <w:szCs w:val="20"/>
                <w:u w:val="single"/>
              </w:rPr>
              <w:t>Supervisor Failure Notification</w:t>
            </w:r>
          </w:p>
        </w:tc>
        <w:tc>
          <w:tcPr>
            <w:tcW w:w="1644"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sz w:val="20"/>
                <w:szCs w:val="20"/>
              </w:rPr>
              <w:t>Stop execution.</w:t>
            </w:r>
          </w:p>
        </w:tc>
        <w:tc>
          <w:tcPr>
            <w:tcW w:w="2126"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sz w:val="20"/>
                <w:szCs w:val="20"/>
              </w:rPr>
              <w:t>Stop execution.</w:t>
            </w:r>
          </w:p>
        </w:tc>
      </w:tr>
      <w:tr w:rsidR="00E11790" w:rsidRPr="002A770C" w:rsidTr="00744E4E">
        <w:tc>
          <w:tcPr>
            <w:tcW w:w="1215" w:type="dxa"/>
            <w:shd w:val="clear" w:color="auto" w:fill="EEECE1" w:themeFill="background2"/>
          </w:tcPr>
          <w:p w:rsidR="00E11790" w:rsidRPr="002A770C" w:rsidRDefault="00E11790" w:rsidP="00D9770F">
            <w:pPr>
              <w:pStyle w:val="NoSpacing"/>
              <w:ind w:left="360"/>
              <w:rPr>
                <w:rFonts w:ascii="Times New Roman" w:hAnsi="Times New Roman"/>
                <w:sz w:val="20"/>
                <w:szCs w:val="20"/>
              </w:rPr>
            </w:pPr>
          </w:p>
        </w:tc>
        <w:tc>
          <w:tcPr>
            <w:tcW w:w="4365" w:type="dxa"/>
            <w:shd w:val="clear" w:color="auto" w:fill="EEECE1" w:themeFill="background2"/>
          </w:tcPr>
          <w:p w:rsidR="00E11790" w:rsidRPr="002A770C" w:rsidRDefault="00E11790" w:rsidP="00E11790">
            <w:pPr>
              <w:pStyle w:val="NoSpacing"/>
              <w:rPr>
                <w:rFonts w:ascii="Times New Roman" w:hAnsi="Times New Roman"/>
                <w:b/>
                <w:sz w:val="20"/>
                <w:szCs w:val="20"/>
                <w:u w:val="single"/>
              </w:rPr>
            </w:pPr>
          </w:p>
        </w:tc>
        <w:tc>
          <w:tcPr>
            <w:tcW w:w="1644" w:type="dxa"/>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2126" w:type="dxa"/>
            <w:shd w:val="clear" w:color="auto" w:fill="EEECE1" w:themeFill="background2"/>
          </w:tcPr>
          <w:p w:rsidR="00E11790" w:rsidRPr="002A770C" w:rsidRDefault="00E11790" w:rsidP="00E11790">
            <w:pPr>
              <w:pStyle w:val="NoSpacing"/>
              <w:rPr>
                <w:rFonts w:ascii="Times New Roman" w:hAnsi="Times New Roman"/>
                <w:sz w:val="20"/>
                <w:szCs w:val="20"/>
              </w:rPr>
            </w:pPr>
          </w:p>
        </w:tc>
      </w:tr>
      <w:tr w:rsidR="00744E4E" w:rsidRPr="002A770C" w:rsidTr="00744E4E">
        <w:tc>
          <w:tcPr>
            <w:tcW w:w="1215" w:type="dxa"/>
            <w:tcBorders>
              <w:bottom w:val="single" w:sz="4" w:space="0" w:color="auto"/>
            </w:tcBorders>
            <w:shd w:val="clear" w:color="auto" w:fill="auto"/>
          </w:tcPr>
          <w:p w:rsidR="00744E4E" w:rsidRPr="002A770C" w:rsidRDefault="00744E4E" w:rsidP="00D9770F">
            <w:pPr>
              <w:pStyle w:val="NoSpacing"/>
              <w:ind w:left="360"/>
              <w:rPr>
                <w:rFonts w:ascii="Times New Roman" w:hAnsi="Times New Roman"/>
                <w:sz w:val="20"/>
                <w:szCs w:val="20"/>
              </w:rPr>
            </w:pPr>
            <w:r w:rsidRPr="002A770C">
              <w:rPr>
                <w:rFonts w:ascii="Times New Roman" w:hAnsi="Times New Roman"/>
                <w:sz w:val="20"/>
                <w:szCs w:val="20"/>
              </w:rPr>
              <w:t>5.</w:t>
            </w:r>
          </w:p>
        </w:tc>
        <w:tc>
          <w:tcPr>
            <w:tcW w:w="4365"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b/>
                <w:sz w:val="20"/>
                <w:szCs w:val="20"/>
                <w:u w:val="single"/>
              </w:rPr>
              <w:t>Quality Report</w:t>
            </w:r>
          </w:p>
        </w:tc>
        <w:tc>
          <w:tcPr>
            <w:tcW w:w="1644" w:type="dxa"/>
            <w:tcBorders>
              <w:bottom w:val="single" w:sz="4" w:space="0" w:color="auto"/>
            </w:tcBorders>
            <w:shd w:val="clear" w:color="auto" w:fill="auto"/>
          </w:tcPr>
          <w:p w:rsidR="00744E4E" w:rsidRPr="002A770C" w:rsidRDefault="00744E4E" w:rsidP="00D9770F">
            <w:pPr>
              <w:pStyle w:val="NoSpacing"/>
              <w:rPr>
                <w:rFonts w:ascii="Times New Roman" w:hAnsi="Times New Roman"/>
                <w:sz w:val="20"/>
                <w:szCs w:val="20"/>
              </w:rPr>
            </w:pPr>
            <w:r w:rsidRPr="002A770C">
              <w:rPr>
                <w:rFonts w:ascii="Times New Roman" w:hAnsi="Times New Roman"/>
                <w:sz w:val="20"/>
                <w:szCs w:val="20"/>
              </w:rPr>
              <w:t>Go to step 6</w:t>
            </w:r>
          </w:p>
        </w:tc>
        <w:tc>
          <w:tcPr>
            <w:tcW w:w="2126" w:type="dxa"/>
            <w:tcBorders>
              <w:bottom w:val="single" w:sz="4" w:space="0" w:color="auto"/>
            </w:tcBorders>
            <w:shd w:val="clear" w:color="auto" w:fill="auto"/>
          </w:tcPr>
          <w:p w:rsidR="00744E4E" w:rsidRPr="002A770C" w:rsidRDefault="00744E4E" w:rsidP="00D9770F">
            <w:pPr>
              <w:pStyle w:val="NoSpacing"/>
              <w:rPr>
                <w:rFonts w:ascii="Times New Roman" w:hAnsi="Times New Roman"/>
                <w:sz w:val="20"/>
                <w:szCs w:val="20"/>
              </w:rPr>
            </w:pPr>
            <w:r w:rsidRPr="002A770C">
              <w:rPr>
                <w:rFonts w:ascii="Times New Roman" w:hAnsi="Times New Roman"/>
                <w:sz w:val="20"/>
                <w:szCs w:val="20"/>
              </w:rPr>
              <w:t>Go to Step 5a</w:t>
            </w:r>
          </w:p>
        </w:tc>
      </w:tr>
      <w:tr w:rsidR="00744E4E" w:rsidRPr="002A770C" w:rsidTr="00D9770F">
        <w:tc>
          <w:tcPr>
            <w:tcW w:w="1215" w:type="dxa"/>
            <w:shd w:val="clear" w:color="auto" w:fill="EEECE1" w:themeFill="background2"/>
          </w:tcPr>
          <w:p w:rsidR="00744E4E" w:rsidRPr="002A770C" w:rsidRDefault="00744E4E"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744E4E" w:rsidRPr="002A770C" w:rsidRDefault="00744E4E" w:rsidP="00744E4E">
            <w:pPr>
              <w:pStyle w:val="NoSpacing"/>
              <w:rPr>
                <w:rFonts w:ascii="Times New Roman" w:hAnsi="Times New Roman"/>
                <w:b/>
                <w:sz w:val="20"/>
                <w:szCs w:val="20"/>
                <w:u w:val="single"/>
              </w:rPr>
            </w:pPr>
          </w:p>
        </w:tc>
        <w:tc>
          <w:tcPr>
            <w:tcW w:w="1644" w:type="dxa"/>
            <w:tcBorders>
              <w:bottom w:val="single" w:sz="4" w:space="0" w:color="auto"/>
            </w:tcBorders>
            <w:shd w:val="clear" w:color="auto" w:fill="EEECE1" w:themeFill="background2"/>
          </w:tcPr>
          <w:p w:rsidR="00744E4E" w:rsidRPr="002A770C" w:rsidRDefault="00744E4E" w:rsidP="00744E4E">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744E4E" w:rsidRPr="002A770C" w:rsidRDefault="00744E4E" w:rsidP="00744E4E">
            <w:pPr>
              <w:pStyle w:val="NoSpacing"/>
              <w:rPr>
                <w:rFonts w:ascii="Times New Roman" w:hAnsi="Times New Roman"/>
                <w:sz w:val="20"/>
                <w:szCs w:val="20"/>
              </w:rPr>
            </w:pPr>
          </w:p>
        </w:tc>
      </w:tr>
      <w:tr w:rsidR="00744E4E" w:rsidRPr="002A770C" w:rsidTr="00744E4E">
        <w:tc>
          <w:tcPr>
            <w:tcW w:w="1215" w:type="dxa"/>
            <w:tcBorders>
              <w:bottom w:val="single" w:sz="4" w:space="0" w:color="auto"/>
            </w:tcBorders>
            <w:shd w:val="clear" w:color="auto" w:fill="auto"/>
          </w:tcPr>
          <w:p w:rsidR="00744E4E" w:rsidRPr="002A770C" w:rsidRDefault="00744E4E" w:rsidP="00D9770F">
            <w:pPr>
              <w:pStyle w:val="NoSpacing"/>
              <w:ind w:left="360"/>
              <w:rPr>
                <w:rFonts w:ascii="Times New Roman" w:hAnsi="Times New Roman"/>
                <w:sz w:val="20"/>
                <w:szCs w:val="20"/>
              </w:rPr>
            </w:pPr>
            <w:r w:rsidRPr="002A770C">
              <w:rPr>
                <w:rFonts w:ascii="Times New Roman" w:hAnsi="Times New Roman"/>
                <w:sz w:val="20"/>
                <w:szCs w:val="20"/>
              </w:rPr>
              <w:t>5a.</w:t>
            </w:r>
          </w:p>
        </w:tc>
        <w:tc>
          <w:tcPr>
            <w:tcW w:w="4365"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b/>
                <w:sz w:val="20"/>
                <w:szCs w:val="20"/>
                <w:u w:val="single"/>
              </w:rPr>
              <w:t>Quality Failure Notification</w:t>
            </w:r>
          </w:p>
        </w:tc>
        <w:tc>
          <w:tcPr>
            <w:tcW w:w="1644"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sz w:val="20"/>
                <w:szCs w:val="20"/>
              </w:rPr>
              <w:t>Stop execution.</w:t>
            </w:r>
          </w:p>
        </w:tc>
        <w:tc>
          <w:tcPr>
            <w:tcW w:w="2126"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sz w:val="20"/>
                <w:szCs w:val="20"/>
              </w:rPr>
              <w:t>Stop execution.</w:t>
            </w:r>
          </w:p>
        </w:tc>
      </w:tr>
      <w:tr w:rsidR="00E11790" w:rsidRPr="002A770C" w:rsidTr="00744E4E">
        <w:tc>
          <w:tcPr>
            <w:tcW w:w="1215" w:type="dxa"/>
            <w:shd w:val="clear" w:color="auto" w:fill="EEECE1" w:themeFill="background2"/>
          </w:tcPr>
          <w:p w:rsidR="00E11790" w:rsidRPr="002A770C" w:rsidRDefault="00E11790" w:rsidP="00D9770F">
            <w:pPr>
              <w:pStyle w:val="NoSpacing"/>
              <w:ind w:left="360"/>
              <w:rPr>
                <w:rFonts w:ascii="Times New Roman" w:hAnsi="Times New Roman"/>
                <w:sz w:val="20"/>
                <w:szCs w:val="20"/>
              </w:rPr>
            </w:pPr>
          </w:p>
        </w:tc>
        <w:tc>
          <w:tcPr>
            <w:tcW w:w="4365" w:type="dxa"/>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1644" w:type="dxa"/>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2126" w:type="dxa"/>
            <w:shd w:val="clear" w:color="auto" w:fill="EEECE1" w:themeFill="background2"/>
          </w:tcPr>
          <w:p w:rsidR="00E11790" w:rsidRPr="002A770C" w:rsidRDefault="00E11790" w:rsidP="00E11790">
            <w:pPr>
              <w:pStyle w:val="NoSpacing"/>
              <w:rPr>
                <w:rFonts w:ascii="Times New Roman" w:hAnsi="Times New Roman"/>
                <w:sz w:val="20"/>
                <w:szCs w:val="20"/>
              </w:rPr>
            </w:pPr>
          </w:p>
        </w:tc>
      </w:tr>
      <w:tr w:rsidR="00744E4E" w:rsidRPr="002A770C" w:rsidTr="00744E4E">
        <w:tc>
          <w:tcPr>
            <w:tcW w:w="1215" w:type="dxa"/>
            <w:tcBorders>
              <w:bottom w:val="single" w:sz="4" w:space="0" w:color="auto"/>
            </w:tcBorders>
            <w:shd w:val="clear" w:color="auto" w:fill="auto"/>
          </w:tcPr>
          <w:p w:rsidR="00744E4E" w:rsidRPr="002A770C" w:rsidRDefault="00744E4E" w:rsidP="00D9770F">
            <w:pPr>
              <w:pStyle w:val="NoSpacing"/>
              <w:ind w:left="360"/>
              <w:rPr>
                <w:rFonts w:ascii="Times New Roman" w:hAnsi="Times New Roman"/>
                <w:sz w:val="20"/>
                <w:szCs w:val="20"/>
              </w:rPr>
            </w:pPr>
            <w:r w:rsidRPr="002A770C">
              <w:rPr>
                <w:rFonts w:ascii="Times New Roman" w:hAnsi="Times New Roman"/>
                <w:sz w:val="20"/>
                <w:szCs w:val="20"/>
              </w:rPr>
              <w:t>6.</w:t>
            </w:r>
          </w:p>
        </w:tc>
        <w:tc>
          <w:tcPr>
            <w:tcW w:w="4365"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b/>
                <w:sz w:val="20"/>
                <w:szCs w:val="20"/>
                <w:u w:val="single"/>
              </w:rPr>
              <w:t>LSA Report</w:t>
            </w:r>
          </w:p>
        </w:tc>
        <w:tc>
          <w:tcPr>
            <w:tcW w:w="1644" w:type="dxa"/>
            <w:tcBorders>
              <w:bottom w:val="single" w:sz="4" w:space="0" w:color="auto"/>
            </w:tcBorders>
            <w:shd w:val="clear" w:color="auto" w:fill="auto"/>
          </w:tcPr>
          <w:p w:rsidR="00744E4E" w:rsidRPr="002A770C" w:rsidRDefault="00744E4E" w:rsidP="00D9770F">
            <w:pPr>
              <w:pStyle w:val="NoSpacing"/>
              <w:rPr>
                <w:rFonts w:ascii="Times New Roman" w:hAnsi="Times New Roman"/>
                <w:sz w:val="20"/>
                <w:szCs w:val="20"/>
              </w:rPr>
            </w:pPr>
            <w:r w:rsidRPr="002A770C">
              <w:rPr>
                <w:rFonts w:ascii="Times New Roman" w:hAnsi="Times New Roman"/>
                <w:sz w:val="20"/>
                <w:szCs w:val="20"/>
              </w:rPr>
              <w:t>Go to step 7</w:t>
            </w:r>
          </w:p>
        </w:tc>
        <w:tc>
          <w:tcPr>
            <w:tcW w:w="2126" w:type="dxa"/>
            <w:tcBorders>
              <w:bottom w:val="single" w:sz="4" w:space="0" w:color="auto"/>
            </w:tcBorders>
            <w:shd w:val="clear" w:color="auto" w:fill="auto"/>
          </w:tcPr>
          <w:p w:rsidR="00744E4E" w:rsidRPr="002A770C" w:rsidRDefault="00744E4E" w:rsidP="00D9770F">
            <w:pPr>
              <w:pStyle w:val="NoSpacing"/>
              <w:rPr>
                <w:rFonts w:ascii="Times New Roman" w:hAnsi="Times New Roman"/>
                <w:sz w:val="20"/>
                <w:szCs w:val="20"/>
              </w:rPr>
            </w:pPr>
            <w:r w:rsidRPr="002A770C">
              <w:rPr>
                <w:rFonts w:ascii="Times New Roman" w:hAnsi="Times New Roman"/>
                <w:sz w:val="20"/>
                <w:szCs w:val="20"/>
              </w:rPr>
              <w:t>Go to Step 6a</w:t>
            </w:r>
          </w:p>
        </w:tc>
      </w:tr>
      <w:tr w:rsidR="00744E4E" w:rsidRPr="002A770C" w:rsidTr="00D9770F">
        <w:trPr>
          <w:trHeight w:val="314"/>
        </w:trPr>
        <w:tc>
          <w:tcPr>
            <w:tcW w:w="1215" w:type="dxa"/>
            <w:shd w:val="clear" w:color="auto" w:fill="EEECE1" w:themeFill="background2"/>
          </w:tcPr>
          <w:p w:rsidR="00744E4E" w:rsidRPr="002A770C" w:rsidRDefault="00744E4E"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744E4E" w:rsidRPr="002A770C" w:rsidRDefault="00744E4E" w:rsidP="00744E4E">
            <w:pPr>
              <w:pStyle w:val="NoSpacing"/>
              <w:rPr>
                <w:rFonts w:ascii="Times New Roman" w:hAnsi="Times New Roman"/>
                <w:sz w:val="20"/>
                <w:szCs w:val="20"/>
              </w:rPr>
            </w:pPr>
          </w:p>
        </w:tc>
        <w:tc>
          <w:tcPr>
            <w:tcW w:w="1644" w:type="dxa"/>
            <w:tcBorders>
              <w:bottom w:val="single" w:sz="4" w:space="0" w:color="auto"/>
            </w:tcBorders>
            <w:shd w:val="clear" w:color="auto" w:fill="EEECE1" w:themeFill="background2"/>
          </w:tcPr>
          <w:p w:rsidR="00744E4E" w:rsidRPr="002A770C" w:rsidRDefault="00744E4E" w:rsidP="00744E4E">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744E4E" w:rsidRPr="002A770C" w:rsidRDefault="00744E4E" w:rsidP="00744E4E">
            <w:pPr>
              <w:pStyle w:val="NoSpacing"/>
              <w:rPr>
                <w:rFonts w:ascii="Times New Roman" w:hAnsi="Times New Roman"/>
                <w:sz w:val="20"/>
                <w:szCs w:val="20"/>
              </w:rPr>
            </w:pPr>
          </w:p>
        </w:tc>
      </w:tr>
      <w:tr w:rsidR="00744E4E" w:rsidRPr="002A770C" w:rsidTr="00744E4E">
        <w:tc>
          <w:tcPr>
            <w:tcW w:w="1215" w:type="dxa"/>
            <w:tcBorders>
              <w:bottom w:val="single" w:sz="4" w:space="0" w:color="auto"/>
            </w:tcBorders>
            <w:shd w:val="clear" w:color="auto" w:fill="auto"/>
          </w:tcPr>
          <w:p w:rsidR="00744E4E" w:rsidRPr="002A770C" w:rsidRDefault="00744E4E" w:rsidP="00D9770F">
            <w:pPr>
              <w:pStyle w:val="NoSpacing"/>
              <w:ind w:left="360"/>
              <w:rPr>
                <w:rFonts w:ascii="Times New Roman" w:hAnsi="Times New Roman"/>
                <w:sz w:val="20"/>
                <w:szCs w:val="20"/>
              </w:rPr>
            </w:pPr>
            <w:r w:rsidRPr="002A770C">
              <w:rPr>
                <w:rFonts w:ascii="Times New Roman" w:hAnsi="Times New Roman"/>
                <w:sz w:val="20"/>
                <w:szCs w:val="20"/>
              </w:rPr>
              <w:t>6a.</w:t>
            </w:r>
          </w:p>
        </w:tc>
        <w:tc>
          <w:tcPr>
            <w:tcW w:w="4365"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b/>
                <w:sz w:val="20"/>
                <w:szCs w:val="20"/>
                <w:u w:val="single"/>
              </w:rPr>
              <w:t>LSA Failure Notification</w:t>
            </w:r>
          </w:p>
        </w:tc>
        <w:tc>
          <w:tcPr>
            <w:tcW w:w="1644"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sz w:val="20"/>
                <w:szCs w:val="20"/>
              </w:rPr>
              <w:t>Stop execution.</w:t>
            </w:r>
          </w:p>
        </w:tc>
        <w:tc>
          <w:tcPr>
            <w:tcW w:w="2126"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sz w:val="20"/>
                <w:szCs w:val="20"/>
              </w:rPr>
              <w:t>Stop execution.</w:t>
            </w:r>
          </w:p>
        </w:tc>
      </w:tr>
      <w:tr w:rsidR="00E11790" w:rsidRPr="002A770C" w:rsidTr="00744E4E">
        <w:tc>
          <w:tcPr>
            <w:tcW w:w="1215" w:type="dxa"/>
            <w:shd w:val="clear" w:color="auto" w:fill="EEECE1" w:themeFill="background2"/>
          </w:tcPr>
          <w:p w:rsidR="00E11790" w:rsidRPr="002A770C" w:rsidRDefault="00E11790" w:rsidP="00D9770F">
            <w:pPr>
              <w:pStyle w:val="NoSpacing"/>
              <w:ind w:left="360"/>
              <w:rPr>
                <w:rFonts w:ascii="Times New Roman" w:hAnsi="Times New Roman"/>
                <w:sz w:val="20"/>
                <w:szCs w:val="20"/>
              </w:rPr>
            </w:pPr>
          </w:p>
        </w:tc>
        <w:tc>
          <w:tcPr>
            <w:tcW w:w="4365" w:type="dxa"/>
            <w:shd w:val="clear" w:color="auto" w:fill="EEECE1" w:themeFill="background2"/>
          </w:tcPr>
          <w:p w:rsidR="00E11790" w:rsidRPr="002A770C" w:rsidRDefault="00E11790" w:rsidP="00E11790">
            <w:pPr>
              <w:pStyle w:val="NoSpacing"/>
              <w:rPr>
                <w:rFonts w:ascii="Times New Roman" w:hAnsi="Times New Roman"/>
                <w:b/>
                <w:sz w:val="20"/>
                <w:szCs w:val="20"/>
                <w:u w:val="single"/>
              </w:rPr>
            </w:pPr>
          </w:p>
        </w:tc>
        <w:tc>
          <w:tcPr>
            <w:tcW w:w="1644" w:type="dxa"/>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2126" w:type="dxa"/>
            <w:shd w:val="clear" w:color="auto" w:fill="EEECE1" w:themeFill="background2"/>
          </w:tcPr>
          <w:p w:rsidR="00E11790" w:rsidRPr="002A770C" w:rsidRDefault="00E11790" w:rsidP="00E11790">
            <w:pPr>
              <w:pStyle w:val="NoSpacing"/>
              <w:rPr>
                <w:rFonts w:ascii="Times New Roman" w:hAnsi="Times New Roman"/>
                <w:sz w:val="20"/>
                <w:szCs w:val="20"/>
              </w:rPr>
            </w:pPr>
          </w:p>
        </w:tc>
      </w:tr>
      <w:tr w:rsidR="00744E4E" w:rsidRPr="002A770C" w:rsidTr="00744E4E">
        <w:tc>
          <w:tcPr>
            <w:tcW w:w="1215" w:type="dxa"/>
            <w:tcBorders>
              <w:bottom w:val="single" w:sz="4" w:space="0" w:color="auto"/>
            </w:tcBorders>
            <w:shd w:val="clear" w:color="auto" w:fill="auto"/>
          </w:tcPr>
          <w:p w:rsidR="00744E4E" w:rsidRPr="002A770C" w:rsidRDefault="00744E4E" w:rsidP="00D9770F">
            <w:pPr>
              <w:pStyle w:val="NoSpacing"/>
              <w:ind w:left="360"/>
              <w:rPr>
                <w:rFonts w:ascii="Times New Roman" w:hAnsi="Times New Roman"/>
                <w:sz w:val="20"/>
                <w:szCs w:val="20"/>
              </w:rPr>
            </w:pPr>
            <w:r w:rsidRPr="002A770C">
              <w:rPr>
                <w:rFonts w:ascii="Times New Roman" w:hAnsi="Times New Roman"/>
                <w:sz w:val="20"/>
                <w:szCs w:val="20"/>
              </w:rPr>
              <w:t>7.</w:t>
            </w:r>
          </w:p>
        </w:tc>
        <w:tc>
          <w:tcPr>
            <w:tcW w:w="4365"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b/>
                <w:sz w:val="20"/>
                <w:szCs w:val="20"/>
                <w:u w:val="single"/>
              </w:rPr>
              <w:t>Training Report</w:t>
            </w:r>
          </w:p>
        </w:tc>
        <w:tc>
          <w:tcPr>
            <w:tcW w:w="1644" w:type="dxa"/>
            <w:tcBorders>
              <w:bottom w:val="single" w:sz="4" w:space="0" w:color="auto"/>
            </w:tcBorders>
            <w:shd w:val="clear" w:color="auto" w:fill="auto"/>
          </w:tcPr>
          <w:p w:rsidR="00744E4E" w:rsidRPr="002A770C" w:rsidRDefault="00744E4E" w:rsidP="00D9770F">
            <w:pPr>
              <w:pStyle w:val="NoSpacing"/>
              <w:rPr>
                <w:rFonts w:ascii="Times New Roman" w:hAnsi="Times New Roman"/>
                <w:sz w:val="20"/>
                <w:szCs w:val="20"/>
              </w:rPr>
            </w:pPr>
            <w:r w:rsidRPr="002A770C">
              <w:rPr>
                <w:rFonts w:ascii="Times New Roman" w:hAnsi="Times New Roman"/>
                <w:sz w:val="20"/>
                <w:szCs w:val="20"/>
              </w:rPr>
              <w:t>Go to step 8</w:t>
            </w:r>
          </w:p>
        </w:tc>
        <w:tc>
          <w:tcPr>
            <w:tcW w:w="2126" w:type="dxa"/>
            <w:tcBorders>
              <w:bottom w:val="single" w:sz="4" w:space="0" w:color="auto"/>
            </w:tcBorders>
            <w:shd w:val="clear" w:color="auto" w:fill="auto"/>
          </w:tcPr>
          <w:p w:rsidR="00744E4E" w:rsidRPr="002A770C" w:rsidRDefault="00744E4E" w:rsidP="00D9770F">
            <w:pPr>
              <w:pStyle w:val="NoSpacing"/>
              <w:rPr>
                <w:rFonts w:ascii="Times New Roman" w:hAnsi="Times New Roman"/>
                <w:sz w:val="20"/>
                <w:szCs w:val="20"/>
              </w:rPr>
            </w:pPr>
            <w:r w:rsidRPr="002A770C">
              <w:rPr>
                <w:rFonts w:ascii="Times New Roman" w:hAnsi="Times New Roman"/>
                <w:sz w:val="20"/>
                <w:szCs w:val="20"/>
              </w:rPr>
              <w:t>Go to Step 7a</w:t>
            </w:r>
          </w:p>
        </w:tc>
      </w:tr>
      <w:tr w:rsidR="00744E4E" w:rsidRPr="002A770C" w:rsidTr="00D9770F">
        <w:tc>
          <w:tcPr>
            <w:tcW w:w="1215" w:type="dxa"/>
            <w:shd w:val="clear" w:color="auto" w:fill="EEECE1" w:themeFill="background2"/>
          </w:tcPr>
          <w:p w:rsidR="00744E4E" w:rsidRPr="002A770C" w:rsidRDefault="00744E4E"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744E4E" w:rsidRPr="002A770C" w:rsidRDefault="00744E4E" w:rsidP="00744E4E">
            <w:pPr>
              <w:pStyle w:val="NoSpacing"/>
              <w:rPr>
                <w:rFonts w:ascii="Times New Roman" w:hAnsi="Times New Roman"/>
                <w:b/>
                <w:sz w:val="20"/>
                <w:szCs w:val="20"/>
                <w:u w:val="single"/>
              </w:rPr>
            </w:pPr>
          </w:p>
        </w:tc>
        <w:tc>
          <w:tcPr>
            <w:tcW w:w="1644" w:type="dxa"/>
            <w:tcBorders>
              <w:bottom w:val="single" w:sz="4" w:space="0" w:color="auto"/>
            </w:tcBorders>
            <w:shd w:val="clear" w:color="auto" w:fill="EEECE1" w:themeFill="background2"/>
          </w:tcPr>
          <w:p w:rsidR="00744E4E" w:rsidRPr="002A770C" w:rsidRDefault="00744E4E" w:rsidP="00744E4E">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744E4E" w:rsidRPr="002A770C" w:rsidRDefault="00744E4E" w:rsidP="00744E4E">
            <w:pPr>
              <w:pStyle w:val="NoSpacing"/>
              <w:rPr>
                <w:rFonts w:ascii="Times New Roman" w:hAnsi="Times New Roman"/>
                <w:sz w:val="20"/>
                <w:szCs w:val="20"/>
              </w:rPr>
            </w:pPr>
          </w:p>
        </w:tc>
      </w:tr>
      <w:tr w:rsidR="00744E4E" w:rsidRPr="002A770C" w:rsidTr="00D9770F">
        <w:tc>
          <w:tcPr>
            <w:tcW w:w="1215" w:type="dxa"/>
            <w:tcBorders>
              <w:bottom w:val="single" w:sz="4" w:space="0" w:color="auto"/>
            </w:tcBorders>
            <w:shd w:val="clear" w:color="auto" w:fill="auto"/>
          </w:tcPr>
          <w:p w:rsidR="00744E4E" w:rsidRPr="002A770C" w:rsidRDefault="00744E4E" w:rsidP="00D9770F">
            <w:pPr>
              <w:pStyle w:val="NoSpacing"/>
              <w:ind w:left="360"/>
              <w:rPr>
                <w:rFonts w:ascii="Times New Roman" w:hAnsi="Times New Roman"/>
                <w:sz w:val="20"/>
                <w:szCs w:val="20"/>
              </w:rPr>
            </w:pPr>
            <w:r w:rsidRPr="002A770C">
              <w:rPr>
                <w:rFonts w:ascii="Times New Roman" w:hAnsi="Times New Roman"/>
                <w:sz w:val="20"/>
                <w:szCs w:val="20"/>
              </w:rPr>
              <w:t>7a.</w:t>
            </w:r>
          </w:p>
        </w:tc>
        <w:tc>
          <w:tcPr>
            <w:tcW w:w="4365" w:type="dxa"/>
            <w:tcBorders>
              <w:bottom w:val="single" w:sz="4" w:space="0" w:color="auto"/>
            </w:tcBorders>
            <w:shd w:val="clear" w:color="auto" w:fill="auto"/>
          </w:tcPr>
          <w:p w:rsidR="00744E4E" w:rsidRPr="002A770C" w:rsidRDefault="00744E4E" w:rsidP="00744E4E">
            <w:pPr>
              <w:pStyle w:val="NoSpacing"/>
              <w:rPr>
                <w:rFonts w:ascii="Times New Roman" w:hAnsi="Times New Roman"/>
                <w:b/>
                <w:sz w:val="20"/>
                <w:szCs w:val="20"/>
                <w:u w:val="single"/>
              </w:rPr>
            </w:pPr>
            <w:r w:rsidRPr="002A770C">
              <w:rPr>
                <w:rFonts w:ascii="Times New Roman" w:hAnsi="Times New Roman"/>
                <w:b/>
                <w:sz w:val="20"/>
                <w:szCs w:val="20"/>
                <w:u w:val="single"/>
              </w:rPr>
              <w:t>Training Failure Notification</w:t>
            </w:r>
          </w:p>
        </w:tc>
        <w:tc>
          <w:tcPr>
            <w:tcW w:w="1644"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sz w:val="20"/>
                <w:szCs w:val="20"/>
              </w:rPr>
              <w:t>Stop execution.</w:t>
            </w:r>
          </w:p>
        </w:tc>
        <w:tc>
          <w:tcPr>
            <w:tcW w:w="2126"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sz w:val="20"/>
                <w:szCs w:val="20"/>
              </w:rPr>
              <w:t>Stop execution.</w:t>
            </w:r>
          </w:p>
        </w:tc>
      </w:tr>
      <w:tr w:rsidR="00EA316D" w:rsidRPr="002A770C" w:rsidTr="00EA316D">
        <w:tblPrEx>
          <w:tblW w:w="0" w:type="auto"/>
          <w:tblPrExChange w:id="161" w:author="Palacherla, Susmitha C (NONUS)" w:date="2017-10-17T10:08:00Z">
            <w:tblPrEx>
              <w:tblW w:w="0" w:type="auto"/>
            </w:tblPrEx>
          </w:tblPrExChange>
        </w:tblPrEx>
        <w:trPr>
          <w:ins w:id="162" w:author="Palacherla, Susmitha C (NONUS)" w:date="2017-10-17T10:07:00Z"/>
        </w:trPr>
        <w:tc>
          <w:tcPr>
            <w:tcW w:w="1215" w:type="dxa"/>
            <w:tcBorders>
              <w:bottom w:val="single" w:sz="4" w:space="0" w:color="auto"/>
            </w:tcBorders>
            <w:shd w:val="clear" w:color="auto" w:fill="EEECE1" w:themeFill="background2"/>
            <w:tcPrChange w:id="163" w:author="Palacherla, Susmitha C (NONUS)" w:date="2017-10-17T10:08:00Z">
              <w:tcPr>
                <w:tcW w:w="1215" w:type="dxa"/>
                <w:tcBorders>
                  <w:bottom w:val="single" w:sz="4" w:space="0" w:color="auto"/>
                </w:tcBorders>
                <w:shd w:val="clear" w:color="auto" w:fill="EEECE1" w:themeFill="background2"/>
              </w:tcPr>
            </w:tcPrChange>
          </w:tcPr>
          <w:p w:rsidR="00EA316D" w:rsidRPr="002A770C" w:rsidRDefault="00EA316D" w:rsidP="00D9770F">
            <w:pPr>
              <w:pStyle w:val="NoSpacing"/>
              <w:ind w:left="360"/>
              <w:rPr>
                <w:ins w:id="164" w:author="Palacherla, Susmitha C (NONUS)" w:date="2017-10-17T10:07:00Z"/>
                <w:rFonts w:ascii="Times New Roman" w:hAnsi="Times New Roman"/>
                <w:sz w:val="20"/>
                <w:szCs w:val="20"/>
              </w:rPr>
            </w:pPr>
          </w:p>
        </w:tc>
        <w:tc>
          <w:tcPr>
            <w:tcW w:w="4365" w:type="dxa"/>
            <w:tcBorders>
              <w:bottom w:val="single" w:sz="4" w:space="0" w:color="auto"/>
            </w:tcBorders>
            <w:shd w:val="clear" w:color="auto" w:fill="EEECE1" w:themeFill="background2"/>
            <w:tcPrChange w:id="165" w:author="Palacherla, Susmitha C (NONUS)" w:date="2017-10-17T10:08:00Z">
              <w:tcPr>
                <w:tcW w:w="4365" w:type="dxa"/>
                <w:tcBorders>
                  <w:bottom w:val="single" w:sz="4" w:space="0" w:color="auto"/>
                </w:tcBorders>
                <w:shd w:val="clear" w:color="auto" w:fill="EEECE1" w:themeFill="background2"/>
              </w:tcPr>
            </w:tcPrChange>
          </w:tcPr>
          <w:p w:rsidR="00EA316D" w:rsidRPr="002A770C" w:rsidRDefault="00EA316D" w:rsidP="00E11790">
            <w:pPr>
              <w:pStyle w:val="NoSpacing"/>
              <w:rPr>
                <w:ins w:id="166" w:author="Palacherla, Susmitha C (NONUS)" w:date="2017-10-17T10:07:00Z"/>
                <w:rFonts w:ascii="Times New Roman" w:hAnsi="Times New Roman"/>
                <w:sz w:val="20"/>
                <w:szCs w:val="20"/>
              </w:rPr>
            </w:pPr>
          </w:p>
        </w:tc>
        <w:tc>
          <w:tcPr>
            <w:tcW w:w="1644" w:type="dxa"/>
            <w:tcBorders>
              <w:bottom w:val="single" w:sz="4" w:space="0" w:color="auto"/>
            </w:tcBorders>
            <w:shd w:val="clear" w:color="auto" w:fill="EEECE1" w:themeFill="background2"/>
            <w:tcPrChange w:id="167" w:author="Palacherla, Susmitha C (NONUS)" w:date="2017-10-17T10:08:00Z">
              <w:tcPr>
                <w:tcW w:w="1644" w:type="dxa"/>
                <w:tcBorders>
                  <w:bottom w:val="single" w:sz="4" w:space="0" w:color="auto"/>
                </w:tcBorders>
                <w:shd w:val="clear" w:color="auto" w:fill="EEECE1" w:themeFill="background2"/>
              </w:tcPr>
            </w:tcPrChange>
          </w:tcPr>
          <w:p w:rsidR="00EA316D" w:rsidRPr="002A770C" w:rsidRDefault="00EA316D" w:rsidP="00E11790">
            <w:pPr>
              <w:pStyle w:val="NoSpacing"/>
              <w:rPr>
                <w:ins w:id="168" w:author="Palacherla, Susmitha C (NONUS)" w:date="2017-10-17T10:07:00Z"/>
                <w:rFonts w:ascii="Times New Roman" w:hAnsi="Times New Roman"/>
                <w:sz w:val="20"/>
                <w:szCs w:val="20"/>
              </w:rPr>
            </w:pPr>
          </w:p>
        </w:tc>
        <w:tc>
          <w:tcPr>
            <w:tcW w:w="2126" w:type="dxa"/>
            <w:tcBorders>
              <w:bottom w:val="single" w:sz="4" w:space="0" w:color="auto"/>
            </w:tcBorders>
            <w:shd w:val="clear" w:color="auto" w:fill="EEECE1" w:themeFill="background2"/>
            <w:tcPrChange w:id="169" w:author="Palacherla, Susmitha C (NONUS)" w:date="2017-10-17T10:08:00Z">
              <w:tcPr>
                <w:tcW w:w="2126" w:type="dxa"/>
                <w:tcBorders>
                  <w:bottom w:val="single" w:sz="4" w:space="0" w:color="auto"/>
                </w:tcBorders>
                <w:shd w:val="clear" w:color="auto" w:fill="EEECE1" w:themeFill="background2"/>
              </w:tcPr>
            </w:tcPrChange>
          </w:tcPr>
          <w:p w:rsidR="00EA316D" w:rsidRPr="002A770C" w:rsidRDefault="00EA316D" w:rsidP="00E11790">
            <w:pPr>
              <w:pStyle w:val="NoSpacing"/>
              <w:rPr>
                <w:ins w:id="170" w:author="Palacherla, Susmitha C (NONUS)" w:date="2017-10-17T10:07:00Z"/>
                <w:rFonts w:ascii="Times New Roman" w:hAnsi="Times New Roman"/>
                <w:sz w:val="20"/>
                <w:szCs w:val="20"/>
              </w:rPr>
            </w:pPr>
          </w:p>
        </w:tc>
      </w:tr>
      <w:tr w:rsidR="00EA316D" w:rsidRPr="002A770C" w:rsidTr="00EA316D">
        <w:tblPrEx>
          <w:tblW w:w="0" w:type="auto"/>
          <w:tblPrExChange w:id="171" w:author="Palacherla, Susmitha C (NONUS)" w:date="2017-10-17T10:08:00Z">
            <w:tblPrEx>
              <w:tblW w:w="0" w:type="auto"/>
            </w:tblPrEx>
          </w:tblPrExChange>
        </w:tblPrEx>
        <w:trPr>
          <w:ins w:id="172" w:author="Palacherla, Susmitha C (NONUS)" w:date="2017-10-17T10:07:00Z"/>
        </w:trPr>
        <w:tc>
          <w:tcPr>
            <w:tcW w:w="1215" w:type="dxa"/>
            <w:tcBorders>
              <w:bottom w:val="single" w:sz="4" w:space="0" w:color="auto"/>
            </w:tcBorders>
            <w:shd w:val="clear" w:color="auto" w:fill="auto"/>
            <w:tcPrChange w:id="173" w:author="Palacherla, Susmitha C (NONUS)" w:date="2017-10-17T10:08:00Z">
              <w:tcPr>
                <w:tcW w:w="1215" w:type="dxa"/>
                <w:tcBorders>
                  <w:bottom w:val="single" w:sz="4" w:space="0" w:color="auto"/>
                </w:tcBorders>
                <w:shd w:val="clear" w:color="auto" w:fill="EEECE1" w:themeFill="background2"/>
              </w:tcPr>
            </w:tcPrChange>
          </w:tcPr>
          <w:p w:rsidR="00EA316D" w:rsidRPr="002A770C" w:rsidRDefault="00EA316D" w:rsidP="00EA316D">
            <w:pPr>
              <w:pStyle w:val="NoSpacing"/>
              <w:ind w:left="360"/>
              <w:rPr>
                <w:ins w:id="174" w:author="Palacherla, Susmitha C (NONUS)" w:date="2017-10-17T10:07:00Z"/>
                <w:rFonts w:ascii="Times New Roman" w:hAnsi="Times New Roman"/>
                <w:sz w:val="20"/>
                <w:szCs w:val="20"/>
              </w:rPr>
            </w:pPr>
            <w:ins w:id="175" w:author="Palacherla, Susmitha C (NONUS)" w:date="2017-10-17T10:08:00Z">
              <w:r>
                <w:rPr>
                  <w:rFonts w:ascii="Times New Roman" w:hAnsi="Times New Roman"/>
                  <w:sz w:val="20"/>
                  <w:szCs w:val="20"/>
                </w:rPr>
                <w:t xml:space="preserve">8. </w:t>
              </w:r>
            </w:ins>
          </w:p>
        </w:tc>
        <w:tc>
          <w:tcPr>
            <w:tcW w:w="4365" w:type="dxa"/>
            <w:tcBorders>
              <w:bottom w:val="single" w:sz="4" w:space="0" w:color="auto"/>
            </w:tcBorders>
            <w:shd w:val="clear" w:color="auto" w:fill="auto"/>
            <w:tcPrChange w:id="176" w:author="Palacherla, Susmitha C (NONUS)" w:date="2017-10-17T10:08:00Z">
              <w:tcPr>
                <w:tcW w:w="4365" w:type="dxa"/>
                <w:tcBorders>
                  <w:bottom w:val="single" w:sz="4" w:space="0" w:color="auto"/>
                </w:tcBorders>
                <w:shd w:val="clear" w:color="auto" w:fill="EEECE1" w:themeFill="background2"/>
              </w:tcPr>
            </w:tcPrChange>
          </w:tcPr>
          <w:p w:rsidR="00EA316D" w:rsidRPr="002A770C" w:rsidRDefault="00EA316D" w:rsidP="00EA316D">
            <w:pPr>
              <w:pStyle w:val="NoSpacing"/>
              <w:rPr>
                <w:ins w:id="177" w:author="Palacherla, Susmitha C (NONUS)" w:date="2017-10-17T10:07:00Z"/>
                <w:rFonts w:ascii="Times New Roman" w:hAnsi="Times New Roman"/>
                <w:sz w:val="20"/>
                <w:szCs w:val="20"/>
              </w:rPr>
            </w:pPr>
            <w:ins w:id="178" w:author="Palacherla, Susmitha C (NONUS)" w:date="2017-10-17T10:08:00Z">
              <w:r w:rsidRPr="00EA316D">
                <w:rPr>
                  <w:rFonts w:ascii="Times New Roman" w:hAnsi="Times New Roman"/>
                  <w:b/>
                  <w:sz w:val="20"/>
                  <w:szCs w:val="20"/>
                  <w:u w:val="single"/>
                  <w:rPrChange w:id="179" w:author="Palacherla, Susmitha C (NONUS)" w:date="2017-10-17T10:08:00Z">
                    <w:rPr>
                      <w:rFonts w:ascii="Times New Roman" w:hAnsi="Times New Roman"/>
                      <w:sz w:val="20"/>
                      <w:szCs w:val="20"/>
                    </w:rPr>
                  </w:rPrChange>
                </w:rPr>
                <w:t>Delay</w:t>
              </w:r>
            </w:ins>
          </w:p>
        </w:tc>
        <w:tc>
          <w:tcPr>
            <w:tcW w:w="1644" w:type="dxa"/>
            <w:tcBorders>
              <w:bottom w:val="single" w:sz="4" w:space="0" w:color="auto"/>
            </w:tcBorders>
            <w:shd w:val="clear" w:color="auto" w:fill="auto"/>
            <w:tcPrChange w:id="180" w:author="Palacherla, Susmitha C (NONUS)" w:date="2017-10-17T10:08:00Z">
              <w:tcPr>
                <w:tcW w:w="1644" w:type="dxa"/>
                <w:tcBorders>
                  <w:bottom w:val="single" w:sz="4" w:space="0" w:color="auto"/>
                </w:tcBorders>
                <w:shd w:val="clear" w:color="auto" w:fill="EEECE1" w:themeFill="background2"/>
              </w:tcPr>
            </w:tcPrChange>
          </w:tcPr>
          <w:p w:rsidR="00EA316D" w:rsidRPr="002A770C" w:rsidRDefault="00EA316D" w:rsidP="00EA316D">
            <w:pPr>
              <w:pStyle w:val="NoSpacing"/>
              <w:rPr>
                <w:ins w:id="181" w:author="Palacherla, Susmitha C (NONUS)" w:date="2017-10-17T10:07:00Z"/>
                <w:rFonts w:ascii="Times New Roman" w:hAnsi="Times New Roman"/>
                <w:sz w:val="20"/>
                <w:szCs w:val="20"/>
              </w:rPr>
            </w:pPr>
            <w:ins w:id="182" w:author="Palacherla, Susmitha C (NONUS)" w:date="2017-10-17T10:09:00Z">
              <w:r w:rsidRPr="002A770C">
                <w:rPr>
                  <w:rFonts w:ascii="Times New Roman" w:hAnsi="Times New Roman"/>
                  <w:sz w:val="20"/>
                  <w:szCs w:val="20"/>
                </w:rPr>
                <w:t>Go to step 9</w:t>
              </w:r>
            </w:ins>
          </w:p>
        </w:tc>
        <w:tc>
          <w:tcPr>
            <w:tcW w:w="2126" w:type="dxa"/>
            <w:tcBorders>
              <w:bottom w:val="single" w:sz="4" w:space="0" w:color="auto"/>
            </w:tcBorders>
            <w:shd w:val="clear" w:color="auto" w:fill="auto"/>
            <w:tcPrChange w:id="183" w:author="Palacherla, Susmitha C (NONUS)" w:date="2017-10-17T10:08:00Z">
              <w:tcPr>
                <w:tcW w:w="2126" w:type="dxa"/>
                <w:tcBorders>
                  <w:bottom w:val="single" w:sz="4" w:space="0" w:color="auto"/>
                </w:tcBorders>
                <w:shd w:val="clear" w:color="auto" w:fill="EEECE1" w:themeFill="background2"/>
              </w:tcPr>
            </w:tcPrChange>
          </w:tcPr>
          <w:p w:rsidR="00EA316D" w:rsidRPr="002A770C" w:rsidRDefault="00EA316D" w:rsidP="00EA316D">
            <w:pPr>
              <w:pStyle w:val="NoSpacing"/>
              <w:rPr>
                <w:ins w:id="184" w:author="Palacherla, Susmitha C (NONUS)" w:date="2017-10-17T10:07:00Z"/>
                <w:rFonts w:ascii="Times New Roman" w:hAnsi="Times New Roman"/>
                <w:sz w:val="20"/>
                <w:szCs w:val="20"/>
              </w:rPr>
            </w:pPr>
            <w:ins w:id="185" w:author="Palacherla, Susmitha C (NONUS)" w:date="2017-10-17T10:09:00Z">
              <w:r w:rsidRPr="002A770C">
                <w:rPr>
                  <w:rFonts w:ascii="Times New Roman" w:hAnsi="Times New Roman"/>
                  <w:sz w:val="20"/>
                  <w:szCs w:val="20"/>
                </w:rPr>
                <w:t>Stop execution.</w:t>
              </w:r>
            </w:ins>
          </w:p>
        </w:tc>
      </w:tr>
      <w:tr w:rsidR="00E11790" w:rsidRPr="002A770C" w:rsidTr="00D9770F">
        <w:tc>
          <w:tcPr>
            <w:tcW w:w="1215" w:type="dxa"/>
            <w:tcBorders>
              <w:bottom w:val="single" w:sz="4" w:space="0" w:color="auto"/>
            </w:tcBorders>
            <w:shd w:val="clear" w:color="auto" w:fill="EEECE1" w:themeFill="background2"/>
          </w:tcPr>
          <w:p w:rsidR="00E11790" w:rsidRPr="002A770C" w:rsidRDefault="00E11790"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1644"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r>
      <w:tr w:rsidR="00D566ED" w:rsidRPr="002A770C" w:rsidTr="00D9770F">
        <w:tc>
          <w:tcPr>
            <w:tcW w:w="1215" w:type="dxa"/>
            <w:shd w:val="clear" w:color="auto" w:fill="FFFFFF" w:themeFill="background1"/>
          </w:tcPr>
          <w:p w:rsidR="00D566ED" w:rsidRPr="002A770C" w:rsidRDefault="00EA316D" w:rsidP="00D9770F">
            <w:pPr>
              <w:pStyle w:val="NoSpacing"/>
              <w:ind w:left="360"/>
              <w:rPr>
                <w:rFonts w:ascii="Times New Roman" w:hAnsi="Times New Roman"/>
                <w:b/>
                <w:sz w:val="20"/>
                <w:szCs w:val="20"/>
                <w:u w:val="single"/>
              </w:rPr>
            </w:pPr>
            <w:ins w:id="186" w:author="Palacherla, Susmitha C (NONUS)" w:date="2017-10-17T10:09:00Z">
              <w:r>
                <w:rPr>
                  <w:rFonts w:ascii="Times New Roman" w:hAnsi="Times New Roman"/>
                  <w:sz w:val="20"/>
                  <w:szCs w:val="20"/>
                </w:rPr>
                <w:t>9</w:t>
              </w:r>
            </w:ins>
            <w:del w:id="187" w:author="Palacherla, Susmitha C (NONUS)" w:date="2017-10-17T10:09:00Z">
              <w:r w:rsidR="00D566ED" w:rsidRPr="002A770C" w:rsidDel="00EA316D">
                <w:rPr>
                  <w:rFonts w:ascii="Times New Roman" w:hAnsi="Times New Roman"/>
                  <w:sz w:val="20"/>
                  <w:szCs w:val="20"/>
                </w:rPr>
                <w:delText>8</w:delText>
              </w:r>
            </w:del>
            <w:r w:rsidR="00D566ED" w:rsidRPr="002A770C">
              <w:rPr>
                <w:rFonts w:ascii="Times New Roman" w:hAnsi="Times New Roman"/>
                <w:sz w:val="20"/>
                <w:szCs w:val="20"/>
              </w:rPr>
              <w:t>.</w:t>
            </w:r>
          </w:p>
        </w:tc>
        <w:tc>
          <w:tcPr>
            <w:tcW w:w="4365" w:type="dxa"/>
            <w:shd w:val="clear" w:color="auto" w:fill="FFFFFF" w:themeFill="background1"/>
          </w:tcPr>
          <w:p w:rsidR="00D566ED" w:rsidRPr="002A770C" w:rsidRDefault="00D566ED" w:rsidP="00D9770F">
            <w:pPr>
              <w:pStyle w:val="NoSpacing"/>
              <w:rPr>
                <w:rFonts w:ascii="Times New Roman" w:hAnsi="Times New Roman"/>
                <w:b/>
                <w:sz w:val="20"/>
                <w:szCs w:val="20"/>
                <w:u w:val="single"/>
              </w:rPr>
            </w:pPr>
            <w:r w:rsidRPr="002A770C">
              <w:rPr>
                <w:rFonts w:ascii="Times New Roman" w:hAnsi="Times New Roman"/>
                <w:b/>
                <w:sz w:val="20"/>
                <w:szCs w:val="20"/>
                <w:u w:val="single"/>
              </w:rPr>
              <w:t xml:space="preserve">Foreach Loop Container </w:t>
            </w:r>
          </w:p>
          <w:p w:rsidR="00D566ED" w:rsidRPr="002A770C" w:rsidRDefault="00D566ED" w:rsidP="00D9770F">
            <w:pPr>
              <w:pStyle w:val="NoSpacing"/>
              <w:numPr>
                <w:ilvl w:val="0"/>
                <w:numId w:val="39"/>
              </w:numPr>
              <w:rPr>
                <w:rFonts w:ascii="Times New Roman" w:hAnsi="Times New Roman"/>
                <w:sz w:val="20"/>
                <w:szCs w:val="20"/>
              </w:rPr>
            </w:pPr>
            <w:r w:rsidRPr="002A770C">
              <w:rPr>
                <w:rFonts w:ascii="Times New Roman" w:hAnsi="Times New Roman"/>
                <w:sz w:val="20"/>
                <w:szCs w:val="20"/>
              </w:rPr>
              <w:t>Copy Reports to Reports folder</w:t>
            </w:r>
          </w:p>
          <w:p w:rsidR="00D566ED" w:rsidRPr="002A770C" w:rsidRDefault="00D566ED" w:rsidP="00D9770F">
            <w:pPr>
              <w:pStyle w:val="NoSpacing"/>
              <w:numPr>
                <w:ilvl w:val="0"/>
                <w:numId w:val="39"/>
              </w:numPr>
              <w:rPr>
                <w:rFonts w:ascii="Times New Roman" w:hAnsi="Times New Roman"/>
                <w:b/>
                <w:sz w:val="20"/>
                <w:szCs w:val="20"/>
                <w:u w:val="single"/>
              </w:rPr>
            </w:pPr>
            <w:r w:rsidRPr="002A770C">
              <w:rPr>
                <w:rFonts w:ascii="Times New Roman" w:hAnsi="Times New Roman"/>
                <w:sz w:val="20"/>
                <w:szCs w:val="20"/>
              </w:rPr>
              <w:t>Backup encrypted reports</w:t>
            </w:r>
          </w:p>
        </w:tc>
        <w:tc>
          <w:tcPr>
            <w:tcW w:w="1644" w:type="dxa"/>
            <w:tcBorders>
              <w:bottom w:val="single" w:sz="4" w:space="0" w:color="auto"/>
            </w:tcBorders>
            <w:shd w:val="clear" w:color="auto" w:fill="auto"/>
          </w:tcPr>
          <w:p w:rsidR="00D566ED" w:rsidRPr="002A770C" w:rsidRDefault="00D566ED" w:rsidP="00D566ED">
            <w:pPr>
              <w:pStyle w:val="NoSpacing"/>
              <w:rPr>
                <w:rFonts w:ascii="Times New Roman" w:hAnsi="Times New Roman"/>
                <w:sz w:val="20"/>
                <w:szCs w:val="20"/>
              </w:rPr>
            </w:pPr>
            <w:r w:rsidRPr="002A770C">
              <w:rPr>
                <w:rFonts w:ascii="Times New Roman" w:hAnsi="Times New Roman"/>
                <w:sz w:val="20"/>
                <w:szCs w:val="20"/>
              </w:rPr>
              <w:t xml:space="preserve">Go to step </w:t>
            </w:r>
            <w:ins w:id="188" w:author="Palacherla, Susmitha C (NONUS)" w:date="2017-10-17T10:09:00Z">
              <w:r w:rsidR="00EA316D">
                <w:rPr>
                  <w:rFonts w:ascii="Times New Roman" w:hAnsi="Times New Roman"/>
                  <w:sz w:val="20"/>
                  <w:szCs w:val="20"/>
                </w:rPr>
                <w:t>10</w:t>
              </w:r>
            </w:ins>
            <w:del w:id="189" w:author="Palacherla, Susmitha C (NONUS)" w:date="2017-10-17T10:09:00Z">
              <w:r w:rsidRPr="002A770C" w:rsidDel="00EA316D">
                <w:rPr>
                  <w:rFonts w:ascii="Times New Roman" w:hAnsi="Times New Roman"/>
                  <w:sz w:val="20"/>
                  <w:szCs w:val="20"/>
                </w:rPr>
                <w:delText>9</w:delText>
              </w:r>
            </w:del>
          </w:p>
        </w:tc>
        <w:tc>
          <w:tcPr>
            <w:tcW w:w="2126" w:type="dxa"/>
            <w:tcBorders>
              <w:bottom w:val="single" w:sz="4" w:space="0" w:color="auto"/>
            </w:tcBorders>
            <w:shd w:val="clear" w:color="auto" w:fill="auto"/>
          </w:tcPr>
          <w:p w:rsidR="00D566ED" w:rsidRPr="002A770C" w:rsidRDefault="00D566ED" w:rsidP="00D566ED">
            <w:pPr>
              <w:pStyle w:val="NoSpacing"/>
              <w:rPr>
                <w:rFonts w:ascii="Times New Roman" w:hAnsi="Times New Roman"/>
                <w:sz w:val="20"/>
                <w:szCs w:val="20"/>
              </w:rPr>
            </w:pPr>
            <w:r w:rsidRPr="002A770C">
              <w:rPr>
                <w:rFonts w:ascii="Times New Roman" w:hAnsi="Times New Roman"/>
                <w:sz w:val="20"/>
                <w:szCs w:val="20"/>
              </w:rPr>
              <w:t>Stop execution.</w:t>
            </w:r>
          </w:p>
        </w:tc>
      </w:tr>
      <w:tr w:rsidR="005A2D88" w:rsidRPr="002A770C" w:rsidTr="00D9770F">
        <w:tc>
          <w:tcPr>
            <w:tcW w:w="1215" w:type="dxa"/>
            <w:tcBorders>
              <w:bottom w:val="single" w:sz="4" w:space="0" w:color="auto"/>
            </w:tcBorders>
            <w:shd w:val="clear" w:color="auto" w:fill="EEECE1" w:themeFill="background2"/>
          </w:tcPr>
          <w:p w:rsidR="005A2D88" w:rsidRPr="002A770C" w:rsidRDefault="005A2D88" w:rsidP="005A2D88">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5A2D88" w:rsidRPr="002A770C" w:rsidRDefault="005A2D88" w:rsidP="005A2D88">
            <w:pPr>
              <w:pStyle w:val="NoSpacing"/>
              <w:rPr>
                <w:rFonts w:ascii="Times New Roman" w:hAnsi="Times New Roman"/>
                <w:sz w:val="20"/>
                <w:szCs w:val="20"/>
              </w:rPr>
            </w:pPr>
          </w:p>
        </w:tc>
        <w:tc>
          <w:tcPr>
            <w:tcW w:w="1644" w:type="dxa"/>
            <w:tcBorders>
              <w:bottom w:val="single" w:sz="4" w:space="0" w:color="auto"/>
            </w:tcBorders>
            <w:shd w:val="clear" w:color="auto" w:fill="EEECE1" w:themeFill="background2"/>
          </w:tcPr>
          <w:p w:rsidR="005A2D88" w:rsidRPr="002A770C" w:rsidRDefault="005A2D88" w:rsidP="005A2D88">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5A2D88" w:rsidRPr="002A770C" w:rsidRDefault="005A2D88" w:rsidP="005A2D88">
            <w:pPr>
              <w:pStyle w:val="NoSpacing"/>
              <w:rPr>
                <w:rFonts w:ascii="Times New Roman" w:hAnsi="Times New Roman"/>
                <w:sz w:val="20"/>
                <w:szCs w:val="20"/>
              </w:rPr>
            </w:pPr>
          </w:p>
        </w:tc>
      </w:tr>
      <w:tr w:rsidR="005A2D88" w:rsidRPr="002A770C" w:rsidTr="00D9770F">
        <w:tc>
          <w:tcPr>
            <w:tcW w:w="1215" w:type="dxa"/>
            <w:shd w:val="clear" w:color="auto" w:fill="FFFFFF" w:themeFill="background1"/>
          </w:tcPr>
          <w:p w:rsidR="005A2D88" w:rsidRPr="002A770C" w:rsidRDefault="00EA316D" w:rsidP="00EA316D">
            <w:pPr>
              <w:pStyle w:val="NoSpacing"/>
              <w:ind w:left="360"/>
              <w:rPr>
                <w:rFonts w:ascii="Times New Roman" w:hAnsi="Times New Roman"/>
                <w:sz w:val="20"/>
                <w:szCs w:val="20"/>
              </w:rPr>
              <w:pPrChange w:id="190" w:author="Palacherla, Susmitha C (NONUS)" w:date="2017-10-17T10:09:00Z">
                <w:pPr>
                  <w:pStyle w:val="NoSpacing"/>
                  <w:ind w:left="360"/>
                </w:pPr>
              </w:pPrChange>
            </w:pPr>
            <w:ins w:id="191" w:author="Palacherla, Susmitha C (NONUS)" w:date="2017-10-17T10:09:00Z">
              <w:r>
                <w:rPr>
                  <w:rFonts w:ascii="Times New Roman" w:hAnsi="Times New Roman"/>
                  <w:sz w:val="20"/>
                  <w:szCs w:val="20"/>
                </w:rPr>
                <w:t>10</w:t>
              </w:r>
            </w:ins>
            <w:del w:id="192" w:author="Palacherla, Susmitha C (NONUS)" w:date="2017-10-17T10:09:00Z">
              <w:r w:rsidR="00D566ED" w:rsidRPr="002A770C" w:rsidDel="00EA316D">
                <w:rPr>
                  <w:rFonts w:ascii="Times New Roman" w:hAnsi="Times New Roman"/>
                  <w:sz w:val="20"/>
                  <w:szCs w:val="20"/>
                </w:rPr>
                <w:delText>9</w:delText>
              </w:r>
            </w:del>
            <w:r w:rsidR="00D566ED" w:rsidRPr="002A770C">
              <w:rPr>
                <w:rFonts w:ascii="Times New Roman" w:hAnsi="Times New Roman"/>
                <w:sz w:val="20"/>
                <w:szCs w:val="20"/>
              </w:rPr>
              <w:t>.</w:t>
            </w:r>
          </w:p>
        </w:tc>
        <w:tc>
          <w:tcPr>
            <w:tcW w:w="4365" w:type="dxa"/>
            <w:shd w:val="clear" w:color="auto" w:fill="FFFFFF" w:themeFill="background1"/>
          </w:tcPr>
          <w:p w:rsidR="005A2D88" w:rsidRPr="002A770C" w:rsidRDefault="00D566ED" w:rsidP="005A2D88">
            <w:pPr>
              <w:pStyle w:val="NoSpacing"/>
              <w:rPr>
                <w:rFonts w:ascii="Times New Roman" w:hAnsi="Times New Roman"/>
                <w:sz w:val="20"/>
                <w:szCs w:val="20"/>
              </w:rPr>
            </w:pPr>
            <w:r w:rsidRPr="002A770C">
              <w:rPr>
                <w:rFonts w:ascii="Times New Roman" w:hAnsi="Times New Roman"/>
                <w:b/>
                <w:sz w:val="20"/>
                <w:szCs w:val="20"/>
                <w:u w:val="single"/>
              </w:rPr>
              <w:t>Completion Notification</w:t>
            </w:r>
          </w:p>
        </w:tc>
        <w:tc>
          <w:tcPr>
            <w:tcW w:w="1644" w:type="dxa"/>
            <w:shd w:val="clear" w:color="auto" w:fill="FFFFFF" w:themeFill="background1"/>
          </w:tcPr>
          <w:p w:rsidR="005A2D88" w:rsidRPr="002A770C" w:rsidRDefault="00D566ED" w:rsidP="005A2D88">
            <w:pPr>
              <w:pStyle w:val="NoSpacing"/>
              <w:rPr>
                <w:rFonts w:ascii="Times New Roman" w:hAnsi="Times New Roman"/>
                <w:sz w:val="20"/>
                <w:szCs w:val="20"/>
              </w:rPr>
            </w:pPr>
            <w:r w:rsidRPr="002A770C">
              <w:rPr>
                <w:rFonts w:ascii="Times New Roman" w:hAnsi="Times New Roman"/>
                <w:sz w:val="20"/>
                <w:szCs w:val="20"/>
              </w:rPr>
              <w:t>End of process.</w:t>
            </w:r>
          </w:p>
        </w:tc>
        <w:tc>
          <w:tcPr>
            <w:tcW w:w="2126" w:type="dxa"/>
            <w:shd w:val="clear" w:color="auto" w:fill="FFFFFF" w:themeFill="background1"/>
          </w:tcPr>
          <w:p w:rsidR="005A2D88" w:rsidRPr="002A770C" w:rsidRDefault="00D566ED" w:rsidP="005A2D88">
            <w:pPr>
              <w:pStyle w:val="NoSpacing"/>
              <w:rPr>
                <w:rFonts w:ascii="Times New Roman" w:hAnsi="Times New Roman"/>
                <w:sz w:val="20"/>
                <w:szCs w:val="20"/>
              </w:rPr>
            </w:pPr>
            <w:r w:rsidRPr="002A770C">
              <w:rPr>
                <w:rFonts w:ascii="Times New Roman" w:hAnsi="Times New Roman"/>
                <w:sz w:val="20"/>
                <w:szCs w:val="20"/>
              </w:rPr>
              <w:t>Stop execution.</w:t>
            </w:r>
          </w:p>
        </w:tc>
      </w:tr>
      <w:tr w:rsidR="005A2D88" w:rsidRPr="002A770C" w:rsidTr="00D9770F">
        <w:tc>
          <w:tcPr>
            <w:tcW w:w="1215" w:type="dxa"/>
            <w:tcBorders>
              <w:bottom w:val="single" w:sz="4" w:space="0" w:color="auto"/>
            </w:tcBorders>
            <w:shd w:val="clear" w:color="auto" w:fill="EEECE1" w:themeFill="background2"/>
          </w:tcPr>
          <w:p w:rsidR="005A2D88" w:rsidRPr="002A770C" w:rsidRDefault="005A2D88" w:rsidP="005A2D88">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5A2D88" w:rsidRPr="002A770C" w:rsidRDefault="005A2D88" w:rsidP="005A2D88">
            <w:pPr>
              <w:pStyle w:val="NoSpacing"/>
              <w:rPr>
                <w:rFonts w:ascii="Times New Roman" w:hAnsi="Times New Roman"/>
                <w:sz w:val="20"/>
                <w:szCs w:val="20"/>
              </w:rPr>
            </w:pPr>
          </w:p>
        </w:tc>
        <w:tc>
          <w:tcPr>
            <w:tcW w:w="1644" w:type="dxa"/>
            <w:tcBorders>
              <w:bottom w:val="single" w:sz="4" w:space="0" w:color="auto"/>
            </w:tcBorders>
            <w:shd w:val="clear" w:color="auto" w:fill="EEECE1" w:themeFill="background2"/>
          </w:tcPr>
          <w:p w:rsidR="005A2D88" w:rsidRPr="002A770C" w:rsidRDefault="005A2D88" w:rsidP="005A2D88">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5A2D88" w:rsidRPr="002A770C" w:rsidRDefault="005A2D88" w:rsidP="005A2D88">
            <w:pPr>
              <w:pStyle w:val="NoSpacing"/>
              <w:rPr>
                <w:rFonts w:ascii="Times New Roman" w:hAnsi="Times New Roman"/>
                <w:sz w:val="20"/>
                <w:szCs w:val="20"/>
              </w:rPr>
            </w:pPr>
          </w:p>
        </w:tc>
      </w:tr>
      <w:tr w:rsidR="005A2D88" w:rsidRPr="002A770C" w:rsidTr="00D9770F">
        <w:tc>
          <w:tcPr>
            <w:tcW w:w="1215" w:type="dxa"/>
            <w:shd w:val="clear" w:color="auto" w:fill="FFFFFF" w:themeFill="background1"/>
          </w:tcPr>
          <w:p w:rsidR="005A2D88" w:rsidRPr="002A770C" w:rsidRDefault="005A2D88" w:rsidP="005A2D88">
            <w:pPr>
              <w:pStyle w:val="NoSpacing"/>
              <w:ind w:left="360"/>
              <w:rPr>
                <w:rFonts w:ascii="Times New Roman" w:hAnsi="Times New Roman"/>
                <w:sz w:val="20"/>
                <w:szCs w:val="20"/>
              </w:rPr>
            </w:pPr>
          </w:p>
        </w:tc>
        <w:tc>
          <w:tcPr>
            <w:tcW w:w="4365" w:type="dxa"/>
            <w:shd w:val="clear" w:color="auto" w:fill="FFFFFF" w:themeFill="background1"/>
          </w:tcPr>
          <w:p w:rsidR="005A2D88" w:rsidRPr="002A770C" w:rsidRDefault="005A2D88" w:rsidP="005A2D88">
            <w:pPr>
              <w:pStyle w:val="NoSpacing"/>
              <w:rPr>
                <w:rFonts w:ascii="Times New Roman" w:hAnsi="Times New Roman"/>
                <w:sz w:val="20"/>
                <w:szCs w:val="20"/>
              </w:rPr>
            </w:pPr>
          </w:p>
        </w:tc>
        <w:tc>
          <w:tcPr>
            <w:tcW w:w="1644" w:type="dxa"/>
            <w:shd w:val="clear" w:color="auto" w:fill="FFFFFF" w:themeFill="background1"/>
          </w:tcPr>
          <w:p w:rsidR="005A2D88" w:rsidRPr="002A770C" w:rsidRDefault="005A2D88" w:rsidP="005A2D88">
            <w:pPr>
              <w:pStyle w:val="NoSpacing"/>
              <w:rPr>
                <w:rFonts w:ascii="Times New Roman" w:hAnsi="Times New Roman"/>
                <w:sz w:val="20"/>
                <w:szCs w:val="20"/>
              </w:rPr>
            </w:pPr>
          </w:p>
        </w:tc>
        <w:tc>
          <w:tcPr>
            <w:tcW w:w="2126" w:type="dxa"/>
            <w:shd w:val="clear" w:color="auto" w:fill="FFFFFF" w:themeFill="background1"/>
          </w:tcPr>
          <w:p w:rsidR="005A2D88" w:rsidRPr="002A770C" w:rsidRDefault="005A2D88" w:rsidP="005A2D88">
            <w:pPr>
              <w:pStyle w:val="NoSpacing"/>
              <w:rPr>
                <w:rFonts w:ascii="Times New Roman" w:hAnsi="Times New Roman"/>
                <w:sz w:val="20"/>
                <w:szCs w:val="20"/>
              </w:rPr>
            </w:pPr>
          </w:p>
        </w:tc>
      </w:tr>
      <w:tr w:rsidR="005A2D88" w:rsidRPr="002A770C" w:rsidTr="005A2D88">
        <w:tc>
          <w:tcPr>
            <w:tcW w:w="1215" w:type="dxa"/>
            <w:shd w:val="clear" w:color="auto" w:fill="EEECE1" w:themeFill="background2"/>
          </w:tcPr>
          <w:p w:rsidR="005A2D88" w:rsidRPr="002A770C" w:rsidRDefault="005A2D88" w:rsidP="005A2D88">
            <w:pPr>
              <w:pStyle w:val="NoSpacing"/>
              <w:ind w:left="360"/>
              <w:rPr>
                <w:rFonts w:ascii="Times New Roman" w:hAnsi="Times New Roman"/>
                <w:sz w:val="20"/>
                <w:szCs w:val="20"/>
              </w:rPr>
            </w:pPr>
          </w:p>
        </w:tc>
        <w:tc>
          <w:tcPr>
            <w:tcW w:w="4365" w:type="dxa"/>
            <w:shd w:val="clear" w:color="auto" w:fill="EEECE1" w:themeFill="background2"/>
          </w:tcPr>
          <w:p w:rsidR="005A2D88" w:rsidRPr="002A770C" w:rsidRDefault="005A2D88" w:rsidP="005A2D88">
            <w:pPr>
              <w:pStyle w:val="NoSpacing"/>
              <w:rPr>
                <w:rFonts w:ascii="Times New Roman" w:hAnsi="Times New Roman"/>
                <w:sz w:val="20"/>
                <w:szCs w:val="20"/>
              </w:rPr>
            </w:pPr>
          </w:p>
        </w:tc>
        <w:tc>
          <w:tcPr>
            <w:tcW w:w="1644" w:type="dxa"/>
            <w:shd w:val="clear" w:color="auto" w:fill="EEECE1" w:themeFill="background2"/>
          </w:tcPr>
          <w:p w:rsidR="005A2D88" w:rsidRPr="002A770C" w:rsidRDefault="005A2D88" w:rsidP="005A2D88">
            <w:pPr>
              <w:pStyle w:val="NoSpacing"/>
              <w:rPr>
                <w:rFonts w:ascii="Times New Roman" w:hAnsi="Times New Roman"/>
                <w:sz w:val="20"/>
                <w:szCs w:val="20"/>
              </w:rPr>
            </w:pPr>
          </w:p>
        </w:tc>
        <w:tc>
          <w:tcPr>
            <w:tcW w:w="2126" w:type="dxa"/>
            <w:shd w:val="clear" w:color="auto" w:fill="EEECE1" w:themeFill="background2"/>
          </w:tcPr>
          <w:p w:rsidR="005A2D88" w:rsidRPr="002A770C" w:rsidRDefault="005A2D88" w:rsidP="005A2D88">
            <w:pPr>
              <w:pStyle w:val="NoSpacing"/>
              <w:rPr>
                <w:rFonts w:ascii="Times New Roman" w:hAnsi="Times New Roman"/>
                <w:sz w:val="20"/>
                <w:szCs w:val="20"/>
              </w:rPr>
            </w:pPr>
          </w:p>
        </w:tc>
      </w:tr>
    </w:tbl>
    <w:p w:rsidR="00E11790" w:rsidRPr="002A770C" w:rsidRDefault="00E11790" w:rsidP="007931F8">
      <w:pPr>
        <w:widowControl w:val="0"/>
        <w:autoSpaceDE w:val="0"/>
        <w:autoSpaceDN w:val="0"/>
        <w:adjustRightInd w:val="0"/>
        <w:spacing w:after="0" w:line="240" w:lineRule="auto"/>
        <w:rPr>
          <w:rFonts w:ascii="Times New Roman" w:hAnsi="Times New Roman"/>
          <w:b/>
          <w:sz w:val="24"/>
          <w:szCs w:val="24"/>
        </w:rPr>
      </w:pPr>
    </w:p>
    <w:p w:rsidR="00DD3780" w:rsidRPr="002A770C" w:rsidRDefault="00DD3780" w:rsidP="007931F8">
      <w:pPr>
        <w:widowControl w:val="0"/>
        <w:autoSpaceDE w:val="0"/>
        <w:autoSpaceDN w:val="0"/>
        <w:adjustRightInd w:val="0"/>
        <w:spacing w:after="0" w:line="240" w:lineRule="auto"/>
        <w:rPr>
          <w:rFonts w:ascii="Times New Roman" w:hAnsi="Times New Roman"/>
          <w:b/>
          <w:sz w:val="24"/>
          <w:szCs w:val="24"/>
        </w:rPr>
      </w:pPr>
    </w:p>
    <w:p w:rsidR="00DD3780" w:rsidRPr="002A770C" w:rsidRDefault="00DD3780" w:rsidP="007931F8">
      <w:pPr>
        <w:widowControl w:val="0"/>
        <w:autoSpaceDE w:val="0"/>
        <w:autoSpaceDN w:val="0"/>
        <w:adjustRightInd w:val="0"/>
        <w:spacing w:after="0" w:line="240" w:lineRule="auto"/>
        <w:rPr>
          <w:rFonts w:ascii="Times New Roman" w:hAnsi="Times New Roman"/>
          <w:b/>
          <w:sz w:val="24"/>
          <w:szCs w:val="24"/>
        </w:rPr>
      </w:pPr>
    </w:p>
    <w:p w:rsidR="00DD3780" w:rsidRPr="002A770C" w:rsidRDefault="00DD3780" w:rsidP="007931F8">
      <w:pPr>
        <w:widowControl w:val="0"/>
        <w:autoSpaceDE w:val="0"/>
        <w:autoSpaceDN w:val="0"/>
        <w:adjustRightInd w:val="0"/>
        <w:spacing w:after="0" w:line="240" w:lineRule="auto"/>
        <w:rPr>
          <w:rFonts w:ascii="Times New Roman" w:hAnsi="Times New Roman"/>
          <w:b/>
          <w:sz w:val="24"/>
          <w:szCs w:val="24"/>
        </w:rPr>
      </w:pPr>
    </w:p>
    <w:p w:rsidR="00DD3780" w:rsidRPr="002A770C" w:rsidRDefault="00DD3780" w:rsidP="007931F8">
      <w:pPr>
        <w:widowControl w:val="0"/>
        <w:autoSpaceDE w:val="0"/>
        <w:autoSpaceDN w:val="0"/>
        <w:adjustRightInd w:val="0"/>
        <w:spacing w:after="0" w:line="240" w:lineRule="auto"/>
        <w:rPr>
          <w:rFonts w:ascii="Times New Roman" w:hAnsi="Times New Roman"/>
          <w:b/>
          <w:sz w:val="24"/>
          <w:szCs w:val="24"/>
        </w:rPr>
      </w:pPr>
    </w:p>
    <w:p w:rsidR="00DD3780" w:rsidRPr="002A770C" w:rsidRDefault="00DD3780" w:rsidP="007931F8">
      <w:pPr>
        <w:widowControl w:val="0"/>
        <w:autoSpaceDE w:val="0"/>
        <w:autoSpaceDN w:val="0"/>
        <w:adjustRightInd w:val="0"/>
        <w:spacing w:after="0" w:line="240" w:lineRule="auto"/>
        <w:rPr>
          <w:rFonts w:ascii="Times New Roman" w:hAnsi="Times New Roman"/>
          <w:b/>
          <w:sz w:val="24"/>
          <w:szCs w:val="24"/>
        </w:rPr>
      </w:pPr>
    </w:p>
    <w:p w:rsidR="00DD3780" w:rsidRPr="002A770C" w:rsidRDefault="00DD3780" w:rsidP="007931F8">
      <w:pPr>
        <w:widowControl w:val="0"/>
        <w:autoSpaceDE w:val="0"/>
        <w:autoSpaceDN w:val="0"/>
        <w:adjustRightInd w:val="0"/>
        <w:spacing w:after="0" w:line="240" w:lineRule="auto"/>
        <w:rPr>
          <w:rFonts w:ascii="Times New Roman" w:hAnsi="Times New Roman"/>
          <w:b/>
          <w:sz w:val="24"/>
          <w:szCs w:val="24"/>
        </w:rPr>
      </w:pPr>
    </w:p>
    <w:p w:rsidR="00D9770F" w:rsidRPr="002A770C" w:rsidRDefault="00494DF0" w:rsidP="00494DF0">
      <w:pPr>
        <w:rPr>
          <w:rFonts w:ascii="Times New Roman" w:hAnsi="Times New Roman"/>
          <w:b/>
        </w:rPr>
      </w:pPr>
      <w:r w:rsidRPr="002A770C">
        <w:rPr>
          <w:rFonts w:ascii="Times New Roman" w:hAnsi="Times New Roman"/>
          <w:b/>
        </w:rPr>
        <w:t>Details</w:t>
      </w:r>
    </w:p>
    <w:tbl>
      <w:tblPr>
        <w:tblStyle w:val="TableGrid"/>
        <w:tblW w:w="0" w:type="auto"/>
        <w:tblLayout w:type="fixed"/>
        <w:tblLook w:val="04A0" w:firstRow="1" w:lastRow="0" w:firstColumn="1" w:lastColumn="0" w:noHBand="0" w:noVBand="1"/>
      </w:tblPr>
      <w:tblGrid>
        <w:gridCol w:w="535"/>
        <w:gridCol w:w="8550"/>
      </w:tblGrid>
      <w:tr w:rsidR="009F4473" w:rsidRPr="002A770C" w:rsidTr="002A770C">
        <w:tc>
          <w:tcPr>
            <w:tcW w:w="535" w:type="dxa"/>
          </w:tcPr>
          <w:p w:rsidR="009F4473" w:rsidRPr="002A770C" w:rsidRDefault="009F4473" w:rsidP="00494DF0">
            <w:pPr>
              <w:rPr>
                <w:rFonts w:ascii="Times New Roman" w:hAnsi="Times New Roman"/>
                <w:b/>
              </w:rPr>
            </w:pPr>
          </w:p>
        </w:tc>
        <w:tc>
          <w:tcPr>
            <w:tcW w:w="8550" w:type="dxa"/>
          </w:tcPr>
          <w:p w:rsidR="009F4473" w:rsidRPr="002A770C" w:rsidRDefault="009F4473" w:rsidP="00494DF0">
            <w:pPr>
              <w:rPr>
                <w:rFonts w:ascii="Times New Roman" w:hAnsi="Times New Roman"/>
                <w:b/>
              </w:rPr>
            </w:pPr>
            <w:r w:rsidRPr="002A770C">
              <w:rPr>
                <w:rFonts w:ascii="Times New Roman" w:hAnsi="Times New Roman"/>
                <w:b/>
              </w:rPr>
              <w:t>Task</w:t>
            </w:r>
          </w:p>
        </w:tc>
      </w:tr>
      <w:tr w:rsidR="009F4473" w:rsidRPr="002A770C" w:rsidTr="002A770C">
        <w:trPr>
          <w:cantSplit/>
        </w:trPr>
        <w:tc>
          <w:tcPr>
            <w:tcW w:w="535" w:type="dxa"/>
          </w:tcPr>
          <w:p w:rsidR="009F4473" w:rsidRPr="002A770C" w:rsidRDefault="009F4473" w:rsidP="00D9770F">
            <w:pPr>
              <w:pStyle w:val="ListParagraph"/>
              <w:numPr>
                <w:ilvl w:val="0"/>
                <w:numId w:val="40"/>
              </w:numPr>
              <w:rPr>
                <w:rFonts w:ascii="Times New Roman" w:hAnsi="Times New Roman"/>
                <w:b/>
              </w:rPr>
            </w:pPr>
          </w:p>
        </w:tc>
        <w:tc>
          <w:tcPr>
            <w:tcW w:w="8550" w:type="dxa"/>
          </w:tcPr>
          <w:p w:rsidR="009F4473" w:rsidRPr="002A770C" w:rsidRDefault="009F4473" w:rsidP="009F4473">
            <w:pPr>
              <w:spacing w:after="0"/>
              <w:rPr>
                <w:rFonts w:ascii="Times New Roman" w:hAnsi="Times New Roman"/>
                <w:b/>
              </w:rPr>
            </w:pPr>
            <w:r w:rsidRPr="002A770C">
              <w:rPr>
                <w:rFonts w:ascii="Times New Roman" w:hAnsi="Times New Roman"/>
                <w:b/>
              </w:rPr>
              <w:t>Script Task: Dummy Task</w:t>
            </w:r>
          </w:p>
          <w:p w:rsidR="009F4473" w:rsidRPr="002A770C" w:rsidRDefault="009F4473" w:rsidP="009F4473">
            <w:pPr>
              <w:spacing w:after="0"/>
              <w:rPr>
                <w:rFonts w:ascii="Times New Roman" w:hAnsi="Times New Roman"/>
              </w:rPr>
            </w:pPr>
            <w:r w:rsidRPr="002A770C">
              <w:rPr>
                <w:rFonts w:ascii="Times New Roman" w:hAnsi="Times New Roman"/>
              </w:rPr>
              <w:t>Does Nothing</w:t>
            </w:r>
          </w:p>
        </w:tc>
      </w:tr>
      <w:tr w:rsidR="009F4473" w:rsidRPr="002A770C" w:rsidTr="002A770C">
        <w:tc>
          <w:tcPr>
            <w:tcW w:w="535" w:type="dxa"/>
          </w:tcPr>
          <w:p w:rsidR="009F4473" w:rsidRPr="002A770C" w:rsidRDefault="009F4473" w:rsidP="00494DF0">
            <w:pPr>
              <w:rPr>
                <w:rFonts w:ascii="Times New Roman" w:hAnsi="Times New Roman"/>
                <w:b/>
              </w:rPr>
            </w:pPr>
          </w:p>
        </w:tc>
        <w:tc>
          <w:tcPr>
            <w:tcW w:w="8550" w:type="dxa"/>
          </w:tcPr>
          <w:p w:rsidR="009F4473" w:rsidRPr="002A770C" w:rsidRDefault="009F4473" w:rsidP="00494DF0">
            <w:pPr>
              <w:rPr>
                <w:rFonts w:ascii="Times New Roman" w:hAnsi="Times New Roman"/>
                <w:b/>
              </w:rPr>
            </w:pPr>
          </w:p>
        </w:tc>
      </w:tr>
      <w:tr w:rsidR="009F4473" w:rsidRPr="002A770C" w:rsidTr="002A770C">
        <w:tc>
          <w:tcPr>
            <w:tcW w:w="535" w:type="dxa"/>
          </w:tcPr>
          <w:p w:rsidR="009F4473" w:rsidRPr="002A770C" w:rsidRDefault="009F4473" w:rsidP="00D9770F">
            <w:pPr>
              <w:pStyle w:val="ListParagraph"/>
              <w:numPr>
                <w:ilvl w:val="0"/>
                <w:numId w:val="40"/>
              </w:numPr>
              <w:rPr>
                <w:rFonts w:ascii="Times New Roman" w:hAnsi="Times New Roman"/>
                <w:b/>
              </w:rPr>
            </w:pPr>
          </w:p>
        </w:tc>
        <w:tc>
          <w:tcPr>
            <w:tcW w:w="8550" w:type="dxa"/>
          </w:tcPr>
          <w:p w:rsidR="009F4473" w:rsidRPr="002A770C" w:rsidRDefault="009F4473" w:rsidP="009F4473">
            <w:pPr>
              <w:spacing w:after="0"/>
              <w:rPr>
                <w:rFonts w:ascii="Times New Roman" w:hAnsi="Times New Roman"/>
                <w:b/>
              </w:rPr>
            </w:pPr>
            <w:r w:rsidRPr="002A770C">
              <w:rPr>
                <w:rFonts w:ascii="Times New Roman" w:hAnsi="Times New Roman"/>
                <w:b/>
              </w:rPr>
              <w:t>SQL Task: Get Dates for Report</w:t>
            </w:r>
          </w:p>
          <w:p w:rsidR="009F4473" w:rsidRPr="002A770C" w:rsidRDefault="009F4473" w:rsidP="009F4473">
            <w:pPr>
              <w:spacing w:after="0"/>
              <w:rPr>
                <w:rFonts w:ascii="Times New Roman" w:hAnsi="Times New Roman"/>
                <w:b/>
              </w:rPr>
            </w:pPr>
          </w:p>
          <w:p w:rsidR="009F4473" w:rsidRPr="002A770C" w:rsidRDefault="009F4473" w:rsidP="009F4473">
            <w:pPr>
              <w:spacing w:after="0"/>
              <w:rPr>
                <w:rFonts w:ascii="Times New Roman" w:hAnsi="Times New Roman"/>
                <w:b/>
              </w:rPr>
            </w:pPr>
            <w:r w:rsidRPr="002A770C">
              <w:rPr>
                <w:rFonts w:ascii="Times New Roman" w:hAnsi="Times New Roman"/>
                <w:b/>
              </w:rPr>
              <w:t>Tab1: General</w:t>
            </w:r>
          </w:p>
          <w:p w:rsidR="009F4473" w:rsidRPr="002A770C" w:rsidRDefault="009F4473" w:rsidP="009F4473">
            <w:pPr>
              <w:spacing w:after="0"/>
              <w:rPr>
                <w:rFonts w:ascii="Times New Roman" w:hAnsi="Times New Roman"/>
                <w:b/>
              </w:rPr>
            </w:pPr>
            <w:r w:rsidRPr="002A770C">
              <w:rPr>
                <w:rFonts w:ascii="Times New Roman" w:hAnsi="Times New Roman"/>
                <w:b/>
              </w:rPr>
              <w:t xml:space="preserve">Result Set: </w:t>
            </w:r>
            <w:r w:rsidRPr="002A770C">
              <w:rPr>
                <w:rFonts w:ascii="Times New Roman" w:hAnsi="Times New Roman"/>
              </w:rPr>
              <w:t>Single Row</w:t>
            </w:r>
          </w:p>
          <w:p w:rsidR="009F4473" w:rsidRPr="002A770C" w:rsidRDefault="009F4473" w:rsidP="009F4473">
            <w:pPr>
              <w:spacing w:after="0"/>
              <w:rPr>
                <w:rFonts w:ascii="Times New Roman" w:hAnsi="Times New Roman"/>
                <w:b/>
              </w:rPr>
            </w:pPr>
            <w:r w:rsidRPr="002A770C">
              <w:rPr>
                <w:rFonts w:ascii="Times New Roman" w:hAnsi="Times New Roman"/>
                <w:b/>
              </w:rPr>
              <w:t xml:space="preserve">Connection type: </w:t>
            </w:r>
            <w:r w:rsidRPr="002A770C">
              <w:rPr>
                <w:rFonts w:ascii="Times New Roman" w:hAnsi="Times New Roman"/>
              </w:rPr>
              <w:t>OLE DB</w:t>
            </w:r>
          </w:p>
          <w:p w:rsidR="009F4473" w:rsidRPr="002A770C" w:rsidRDefault="009F4473" w:rsidP="009F4473">
            <w:pPr>
              <w:spacing w:after="0"/>
              <w:rPr>
                <w:rFonts w:ascii="Times New Roman" w:hAnsi="Times New Roman"/>
                <w:b/>
              </w:rPr>
            </w:pPr>
            <w:r w:rsidRPr="002A770C">
              <w:rPr>
                <w:rFonts w:ascii="Times New Roman" w:hAnsi="Times New Roman"/>
                <w:b/>
              </w:rPr>
              <w:t>Connection:</w:t>
            </w:r>
            <w:r w:rsidRPr="002A770C">
              <w:rPr>
                <w:rFonts w:ascii="Times New Roman" w:hAnsi="Times New Roman"/>
              </w:rPr>
              <w:t xml:space="preserve"> dbconn</w:t>
            </w:r>
          </w:p>
          <w:p w:rsidR="009F4473" w:rsidRPr="002A770C" w:rsidRDefault="009F4473" w:rsidP="009F4473">
            <w:pPr>
              <w:spacing w:after="0"/>
              <w:rPr>
                <w:rFonts w:ascii="Times New Roman" w:hAnsi="Times New Roman"/>
                <w:b/>
              </w:rPr>
            </w:pPr>
            <w:r w:rsidRPr="002A770C">
              <w:rPr>
                <w:rFonts w:ascii="Times New Roman" w:hAnsi="Times New Roman"/>
                <w:b/>
              </w:rPr>
              <w:t xml:space="preserve">SQLSourceType: </w:t>
            </w:r>
            <w:r w:rsidRPr="002A770C">
              <w:rPr>
                <w:rFonts w:ascii="Times New Roman" w:hAnsi="Times New Roman"/>
              </w:rPr>
              <w:t>Direct input</w:t>
            </w:r>
          </w:p>
          <w:p w:rsidR="009F4473" w:rsidRPr="002A770C" w:rsidRDefault="009F4473" w:rsidP="009F4473">
            <w:pPr>
              <w:spacing w:after="0"/>
              <w:rPr>
                <w:rFonts w:ascii="Times New Roman" w:hAnsi="Times New Roman"/>
                <w:b/>
              </w:rPr>
            </w:pPr>
            <w:r w:rsidRPr="002A770C">
              <w:rPr>
                <w:rFonts w:ascii="Times New Roman" w:hAnsi="Times New Roman"/>
                <w:b/>
              </w:rPr>
              <w:t xml:space="preserve">SQLStatement: </w:t>
            </w:r>
          </w:p>
          <w:p w:rsidR="009F4473" w:rsidRPr="002A770C" w:rsidRDefault="009F4473" w:rsidP="009F4473">
            <w:pPr>
              <w:spacing w:after="0"/>
              <w:rPr>
                <w:rFonts w:ascii="Times New Roman" w:hAnsi="Times New Roman"/>
                <w:b/>
              </w:rPr>
            </w:pPr>
            <w:r w:rsidRPr="002A770C">
              <w:rPr>
                <w:rFonts w:ascii="Times New Roman" w:hAnsi="Times New Roman"/>
                <w:b/>
              </w:rPr>
              <w:t>--Begin</w:t>
            </w:r>
          </w:p>
          <w:p w:rsidR="009F4473" w:rsidRPr="002A770C" w:rsidRDefault="009F4473" w:rsidP="009F4473">
            <w:pPr>
              <w:spacing w:after="0"/>
              <w:rPr>
                <w:rFonts w:ascii="Times New Roman" w:hAnsi="Times New Roman"/>
              </w:rPr>
            </w:pPr>
            <w:r w:rsidRPr="002A770C">
              <w:rPr>
                <w:rFonts w:ascii="Times New Roman" w:hAnsi="Times New Roman"/>
              </w:rPr>
              <w:t>DECLARE</w:t>
            </w:r>
            <w:r w:rsidRPr="002A770C">
              <w:rPr>
                <w:rFonts w:ascii="Times New Roman" w:hAnsi="Times New Roman"/>
              </w:rPr>
              <w:tab/>
              <w:t>@intBeginDate int,</w:t>
            </w:r>
          </w:p>
          <w:p w:rsidR="009F4473" w:rsidRPr="002A770C" w:rsidRDefault="009F4473" w:rsidP="009F4473">
            <w:pPr>
              <w:spacing w:after="0"/>
              <w:rPr>
                <w:rFonts w:ascii="Times New Roman" w:hAnsi="Times New Roman"/>
              </w:rPr>
            </w:pPr>
            <w:r w:rsidRPr="002A770C">
              <w:rPr>
                <w:rFonts w:ascii="Times New Roman" w:hAnsi="Times New Roman"/>
              </w:rPr>
              <w:tab/>
            </w:r>
            <w:r w:rsidRPr="002A770C">
              <w:rPr>
                <w:rFonts w:ascii="Times New Roman" w:hAnsi="Times New Roman"/>
              </w:rPr>
              <w:tab/>
              <w:t>@intEndDate int</w:t>
            </w:r>
          </w:p>
          <w:p w:rsidR="009F4473" w:rsidRPr="002A770C" w:rsidRDefault="009F4473" w:rsidP="009F4473">
            <w:pPr>
              <w:spacing w:after="0"/>
              <w:rPr>
                <w:rFonts w:ascii="Times New Roman" w:hAnsi="Times New Roman"/>
              </w:rPr>
            </w:pPr>
          </w:p>
          <w:p w:rsidR="009F4473" w:rsidRPr="002A770C" w:rsidRDefault="009F4473" w:rsidP="009F4473">
            <w:pPr>
              <w:spacing w:after="0"/>
              <w:rPr>
                <w:rFonts w:ascii="Times New Roman" w:hAnsi="Times New Roman"/>
              </w:rPr>
            </w:pPr>
            <w:r w:rsidRPr="002A770C">
              <w:rPr>
                <w:rFonts w:ascii="Times New Roman" w:hAnsi="Times New Roman"/>
              </w:rPr>
              <w:t>Exec [EC].[sp_Get_Dates_For_Previous_Month]</w:t>
            </w:r>
          </w:p>
          <w:p w:rsidR="009F4473" w:rsidRPr="002A770C" w:rsidRDefault="009F4473" w:rsidP="009F4473">
            <w:pPr>
              <w:spacing w:after="0"/>
              <w:rPr>
                <w:rFonts w:ascii="Times New Roman" w:hAnsi="Times New Roman"/>
              </w:rPr>
            </w:pPr>
            <w:r w:rsidRPr="002A770C">
              <w:rPr>
                <w:rFonts w:ascii="Times New Roman" w:hAnsi="Times New Roman"/>
              </w:rPr>
              <w:t xml:space="preserve">@intBeginDate OUTPUT,  </w:t>
            </w:r>
          </w:p>
          <w:p w:rsidR="009F4473" w:rsidRPr="002A770C" w:rsidRDefault="009F4473" w:rsidP="009F4473">
            <w:pPr>
              <w:spacing w:after="0"/>
              <w:rPr>
                <w:rFonts w:ascii="Times New Roman" w:hAnsi="Times New Roman"/>
              </w:rPr>
            </w:pPr>
            <w:r w:rsidRPr="002A770C">
              <w:rPr>
                <w:rFonts w:ascii="Times New Roman" w:hAnsi="Times New Roman"/>
              </w:rPr>
              <w:t>@intEndDate  OUTPUT</w:t>
            </w:r>
          </w:p>
          <w:p w:rsidR="009F4473" w:rsidRPr="002A770C" w:rsidRDefault="009F4473" w:rsidP="009F4473">
            <w:pPr>
              <w:spacing w:after="0"/>
              <w:rPr>
                <w:rFonts w:ascii="Times New Roman" w:hAnsi="Times New Roman"/>
              </w:rPr>
            </w:pPr>
          </w:p>
          <w:p w:rsidR="009F4473" w:rsidRPr="002A770C" w:rsidRDefault="009F4473" w:rsidP="009F4473">
            <w:pPr>
              <w:spacing w:after="0"/>
              <w:rPr>
                <w:rFonts w:ascii="Times New Roman" w:hAnsi="Times New Roman"/>
              </w:rPr>
            </w:pPr>
            <w:r w:rsidRPr="002A770C">
              <w:rPr>
                <w:rFonts w:ascii="Times New Roman" w:hAnsi="Times New Roman"/>
              </w:rPr>
              <w:t>SELECT</w:t>
            </w:r>
            <w:r w:rsidRPr="002A770C">
              <w:rPr>
                <w:rFonts w:ascii="Times New Roman" w:hAnsi="Times New Roman"/>
              </w:rPr>
              <w:tab/>
              <w:t>@intBeginDate as N'@intBeginDate',</w:t>
            </w:r>
          </w:p>
          <w:p w:rsidR="009F4473" w:rsidRPr="002A770C" w:rsidRDefault="009F4473" w:rsidP="009F4473">
            <w:pPr>
              <w:spacing w:after="0"/>
              <w:rPr>
                <w:rFonts w:ascii="Times New Roman" w:hAnsi="Times New Roman"/>
                <w:b/>
              </w:rPr>
            </w:pPr>
            <w:r w:rsidRPr="002A770C">
              <w:rPr>
                <w:rFonts w:ascii="Times New Roman" w:hAnsi="Times New Roman"/>
              </w:rPr>
              <w:tab/>
            </w:r>
            <w:r w:rsidRPr="002A770C">
              <w:rPr>
                <w:rFonts w:ascii="Times New Roman" w:hAnsi="Times New Roman"/>
              </w:rPr>
              <w:tab/>
              <w:t>@intEndDate as N'@intEndDate'</w:t>
            </w:r>
          </w:p>
          <w:p w:rsidR="009F4473" w:rsidRPr="002A770C" w:rsidRDefault="009F4473" w:rsidP="009F4473">
            <w:pPr>
              <w:spacing w:after="0"/>
              <w:rPr>
                <w:rFonts w:ascii="Times New Roman" w:hAnsi="Times New Roman"/>
                <w:b/>
              </w:rPr>
            </w:pPr>
            <w:r w:rsidRPr="002A770C">
              <w:rPr>
                <w:rFonts w:ascii="Times New Roman" w:hAnsi="Times New Roman"/>
                <w:b/>
              </w:rPr>
              <w:t>--End</w:t>
            </w:r>
          </w:p>
          <w:p w:rsidR="009F4473" w:rsidRPr="002A770C" w:rsidRDefault="009F4473" w:rsidP="009F4473">
            <w:pPr>
              <w:spacing w:after="0"/>
              <w:rPr>
                <w:rFonts w:ascii="Times New Roman" w:hAnsi="Times New Roman"/>
                <w:b/>
              </w:rPr>
            </w:pPr>
          </w:p>
          <w:p w:rsidR="009F4473" w:rsidRPr="002A770C" w:rsidRDefault="009F4473" w:rsidP="009F4473">
            <w:pPr>
              <w:spacing w:after="0"/>
              <w:rPr>
                <w:rFonts w:ascii="Times New Roman" w:hAnsi="Times New Roman"/>
                <w:b/>
              </w:rPr>
            </w:pPr>
            <w:r w:rsidRPr="002A770C">
              <w:rPr>
                <w:rFonts w:ascii="Times New Roman" w:hAnsi="Times New Roman"/>
                <w:b/>
              </w:rPr>
              <w:t>Tab2: Parameter Mapping: Nothing</w:t>
            </w:r>
          </w:p>
          <w:p w:rsidR="009F4473" w:rsidRPr="002A770C" w:rsidRDefault="009F4473" w:rsidP="009F4473">
            <w:pPr>
              <w:spacing w:after="0"/>
              <w:rPr>
                <w:rFonts w:ascii="Times New Roman" w:hAnsi="Times New Roman"/>
                <w:b/>
              </w:rPr>
            </w:pPr>
          </w:p>
          <w:p w:rsidR="009F4473" w:rsidRPr="002A770C" w:rsidRDefault="009F4473" w:rsidP="009F4473">
            <w:pPr>
              <w:spacing w:after="0"/>
              <w:rPr>
                <w:rFonts w:ascii="Times New Roman" w:hAnsi="Times New Roman"/>
                <w:b/>
              </w:rPr>
            </w:pPr>
            <w:r w:rsidRPr="002A770C">
              <w:rPr>
                <w:rFonts w:ascii="Times New Roman" w:hAnsi="Times New Roman"/>
                <w:b/>
              </w:rPr>
              <w:t>Tab3: Result Set</w:t>
            </w:r>
          </w:p>
          <w:p w:rsidR="009F4473" w:rsidRPr="002A770C" w:rsidRDefault="009F4473" w:rsidP="009F4473">
            <w:pPr>
              <w:spacing w:after="0"/>
              <w:rPr>
                <w:rFonts w:ascii="Times New Roman" w:hAnsi="Times New Roman"/>
              </w:rPr>
            </w:pPr>
            <w:r w:rsidRPr="002A770C">
              <w:rPr>
                <w:rFonts w:ascii="Times New Roman" w:hAnsi="Times New Roman"/>
              </w:rPr>
              <w:t>0-User::BeginDate</w:t>
            </w:r>
          </w:p>
          <w:p w:rsidR="009F4473" w:rsidRPr="002A770C" w:rsidRDefault="009F4473" w:rsidP="009F4473">
            <w:pPr>
              <w:spacing w:after="0"/>
              <w:rPr>
                <w:rFonts w:ascii="Times New Roman" w:hAnsi="Times New Roman"/>
              </w:rPr>
            </w:pPr>
            <w:r w:rsidRPr="002A770C">
              <w:rPr>
                <w:rFonts w:ascii="Times New Roman" w:hAnsi="Times New Roman"/>
              </w:rPr>
              <w:t>1-User::EndDate</w:t>
            </w:r>
          </w:p>
          <w:p w:rsidR="009F4473" w:rsidRPr="002A770C" w:rsidRDefault="009F4473" w:rsidP="009F4473">
            <w:pPr>
              <w:spacing w:after="0"/>
              <w:rPr>
                <w:rFonts w:ascii="Times New Roman" w:hAnsi="Times New Roman"/>
              </w:rPr>
            </w:pPr>
          </w:p>
          <w:p w:rsidR="009F4473" w:rsidRPr="002A770C" w:rsidRDefault="009F4473" w:rsidP="009F4473">
            <w:pPr>
              <w:spacing w:after="0"/>
              <w:rPr>
                <w:rFonts w:ascii="Times New Roman" w:hAnsi="Times New Roman"/>
                <w:b/>
              </w:rPr>
            </w:pPr>
            <w:r w:rsidRPr="002A770C">
              <w:rPr>
                <w:rFonts w:ascii="Times New Roman" w:hAnsi="Times New Roman"/>
                <w:b/>
              </w:rPr>
              <w:t>Tab4: Expressions: Nothing</w:t>
            </w:r>
          </w:p>
          <w:p w:rsidR="009F4473" w:rsidRPr="002A770C" w:rsidRDefault="009F4473" w:rsidP="009F4473">
            <w:pPr>
              <w:spacing w:after="0"/>
              <w:rPr>
                <w:rFonts w:ascii="Times New Roman" w:hAnsi="Times New Roman"/>
                <w:b/>
              </w:rPr>
            </w:pPr>
          </w:p>
        </w:tc>
      </w:tr>
      <w:tr w:rsidR="009F4473" w:rsidRPr="002A770C" w:rsidTr="002A770C">
        <w:tc>
          <w:tcPr>
            <w:tcW w:w="535" w:type="dxa"/>
          </w:tcPr>
          <w:p w:rsidR="009F4473" w:rsidRPr="002A770C" w:rsidRDefault="009F4473" w:rsidP="00494DF0">
            <w:pPr>
              <w:rPr>
                <w:rFonts w:ascii="Times New Roman" w:hAnsi="Times New Roman"/>
                <w:b/>
              </w:rPr>
            </w:pPr>
          </w:p>
        </w:tc>
        <w:tc>
          <w:tcPr>
            <w:tcW w:w="8550" w:type="dxa"/>
          </w:tcPr>
          <w:p w:rsidR="009F4473" w:rsidRPr="002A770C" w:rsidRDefault="009F4473" w:rsidP="00494DF0">
            <w:pPr>
              <w:rPr>
                <w:rFonts w:ascii="Times New Roman" w:hAnsi="Times New Roman"/>
                <w:b/>
              </w:rPr>
            </w:pPr>
          </w:p>
        </w:tc>
      </w:tr>
      <w:tr w:rsidR="009F4473" w:rsidRPr="002A770C" w:rsidTr="002A770C">
        <w:tc>
          <w:tcPr>
            <w:tcW w:w="535" w:type="dxa"/>
          </w:tcPr>
          <w:p w:rsidR="009F4473" w:rsidRPr="002A770C" w:rsidRDefault="009F4473" w:rsidP="00494DF0">
            <w:pPr>
              <w:rPr>
                <w:rFonts w:ascii="Times New Roman" w:hAnsi="Times New Roman"/>
                <w:b/>
              </w:rPr>
            </w:pPr>
            <w:r w:rsidRPr="002A770C">
              <w:rPr>
                <w:rFonts w:ascii="Times New Roman" w:hAnsi="Times New Roman"/>
                <w:b/>
              </w:rPr>
              <w:t>3.</w:t>
            </w:r>
          </w:p>
        </w:tc>
        <w:tc>
          <w:tcPr>
            <w:tcW w:w="8550" w:type="dxa"/>
          </w:tcPr>
          <w:p w:rsidR="009F4473" w:rsidRPr="002A770C" w:rsidRDefault="009F4473" w:rsidP="00494DF0">
            <w:pPr>
              <w:rPr>
                <w:rFonts w:ascii="Times New Roman" w:hAnsi="Times New Roman"/>
                <w:b/>
              </w:rPr>
            </w:pPr>
            <w:r w:rsidRPr="002A770C">
              <w:rPr>
                <w:rFonts w:ascii="Times New Roman" w:hAnsi="Times New Roman"/>
                <w:b/>
              </w:rPr>
              <w:t>DFT: CSR Report</w:t>
            </w:r>
          </w:p>
          <w:p w:rsidR="009F4473" w:rsidRPr="002A770C" w:rsidRDefault="009F4473" w:rsidP="00494DF0">
            <w:pPr>
              <w:rPr>
                <w:rFonts w:ascii="Times New Roman" w:hAnsi="Times New Roman"/>
                <w:b/>
              </w:rPr>
            </w:pPr>
            <w:r w:rsidRPr="002A770C">
              <w:rPr>
                <w:rFonts w:ascii="Times New Roman" w:hAnsi="Times New Roman"/>
                <w:noProof/>
              </w:rPr>
              <w:lastRenderedPageBreak/>
              <w:drawing>
                <wp:inline distT="0" distB="0" distL="0" distR="0" wp14:anchorId="162CE733" wp14:editId="53AE5BD7">
                  <wp:extent cx="2276475" cy="349567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76475" cy="3495675"/>
                          </a:xfrm>
                          <a:prstGeom prst="rect">
                            <a:avLst/>
                          </a:prstGeom>
                        </pic:spPr>
                      </pic:pic>
                    </a:graphicData>
                  </a:graphic>
                </wp:inline>
              </w:drawing>
            </w:r>
          </w:p>
          <w:p w:rsidR="009F4473" w:rsidRPr="002A770C" w:rsidRDefault="009F4473" w:rsidP="00EC7EAF">
            <w:pPr>
              <w:pStyle w:val="ListParagraph"/>
              <w:numPr>
                <w:ilvl w:val="0"/>
                <w:numId w:val="41"/>
              </w:numPr>
              <w:rPr>
                <w:rFonts w:ascii="Times New Roman" w:hAnsi="Times New Roman"/>
                <w:b/>
              </w:rPr>
            </w:pPr>
            <w:r w:rsidRPr="002A770C">
              <w:rPr>
                <w:rFonts w:ascii="Times New Roman" w:hAnsi="Times New Roman"/>
                <w:b/>
              </w:rPr>
              <w:t>OLE DB Source</w:t>
            </w:r>
          </w:p>
          <w:p w:rsidR="009F4473" w:rsidRPr="002A770C" w:rsidRDefault="009F4473" w:rsidP="00494DF0">
            <w:pPr>
              <w:rPr>
                <w:rFonts w:ascii="Times New Roman" w:hAnsi="Times New Roman"/>
                <w:b/>
              </w:rPr>
            </w:pPr>
            <w:r w:rsidRPr="002A770C">
              <w:rPr>
                <w:rFonts w:ascii="Times New Roman" w:hAnsi="Times New Roman"/>
                <w:noProof/>
              </w:rPr>
              <w:drawing>
                <wp:inline distT="0" distB="0" distL="0" distR="0" wp14:anchorId="6810BDE6" wp14:editId="5C118E25">
                  <wp:extent cx="5234940" cy="3611880"/>
                  <wp:effectExtent l="0" t="0" r="3810"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34940" cy="3611880"/>
                          </a:xfrm>
                          <a:prstGeom prst="rect">
                            <a:avLst/>
                          </a:prstGeom>
                        </pic:spPr>
                      </pic:pic>
                    </a:graphicData>
                  </a:graphic>
                </wp:inline>
              </w:drawing>
            </w:r>
          </w:p>
          <w:p w:rsidR="009F4473" w:rsidRPr="002A770C" w:rsidRDefault="009F4473" w:rsidP="00494DF0">
            <w:pPr>
              <w:rPr>
                <w:rFonts w:ascii="Times New Roman" w:hAnsi="Times New Roman"/>
                <w:noProof/>
              </w:rPr>
            </w:pPr>
            <w:r w:rsidRPr="002A770C">
              <w:rPr>
                <w:rFonts w:ascii="Times New Roman" w:hAnsi="Times New Roman"/>
                <w:noProof/>
              </w:rPr>
              <w:lastRenderedPageBreak/>
              <w:drawing>
                <wp:inline distT="0" distB="0" distL="0" distR="0" wp14:anchorId="4EE1E80B" wp14:editId="33F127DA">
                  <wp:extent cx="5234940" cy="5452745"/>
                  <wp:effectExtent l="0" t="0" r="381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34940" cy="5452745"/>
                          </a:xfrm>
                          <a:prstGeom prst="rect">
                            <a:avLst/>
                          </a:prstGeom>
                        </pic:spPr>
                      </pic:pic>
                    </a:graphicData>
                  </a:graphic>
                </wp:inline>
              </w:drawing>
            </w:r>
            <w:r w:rsidRPr="002A770C">
              <w:rPr>
                <w:rFonts w:ascii="Times New Roman" w:hAnsi="Times New Roman"/>
                <w:noProof/>
              </w:rPr>
              <w:t xml:space="preserve"> </w:t>
            </w:r>
            <w:r w:rsidRPr="002A770C">
              <w:rPr>
                <w:rFonts w:ascii="Times New Roman" w:hAnsi="Times New Roman"/>
                <w:noProof/>
              </w:rPr>
              <w:lastRenderedPageBreak/>
              <w:drawing>
                <wp:inline distT="0" distB="0" distL="0" distR="0" wp14:anchorId="70EE7F09" wp14:editId="63096836">
                  <wp:extent cx="5234940" cy="4377055"/>
                  <wp:effectExtent l="0" t="0" r="3810" b="444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34940" cy="4377055"/>
                          </a:xfrm>
                          <a:prstGeom prst="rect">
                            <a:avLst/>
                          </a:prstGeom>
                        </pic:spPr>
                      </pic:pic>
                    </a:graphicData>
                  </a:graphic>
                </wp:inline>
              </w:drawing>
            </w:r>
          </w:p>
          <w:p w:rsidR="009F4473" w:rsidRPr="002A770C" w:rsidRDefault="009F4473" w:rsidP="00EC7EAF">
            <w:pPr>
              <w:pStyle w:val="ListParagraph"/>
              <w:numPr>
                <w:ilvl w:val="0"/>
                <w:numId w:val="41"/>
              </w:numPr>
              <w:rPr>
                <w:rFonts w:ascii="Times New Roman" w:hAnsi="Times New Roman"/>
                <w:b/>
              </w:rPr>
            </w:pPr>
            <w:r w:rsidRPr="002A770C">
              <w:rPr>
                <w:rFonts w:ascii="Times New Roman" w:hAnsi="Times New Roman"/>
                <w:b/>
              </w:rPr>
              <w:t>Data Conversion</w:t>
            </w:r>
          </w:p>
          <w:p w:rsidR="009F4473" w:rsidRPr="002A770C" w:rsidRDefault="009F4473" w:rsidP="00EC7EAF">
            <w:pPr>
              <w:rPr>
                <w:rFonts w:ascii="Times New Roman" w:hAnsi="Times New Roman"/>
                <w:b/>
              </w:rPr>
            </w:pPr>
            <w:r w:rsidRPr="002A770C">
              <w:rPr>
                <w:rFonts w:ascii="Times New Roman" w:hAnsi="Times New Roman"/>
                <w:noProof/>
              </w:rPr>
              <w:lastRenderedPageBreak/>
              <w:drawing>
                <wp:inline distT="0" distB="0" distL="0" distR="0" wp14:anchorId="487344F8" wp14:editId="043B458F">
                  <wp:extent cx="5234940" cy="7052310"/>
                  <wp:effectExtent l="0" t="0" r="381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34940" cy="7052310"/>
                          </a:xfrm>
                          <a:prstGeom prst="rect">
                            <a:avLst/>
                          </a:prstGeom>
                        </pic:spPr>
                      </pic:pic>
                    </a:graphicData>
                  </a:graphic>
                </wp:inline>
              </w:drawing>
            </w:r>
            <w:r w:rsidRPr="002A770C">
              <w:rPr>
                <w:rFonts w:ascii="Times New Roman" w:hAnsi="Times New Roman"/>
                <w:noProof/>
              </w:rPr>
              <w:t xml:space="preserve"> </w:t>
            </w:r>
            <w:r w:rsidRPr="002A770C">
              <w:rPr>
                <w:rFonts w:ascii="Times New Roman" w:hAnsi="Times New Roman"/>
                <w:noProof/>
              </w:rPr>
              <w:lastRenderedPageBreak/>
              <w:drawing>
                <wp:inline distT="0" distB="0" distL="0" distR="0" wp14:anchorId="2F3B6151" wp14:editId="74DCA0F4">
                  <wp:extent cx="5234940" cy="2762250"/>
                  <wp:effectExtent l="0" t="0" r="381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34940" cy="2762250"/>
                          </a:xfrm>
                          <a:prstGeom prst="rect">
                            <a:avLst/>
                          </a:prstGeom>
                        </pic:spPr>
                      </pic:pic>
                    </a:graphicData>
                  </a:graphic>
                </wp:inline>
              </w:drawing>
            </w:r>
          </w:p>
          <w:p w:rsidR="009F4473" w:rsidRPr="002A770C" w:rsidRDefault="009F4473" w:rsidP="00EC7EAF">
            <w:pPr>
              <w:pStyle w:val="ListParagraph"/>
              <w:numPr>
                <w:ilvl w:val="0"/>
                <w:numId w:val="41"/>
              </w:numPr>
              <w:rPr>
                <w:rFonts w:ascii="Times New Roman" w:hAnsi="Times New Roman"/>
                <w:b/>
              </w:rPr>
            </w:pPr>
            <w:r w:rsidRPr="002A770C">
              <w:rPr>
                <w:rFonts w:ascii="Times New Roman" w:hAnsi="Times New Roman"/>
                <w:b/>
              </w:rPr>
              <w:t>Derived Column</w:t>
            </w:r>
          </w:p>
          <w:p w:rsidR="00C75BE4" w:rsidRPr="002A770C" w:rsidRDefault="00C75BE4" w:rsidP="00EC7EAF">
            <w:pPr>
              <w:rPr>
                <w:rFonts w:ascii="Times New Roman" w:hAnsi="Times New Roman"/>
                <w:b/>
              </w:rPr>
            </w:pPr>
            <w:r w:rsidRPr="002A770C">
              <w:rPr>
                <w:rFonts w:ascii="Times New Roman" w:hAnsi="Times New Roman"/>
                <w:noProof/>
              </w:rPr>
              <w:drawing>
                <wp:inline distT="0" distB="0" distL="0" distR="0" wp14:anchorId="443FBD65" wp14:editId="3817F67C">
                  <wp:extent cx="5234940" cy="534035"/>
                  <wp:effectExtent l="0" t="0" r="381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34940" cy="534035"/>
                          </a:xfrm>
                          <a:prstGeom prst="rect">
                            <a:avLst/>
                          </a:prstGeom>
                        </pic:spPr>
                      </pic:pic>
                    </a:graphicData>
                  </a:graphic>
                </wp:inline>
              </w:drawing>
            </w:r>
          </w:p>
          <w:p w:rsidR="00C75BE4" w:rsidRPr="002A770C" w:rsidRDefault="00C75BE4" w:rsidP="00EC7EAF">
            <w:pPr>
              <w:rPr>
                <w:rFonts w:ascii="Times New Roman" w:hAnsi="Times New Roman"/>
                <w:b/>
              </w:rPr>
            </w:pPr>
          </w:p>
          <w:p w:rsidR="00C75BE4" w:rsidRPr="002A770C" w:rsidRDefault="00C75BE4" w:rsidP="00EC7EAF">
            <w:pPr>
              <w:pStyle w:val="ListParagraph"/>
              <w:numPr>
                <w:ilvl w:val="0"/>
                <w:numId w:val="41"/>
              </w:numPr>
              <w:spacing w:after="0"/>
              <w:rPr>
                <w:rFonts w:ascii="Times New Roman" w:hAnsi="Times New Roman"/>
                <w:b/>
              </w:rPr>
            </w:pPr>
            <w:r w:rsidRPr="002A770C">
              <w:rPr>
                <w:rFonts w:ascii="Times New Roman" w:hAnsi="Times New Roman"/>
                <w:b/>
              </w:rPr>
              <w:t>File Destination</w:t>
            </w:r>
          </w:p>
          <w:p w:rsidR="00C75BE4" w:rsidRPr="002A770C" w:rsidRDefault="00C75BE4" w:rsidP="00EC7EAF">
            <w:pPr>
              <w:spacing w:after="0"/>
              <w:ind w:left="360"/>
              <w:rPr>
                <w:rFonts w:ascii="Times New Roman" w:hAnsi="Times New Roman"/>
              </w:rPr>
            </w:pPr>
            <w:r w:rsidRPr="002A770C">
              <w:rPr>
                <w:rFonts w:ascii="Times New Roman" w:hAnsi="Times New Roman"/>
              </w:rPr>
              <w:t>Connection Manager</w:t>
            </w:r>
          </w:p>
          <w:p w:rsidR="00C75BE4" w:rsidRPr="002A770C" w:rsidRDefault="00C75BE4" w:rsidP="00EC7EAF">
            <w:pPr>
              <w:rPr>
                <w:rFonts w:ascii="Times New Roman" w:hAnsi="Times New Roman"/>
                <w:b/>
              </w:rPr>
            </w:pPr>
            <w:r w:rsidRPr="002A770C">
              <w:rPr>
                <w:rFonts w:ascii="Times New Roman" w:hAnsi="Times New Roman"/>
                <w:noProof/>
              </w:rPr>
              <w:drawing>
                <wp:inline distT="0" distB="0" distL="0" distR="0" wp14:anchorId="5225BFB8" wp14:editId="78AA6345">
                  <wp:extent cx="5234940" cy="1739265"/>
                  <wp:effectExtent l="0" t="0" r="381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34940" cy="1739265"/>
                          </a:xfrm>
                          <a:prstGeom prst="rect">
                            <a:avLst/>
                          </a:prstGeom>
                        </pic:spPr>
                      </pic:pic>
                    </a:graphicData>
                  </a:graphic>
                </wp:inline>
              </w:drawing>
            </w:r>
          </w:p>
          <w:p w:rsidR="00C75BE4" w:rsidRPr="002A770C" w:rsidRDefault="00C75BE4" w:rsidP="00EC7EAF">
            <w:pPr>
              <w:rPr>
                <w:rFonts w:ascii="Times New Roman" w:hAnsi="Times New Roman"/>
                <w:b/>
              </w:rPr>
            </w:pPr>
          </w:p>
          <w:p w:rsidR="00C75BE4" w:rsidRPr="002A770C" w:rsidRDefault="00C75BE4" w:rsidP="00EC7EAF">
            <w:pPr>
              <w:rPr>
                <w:rFonts w:ascii="Times New Roman" w:hAnsi="Times New Roman"/>
                <w:b/>
              </w:rPr>
            </w:pPr>
          </w:p>
          <w:p w:rsidR="00C75BE4" w:rsidRPr="002A770C" w:rsidRDefault="00C75BE4" w:rsidP="00EC7EAF">
            <w:pPr>
              <w:rPr>
                <w:rFonts w:ascii="Times New Roman" w:hAnsi="Times New Roman"/>
                <w:b/>
              </w:rPr>
            </w:pPr>
          </w:p>
          <w:p w:rsidR="00C75BE4" w:rsidRPr="002A770C" w:rsidRDefault="00C75BE4" w:rsidP="00EC7EAF">
            <w:pPr>
              <w:rPr>
                <w:rFonts w:ascii="Times New Roman" w:hAnsi="Times New Roman"/>
                <w:b/>
              </w:rPr>
            </w:pPr>
          </w:p>
          <w:p w:rsidR="00C75BE4" w:rsidRPr="002A770C" w:rsidRDefault="00C75BE4" w:rsidP="00EC7EAF">
            <w:pPr>
              <w:rPr>
                <w:rFonts w:ascii="Times New Roman" w:hAnsi="Times New Roman"/>
                <w:b/>
              </w:rPr>
            </w:pPr>
            <w:r w:rsidRPr="002A770C">
              <w:rPr>
                <w:rFonts w:ascii="Times New Roman" w:hAnsi="Times New Roman"/>
              </w:rPr>
              <w:lastRenderedPageBreak/>
              <w:t>Mappings</w:t>
            </w:r>
            <w:r w:rsidRPr="002A770C">
              <w:rPr>
                <w:rFonts w:ascii="Times New Roman" w:hAnsi="Times New Roman"/>
                <w:noProof/>
              </w:rPr>
              <w:drawing>
                <wp:inline distT="0" distB="0" distL="0" distR="0" wp14:anchorId="26001C21" wp14:editId="41F3EA5F">
                  <wp:extent cx="5234940" cy="5057775"/>
                  <wp:effectExtent l="0" t="0" r="381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34940" cy="5057775"/>
                          </a:xfrm>
                          <a:prstGeom prst="rect">
                            <a:avLst/>
                          </a:prstGeom>
                        </pic:spPr>
                      </pic:pic>
                    </a:graphicData>
                  </a:graphic>
                </wp:inline>
              </w:drawing>
            </w:r>
          </w:p>
          <w:p w:rsidR="00C75BE4" w:rsidRPr="002A770C" w:rsidRDefault="00C75BE4" w:rsidP="00EC7EAF">
            <w:pPr>
              <w:rPr>
                <w:rFonts w:ascii="Times New Roman" w:hAnsi="Times New Roman"/>
                <w:b/>
              </w:rPr>
            </w:pPr>
            <w:r w:rsidRPr="002A770C">
              <w:rPr>
                <w:rFonts w:ascii="Times New Roman" w:hAnsi="Times New Roman"/>
                <w:noProof/>
              </w:rPr>
              <w:lastRenderedPageBreak/>
              <w:drawing>
                <wp:inline distT="0" distB="0" distL="0" distR="0" wp14:anchorId="69C01C4D" wp14:editId="315C3C1F">
                  <wp:extent cx="5234940" cy="4778375"/>
                  <wp:effectExtent l="0" t="0" r="3810" b="317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34940" cy="4778375"/>
                          </a:xfrm>
                          <a:prstGeom prst="rect">
                            <a:avLst/>
                          </a:prstGeom>
                        </pic:spPr>
                      </pic:pic>
                    </a:graphicData>
                  </a:graphic>
                </wp:inline>
              </w:drawing>
            </w:r>
          </w:p>
          <w:p w:rsidR="00C75BE4" w:rsidRPr="002A770C" w:rsidRDefault="00C75BE4" w:rsidP="00EC7EAF">
            <w:pPr>
              <w:rPr>
                <w:rFonts w:ascii="Times New Roman" w:hAnsi="Times New Roman"/>
                <w:b/>
              </w:rPr>
            </w:pPr>
          </w:p>
        </w:tc>
      </w:tr>
      <w:tr w:rsidR="009F4473" w:rsidRPr="002A770C" w:rsidTr="002A770C">
        <w:tc>
          <w:tcPr>
            <w:tcW w:w="535" w:type="dxa"/>
          </w:tcPr>
          <w:p w:rsidR="009F4473" w:rsidRPr="002A770C" w:rsidRDefault="009F4473" w:rsidP="00494DF0">
            <w:pPr>
              <w:rPr>
                <w:rFonts w:ascii="Times New Roman" w:hAnsi="Times New Roman"/>
                <w:b/>
              </w:rPr>
            </w:pPr>
          </w:p>
        </w:tc>
        <w:tc>
          <w:tcPr>
            <w:tcW w:w="8550" w:type="dxa"/>
          </w:tcPr>
          <w:p w:rsidR="009F4473" w:rsidRPr="002A770C" w:rsidRDefault="009F4473" w:rsidP="00494DF0">
            <w:pPr>
              <w:rPr>
                <w:rFonts w:ascii="Times New Roman" w:hAnsi="Times New Roman"/>
                <w:b/>
              </w:rPr>
            </w:pPr>
          </w:p>
        </w:tc>
      </w:tr>
      <w:tr w:rsidR="009F4473" w:rsidRPr="002A770C" w:rsidTr="002A770C">
        <w:tc>
          <w:tcPr>
            <w:tcW w:w="535" w:type="dxa"/>
          </w:tcPr>
          <w:p w:rsidR="009F4473" w:rsidRPr="002A770C" w:rsidRDefault="0060668A" w:rsidP="00494DF0">
            <w:pPr>
              <w:rPr>
                <w:rFonts w:ascii="Times New Roman" w:hAnsi="Times New Roman"/>
                <w:b/>
              </w:rPr>
            </w:pPr>
            <w:r w:rsidRPr="002A770C">
              <w:rPr>
                <w:rFonts w:ascii="Times New Roman" w:hAnsi="Times New Roman"/>
                <w:b/>
              </w:rPr>
              <w:t>3a.</w:t>
            </w:r>
          </w:p>
        </w:tc>
        <w:tc>
          <w:tcPr>
            <w:tcW w:w="8550" w:type="dxa"/>
          </w:tcPr>
          <w:p w:rsidR="009F4473" w:rsidRPr="002A770C" w:rsidRDefault="0060668A" w:rsidP="00494DF0">
            <w:pPr>
              <w:rPr>
                <w:rFonts w:ascii="Times New Roman" w:hAnsi="Times New Roman"/>
                <w:b/>
              </w:rPr>
            </w:pPr>
            <w:r w:rsidRPr="002A770C">
              <w:rPr>
                <w:rFonts w:ascii="Times New Roman" w:hAnsi="Times New Roman"/>
                <w:b/>
              </w:rPr>
              <w:t>Send Mail Task</w:t>
            </w:r>
          </w:p>
          <w:p w:rsidR="0060668A" w:rsidRPr="002A770C" w:rsidRDefault="0060668A" w:rsidP="00494DF0">
            <w:pPr>
              <w:rPr>
                <w:rFonts w:ascii="Times New Roman" w:hAnsi="Times New Roman"/>
                <w:b/>
              </w:rPr>
            </w:pPr>
            <w:r w:rsidRPr="002A770C">
              <w:rPr>
                <w:rFonts w:ascii="Times New Roman" w:hAnsi="Times New Roman"/>
                <w:noProof/>
              </w:rPr>
              <w:drawing>
                <wp:inline distT="0" distB="0" distL="0" distR="0" wp14:anchorId="7FED7175" wp14:editId="432C755A">
                  <wp:extent cx="5234940" cy="529590"/>
                  <wp:effectExtent l="0" t="0" r="3810" b="381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34940" cy="529590"/>
                          </a:xfrm>
                          <a:prstGeom prst="rect">
                            <a:avLst/>
                          </a:prstGeom>
                        </pic:spPr>
                      </pic:pic>
                    </a:graphicData>
                  </a:graphic>
                </wp:inline>
              </w:drawing>
            </w:r>
          </w:p>
          <w:p w:rsidR="0060668A" w:rsidRPr="002A770C" w:rsidRDefault="0060668A" w:rsidP="00494DF0">
            <w:pPr>
              <w:rPr>
                <w:rFonts w:ascii="Times New Roman" w:hAnsi="Times New Roman"/>
                <w:b/>
              </w:rPr>
            </w:pPr>
            <w:r w:rsidRPr="002A770C">
              <w:rPr>
                <w:rFonts w:ascii="Times New Roman" w:hAnsi="Times New Roman"/>
                <w:noProof/>
              </w:rPr>
              <w:lastRenderedPageBreak/>
              <w:drawing>
                <wp:inline distT="0" distB="0" distL="0" distR="0" wp14:anchorId="112E19AF" wp14:editId="6E1A7C90">
                  <wp:extent cx="5234940" cy="2341880"/>
                  <wp:effectExtent l="0" t="0" r="3810" b="127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34940" cy="2341880"/>
                          </a:xfrm>
                          <a:prstGeom prst="rect">
                            <a:avLst/>
                          </a:prstGeom>
                        </pic:spPr>
                      </pic:pic>
                    </a:graphicData>
                  </a:graphic>
                </wp:inline>
              </w:drawing>
            </w:r>
          </w:p>
          <w:p w:rsidR="0060668A" w:rsidRPr="002A770C" w:rsidRDefault="0060668A" w:rsidP="00494DF0">
            <w:pPr>
              <w:rPr>
                <w:rFonts w:ascii="Times New Roman" w:hAnsi="Times New Roman"/>
                <w:b/>
              </w:rPr>
            </w:pPr>
            <w:r w:rsidRPr="002A770C">
              <w:rPr>
                <w:rFonts w:ascii="Times New Roman" w:hAnsi="Times New Roman"/>
                <w:noProof/>
              </w:rPr>
              <w:drawing>
                <wp:inline distT="0" distB="0" distL="0" distR="0" wp14:anchorId="14C41DC1" wp14:editId="5D97F4D1">
                  <wp:extent cx="5234940" cy="1951990"/>
                  <wp:effectExtent l="0" t="0" r="381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34940" cy="1951990"/>
                          </a:xfrm>
                          <a:prstGeom prst="rect">
                            <a:avLst/>
                          </a:prstGeom>
                        </pic:spPr>
                      </pic:pic>
                    </a:graphicData>
                  </a:graphic>
                </wp:inline>
              </w:drawing>
            </w:r>
          </w:p>
          <w:p w:rsidR="0060668A" w:rsidRPr="002A770C" w:rsidRDefault="0060668A" w:rsidP="00494DF0">
            <w:pPr>
              <w:rPr>
                <w:rFonts w:ascii="Times New Roman" w:hAnsi="Times New Roman"/>
                <w:b/>
              </w:rPr>
            </w:pPr>
          </w:p>
        </w:tc>
      </w:tr>
      <w:tr w:rsidR="00EC7EAF" w:rsidRPr="002A770C" w:rsidTr="002A770C">
        <w:tc>
          <w:tcPr>
            <w:tcW w:w="535" w:type="dxa"/>
          </w:tcPr>
          <w:p w:rsidR="00EC7EAF" w:rsidRPr="002A770C" w:rsidRDefault="00EC7EAF" w:rsidP="00494DF0">
            <w:pPr>
              <w:rPr>
                <w:rFonts w:ascii="Times New Roman" w:hAnsi="Times New Roman"/>
                <w:b/>
              </w:rPr>
            </w:pPr>
          </w:p>
        </w:tc>
        <w:tc>
          <w:tcPr>
            <w:tcW w:w="8550" w:type="dxa"/>
          </w:tcPr>
          <w:p w:rsidR="00EC7EAF" w:rsidRPr="002A770C" w:rsidRDefault="00EC7EAF" w:rsidP="00494DF0">
            <w:pPr>
              <w:rPr>
                <w:rFonts w:ascii="Times New Roman" w:hAnsi="Times New Roman"/>
                <w:b/>
              </w:rPr>
            </w:pPr>
          </w:p>
        </w:tc>
      </w:tr>
      <w:tr w:rsidR="00EC7EAF" w:rsidRPr="002A770C" w:rsidTr="00EC7EAF">
        <w:tc>
          <w:tcPr>
            <w:tcW w:w="535" w:type="dxa"/>
          </w:tcPr>
          <w:p w:rsidR="00EC7EAF" w:rsidRPr="002A770C" w:rsidRDefault="00EC7EAF" w:rsidP="00494DF0">
            <w:pPr>
              <w:rPr>
                <w:rFonts w:ascii="Times New Roman" w:hAnsi="Times New Roman"/>
                <w:b/>
              </w:rPr>
            </w:pPr>
            <w:r w:rsidRPr="002A770C">
              <w:rPr>
                <w:rFonts w:ascii="Times New Roman" w:hAnsi="Times New Roman"/>
                <w:b/>
              </w:rPr>
              <w:t>*</w:t>
            </w:r>
          </w:p>
        </w:tc>
        <w:tc>
          <w:tcPr>
            <w:tcW w:w="8550" w:type="dxa"/>
          </w:tcPr>
          <w:p w:rsidR="00EC7EAF" w:rsidRPr="002A770C" w:rsidRDefault="00EC7EAF" w:rsidP="00494DF0">
            <w:pPr>
              <w:rPr>
                <w:rFonts w:ascii="Times New Roman" w:hAnsi="Times New Roman"/>
                <w:b/>
              </w:rPr>
            </w:pPr>
            <w:r w:rsidRPr="002A770C">
              <w:rPr>
                <w:rFonts w:ascii="Times New Roman" w:hAnsi="Times New Roman"/>
                <w:b/>
              </w:rPr>
              <w:t>4, 4a, 5, 5a, 6, 6a, 7. 7a similar to 3, 3a for respective Modules (Supervisor, Quality, LSA, Training)</w:t>
            </w:r>
          </w:p>
        </w:tc>
      </w:tr>
      <w:tr w:rsidR="00EA316D" w:rsidRPr="002A770C" w:rsidTr="00EC7EAF">
        <w:trPr>
          <w:ins w:id="193" w:author="Palacherla, Susmitha C (NONUS)" w:date="2017-10-17T10:09:00Z"/>
        </w:trPr>
        <w:tc>
          <w:tcPr>
            <w:tcW w:w="535" w:type="dxa"/>
          </w:tcPr>
          <w:p w:rsidR="00EA316D" w:rsidRPr="002A770C" w:rsidRDefault="00EA316D" w:rsidP="00494DF0">
            <w:pPr>
              <w:rPr>
                <w:ins w:id="194" w:author="Palacherla, Susmitha C (NONUS)" w:date="2017-10-17T10:09:00Z"/>
                <w:rFonts w:ascii="Times New Roman" w:hAnsi="Times New Roman"/>
                <w:b/>
              </w:rPr>
            </w:pPr>
          </w:p>
        </w:tc>
        <w:tc>
          <w:tcPr>
            <w:tcW w:w="8550" w:type="dxa"/>
          </w:tcPr>
          <w:p w:rsidR="00EA316D" w:rsidRPr="002A770C" w:rsidRDefault="00EA316D" w:rsidP="00494DF0">
            <w:pPr>
              <w:rPr>
                <w:ins w:id="195" w:author="Palacherla, Susmitha C (NONUS)" w:date="2017-10-17T10:09:00Z"/>
                <w:rFonts w:ascii="Times New Roman" w:hAnsi="Times New Roman"/>
                <w:b/>
              </w:rPr>
            </w:pPr>
          </w:p>
        </w:tc>
      </w:tr>
      <w:tr w:rsidR="00EA316D" w:rsidRPr="002A770C" w:rsidTr="00EC7EAF">
        <w:trPr>
          <w:ins w:id="196" w:author="Palacherla, Susmitha C (NONUS)" w:date="2017-10-17T10:09:00Z"/>
        </w:trPr>
        <w:tc>
          <w:tcPr>
            <w:tcW w:w="535" w:type="dxa"/>
          </w:tcPr>
          <w:p w:rsidR="00EA316D" w:rsidRPr="002A770C" w:rsidRDefault="00EA316D" w:rsidP="00494DF0">
            <w:pPr>
              <w:rPr>
                <w:ins w:id="197" w:author="Palacherla, Susmitha C (NONUS)" w:date="2017-10-17T10:09:00Z"/>
                <w:rFonts w:ascii="Times New Roman" w:hAnsi="Times New Roman"/>
                <w:b/>
              </w:rPr>
            </w:pPr>
            <w:ins w:id="198" w:author="Palacherla, Susmitha C (NONUS)" w:date="2017-10-17T10:09:00Z">
              <w:r>
                <w:rPr>
                  <w:rFonts w:ascii="Times New Roman" w:hAnsi="Times New Roman"/>
                  <w:b/>
                </w:rPr>
                <w:t>8.</w:t>
              </w:r>
            </w:ins>
          </w:p>
        </w:tc>
        <w:tc>
          <w:tcPr>
            <w:tcW w:w="8550" w:type="dxa"/>
          </w:tcPr>
          <w:p w:rsidR="00EA316D" w:rsidRDefault="00EA316D" w:rsidP="00494DF0">
            <w:pPr>
              <w:rPr>
                <w:ins w:id="199" w:author="Palacherla, Susmitha C (NONUS)" w:date="2017-10-17T10:10:00Z"/>
                <w:rFonts w:ascii="Times New Roman" w:hAnsi="Times New Roman"/>
                <w:b/>
              </w:rPr>
            </w:pPr>
            <w:ins w:id="200" w:author="Palacherla, Susmitha C (NONUS)" w:date="2017-10-17T10:10:00Z">
              <w:r>
                <w:rPr>
                  <w:rFonts w:ascii="Times New Roman" w:hAnsi="Times New Roman"/>
                  <w:b/>
                </w:rPr>
                <w:t>Script Task: Delay</w:t>
              </w:r>
            </w:ins>
          </w:p>
          <w:p w:rsidR="00EA316D" w:rsidRDefault="00EA316D" w:rsidP="00494DF0">
            <w:pPr>
              <w:rPr>
                <w:ins w:id="201" w:author="Palacherla, Susmitha C (NONUS)" w:date="2017-10-17T10:11:00Z"/>
                <w:rFonts w:ascii="Times New Roman" w:hAnsi="Times New Roman"/>
                <w:b/>
              </w:rPr>
            </w:pPr>
            <w:ins w:id="202" w:author="Palacherla, Susmitha C (NONUS)" w:date="2017-10-17T10:10:00Z">
              <w:r>
                <w:rPr>
                  <w:rFonts w:ascii="Times New Roman" w:hAnsi="Times New Roman"/>
                  <w:b/>
                </w:rPr>
                <w:t>(To allow time for all Reports to complete and not copy over incomplete Reports)</w:t>
              </w:r>
            </w:ins>
          </w:p>
          <w:p w:rsidR="00EA316D" w:rsidRDefault="00EA316D" w:rsidP="00494DF0">
            <w:pPr>
              <w:rPr>
                <w:ins w:id="203" w:author="Palacherla, Susmitha C (NONUS)" w:date="2017-10-17T10:10:00Z"/>
                <w:rFonts w:ascii="Times New Roman" w:hAnsi="Times New Roman"/>
                <w:b/>
              </w:rPr>
            </w:pPr>
            <w:ins w:id="204" w:author="Palacherla, Susmitha C (NONUS)" w:date="2017-10-17T10:11:00Z">
              <w:r>
                <w:rPr>
                  <w:noProof/>
                </w:rPr>
                <w:lastRenderedPageBreak/>
                <w:drawing>
                  <wp:inline distT="0" distB="0" distL="0" distR="0" wp14:anchorId="7B32F09B" wp14:editId="0C6C9A67">
                    <wp:extent cx="5292090" cy="172148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92090" cy="1721485"/>
                            </a:xfrm>
                            <a:prstGeom prst="rect">
                              <a:avLst/>
                            </a:prstGeom>
                          </pic:spPr>
                        </pic:pic>
                      </a:graphicData>
                    </a:graphic>
                  </wp:inline>
                </w:drawing>
              </w:r>
            </w:ins>
          </w:p>
          <w:p w:rsidR="00EA316D" w:rsidRDefault="00EA316D" w:rsidP="00EA316D">
            <w:pPr>
              <w:autoSpaceDE w:val="0"/>
              <w:autoSpaceDN w:val="0"/>
              <w:adjustRightInd w:val="0"/>
              <w:spacing w:after="0" w:line="240" w:lineRule="auto"/>
              <w:rPr>
                <w:ins w:id="205" w:author="Palacherla, Susmitha C (NONUS)" w:date="2017-10-17T10:14:00Z"/>
                <w:rFonts w:ascii="Consolas" w:hAnsi="Consolas" w:cs="Consolas"/>
                <w:color w:val="000000"/>
                <w:sz w:val="19"/>
                <w:szCs w:val="19"/>
              </w:rPr>
            </w:pPr>
            <w:ins w:id="206" w:author="Palacherla, Susmitha C (NONUS)" w:date="2017-10-17T10:14:00Z">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ins>
          </w:p>
          <w:p w:rsidR="00EA316D" w:rsidRDefault="00EA316D" w:rsidP="00EA316D">
            <w:pPr>
              <w:autoSpaceDE w:val="0"/>
              <w:autoSpaceDN w:val="0"/>
              <w:adjustRightInd w:val="0"/>
              <w:spacing w:after="0" w:line="240" w:lineRule="auto"/>
              <w:rPr>
                <w:ins w:id="207" w:author="Palacherla, Susmitha C (NONUS)" w:date="2017-10-17T10:14:00Z"/>
                <w:rFonts w:ascii="Consolas" w:hAnsi="Consolas" w:cs="Consolas"/>
                <w:color w:val="000000"/>
                <w:sz w:val="19"/>
                <w:szCs w:val="19"/>
              </w:rPr>
            </w:pPr>
            <w:ins w:id="208" w:author="Palacherla, Susmitha C (NONUS)" w:date="2017-10-17T10:14:00Z">
              <w:r>
                <w:rPr>
                  <w:rFonts w:ascii="Consolas" w:hAnsi="Consolas" w:cs="Consolas"/>
                  <w:color w:val="000000"/>
                  <w:sz w:val="19"/>
                  <w:szCs w:val="19"/>
                </w:rPr>
                <w:tab/>
              </w:r>
              <w:r>
                <w:rPr>
                  <w:rFonts w:ascii="Consolas" w:hAnsi="Consolas" w:cs="Consolas"/>
                  <w:color w:val="000000"/>
                  <w:sz w:val="19"/>
                  <w:szCs w:val="19"/>
                </w:rPr>
                <w:tab/>
                <w:t>{</w:t>
              </w:r>
            </w:ins>
          </w:p>
          <w:p w:rsidR="00EA316D" w:rsidRDefault="00EA316D" w:rsidP="00EA316D">
            <w:pPr>
              <w:autoSpaceDE w:val="0"/>
              <w:autoSpaceDN w:val="0"/>
              <w:adjustRightInd w:val="0"/>
              <w:spacing w:after="0" w:line="240" w:lineRule="auto"/>
              <w:rPr>
                <w:ins w:id="209" w:author="Palacherla, Susmitha C (NONUS)" w:date="2017-10-17T10:14:00Z"/>
                <w:rFonts w:ascii="Consolas" w:hAnsi="Consolas" w:cs="Consolas"/>
                <w:color w:val="000000"/>
                <w:sz w:val="19"/>
                <w:szCs w:val="19"/>
              </w:rPr>
            </w:pPr>
            <w:ins w:id="210" w:author="Palacherla, Susmitha C (NONUS)" w:date="2017-10-17T10:14:00Z">
              <w:r>
                <w:rPr>
                  <w:rFonts w:ascii="Consolas" w:hAnsi="Consolas" w:cs="Consolas"/>
                  <w:color w:val="000000"/>
                  <w:sz w:val="19"/>
                  <w:szCs w:val="19"/>
                </w:rPr>
                <w:t xml:space="preserve">            </w:t>
              </w:r>
              <w:r>
                <w:rPr>
                  <w:rFonts w:ascii="Consolas" w:hAnsi="Consolas" w:cs="Consolas"/>
                  <w:color w:val="008000"/>
                  <w:sz w:val="19"/>
                  <w:szCs w:val="19"/>
                </w:rPr>
                <w:t>// TODO: Add your code here</w:t>
              </w:r>
            </w:ins>
          </w:p>
          <w:p w:rsidR="00EA316D" w:rsidRDefault="00EA316D" w:rsidP="00EA316D">
            <w:pPr>
              <w:autoSpaceDE w:val="0"/>
              <w:autoSpaceDN w:val="0"/>
              <w:adjustRightInd w:val="0"/>
              <w:spacing w:after="0" w:line="240" w:lineRule="auto"/>
              <w:rPr>
                <w:ins w:id="211" w:author="Palacherla, Susmitha C (NONUS)" w:date="2017-10-17T10:14:00Z"/>
                <w:rFonts w:ascii="Consolas" w:hAnsi="Consolas" w:cs="Consolas"/>
                <w:color w:val="000000"/>
                <w:sz w:val="19"/>
                <w:szCs w:val="19"/>
              </w:rPr>
            </w:pPr>
            <w:ins w:id="212" w:author="Palacherla, Susmitha C (NONUS)" w:date="2017-10-17T10:14:00Z">
              <w:r>
                <w:rPr>
                  <w:rFonts w:ascii="Consolas" w:hAnsi="Consolas" w:cs="Consolas"/>
                  <w:color w:val="000000"/>
                  <w:sz w:val="19"/>
                  <w:szCs w:val="19"/>
                </w:rPr>
                <w:t xml:space="preserve">            </w:t>
              </w:r>
              <w:r>
                <w:rPr>
                  <w:rFonts w:ascii="Consolas" w:hAnsi="Consolas" w:cs="Consolas"/>
                  <w:color w:val="008000"/>
                  <w:sz w:val="19"/>
                  <w:szCs w:val="19"/>
                </w:rPr>
                <w:t>// Sleep for 90 seconds  (*1000)</w:t>
              </w:r>
            </w:ins>
          </w:p>
          <w:p w:rsidR="00EA316D" w:rsidRDefault="00EA316D" w:rsidP="00EA316D">
            <w:pPr>
              <w:autoSpaceDE w:val="0"/>
              <w:autoSpaceDN w:val="0"/>
              <w:adjustRightInd w:val="0"/>
              <w:spacing w:after="0" w:line="240" w:lineRule="auto"/>
              <w:rPr>
                <w:ins w:id="213" w:author="Palacherla, Susmitha C (NONUS)" w:date="2017-10-17T10:14:00Z"/>
                <w:rFonts w:ascii="Consolas" w:hAnsi="Consolas" w:cs="Consolas"/>
                <w:color w:val="000000"/>
                <w:sz w:val="19"/>
                <w:szCs w:val="19"/>
              </w:rPr>
            </w:pPr>
            <w:ins w:id="214" w:author="Palacherla, Susmitha C (NONUS)" w:date="2017-10-17T10:14:00Z">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w:t>
              </w:r>
              <w:r>
                <w:rPr>
                  <w:rFonts w:ascii="Consolas" w:hAnsi="Consolas" w:cs="Consolas"/>
                  <w:color w:val="2B91AF"/>
                  <w:sz w:val="19"/>
                  <w:szCs w:val="19"/>
                </w:rPr>
                <w:t>Thread</w:t>
              </w:r>
              <w:r>
                <w:rPr>
                  <w:rFonts w:ascii="Consolas" w:hAnsi="Consolas" w:cs="Consolas"/>
                  <w:color w:val="000000"/>
                  <w:sz w:val="19"/>
                  <w:szCs w:val="19"/>
                </w:rPr>
                <w:t>.Sleep</w:t>
              </w:r>
              <w:proofErr w:type="spellEnd"/>
              <w:r>
                <w:rPr>
                  <w:rFonts w:ascii="Consolas" w:hAnsi="Consolas" w:cs="Consolas"/>
                  <w:color w:val="000000"/>
                  <w:sz w:val="19"/>
                  <w:szCs w:val="19"/>
                </w:rPr>
                <w:t>(90000);</w:t>
              </w:r>
            </w:ins>
          </w:p>
          <w:p w:rsidR="00EA316D" w:rsidRDefault="00EA316D" w:rsidP="00EA316D">
            <w:pPr>
              <w:autoSpaceDE w:val="0"/>
              <w:autoSpaceDN w:val="0"/>
              <w:adjustRightInd w:val="0"/>
              <w:spacing w:after="0" w:line="240" w:lineRule="auto"/>
              <w:rPr>
                <w:ins w:id="215" w:author="Palacherla, Susmitha C (NONUS)" w:date="2017-10-17T10:14:00Z"/>
                <w:rFonts w:ascii="Consolas" w:hAnsi="Consolas" w:cs="Consolas"/>
                <w:color w:val="000000"/>
                <w:sz w:val="19"/>
                <w:szCs w:val="19"/>
              </w:rPr>
            </w:pPr>
            <w:ins w:id="216" w:author="Palacherla, Susmitha C (NONUS)" w:date="2017-10-17T10:14:00Z">
              <w:r>
                <w:rPr>
                  <w:rFonts w:ascii="Consolas" w:hAnsi="Consolas" w:cs="Consolas"/>
                  <w:color w:val="000000"/>
                  <w:sz w:val="19"/>
                  <w:szCs w:val="19"/>
                </w:rPr>
                <w:t xml:space="preserve">            </w:t>
              </w:r>
              <w:proofErr w:type="spellStart"/>
              <w:r>
                <w:rPr>
                  <w:rFonts w:ascii="Consolas" w:hAnsi="Consolas" w:cs="Consolas"/>
                  <w:color w:val="000000"/>
                  <w:sz w:val="19"/>
                  <w:szCs w:val="19"/>
                </w:rPr>
                <w:t>Dts.TaskResult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2B91AF"/>
                  <w:sz w:val="19"/>
                  <w:szCs w:val="19"/>
                </w:rPr>
                <w:t>ScriptResults</w:t>
              </w:r>
              <w:r>
                <w:rPr>
                  <w:rFonts w:ascii="Consolas" w:hAnsi="Consolas" w:cs="Consolas"/>
                  <w:color w:val="000000"/>
                  <w:sz w:val="19"/>
                  <w:szCs w:val="19"/>
                </w:rPr>
                <w:t>.Success</w:t>
              </w:r>
              <w:proofErr w:type="spellEnd"/>
              <w:r>
                <w:rPr>
                  <w:rFonts w:ascii="Consolas" w:hAnsi="Consolas" w:cs="Consolas"/>
                  <w:color w:val="000000"/>
                  <w:sz w:val="19"/>
                  <w:szCs w:val="19"/>
                </w:rPr>
                <w:t>;</w:t>
              </w:r>
            </w:ins>
          </w:p>
          <w:p w:rsidR="00EA316D" w:rsidRPr="002A770C" w:rsidRDefault="00EA316D" w:rsidP="00EA316D">
            <w:pPr>
              <w:rPr>
                <w:ins w:id="217" w:author="Palacherla, Susmitha C (NONUS)" w:date="2017-10-17T10:09:00Z"/>
                <w:rFonts w:ascii="Times New Roman" w:hAnsi="Times New Roman"/>
                <w:b/>
              </w:rPr>
            </w:pPr>
            <w:ins w:id="218" w:author="Palacherla, Susmitha C (NONUS)" w:date="2017-10-17T10:14:00Z">
              <w:r>
                <w:rPr>
                  <w:rFonts w:ascii="Consolas" w:hAnsi="Consolas" w:cs="Consolas"/>
                  <w:color w:val="000000"/>
                  <w:sz w:val="19"/>
                  <w:szCs w:val="19"/>
                </w:rPr>
                <w:t xml:space="preserve">        }</w:t>
              </w:r>
            </w:ins>
            <w:bookmarkStart w:id="219" w:name="_GoBack"/>
            <w:bookmarkEnd w:id="219"/>
          </w:p>
        </w:tc>
      </w:tr>
      <w:tr w:rsidR="00EC7EAF" w:rsidRPr="002A770C" w:rsidTr="00EC7EAF">
        <w:tc>
          <w:tcPr>
            <w:tcW w:w="535" w:type="dxa"/>
          </w:tcPr>
          <w:p w:rsidR="00EC7EAF" w:rsidRPr="002A770C" w:rsidRDefault="00EC7EAF" w:rsidP="00494DF0">
            <w:pPr>
              <w:rPr>
                <w:rFonts w:ascii="Times New Roman" w:hAnsi="Times New Roman"/>
                <w:b/>
              </w:rPr>
            </w:pPr>
          </w:p>
        </w:tc>
        <w:tc>
          <w:tcPr>
            <w:tcW w:w="8550" w:type="dxa"/>
          </w:tcPr>
          <w:p w:rsidR="00EC7EAF" w:rsidRPr="002A770C" w:rsidRDefault="00EC7EAF" w:rsidP="00494DF0">
            <w:pPr>
              <w:rPr>
                <w:rFonts w:ascii="Times New Roman" w:hAnsi="Times New Roman"/>
                <w:b/>
              </w:rPr>
            </w:pPr>
          </w:p>
        </w:tc>
      </w:tr>
      <w:tr w:rsidR="00EC7EAF" w:rsidRPr="002A770C" w:rsidTr="00EC7EAF">
        <w:tc>
          <w:tcPr>
            <w:tcW w:w="535" w:type="dxa"/>
          </w:tcPr>
          <w:p w:rsidR="00EC7EAF" w:rsidRPr="002A770C" w:rsidRDefault="00EA316D" w:rsidP="00494DF0">
            <w:pPr>
              <w:rPr>
                <w:rFonts w:ascii="Times New Roman" w:hAnsi="Times New Roman"/>
                <w:b/>
              </w:rPr>
            </w:pPr>
            <w:ins w:id="220" w:author="Palacherla, Susmitha C (NONUS)" w:date="2017-10-17T10:09:00Z">
              <w:r>
                <w:rPr>
                  <w:rFonts w:ascii="Times New Roman" w:hAnsi="Times New Roman"/>
                  <w:b/>
                </w:rPr>
                <w:t>9</w:t>
              </w:r>
            </w:ins>
            <w:del w:id="221" w:author="Palacherla, Susmitha C (NONUS)" w:date="2017-10-17T10:09:00Z">
              <w:r w:rsidR="00EC7EAF" w:rsidRPr="002A770C" w:rsidDel="00EA316D">
                <w:rPr>
                  <w:rFonts w:ascii="Times New Roman" w:hAnsi="Times New Roman"/>
                  <w:b/>
                </w:rPr>
                <w:delText>8</w:delText>
              </w:r>
            </w:del>
            <w:r w:rsidR="00EC7EAF" w:rsidRPr="002A770C">
              <w:rPr>
                <w:rFonts w:ascii="Times New Roman" w:hAnsi="Times New Roman"/>
                <w:b/>
              </w:rPr>
              <w:t>.</w:t>
            </w:r>
          </w:p>
        </w:tc>
        <w:tc>
          <w:tcPr>
            <w:tcW w:w="8550" w:type="dxa"/>
          </w:tcPr>
          <w:p w:rsidR="00EC7EAF" w:rsidRPr="002A770C" w:rsidRDefault="00EC7EAF" w:rsidP="00494DF0">
            <w:pPr>
              <w:rPr>
                <w:rFonts w:ascii="Times New Roman" w:hAnsi="Times New Roman"/>
                <w:b/>
              </w:rPr>
            </w:pPr>
            <w:r w:rsidRPr="002A770C">
              <w:rPr>
                <w:rFonts w:ascii="Times New Roman" w:hAnsi="Times New Roman"/>
                <w:b/>
              </w:rPr>
              <w:t>Foreach Loop</w:t>
            </w:r>
          </w:p>
          <w:p w:rsidR="00EC7EAF" w:rsidRPr="002A770C" w:rsidRDefault="00EC7EAF" w:rsidP="00494DF0">
            <w:pPr>
              <w:rPr>
                <w:rFonts w:ascii="Times New Roman" w:hAnsi="Times New Roman"/>
                <w:b/>
              </w:rPr>
            </w:pPr>
            <w:r w:rsidRPr="002A770C">
              <w:rPr>
                <w:rFonts w:ascii="Times New Roman" w:hAnsi="Times New Roman"/>
                <w:noProof/>
              </w:rPr>
              <w:drawing>
                <wp:inline distT="0" distB="0" distL="0" distR="0" wp14:anchorId="675E2830" wp14:editId="430DB547">
                  <wp:extent cx="2495550" cy="2486025"/>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95550" cy="2486025"/>
                          </a:xfrm>
                          <a:prstGeom prst="rect">
                            <a:avLst/>
                          </a:prstGeom>
                        </pic:spPr>
                      </pic:pic>
                    </a:graphicData>
                  </a:graphic>
                </wp:inline>
              </w:drawing>
            </w:r>
          </w:p>
          <w:p w:rsidR="00EC7EAF" w:rsidRPr="002A770C" w:rsidRDefault="00EC7EAF" w:rsidP="002A770C">
            <w:pPr>
              <w:pStyle w:val="ListParagraph"/>
              <w:numPr>
                <w:ilvl w:val="0"/>
                <w:numId w:val="43"/>
              </w:numPr>
              <w:rPr>
                <w:rFonts w:ascii="Times New Roman" w:hAnsi="Times New Roman"/>
                <w:b/>
              </w:rPr>
            </w:pPr>
            <w:r w:rsidRPr="002A770C">
              <w:rPr>
                <w:rFonts w:ascii="Times New Roman" w:hAnsi="Times New Roman"/>
                <w:b/>
              </w:rPr>
              <w:t>Copy Reports</w:t>
            </w:r>
          </w:p>
          <w:p w:rsidR="00EC7EAF" w:rsidRPr="002A770C" w:rsidRDefault="006422DB" w:rsidP="002A770C">
            <w:pPr>
              <w:rPr>
                <w:rFonts w:ascii="Times New Roman" w:hAnsi="Times New Roman"/>
                <w:b/>
              </w:rPr>
            </w:pPr>
            <w:r w:rsidRPr="002A770C">
              <w:rPr>
                <w:rFonts w:ascii="Times New Roman" w:hAnsi="Times New Roman"/>
                <w:noProof/>
              </w:rPr>
              <w:lastRenderedPageBreak/>
              <w:drawing>
                <wp:inline distT="0" distB="0" distL="0" distR="0" wp14:anchorId="0DFCC84E" wp14:editId="62D1CAF9">
                  <wp:extent cx="5292090" cy="2710180"/>
                  <wp:effectExtent l="0" t="0" r="381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92090" cy="2710180"/>
                          </a:xfrm>
                          <a:prstGeom prst="rect">
                            <a:avLst/>
                          </a:prstGeom>
                        </pic:spPr>
                      </pic:pic>
                    </a:graphicData>
                  </a:graphic>
                </wp:inline>
              </w:drawing>
            </w:r>
          </w:p>
          <w:p w:rsidR="006422DB" w:rsidRPr="002A770C" w:rsidRDefault="006422DB" w:rsidP="002A770C">
            <w:pPr>
              <w:rPr>
                <w:rFonts w:ascii="Times New Roman" w:hAnsi="Times New Roman"/>
                <w:b/>
              </w:rPr>
            </w:pPr>
          </w:p>
          <w:p w:rsidR="006422DB" w:rsidRPr="002A770C" w:rsidRDefault="006422DB" w:rsidP="002A770C">
            <w:pPr>
              <w:pStyle w:val="ListParagraph"/>
              <w:numPr>
                <w:ilvl w:val="0"/>
                <w:numId w:val="43"/>
              </w:numPr>
              <w:rPr>
                <w:rFonts w:ascii="Times New Roman" w:hAnsi="Times New Roman"/>
                <w:b/>
              </w:rPr>
            </w:pPr>
            <w:r w:rsidRPr="002A770C">
              <w:rPr>
                <w:rFonts w:ascii="Times New Roman" w:hAnsi="Times New Roman"/>
                <w:b/>
              </w:rPr>
              <w:t>Backup Reports</w:t>
            </w:r>
          </w:p>
          <w:p w:rsidR="006422DB" w:rsidRPr="002A770C" w:rsidRDefault="006422DB" w:rsidP="002A770C">
            <w:pPr>
              <w:rPr>
                <w:rFonts w:ascii="Times New Roman" w:hAnsi="Times New Roman"/>
                <w:b/>
              </w:rPr>
            </w:pPr>
            <w:r w:rsidRPr="002A770C">
              <w:rPr>
                <w:rFonts w:ascii="Times New Roman" w:hAnsi="Times New Roman"/>
                <w:noProof/>
              </w:rPr>
              <w:drawing>
                <wp:inline distT="0" distB="0" distL="0" distR="0" wp14:anchorId="6454B050" wp14:editId="79924939">
                  <wp:extent cx="5292090" cy="1939925"/>
                  <wp:effectExtent l="0" t="0" r="3810" b="317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92090" cy="1939925"/>
                          </a:xfrm>
                          <a:prstGeom prst="rect">
                            <a:avLst/>
                          </a:prstGeom>
                        </pic:spPr>
                      </pic:pic>
                    </a:graphicData>
                  </a:graphic>
                </wp:inline>
              </w:drawing>
            </w:r>
          </w:p>
          <w:p w:rsidR="006422DB" w:rsidRPr="002A770C" w:rsidRDefault="006422DB" w:rsidP="002A770C">
            <w:pPr>
              <w:rPr>
                <w:rFonts w:ascii="Times New Roman" w:hAnsi="Times New Roman"/>
                <w:b/>
              </w:rPr>
            </w:pPr>
          </w:p>
          <w:p w:rsidR="006422DB" w:rsidRPr="002A770C" w:rsidRDefault="006422DB" w:rsidP="002A770C">
            <w:pPr>
              <w:rPr>
                <w:rFonts w:ascii="Times New Roman" w:hAnsi="Times New Roman"/>
                <w:b/>
              </w:rPr>
            </w:pPr>
          </w:p>
        </w:tc>
      </w:tr>
      <w:tr w:rsidR="00EC7EAF" w:rsidRPr="002A770C" w:rsidTr="00EC7EAF">
        <w:tc>
          <w:tcPr>
            <w:tcW w:w="535" w:type="dxa"/>
          </w:tcPr>
          <w:p w:rsidR="00EC7EAF" w:rsidRPr="002A770C" w:rsidRDefault="00EC7EAF" w:rsidP="00494DF0">
            <w:pPr>
              <w:rPr>
                <w:rFonts w:ascii="Times New Roman" w:hAnsi="Times New Roman"/>
                <w:b/>
              </w:rPr>
            </w:pPr>
          </w:p>
        </w:tc>
        <w:tc>
          <w:tcPr>
            <w:tcW w:w="8550" w:type="dxa"/>
          </w:tcPr>
          <w:p w:rsidR="00EC7EAF" w:rsidRPr="002A770C" w:rsidRDefault="00EC7EAF" w:rsidP="00494DF0">
            <w:pPr>
              <w:rPr>
                <w:rFonts w:ascii="Times New Roman" w:hAnsi="Times New Roman"/>
                <w:b/>
              </w:rPr>
            </w:pPr>
          </w:p>
        </w:tc>
      </w:tr>
      <w:tr w:rsidR="00EC7EAF" w:rsidRPr="002A770C" w:rsidTr="00EC7EAF">
        <w:tc>
          <w:tcPr>
            <w:tcW w:w="535" w:type="dxa"/>
          </w:tcPr>
          <w:p w:rsidR="00EC7EAF" w:rsidRPr="002A770C" w:rsidRDefault="00EA316D" w:rsidP="00494DF0">
            <w:pPr>
              <w:rPr>
                <w:rFonts w:ascii="Times New Roman" w:hAnsi="Times New Roman"/>
                <w:b/>
              </w:rPr>
            </w:pPr>
            <w:ins w:id="222" w:author="Palacherla, Susmitha C (NONUS)" w:date="2017-10-17T10:09:00Z">
              <w:r>
                <w:rPr>
                  <w:rFonts w:ascii="Times New Roman" w:hAnsi="Times New Roman"/>
                  <w:b/>
                </w:rPr>
                <w:t>10</w:t>
              </w:r>
            </w:ins>
            <w:del w:id="223" w:author="Palacherla, Susmitha C (NONUS)" w:date="2017-10-17T10:09:00Z">
              <w:r w:rsidR="006422DB" w:rsidRPr="002A770C" w:rsidDel="00EA316D">
                <w:rPr>
                  <w:rFonts w:ascii="Times New Roman" w:hAnsi="Times New Roman"/>
                  <w:b/>
                </w:rPr>
                <w:delText>9</w:delText>
              </w:r>
            </w:del>
            <w:r w:rsidR="006422DB" w:rsidRPr="002A770C">
              <w:rPr>
                <w:rFonts w:ascii="Times New Roman" w:hAnsi="Times New Roman"/>
                <w:b/>
              </w:rPr>
              <w:t>.</w:t>
            </w:r>
          </w:p>
        </w:tc>
        <w:tc>
          <w:tcPr>
            <w:tcW w:w="8550" w:type="dxa"/>
          </w:tcPr>
          <w:p w:rsidR="00EC7EAF" w:rsidRPr="002A770C" w:rsidRDefault="006422DB" w:rsidP="00494DF0">
            <w:pPr>
              <w:rPr>
                <w:rFonts w:ascii="Times New Roman" w:hAnsi="Times New Roman"/>
                <w:b/>
              </w:rPr>
            </w:pPr>
            <w:r w:rsidRPr="002A770C">
              <w:rPr>
                <w:rFonts w:ascii="Times New Roman" w:hAnsi="Times New Roman"/>
                <w:b/>
              </w:rPr>
              <w:t>Send Mail Task: Completion Notification</w:t>
            </w:r>
          </w:p>
          <w:p w:rsidR="006422DB" w:rsidRPr="002A770C" w:rsidRDefault="006422DB" w:rsidP="00494DF0">
            <w:pPr>
              <w:rPr>
                <w:rFonts w:ascii="Times New Roman" w:hAnsi="Times New Roman"/>
                <w:b/>
              </w:rPr>
            </w:pPr>
            <w:r w:rsidRPr="002A770C">
              <w:rPr>
                <w:rFonts w:ascii="Times New Roman" w:hAnsi="Times New Roman"/>
                <w:noProof/>
              </w:rPr>
              <w:drawing>
                <wp:inline distT="0" distB="0" distL="0" distR="0" wp14:anchorId="5762108E" wp14:editId="3D00EF0B">
                  <wp:extent cx="5292090" cy="713740"/>
                  <wp:effectExtent l="0" t="0" r="381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92090" cy="713740"/>
                          </a:xfrm>
                          <a:prstGeom prst="rect">
                            <a:avLst/>
                          </a:prstGeom>
                        </pic:spPr>
                      </pic:pic>
                    </a:graphicData>
                  </a:graphic>
                </wp:inline>
              </w:drawing>
            </w:r>
          </w:p>
          <w:p w:rsidR="006422DB" w:rsidRPr="002A770C" w:rsidRDefault="006422DB" w:rsidP="00494DF0">
            <w:pPr>
              <w:rPr>
                <w:rFonts w:ascii="Times New Roman" w:hAnsi="Times New Roman"/>
                <w:b/>
              </w:rPr>
            </w:pPr>
            <w:r w:rsidRPr="002A770C">
              <w:rPr>
                <w:rFonts w:ascii="Times New Roman" w:hAnsi="Times New Roman"/>
                <w:noProof/>
              </w:rPr>
              <w:lastRenderedPageBreak/>
              <w:drawing>
                <wp:inline distT="0" distB="0" distL="0" distR="0" wp14:anchorId="12199875" wp14:editId="1DDE5CBE">
                  <wp:extent cx="5292090" cy="2348865"/>
                  <wp:effectExtent l="0" t="0" r="381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92090" cy="2348865"/>
                          </a:xfrm>
                          <a:prstGeom prst="rect">
                            <a:avLst/>
                          </a:prstGeom>
                        </pic:spPr>
                      </pic:pic>
                    </a:graphicData>
                  </a:graphic>
                </wp:inline>
              </w:drawing>
            </w:r>
          </w:p>
          <w:p w:rsidR="006422DB" w:rsidRPr="002A770C" w:rsidRDefault="006422DB" w:rsidP="00494DF0">
            <w:pPr>
              <w:rPr>
                <w:rFonts w:ascii="Times New Roman" w:hAnsi="Times New Roman"/>
                <w:b/>
              </w:rPr>
            </w:pPr>
            <w:r w:rsidRPr="002A770C">
              <w:rPr>
                <w:rFonts w:ascii="Times New Roman" w:hAnsi="Times New Roman"/>
                <w:noProof/>
              </w:rPr>
              <w:drawing>
                <wp:inline distT="0" distB="0" distL="0" distR="0" wp14:anchorId="068D3D25" wp14:editId="0A8506F4">
                  <wp:extent cx="5292090" cy="1889125"/>
                  <wp:effectExtent l="0" t="0" r="381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92090" cy="1889125"/>
                          </a:xfrm>
                          <a:prstGeom prst="rect">
                            <a:avLst/>
                          </a:prstGeom>
                        </pic:spPr>
                      </pic:pic>
                    </a:graphicData>
                  </a:graphic>
                </wp:inline>
              </w:drawing>
            </w:r>
          </w:p>
          <w:p w:rsidR="006422DB" w:rsidRPr="002A770C" w:rsidRDefault="006422DB" w:rsidP="00494DF0">
            <w:pPr>
              <w:rPr>
                <w:rFonts w:ascii="Times New Roman" w:hAnsi="Times New Roman"/>
                <w:b/>
              </w:rPr>
            </w:pPr>
          </w:p>
        </w:tc>
      </w:tr>
      <w:tr w:rsidR="00EC7EAF" w:rsidRPr="002A770C" w:rsidTr="00EC7EAF">
        <w:tc>
          <w:tcPr>
            <w:tcW w:w="535" w:type="dxa"/>
          </w:tcPr>
          <w:p w:rsidR="00EC7EAF" w:rsidRPr="002A770C" w:rsidRDefault="00EC7EAF" w:rsidP="00494DF0">
            <w:pPr>
              <w:rPr>
                <w:rFonts w:ascii="Times New Roman" w:hAnsi="Times New Roman"/>
                <w:b/>
              </w:rPr>
            </w:pPr>
          </w:p>
        </w:tc>
        <w:tc>
          <w:tcPr>
            <w:tcW w:w="8550" w:type="dxa"/>
          </w:tcPr>
          <w:p w:rsidR="00EC7EAF" w:rsidRPr="002A770C" w:rsidRDefault="00EC7EAF" w:rsidP="00494DF0">
            <w:pPr>
              <w:rPr>
                <w:rFonts w:ascii="Times New Roman" w:hAnsi="Times New Roman"/>
                <w:b/>
              </w:rPr>
            </w:pPr>
          </w:p>
        </w:tc>
      </w:tr>
    </w:tbl>
    <w:p w:rsidR="007931F8" w:rsidRPr="002A770C" w:rsidRDefault="007931F8" w:rsidP="00494DF0">
      <w:pPr>
        <w:rPr>
          <w:rFonts w:ascii="Times New Roman" w:hAnsi="Times New Roman"/>
          <w:b/>
        </w:rPr>
      </w:pPr>
    </w:p>
    <w:p w:rsidR="00880B5C" w:rsidRPr="002A770C" w:rsidRDefault="00880B5C" w:rsidP="00494DF0">
      <w:pPr>
        <w:rPr>
          <w:rFonts w:ascii="Times New Roman" w:hAnsi="Times New Roman"/>
          <w:b/>
        </w:rPr>
      </w:pPr>
    </w:p>
    <w:p w:rsidR="00880B5C" w:rsidRPr="002A770C" w:rsidRDefault="00880B5C" w:rsidP="00880B5C">
      <w:pPr>
        <w:pStyle w:val="Heading4"/>
        <w:widowControl w:val="0"/>
        <w:autoSpaceDE w:val="0"/>
        <w:autoSpaceDN w:val="0"/>
        <w:adjustRightInd w:val="0"/>
        <w:spacing w:line="240" w:lineRule="auto"/>
        <w:rPr>
          <w:rFonts w:ascii="Times New Roman" w:hAnsi="Times New Roman" w:cs="Times New Roman"/>
          <w:i w:val="0"/>
          <w:color w:val="auto"/>
        </w:rPr>
      </w:pPr>
      <w:bookmarkStart w:id="224" w:name="_Toc495484434"/>
      <w:r w:rsidRPr="002A770C">
        <w:rPr>
          <w:rFonts w:ascii="Times New Roman" w:hAnsi="Times New Roman" w:cs="Times New Roman"/>
          <w:i w:val="0"/>
          <w:color w:val="auto"/>
        </w:rPr>
        <w:t>Event Handlers</w:t>
      </w:r>
      <w:bookmarkEnd w:id="224"/>
    </w:p>
    <w:p w:rsidR="00880B5C" w:rsidRPr="002A770C" w:rsidRDefault="00880B5C" w:rsidP="002A770C">
      <w:pPr>
        <w:rPr>
          <w:rFonts w:ascii="Times New Roman" w:hAnsi="Times New Roman"/>
        </w:rPr>
      </w:pPr>
      <w:r w:rsidRPr="002A770C">
        <w:rPr>
          <w:rFonts w:ascii="Times New Roman" w:hAnsi="Times New Roman"/>
          <w:noProof/>
        </w:rPr>
        <w:drawing>
          <wp:inline distT="0" distB="0" distL="0" distR="0" wp14:anchorId="5FC6E721" wp14:editId="226E1A2B">
            <wp:extent cx="5943600" cy="1574800"/>
            <wp:effectExtent l="0" t="0" r="0" b="635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574800"/>
                    </a:xfrm>
                    <a:prstGeom prst="rect">
                      <a:avLst/>
                    </a:prstGeom>
                  </pic:spPr>
                </pic:pic>
              </a:graphicData>
            </a:graphic>
          </wp:inline>
        </w:drawing>
      </w:r>
    </w:p>
    <w:p w:rsidR="00880B5C" w:rsidRPr="002A770C" w:rsidRDefault="00880B5C" w:rsidP="002A770C">
      <w:pPr>
        <w:rPr>
          <w:rFonts w:ascii="Times New Roman" w:hAnsi="Times New Roman"/>
        </w:rPr>
      </w:pPr>
      <w:r w:rsidRPr="002A770C">
        <w:rPr>
          <w:rFonts w:ascii="Times New Roman" w:hAnsi="Times New Roman"/>
          <w:noProof/>
        </w:rPr>
        <w:lastRenderedPageBreak/>
        <w:drawing>
          <wp:inline distT="0" distB="0" distL="0" distR="0" wp14:anchorId="653470EF" wp14:editId="0E3A8DB3">
            <wp:extent cx="5943600" cy="1667510"/>
            <wp:effectExtent l="0" t="0" r="0" b="889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667510"/>
                    </a:xfrm>
                    <a:prstGeom prst="rect">
                      <a:avLst/>
                    </a:prstGeom>
                  </pic:spPr>
                </pic:pic>
              </a:graphicData>
            </a:graphic>
          </wp:inline>
        </w:drawing>
      </w:r>
    </w:p>
    <w:p w:rsidR="00880B5C" w:rsidRPr="002A770C" w:rsidRDefault="00880B5C" w:rsidP="002A770C">
      <w:pPr>
        <w:rPr>
          <w:rFonts w:ascii="Times New Roman" w:hAnsi="Times New Roman"/>
        </w:rPr>
      </w:pPr>
    </w:p>
    <w:p w:rsidR="00880B5C" w:rsidRPr="002A770C" w:rsidRDefault="00880B5C" w:rsidP="002A770C">
      <w:pPr>
        <w:rPr>
          <w:rFonts w:ascii="Times New Roman" w:hAnsi="Times New Roman"/>
        </w:rPr>
      </w:pPr>
      <w:r w:rsidRPr="002A770C">
        <w:rPr>
          <w:rFonts w:ascii="Times New Roman" w:hAnsi="Times New Roman"/>
          <w:noProof/>
        </w:rPr>
        <w:drawing>
          <wp:inline distT="0" distB="0" distL="0" distR="0" wp14:anchorId="75F18173" wp14:editId="168095BB">
            <wp:extent cx="5905500" cy="25146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05500" cy="2514600"/>
                    </a:xfrm>
                    <a:prstGeom prst="rect">
                      <a:avLst/>
                    </a:prstGeom>
                  </pic:spPr>
                </pic:pic>
              </a:graphicData>
            </a:graphic>
          </wp:inline>
        </w:drawing>
      </w:r>
    </w:p>
    <w:p w:rsidR="00880B5C" w:rsidRPr="002A770C" w:rsidRDefault="00880B5C" w:rsidP="002A770C">
      <w:pPr>
        <w:rPr>
          <w:rFonts w:ascii="Times New Roman" w:hAnsi="Times New Roman"/>
        </w:rPr>
      </w:pPr>
      <w:r w:rsidRPr="002A770C">
        <w:rPr>
          <w:rFonts w:ascii="Times New Roman" w:hAnsi="Times New Roman"/>
          <w:noProof/>
        </w:rPr>
        <w:drawing>
          <wp:inline distT="0" distB="0" distL="0" distR="0" wp14:anchorId="68755B22" wp14:editId="6C4E946E">
            <wp:extent cx="5943600" cy="1463675"/>
            <wp:effectExtent l="0" t="0" r="0" b="317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463675"/>
                    </a:xfrm>
                    <a:prstGeom prst="rect">
                      <a:avLst/>
                    </a:prstGeom>
                  </pic:spPr>
                </pic:pic>
              </a:graphicData>
            </a:graphic>
          </wp:inline>
        </w:drawing>
      </w:r>
    </w:p>
    <w:p w:rsidR="00055D99" w:rsidRPr="002A770C" w:rsidRDefault="00055D99" w:rsidP="002A770C">
      <w:pPr>
        <w:rPr>
          <w:rFonts w:ascii="Times New Roman" w:hAnsi="Times New Roman"/>
        </w:rPr>
      </w:pPr>
    </w:p>
    <w:p w:rsidR="00055D99" w:rsidRPr="002A770C" w:rsidRDefault="00055D99" w:rsidP="002A770C">
      <w:pPr>
        <w:rPr>
          <w:rFonts w:ascii="Times New Roman" w:hAnsi="Times New Roman"/>
        </w:rPr>
      </w:pPr>
    </w:p>
    <w:p w:rsidR="00055D99" w:rsidRPr="002A770C" w:rsidRDefault="00055D99" w:rsidP="00055D99">
      <w:pPr>
        <w:pStyle w:val="Heading4"/>
        <w:rPr>
          <w:rFonts w:ascii="Times New Roman" w:hAnsi="Times New Roman" w:cs="Times New Roman"/>
          <w:i w:val="0"/>
          <w:color w:val="auto"/>
        </w:rPr>
      </w:pPr>
      <w:bookmarkStart w:id="225" w:name="_Toc495484435"/>
      <w:r w:rsidRPr="002A770C">
        <w:rPr>
          <w:rFonts w:ascii="Times New Roman" w:hAnsi="Times New Roman" w:cs="Times New Roman"/>
          <w:i w:val="0"/>
          <w:color w:val="auto"/>
        </w:rPr>
        <w:t>Config File- Prod</w:t>
      </w:r>
      <w:bookmarkEnd w:id="225"/>
    </w:p>
    <w:tbl>
      <w:tblPr>
        <w:tblStyle w:val="TableGrid"/>
        <w:tblW w:w="0" w:type="auto"/>
        <w:tblLook w:val="04A0" w:firstRow="1" w:lastRow="0" w:firstColumn="1" w:lastColumn="0" w:noHBand="0" w:noVBand="1"/>
      </w:tblPr>
      <w:tblGrid>
        <w:gridCol w:w="9350"/>
      </w:tblGrid>
      <w:tr w:rsidR="00055D99" w:rsidRPr="002A770C" w:rsidTr="00055D99">
        <w:tc>
          <w:tcPr>
            <w:tcW w:w="9350" w:type="dxa"/>
          </w:tcPr>
          <w:p w:rsidR="00055D99" w:rsidRPr="002A770C" w:rsidRDefault="00055D99" w:rsidP="00055D99">
            <w:pPr>
              <w:rPr>
                <w:rFonts w:ascii="Times New Roman" w:hAnsi="Times New Roman"/>
              </w:rPr>
            </w:pPr>
            <w:r w:rsidRPr="002A770C">
              <w:rPr>
                <w:rFonts w:ascii="Times New Roman" w:hAnsi="Times New Roman"/>
              </w:rPr>
              <w:t>&lt;?xml version="1.0"?&gt;&lt;DTSConfiguration&gt;</w:t>
            </w:r>
          </w:p>
          <w:p w:rsidR="00055D99" w:rsidRPr="002A770C" w:rsidRDefault="00055D99" w:rsidP="00055D99">
            <w:pPr>
              <w:rPr>
                <w:rFonts w:ascii="Times New Roman" w:hAnsi="Times New Roman"/>
              </w:rPr>
            </w:pPr>
            <w:r w:rsidRPr="002A770C">
              <w:rPr>
                <w:rFonts w:ascii="Times New Roman" w:hAnsi="Times New Roman"/>
              </w:rPr>
              <w:lastRenderedPageBreak/>
              <w:t>&lt;DTSConfigurationHeading&gt;</w:t>
            </w:r>
          </w:p>
          <w:p w:rsidR="00055D99" w:rsidRPr="002A770C" w:rsidRDefault="00055D99" w:rsidP="00055D99">
            <w:pPr>
              <w:rPr>
                <w:rFonts w:ascii="Times New Roman" w:hAnsi="Times New Roman"/>
              </w:rPr>
            </w:pPr>
            <w:r w:rsidRPr="002A770C">
              <w:rPr>
                <w:rFonts w:ascii="Times New Roman" w:hAnsi="Times New Roman"/>
              </w:rPr>
              <w:t>&lt;DTSConfigurationFileInfo GeneratedBy="VNGT\211palasu" GeneratedFromPackageName="CoachingSummaryReport" GeneratedFromPackageID="{FA5D7D05-0867-40B4-84EF-DBE69724D26B}" GeneratedDate="10/6/2017 10:57:32 AM"/&gt;</w:t>
            </w:r>
          </w:p>
          <w:p w:rsidR="00055D99" w:rsidRPr="002A770C" w:rsidRDefault="00055D99" w:rsidP="00055D99">
            <w:pPr>
              <w:rPr>
                <w:rFonts w:ascii="Times New Roman" w:hAnsi="Times New Roman"/>
              </w:rPr>
            </w:pPr>
            <w:r w:rsidRPr="002A770C">
              <w:rPr>
                <w:rFonts w:ascii="Times New Roman" w:hAnsi="Times New Roman"/>
              </w:rPr>
              <w:t>&lt;/DTSConfigurationHeading&gt;</w:t>
            </w:r>
          </w:p>
          <w:p w:rsidR="00055D99" w:rsidRPr="002A770C" w:rsidRDefault="00055D99" w:rsidP="00055D99">
            <w:pPr>
              <w:rPr>
                <w:rFonts w:ascii="Times New Roman" w:hAnsi="Times New Roman"/>
              </w:rPr>
            </w:pPr>
            <w:r w:rsidRPr="002A770C">
              <w:rPr>
                <w:rFonts w:ascii="Times New Roman" w:hAnsi="Times New Roman"/>
              </w:rPr>
              <w:t>&lt;Configuration ConfiguredType="Property" Path="\Package.Connections[dbconn].Properties[InitialCatalog]" ValueType="String"&gt;&lt;ConfiguredValue&gt;eCoaching&lt;/ConfiguredValue&gt;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Path="\Package.Connections[dbconn].Properties[ServerName]" ValueType="String"&gt;&lt;ConfiguredValue&gt;f3420-ecldbp01&lt;/ConfiguredValue&gt;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Path="\Package.Connections[smtpconn].Properties[SmtpServer]" ValueType="String"&gt;&lt;ConfiguredValue&gt;smtpout.gdit.com&lt;/ConfiguredValue&gt;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Path="\Package.Variables[User::Adhoc].Properties[Value]" ValueType="Boolean"&gt;&lt;ConfiguredValue&gt;0&lt;/ConfiguredValue&gt;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Path="\Package.Variables[User::BackupsDir].Properties[Value]" ValueType="String"&gt;&lt;ConfiguredValue&gt;\\f3420-ecldbp01\data\Coaching\Encryption\Backups\&lt;/ConfiguredValue&gt;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Path="\Package.Variables[User::BeginDate].Properties[Value]" ValueType="Int32"&gt;&lt;ConfiguredValue&gt;0&lt;/ConfiguredValue&gt;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Path="\Package.Variables[User::CCEmail].Properties[Value]" ValueType="String"&gt;&lt;ConfiguredValue&gt;susmitha.palacherla@gdit.com&lt;/ConfiguredValue&gt;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Path="\Package.Variables[User::CompletionCCEmail].Properties[Value]" ValueType="String"&gt;&lt;ConfiguredValue&gt;Douglas.Stearns@GDIT.com;susmitha.palacherla@gdit.com;lili.huang@GDIT.com;david.hinman@GDIT.com&lt;/ConfiguredValue&gt;</w:t>
            </w:r>
          </w:p>
          <w:p w:rsidR="00055D99" w:rsidRPr="002A770C" w:rsidRDefault="00055D99" w:rsidP="00055D99">
            <w:pPr>
              <w:rPr>
                <w:rFonts w:ascii="Times New Roman" w:hAnsi="Times New Roman"/>
              </w:rPr>
            </w:pPr>
            <w:r w:rsidRPr="002A770C">
              <w:rPr>
                <w:rFonts w:ascii="Times New Roman" w:hAnsi="Times New Roman"/>
              </w:rPr>
              <w:t xml:space="preserve">&lt;/Configuration&gt;&lt;Configuration ConfiguredType="Property" Path="\Package.Variables[User::CustomerEmail].Properties[Value]" </w:t>
            </w:r>
            <w:r w:rsidRPr="002A770C">
              <w:rPr>
                <w:rFonts w:ascii="Times New Roman" w:hAnsi="Times New Roman"/>
              </w:rPr>
              <w:lastRenderedPageBreak/>
              <w:t>ValueType="String"&gt;&lt;ConfiguredValue&gt;JohnEric.Tiongson@GDIT.com;Mark.Hackman@GDIT.com&lt;/ConfiguredValue&gt;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Path="\Package.Variables[User::DecryptInDir].Properties[Value]" ValueType="String"&gt;&lt;ConfiguredValue&gt;\\f3420-mwbp11\Apps\Encryption\Decrypt_In\&lt;/ConfiguredValue&gt;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Path="\Package.Variables[User::DecryptOutDir].Properties[Value]" ValueType="String"&gt;&lt;ConfiguredValue&gt;\\f3420-mwbp11\Apps\Encryption\Decrypt_Out\&lt;/ConfiguredValue&gt;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Path="\Package.Variables[User::EncryptInDir].Properties[Value]" ValueType="String"&gt;&lt;ConfiguredValue&gt;\\f3420-mwbp11\Apps\Encryption\Encrypt_In\&lt;/ConfiguredValue&gt;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Path="\Package.Variables[User::EncryptOutDir].Properties[Value]" ValueType="String"&gt;&lt;ConfiguredValue&gt;\\f3420-mwbp11\Apps\Encryption\Encrypt_Out\&lt;/ConfiguredValue&gt;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Path="\Package.Variables[User::EndDate].Properties[Value]" ValueType="Int32"&gt;&lt;ConfiguredValue&gt;0&lt;/ConfiguredValue&gt;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Path="\Package.Variables[User::Env].Properties[Value]" ValueType="String"&gt;&lt;ConfiguredValue&gt;Prod&lt;/ConfiguredValue&gt;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Path="\Package.Variables[User::FromEmail].Properties[Value]" ValueType="String"&gt;&lt;ConfiguredValue&gt;eCoaching@GDIT.com&lt;/ConfiguredValue&gt;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Path="\Package.Variables[User::ReportsDir].Properties[Value]" ValueType="String"&gt;&lt;ConfiguredValue&gt;\\f3420-mwbp11\Reports\CoachingSummary\&lt;/ConfiguredValue&gt;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Path="\Package.Variables[User::ToEmail].Properties[Value]" ValueType="String"&gt;&lt;ConfiguredValue&gt;susmitha.palacherla@gdit.com;lili.huang@GDIT.com;david.hinman@GDIT.com&lt;/ConfiguredValue&gt;</w:t>
            </w:r>
          </w:p>
          <w:p w:rsidR="00055D99" w:rsidRPr="002A770C" w:rsidRDefault="00055D99" w:rsidP="00055D99">
            <w:pPr>
              <w:rPr>
                <w:rFonts w:ascii="Times New Roman" w:hAnsi="Times New Roman"/>
              </w:rPr>
            </w:pPr>
            <w:r w:rsidRPr="002A770C">
              <w:rPr>
                <w:rFonts w:ascii="Times New Roman" w:hAnsi="Times New Roman"/>
              </w:rPr>
              <w:lastRenderedPageBreak/>
              <w:t>&lt;/Configuration&gt;&lt;/DTSConfiguration&gt;</w:t>
            </w:r>
          </w:p>
        </w:tc>
      </w:tr>
    </w:tbl>
    <w:p w:rsidR="00880B5C" w:rsidRDefault="00880B5C" w:rsidP="002A770C"/>
    <w:p w:rsidR="00F720C0" w:rsidRDefault="00F720C0" w:rsidP="002A770C"/>
    <w:p w:rsidR="00F720C0" w:rsidRDefault="00F720C0" w:rsidP="002A770C"/>
    <w:p w:rsidR="00F720C0" w:rsidRDefault="00F720C0" w:rsidP="002A770C"/>
    <w:p w:rsidR="00F720C0" w:rsidRDefault="00F720C0" w:rsidP="00F720C0">
      <w:pPr>
        <w:pStyle w:val="Heading4"/>
        <w:rPr>
          <w:i w:val="0"/>
          <w:color w:val="auto"/>
        </w:rPr>
      </w:pPr>
      <w:bookmarkStart w:id="226" w:name="_Toc495484436"/>
      <w:r>
        <w:rPr>
          <w:i w:val="0"/>
          <w:color w:val="auto"/>
        </w:rPr>
        <w:t>Code Files</w:t>
      </w:r>
      <w:bookmarkEnd w:id="226"/>
    </w:p>
    <w:tbl>
      <w:tblPr>
        <w:tblStyle w:val="TableGrid"/>
        <w:tblW w:w="0" w:type="auto"/>
        <w:tblLook w:val="04A0" w:firstRow="1" w:lastRow="0" w:firstColumn="1" w:lastColumn="0" w:noHBand="0" w:noVBand="1"/>
      </w:tblPr>
      <w:tblGrid>
        <w:gridCol w:w="1705"/>
        <w:gridCol w:w="7645"/>
      </w:tblGrid>
      <w:tr w:rsidR="00F720C0" w:rsidTr="002A770C">
        <w:tc>
          <w:tcPr>
            <w:tcW w:w="1705" w:type="dxa"/>
          </w:tcPr>
          <w:p w:rsidR="00F720C0" w:rsidRPr="002A770C" w:rsidRDefault="00F720C0" w:rsidP="00F720C0">
            <w:pPr>
              <w:rPr>
                <w:rFonts w:ascii="Times New Roman" w:hAnsi="Times New Roman"/>
              </w:rPr>
            </w:pPr>
            <w:r w:rsidRPr="002A770C">
              <w:rPr>
                <w:rFonts w:ascii="Times New Roman" w:hAnsi="Times New Roman"/>
              </w:rPr>
              <w:t>Procedures</w:t>
            </w:r>
          </w:p>
        </w:tc>
        <w:tc>
          <w:tcPr>
            <w:tcW w:w="7645" w:type="dxa"/>
          </w:tcPr>
          <w:p w:rsidR="00F720C0" w:rsidRPr="002A770C" w:rsidRDefault="00F720C0" w:rsidP="002A770C">
            <w:pPr>
              <w:spacing w:after="0"/>
              <w:rPr>
                <w:rFonts w:ascii="Times New Roman" w:hAnsi="Times New Roman"/>
              </w:rPr>
            </w:pPr>
            <w:r w:rsidRPr="002A770C">
              <w:rPr>
                <w:rFonts w:ascii="Times New Roman" w:hAnsi="Times New Roman"/>
              </w:rPr>
              <w:t>\Code\DB\Stored Procedures\sp_Get_Dates_For_Previous_Month.sql</w:t>
            </w:r>
          </w:p>
          <w:p w:rsidR="00F720C0" w:rsidRPr="002A770C" w:rsidRDefault="00F720C0" w:rsidP="002A770C">
            <w:pPr>
              <w:spacing w:after="0"/>
              <w:rPr>
                <w:rFonts w:ascii="Times New Roman" w:hAnsi="Times New Roman"/>
              </w:rPr>
            </w:pPr>
            <w:r w:rsidRPr="002A770C">
              <w:rPr>
                <w:rFonts w:ascii="Times New Roman" w:hAnsi="Times New Roman"/>
              </w:rPr>
              <w:t>\Code\DB\Stored Procedures\sp_rptCoachingSummaryForModule.sql</w:t>
            </w:r>
          </w:p>
        </w:tc>
      </w:tr>
      <w:tr w:rsidR="00F720C0" w:rsidTr="002A770C">
        <w:tc>
          <w:tcPr>
            <w:tcW w:w="1705" w:type="dxa"/>
          </w:tcPr>
          <w:p w:rsidR="00F720C0" w:rsidRPr="002A770C" w:rsidRDefault="00F720C0" w:rsidP="00F720C0">
            <w:pPr>
              <w:rPr>
                <w:rFonts w:ascii="Times New Roman" w:hAnsi="Times New Roman"/>
              </w:rPr>
            </w:pPr>
            <w:r w:rsidRPr="002A770C">
              <w:rPr>
                <w:rFonts w:ascii="Times New Roman" w:hAnsi="Times New Roman"/>
              </w:rPr>
              <w:t>SSIS Package</w:t>
            </w:r>
          </w:p>
        </w:tc>
        <w:tc>
          <w:tcPr>
            <w:tcW w:w="7645" w:type="dxa"/>
          </w:tcPr>
          <w:p w:rsidR="00F720C0" w:rsidRPr="002A770C" w:rsidRDefault="00F720C0" w:rsidP="00F720C0">
            <w:pPr>
              <w:rPr>
                <w:rFonts w:ascii="Times New Roman" w:hAnsi="Times New Roman"/>
              </w:rPr>
            </w:pPr>
            <w:r w:rsidRPr="002A770C">
              <w:rPr>
                <w:rFonts w:ascii="Times New Roman" w:hAnsi="Times New Roman"/>
              </w:rPr>
              <w:t>\Code\ETL\CoachingSummaryReport.dtsx</w:t>
            </w:r>
          </w:p>
        </w:tc>
      </w:tr>
      <w:tr w:rsidR="00F720C0" w:rsidTr="002A770C">
        <w:tc>
          <w:tcPr>
            <w:tcW w:w="1705" w:type="dxa"/>
          </w:tcPr>
          <w:p w:rsidR="00F720C0" w:rsidRPr="002A770C" w:rsidRDefault="00F720C0" w:rsidP="00F720C0">
            <w:pPr>
              <w:rPr>
                <w:rFonts w:ascii="Times New Roman" w:hAnsi="Times New Roman"/>
              </w:rPr>
            </w:pPr>
            <w:r w:rsidRPr="002A770C">
              <w:rPr>
                <w:rFonts w:ascii="Times New Roman" w:hAnsi="Times New Roman"/>
              </w:rPr>
              <w:t>Config Files</w:t>
            </w:r>
          </w:p>
        </w:tc>
        <w:tc>
          <w:tcPr>
            <w:tcW w:w="7645" w:type="dxa"/>
          </w:tcPr>
          <w:p w:rsidR="00F720C0" w:rsidRPr="002A770C" w:rsidRDefault="00F720C0" w:rsidP="002A770C">
            <w:pPr>
              <w:spacing w:after="0"/>
              <w:rPr>
                <w:rFonts w:ascii="Times New Roman" w:hAnsi="Times New Roman"/>
              </w:rPr>
            </w:pPr>
            <w:r w:rsidRPr="002A770C">
              <w:rPr>
                <w:rFonts w:ascii="Times New Roman" w:hAnsi="Times New Roman"/>
              </w:rPr>
              <w:t>\Code\ETL\Dev_CoachingSummaryReport.dtsConfig</w:t>
            </w:r>
          </w:p>
          <w:p w:rsidR="00F720C0" w:rsidRPr="002A770C" w:rsidRDefault="00F720C0" w:rsidP="002A770C">
            <w:pPr>
              <w:spacing w:after="0"/>
              <w:rPr>
                <w:rFonts w:ascii="Times New Roman" w:hAnsi="Times New Roman"/>
              </w:rPr>
            </w:pPr>
            <w:r w:rsidRPr="002A770C">
              <w:rPr>
                <w:rFonts w:ascii="Times New Roman" w:hAnsi="Times New Roman"/>
              </w:rPr>
              <w:t>\Code\ETL\Test_CoachingSummaryReport.dtsConfig</w:t>
            </w:r>
          </w:p>
          <w:p w:rsidR="00F720C0" w:rsidRPr="002A770C" w:rsidRDefault="00F720C0" w:rsidP="002A770C">
            <w:pPr>
              <w:spacing w:after="0"/>
              <w:rPr>
                <w:rFonts w:ascii="Times New Roman" w:hAnsi="Times New Roman"/>
              </w:rPr>
            </w:pPr>
            <w:r w:rsidRPr="002A770C">
              <w:rPr>
                <w:rFonts w:ascii="Times New Roman" w:hAnsi="Times New Roman"/>
              </w:rPr>
              <w:t>\Code\ETL\Prod_CoachingSummaryReport.dtsConfig</w:t>
            </w:r>
          </w:p>
        </w:tc>
      </w:tr>
    </w:tbl>
    <w:p w:rsidR="00F720C0" w:rsidRPr="002A770C" w:rsidRDefault="00F720C0" w:rsidP="002A770C"/>
    <w:p w:rsidR="00F720C0" w:rsidRPr="002A770C" w:rsidRDefault="00F720C0" w:rsidP="002A770C"/>
    <w:p w:rsidR="00D93C14" w:rsidRPr="00257251" w:rsidRDefault="00D93C14" w:rsidP="00257251">
      <w:pPr>
        <w:widowControl w:val="0"/>
        <w:autoSpaceDE w:val="0"/>
        <w:autoSpaceDN w:val="0"/>
        <w:adjustRightInd w:val="0"/>
        <w:spacing w:after="0" w:line="240" w:lineRule="auto"/>
        <w:rPr>
          <w:rFonts w:ascii="Times New Roman" w:hAnsi="Times New Roman"/>
          <w:sz w:val="24"/>
          <w:szCs w:val="24"/>
        </w:rPr>
      </w:pPr>
      <w:bookmarkStart w:id="227" w:name="_Toc482877927"/>
      <w:bookmarkStart w:id="228" w:name="_Toc482950204"/>
      <w:bookmarkStart w:id="229" w:name="_Toc482877928"/>
      <w:bookmarkStart w:id="230" w:name="_Toc482950205"/>
      <w:bookmarkStart w:id="231" w:name="_Toc482877929"/>
      <w:bookmarkStart w:id="232" w:name="_Toc482950206"/>
      <w:bookmarkStart w:id="233" w:name="_Toc482877930"/>
      <w:bookmarkStart w:id="234" w:name="_Toc482950207"/>
      <w:bookmarkStart w:id="235" w:name="_Toc482877931"/>
      <w:bookmarkStart w:id="236" w:name="_Toc482950208"/>
      <w:bookmarkEnd w:id="227"/>
      <w:bookmarkEnd w:id="228"/>
      <w:bookmarkEnd w:id="229"/>
      <w:bookmarkEnd w:id="230"/>
      <w:bookmarkEnd w:id="231"/>
      <w:bookmarkEnd w:id="232"/>
      <w:bookmarkEnd w:id="233"/>
      <w:bookmarkEnd w:id="234"/>
      <w:bookmarkEnd w:id="235"/>
      <w:bookmarkEnd w:id="236"/>
    </w:p>
    <w:sectPr w:rsidR="00D93C14" w:rsidRPr="00257251" w:rsidSect="00D47089">
      <w:footerReference w:type="default" r:id="rId4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1BB5" w:rsidRDefault="00621BB5" w:rsidP="009F2A51">
      <w:pPr>
        <w:spacing w:after="0" w:line="240" w:lineRule="auto"/>
      </w:pPr>
      <w:r>
        <w:separator/>
      </w:r>
    </w:p>
  </w:endnote>
  <w:endnote w:type="continuationSeparator" w:id="0">
    <w:p w:rsidR="00621BB5" w:rsidRDefault="00621BB5" w:rsidP="009F2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0B1D" w:rsidRDefault="007F0B1D" w:rsidP="009F2A51">
    <w:pPr>
      <w:rPr>
        <w:b/>
        <w:sz w:val="18"/>
      </w:rPr>
    </w:pPr>
    <w:r>
      <w:rPr>
        <w:noProof/>
      </w:rPr>
      <mc:AlternateContent>
        <mc:Choice Requires="wps">
          <w:drawing>
            <wp:anchor distT="0" distB="0" distL="114300" distR="114300" simplePos="0" relativeHeight="251657728" behindDoc="0" locked="0" layoutInCell="0" allowOverlap="1">
              <wp:simplePos x="0" y="0"/>
              <wp:positionH relativeFrom="column">
                <wp:posOffset>0</wp:posOffset>
              </wp:positionH>
              <wp:positionV relativeFrom="paragraph">
                <wp:posOffset>22860</wp:posOffset>
              </wp:positionV>
              <wp:extent cx="6035040" cy="0"/>
              <wp:effectExtent l="9525" t="13335" r="13335" b="5715"/>
              <wp:wrapNone/>
              <wp:docPr id="9"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CDF0D5"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75.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FdEgIAACg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" o:allowincell="f"/>
          </w:pict>
        </mc:Fallback>
      </mc:AlternateContent>
    </w:r>
    <w:r>
      <w:rPr>
        <w:rFonts w:ascii="Arial Black" w:hAnsi="Arial Black"/>
      </w:rPr>
      <w:t xml:space="preserve"> </w:t>
    </w:r>
  </w:p>
  <w:p w:rsidR="007F0B1D" w:rsidRDefault="007F0B1D" w:rsidP="00331214">
    <w:pPr>
      <w:tabs>
        <w:tab w:val="right" w:pos="9630"/>
      </w:tabs>
      <w:spacing w:after="0"/>
      <w:rPr>
        <w:sz w:val="18"/>
      </w:rPr>
    </w:pPr>
    <w:r>
      <w:rPr>
        <w:b/>
        <w:sz w:val="18"/>
      </w:rPr>
      <w:t>CONFIDENTIAL</w:t>
    </w:r>
    <w:r>
      <w:rPr>
        <w:b/>
        <w:sz w:val="18"/>
      </w:rPr>
      <w:tab/>
      <w:t xml:space="preserve">Employee Hierarchy SSIS </w:t>
    </w:r>
    <w:r w:rsidRPr="00E67201">
      <w:rPr>
        <w:b/>
        <w:sz w:val="18"/>
      </w:rPr>
      <w:t>Detail Design</w:t>
    </w:r>
    <w:r>
      <w:rPr>
        <w:sz w:val="18"/>
      </w:rPr>
      <w:t xml:space="preserve"> </w:t>
    </w:r>
  </w:p>
  <w:p w:rsidR="007F0B1D" w:rsidRDefault="007F0B1D" w:rsidP="00331214">
    <w:pPr>
      <w:tabs>
        <w:tab w:val="right" w:pos="9630"/>
      </w:tabs>
      <w:spacing w:after="0"/>
      <w:rPr>
        <w:sz w:val="18"/>
      </w:rPr>
    </w:pPr>
    <w:r>
      <w:rPr>
        <w:sz w:val="18"/>
      </w:rPr>
      <w:t>Copyrighted Material Of GDIT</w:t>
    </w:r>
    <w:r>
      <w:rPr>
        <w:sz w:val="18"/>
      </w:rPr>
      <w:tab/>
      <w:t xml:space="preserve">Revised </w:t>
    </w:r>
    <w:r>
      <w:rPr>
        <w:sz w:val="18"/>
      </w:rPr>
      <w:fldChar w:fldCharType="begin"/>
    </w:r>
    <w:r>
      <w:rPr>
        <w:sz w:val="18"/>
      </w:rPr>
      <w:instrText xml:space="preserve"> DATE \@ "M/d/yy" </w:instrText>
    </w:r>
    <w:r>
      <w:rPr>
        <w:sz w:val="18"/>
      </w:rPr>
      <w:fldChar w:fldCharType="separate"/>
    </w:r>
    <w:ins w:id="237" w:author="Palacherla, Susmitha C (NONUS)" w:date="2017-10-17T09:42:00Z">
      <w:r>
        <w:rPr>
          <w:noProof/>
          <w:sz w:val="18"/>
        </w:rPr>
        <w:t>10/17/17</w:t>
      </w:r>
    </w:ins>
    <w:del w:id="238" w:author="Palacherla, Susmitha C (NONUS)" w:date="2017-10-17T09:42:00Z">
      <w:r w:rsidDel="007F0B1D">
        <w:rPr>
          <w:noProof/>
          <w:sz w:val="18"/>
        </w:rPr>
        <w:delText>10/16/17</w:delText>
      </w:r>
    </w:del>
    <w:r>
      <w:rPr>
        <w:sz w:val="18"/>
      </w:rPr>
      <w:fldChar w:fldCharType="end"/>
    </w:r>
  </w:p>
  <w:p w:rsidR="007F0B1D" w:rsidRDefault="007F0B1D" w:rsidP="009F2A51">
    <w:pPr>
      <w:pStyle w:val="Footer"/>
      <w:tabs>
        <w:tab w:val="clear" w:pos="9360"/>
        <w:tab w:val="right" w:pos="9630"/>
      </w:tabs>
      <w:rPr>
        <w:rFonts w:ascii="Arial Black" w:hAnsi="Arial Black"/>
        <w:sz w:val="20"/>
      </w:rPr>
    </w:pPr>
    <w:r>
      <w:rPr>
        <w:sz w:val="18"/>
      </w:rPr>
      <w:tab/>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sidR="00EA316D">
      <w:rPr>
        <w:rStyle w:val="PageNumber"/>
        <w:noProof/>
        <w:sz w:val="18"/>
      </w:rPr>
      <w:t>28</w:t>
    </w:r>
    <w:r>
      <w:rPr>
        <w:rStyle w:val="PageNumber"/>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1BB5" w:rsidRDefault="00621BB5" w:rsidP="009F2A51">
      <w:pPr>
        <w:spacing w:after="0" w:line="240" w:lineRule="auto"/>
      </w:pPr>
      <w:r>
        <w:separator/>
      </w:r>
    </w:p>
  </w:footnote>
  <w:footnote w:type="continuationSeparator" w:id="0">
    <w:p w:rsidR="00621BB5" w:rsidRDefault="00621BB5" w:rsidP="009F2A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35pt;height:11.35pt" o:bullet="t">
        <v:imagedata r:id="rId1" o:title="msoF48D"/>
      </v:shape>
    </w:pict>
  </w:numPicBullet>
  <w:abstractNum w:abstractNumId="0" w15:restartNumberingAfterBreak="0">
    <w:nsid w:val="089864D3"/>
    <w:multiLevelType w:val="multilevel"/>
    <w:tmpl w:val="57AA972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color w:val="auto"/>
      </w:rPr>
    </w:lvl>
    <w:lvl w:ilvl="3">
      <w:start w:val="1"/>
      <w:numFmt w:val="decimal"/>
      <w:pStyle w:val="Heading4"/>
      <w:lvlText w:val="%1.%2.%3.%4"/>
      <w:lvlJc w:val="left"/>
      <w:pPr>
        <w:ind w:left="864" w:hanging="864"/>
      </w:pPr>
      <w:rPr>
        <w:i w:val="0"/>
        <w:color w:val="auto"/>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D9B23C6"/>
    <w:multiLevelType w:val="hybridMultilevel"/>
    <w:tmpl w:val="3D124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E3FB2"/>
    <w:multiLevelType w:val="hybridMultilevel"/>
    <w:tmpl w:val="9B1E74B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860771"/>
    <w:multiLevelType w:val="hybridMultilevel"/>
    <w:tmpl w:val="65087C8A"/>
    <w:lvl w:ilvl="0" w:tplc="04090001">
      <w:start w:val="1"/>
      <w:numFmt w:val="bullet"/>
      <w:lvlText w:val=""/>
      <w:lvlJc w:val="left"/>
      <w:pPr>
        <w:ind w:left="1584" w:hanging="360"/>
      </w:pPr>
      <w:rPr>
        <w:rFonts w:ascii="Symbol" w:hAnsi="Symbol"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4" w15:restartNumberingAfterBreak="0">
    <w:nsid w:val="195873D4"/>
    <w:multiLevelType w:val="hybridMultilevel"/>
    <w:tmpl w:val="0EC05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111109"/>
    <w:multiLevelType w:val="hybridMultilevel"/>
    <w:tmpl w:val="121E7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90370D"/>
    <w:multiLevelType w:val="hybridMultilevel"/>
    <w:tmpl w:val="3E4434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7F0F11"/>
    <w:multiLevelType w:val="hybridMultilevel"/>
    <w:tmpl w:val="43B262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C5076A"/>
    <w:multiLevelType w:val="hybridMultilevel"/>
    <w:tmpl w:val="95FEB0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1AB007E"/>
    <w:multiLevelType w:val="hybridMultilevel"/>
    <w:tmpl w:val="25466094"/>
    <w:lvl w:ilvl="0" w:tplc="04090001">
      <w:start w:val="1"/>
      <w:numFmt w:val="bullet"/>
      <w:lvlText w:val=""/>
      <w:lvlJc w:val="left"/>
      <w:pPr>
        <w:ind w:left="1584" w:hanging="360"/>
      </w:pPr>
      <w:rPr>
        <w:rFonts w:ascii="Symbol" w:hAnsi="Symbol"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0" w15:restartNumberingAfterBreak="0">
    <w:nsid w:val="59072125"/>
    <w:multiLevelType w:val="hybridMultilevel"/>
    <w:tmpl w:val="55A046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B78540D"/>
    <w:multiLevelType w:val="hybridMultilevel"/>
    <w:tmpl w:val="6C1CF3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A87072"/>
    <w:multiLevelType w:val="hybridMultilevel"/>
    <w:tmpl w:val="1C96EF6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B613F4D"/>
    <w:multiLevelType w:val="hybridMultilevel"/>
    <w:tmpl w:val="D4A2E7DC"/>
    <w:lvl w:ilvl="0" w:tplc="0409000F">
      <w:start w:val="1"/>
      <w:numFmt w:val="decimal"/>
      <w:lvlText w:val="%1."/>
      <w:lvlJc w:val="left"/>
      <w:pPr>
        <w:ind w:left="720" w:hanging="360"/>
      </w:pPr>
      <w:rPr>
        <w:rFonts w:hint="default"/>
      </w:rPr>
    </w:lvl>
    <w:lvl w:ilvl="1" w:tplc="04090007">
      <w:start w:val="1"/>
      <w:numFmt w:val="bullet"/>
      <w:lvlText w:val=""/>
      <w:lvlPicBulletId w:val="0"/>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162D6C"/>
    <w:multiLevelType w:val="multilevel"/>
    <w:tmpl w:val="90F81DA2"/>
    <w:lvl w:ilvl="0">
      <w:start w:val="1"/>
      <w:numFmt w:val="bullet"/>
      <w:lvlText w:val=""/>
      <w:lvlJc w:val="left"/>
      <w:pPr>
        <w:ind w:left="1800" w:hanging="360"/>
      </w:pPr>
      <w:rPr>
        <w:rFonts w:ascii="Symbol" w:hAnsi="Symbol" w:hint="default"/>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5" w15:restartNumberingAfterBreak="0">
    <w:nsid w:val="6E1023D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FBA1443"/>
    <w:multiLevelType w:val="hybridMultilevel"/>
    <w:tmpl w:val="016CD8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EB3DD3"/>
    <w:multiLevelType w:val="hybridMultilevel"/>
    <w:tmpl w:val="A5DEB3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2E2137"/>
    <w:multiLevelType w:val="hybridMultilevel"/>
    <w:tmpl w:val="F5625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832400"/>
    <w:multiLevelType w:val="multilevel"/>
    <w:tmpl w:val="78F248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0"/>
  </w:num>
  <w:num w:numId="2">
    <w:abstractNumId w:val="12"/>
  </w:num>
  <w:num w:numId="3">
    <w:abstractNumId w:val="3"/>
  </w:num>
  <w:num w:numId="4">
    <w:abstractNumId w:val="9"/>
  </w:num>
  <w:num w:numId="5">
    <w:abstractNumId w:val="2"/>
  </w:num>
  <w:num w:numId="6">
    <w:abstractNumId w:val="8"/>
  </w:num>
  <w:num w:numId="7">
    <w:abstractNumId w:val="15"/>
  </w:num>
  <w:num w:numId="8">
    <w:abstractNumId w:val="14"/>
  </w:num>
  <w:num w:numId="9">
    <w:abstractNumId w:val="0"/>
  </w:num>
  <w:num w:numId="10">
    <w:abstractNumId w:val="0"/>
  </w:num>
  <w:num w:numId="11">
    <w:abstractNumId w:val="13"/>
  </w:num>
  <w:num w:numId="12">
    <w:abstractNumId w:val="7"/>
  </w:num>
  <w:num w:numId="13">
    <w:abstractNumId w:val="19"/>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18"/>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5"/>
  </w:num>
  <w:num w:numId="39">
    <w:abstractNumId w:val="1"/>
  </w:num>
  <w:num w:numId="40">
    <w:abstractNumId w:val="4"/>
  </w:num>
  <w:num w:numId="41">
    <w:abstractNumId w:val="6"/>
  </w:num>
  <w:num w:numId="42">
    <w:abstractNumId w:val="11"/>
  </w:num>
  <w:num w:numId="43">
    <w:abstractNumId w:val="17"/>
  </w:num>
  <w:num w:numId="44">
    <w:abstractNumId w:val="16"/>
  </w:num>
  <w:num w:numId="45">
    <w:abstractNumId w:val="0"/>
  </w:num>
  <w:num w:numId="46">
    <w:abstractNumId w:val="0"/>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lacherla, Susmitha C (NONUS)">
    <w15:presenceInfo w15:providerId="AD" w15:userId="S-1-5-21-560238246-503670158-341402209-633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proofState w:spelling="clean" w:grammar="clean"/>
  <w:trackRevision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977"/>
    <w:rsid w:val="0001005C"/>
    <w:rsid w:val="00022CCE"/>
    <w:rsid w:val="00023142"/>
    <w:rsid w:val="00024AB2"/>
    <w:rsid w:val="00026033"/>
    <w:rsid w:val="0004360A"/>
    <w:rsid w:val="00055D99"/>
    <w:rsid w:val="00060E62"/>
    <w:rsid w:val="00063847"/>
    <w:rsid w:val="00066E21"/>
    <w:rsid w:val="00092410"/>
    <w:rsid w:val="00096C08"/>
    <w:rsid w:val="00096F53"/>
    <w:rsid w:val="000B10A9"/>
    <w:rsid w:val="000B5EF7"/>
    <w:rsid w:val="000C1C25"/>
    <w:rsid w:val="000E074D"/>
    <w:rsid w:val="000E23FA"/>
    <w:rsid w:val="000E56D1"/>
    <w:rsid w:val="000E616C"/>
    <w:rsid w:val="00100E4E"/>
    <w:rsid w:val="001022D0"/>
    <w:rsid w:val="00111203"/>
    <w:rsid w:val="001172F8"/>
    <w:rsid w:val="00122711"/>
    <w:rsid w:val="00123944"/>
    <w:rsid w:val="00133126"/>
    <w:rsid w:val="00135920"/>
    <w:rsid w:val="00144DAD"/>
    <w:rsid w:val="0015168F"/>
    <w:rsid w:val="00153371"/>
    <w:rsid w:val="0015614B"/>
    <w:rsid w:val="00157107"/>
    <w:rsid w:val="0016044C"/>
    <w:rsid w:val="0016562F"/>
    <w:rsid w:val="00166258"/>
    <w:rsid w:val="00170D44"/>
    <w:rsid w:val="0017605E"/>
    <w:rsid w:val="00187481"/>
    <w:rsid w:val="001A3A96"/>
    <w:rsid w:val="001A6E7C"/>
    <w:rsid w:val="001B35F6"/>
    <w:rsid w:val="001B4BE1"/>
    <w:rsid w:val="001E1452"/>
    <w:rsid w:val="001E57B7"/>
    <w:rsid w:val="00202048"/>
    <w:rsid w:val="002074EC"/>
    <w:rsid w:val="00211CAC"/>
    <w:rsid w:val="00213A1B"/>
    <w:rsid w:val="00217802"/>
    <w:rsid w:val="00217E7F"/>
    <w:rsid w:val="00221BA6"/>
    <w:rsid w:val="002326CC"/>
    <w:rsid w:val="002431EB"/>
    <w:rsid w:val="00247481"/>
    <w:rsid w:val="00257251"/>
    <w:rsid w:val="00260C5D"/>
    <w:rsid w:val="00263314"/>
    <w:rsid w:val="00265A6D"/>
    <w:rsid w:val="00272744"/>
    <w:rsid w:val="0027630C"/>
    <w:rsid w:val="0028710A"/>
    <w:rsid w:val="00290CD1"/>
    <w:rsid w:val="002A770C"/>
    <w:rsid w:val="002B1597"/>
    <w:rsid w:val="002B6EC8"/>
    <w:rsid w:val="002C2162"/>
    <w:rsid w:val="002C3B04"/>
    <w:rsid w:val="002D07E5"/>
    <w:rsid w:val="002D5D3B"/>
    <w:rsid w:val="002F47D9"/>
    <w:rsid w:val="002F5746"/>
    <w:rsid w:val="003011AB"/>
    <w:rsid w:val="00301C85"/>
    <w:rsid w:val="00303ECF"/>
    <w:rsid w:val="00304EEA"/>
    <w:rsid w:val="00320E41"/>
    <w:rsid w:val="00323C43"/>
    <w:rsid w:val="00331214"/>
    <w:rsid w:val="003376CE"/>
    <w:rsid w:val="00350946"/>
    <w:rsid w:val="00353CD7"/>
    <w:rsid w:val="00360E8C"/>
    <w:rsid w:val="00360EAA"/>
    <w:rsid w:val="00384607"/>
    <w:rsid w:val="0038466D"/>
    <w:rsid w:val="0039003A"/>
    <w:rsid w:val="003B7A81"/>
    <w:rsid w:val="003D2977"/>
    <w:rsid w:val="003D6E1F"/>
    <w:rsid w:val="00401F64"/>
    <w:rsid w:val="004020EE"/>
    <w:rsid w:val="004150EA"/>
    <w:rsid w:val="00415179"/>
    <w:rsid w:val="00415F0C"/>
    <w:rsid w:val="004371F1"/>
    <w:rsid w:val="00452D84"/>
    <w:rsid w:val="004532A6"/>
    <w:rsid w:val="00481F6E"/>
    <w:rsid w:val="00487E89"/>
    <w:rsid w:val="00490C4F"/>
    <w:rsid w:val="0049254A"/>
    <w:rsid w:val="00494DF0"/>
    <w:rsid w:val="004A132D"/>
    <w:rsid w:val="004A5DA5"/>
    <w:rsid w:val="004C48CE"/>
    <w:rsid w:val="004D4066"/>
    <w:rsid w:val="004E0735"/>
    <w:rsid w:val="004F7CB4"/>
    <w:rsid w:val="00503B8D"/>
    <w:rsid w:val="00504005"/>
    <w:rsid w:val="00514612"/>
    <w:rsid w:val="00546B71"/>
    <w:rsid w:val="0055277D"/>
    <w:rsid w:val="00553C9B"/>
    <w:rsid w:val="00572F34"/>
    <w:rsid w:val="00574DF5"/>
    <w:rsid w:val="0058146B"/>
    <w:rsid w:val="005858ED"/>
    <w:rsid w:val="005A139D"/>
    <w:rsid w:val="005A2D88"/>
    <w:rsid w:val="005A6695"/>
    <w:rsid w:val="005B36FF"/>
    <w:rsid w:val="005C2591"/>
    <w:rsid w:val="005C3398"/>
    <w:rsid w:val="005C34A1"/>
    <w:rsid w:val="005C5900"/>
    <w:rsid w:val="005E5CD7"/>
    <w:rsid w:val="005E7200"/>
    <w:rsid w:val="00601B8D"/>
    <w:rsid w:val="00605458"/>
    <w:rsid w:val="0060668A"/>
    <w:rsid w:val="00621BB5"/>
    <w:rsid w:val="00623B88"/>
    <w:rsid w:val="00634B03"/>
    <w:rsid w:val="006411BC"/>
    <w:rsid w:val="006422DB"/>
    <w:rsid w:val="00653C1A"/>
    <w:rsid w:val="006633D7"/>
    <w:rsid w:val="006913F0"/>
    <w:rsid w:val="00695E80"/>
    <w:rsid w:val="006A5813"/>
    <w:rsid w:val="006F770C"/>
    <w:rsid w:val="007045F5"/>
    <w:rsid w:val="007077F6"/>
    <w:rsid w:val="00714708"/>
    <w:rsid w:val="00720707"/>
    <w:rsid w:val="00732F3C"/>
    <w:rsid w:val="00743901"/>
    <w:rsid w:val="00744E4E"/>
    <w:rsid w:val="0074547D"/>
    <w:rsid w:val="00750891"/>
    <w:rsid w:val="00756BEE"/>
    <w:rsid w:val="00780774"/>
    <w:rsid w:val="00780B5B"/>
    <w:rsid w:val="007816D5"/>
    <w:rsid w:val="007931F8"/>
    <w:rsid w:val="00794A10"/>
    <w:rsid w:val="007A2AFC"/>
    <w:rsid w:val="007B21AB"/>
    <w:rsid w:val="007B3C9C"/>
    <w:rsid w:val="007B5133"/>
    <w:rsid w:val="007B6A67"/>
    <w:rsid w:val="007C2183"/>
    <w:rsid w:val="007C480A"/>
    <w:rsid w:val="007D2F58"/>
    <w:rsid w:val="007E09F1"/>
    <w:rsid w:val="007E4ABC"/>
    <w:rsid w:val="007E660F"/>
    <w:rsid w:val="007F0B1D"/>
    <w:rsid w:val="007F0FE6"/>
    <w:rsid w:val="007F36E6"/>
    <w:rsid w:val="00810310"/>
    <w:rsid w:val="008212C1"/>
    <w:rsid w:val="00835C80"/>
    <w:rsid w:val="00836621"/>
    <w:rsid w:val="008705BE"/>
    <w:rsid w:val="00876FE2"/>
    <w:rsid w:val="00880B5C"/>
    <w:rsid w:val="00881025"/>
    <w:rsid w:val="00894FF0"/>
    <w:rsid w:val="00895F04"/>
    <w:rsid w:val="008C2FA7"/>
    <w:rsid w:val="008C584B"/>
    <w:rsid w:val="008E6A9B"/>
    <w:rsid w:val="009013F6"/>
    <w:rsid w:val="00901E81"/>
    <w:rsid w:val="00905ED5"/>
    <w:rsid w:val="009152BD"/>
    <w:rsid w:val="00926339"/>
    <w:rsid w:val="00932115"/>
    <w:rsid w:val="009330C3"/>
    <w:rsid w:val="00946573"/>
    <w:rsid w:val="00950B2C"/>
    <w:rsid w:val="009773E7"/>
    <w:rsid w:val="00987C80"/>
    <w:rsid w:val="009A4223"/>
    <w:rsid w:val="009B2FC0"/>
    <w:rsid w:val="009C2D4C"/>
    <w:rsid w:val="009D1884"/>
    <w:rsid w:val="009D447D"/>
    <w:rsid w:val="009E6009"/>
    <w:rsid w:val="009E6308"/>
    <w:rsid w:val="009F2A51"/>
    <w:rsid w:val="009F4473"/>
    <w:rsid w:val="009F77F3"/>
    <w:rsid w:val="00A1321B"/>
    <w:rsid w:val="00A204D3"/>
    <w:rsid w:val="00A24B13"/>
    <w:rsid w:val="00A25EBD"/>
    <w:rsid w:val="00A34C11"/>
    <w:rsid w:val="00A45C57"/>
    <w:rsid w:val="00A47122"/>
    <w:rsid w:val="00A52549"/>
    <w:rsid w:val="00A640E5"/>
    <w:rsid w:val="00A912FD"/>
    <w:rsid w:val="00A9419B"/>
    <w:rsid w:val="00A96E41"/>
    <w:rsid w:val="00AB6D91"/>
    <w:rsid w:val="00AC14D2"/>
    <w:rsid w:val="00AC6E0C"/>
    <w:rsid w:val="00AE6907"/>
    <w:rsid w:val="00B148DC"/>
    <w:rsid w:val="00B15619"/>
    <w:rsid w:val="00B31B0A"/>
    <w:rsid w:val="00B7425F"/>
    <w:rsid w:val="00B853DF"/>
    <w:rsid w:val="00B94B3A"/>
    <w:rsid w:val="00B971C8"/>
    <w:rsid w:val="00B97A0A"/>
    <w:rsid w:val="00BA7B09"/>
    <w:rsid w:val="00BC493C"/>
    <w:rsid w:val="00BD2C9B"/>
    <w:rsid w:val="00BE79F1"/>
    <w:rsid w:val="00C103E4"/>
    <w:rsid w:val="00C145E1"/>
    <w:rsid w:val="00C17305"/>
    <w:rsid w:val="00C20D15"/>
    <w:rsid w:val="00C228D9"/>
    <w:rsid w:val="00C30AC9"/>
    <w:rsid w:val="00C3167F"/>
    <w:rsid w:val="00C35E45"/>
    <w:rsid w:val="00C478C6"/>
    <w:rsid w:val="00C53166"/>
    <w:rsid w:val="00C57C3E"/>
    <w:rsid w:val="00C66923"/>
    <w:rsid w:val="00C74EEA"/>
    <w:rsid w:val="00C75BE4"/>
    <w:rsid w:val="00C84DC7"/>
    <w:rsid w:val="00C86D30"/>
    <w:rsid w:val="00C9427D"/>
    <w:rsid w:val="00CC2339"/>
    <w:rsid w:val="00CC4682"/>
    <w:rsid w:val="00CC75DD"/>
    <w:rsid w:val="00CD7CE3"/>
    <w:rsid w:val="00CE328F"/>
    <w:rsid w:val="00D1047C"/>
    <w:rsid w:val="00D22D5C"/>
    <w:rsid w:val="00D22F4B"/>
    <w:rsid w:val="00D2382E"/>
    <w:rsid w:val="00D368E5"/>
    <w:rsid w:val="00D37C04"/>
    <w:rsid w:val="00D4079B"/>
    <w:rsid w:val="00D43FD1"/>
    <w:rsid w:val="00D47089"/>
    <w:rsid w:val="00D52B53"/>
    <w:rsid w:val="00D566ED"/>
    <w:rsid w:val="00D62E27"/>
    <w:rsid w:val="00D63E6E"/>
    <w:rsid w:val="00D73E89"/>
    <w:rsid w:val="00D74D2B"/>
    <w:rsid w:val="00D74FAF"/>
    <w:rsid w:val="00D8014B"/>
    <w:rsid w:val="00D82A66"/>
    <w:rsid w:val="00D85582"/>
    <w:rsid w:val="00D93C14"/>
    <w:rsid w:val="00D97393"/>
    <w:rsid w:val="00D9770F"/>
    <w:rsid w:val="00DA3001"/>
    <w:rsid w:val="00DC43BA"/>
    <w:rsid w:val="00DD0B27"/>
    <w:rsid w:val="00DD3780"/>
    <w:rsid w:val="00E012D4"/>
    <w:rsid w:val="00E11790"/>
    <w:rsid w:val="00E21138"/>
    <w:rsid w:val="00E26657"/>
    <w:rsid w:val="00E3438D"/>
    <w:rsid w:val="00E3461D"/>
    <w:rsid w:val="00E36F9D"/>
    <w:rsid w:val="00E5171C"/>
    <w:rsid w:val="00E55462"/>
    <w:rsid w:val="00E566F9"/>
    <w:rsid w:val="00E654C3"/>
    <w:rsid w:val="00E66759"/>
    <w:rsid w:val="00E67201"/>
    <w:rsid w:val="00E72B09"/>
    <w:rsid w:val="00E72BC4"/>
    <w:rsid w:val="00E97561"/>
    <w:rsid w:val="00EA316D"/>
    <w:rsid w:val="00EA7EB2"/>
    <w:rsid w:val="00EC4F28"/>
    <w:rsid w:val="00EC5E84"/>
    <w:rsid w:val="00EC642C"/>
    <w:rsid w:val="00EC66F6"/>
    <w:rsid w:val="00EC7EAF"/>
    <w:rsid w:val="00ED79F3"/>
    <w:rsid w:val="00EE06FD"/>
    <w:rsid w:val="00EE25CC"/>
    <w:rsid w:val="00EE7211"/>
    <w:rsid w:val="00EF280D"/>
    <w:rsid w:val="00F00100"/>
    <w:rsid w:val="00F256E8"/>
    <w:rsid w:val="00F37693"/>
    <w:rsid w:val="00F57FBA"/>
    <w:rsid w:val="00F62370"/>
    <w:rsid w:val="00F720C0"/>
    <w:rsid w:val="00F8420E"/>
    <w:rsid w:val="00F85550"/>
    <w:rsid w:val="00F9246F"/>
    <w:rsid w:val="00F94DAF"/>
    <w:rsid w:val="00FA2DDD"/>
    <w:rsid w:val="00FA6FC3"/>
    <w:rsid w:val="00FB1182"/>
    <w:rsid w:val="00FB1E19"/>
    <w:rsid w:val="00FB4D2F"/>
    <w:rsid w:val="00FB5935"/>
    <w:rsid w:val="00FC3DCF"/>
    <w:rsid w:val="00FE0A8B"/>
    <w:rsid w:val="00FE56FB"/>
    <w:rsid w:val="00FE6FB0"/>
    <w:rsid w:val="00FF5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A75FC98E-F307-4C20-A8DF-CA1F3AA4B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089"/>
    <w:pPr>
      <w:spacing w:after="200" w:line="276" w:lineRule="auto"/>
    </w:pPr>
    <w:rPr>
      <w:sz w:val="22"/>
      <w:szCs w:val="22"/>
    </w:rPr>
  </w:style>
  <w:style w:type="paragraph" w:styleId="Heading1">
    <w:name w:val="heading 1"/>
    <w:basedOn w:val="Normal"/>
    <w:next w:val="Normal"/>
    <w:link w:val="Heading1Char"/>
    <w:uiPriority w:val="9"/>
    <w:qFormat/>
    <w:rsid w:val="00C86D30"/>
    <w:pPr>
      <w:keepNext/>
      <w:keepLines/>
      <w:numPr>
        <w:numId w:val="1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1F6E"/>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6D30"/>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1F6E"/>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81F6E"/>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81F6E"/>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81F6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81F6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81F6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76CE"/>
    <w:rPr>
      <w:sz w:val="22"/>
      <w:szCs w:val="22"/>
    </w:rPr>
  </w:style>
  <w:style w:type="character" w:styleId="Hyperlink">
    <w:name w:val="Hyperlink"/>
    <w:basedOn w:val="DefaultParagraphFont"/>
    <w:uiPriority w:val="99"/>
    <w:unhideWhenUsed/>
    <w:rsid w:val="003376CE"/>
    <w:rPr>
      <w:rFonts w:cs="Times New Roman"/>
      <w:color w:val="0000FF"/>
      <w:u w:val="single"/>
    </w:rPr>
  </w:style>
  <w:style w:type="paragraph" w:styleId="BodyText">
    <w:name w:val="Body Text"/>
    <w:basedOn w:val="Normal"/>
    <w:link w:val="BodyTextChar"/>
    <w:uiPriority w:val="99"/>
    <w:rsid w:val="009F2A51"/>
    <w:pPr>
      <w:spacing w:after="0" w:line="240" w:lineRule="auto"/>
    </w:pPr>
    <w:rPr>
      <w:rFonts w:ascii="Times New Roman" w:hAnsi="Times New Roman"/>
      <w:szCs w:val="20"/>
    </w:rPr>
  </w:style>
  <w:style w:type="character" w:customStyle="1" w:styleId="BodyTextChar">
    <w:name w:val="Body Text Char"/>
    <w:basedOn w:val="DefaultParagraphFont"/>
    <w:link w:val="BodyText"/>
    <w:uiPriority w:val="99"/>
    <w:locked/>
    <w:rsid w:val="009F2A51"/>
    <w:rPr>
      <w:rFonts w:ascii="Times New Roman" w:hAnsi="Times New Roman" w:cs="Times New Roman"/>
      <w:sz w:val="20"/>
      <w:szCs w:val="20"/>
    </w:rPr>
  </w:style>
  <w:style w:type="paragraph" w:customStyle="1" w:styleId="Title1">
    <w:name w:val="Title1"/>
    <w:basedOn w:val="Normal"/>
    <w:rsid w:val="009F2A51"/>
    <w:pPr>
      <w:spacing w:after="0" w:line="240" w:lineRule="auto"/>
      <w:jc w:val="right"/>
    </w:pPr>
    <w:rPr>
      <w:rFonts w:ascii="Garamond" w:hAnsi="Garamond"/>
      <w:b/>
      <w:sz w:val="72"/>
      <w:szCs w:val="20"/>
    </w:rPr>
  </w:style>
  <w:style w:type="paragraph" w:customStyle="1" w:styleId="hd1">
    <w:name w:val="hd1"/>
    <w:basedOn w:val="Header"/>
    <w:next w:val="Normal"/>
    <w:rsid w:val="009F2A51"/>
    <w:pPr>
      <w:tabs>
        <w:tab w:val="clear" w:pos="4680"/>
        <w:tab w:val="clear" w:pos="9360"/>
        <w:tab w:val="center" w:pos="4320"/>
        <w:tab w:val="right" w:pos="8640"/>
      </w:tabs>
      <w:spacing w:before="360" w:after="120" w:line="240" w:lineRule="auto"/>
      <w:jc w:val="both"/>
    </w:pPr>
    <w:rPr>
      <w:rFonts w:ascii="Century Schoolbook" w:hAnsi="Century Schoolbook"/>
      <w:b/>
      <w:sz w:val="28"/>
      <w:szCs w:val="20"/>
    </w:rPr>
  </w:style>
  <w:style w:type="paragraph" w:styleId="Header">
    <w:name w:val="header"/>
    <w:basedOn w:val="Normal"/>
    <w:link w:val="HeaderChar"/>
    <w:uiPriority w:val="99"/>
    <w:unhideWhenUsed/>
    <w:rsid w:val="009F2A51"/>
    <w:pPr>
      <w:tabs>
        <w:tab w:val="center" w:pos="4680"/>
        <w:tab w:val="right" w:pos="9360"/>
      </w:tabs>
    </w:pPr>
  </w:style>
  <w:style w:type="character" w:customStyle="1" w:styleId="HeaderChar">
    <w:name w:val="Header Char"/>
    <w:basedOn w:val="DefaultParagraphFont"/>
    <w:link w:val="Header"/>
    <w:uiPriority w:val="99"/>
    <w:locked/>
    <w:rsid w:val="009F2A51"/>
    <w:rPr>
      <w:rFonts w:cs="Times New Roman"/>
    </w:rPr>
  </w:style>
  <w:style w:type="paragraph" w:customStyle="1" w:styleId="hdr1">
    <w:name w:val="hdr1"/>
    <w:basedOn w:val="Normal"/>
    <w:rsid w:val="009F2A51"/>
    <w:pPr>
      <w:spacing w:before="60" w:after="0" w:line="240" w:lineRule="auto"/>
      <w:ind w:left="540"/>
      <w:jc w:val="both"/>
    </w:pPr>
    <w:rPr>
      <w:rFonts w:ascii="Times New Roman" w:hAnsi="Times New Roman"/>
      <w:sz w:val="24"/>
      <w:szCs w:val="20"/>
    </w:rPr>
  </w:style>
  <w:style w:type="paragraph" w:styleId="Footer">
    <w:name w:val="footer"/>
    <w:basedOn w:val="Normal"/>
    <w:link w:val="FooterChar"/>
    <w:uiPriority w:val="99"/>
    <w:unhideWhenUsed/>
    <w:rsid w:val="009F2A51"/>
    <w:pPr>
      <w:tabs>
        <w:tab w:val="center" w:pos="4680"/>
        <w:tab w:val="right" w:pos="9360"/>
      </w:tabs>
    </w:pPr>
  </w:style>
  <w:style w:type="character" w:customStyle="1" w:styleId="FooterChar">
    <w:name w:val="Footer Char"/>
    <w:basedOn w:val="DefaultParagraphFont"/>
    <w:link w:val="Footer"/>
    <w:uiPriority w:val="99"/>
    <w:semiHidden/>
    <w:locked/>
    <w:rsid w:val="009F2A51"/>
    <w:rPr>
      <w:rFonts w:cs="Times New Roman"/>
    </w:rPr>
  </w:style>
  <w:style w:type="character" w:styleId="PageNumber">
    <w:name w:val="page number"/>
    <w:basedOn w:val="DefaultParagraphFont"/>
    <w:uiPriority w:val="99"/>
    <w:rsid w:val="009F2A51"/>
    <w:rPr>
      <w:rFonts w:cs="Times New Roman"/>
    </w:rPr>
  </w:style>
  <w:style w:type="paragraph" w:styleId="BalloonText">
    <w:name w:val="Balloon Text"/>
    <w:basedOn w:val="Normal"/>
    <w:link w:val="BalloonTextChar"/>
    <w:uiPriority w:val="99"/>
    <w:semiHidden/>
    <w:unhideWhenUsed/>
    <w:rsid w:val="009F2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F2A51"/>
    <w:rPr>
      <w:rFonts w:ascii="Tahoma" w:hAnsi="Tahoma" w:cs="Tahoma"/>
      <w:sz w:val="16"/>
      <w:szCs w:val="16"/>
    </w:rPr>
  </w:style>
  <w:style w:type="paragraph" w:styleId="ListParagraph">
    <w:name w:val="List Paragraph"/>
    <w:basedOn w:val="Normal"/>
    <w:uiPriority w:val="34"/>
    <w:qFormat/>
    <w:rsid w:val="008C584B"/>
    <w:pPr>
      <w:ind w:left="720"/>
      <w:contextualSpacing/>
    </w:pPr>
  </w:style>
  <w:style w:type="table" w:styleId="TableGrid">
    <w:name w:val="Table Grid"/>
    <w:basedOn w:val="TableNormal"/>
    <w:uiPriority w:val="59"/>
    <w:rsid w:val="00745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86D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1F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86D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A96E41"/>
    <w:pPr>
      <w:outlineLvl w:val="9"/>
    </w:pPr>
    <w:rPr>
      <w:lang w:eastAsia="ja-JP"/>
    </w:rPr>
  </w:style>
  <w:style w:type="paragraph" w:styleId="TOC1">
    <w:name w:val="toc 1"/>
    <w:basedOn w:val="Normal"/>
    <w:next w:val="Normal"/>
    <w:autoRedefine/>
    <w:uiPriority w:val="39"/>
    <w:unhideWhenUsed/>
    <w:qFormat/>
    <w:rsid w:val="00A96E41"/>
    <w:pPr>
      <w:spacing w:after="100"/>
    </w:pPr>
  </w:style>
  <w:style w:type="paragraph" w:styleId="TOC2">
    <w:name w:val="toc 2"/>
    <w:basedOn w:val="Normal"/>
    <w:next w:val="Normal"/>
    <w:autoRedefine/>
    <w:uiPriority w:val="39"/>
    <w:unhideWhenUsed/>
    <w:qFormat/>
    <w:rsid w:val="00481F6E"/>
    <w:pPr>
      <w:spacing w:after="100"/>
      <w:ind w:left="22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481F6E"/>
    <w:pPr>
      <w:spacing w:after="100"/>
      <w:ind w:left="440"/>
    </w:pPr>
    <w:rPr>
      <w:rFonts w:asciiTheme="minorHAnsi" w:eastAsiaTheme="minorEastAsia" w:hAnsiTheme="minorHAnsi" w:cstheme="minorBidi"/>
      <w:lang w:eastAsia="ja-JP"/>
    </w:rPr>
  </w:style>
  <w:style w:type="character" w:customStyle="1" w:styleId="Heading4Char">
    <w:name w:val="Heading 4 Char"/>
    <w:basedOn w:val="DefaultParagraphFont"/>
    <w:link w:val="Heading4"/>
    <w:uiPriority w:val="9"/>
    <w:rsid w:val="00481F6E"/>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481F6E"/>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481F6E"/>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481F6E"/>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481F6E"/>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481F6E"/>
    <w:rPr>
      <w:rFonts w:asciiTheme="majorHAnsi" w:eastAsiaTheme="majorEastAsia" w:hAnsiTheme="majorHAnsi" w:cstheme="majorBidi"/>
      <w:i/>
      <w:iCs/>
      <w:color w:val="404040" w:themeColor="text1" w:themeTint="BF"/>
    </w:rPr>
  </w:style>
  <w:style w:type="paragraph" w:styleId="Revision">
    <w:name w:val="Revision"/>
    <w:hidden/>
    <w:uiPriority w:val="99"/>
    <w:semiHidden/>
    <w:rsid w:val="00257251"/>
    <w:rPr>
      <w:sz w:val="22"/>
      <w:szCs w:val="22"/>
    </w:rPr>
  </w:style>
  <w:style w:type="paragraph" w:styleId="TOC4">
    <w:name w:val="toc 4"/>
    <w:basedOn w:val="Normal"/>
    <w:next w:val="Normal"/>
    <w:autoRedefine/>
    <w:uiPriority w:val="39"/>
    <w:unhideWhenUsed/>
    <w:rsid w:val="00303ECF"/>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6616444">
      <w:bodyDiv w:val="1"/>
      <w:marLeft w:val="0"/>
      <w:marRight w:val="0"/>
      <w:marTop w:val="0"/>
      <w:marBottom w:val="0"/>
      <w:divBdr>
        <w:top w:val="none" w:sz="0" w:space="0" w:color="auto"/>
        <w:left w:val="none" w:sz="0" w:space="0" w:color="auto"/>
        <w:bottom w:val="none" w:sz="0" w:space="0" w:color="auto"/>
        <w:right w:val="none" w:sz="0" w:space="0" w:color="auto"/>
      </w:divBdr>
    </w:div>
    <w:div w:id="1373380179">
      <w:bodyDiv w:val="1"/>
      <w:marLeft w:val="0"/>
      <w:marRight w:val="0"/>
      <w:marTop w:val="0"/>
      <w:marBottom w:val="0"/>
      <w:divBdr>
        <w:top w:val="none" w:sz="0" w:space="0" w:color="auto"/>
        <w:left w:val="none" w:sz="0" w:space="0" w:color="auto"/>
        <w:bottom w:val="none" w:sz="0" w:space="0" w:color="auto"/>
        <w:right w:val="none" w:sz="0" w:space="0" w:color="auto"/>
      </w:divBdr>
    </w:div>
    <w:div w:id="202474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Susmitha.palacherla@gdit.com"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Susmitha.palacherla@gdit.co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usmitha.palacherla@gdit.com"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mailto:Susmitha.palacherla@gdit.com" TargetMode="External"/><Relationship Id="rId19" Type="http://schemas.openxmlformats.org/officeDocument/2006/relationships/image" Target="media/image7.png"/><Relationship Id="rId31" Type="http://schemas.openxmlformats.org/officeDocument/2006/relationships/image" Target="media/image19.png"/><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file:///\\F3420-ECLDBP01\ssis\Coaching\Packages\CoachingSummaryReport.dtsx" TargetMode="External"/><Relationship Id="rId14" Type="http://schemas.openxmlformats.org/officeDocument/2006/relationships/hyperlink" Target="mailto:Susmitha.palacherla@gdit.com"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B92958-AB6E-4111-96F0-8516D826C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1458</TotalTime>
  <Pages>29</Pages>
  <Words>3080</Words>
  <Characters>17560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Vangent, Inc</Company>
  <LinksUpToDate>false</LinksUpToDate>
  <CharactersWithSpaces>20599</CharactersWithSpaces>
  <SharedDoc>false</SharedDoc>
  <HLinks>
    <vt:vector size="6" baseType="variant">
      <vt:variant>
        <vt:i4>4325449</vt:i4>
      </vt:variant>
      <vt:variant>
        <vt:i4>0</vt:i4>
      </vt:variant>
      <vt:variant>
        <vt:i4>0</vt:i4>
      </vt:variant>
      <vt:variant>
        <vt:i4>5</vt:i4>
      </vt:variant>
      <vt:variant>
        <vt:lpwstr>\\VACMSMAPP01\apps\diffMerge\CVP_QCM\QCM_Int_files\GentranBackup\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hinmda</dc:creator>
  <cp:lastModifiedBy>Palacherla, Susmitha C (NONUS)</cp:lastModifiedBy>
  <cp:revision>29</cp:revision>
  <dcterms:created xsi:type="dcterms:W3CDTF">2017-10-10T12:59:00Z</dcterms:created>
  <dcterms:modified xsi:type="dcterms:W3CDTF">2017-10-17T14:14:00Z</dcterms:modified>
</cp:coreProperties>
</file>
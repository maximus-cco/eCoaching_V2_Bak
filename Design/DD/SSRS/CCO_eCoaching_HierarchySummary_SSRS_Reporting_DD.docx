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3E1F08" w:rsidP="009F2A51">
      <w:pPr>
        <w:ind w:right="-270"/>
        <w:rPr>
          <w:rFonts w:ascii="Century Schoolbook" w:hAnsi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7F5304A" wp14:editId="544A4F0A">
                <wp:simplePos x="0" y="0"/>
                <wp:positionH relativeFrom="column">
                  <wp:posOffset>1308735</wp:posOffset>
                </wp:positionH>
                <wp:positionV relativeFrom="paragraph">
                  <wp:posOffset>306070</wp:posOffset>
                </wp:positionV>
                <wp:extent cx="3291840" cy="590550"/>
                <wp:effectExtent l="0" t="0" r="3810" b="0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:rsidR="007B16D7" w:rsidRDefault="007B16D7" w:rsidP="00BF6056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53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05pt;margin-top:24.1pt;width:259.2pt;height:46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mc1wIAAM0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:rsidR="007B16D7" w:rsidRDefault="007B16D7" w:rsidP="00BF6056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F6056" w:rsidRPr="002431EB" w:rsidRDefault="00BF6056" w:rsidP="009F2A51">
      <w:pPr>
        <w:ind w:right="-270"/>
        <w:jc w:val="center"/>
        <w:rPr>
          <w:rFonts w:ascii="Century Schoolbook" w:hAnsi="Century Schoolbook"/>
        </w:rPr>
      </w:pPr>
    </w:p>
    <w:p w:rsidR="004F7B11" w:rsidRDefault="009F2A51" w:rsidP="009F2A51">
      <w:pPr>
        <w:pStyle w:val="BodyText"/>
        <w:spacing w:before="240" w:after="60"/>
        <w:jc w:val="center"/>
        <w:rPr>
          <w:ins w:id="1" w:author="Palacherla, Susmitha C (NONUS)" w:date="2017-04-18T15:28:00Z"/>
          <w:rFonts w:ascii="Arial" w:hAnsi="Arial"/>
          <w:b/>
          <w:sz w:val="36"/>
        </w:rPr>
      </w:pPr>
      <w:r w:rsidRPr="002431EB">
        <w:rPr>
          <w:rFonts w:ascii="Arial" w:hAnsi="Arial"/>
          <w:b/>
          <w:sz w:val="36"/>
        </w:rPr>
        <w:t xml:space="preserve">Title: </w:t>
      </w:r>
      <w:ins w:id="2" w:author="Palacherla, Susmitha C (NONUS)" w:date="2017-04-18T15:28:00Z">
        <w:r w:rsidR="004F7B11">
          <w:rPr>
            <w:rFonts w:ascii="Arial" w:hAnsi="Arial"/>
            <w:b/>
            <w:sz w:val="36"/>
          </w:rPr>
          <w:t xml:space="preserve">CCO eCoaching </w:t>
        </w:r>
      </w:ins>
      <w:ins w:id="3" w:author="Palacherla, Susmitha C (NONUS)" w:date="2017-04-24T10:36:00Z">
        <w:r w:rsidR="003D3C0A">
          <w:rPr>
            <w:rFonts w:ascii="Arial" w:hAnsi="Arial"/>
            <w:b/>
            <w:sz w:val="36"/>
          </w:rPr>
          <w:t>Hierarchy</w:t>
        </w:r>
      </w:ins>
      <w:ins w:id="4" w:author="Palacherla, Susmitha C (NONUS)" w:date="2017-04-18T15:31:00Z">
        <w:r w:rsidR="004F7B11">
          <w:rPr>
            <w:rFonts w:ascii="Arial" w:hAnsi="Arial"/>
            <w:b/>
            <w:sz w:val="36"/>
          </w:rPr>
          <w:t xml:space="preserve"> Summary Report</w:t>
        </w:r>
      </w:ins>
    </w:p>
    <w:p w:rsidR="009F2A51" w:rsidRPr="002431EB" w:rsidDel="004F7B11" w:rsidRDefault="004F7B11" w:rsidP="009F2A51">
      <w:pPr>
        <w:pStyle w:val="BodyText"/>
        <w:spacing w:before="240" w:after="60"/>
        <w:jc w:val="center"/>
        <w:rPr>
          <w:del w:id="5" w:author="Palacherla, Susmitha C (NONUS)" w:date="2017-04-18T15:28:00Z"/>
          <w:rFonts w:ascii="Arial" w:hAnsi="Arial"/>
          <w:b/>
          <w:sz w:val="32"/>
        </w:rPr>
      </w:pPr>
      <w:ins w:id="6" w:author="Palacherla, Susmitha C (NONUS)" w:date="2017-04-18T15:31:00Z">
        <w:r>
          <w:rPr>
            <w:rFonts w:ascii="Arial" w:hAnsi="Arial" w:cs="Arial"/>
            <w:b/>
            <w:sz w:val="32"/>
          </w:rPr>
          <w:t xml:space="preserve">SSRS </w:t>
        </w:r>
      </w:ins>
      <w:del w:id="7" w:author="Palacherla, Susmitha C (NONUS)" w:date="2017-04-18T15:28:00Z">
        <w:r w:rsidR="00BF6056" w:rsidDel="004F7B11">
          <w:rPr>
            <w:rFonts w:ascii="Arial" w:hAnsi="Arial" w:cs="Arial"/>
            <w:b/>
            <w:sz w:val="32"/>
          </w:rPr>
          <w:delText xml:space="preserve">CCO Assignment and Exception Tracking System </w:delText>
        </w:r>
        <w:r w:rsidR="00256F60" w:rsidDel="004F7B11">
          <w:rPr>
            <w:rFonts w:ascii="Arial" w:hAnsi="Arial" w:cs="Arial"/>
            <w:b/>
            <w:sz w:val="32"/>
          </w:rPr>
          <w:delText>Quality</w:delText>
        </w:r>
        <w:r w:rsidR="00BF6056" w:rsidDel="004F7B11">
          <w:rPr>
            <w:rFonts w:ascii="Arial" w:hAnsi="Arial" w:cs="Arial"/>
            <w:b/>
            <w:sz w:val="32"/>
          </w:rPr>
          <w:delText xml:space="preserve"> </w:delText>
        </w:r>
        <w:r w:rsidR="009C0EBF" w:rsidDel="004F7B11">
          <w:rPr>
            <w:rFonts w:ascii="Arial" w:hAnsi="Arial" w:cs="Arial"/>
            <w:b/>
            <w:sz w:val="32"/>
          </w:rPr>
          <w:delText>Leads</w:delText>
        </w:r>
        <w:r w:rsidR="00BF6056" w:rsidDel="004F7B11">
          <w:rPr>
            <w:rFonts w:ascii="Arial" w:hAnsi="Arial" w:cs="Arial"/>
            <w:b/>
            <w:sz w:val="32"/>
          </w:rPr>
          <w:delText xml:space="preserve"> </w:delText>
        </w:r>
        <w:r w:rsidR="00256F60" w:rsidDel="004F7B11">
          <w:rPr>
            <w:rFonts w:ascii="Arial" w:hAnsi="Arial" w:cs="Arial"/>
            <w:b/>
            <w:sz w:val="32"/>
          </w:rPr>
          <w:delText>Report</w:delText>
        </w:r>
        <w:r w:rsidR="00BF6056" w:rsidDel="004F7B11">
          <w:rPr>
            <w:rFonts w:ascii="Arial" w:hAnsi="Arial" w:cs="Arial"/>
            <w:b/>
            <w:sz w:val="32"/>
          </w:rPr>
          <w:delText xml:space="preserve"> </w:delText>
        </w:r>
        <w:r w:rsidR="00256F60" w:rsidDel="004F7B11">
          <w:rPr>
            <w:rFonts w:ascii="Arial" w:hAnsi="Arial" w:cs="Arial"/>
            <w:b/>
            <w:sz w:val="32"/>
          </w:rPr>
          <w:delText>by</w:delText>
        </w:r>
        <w:r w:rsidR="00BF6056" w:rsidDel="004F7B11">
          <w:rPr>
            <w:rFonts w:ascii="Arial" w:hAnsi="Arial" w:cs="Arial"/>
            <w:b/>
            <w:sz w:val="32"/>
          </w:rPr>
          <w:delText xml:space="preserve"> </w:delText>
        </w:r>
        <w:r w:rsidR="00256F60" w:rsidDel="004F7B11">
          <w:rPr>
            <w:rFonts w:ascii="Arial" w:hAnsi="Arial" w:cs="Arial"/>
            <w:b/>
            <w:sz w:val="32"/>
          </w:rPr>
          <w:delText>Site</w:delText>
        </w:r>
      </w:del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del w:id="8" w:author="Palacherla, Susmitha C (NONUS)" w:date="2017-04-18T15:29:00Z">
        <w:r w:rsidDel="004F7B11">
          <w:rPr>
            <w:rFonts w:ascii="Arial" w:hAnsi="Arial"/>
            <w:b/>
            <w:sz w:val="32"/>
          </w:rPr>
          <w:delText>SS</w:delText>
        </w:r>
        <w:r w:rsidR="00256F60" w:rsidDel="004F7B11">
          <w:rPr>
            <w:rFonts w:ascii="Arial" w:hAnsi="Arial"/>
            <w:b/>
            <w:sz w:val="32"/>
          </w:rPr>
          <w:delText>R</w:delText>
        </w:r>
        <w:r w:rsidDel="004F7B11">
          <w:rPr>
            <w:rFonts w:ascii="Arial" w:hAnsi="Arial"/>
            <w:b/>
            <w:sz w:val="32"/>
          </w:rPr>
          <w:delText xml:space="preserve">S Detail </w:delText>
        </w:r>
      </w:del>
      <w:ins w:id="9" w:author="Palacherla, Susmitha C (NONUS)" w:date="2017-04-18T15:29:00Z">
        <w:r w:rsidR="004F7B11">
          <w:rPr>
            <w:rFonts w:ascii="Arial" w:hAnsi="Arial"/>
            <w:b/>
            <w:sz w:val="32"/>
          </w:rPr>
          <w:t xml:space="preserve">Detail </w:t>
        </w:r>
      </w:ins>
      <w:r>
        <w:rPr>
          <w:rFonts w:ascii="Arial" w:hAnsi="Arial"/>
          <w:b/>
          <w:sz w:val="32"/>
        </w:rPr>
        <w:t>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3510"/>
      </w:tblGrid>
      <w:tr w:rsidR="009F2A51" w:rsidRPr="00D37C04" w:rsidTr="00A45C57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A45C57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3B583A" w:rsidP="00C84D7D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del w:id="10" w:author="Huang, Lili" w:date="2015-09-17T09:15:00Z">
              <w:r w:rsidDel="00C84D7D">
                <w:rPr>
                  <w:rFonts w:ascii="Times New Roman (PCL6)" w:hAnsi="Times New Roman (PCL6)"/>
                </w:rPr>
                <w:delText>2</w:delText>
              </w:r>
            </w:del>
            <w:ins w:id="11" w:author="Huang, Lili" w:date="2015-09-17T09:15:00Z">
              <w:del w:id="12" w:author="Palacherla, Susmitha C (NONUS)" w:date="2017-04-18T15:29:00Z">
                <w:r w:rsidR="00C84D7D" w:rsidDel="004F7B11">
                  <w:rPr>
                    <w:rFonts w:ascii="Times New Roman (PCL6)" w:hAnsi="Times New Roman (PCL6)"/>
                  </w:rPr>
                  <w:delText>9</w:delText>
                </w:r>
              </w:del>
            </w:ins>
            <w:del w:id="13" w:author="Palacherla, Susmitha C (NONUS)" w:date="2017-04-18T15:29:00Z">
              <w:r w:rsidR="0013673F" w:rsidDel="004F7B11">
                <w:rPr>
                  <w:rFonts w:ascii="Times New Roman (PCL6)" w:hAnsi="Times New Roman (PCL6)"/>
                </w:rPr>
                <w:delText>/</w:delText>
              </w:r>
              <w:r w:rsidDel="004F7B11">
                <w:rPr>
                  <w:rFonts w:ascii="Times New Roman (PCL6)" w:hAnsi="Times New Roman (PCL6)"/>
                </w:rPr>
                <w:delText>16</w:delText>
              </w:r>
            </w:del>
            <w:ins w:id="14" w:author="Huang, Lili" w:date="2015-09-17T09:16:00Z">
              <w:del w:id="15" w:author="Palacherla, Susmitha C (NONUS)" w:date="2017-04-18T15:29:00Z">
                <w:r w:rsidR="00C84D7D" w:rsidDel="004F7B11">
                  <w:rPr>
                    <w:rFonts w:ascii="Times New Roman (PCL6)" w:hAnsi="Times New Roman (PCL6)"/>
                  </w:rPr>
                  <w:delText>17</w:delText>
                </w:r>
              </w:del>
            </w:ins>
            <w:del w:id="16" w:author="Palacherla, Susmitha C (NONUS)" w:date="2017-04-18T15:29:00Z">
              <w:r w:rsidR="0013673F" w:rsidDel="004F7B11">
                <w:rPr>
                  <w:rFonts w:ascii="Times New Roman (PCL6)" w:hAnsi="Times New Roman (PCL6)"/>
                </w:rPr>
                <w:delText>/2015</w:delText>
              </w:r>
            </w:del>
            <w:ins w:id="17" w:author="Palacherla, Susmitha C (NONUS)" w:date="2017-04-18T15:29:00Z">
              <w:r w:rsidR="004F7B11">
                <w:rPr>
                  <w:rFonts w:ascii="Times New Roman (PCL6)" w:hAnsi="Times New Roman (PCL6)"/>
                </w:rPr>
                <w:t>4/18/2017</w:t>
              </w:r>
            </w:ins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A45C5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2551C" w:rsidRDefault="0042551C" w:rsidP="006E5C91">
            <w:pPr>
              <w:ind w:right="-270"/>
              <w:rPr>
                <w:ins w:id="18" w:author="Huang, Lili" w:date="2015-09-30T09:11:00Z"/>
                <w:rFonts w:ascii="Times New Roman (PCL6)" w:hAnsi="Times New Roman (PCL6)"/>
              </w:rPr>
            </w:pPr>
            <w:ins w:id="19" w:author="Huang, Lili" w:date="2015-09-30T09:11:00Z">
              <w:r>
                <w:rPr>
                  <w:rFonts w:ascii="Times New Roman (PCL6)" w:hAnsi="Times New Roman (PCL6)"/>
                </w:rPr>
                <w:t xml:space="preserve">TFS </w:t>
              </w:r>
              <w:del w:id="20" w:author="Palacherla, Susmitha C (NONUS)" w:date="2017-04-18T15:29:00Z">
                <w:r w:rsidDel="004F7B11">
                  <w:rPr>
                    <w:rFonts w:ascii="Times New Roman (PCL6)" w:hAnsi="Times New Roman (PCL6)"/>
                  </w:rPr>
                  <w:delText xml:space="preserve">799 - </w:delText>
                </w:r>
              </w:del>
            </w:ins>
            <w:ins w:id="21" w:author="Huang, Lili" w:date="2015-09-30T09:12:00Z">
              <w:del w:id="22" w:author="Palacherla, Susmitha C (NONUS)" w:date="2017-04-18T15:29:00Z">
                <w:r w:rsidRPr="0042551C" w:rsidDel="004F7B11">
                  <w:rPr>
                    <w:rFonts w:ascii="Times New Roman (PCL6)" w:hAnsi="Times New Roman (PCL6)"/>
                  </w:rPr>
                  <w:delText>Update CCO Assignment and Exception Tracking System Quality-Leads-Report-by-Site_SSRS_DD.docx</w:delText>
                </w:r>
              </w:del>
            </w:ins>
            <w:ins w:id="23" w:author="Palacherla, Susmitha C (NONUS)" w:date="2017-04-18T15:29:00Z">
              <w:r w:rsidR="004F7B11">
                <w:rPr>
                  <w:rFonts w:ascii="Times New Roman (PCL6)" w:hAnsi="Times New Roman (PCL6)"/>
                </w:rPr>
                <w:t xml:space="preserve">5621 - </w:t>
              </w:r>
            </w:ins>
            <w:ins w:id="24" w:author="Palacherla, Susmitha C (NONUS)" w:date="2017-04-18T15:30:00Z">
              <w:r w:rsidR="004F7B11" w:rsidRPr="004F7B11">
                <w:rPr>
                  <w:rFonts w:ascii="Times New Roman (PCL6)" w:hAnsi="Times New Roman (PCL6)"/>
                </w:rPr>
                <w:t xml:space="preserve"> Initial reporting for </w:t>
              </w:r>
              <w:proofErr w:type="spellStart"/>
              <w:r w:rsidR="004F7B11" w:rsidRPr="004F7B11">
                <w:rPr>
                  <w:rFonts w:ascii="Times New Roman (PCL6)" w:hAnsi="Times New Roman (PCL6)"/>
                </w:rPr>
                <w:t>eCL</w:t>
              </w:r>
            </w:ins>
            <w:proofErr w:type="spellEnd"/>
          </w:p>
          <w:p w:rsidR="00B13830" w:rsidRPr="00D37C04" w:rsidRDefault="0013673F" w:rsidP="006E5C91">
            <w:pPr>
              <w:ind w:right="-270"/>
              <w:rPr>
                <w:rFonts w:ascii="Times New Roman (PCL6)" w:hAnsi="Times New Roman (PCL6)"/>
              </w:rPr>
            </w:pPr>
            <w:del w:id="25" w:author="Huang, Lili" w:date="2015-09-17T09:16:00Z">
              <w:r w:rsidDel="00B13830">
                <w:rPr>
                  <w:rFonts w:ascii="Times New Roman (PCL6)" w:hAnsi="Times New Roman (PCL6)"/>
                </w:rPr>
                <w:delText>SCR #</w:delText>
              </w:r>
              <w:r w:rsidR="003B583A" w:rsidDel="00B13830">
                <w:rPr>
                  <w:rFonts w:ascii="Times New Roman (PCL6)" w:hAnsi="Times New Roman (PCL6)"/>
                </w:rPr>
                <w:delText xml:space="preserve">P14155 </w:delText>
              </w:r>
              <w:r w:rsidDel="00B13830">
                <w:rPr>
                  <w:rFonts w:ascii="Times New Roman (PCL6)" w:hAnsi="Times New Roman (PCL6)"/>
                </w:rPr>
                <w:delText xml:space="preserve">– </w:delText>
              </w:r>
              <w:r w:rsidR="003B583A" w:rsidDel="00B13830">
                <w:rPr>
                  <w:rFonts w:ascii="Times New Roman (PCL6)" w:hAnsi="Times New Roman (PCL6)"/>
                </w:rPr>
                <w:delText>Add site parameter and additional fields to Quality Lead report</w:delText>
              </w:r>
              <w:r w:rsidDel="00B13830">
                <w:rPr>
                  <w:rFonts w:ascii="Times New Roman (PCL6)" w:hAnsi="Times New Roman (PCL6)"/>
                </w:rPr>
                <w:delText>.</w:delText>
              </w:r>
            </w:del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0BD673" wp14:editId="3E2EA310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D8795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IDigR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E3279E1" wp14:editId="117A5C3F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C7E4FB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pIKg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BjGhpIKgIAAGM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del w:id="26" w:author="Palacherla, Susmitha C (NONUS)" w:date="2017-04-18T15:30:00Z">
        <w:r w:rsidR="00256F60" w:rsidRPr="00256F60" w:rsidDel="004F7B11">
          <w:rPr>
            <w:rFonts w:ascii="Times New Roman (PCL6)" w:hAnsi="Times New Roman (PCL6)"/>
            <w:b w:val="0"/>
            <w:sz w:val="20"/>
          </w:rPr>
          <w:delText>Ben Trachsel</w:delText>
        </w:r>
      </w:del>
      <w:ins w:id="27" w:author="Palacherla, Susmitha C (NONUS)" w:date="2017-04-18T15:30:00Z">
        <w:r w:rsidR="004F7B11">
          <w:rPr>
            <w:rFonts w:ascii="Times New Roman (PCL6)" w:hAnsi="Times New Roman (PCL6)"/>
            <w:b w:val="0"/>
            <w:sz w:val="20"/>
          </w:rPr>
          <w:t>Suzy Palacherla</w:t>
        </w:r>
      </w:ins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del w:id="28" w:author="Palacherla, Susmitha C (NONUS)" w:date="2017-04-18T15:30:00Z">
        <w:r w:rsidR="00256F60" w:rsidDel="004F7B11">
          <w:rPr>
            <w:rFonts w:ascii="Times New Roman (PCL6)" w:hAnsi="Times New Roman (PCL6)"/>
            <w:b w:val="0"/>
            <w:sz w:val="22"/>
          </w:rPr>
          <w:delText>10</w:delText>
        </w:r>
        <w:r w:rsidR="00061754" w:rsidDel="004F7B11">
          <w:rPr>
            <w:rFonts w:ascii="Times New Roman (PCL6)" w:hAnsi="Times New Roman (PCL6)"/>
            <w:b w:val="0"/>
            <w:sz w:val="22"/>
          </w:rPr>
          <w:delText>/</w:delText>
        </w:r>
        <w:r w:rsidR="00256F60" w:rsidDel="004F7B11">
          <w:rPr>
            <w:rFonts w:ascii="Times New Roman (PCL6)" w:hAnsi="Times New Roman (PCL6)"/>
            <w:b w:val="0"/>
            <w:sz w:val="22"/>
          </w:rPr>
          <w:delText>31</w:delText>
        </w:r>
        <w:r w:rsidR="00061754" w:rsidDel="004F7B11">
          <w:rPr>
            <w:rFonts w:ascii="Times New Roman (PCL6)" w:hAnsi="Times New Roman (PCL6)"/>
            <w:b w:val="0"/>
            <w:sz w:val="22"/>
          </w:rPr>
          <w:delText>/2012</w:delText>
        </w:r>
      </w:del>
      <w:ins w:id="29" w:author="Palacherla, Susmitha C (NONUS)" w:date="2017-04-18T15:30:00Z">
        <w:r w:rsidR="004F7B11">
          <w:rPr>
            <w:rFonts w:ascii="Times New Roman (PCL6)" w:hAnsi="Times New Roman (PCL6)"/>
            <w:b w:val="0"/>
            <w:sz w:val="22"/>
          </w:rPr>
          <w:t>4/18/2017</w:t>
        </w:r>
      </w:ins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del w:id="30" w:author="Palacherla, Susmitha C (NONUS)" w:date="2017-04-18T15:30:00Z">
        <w:r w:rsidDel="004F7B11">
          <w:rPr>
            <w:rFonts w:ascii="Times New Roman (PCL6)" w:hAnsi="Times New Roman (PCL6)"/>
          </w:rPr>
          <w:delText>Coralville</w:delText>
        </w:r>
      </w:del>
      <w:ins w:id="31" w:author="Palacherla, Susmitha C (NONUS)" w:date="2017-04-18T15:30:00Z">
        <w:r w:rsidR="004F7B11">
          <w:rPr>
            <w:rFonts w:ascii="Times New Roman (PCL6)" w:hAnsi="Times New Roman (PCL6)"/>
          </w:rPr>
          <w:t>HCSD</w:t>
        </w:r>
      </w:ins>
    </w:p>
    <w:p w:rsidR="009F2A51" w:rsidRPr="002431EB" w:rsidRDefault="00301AD2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1E319682" wp14:editId="6F67C6DA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C8561"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CCKQIAAGE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OMusII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301AD2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7B4479ED" wp14:editId="0D06661F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6BB47"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8ZQKQ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D5U8ZQKQIAAGI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98871D4" wp14:editId="12839F3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18A3C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13673F" w:rsidP="003B583A">
      <w:pPr>
        <w:spacing w:after="0" w:line="24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br w:type="page"/>
      </w:r>
      <w:r w:rsidR="009F2A51"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9F2A51" w:rsidRPr="00D37C04" w:rsidTr="00A45C57">
        <w:trPr>
          <w:tblHeader/>
        </w:trPr>
        <w:tc>
          <w:tcPr>
            <w:tcW w:w="144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256F60" w:rsidP="003E3922">
            <w:pPr>
              <w:pStyle w:val="hdr1"/>
              <w:ind w:left="0"/>
              <w:jc w:val="left"/>
              <w:pPrChange w:id="32" w:author="Palacherla, Susmitha C (NONUS)" w:date="2017-04-24T11:35:00Z">
                <w:pPr>
                  <w:pStyle w:val="hdr1"/>
                  <w:ind w:left="0"/>
                  <w:jc w:val="left"/>
                </w:pPr>
              </w:pPrChange>
            </w:pPr>
            <w:del w:id="33" w:author="Palacherla, Susmitha C (NONUS)" w:date="2017-04-18T15:30:00Z">
              <w:r w:rsidDel="004F7B11">
                <w:delText>10/31/2012</w:delText>
              </w:r>
            </w:del>
            <w:ins w:id="34" w:author="Palacherla, Susmitha C (NONUS)" w:date="2017-04-18T15:30:00Z">
              <w:r w:rsidR="004F7B11">
                <w:t>4/</w:t>
              </w:r>
            </w:ins>
            <w:ins w:id="35" w:author="Palacherla, Susmitha C (NONUS)" w:date="2017-04-24T11:35:00Z">
              <w:r w:rsidR="003E3922">
                <w:t>22</w:t>
              </w:r>
            </w:ins>
            <w:ins w:id="36" w:author="Palacherla, Susmitha C (NONUS)" w:date="2017-04-18T15:30:00Z">
              <w:r w:rsidR="004F7B11">
                <w:t>/2017</w:t>
              </w:r>
            </w:ins>
          </w:p>
        </w:tc>
        <w:tc>
          <w:tcPr>
            <w:tcW w:w="5238" w:type="dxa"/>
          </w:tcPr>
          <w:p w:rsidR="009F2A51" w:rsidRPr="00D37C04" w:rsidRDefault="004F7B11">
            <w:pPr>
              <w:pStyle w:val="hdr1"/>
              <w:ind w:left="0"/>
              <w:jc w:val="left"/>
            </w:pPr>
            <w:ins w:id="37" w:author="Palacherla, Susmitha C (NONUS)" w:date="2017-04-18T15:30:00Z">
              <w:r>
                <w:t xml:space="preserve">TFS 5621 </w:t>
              </w:r>
            </w:ins>
            <w:ins w:id="38" w:author="Palacherla, Susmitha C (NONUS)" w:date="2017-04-18T15:32:00Z">
              <w:r>
                <w:t>–</w:t>
              </w:r>
            </w:ins>
            <w:ins w:id="39" w:author="Palacherla, Susmitha C (NONUS)" w:date="2017-04-18T15:30:00Z">
              <w:r>
                <w:t xml:space="preserve"> </w:t>
              </w:r>
            </w:ins>
            <w:del w:id="40" w:author="Palacherla, Susmitha C (NONUS)" w:date="2017-04-18T15:30:00Z">
              <w:r w:rsidR="00BD7ED6" w:rsidDel="004F7B11">
                <w:delText>A&amp;E</w:delText>
              </w:r>
            </w:del>
            <w:ins w:id="41" w:author="Palacherla, Susmitha C (NONUS)" w:date="2017-04-18T15:32:00Z">
              <w:r>
                <w:t>Initial revision</w:t>
              </w:r>
            </w:ins>
            <w:del w:id="42" w:author="Palacherla, Susmitha C (NONUS)" w:date="2017-04-18T15:30:00Z">
              <w:r w:rsidR="00BD7ED6" w:rsidDel="004F7B11">
                <w:delText xml:space="preserve"> </w:delText>
              </w:r>
            </w:del>
            <w:del w:id="43" w:author="Palacherla, Susmitha C (NONUS)" w:date="2017-04-18T15:32:00Z">
              <w:r w:rsidR="00BD7ED6" w:rsidDel="004F7B11">
                <w:delText>Initial Release</w:delText>
              </w:r>
            </w:del>
          </w:p>
        </w:tc>
        <w:tc>
          <w:tcPr>
            <w:tcW w:w="2790" w:type="dxa"/>
          </w:tcPr>
          <w:p w:rsidR="00256F60" w:rsidRPr="00D37C04" w:rsidRDefault="004F7B11" w:rsidP="00256F60">
            <w:pPr>
              <w:pStyle w:val="hdr1"/>
              <w:ind w:left="0"/>
              <w:jc w:val="left"/>
            </w:pPr>
            <w:ins w:id="44" w:author="Palacherla, Susmitha C (NONUS)" w:date="2017-04-18T15:30:00Z">
              <w:r>
                <w:t>Susmitha Palacherla</w:t>
              </w:r>
            </w:ins>
            <w:del w:id="45" w:author="Palacherla, Susmitha C (NONUS)" w:date="2017-04-18T15:30:00Z">
              <w:r w:rsidR="00256F60" w:rsidDel="004F7B11">
                <w:delText>Ben Trachsel</w:delText>
              </w:r>
            </w:del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2B32B3" w:rsidP="00C57C3E">
            <w:pPr>
              <w:pStyle w:val="hdr1"/>
              <w:ind w:left="0"/>
              <w:jc w:val="left"/>
            </w:pPr>
            <w:del w:id="46" w:author="Palacherla, Susmitha C (NONUS)" w:date="2017-04-18T15:30:00Z">
              <w:r w:rsidDel="004F7B11">
                <w:delText>11/30/2012</w:delText>
              </w:r>
            </w:del>
          </w:p>
        </w:tc>
        <w:tc>
          <w:tcPr>
            <w:tcW w:w="5238" w:type="dxa"/>
          </w:tcPr>
          <w:p w:rsidR="009F2A51" w:rsidRPr="00D37C04" w:rsidRDefault="00256F60" w:rsidP="002B32B3">
            <w:pPr>
              <w:pStyle w:val="hdr1"/>
              <w:ind w:left="0"/>
              <w:jc w:val="left"/>
            </w:pPr>
            <w:del w:id="47" w:author="Palacherla, Susmitha C (NONUS)" w:date="2017-04-18T15:30:00Z">
              <w:r w:rsidDel="004F7B11">
                <w:delText xml:space="preserve"> </w:delText>
              </w:r>
              <w:r w:rsidR="002B32B3" w:rsidDel="004F7B11">
                <w:delText xml:space="preserve">Added function, exceptions, improved formatting </w:delText>
              </w:r>
            </w:del>
          </w:p>
        </w:tc>
        <w:tc>
          <w:tcPr>
            <w:tcW w:w="2790" w:type="dxa"/>
          </w:tcPr>
          <w:p w:rsidR="009F2A51" w:rsidRPr="00D37C04" w:rsidRDefault="002B32B3" w:rsidP="00A45C57">
            <w:pPr>
              <w:pStyle w:val="hdr1"/>
              <w:ind w:left="0"/>
              <w:jc w:val="left"/>
            </w:pPr>
            <w:del w:id="48" w:author="Palacherla, Susmitha C (NONUS)" w:date="2017-04-18T15:30:00Z">
              <w:r w:rsidDel="004F7B11">
                <w:delText>Ben Trachsel</w:delText>
              </w:r>
            </w:del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8F746F" w:rsidP="00C57C3E">
            <w:pPr>
              <w:pStyle w:val="hdr1"/>
              <w:ind w:left="0"/>
              <w:jc w:val="left"/>
            </w:pPr>
            <w:del w:id="49" w:author="Palacherla, Susmitha C (NONUS)" w:date="2017-04-18T15:30:00Z">
              <w:r w:rsidDel="004F7B11">
                <w:delText>3/6/2013</w:delText>
              </w:r>
            </w:del>
          </w:p>
        </w:tc>
        <w:tc>
          <w:tcPr>
            <w:tcW w:w="5238" w:type="dxa"/>
          </w:tcPr>
          <w:p w:rsidR="009F2A51" w:rsidRPr="00D37C04" w:rsidRDefault="008F746F" w:rsidP="00C57C3E">
            <w:pPr>
              <w:pStyle w:val="hdr1"/>
              <w:ind w:left="0"/>
              <w:jc w:val="left"/>
            </w:pPr>
            <w:del w:id="50" w:author="Palacherla, Susmitha C (NONUS)" w:date="2017-04-18T15:30:00Z">
              <w:r w:rsidDel="004F7B11">
                <w:delText xml:space="preserve">SCR9499  Added info regarding using a Bold Blue Font for the Agent’s Name to indicate a Bilingual agent.  </w:delText>
              </w:r>
            </w:del>
          </w:p>
        </w:tc>
        <w:tc>
          <w:tcPr>
            <w:tcW w:w="2790" w:type="dxa"/>
          </w:tcPr>
          <w:p w:rsidR="009F2A51" w:rsidDel="004F7B11" w:rsidRDefault="009F2A51" w:rsidP="00A45C57">
            <w:pPr>
              <w:pStyle w:val="hdr1"/>
              <w:ind w:left="0"/>
              <w:jc w:val="left"/>
              <w:rPr>
                <w:del w:id="51" w:author="Palacherla, Susmitha C (NONUS)" w:date="2017-04-18T15:30:00Z"/>
              </w:rPr>
            </w:pPr>
          </w:p>
          <w:p w:rsidR="008F746F" w:rsidRPr="00D37C04" w:rsidRDefault="008F746F" w:rsidP="00A45C57">
            <w:pPr>
              <w:pStyle w:val="hdr1"/>
              <w:ind w:left="0"/>
              <w:jc w:val="left"/>
            </w:pPr>
            <w:del w:id="52" w:author="Palacherla, Susmitha C (NONUS)" w:date="2017-04-18T15:30:00Z">
              <w:r w:rsidDel="004F7B11">
                <w:delText>Ben Trachsel</w:delText>
              </w:r>
            </w:del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AC2890" w:rsidP="00C57C3E">
            <w:pPr>
              <w:pStyle w:val="hdr1"/>
              <w:ind w:left="0"/>
              <w:jc w:val="left"/>
            </w:pPr>
            <w:del w:id="53" w:author="Palacherla, Susmitha C (NONUS)" w:date="2017-04-18T15:30:00Z">
              <w:r w:rsidDel="004F7B11">
                <w:delText>4/2/2013</w:delText>
              </w:r>
            </w:del>
          </w:p>
        </w:tc>
        <w:tc>
          <w:tcPr>
            <w:tcW w:w="5238" w:type="dxa"/>
          </w:tcPr>
          <w:p w:rsidR="009F2A51" w:rsidRPr="00D37C04" w:rsidRDefault="00AC2890" w:rsidP="00C57C3E">
            <w:pPr>
              <w:pStyle w:val="hdr1"/>
              <w:ind w:left="0"/>
              <w:jc w:val="left"/>
            </w:pPr>
            <w:del w:id="54" w:author="Palacherla, Susmitha C (NONUS)" w:date="2017-04-18T15:30:00Z">
              <w:r w:rsidDel="004F7B11">
                <w:delText>SCR9199 Added Date Range.</w:delText>
              </w:r>
              <w:r w:rsidR="00965759" w:rsidDel="004F7B11">
                <w:delText xml:space="preserve">  Based on scheduled  on scheduled completion date</w:delText>
              </w:r>
            </w:del>
          </w:p>
        </w:tc>
        <w:tc>
          <w:tcPr>
            <w:tcW w:w="2790" w:type="dxa"/>
            <w:vAlign w:val="bottom"/>
          </w:tcPr>
          <w:p w:rsidR="009F2A51" w:rsidRPr="00D37C04" w:rsidRDefault="00965759" w:rsidP="00A45C57">
            <w:pPr>
              <w:pStyle w:val="hdr1"/>
              <w:ind w:left="0"/>
              <w:jc w:val="left"/>
            </w:pPr>
            <w:del w:id="55" w:author="Palacherla, Susmitha C (NONUS)" w:date="2017-04-18T15:30:00Z">
              <w:r w:rsidDel="004F7B11">
                <w:delText>Ben Trachsel</w:delText>
              </w:r>
            </w:del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BF6056" w:rsidP="00C57C3E">
            <w:pPr>
              <w:pStyle w:val="hdr1"/>
              <w:ind w:left="0"/>
              <w:jc w:val="left"/>
            </w:pPr>
            <w:del w:id="56" w:author="Palacherla, Susmitha C (NONUS)" w:date="2017-04-18T15:30:00Z">
              <w:r w:rsidDel="004F7B11">
                <w:delText>12/15/2014</w:delText>
              </w:r>
            </w:del>
          </w:p>
        </w:tc>
        <w:tc>
          <w:tcPr>
            <w:tcW w:w="5238" w:type="dxa"/>
          </w:tcPr>
          <w:p w:rsidR="009F2A51" w:rsidRPr="00D37C04" w:rsidRDefault="00BF6056" w:rsidP="00C57C3E">
            <w:pPr>
              <w:pStyle w:val="hdr1"/>
              <w:ind w:left="0"/>
              <w:jc w:val="left"/>
            </w:pPr>
            <w:del w:id="57" w:author="Palacherla, Susmitha C (NONUS)" w:date="2017-04-18T15:30:00Z">
              <w:r w:rsidRPr="00C22B5F" w:rsidDel="004F7B11">
                <w:rPr>
                  <w:rFonts w:ascii="Times New Roman (PCL6)" w:hAnsi="Times New Roman (PCL6)"/>
                </w:rPr>
                <w:delText>SCRs #P11872, 13586, 13588, 13589 - Remove coaching references, add new fields</w:delText>
              </w:r>
              <w:r w:rsidDel="004F7B11">
                <w:rPr>
                  <w:rFonts w:ascii="Times New Roman (PCL6)" w:hAnsi="Times New Roman (PCL6)"/>
                </w:rPr>
                <w:delText>.</w:delText>
              </w:r>
            </w:del>
          </w:p>
        </w:tc>
        <w:tc>
          <w:tcPr>
            <w:tcW w:w="2790" w:type="dxa"/>
          </w:tcPr>
          <w:p w:rsidR="009F2A51" w:rsidRPr="00D37C04" w:rsidRDefault="00BF6056" w:rsidP="00A45C57">
            <w:pPr>
              <w:pStyle w:val="hdr1"/>
              <w:ind w:left="0"/>
              <w:jc w:val="left"/>
            </w:pPr>
            <w:del w:id="58" w:author="Palacherla, Susmitha C (NONUS)" w:date="2017-04-18T15:30:00Z">
              <w:r w:rsidDel="004F7B11">
                <w:delText>Lola Treinen</w:delText>
              </w:r>
            </w:del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E173C1" w:rsidP="00C57C3E">
            <w:pPr>
              <w:pStyle w:val="hdr1"/>
              <w:ind w:left="0"/>
              <w:jc w:val="left"/>
            </w:pPr>
            <w:del w:id="59" w:author="Palacherla, Susmitha C (NONUS)" w:date="2017-04-18T15:30:00Z">
              <w:r w:rsidDel="004F7B11">
                <w:delText>1/8/2015</w:delText>
              </w:r>
            </w:del>
          </w:p>
        </w:tc>
        <w:tc>
          <w:tcPr>
            <w:tcW w:w="5238" w:type="dxa"/>
          </w:tcPr>
          <w:p w:rsidR="009F2A51" w:rsidRPr="00D37C04" w:rsidRDefault="00E173C1" w:rsidP="00A45C57">
            <w:pPr>
              <w:pStyle w:val="hdr1"/>
              <w:ind w:left="0"/>
              <w:jc w:val="left"/>
            </w:pPr>
            <w:del w:id="60" w:author="Palacherla, Susmitha C (NONUS)" w:date="2017-04-18T15:30:00Z">
              <w:r w:rsidDel="004F7B11">
                <w:rPr>
                  <w:rFonts w:ascii="Times New Roman (PCL6)" w:hAnsi="Times New Roman (PCL6)"/>
                </w:rPr>
                <w:delText>SCR #P14057 – Correctly identify discretionary coaching monitors.</w:delText>
              </w:r>
            </w:del>
          </w:p>
        </w:tc>
        <w:tc>
          <w:tcPr>
            <w:tcW w:w="2790" w:type="dxa"/>
          </w:tcPr>
          <w:p w:rsidR="009F2A51" w:rsidRPr="00D37C04" w:rsidRDefault="00E173C1" w:rsidP="00A45C57">
            <w:pPr>
              <w:pStyle w:val="hdr1"/>
              <w:ind w:left="0"/>
              <w:jc w:val="left"/>
            </w:pPr>
            <w:del w:id="61" w:author="Palacherla, Susmitha C (NONUS)" w:date="2017-04-18T15:30:00Z">
              <w:r w:rsidDel="004F7B11">
                <w:delText>Lola Treinen</w:delText>
              </w:r>
            </w:del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3B583A" w:rsidP="00A45C57">
            <w:pPr>
              <w:pStyle w:val="hdr1"/>
              <w:ind w:left="0"/>
              <w:jc w:val="left"/>
            </w:pPr>
            <w:del w:id="62" w:author="Palacherla, Susmitha C (NONUS)" w:date="2017-04-18T15:30:00Z">
              <w:r w:rsidDel="004F7B11">
                <w:delText>2/16/2015</w:delText>
              </w:r>
            </w:del>
          </w:p>
        </w:tc>
        <w:tc>
          <w:tcPr>
            <w:tcW w:w="5238" w:type="dxa"/>
          </w:tcPr>
          <w:p w:rsidR="009F2A51" w:rsidRPr="00D37C04" w:rsidRDefault="003B583A" w:rsidP="00A45C57">
            <w:pPr>
              <w:pStyle w:val="hdr1"/>
              <w:ind w:left="0"/>
              <w:jc w:val="left"/>
            </w:pPr>
            <w:del w:id="63" w:author="Palacherla, Susmitha C (NONUS)" w:date="2017-04-18T15:30:00Z">
              <w:r w:rsidDel="004F7B11">
                <w:delText xml:space="preserve">SCR #P14155 – </w:delText>
              </w:r>
              <w:r w:rsidDel="004F7B11">
                <w:rPr>
                  <w:rFonts w:ascii="Times New Roman (PCL6)" w:hAnsi="Times New Roman (PCL6)"/>
                </w:rPr>
                <w:delText>Add site parameter and additional fields to Quality Lead report.</w:delText>
              </w:r>
            </w:del>
          </w:p>
        </w:tc>
        <w:tc>
          <w:tcPr>
            <w:tcW w:w="2790" w:type="dxa"/>
          </w:tcPr>
          <w:p w:rsidR="009F2A51" w:rsidRPr="00D37C04" w:rsidRDefault="003B583A" w:rsidP="00A45C57">
            <w:pPr>
              <w:pStyle w:val="hdr1"/>
              <w:ind w:left="0"/>
              <w:jc w:val="left"/>
            </w:pPr>
            <w:del w:id="64" w:author="Palacherla, Susmitha C (NONUS)" w:date="2017-04-18T15:30:00Z">
              <w:r w:rsidDel="004F7B11">
                <w:delText>Lola Treinen</w:delText>
              </w:r>
            </w:del>
          </w:p>
        </w:tc>
      </w:tr>
      <w:tr w:rsidR="009F2A51" w:rsidRPr="00D37C04" w:rsidTr="00A45C57">
        <w:tc>
          <w:tcPr>
            <w:tcW w:w="1440" w:type="dxa"/>
          </w:tcPr>
          <w:p w:rsidR="009F2A51" w:rsidRPr="00D37C04" w:rsidRDefault="000E4565" w:rsidP="00A45C57">
            <w:pPr>
              <w:pStyle w:val="hdr1"/>
              <w:ind w:left="0"/>
              <w:jc w:val="left"/>
            </w:pPr>
            <w:del w:id="65" w:author="Palacherla, Susmitha C (NONUS)" w:date="2017-04-18T15:30:00Z">
              <w:r w:rsidDel="004F7B11">
                <w:delText>2/25/2015</w:delText>
              </w:r>
            </w:del>
          </w:p>
        </w:tc>
        <w:tc>
          <w:tcPr>
            <w:tcW w:w="5238" w:type="dxa"/>
          </w:tcPr>
          <w:p w:rsidR="009F2A51" w:rsidRPr="00D37C04" w:rsidRDefault="000E4565" w:rsidP="00A45C57">
            <w:pPr>
              <w:pStyle w:val="hdr1"/>
              <w:ind w:left="0"/>
              <w:jc w:val="left"/>
            </w:pPr>
            <w:del w:id="66" w:author="Palacherla, Susmitha C (NONUS)" w:date="2017-04-18T15:30:00Z">
              <w:r w:rsidDel="004F7B11">
                <w:delText xml:space="preserve">SCR #P14155 – </w:delText>
              </w:r>
              <w:r w:rsidDel="004F7B11">
                <w:rPr>
                  <w:rFonts w:ascii="Times New Roman (PCL6)" w:hAnsi="Times New Roman (PCL6)"/>
                </w:rPr>
                <w:delText xml:space="preserve">Add site parameter and additional fields to Quality Lead report – Noted specific production permissions needed. </w:delText>
              </w:r>
            </w:del>
          </w:p>
        </w:tc>
        <w:tc>
          <w:tcPr>
            <w:tcW w:w="2790" w:type="dxa"/>
          </w:tcPr>
          <w:p w:rsidR="009F2A51" w:rsidRPr="00D37C04" w:rsidRDefault="000E4565" w:rsidP="00A45C57">
            <w:pPr>
              <w:pStyle w:val="hdr1"/>
              <w:ind w:left="0"/>
              <w:jc w:val="left"/>
            </w:pPr>
            <w:del w:id="67" w:author="Palacherla, Susmitha C (NONUS)" w:date="2017-04-18T15:30:00Z">
              <w:r w:rsidDel="004F7B11">
                <w:delText>Lola Treinen</w:delText>
              </w:r>
            </w:del>
          </w:p>
        </w:tc>
      </w:tr>
      <w:tr w:rsidR="00425565" w:rsidRPr="00D37C04" w:rsidTr="00A45C57">
        <w:tc>
          <w:tcPr>
            <w:tcW w:w="1440" w:type="dxa"/>
          </w:tcPr>
          <w:p w:rsidR="00425565" w:rsidRDefault="00C96079" w:rsidP="00A45C57">
            <w:pPr>
              <w:pStyle w:val="hdr1"/>
              <w:ind w:left="0"/>
              <w:jc w:val="left"/>
            </w:pPr>
            <w:ins w:id="68" w:author="Huang, Lili" w:date="2015-09-17T09:22:00Z">
              <w:del w:id="69" w:author="Palacherla, Susmitha C (NONUS)" w:date="2017-04-18T15:30:00Z">
                <w:r w:rsidDel="004F7B11">
                  <w:delText>9/17/2015</w:delText>
                </w:r>
              </w:del>
            </w:ins>
          </w:p>
        </w:tc>
        <w:tc>
          <w:tcPr>
            <w:tcW w:w="5238" w:type="dxa"/>
          </w:tcPr>
          <w:p w:rsidR="007829B2" w:rsidRPr="0076278D" w:rsidRDefault="0076278D" w:rsidP="0076278D">
            <w:pPr>
              <w:ind w:right="-270"/>
              <w:rPr>
                <w:rFonts w:ascii="Times New Roman (PCL6)" w:hAnsi="Times New Roman (PCL6)"/>
              </w:rPr>
            </w:pPr>
            <w:ins w:id="70" w:author="Huang, Lili" w:date="2015-09-30T09:12:00Z">
              <w:del w:id="71" w:author="Palacherla, Susmitha C (NONUS)" w:date="2017-04-18T15:30:00Z">
                <w:r w:rsidDel="004F7B11">
                  <w:rPr>
                    <w:rFonts w:ascii="Times New Roman (PCL6)" w:hAnsi="Times New Roman (PCL6)"/>
                  </w:rPr>
                  <w:delText xml:space="preserve">TFS 799 - </w:delText>
                </w:r>
                <w:r w:rsidRPr="0042551C" w:rsidDel="004F7B11">
                  <w:rPr>
                    <w:rFonts w:ascii="Times New Roman (PCL6)" w:hAnsi="Times New Roman (PCL6)"/>
                  </w:rPr>
                  <w:delText>Update CCO Assignment and Exception Tracking System Quality-Leads-Report-by-Site_SSRS_DD.docx</w:delText>
                </w:r>
              </w:del>
            </w:ins>
          </w:p>
        </w:tc>
        <w:tc>
          <w:tcPr>
            <w:tcW w:w="2790" w:type="dxa"/>
          </w:tcPr>
          <w:p w:rsidR="00425565" w:rsidRDefault="00C96079" w:rsidP="00A45C57">
            <w:pPr>
              <w:pStyle w:val="hdr1"/>
              <w:ind w:left="0"/>
              <w:jc w:val="left"/>
            </w:pPr>
            <w:ins w:id="72" w:author="Huang, Lili" w:date="2015-09-17T09:22:00Z">
              <w:del w:id="73" w:author="Palacherla, Susmitha C (NONUS)" w:date="2017-04-18T15:30:00Z">
                <w:r w:rsidDel="004F7B11">
                  <w:delText>Lili Huang</w:delText>
                </w:r>
              </w:del>
            </w:ins>
          </w:p>
        </w:tc>
      </w:tr>
      <w:tr w:rsidR="00425565" w:rsidRPr="00D37C04" w:rsidTr="00A45C57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A45C57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  <w:tr w:rsidR="00425565" w:rsidRPr="00D37C04" w:rsidTr="00A45C57">
        <w:tc>
          <w:tcPr>
            <w:tcW w:w="144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5238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425565" w:rsidRDefault="00425565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2B32B3" w:rsidRDefault="009F2A51" w:rsidP="000D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74" w:name="_Toc434743870"/>
      <w:r w:rsidRPr="002431EB">
        <w:br w:type="page"/>
      </w:r>
      <w:bookmarkEnd w:id="74"/>
    </w:p>
    <w:p w:rsidR="00BF6056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Purpose</w:t>
      </w:r>
    </w:p>
    <w:p w:rsidR="00BF6056" w:rsidRPr="00D62F04" w:rsidRDefault="00BF6056" w:rsidP="00BF6056">
      <w:r>
        <w:t xml:space="preserve">The purpose of the </w:t>
      </w:r>
      <w:del w:id="75" w:author="Palacherla, Susmitha C (NONUS)" w:date="2017-04-18T15:32:00Z">
        <w:r w:rsidDel="00B17323">
          <w:delText>Quality Lead</w:delText>
        </w:r>
        <w:r w:rsidR="00743479" w:rsidDel="00B17323">
          <w:delText xml:space="preserve"> (QL)</w:delText>
        </w:r>
        <w:r w:rsidDel="00B17323">
          <w:delText xml:space="preserve"> report is to provide information for Quality </w:delText>
        </w:r>
        <w:r w:rsidR="00432150" w:rsidDel="00B17323">
          <w:delText>Leads</w:delText>
        </w:r>
        <w:r w:rsidDel="00B17323">
          <w:delText xml:space="preserve"> on the </w:delText>
        </w:r>
        <w:r w:rsidR="00432150" w:rsidDel="00B17323">
          <w:delText>monitoring assignments assigned to the quality specialists</w:delText>
        </w:r>
        <w:r w:rsidR="008C1852" w:rsidDel="00B17323">
          <w:delText xml:space="preserve"> (QSs)</w:delText>
        </w:r>
        <w:r w:rsidR="00432150" w:rsidDel="00B17323">
          <w:delText xml:space="preserve"> at the various sites </w:delText>
        </w:r>
        <w:r w:rsidDel="00B17323">
          <w:delText>in a given time period.  The data can be used to help track progress on completed and excepted monitors, in addition to those still remaining to be completed</w:delText>
        </w:r>
        <w:r w:rsidRPr="000D6857" w:rsidDel="00B17323">
          <w:delText>.</w:delText>
        </w:r>
      </w:del>
      <w:ins w:id="76" w:author="Palacherla, Susmitha C (NONUS)" w:date="2017-04-24T10:36:00Z">
        <w:r w:rsidR="003D3C0A">
          <w:t>Hierarchy</w:t>
        </w:r>
      </w:ins>
      <w:ins w:id="77" w:author="Palacherla, Susmitha C (NONUS)" w:date="2017-04-18T15:32:00Z">
        <w:r w:rsidR="00B17323">
          <w:t xml:space="preserve"> summary report is for Engineering, Program and support staff that need to be able to view the </w:t>
        </w:r>
      </w:ins>
      <w:ins w:id="78" w:author="Palacherla, Susmitha C (NONUS)" w:date="2017-04-18T15:33:00Z">
        <w:r w:rsidR="00B17323">
          <w:t>details</w:t>
        </w:r>
      </w:ins>
      <w:ins w:id="79" w:author="Palacherla, Susmitha C (NONUS)" w:date="2017-04-18T15:32:00Z">
        <w:r w:rsidR="00B17323">
          <w:t xml:space="preserve"> </w:t>
        </w:r>
      </w:ins>
      <w:ins w:id="80" w:author="Palacherla, Susmitha C (NONUS)" w:date="2017-04-18T15:33:00Z">
        <w:r w:rsidR="003D3C0A">
          <w:t xml:space="preserve">of employee Hierarchy </w:t>
        </w:r>
        <w:r w:rsidR="00B17323">
          <w:t xml:space="preserve">and or generate Reports based on the </w:t>
        </w:r>
      </w:ins>
      <w:ins w:id="81" w:author="Palacherla, Susmitha C (NONUS)" w:date="2017-04-24T10:37:00Z">
        <w:r w:rsidR="003D3C0A">
          <w:t>Hierarchy</w:t>
        </w:r>
      </w:ins>
      <w:ins w:id="82" w:author="Palacherla, Susmitha C (NONUS)" w:date="2017-04-18T15:33:00Z">
        <w:r w:rsidR="00B17323">
          <w:t xml:space="preserve"> to be able to do so without having to login to the database and run direct queries.</w:t>
        </w:r>
      </w:ins>
    </w:p>
    <w:p w:rsidR="00BF6056" w:rsidRPr="00D62F04" w:rsidRDefault="00BF6056" w:rsidP="00BF6056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 w:rsidRPr="00CF2472">
        <w:rPr>
          <w:rFonts w:ascii="Arial" w:hAnsi="Arial" w:cs="Arial"/>
          <w:sz w:val="24"/>
          <w:szCs w:val="24"/>
        </w:rPr>
        <w:t>XML Information</w:t>
      </w:r>
    </w:p>
    <w:p w:rsidR="006F6E8A" w:rsidRDefault="00BF6056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The location</w:t>
      </w:r>
      <w:r w:rsidR="006F6E8A" w:rsidRPr="0013673F">
        <w:t xml:space="preserve"> </w:t>
      </w:r>
      <w:r w:rsidR="006F6E8A">
        <w:t xml:space="preserve">of the </w:t>
      </w:r>
      <w:r w:rsidR="006F6E8A" w:rsidRPr="0013673F">
        <w:t>RDL</w:t>
      </w:r>
      <w:r w:rsidR="002B32B3" w:rsidRPr="0013673F">
        <w:t xml:space="preserve"> “executable” code for the report </w:t>
      </w:r>
      <w:r w:rsidR="006F6E8A">
        <w:t xml:space="preserve">can be found </w:t>
      </w:r>
      <w:r w:rsidR="002B32B3" w:rsidRPr="0013673F">
        <w:t xml:space="preserve">in </w:t>
      </w:r>
      <w:del w:id="83" w:author="Palacherla, Susmitha C (NONUS)" w:date="2017-04-24T09:30:00Z">
        <w:r w:rsidR="002B32B3" w:rsidRPr="0013673F" w:rsidDel="000D0353">
          <w:delText>Version Man</w:delText>
        </w:r>
        <w:r w:rsidR="006F6E8A" w:rsidDel="000D0353">
          <w:delText>a</w:delText>
        </w:r>
        <w:r w:rsidR="002B32B3" w:rsidRPr="0013673F" w:rsidDel="000D0353">
          <w:delText>ger</w:delText>
        </w:r>
      </w:del>
      <w:ins w:id="84" w:author="Palacherla, Susmitha C (NONUS)" w:date="2017-04-24T09:30:00Z">
        <w:r w:rsidR="000D0353">
          <w:t>TFS</w:t>
        </w:r>
      </w:ins>
      <w:r w:rsidR="002B32B3" w:rsidRPr="0013673F">
        <w:t xml:space="preserve"> </w:t>
      </w:r>
      <w:r w:rsidR="006F6E8A">
        <w:t>at:</w:t>
      </w:r>
    </w:p>
    <w:p w:rsidR="002B32B3" w:rsidRPr="0013673F" w:rsidRDefault="006F6E8A">
      <w:pPr>
        <w:widowControl w:val="0"/>
        <w:autoSpaceDE w:val="0"/>
        <w:autoSpaceDN w:val="0"/>
        <w:adjustRightInd w:val="0"/>
        <w:spacing w:after="0" w:line="240" w:lineRule="auto"/>
      </w:pPr>
      <w:r w:rsidRPr="0013673F">
        <w:t xml:space="preserve"> </w:t>
      </w:r>
    </w:p>
    <w:p w:rsidR="002B32B3" w:rsidRPr="0013673F" w:rsidRDefault="000D0353" w:rsidP="002B32B3">
      <w:pPr>
        <w:widowControl w:val="0"/>
        <w:autoSpaceDE w:val="0"/>
        <w:autoSpaceDN w:val="0"/>
        <w:adjustRightInd w:val="0"/>
        <w:spacing w:after="0" w:line="240" w:lineRule="auto"/>
      </w:pPr>
      <w:ins w:id="85" w:author="Palacherla, Susmitha C (NONUS)" w:date="2017-04-24T09:30:00Z">
        <w:r w:rsidRPr="000D0353">
          <w:t>\cms\eCoaching_V2\Code\SSRS\eCoachingReport\eCoachingRepor</w:t>
        </w:r>
        <w:r>
          <w:t>t</w:t>
        </w:r>
      </w:ins>
      <w:del w:id="86" w:author="Palacherla, Susmitha C (NONUS)" w:date="2017-04-24T09:30:00Z">
        <w:r w:rsidR="002B32B3" w:rsidRPr="0013673F" w:rsidDel="000D0353">
          <w:delText>\cms\Assignment and Exception Tool\Code\SSRS\</w:delText>
        </w:r>
        <w:r w:rsidR="00FE5388" w:rsidRPr="00FE5388" w:rsidDel="000D0353">
          <w:delText>AEReports\AEReports</w:delText>
        </w:r>
      </w:del>
      <w:r w:rsidR="00FE5388">
        <w:t>\</w:t>
      </w:r>
      <w:ins w:id="87" w:author="Palacherla, Susmitha C (NONUS)" w:date="2017-04-24T10:37:00Z">
        <w:r w:rsidR="003D3C0A">
          <w:t>Hierarchy</w:t>
        </w:r>
      </w:ins>
      <w:ins w:id="88" w:author="Palacherla, Susmitha C (NONUS)" w:date="2017-04-24T09:31:00Z">
        <w:r w:rsidRPr="000D0353">
          <w:t>Summary.rdl</w:t>
        </w:r>
      </w:ins>
      <w:del w:id="89" w:author="Palacherla, Susmitha C (NONUS)" w:date="2017-04-24T09:31:00Z">
        <w:r w:rsidR="006F6E8A" w:rsidRPr="006F6E8A" w:rsidDel="000D0353">
          <w:delText>BCC QME_AE_RptQSRptbySite.rdl</w:delText>
        </w:r>
      </w:del>
    </w:p>
    <w:p w:rsidR="006F6E8A" w:rsidDel="000D0353" w:rsidRDefault="006F6E8A" w:rsidP="002B32B3">
      <w:pPr>
        <w:widowControl w:val="0"/>
        <w:autoSpaceDE w:val="0"/>
        <w:autoSpaceDN w:val="0"/>
        <w:adjustRightInd w:val="0"/>
        <w:spacing w:after="0" w:line="240" w:lineRule="auto"/>
        <w:rPr>
          <w:del w:id="90" w:author="Palacherla, Susmitha C (NONUS)" w:date="2017-04-24T09:31:00Z"/>
        </w:rPr>
      </w:pPr>
    </w:p>
    <w:p w:rsidR="006F6E8A" w:rsidRDefault="006F6E8A" w:rsidP="002B32B3">
      <w:pPr>
        <w:widowControl w:val="0"/>
        <w:autoSpaceDE w:val="0"/>
        <w:autoSpaceDN w:val="0"/>
        <w:adjustRightInd w:val="0"/>
        <w:spacing w:after="0" w:line="240" w:lineRule="auto"/>
      </w:pPr>
      <w:r w:rsidRPr="00D62F04">
        <w:t>This contains all the code that defines the SQL, the formatting, and any other special effects.</w:t>
      </w:r>
    </w:p>
    <w:p w:rsidR="002B32B3" w:rsidRPr="0013673F" w:rsidRDefault="002B32B3" w:rsidP="002B32B3">
      <w:pPr>
        <w:widowControl w:val="0"/>
        <w:autoSpaceDE w:val="0"/>
        <w:autoSpaceDN w:val="0"/>
        <w:adjustRightInd w:val="0"/>
        <w:spacing w:after="0" w:line="240" w:lineRule="auto"/>
      </w:pPr>
    </w:p>
    <w:p w:rsidR="006F6E8A" w:rsidRPr="00D04BC1" w:rsidRDefault="006F6E8A" w:rsidP="0013673F">
      <w:pPr>
        <w:pStyle w:val="Heading1"/>
        <w:numPr>
          <w:ilvl w:val="0"/>
          <w:numId w:val="3"/>
        </w:numPr>
        <w:spacing w:before="360"/>
        <w:ind w:left="0" w:firstLine="0"/>
        <w:rPr>
          <w:rFonts w:ascii="Arial" w:hAnsi="Arial" w:cs="Arial"/>
          <w:sz w:val="24"/>
          <w:szCs w:val="24"/>
        </w:rPr>
      </w:pPr>
      <w:r w:rsidRPr="00D04BC1">
        <w:rPr>
          <w:rFonts w:ascii="Arial" w:hAnsi="Arial" w:cs="Arial"/>
          <w:sz w:val="24"/>
          <w:szCs w:val="24"/>
        </w:rPr>
        <w:t>Report Parameters</w:t>
      </w:r>
    </w:p>
    <w:p w:rsidR="006F6E8A" w:rsidRPr="00804A60" w:rsidRDefault="003D3C0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ins w:id="91" w:author="Palacherla, Susmitha C (NONUS)" w:date="2017-04-24T10:37:00Z">
        <w:r>
          <w:rPr>
            <w:noProof/>
          </w:rPr>
          <w:drawing>
            <wp:inline distT="0" distB="0" distL="0" distR="0" wp14:anchorId="350832C5" wp14:editId="4D927093">
              <wp:extent cx="2486025" cy="1724025"/>
              <wp:effectExtent l="0" t="0" r="9525" b="9525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86025" cy="1724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92" w:author="Palacherla, Susmitha C (NONUS)" w:date="2017-04-24T09:35:00Z">
        <w:r w:rsidR="00A51166" w:rsidDel="000D0353">
          <w:rPr>
            <w:noProof/>
          </w:rPr>
          <w:drawing>
            <wp:inline distT="0" distB="0" distL="0" distR="0" wp14:anchorId="1438125F" wp14:editId="46257677">
              <wp:extent cx="2228572" cy="1447619"/>
              <wp:effectExtent l="0" t="0" r="635" b="63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8572" cy="144761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6F6E8A" w:rsidRDefault="006F6E8A" w:rsidP="006F6E8A"/>
    <w:p w:rsidR="000D0353" w:rsidRDefault="000D0353" w:rsidP="006F6E8A">
      <w:pPr>
        <w:rPr>
          <w:ins w:id="93" w:author="Palacherla, Susmitha C (NONUS)" w:date="2017-04-24T09:35:00Z"/>
        </w:rPr>
      </w:pPr>
    </w:p>
    <w:p w:rsidR="000D0353" w:rsidRDefault="000D0353" w:rsidP="006F6E8A">
      <w:pPr>
        <w:rPr>
          <w:ins w:id="94" w:author="Palacherla, Susmitha C (NONUS)" w:date="2017-04-24T09:35:00Z"/>
        </w:rPr>
      </w:pPr>
    </w:p>
    <w:p w:rsidR="006F6E8A" w:rsidRDefault="006F6E8A" w:rsidP="006F6E8A">
      <w:r>
        <w:t xml:space="preserve">The </w:t>
      </w:r>
      <w:del w:id="95" w:author="Palacherla, Susmitha C (NONUS)" w:date="2017-04-24T09:35:00Z">
        <w:r w:rsidDel="000D0353">
          <w:delText>Q</w:delText>
        </w:r>
        <w:r w:rsidR="00D04BC1" w:rsidDel="000D0353">
          <w:delText>L</w:delText>
        </w:r>
        <w:r w:rsidDel="000D0353">
          <w:delText xml:space="preserve"> </w:delText>
        </w:r>
      </w:del>
      <w:ins w:id="96" w:author="Palacherla, Susmitha C (NONUS)" w:date="2017-04-24T09:35:00Z">
        <w:r w:rsidR="000D0353">
          <w:t xml:space="preserve">Coaching Summary </w:t>
        </w:r>
      </w:ins>
      <w:r>
        <w:t>report will take the following parameters: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621"/>
        <w:gridCol w:w="1732"/>
        <w:gridCol w:w="1345"/>
        <w:gridCol w:w="1170"/>
        <w:gridCol w:w="3708"/>
      </w:tblGrid>
      <w:tr w:rsidR="00A51166" w:rsidRPr="00D62F04" w:rsidTr="000D0353">
        <w:trPr>
          <w:trHeight w:val="260"/>
        </w:trPr>
        <w:tc>
          <w:tcPr>
            <w:tcW w:w="1621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Name</w:t>
            </w:r>
          </w:p>
        </w:tc>
        <w:tc>
          <w:tcPr>
            <w:tcW w:w="1732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User Prompt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Type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Required?</w:t>
            </w:r>
          </w:p>
        </w:tc>
        <w:tc>
          <w:tcPr>
            <w:tcW w:w="3708" w:type="dxa"/>
            <w:shd w:val="clear" w:color="auto" w:fill="D9D9D9" w:themeFill="background1" w:themeFillShade="D9"/>
          </w:tcPr>
          <w:p w:rsidR="00A51166" w:rsidRPr="00D62F04" w:rsidRDefault="00A51166" w:rsidP="007B16D7">
            <w:pPr>
              <w:spacing w:after="0" w:line="240" w:lineRule="auto"/>
              <w:rPr>
                <w:b/>
              </w:rPr>
            </w:pPr>
            <w:r w:rsidRPr="00D62F04">
              <w:rPr>
                <w:b/>
              </w:rPr>
              <w:t>Description</w:t>
            </w:r>
          </w:p>
        </w:tc>
      </w:tr>
      <w:tr w:rsidR="00A51166" w:rsidTr="000D0353">
        <w:tc>
          <w:tcPr>
            <w:tcW w:w="1621" w:type="dxa"/>
          </w:tcPr>
          <w:p w:rsidR="00A51166" w:rsidRDefault="00A51166" w:rsidP="007B16D7">
            <w:pPr>
              <w:spacing w:after="0" w:line="240" w:lineRule="auto"/>
            </w:pPr>
            <w:del w:id="97" w:author="Palacherla, Susmitha C (NONUS)" w:date="2017-04-24T09:35:00Z">
              <w:r w:rsidDel="000D0353">
                <w:delText>StartDate</w:delText>
              </w:r>
            </w:del>
            <w:proofErr w:type="spellStart"/>
            <w:ins w:id="98" w:author="Palacherla, Susmitha C (NONUS)" w:date="2017-04-24T10:38:00Z">
              <w:r w:rsidR="003D3C0A">
                <w:t>strEmpSitein</w:t>
              </w:r>
            </w:ins>
            <w:proofErr w:type="spellEnd"/>
          </w:p>
        </w:tc>
        <w:tc>
          <w:tcPr>
            <w:tcW w:w="1732" w:type="dxa"/>
          </w:tcPr>
          <w:p w:rsidR="00A51166" w:rsidRDefault="00A51166" w:rsidP="007B16D7">
            <w:pPr>
              <w:spacing w:after="0" w:line="240" w:lineRule="auto"/>
            </w:pPr>
            <w:del w:id="99" w:author="Palacherla, Susmitha C (NONUS)" w:date="2017-04-24T09:38:00Z">
              <w:r w:rsidDel="000D0353">
                <w:delText>Start Date</w:delText>
              </w:r>
            </w:del>
            <w:ins w:id="100" w:author="Palacherla, Susmitha C (NONUS)" w:date="2017-04-24T10:38:00Z">
              <w:r w:rsidR="003D3C0A">
                <w:t>Employee Site</w:t>
              </w:r>
            </w:ins>
          </w:p>
        </w:tc>
        <w:tc>
          <w:tcPr>
            <w:tcW w:w="1345" w:type="dxa"/>
          </w:tcPr>
          <w:p w:rsidR="00A51166" w:rsidRDefault="00A51166" w:rsidP="007B16D7">
            <w:pPr>
              <w:spacing w:after="0" w:line="240" w:lineRule="auto"/>
            </w:pPr>
            <w:del w:id="101" w:author="Palacherla, Susmitha C (NONUS)" w:date="2017-04-24T09:39:00Z">
              <w:r w:rsidDel="000D0353">
                <w:delText>Date/Time</w:delText>
              </w:r>
            </w:del>
            <w:ins w:id="102" w:author="Palacherla, Susmitha C (NONUS)" w:date="2017-04-24T09:39:00Z">
              <w:r w:rsidR="000D0353">
                <w:t>Text</w:t>
              </w:r>
            </w:ins>
          </w:p>
        </w:tc>
        <w:tc>
          <w:tcPr>
            <w:tcW w:w="1170" w:type="dxa"/>
          </w:tcPr>
          <w:p w:rsidR="00A51166" w:rsidRDefault="00A51166" w:rsidP="007B16D7">
            <w:pPr>
              <w:spacing w:after="0" w:line="240" w:lineRule="auto"/>
            </w:pPr>
            <w:del w:id="103" w:author="Palacherla, Susmitha C (NONUS)" w:date="2017-04-24T09:39:00Z">
              <w:r w:rsidDel="00AA6CAB">
                <w:delText>Yes</w:delText>
              </w:r>
            </w:del>
            <w:ins w:id="104" w:author="Palacherla, Susmitha C (NONUS)" w:date="2017-04-24T09:39:00Z">
              <w:r w:rsidR="00AA6CAB">
                <w:t xml:space="preserve">Yes </w:t>
              </w:r>
            </w:ins>
          </w:p>
        </w:tc>
        <w:tc>
          <w:tcPr>
            <w:tcW w:w="3708" w:type="dxa"/>
          </w:tcPr>
          <w:p w:rsidR="00A51166" w:rsidRDefault="00A51166" w:rsidP="007B16D7">
            <w:pPr>
              <w:spacing w:after="0" w:line="240" w:lineRule="auto"/>
            </w:pPr>
            <w:del w:id="105" w:author="Palacherla, Susmitha C (NONUS)" w:date="2017-04-24T09:40:00Z">
              <w:r w:rsidDel="00AA6CAB">
                <w:delText>Start date for scheduled monitor completion dates.</w:delText>
              </w:r>
            </w:del>
            <w:ins w:id="106" w:author="Palacherla, Susmitha C (NONUS)" w:date="2017-04-24T10:38:00Z">
              <w:r w:rsidR="003D3C0A">
                <w:t>A list of CCO sites to select from.</w:t>
              </w:r>
            </w:ins>
          </w:p>
        </w:tc>
      </w:tr>
      <w:tr w:rsidR="000D0353" w:rsidTr="000D0353">
        <w:tc>
          <w:tcPr>
            <w:tcW w:w="1621" w:type="dxa"/>
          </w:tcPr>
          <w:p w:rsidR="000D0353" w:rsidRDefault="000D0353">
            <w:pPr>
              <w:spacing w:after="0" w:line="240" w:lineRule="auto"/>
            </w:pPr>
            <w:del w:id="107" w:author="Palacherla, Susmitha C (NONUS)" w:date="2017-04-24T09:35:00Z">
              <w:r w:rsidDel="000D0353">
                <w:delText>EndDate</w:delText>
              </w:r>
            </w:del>
            <w:proofErr w:type="spellStart"/>
            <w:ins w:id="108" w:author="Palacherla, Susmitha C (NONUS)" w:date="2017-04-24T09:35:00Z">
              <w:r>
                <w:t>str</w:t>
              </w:r>
            </w:ins>
            <w:ins w:id="109" w:author="Palacherla, Susmitha C (NONUS)" w:date="2017-04-24T10:38:00Z">
              <w:r w:rsidR="003D3C0A">
                <w:t>Empin</w:t>
              </w:r>
            </w:ins>
            <w:proofErr w:type="spellEnd"/>
          </w:p>
        </w:tc>
        <w:tc>
          <w:tcPr>
            <w:tcW w:w="1732" w:type="dxa"/>
          </w:tcPr>
          <w:p w:rsidR="000D0353" w:rsidRDefault="003D3C0A" w:rsidP="000D0353">
            <w:pPr>
              <w:spacing w:after="0" w:line="240" w:lineRule="auto"/>
            </w:pPr>
            <w:ins w:id="110" w:author="Palacherla, Susmitha C (NONUS)" w:date="2017-04-24T10:38:00Z">
              <w:r>
                <w:t>Employee</w:t>
              </w:r>
            </w:ins>
            <w:del w:id="111" w:author="Palacherla, Susmitha C (NONUS)" w:date="2017-04-24T09:38:00Z">
              <w:r w:rsidR="000D0353" w:rsidDel="00C05FE7">
                <w:delText>End Date</w:delText>
              </w:r>
            </w:del>
          </w:p>
        </w:tc>
        <w:tc>
          <w:tcPr>
            <w:tcW w:w="1345" w:type="dxa"/>
          </w:tcPr>
          <w:p w:rsidR="000D0353" w:rsidRDefault="000D0353" w:rsidP="000D0353">
            <w:pPr>
              <w:spacing w:after="0" w:line="240" w:lineRule="auto"/>
            </w:pPr>
            <w:del w:id="112" w:author="Palacherla, Susmitha C (NONUS)" w:date="2017-04-24T10:38:00Z">
              <w:r w:rsidDel="003D3C0A">
                <w:delText>Date/Time</w:delText>
              </w:r>
            </w:del>
            <w:ins w:id="113" w:author="Palacherla, Susmitha C (NONUS)" w:date="2017-04-24T10:38:00Z">
              <w:r w:rsidR="003D3C0A">
                <w:t>Text</w:t>
              </w:r>
            </w:ins>
          </w:p>
        </w:tc>
        <w:tc>
          <w:tcPr>
            <w:tcW w:w="1170" w:type="dxa"/>
          </w:tcPr>
          <w:p w:rsidR="000D0353" w:rsidRDefault="000D0353" w:rsidP="000D0353">
            <w:pPr>
              <w:spacing w:after="0" w:line="240" w:lineRule="auto"/>
            </w:pPr>
            <w:r>
              <w:t>Yes</w:t>
            </w:r>
          </w:p>
        </w:tc>
        <w:tc>
          <w:tcPr>
            <w:tcW w:w="3708" w:type="dxa"/>
          </w:tcPr>
          <w:p w:rsidR="000D0353" w:rsidRDefault="000D0353">
            <w:pPr>
              <w:spacing w:after="0" w:line="240" w:lineRule="auto"/>
            </w:pPr>
            <w:del w:id="114" w:author="Palacherla, Susmitha C (NONUS)" w:date="2017-04-24T09:41:00Z">
              <w:r w:rsidDel="00AA6CAB">
                <w:delText>End date for scheduled monitor completion dates.</w:delText>
              </w:r>
            </w:del>
            <w:ins w:id="115" w:author="Palacherla, Susmitha C (NONUS)" w:date="2017-04-24T10:39:00Z">
              <w:r w:rsidR="003D3C0A">
                <w:t>A list of employees for selected site above to pick from with All being an available option.</w:t>
              </w:r>
            </w:ins>
          </w:p>
        </w:tc>
      </w:tr>
      <w:tr w:rsidR="000D0353" w:rsidDel="003D3C0A" w:rsidTr="000D0353">
        <w:trPr>
          <w:del w:id="116" w:author="Palacherla, Susmitha C (NONUS)" w:date="2017-04-24T10:39:00Z"/>
        </w:trPr>
        <w:tc>
          <w:tcPr>
            <w:tcW w:w="1621" w:type="dxa"/>
          </w:tcPr>
          <w:p w:rsidR="000D0353" w:rsidDel="003D3C0A" w:rsidRDefault="000D0353" w:rsidP="000D0353">
            <w:pPr>
              <w:spacing w:after="0" w:line="240" w:lineRule="auto"/>
              <w:rPr>
                <w:del w:id="117" w:author="Palacherla, Susmitha C (NONUS)" w:date="2017-04-24T10:39:00Z"/>
              </w:rPr>
            </w:pPr>
            <w:del w:id="118" w:author="Palacherla, Susmitha C (NONUS)" w:date="2017-04-24T09:36:00Z">
              <w:r w:rsidDel="000D0353">
                <w:delText>Site</w:delText>
              </w:r>
            </w:del>
          </w:p>
        </w:tc>
        <w:tc>
          <w:tcPr>
            <w:tcW w:w="1732" w:type="dxa"/>
          </w:tcPr>
          <w:p w:rsidR="000D0353" w:rsidDel="003D3C0A" w:rsidRDefault="000D0353" w:rsidP="000D0353">
            <w:pPr>
              <w:spacing w:after="0" w:line="240" w:lineRule="auto"/>
              <w:rPr>
                <w:del w:id="119" w:author="Palacherla, Susmitha C (NONUS)" w:date="2017-04-24T10:39:00Z"/>
              </w:rPr>
            </w:pPr>
            <w:del w:id="120" w:author="Palacherla, Susmitha C (NONUS)" w:date="2017-04-24T09:38:00Z">
              <w:r w:rsidDel="00C05FE7">
                <w:delText>Location</w:delText>
              </w:r>
            </w:del>
          </w:p>
        </w:tc>
        <w:tc>
          <w:tcPr>
            <w:tcW w:w="1345" w:type="dxa"/>
          </w:tcPr>
          <w:p w:rsidR="000D0353" w:rsidDel="003D3C0A" w:rsidRDefault="000D0353" w:rsidP="000D0353">
            <w:pPr>
              <w:spacing w:after="0" w:line="240" w:lineRule="auto"/>
              <w:rPr>
                <w:del w:id="121" w:author="Palacherla, Susmitha C (NONUS)" w:date="2017-04-24T10:39:00Z"/>
              </w:rPr>
            </w:pPr>
            <w:del w:id="122" w:author="Palacherla, Susmitha C (NONUS)" w:date="2017-04-24T09:43:00Z">
              <w:r w:rsidDel="00AA6CAB">
                <w:delText>Integer</w:delText>
              </w:r>
            </w:del>
          </w:p>
        </w:tc>
        <w:tc>
          <w:tcPr>
            <w:tcW w:w="1170" w:type="dxa"/>
          </w:tcPr>
          <w:p w:rsidR="000D0353" w:rsidDel="003D3C0A" w:rsidRDefault="000D0353" w:rsidP="000D0353">
            <w:pPr>
              <w:spacing w:after="0" w:line="240" w:lineRule="auto"/>
              <w:rPr>
                <w:del w:id="123" w:author="Palacherla, Susmitha C (NONUS)" w:date="2017-04-24T10:39:00Z"/>
              </w:rPr>
            </w:pPr>
            <w:del w:id="124" w:author="Palacherla, Susmitha C (NONUS)" w:date="2017-04-24T10:39:00Z">
              <w:r w:rsidDel="003D3C0A">
                <w:delText>Yes</w:delText>
              </w:r>
            </w:del>
          </w:p>
        </w:tc>
        <w:tc>
          <w:tcPr>
            <w:tcW w:w="3708" w:type="dxa"/>
          </w:tcPr>
          <w:p w:rsidR="000D0353" w:rsidDel="003D3C0A" w:rsidRDefault="000D0353" w:rsidP="000D0353">
            <w:pPr>
              <w:spacing w:after="0" w:line="240" w:lineRule="auto"/>
              <w:rPr>
                <w:del w:id="125" w:author="Palacherla, Susmitha C (NONUS)" w:date="2017-04-24T10:39:00Z"/>
              </w:rPr>
            </w:pPr>
            <w:del w:id="126" w:author="Palacherla, Susmitha C (NONUS)" w:date="2017-04-24T09:42:00Z">
              <w:r w:rsidDel="00AA6CAB">
                <w:delText>Quality specialist location to filter by.  Dropdown populated from QSLocDataSet (Value field = ID, Label field = Location)</w:delText>
              </w:r>
            </w:del>
          </w:p>
        </w:tc>
      </w:tr>
    </w:tbl>
    <w:p w:rsidR="006F6E8A" w:rsidRDefault="006F6E8A" w:rsidP="006F6E8A"/>
    <w:p w:rsidR="006F6E8A" w:rsidRDefault="006F6E8A" w:rsidP="006F6E8A">
      <w:pPr>
        <w:pStyle w:val="Heading1"/>
        <w:numPr>
          <w:ilvl w:val="0"/>
          <w:numId w:val="3"/>
        </w:numPr>
        <w:ind w:left="0" w:firstLine="0"/>
        <w:rPr>
          <w:ins w:id="127" w:author="Palacherla, Susmitha C (NONUS)" w:date="2017-04-24T11:35:00Z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Report Datasets</w:t>
      </w:r>
    </w:p>
    <w:p w:rsidR="003E3922" w:rsidRPr="003E3922" w:rsidRDefault="003E3922" w:rsidP="003E3922">
      <w:pPr>
        <w:pStyle w:val="Heading1"/>
        <w:numPr>
          <w:ilvl w:val="1"/>
          <w:numId w:val="3"/>
        </w:numPr>
        <w:rPr>
          <w:ins w:id="128" w:author="Palacherla, Susmitha C (NONUS)" w:date="2017-04-24T11:35:00Z"/>
          <w:rFonts w:ascii="Arial" w:hAnsi="Arial" w:cs="Arial"/>
          <w:color w:val="auto"/>
          <w:sz w:val="20"/>
          <w:szCs w:val="20"/>
          <w:rPrChange w:id="129" w:author="Palacherla, Susmitha C (NONUS)" w:date="2017-04-24T11:35:00Z">
            <w:rPr>
              <w:ins w:id="130" w:author="Palacherla, Susmitha C (NONUS)" w:date="2017-04-24T11:35:00Z"/>
              <w:rFonts w:ascii="Arial" w:hAnsi="Arial" w:cs="Arial"/>
              <w:sz w:val="24"/>
              <w:szCs w:val="24"/>
            </w:rPr>
          </w:rPrChange>
        </w:rPr>
        <w:pPrChange w:id="131" w:author="Palacherla, Susmitha C (NONUS)" w:date="2017-04-24T11:35:00Z">
          <w:pPr>
            <w:pStyle w:val="Heading1"/>
            <w:numPr>
              <w:numId w:val="3"/>
            </w:numPr>
          </w:pPr>
        </w:pPrChange>
      </w:pPr>
      <w:proofErr w:type="spellStart"/>
      <w:ins w:id="132" w:author="Palacherla, Susmitha C (NONUS)" w:date="2017-04-24T11:35:00Z">
        <w:r>
          <w:rPr>
            <w:rFonts w:ascii="Arial" w:hAnsi="Arial" w:cs="Arial"/>
            <w:color w:val="auto"/>
            <w:sz w:val="20"/>
            <w:szCs w:val="20"/>
          </w:rPr>
          <w:t>HierarchySummary</w:t>
        </w:r>
        <w:proofErr w:type="spellEnd"/>
      </w:ins>
    </w:p>
    <w:p w:rsidR="003E3922" w:rsidRPr="003E3922" w:rsidDel="003E3922" w:rsidRDefault="003E3922" w:rsidP="003E3922">
      <w:pPr>
        <w:rPr>
          <w:del w:id="133" w:author="Palacherla, Susmitha C (NONUS)" w:date="2017-04-24T11:36:00Z"/>
          <w:rPrChange w:id="134" w:author="Palacherla, Susmitha C (NONUS)" w:date="2017-04-24T11:35:00Z">
            <w:rPr>
              <w:del w:id="135" w:author="Palacherla, Susmitha C (NONUS)" w:date="2017-04-24T11:36:00Z"/>
              <w:rFonts w:ascii="Arial" w:hAnsi="Arial" w:cs="Arial"/>
              <w:sz w:val="24"/>
              <w:szCs w:val="24"/>
            </w:rPr>
          </w:rPrChange>
        </w:rPr>
        <w:pPrChange w:id="136" w:author="Palacherla, Susmitha C (NONUS)" w:date="2017-04-24T11:35:00Z">
          <w:pPr>
            <w:pStyle w:val="Heading1"/>
            <w:numPr>
              <w:numId w:val="3"/>
            </w:numPr>
          </w:pPr>
        </w:pPrChange>
      </w:pPr>
    </w:p>
    <w:p w:rsidR="006F6E8A" w:rsidDel="007B16D7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del w:id="137" w:author="Palacherla, Susmitha C (NONUS)" w:date="2017-04-24T09:50:00Z"/>
          <w:rFonts w:ascii="Arial" w:hAnsi="Arial" w:cs="Arial"/>
          <w:b/>
          <w:sz w:val="20"/>
          <w:szCs w:val="20"/>
        </w:rPr>
      </w:pPr>
    </w:p>
    <w:p w:rsidR="006F6E8A" w:rsidRPr="00D62F04" w:rsidDel="003E3922" w:rsidRDefault="00D04BC1" w:rsidP="006F6E8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del w:id="138" w:author="Palacherla, Susmitha C (NONUS)" w:date="2017-04-24T11:36:00Z"/>
          <w:rFonts w:ascii="Arial" w:hAnsi="Arial" w:cs="Arial"/>
          <w:b/>
          <w:sz w:val="20"/>
          <w:szCs w:val="20"/>
        </w:rPr>
      </w:pPr>
      <w:del w:id="139" w:author="Palacherla, Susmitha C (NONUS)" w:date="2017-04-24T09:50:00Z">
        <w:r w:rsidDel="007B16D7">
          <w:rPr>
            <w:rFonts w:ascii="Arial" w:hAnsi="Arial" w:cs="Arial"/>
            <w:b/>
            <w:sz w:val="20"/>
            <w:szCs w:val="20"/>
          </w:rPr>
          <w:delText>Lead</w:delText>
        </w:r>
        <w:r w:rsidR="006F6E8A" w:rsidDel="007B16D7">
          <w:rPr>
            <w:rFonts w:ascii="Arial" w:hAnsi="Arial" w:cs="Arial"/>
            <w:b/>
            <w:sz w:val="20"/>
            <w:szCs w:val="20"/>
          </w:rPr>
          <w:delText>ReportDataSet</w:delText>
        </w:r>
      </w:del>
    </w:p>
    <w:p w:rsidR="006F6E8A" w:rsidRDefault="006F6E8A" w:rsidP="006F6E8A">
      <w:r>
        <w:t xml:space="preserve">Query the </w:t>
      </w:r>
      <w:ins w:id="140" w:author="Palacherla, Susmitha C (NONUS)" w:date="2017-04-24T10:41:00Z">
        <w:r w:rsidR="006A036D">
          <w:t xml:space="preserve">Employee </w:t>
        </w:r>
      </w:ins>
      <w:del w:id="141" w:author="Palacherla, Susmitha C (NONUS)" w:date="2017-04-24T09:51:00Z">
        <w:r w:rsidDel="007B16D7">
          <w:delText>monitors with scheduled completion date between start and end date</w:delText>
        </w:r>
        <w:r w:rsidR="00A65295" w:rsidDel="007B16D7">
          <w:delText xml:space="preserve"> for quality specialists at the desired location</w:delText>
        </w:r>
        <w:r w:rsidR="00D04BC1" w:rsidDel="007B16D7">
          <w:delText>.</w:delText>
        </w:r>
      </w:del>
      <w:ins w:id="142" w:author="Palacherla, Susmitha C (NONUS)" w:date="2017-04-24T10:41:00Z">
        <w:r w:rsidR="006A036D">
          <w:t>Hierarchy table</w:t>
        </w:r>
      </w:ins>
      <w:ins w:id="143" w:author="Palacherla, Susmitha C (NONUS)" w:date="2017-04-24T09:51:00Z">
        <w:r w:rsidR="007B16D7">
          <w:t xml:space="preserve"> for </w:t>
        </w:r>
      </w:ins>
      <w:ins w:id="144" w:author="Palacherla, Susmitha C (NONUS)" w:date="2017-04-24T10:35:00Z">
        <w:r w:rsidR="00C42AE3">
          <w:t>selected</w:t>
        </w:r>
      </w:ins>
      <w:ins w:id="145" w:author="Palacherla, Susmitha C (NONUS)" w:date="2017-04-24T09:51:00Z">
        <w:r w:rsidR="007B16D7">
          <w:t xml:space="preserve"> set of parameters.</w:t>
        </w:r>
      </w:ins>
    </w:p>
    <w:p w:rsidR="007B16D7" w:rsidRDefault="007B16D7" w:rsidP="006F6E8A">
      <w:pPr>
        <w:rPr>
          <w:ins w:id="146" w:author="Palacherla, Susmitha C (NONUS)" w:date="2017-04-24T09:52:00Z"/>
        </w:rPr>
      </w:pPr>
      <w:ins w:id="147" w:author="Palacherla, Susmitha C (NONUS)" w:date="2017-04-24T09:52:00Z">
        <w:r>
          <w:t>Query:</w:t>
        </w:r>
      </w:ins>
    </w:p>
    <w:p w:rsidR="007B16D7" w:rsidRDefault="006A036D" w:rsidP="006F6E8A">
      <w:pPr>
        <w:rPr>
          <w:ins w:id="148" w:author="Palacherla, Susmitha C (NONUS)" w:date="2017-04-24T09:52:00Z"/>
        </w:rPr>
      </w:pPr>
      <w:ins w:id="149" w:author="Palacherla, Susmitha C (NONUS)" w:date="2017-04-24T10:42:00Z">
        <w:r>
          <w:rPr>
            <w:noProof/>
          </w:rPr>
          <w:drawing>
            <wp:inline distT="0" distB="0" distL="0" distR="0" wp14:anchorId="46D740DF" wp14:editId="3DB0885B">
              <wp:extent cx="5943600" cy="4583430"/>
              <wp:effectExtent l="0" t="0" r="0" b="7620"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583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B16D7" w:rsidRDefault="007B16D7" w:rsidP="006F6E8A">
      <w:pPr>
        <w:rPr>
          <w:ins w:id="150" w:author="Palacherla, Susmitha C (NONUS)" w:date="2017-04-24T09:54:00Z"/>
        </w:rPr>
      </w:pPr>
    </w:p>
    <w:p w:rsidR="007B16D7" w:rsidRDefault="007B16D7" w:rsidP="006F6E8A">
      <w:pPr>
        <w:rPr>
          <w:ins w:id="151" w:author="Palacherla, Susmitha C (NONUS)" w:date="2017-04-24T09:54:00Z"/>
        </w:rPr>
      </w:pPr>
    </w:p>
    <w:p w:rsidR="007B16D7" w:rsidRDefault="007B16D7" w:rsidP="006F6E8A">
      <w:pPr>
        <w:rPr>
          <w:ins w:id="152" w:author="Palacherla, Susmitha C (NONUS)" w:date="2017-04-24T09:54:00Z"/>
        </w:rPr>
      </w:pPr>
      <w:ins w:id="153" w:author="Palacherla, Susmitha C (NONUS)" w:date="2017-04-24T09:54:00Z">
        <w:r>
          <w:t>Fields:</w:t>
        </w:r>
      </w:ins>
    </w:p>
    <w:p w:rsidR="007B16D7" w:rsidRDefault="007B16D7" w:rsidP="006F6E8A">
      <w:pPr>
        <w:rPr>
          <w:ins w:id="154" w:author="Palacherla, Susmitha C (NONUS)" w:date="2017-04-24T09:55:00Z"/>
        </w:rPr>
      </w:pPr>
    </w:p>
    <w:p w:rsidR="007B16D7" w:rsidRDefault="007B16D7" w:rsidP="006F6E8A">
      <w:pPr>
        <w:rPr>
          <w:ins w:id="155" w:author="Palacherla, Susmitha C (NONUS)" w:date="2017-04-24T09:55:00Z"/>
        </w:rPr>
      </w:pPr>
    </w:p>
    <w:p w:rsidR="007B16D7" w:rsidRDefault="007B16D7" w:rsidP="006F6E8A">
      <w:pPr>
        <w:rPr>
          <w:ins w:id="156" w:author="Palacherla, Susmitha C (NONUS)" w:date="2017-04-24T09:55:00Z"/>
        </w:rPr>
      </w:pPr>
    </w:p>
    <w:p w:rsidR="007B16D7" w:rsidRDefault="006A036D" w:rsidP="006F6E8A">
      <w:pPr>
        <w:rPr>
          <w:ins w:id="157" w:author="Palacherla, Susmitha C (NONUS)" w:date="2017-04-24T10:42:00Z"/>
        </w:rPr>
      </w:pPr>
      <w:ins w:id="158" w:author="Palacherla, Susmitha C (NONUS)" w:date="2017-04-24T10:42:00Z">
        <w:r>
          <w:rPr>
            <w:noProof/>
          </w:rPr>
          <w:drawing>
            <wp:inline distT="0" distB="0" distL="0" distR="0" wp14:anchorId="655FEF72" wp14:editId="7ADAC1F7">
              <wp:extent cx="5943600" cy="6545580"/>
              <wp:effectExtent l="0" t="0" r="0" b="7620"/>
              <wp:docPr id="28" name="Picture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545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A036D" w:rsidRDefault="006A036D" w:rsidP="006F6E8A">
      <w:pPr>
        <w:rPr>
          <w:ins w:id="159" w:author="Palacherla, Susmitha C (NONUS)" w:date="2017-04-24T09:56:00Z"/>
        </w:rPr>
      </w:pPr>
      <w:ins w:id="160" w:author="Palacherla, Susmitha C (NONUS)" w:date="2017-04-24T10:42:00Z">
        <w:r>
          <w:rPr>
            <w:noProof/>
          </w:rPr>
          <w:lastRenderedPageBreak/>
          <w:drawing>
            <wp:inline distT="0" distB="0" distL="0" distR="0" wp14:anchorId="756BCE3F" wp14:editId="1D9475DB">
              <wp:extent cx="5943600" cy="2049145"/>
              <wp:effectExtent l="0" t="0" r="0" b="8255"/>
              <wp:docPr id="29" name="Pictur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49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F6E8A" w:rsidRDefault="006F6E8A" w:rsidP="006F6E8A">
      <w:r>
        <w:t>Parameters:</w:t>
      </w:r>
    </w:p>
    <w:p w:rsidR="006F6E8A" w:rsidDel="007B16D7" w:rsidRDefault="006A036D" w:rsidP="006F6E8A">
      <w:pPr>
        <w:pStyle w:val="ListParagraph"/>
        <w:numPr>
          <w:ilvl w:val="0"/>
          <w:numId w:val="4"/>
        </w:numPr>
        <w:rPr>
          <w:del w:id="161" w:author="Palacherla, Susmitha C (NONUS)" w:date="2017-04-24T09:52:00Z"/>
        </w:rPr>
      </w:pPr>
      <w:ins w:id="162" w:author="Palacherla, Susmitha C (NONUS)" w:date="2017-04-24T10:43:00Z">
        <w:r>
          <w:rPr>
            <w:noProof/>
          </w:rPr>
          <w:drawing>
            <wp:inline distT="0" distB="0" distL="0" distR="0" wp14:anchorId="0E426AAF" wp14:editId="027BA9B9">
              <wp:extent cx="5943600" cy="2955290"/>
              <wp:effectExtent l="0" t="0" r="0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55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del w:id="163" w:author="Palacherla, Susmitha C (NONUS)" w:date="2017-04-24T09:52:00Z">
        <w:r w:rsidR="006F6E8A" w:rsidDel="007B16D7">
          <w:delText>@startDate – Value of [StartDate] report parameter</w:delText>
        </w:r>
      </w:del>
    </w:p>
    <w:p w:rsidR="006F6E8A" w:rsidDel="007B16D7" w:rsidRDefault="006F6E8A" w:rsidP="006F6E8A">
      <w:pPr>
        <w:pStyle w:val="ListParagraph"/>
        <w:numPr>
          <w:ilvl w:val="0"/>
          <w:numId w:val="4"/>
        </w:numPr>
        <w:rPr>
          <w:del w:id="164" w:author="Palacherla, Susmitha C (NONUS)" w:date="2017-04-24T09:52:00Z"/>
        </w:rPr>
      </w:pPr>
      <w:del w:id="165" w:author="Palacherla, Susmitha C (NONUS)" w:date="2017-04-24T09:52:00Z">
        <w:r w:rsidDel="007B16D7">
          <w:delText>@endDate – Value of [EndDate] report parameter</w:delText>
        </w:r>
      </w:del>
    </w:p>
    <w:p w:rsidR="00C33CDA" w:rsidDel="007B16D7" w:rsidRDefault="00C33CDA" w:rsidP="006F6E8A">
      <w:pPr>
        <w:pStyle w:val="ListParagraph"/>
        <w:numPr>
          <w:ilvl w:val="0"/>
          <w:numId w:val="4"/>
        </w:numPr>
        <w:rPr>
          <w:del w:id="166" w:author="Palacherla, Susmitha C (NONUS)" w:date="2017-04-24T09:52:00Z"/>
        </w:rPr>
      </w:pPr>
      <w:del w:id="167" w:author="Palacherla, Susmitha C (NONUS)" w:date="2017-04-24T09:52:00Z">
        <w:r w:rsidDel="007B16D7">
          <w:delText>@qsLoc – Value of [Site] report parameter</w:delText>
        </w:r>
      </w:del>
    </w:p>
    <w:p w:rsidR="006F6E8A" w:rsidDel="007B16D7" w:rsidRDefault="006F6E8A">
      <w:pPr>
        <w:rPr>
          <w:del w:id="168" w:author="Palacherla, Susmitha C (NONUS)" w:date="2017-04-24T09:56:00Z"/>
        </w:rPr>
      </w:pPr>
      <w:del w:id="169" w:author="Palacherla, Susmitha C (NONUS)" w:date="2017-04-24T09:56:00Z">
        <w:r w:rsidDel="007B16D7">
          <w:delText>SQL Query:</w:delText>
        </w:r>
      </w:del>
    </w:p>
    <w:p w:rsidR="00C33CDA" w:rsidRPr="00C33CDA" w:rsidDel="007B16D7" w:rsidRDefault="00C33CDA">
      <w:pPr>
        <w:rPr>
          <w:del w:id="170" w:author="Palacherla, Susmitha C (NONUS)" w:date="2017-04-24T09:56:00Z"/>
          <w:rFonts w:ascii="Courier New" w:hAnsi="Courier New" w:cs="Courier New"/>
          <w:sz w:val="20"/>
          <w:szCs w:val="20"/>
        </w:rPr>
        <w:pPrChange w:id="171" w:author="Palacherla, Susmitha C (NONUS)" w:date="2017-04-24T09:56:00Z">
          <w:pPr>
            <w:spacing w:after="0"/>
          </w:pPr>
        </w:pPrChange>
      </w:pPr>
      <w:del w:id="172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delText xml:space="preserve">--DECLARE @startDate DATETIME = '2/1/2015', </w:delText>
        </w:r>
      </w:del>
    </w:p>
    <w:p w:rsidR="00C33CDA" w:rsidRPr="00C33CDA" w:rsidDel="007B16D7" w:rsidRDefault="00C33CDA">
      <w:pPr>
        <w:rPr>
          <w:del w:id="173" w:author="Palacherla, Susmitha C (NONUS)" w:date="2017-04-24T09:56:00Z"/>
          <w:rFonts w:ascii="Courier New" w:hAnsi="Courier New" w:cs="Courier New"/>
          <w:sz w:val="20"/>
          <w:szCs w:val="20"/>
        </w:rPr>
        <w:pPrChange w:id="174" w:author="Palacherla, Susmitha C (NONUS)" w:date="2017-04-24T09:56:00Z">
          <w:pPr>
            <w:spacing w:after="0"/>
          </w:pPr>
        </w:pPrChange>
      </w:pPr>
      <w:del w:id="175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delText>--</w:delText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  @endDate DATETIME = '2/28/2015',</w:delText>
        </w:r>
      </w:del>
    </w:p>
    <w:p w:rsidR="00C33CDA" w:rsidRPr="00C33CDA" w:rsidDel="007B16D7" w:rsidRDefault="00C33CDA">
      <w:pPr>
        <w:rPr>
          <w:del w:id="176" w:author="Palacherla, Susmitha C (NONUS)" w:date="2017-04-24T09:56:00Z"/>
          <w:rFonts w:ascii="Courier New" w:hAnsi="Courier New" w:cs="Courier New"/>
          <w:sz w:val="20"/>
          <w:szCs w:val="20"/>
        </w:rPr>
        <w:pPrChange w:id="177" w:author="Palacherla, Susmitha C (NONUS)" w:date="2017-04-24T09:56:00Z">
          <w:pPr>
            <w:spacing w:after="0"/>
          </w:pPr>
        </w:pPrChange>
      </w:pPr>
      <w:del w:id="178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delText>--</w:delText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  @qsLoc int = NULL</w:delText>
        </w:r>
      </w:del>
    </w:p>
    <w:p w:rsidR="00C33CDA" w:rsidRPr="00C33CDA" w:rsidDel="007B16D7" w:rsidRDefault="00C33CDA">
      <w:pPr>
        <w:rPr>
          <w:del w:id="179" w:author="Palacherla, Susmitha C (NONUS)" w:date="2017-04-24T09:56:00Z"/>
          <w:rFonts w:ascii="Courier New" w:hAnsi="Courier New" w:cs="Courier New"/>
          <w:sz w:val="20"/>
          <w:szCs w:val="20"/>
        </w:rPr>
        <w:pPrChange w:id="180" w:author="Palacherla, Susmitha C (NONUS)" w:date="2017-04-24T09:56:00Z">
          <w:pPr>
            <w:spacing w:after="0"/>
          </w:pPr>
        </w:pPrChange>
      </w:pPr>
      <w:del w:id="181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  </w:delText>
        </w:r>
      </w:del>
    </w:p>
    <w:p w:rsidR="00C33CDA" w:rsidRPr="00C33CDA" w:rsidDel="007B16D7" w:rsidRDefault="00C33CDA">
      <w:pPr>
        <w:rPr>
          <w:del w:id="182" w:author="Palacherla, Susmitha C (NONUS)" w:date="2017-04-24T09:56:00Z"/>
          <w:rFonts w:ascii="Courier New" w:hAnsi="Courier New" w:cs="Courier New"/>
          <w:sz w:val="20"/>
          <w:szCs w:val="20"/>
        </w:rPr>
        <w:pPrChange w:id="183" w:author="Palacherla, Susmitha C (NONUS)" w:date="2017-04-24T09:56:00Z">
          <w:pPr>
            <w:spacing w:after="0"/>
          </w:pPr>
        </w:pPrChange>
      </w:pPr>
      <w:del w:id="184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delText>SELECT ISNULL(uloc.Location, 'Unknown') AS [Quality Specialist Location]</w:delText>
        </w:r>
      </w:del>
    </w:p>
    <w:p w:rsidR="00C33CDA" w:rsidRPr="00C33CDA" w:rsidDel="007B16D7" w:rsidRDefault="00C33CDA">
      <w:pPr>
        <w:rPr>
          <w:del w:id="185" w:author="Palacherla, Susmitha C (NONUS)" w:date="2017-04-24T09:56:00Z"/>
          <w:rFonts w:ascii="Courier New" w:hAnsi="Courier New" w:cs="Courier New"/>
          <w:sz w:val="20"/>
          <w:szCs w:val="20"/>
        </w:rPr>
        <w:pPrChange w:id="186" w:author="Palacherla, Susmitha C (NONUS)" w:date="2017-04-24T09:56:00Z">
          <w:pPr>
            <w:spacing w:after="0"/>
          </w:pPr>
        </w:pPrChange>
      </w:pPr>
      <w:del w:id="187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, CASE WHEN u.us_id IS NULL THEN RTRIM(qsm.QSLANID) + ' - Not on file' </w:delText>
        </w:r>
      </w:del>
    </w:p>
    <w:p w:rsidR="00C33CDA" w:rsidRPr="00C33CDA" w:rsidDel="007B16D7" w:rsidRDefault="00C33CDA">
      <w:pPr>
        <w:rPr>
          <w:del w:id="188" w:author="Palacherla, Susmitha C (NONUS)" w:date="2017-04-24T09:56:00Z"/>
          <w:rFonts w:ascii="Courier New" w:hAnsi="Courier New" w:cs="Courier New"/>
          <w:sz w:val="20"/>
          <w:szCs w:val="20"/>
        </w:rPr>
        <w:pPrChange w:id="189" w:author="Palacherla, Susmitha C (NONUS)" w:date="2017-04-24T09:56:00Z">
          <w:pPr>
            <w:spacing w:after="0"/>
          </w:pPr>
        </w:pPrChange>
      </w:pPr>
      <w:del w:id="190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 ELSE LTRIM(RTRIM(u.us_lastname)) + ', ' + LTRIM(RTRIM(u.us_firstname)) END AS [Quality Specialist Name]</w:delText>
        </w:r>
      </w:del>
    </w:p>
    <w:p w:rsidR="00C33CDA" w:rsidRPr="00C33CDA" w:rsidDel="007B16D7" w:rsidRDefault="00C33CDA">
      <w:pPr>
        <w:rPr>
          <w:del w:id="191" w:author="Palacherla, Susmitha C (NONUS)" w:date="2017-04-24T09:56:00Z"/>
          <w:rFonts w:ascii="Courier New" w:hAnsi="Courier New" w:cs="Courier New"/>
          <w:sz w:val="20"/>
          <w:szCs w:val="20"/>
        </w:rPr>
        <w:pPrChange w:id="192" w:author="Palacherla, Susmitha C (NONUS)" w:date="2017-04-24T09:56:00Z">
          <w:pPr>
            <w:spacing w:after="0"/>
          </w:pPr>
        </w:pPrChange>
      </w:pPr>
      <w:del w:id="193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u.Employee_ID AS [Quality Specialist Employee ID]</w:delText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 </w:delText>
        </w:r>
      </w:del>
    </w:p>
    <w:p w:rsidR="00C33CDA" w:rsidRPr="00C33CDA" w:rsidDel="007B16D7" w:rsidRDefault="00C33CDA">
      <w:pPr>
        <w:rPr>
          <w:del w:id="194" w:author="Palacherla, Susmitha C (NONUS)" w:date="2017-04-24T09:56:00Z"/>
          <w:rFonts w:ascii="Courier New" w:hAnsi="Courier New" w:cs="Courier New"/>
          <w:sz w:val="20"/>
          <w:szCs w:val="20"/>
        </w:rPr>
        <w:pPrChange w:id="195" w:author="Palacherla, Susmitha C (NONUS)" w:date="2017-04-24T09:56:00Z">
          <w:pPr>
            <w:spacing w:after="0"/>
          </w:pPr>
        </w:pPrChange>
      </w:pPr>
      <w:del w:id="196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, CASE WHEN a.lanid IS NULL THEN RTRIM(qsm.AGENTLANID) + ' - Not on file' </w:delText>
        </w:r>
      </w:del>
    </w:p>
    <w:p w:rsidR="00C33CDA" w:rsidRPr="00C33CDA" w:rsidDel="007B16D7" w:rsidRDefault="00C33CDA">
      <w:pPr>
        <w:rPr>
          <w:del w:id="197" w:author="Palacherla, Susmitha C (NONUS)" w:date="2017-04-24T09:56:00Z"/>
          <w:rFonts w:ascii="Courier New" w:hAnsi="Courier New" w:cs="Courier New"/>
          <w:sz w:val="20"/>
          <w:szCs w:val="20"/>
        </w:rPr>
        <w:pPrChange w:id="198" w:author="Palacherla, Susmitha C (NONUS)" w:date="2017-04-24T09:56:00Z">
          <w:pPr>
            <w:spacing w:after="0"/>
          </w:pPr>
        </w:pPrChange>
      </w:pPr>
      <w:del w:id="199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 ELSE LTRIM(RTRIM(a.LastName)) + ', ' + LTRIM(RTRIM(a.FirstName)) END AS [Agent Name]</w:delText>
        </w:r>
      </w:del>
    </w:p>
    <w:p w:rsidR="00C33CDA" w:rsidRPr="00C33CDA" w:rsidDel="007B16D7" w:rsidRDefault="00C33CDA">
      <w:pPr>
        <w:rPr>
          <w:del w:id="200" w:author="Palacherla, Susmitha C (NONUS)" w:date="2017-04-24T09:56:00Z"/>
          <w:rFonts w:ascii="Courier New" w:hAnsi="Courier New" w:cs="Courier New"/>
          <w:sz w:val="20"/>
          <w:szCs w:val="20"/>
        </w:rPr>
        <w:pPrChange w:id="201" w:author="Palacherla, Susmitha C (NONUS)" w:date="2017-04-24T09:56:00Z">
          <w:pPr>
            <w:spacing w:after="0"/>
          </w:pPr>
        </w:pPrChange>
      </w:pPr>
      <w:del w:id="202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a.bilingual</w:delText>
        </w:r>
      </w:del>
    </w:p>
    <w:p w:rsidR="00C33CDA" w:rsidRPr="00C33CDA" w:rsidDel="007B16D7" w:rsidRDefault="00C33CDA">
      <w:pPr>
        <w:rPr>
          <w:del w:id="203" w:author="Palacherla, Susmitha C (NONUS)" w:date="2017-04-24T09:56:00Z"/>
          <w:rFonts w:ascii="Courier New" w:hAnsi="Courier New" w:cs="Courier New"/>
          <w:sz w:val="20"/>
          <w:szCs w:val="20"/>
        </w:rPr>
        <w:pPrChange w:id="204" w:author="Palacherla, Susmitha C (NONUS)" w:date="2017-04-24T09:56:00Z">
          <w:pPr>
            <w:spacing w:after="0"/>
          </w:pPr>
        </w:pPrChange>
      </w:pPr>
      <w:del w:id="205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RTRIM(qsm.AGENTLANID) AS [Agent LAN ID]</w:delText>
        </w:r>
      </w:del>
    </w:p>
    <w:p w:rsidR="00C33CDA" w:rsidRPr="00C33CDA" w:rsidDel="007B16D7" w:rsidRDefault="00C33CDA">
      <w:pPr>
        <w:rPr>
          <w:del w:id="206" w:author="Palacherla, Susmitha C (NONUS)" w:date="2017-04-24T09:56:00Z"/>
          <w:rFonts w:ascii="Courier New" w:hAnsi="Courier New" w:cs="Courier New"/>
          <w:sz w:val="20"/>
          <w:szCs w:val="20"/>
        </w:rPr>
        <w:pPrChange w:id="207" w:author="Palacherla, Susmitha C (NONUS)" w:date="2017-04-24T09:56:00Z">
          <w:pPr>
            <w:spacing w:after="0"/>
          </w:pPr>
        </w:pPrChange>
      </w:pPr>
      <w:del w:id="208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aloc.Location AS [Agent Location]</w:delText>
        </w:r>
      </w:del>
    </w:p>
    <w:p w:rsidR="00C33CDA" w:rsidRPr="00C33CDA" w:rsidDel="007B16D7" w:rsidRDefault="00C33CDA">
      <w:pPr>
        <w:rPr>
          <w:del w:id="209" w:author="Palacherla, Susmitha C (NONUS)" w:date="2017-04-24T09:56:00Z"/>
          <w:rFonts w:ascii="Courier New" w:hAnsi="Courier New" w:cs="Courier New"/>
          <w:sz w:val="20"/>
          <w:szCs w:val="20"/>
        </w:rPr>
        <w:pPrChange w:id="210" w:author="Palacherla, Susmitha C (NONUS)" w:date="2017-04-24T09:56:00Z">
          <w:pPr>
            <w:spacing w:after="0"/>
          </w:pPr>
        </w:pPrChange>
      </w:pPr>
      <w:del w:id="211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a.Employee_ID AS [Agent Employee ID]</w:delText>
        </w:r>
      </w:del>
    </w:p>
    <w:p w:rsidR="00C33CDA" w:rsidRPr="00C33CDA" w:rsidDel="007B16D7" w:rsidRDefault="00C33CDA">
      <w:pPr>
        <w:rPr>
          <w:del w:id="212" w:author="Palacherla, Susmitha C (NONUS)" w:date="2017-04-24T09:56:00Z"/>
          <w:rFonts w:ascii="Courier New" w:hAnsi="Courier New" w:cs="Courier New"/>
          <w:sz w:val="20"/>
          <w:szCs w:val="20"/>
        </w:rPr>
        <w:pPrChange w:id="213" w:author="Palacherla, Susmitha C (NONUS)" w:date="2017-04-24T09:56:00Z">
          <w:pPr>
            <w:spacing w:after="0"/>
          </w:pPr>
        </w:pPrChange>
      </w:pPr>
      <w:del w:id="214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a.EmpID_WFMACDID AS [ACD ID]</w:delText>
        </w:r>
      </w:del>
    </w:p>
    <w:p w:rsidR="00C33CDA" w:rsidRPr="00C33CDA" w:rsidDel="007B16D7" w:rsidRDefault="00C33CDA">
      <w:pPr>
        <w:rPr>
          <w:del w:id="215" w:author="Palacherla, Susmitha C (NONUS)" w:date="2017-04-24T09:56:00Z"/>
          <w:rFonts w:ascii="Courier New" w:hAnsi="Courier New" w:cs="Courier New"/>
          <w:sz w:val="20"/>
          <w:szCs w:val="20"/>
        </w:rPr>
        <w:pPrChange w:id="216" w:author="Palacherla, Susmitha C (NONUS)" w:date="2017-04-24T09:56:00Z">
          <w:pPr>
            <w:spacing w:after="0"/>
          </w:pPr>
        </w:pPrChange>
      </w:pPr>
      <w:del w:id="217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a.NGD_ID</w:delText>
        </w:r>
      </w:del>
    </w:p>
    <w:p w:rsidR="00C33CDA" w:rsidRPr="00C33CDA" w:rsidDel="007B16D7" w:rsidRDefault="00C33CDA">
      <w:pPr>
        <w:rPr>
          <w:del w:id="218" w:author="Palacherla, Susmitha C (NONUS)" w:date="2017-04-24T09:56:00Z"/>
          <w:rFonts w:ascii="Courier New" w:hAnsi="Courier New" w:cs="Courier New"/>
          <w:sz w:val="20"/>
          <w:szCs w:val="20"/>
        </w:rPr>
        <w:pPrChange w:id="219" w:author="Palacherla, Susmitha C (NONUS)" w:date="2017-04-24T09:56:00Z">
          <w:pPr>
            <w:spacing w:after="0"/>
          </w:pPr>
        </w:pPrChange>
      </w:pPr>
      <w:del w:id="220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qsm.id AS [Token]</w:delText>
        </w:r>
      </w:del>
    </w:p>
    <w:p w:rsidR="00C33CDA" w:rsidRPr="00C33CDA" w:rsidDel="007B16D7" w:rsidRDefault="00C33CDA">
      <w:pPr>
        <w:rPr>
          <w:del w:id="221" w:author="Palacherla, Susmitha C (NONUS)" w:date="2017-04-24T09:56:00Z"/>
          <w:rFonts w:ascii="Courier New" w:hAnsi="Courier New" w:cs="Courier New"/>
          <w:sz w:val="20"/>
          <w:szCs w:val="20"/>
        </w:rPr>
        <w:pPrChange w:id="222" w:author="Palacherla, Susmitha C (NONUS)" w:date="2017-04-24T09:56:00Z">
          <w:pPr>
            <w:spacing w:after="0"/>
          </w:pPr>
        </w:pPrChange>
      </w:pPr>
      <w:del w:id="223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qsm.channelofcsr AS [Channel]</w:delText>
        </w:r>
      </w:del>
    </w:p>
    <w:p w:rsidR="00C33CDA" w:rsidRPr="00C33CDA" w:rsidDel="007B16D7" w:rsidRDefault="00C33CDA">
      <w:pPr>
        <w:rPr>
          <w:del w:id="224" w:author="Palacherla, Susmitha C (NONUS)" w:date="2017-04-24T09:56:00Z"/>
          <w:rFonts w:ascii="Courier New" w:hAnsi="Courier New" w:cs="Courier New"/>
          <w:sz w:val="20"/>
          <w:szCs w:val="20"/>
        </w:rPr>
        <w:pPrChange w:id="225" w:author="Palacherla, Susmitha C (NONUS)" w:date="2017-04-24T09:56:00Z">
          <w:pPr>
            <w:spacing w:after="0"/>
          </w:pPr>
        </w:pPrChange>
      </w:pPr>
      <w:del w:id="226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qsm.QCM</w:delText>
        </w:r>
      </w:del>
    </w:p>
    <w:p w:rsidR="00C33CDA" w:rsidRPr="00C33CDA" w:rsidDel="007B16D7" w:rsidRDefault="00C33CDA">
      <w:pPr>
        <w:rPr>
          <w:del w:id="227" w:author="Palacherla, Susmitha C (NONUS)" w:date="2017-04-24T09:56:00Z"/>
          <w:rFonts w:ascii="Courier New" w:hAnsi="Courier New" w:cs="Courier New"/>
          <w:sz w:val="20"/>
          <w:szCs w:val="20"/>
        </w:rPr>
        <w:pPrChange w:id="228" w:author="Palacherla, Susmitha C (NONUS)" w:date="2017-04-24T09:56:00Z">
          <w:pPr>
            <w:spacing w:after="0"/>
          </w:pPr>
        </w:pPrChange>
      </w:pPr>
      <w:del w:id="229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qsm.PPoM</w:delText>
        </w:r>
      </w:del>
    </w:p>
    <w:p w:rsidR="00C33CDA" w:rsidRPr="00C33CDA" w:rsidDel="007B16D7" w:rsidRDefault="00C33CDA">
      <w:pPr>
        <w:rPr>
          <w:del w:id="230" w:author="Palacherla, Susmitha C (NONUS)" w:date="2017-04-24T09:56:00Z"/>
          <w:rFonts w:ascii="Courier New" w:hAnsi="Courier New" w:cs="Courier New"/>
          <w:sz w:val="20"/>
          <w:szCs w:val="20"/>
        </w:rPr>
        <w:pPrChange w:id="231" w:author="Palacherla, Susmitha C (NONUS)" w:date="2017-04-24T09:56:00Z">
          <w:pPr>
            <w:spacing w:after="0"/>
          </w:pPr>
        </w:pPrChange>
      </w:pPr>
      <w:del w:id="232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LTRIM(RTRIM(qsm.LOB)) AS [Monitor / Coach]</w:delText>
        </w:r>
      </w:del>
    </w:p>
    <w:p w:rsidR="00C33CDA" w:rsidRPr="00C33CDA" w:rsidDel="007B16D7" w:rsidRDefault="00C33CDA">
      <w:pPr>
        <w:rPr>
          <w:del w:id="233" w:author="Palacherla, Susmitha C (NONUS)" w:date="2017-04-24T09:56:00Z"/>
          <w:rFonts w:ascii="Courier New" w:hAnsi="Courier New" w:cs="Courier New"/>
          <w:sz w:val="20"/>
          <w:szCs w:val="20"/>
        </w:rPr>
        <w:pPrChange w:id="234" w:author="Palacherla, Susmitha C (NONUS)" w:date="2017-04-24T09:56:00Z">
          <w:pPr>
            <w:spacing w:after="0"/>
          </w:pPr>
        </w:pPrChange>
      </w:pPr>
      <w:del w:id="235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qsm.ScheduledCompletionDate AS [Scheduled Monitor Completion Date]</w:delText>
        </w:r>
      </w:del>
    </w:p>
    <w:p w:rsidR="00C33CDA" w:rsidRPr="00C33CDA" w:rsidDel="007B16D7" w:rsidRDefault="00C33CDA">
      <w:pPr>
        <w:rPr>
          <w:del w:id="236" w:author="Palacherla, Susmitha C (NONUS)" w:date="2017-04-24T09:56:00Z"/>
          <w:rFonts w:ascii="Courier New" w:hAnsi="Courier New" w:cs="Courier New"/>
          <w:sz w:val="20"/>
          <w:szCs w:val="20"/>
        </w:rPr>
        <w:pPrChange w:id="237" w:author="Palacherla, Susmitha C (NONUS)" w:date="2017-04-24T09:56:00Z">
          <w:pPr>
            <w:spacing w:after="0"/>
          </w:pPr>
        </w:pPrChange>
      </w:pPr>
      <w:del w:id="238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qsm.DateCompleted AS [Monitor Completed Date]</w:delText>
        </w:r>
      </w:del>
    </w:p>
    <w:p w:rsidR="00C33CDA" w:rsidRPr="00C33CDA" w:rsidDel="007B16D7" w:rsidRDefault="00C33CDA">
      <w:pPr>
        <w:rPr>
          <w:del w:id="239" w:author="Palacherla, Susmitha C (NONUS)" w:date="2017-04-24T09:56:00Z"/>
          <w:rFonts w:ascii="Courier New" w:hAnsi="Courier New" w:cs="Courier New"/>
          <w:sz w:val="20"/>
          <w:szCs w:val="20"/>
        </w:rPr>
        <w:pPrChange w:id="240" w:author="Palacherla, Susmitha C (NONUS)" w:date="2017-04-24T09:56:00Z">
          <w:pPr>
            <w:spacing w:after="0"/>
          </w:pPr>
        </w:pPrChange>
      </w:pPr>
      <w:del w:id="241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qsm.ExceptionRequested AS [Monitor Exception]</w:delText>
        </w:r>
      </w:del>
    </w:p>
    <w:p w:rsidR="00C33CDA" w:rsidRPr="00C33CDA" w:rsidDel="007B16D7" w:rsidRDefault="00C33CDA">
      <w:pPr>
        <w:rPr>
          <w:del w:id="242" w:author="Palacherla, Susmitha C (NONUS)" w:date="2017-04-24T09:56:00Z"/>
          <w:rFonts w:ascii="Courier New" w:hAnsi="Courier New" w:cs="Courier New"/>
          <w:sz w:val="20"/>
          <w:szCs w:val="20"/>
        </w:rPr>
        <w:pPrChange w:id="243" w:author="Palacherla, Susmitha C (NONUS)" w:date="2017-04-24T09:56:00Z">
          <w:pPr>
            <w:spacing w:after="0"/>
          </w:pPr>
        </w:pPrChange>
      </w:pPr>
      <w:del w:id="244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LEFT(qsm.ExceptionNote, 100) AS [Exception Reason]</w:delText>
        </w:r>
      </w:del>
    </w:p>
    <w:p w:rsidR="00C33CDA" w:rsidRPr="00C33CDA" w:rsidDel="007B16D7" w:rsidRDefault="00C33CDA">
      <w:pPr>
        <w:rPr>
          <w:del w:id="245" w:author="Palacherla, Susmitha C (NONUS)" w:date="2017-04-24T09:56:00Z"/>
          <w:rFonts w:ascii="Courier New" w:hAnsi="Courier New" w:cs="Courier New"/>
          <w:sz w:val="20"/>
          <w:szCs w:val="20"/>
        </w:rPr>
        <w:pPrChange w:id="246" w:author="Palacherla, Susmitha C (NONUS)" w:date="2017-04-24T09:56:00Z">
          <w:pPr>
            <w:spacing w:after="0"/>
          </w:pPr>
        </w:pPrChange>
      </w:pPr>
      <w:del w:id="247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exc.RequestorId AS [Exception Requester LAN ID]</w:delText>
        </w:r>
      </w:del>
    </w:p>
    <w:p w:rsidR="00C33CDA" w:rsidRPr="00C33CDA" w:rsidDel="007B16D7" w:rsidRDefault="00C33CDA">
      <w:pPr>
        <w:rPr>
          <w:del w:id="248" w:author="Palacherla, Susmitha C (NONUS)" w:date="2017-04-24T09:56:00Z"/>
          <w:rFonts w:ascii="Courier New" w:hAnsi="Courier New" w:cs="Courier New"/>
          <w:sz w:val="20"/>
          <w:szCs w:val="20"/>
        </w:rPr>
        <w:pPrChange w:id="249" w:author="Palacherla, Susmitha C (NONUS)" w:date="2017-04-24T09:56:00Z">
          <w:pPr>
            <w:spacing w:after="0"/>
          </w:pPr>
        </w:pPrChange>
      </w:pPr>
      <w:del w:id="250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qsm.Pass_Fail</w:delText>
        </w:r>
      </w:del>
    </w:p>
    <w:p w:rsidR="00C33CDA" w:rsidRPr="00C33CDA" w:rsidDel="007B16D7" w:rsidRDefault="00C33CDA">
      <w:pPr>
        <w:rPr>
          <w:del w:id="251" w:author="Palacherla, Susmitha C (NONUS)" w:date="2017-04-24T09:56:00Z"/>
          <w:rFonts w:ascii="Courier New" w:hAnsi="Courier New" w:cs="Courier New"/>
          <w:sz w:val="20"/>
          <w:szCs w:val="20"/>
        </w:rPr>
        <w:pPrChange w:id="252" w:author="Palacherla, Susmitha C (NONUS)" w:date="2017-04-24T09:56:00Z">
          <w:pPr>
            <w:spacing w:after="0"/>
          </w:pPr>
        </w:pPrChange>
      </w:pPr>
      <w:del w:id="253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qsm.DateAssigned AS [Monitor Assigned Date]</w:delText>
        </w:r>
      </w:del>
    </w:p>
    <w:p w:rsidR="00C33CDA" w:rsidRPr="00C33CDA" w:rsidDel="007B16D7" w:rsidRDefault="00C33CDA">
      <w:pPr>
        <w:rPr>
          <w:del w:id="254" w:author="Palacherla, Susmitha C (NONUS)" w:date="2017-04-24T09:56:00Z"/>
          <w:rFonts w:ascii="Courier New" w:hAnsi="Courier New" w:cs="Courier New"/>
          <w:sz w:val="20"/>
          <w:szCs w:val="20"/>
        </w:rPr>
        <w:pPrChange w:id="255" w:author="Palacherla, Susmitha C (NONUS)" w:date="2017-04-24T09:56:00Z">
          <w:pPr>
            <w:spacing w:after="0"/>
          </w:pPr>
        </w:pPrChange>
      </w:pPr>
      <w:del w:id="256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qsm.identifier AS [Source Contact ID]</w:delText>
        </w:r>
      </w:del>
    </w:p>
    <w:p w:rsidR="00C33CDA" w:rsidRPr="00C33CDA" w:rsidDel="007B16D7" w:rsidRDefault="00C33CDA">
      <w:pPr>
        <w:rPr>
          <w:del w:id="257" w:author="Palacherla, Susmitha C (NONUS)" w:date="2017-04-24T09:56:00Z"/>
          <w:rFonts w:ascii="Courier New" w:hAnsi="Courier New" w:cs="Courier New"/>
          <w:sz w:val="20"/>
          <w:szCs w:val="20"/>
        </w:rPr>
        <w:pPrChange w:id="258" w:author="Palacherla, Susmitha C (NONUS)" w:date="2017-04-24T09:56:00Z">
          <w:pPr>
            <w:spacing w:after="0"/>
          </w:pPr>
        </w:pPrChange>
      </w:pPr>
      <w:del w:id="259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qsm.[LineOfBusiness] AS [Contact Line of Business] -- Medicare / Marketplace</w:delText>
        </w:r>
      </w:del>
    </w:p>
    <w:p w:rsidR="00C33CDA" w:rsidRPr="00C33CDA" w:rsidDel="007B16D7" w:rsidRDefault="00C33CDA">
      <w:pPr>
        <w:rPr>
          <w:del w:id="260" w:author="Palacherla, Susmitha C (NONUS)" w:date="2017-04-24T09:56:00Z"/>
          <w:rFonts w:ascii="Courier New" w:hAnsi="Courier New" w:cs="Courier New"/>
          <w:sz w:val="20"/>
          <w:szCs w:val="20"/>
        </w:rPr>
        <w:pPrChange w:id="261" w:author="Palacherla, Susmitha C (NONUS)" w:date="2017-04-24T09:56:00Z">
          <w:pPr>
            <w:spacing w:after="0"/>
          </w:pPr>
        </w:pPrChange>
      </w:pPr>
      <w:del w:id="262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ISNULL(qsm.verifiedbyverint, 'N') AS [Verified]</w:delText>
        </w:r>
      </w:del>
    </w:p>
    <w:p w:rsidR="00C33CDA" w:rsidRPr="00C33CDA" w:rsidDel="007B16D7" w:rsidRDefault="00C33CDA">
      <w:pPr>
        <w:rPr>
          <w:del w:id="263" w:author="Palacherla, Susmitha C (NONUS)" w:date="2017-04-24T09:56:00Z"/>
          <w:rFonts w:ascii="Courier New" w:hAnsi="Courier New" w:cs="Courier New"/>
          <w:sz w:val="20"/>
          <w:szCs w:val="20"/>
        </w:rPr>
        <w:pPrChange w:id="264" w:author="Palacherla, Susmitha C (NONUS)" w:date="2017-04-24T09:56:00Z">
          <w:pPr>
            <w:spacing w:after="0"/>
          </w:pPr>
        </w:pPrChange>
      </w:pPr>
      <w:del w:id="265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 qsm.priorAgent AS [Prior Quality Specialist LAN ID]</w:delText>
        </w:r>
      </w:del>
    </w:p>
    <w:p w:rsidR="00C33CDA" w:rsidRPr="00C33CDA" w:rsidDel="007B16D7" w:rsidRDefault="00C33CDA">
      <w:pPr>
        <w:rPr>
          <w:del w:id="266" w:author="Palacherla, Susmitha C (NONUS)" w:date="2017-04-24T09:56:00Z"/>
          <w:rFonts w:ascii="Courier New" w:hAnsi="Courier New" w:cs="Courier New"/>
          <w:sz w:val="20"/>
          <w:szCs w:val="20"/>
        </w:rPr>
        <w:pPrChange w:id="267" w:author="Palacherla, Susmitha C (NONUS)" w:date="2017-04-24T09:56:00Z">
          <w:pPr>
            <w:spacing w:after="0"/>
          </w:pPr>
        </w:pPrChange>
      </w:pPr>
      <w:del w:id="268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FROM tblQSMonitoringAssignments AS qsm</w:delText>
        </w:r>
      </w:del>
    </w:p>
    <w:p w:rsidR="00C33CDA" w:rsidRPr="00C33CDA" w:rsidDel="007B16D7" w:rsidRDefault="00C33CDA">
      <w:pPr>
        <w:rPr>
          <w:del w:id="269" w:author="Palacherla, Susmitha C (NONUS)" w:date="2017-04-24T09:56:00Z"/>
          <w:rFonts w:ascii="Courier New" w:hAnsi="Courier New" w:cs="Courier New"/>
          <w:sz w:val="20"/>
          <w:szCs w:val="20"/>
        </w:rPr>
        <w:pPrChange w:id="270" w:author="Palacherla, Susmitha C (NONUS)" w:date="2017-04-24T09:56:00Z">
          <w:pPr>
            <w:spacing w:after="0"/>
          </w:pPr>
        </w:pPrChange>
      </w:pPr>
      <w:del w:id="271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LEFT JOIN tblAgents a ON (qsm.AGENTLANID = a.lanid)</w:delText>
        </w:r>
      </w:del>
    </w:p>
    <w:p w:rsidR="00C33CDA" w:rsidRPr="00C33CDA" w:rsidDel="007B16D7" w:rsidRDefault="00C33CDA">
      <w:pPr>
        <w:rPr>
          <w:del w:id="272" w:author="Palacherla, Susmitha C (NONUS)" w:date="2017-04-24T09:56:00Z"/>
          <w:rFonts w:ascii="Courier New" w:hAnsi="Courier New" w:cs="Courier New"/>
          <w:sz w:val="20"/>
          <w:szCs w:val="20"/>
        </w:rPr>
        <w:pPrChange w:id="273" w:author="Palacherla, Susmitha C (NONUS)" w:date="2017-04-24T09:56:00Z">
          <w:pPr>
            <w:spacing w:after="0"/>
          </w:pPr>
        </w:pPrChange>
      </w:pPr>
      <w:del w:id="274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LEFT JOIN tblLocation aloc ON (aloc.ID = a.Location)</w:delText>
        </w:r>
      </w:del>
    </w:p>
    <w:p w:rsidR="00C33CDA" w:rsidRPr="00C33CDA" w:rsidDel="007B16D7" w:rsidRDefault="00C33CDA">
      <w:pPr>
        <w:rPr>
          <w:del w:id="275" w:author="Palacherla, Susmitha C (NONUS)" w:date="2017-04-24T09:56:00Z"/>
          <w:rFonts w:ascii="Courier New" w:hAnsi="Courier New" w:cs="Courier New"/>
          <w:sz w:val="20"/>
          <w:szCs w:val="20"/>
        </w:rPr>
        <w:pPrChange w:id="276" w:author="Palacherla, Susmitha C (NONUS)" w:date="2017-04-24T09:56:00Z">
          <w:pPr>
            <w:spacing w:after="0"/>
          </w:pPr>
        </w:pPrChange>
      </w:pPr>
      <w:del w:id="277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LEFT JOIN tblUsers u ON (qsm.qsLANID = u.us_id)</w:delText>
        </w:r>
      </w:del>
    </w:p>
    <w:p w:rsidR="00C33CDA" w:rsidRPr="00C33CDA" w:rsidDel="007B16D7" w:rsidRDefault="00C33CDA">
      <w:pPr>
        <w:rPr>
          <w:del w:id="278" w:author="Palacherla, Susmitha C (NONUS)" w:date="2017-04-24T09:56:00Z"/>
          <w:rFonts w:ascii="Courier New" w:hAnsi="Courier New" w:cs="Courier New"/>
          <w:sz w:val="20"/>
          <w:szCs w:val="20"/>
        </w:rPr>
        <w:pPrChange w:id="279" w:author="Palacherla, Susmitha C (NONUS)" w:date="2017-04-24T09:56:00Z">
          <w:pPr>
            <w:spacing w:after="0"/>
          </w:pPr>
        </w:pPrChange>
      </w:pPr>
      <w:del w:id="280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LEFT JOIN tblLocation uloc ON (uloc.ID = u.us_org)</w:delText>
        </w:r>
      </w:del>
    </w:p>
    <w:p w:rsidR="00C33CDA" w:rsidRPr="00C33CDA" w:rsidDel="007B16D7" w:rsidRDefault="00C33CDA">
      <w:pPr>
        <w:rPr>
          <w:del w:id="281" w:author="Palacherla, Susmitha C (NONUS)" w:date="2017-04-24T09:56:00Z"/>
          <w:rFonts w:ascii="Courier New" w:hAnsi="Courier New" w:cs="Courier New"/>
          <w:sz w:val="20"/>
          <w:szCs w:val="20"/>
        </w:rPr>
        <w:pPrChange w:id="282" w:author="Palacherla, Susmitha C (NONUS)" w:date="2017-04-24T09:56:00Z">
          <w:pPr>
            <w:spacing w:after="0"/>
          </w:pPr>
        </w:pPrChange>
      </w:pPr>
      <w:del w:id="283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LEFT JOIN (SELECT *</w:delText>
        </w:r>
      </w:del>
    </w:p>
    <w:p w:rsidR="00C33CDA" w:rsidRPr="00C33CDA" w:rsidDel="007B16D7" w:rsidRDefault="00C33CDA">
      <w:pPr>
        <w:rPr>
          <w:del w:id="284" w:author="Palacherla, Susmitha C (NONUS)" w:date="2017-04-24T09:56:00Z"/>
          <w:rFonts w:ascii="Courier New" w:hAnsi="Courier New" w:cs="Courier New"/>
          <w:sz w:val="20"/>
          <w:szCs w:val="20"/>
        </w:rPr>
        <w:pPrChange w:id="285" w:author="Palacherla, Susmitha C (NONUS)" w:date="2017-04-24T09:56:00Z">
          <w:pPr>
            <w:spacing w:after="0"/>
          </w:pPr>
        </w:pPrChange>
      </w:pPr>
      <w:del w:id="286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 FROM (SELECT *, ROW_NUMBER() OVER ( PARTITION BY AssociatedMonitorID</w:delText>
        </w:r>
      </w:del>
    </w:p>
    <w:p w:rsidR="00C33CDA" w:rsidRPr="00C33CDA" w:rsidDel="007B16D7" w:rsidRDefault="00C33CDA">
      <w:pPr>
        <w:rPr>
          <w:del w:id="287" w:author="Palacherla, Susmitha C (NONUS)" w:date="2017-04-24T09:56:00Z"/>
          <w:rFonts w:ascii="Courier New" w:hAnsi="Courier New" w:cs="Courier New"/>
          <w:sz w:val="20"/>
          <w:szCs w:val="20"/>
        </w:rPr>
        <w:pPrChange w:id="288" w:author="Palacherla, Susmitha C (NONUS)" w:date="2017-04-24T09:56:00Z">
          <w:pPr>
            <w:spacing w:after="0"/>
          </w:pPr>
        </w:pPrChange>
      </w:pPr>
      <w:del w:id="289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ORDER BY DateofRequest DESC, ID DESC) AS exceptRank</w:delText>
        </w:r>
      </w:del>
    </w:p>
    <w:p w:rsidR="00C33CDA" w:rsidRPr="00C33CDA" w:rsidDel="007B16D7" w:rsidRDefault="00C33CDA">
      <w:pPr>
        <w:rPr>
          <w:del w:id="290" w:author="Palacherla, Susmitha C (NONUS)" w:date="2017-04-24T09:56:00Z"/>
          <w:rFonts w:ascii="Courier New" w:hAnsi="Courier New" w:cs="Courier New"/>
          <w:sz w:val="20"/>
          <w:szCs w:val="20"/>
        </w:rPr>
        <w:pPrChange w:id="291" w:author="Palacherla, Susmitha C (NONUS)" w:date="2017-04-24T09:56:00Z">
          <w:pPr>
            <w:spacing w:after="0"/>
          </w:pPr>
        </w:pPrChange>
      </w:pPr>
      <w:del w:id="292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FROM tblExceptionLog</w:delText>
        </w:r>
      </w:del>
    </w:p>
    <w:p w:rsidR="00C33CDA" w:rsidRPr="00C33CDA" w:rsidDel="007B16D7" w:rsidRDefault="00C33CDA">
      <w:pPr>
        <w:rPr>
          <w:del w:id="293" w:author="Palacherla, Susmitha C (NONUS)" w:date="2017-04-24T09:56:00Z"/>
          <w:rFonts w:ascii="Courier New" w:hAnsi="Courier New" w:cs="Courier New"/>
          <w:sz w:val="20"/>
          <w:szCs w:val="20"/>
        </w:rPr>
        <w:pPrChange w:id="294" w:author="Palacherla, Susmitha C (NONUS)" w:date="2017-04-24T09:56:00Z">
          <w:pPr>
            <w:spacing w:after="0"/>
          </w:pPr>
        </w:pPrChange>
      </w:pPr>
      <w:del w:id="295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WHERE AssociatedMonitorID IS NOT NULL) e</w:delText>
        </w:r>
      </w:del>
    </w:p>
    <w:p w:rsidR="00C33CDA" w:rsidRPr="00C33CDA" w:rsidDel="007B16D7" w:rsidRDefault="00C33CDA">
      <w:pPr>
        <w:rPr>
          <w:del w:id="296" w:author="Palacherla, Susmitha C (NONUS)" w:date="2017-04-24T09:56:00Z"/>
          <w:rFonts w:ascii="Courier New" w:hAnsi="Courier New" w:cs="Courier New"/>
          <w:sz w:val="20"/>
          <w:szCs w:val="20"/>
        </w:rPr>
        <w:pPrChange w:id="297" w:author="Palacherla, Susmitha C (NONUS)" w:date="2017-04-24T09:56:00Z">
          <w:pPr>
            <w:spacing w:after="0"/>
          </w:pPr>
        </w:pPrChange>
      </w:pPr>
      <w:del w:id="298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WHERE exceptRank = 1) exc ON (exc.AssociatedMonitorID = qsm.id)</w:delText>
        </w:r>
      </w:del>
    </w:p>
    <w:p w:rsidR="00C33CDA" w:rsidRPr="00C33CDA" w:rsidDel="007B16D7" w:rsidRDefault="00C33CDA">
      <w:pPr>
        <w:rPr>
          <w:del w:id="299" w:author="Palacherla, Susmitha C (NONUS)" w:date="2017-04-24T09:56:00Z"/>
          <w:rFonts w:ascii="Courier New" w:hAnsi="Courier New" w:cs="Courier New"/>
          <w:sz w:val="20"/>
          <w:szCs w:val="20"/>
        </w:rPr>
        <w:pPrChange w:id="300" w:author="Palacherla, Susmitha C (NONUS)" w:date="2017-04-24T09:56:00Z">
          <w:pPr>
            <w:spacing w:after="0"/>
          </w:pPr>
        </w:pPrChange>
      </w:pPr>
      <w:del w:id="301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WHERE qsm.ScheduledCompletionDate BETWEEN @startDate AND @endDate AND</w:delText>
        </w:r>
      </w:del>
    </w:p>
    <w:p w:rsidR="00C33CDA" w:rsidRPr="00C33CDA" w:rsidDel="007B16D7" w:rsidRDefault="00C33CDA">
      <w:pPr>
        <w:rPr>
          <w:del w:id="302" w:author="Palacherla, Susmitha C (NONUS)" w:date="2017-04-24T09:56:00Z"/>
          <w:rFonts w:ascii="Courier New" w:hAnsi="Courier New" w:cs="Courier New"/>
          <w:sz w:val="20"/>
          <w:szCs w:val="20"/>
        </w:rPr>
        <w:pPrChange w:id="303" w:author="Palacherla, Susmitha C (NONUS)" w:date="2017-04-24T09:56:00Z">
          <w:pPr>
            <w:spacing w:after="0"/>
          </w:pPr>
        </w:pPrChange>
      </w:pPr>
      <w:del w:id="304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 (ISNULL(@qsLoc, -1) = -1 /* all sites */ OR u.us_org = @qsLoc)</w:delText>
        </w:r>
      </w:del>
    </w:p>
    <w:p w:rsidR="00C33CDA" w:rsidRPr="00C33CDA" w:rsidDel="007B16D7" w:rsidRDefault="00C33CDA">
      <w:pPr>
        <w:rPr>
          <w:del w:id="305" w:author="Palacherla, Susmitha C (NONUS)" w:date="2017-04-24T09:56:00Z"/>
          <w:rFonts w:ascii="Courier New" w:hAnsi="Courier New" w:cs="Courier New"/>
          <w:sz w:val="20"/>
          <w:szCs w:val="20"/>
        </w:rPr>
        <w:pPrChange w:id="306" w:author="Palacherla, Susmitha C (NONUS)" w:date="2017-04-24T09:56:00Z">
          <w:pPr>
            <w:spacing w:after="0"/>
          </w:pPr>
        </w:pPrChange>
      </w:pPr>
      <w:del w:id="307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ORDER BY</w:delText>
        </w:r>
      </w:del>
    </w:p>
    <w:p w:rsidR="00C33CDA" w:rsidRPr="00C33CDA" w:rsidDel="007B16D7" w:rsidRDefault="00C33CDA">
      <w:pPr>
        <w:rPr>
          <w:del w:id="308" w:author="Palacherla, Susmitha C (NONUS)" w:date="2017-04-24T09:56:00Z"/>
          <w:rFonts w:ascii="Courier New" w:hAnsi="Courier New" w:cs="Courier New"/>
          <w:sz w:val="20"/>
          <w:szCs w:val="20"/>
        </w:rPr>
        <w:pPrChange w:id="309" w:author="Palacherla, Susmitha C (NONUS)" w:date="2017-04-24T09:56:00Z">
          <w:pPr>
            <w:spacing w:after="0"/>
          </w:pPr>
        </w:pPrChange>
      </w:pPr>
      <w:del w:id="310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 uloc.[Location]</w:delText>
        </w:r>
      </w:del>
    </w:p>
    <w:p w:rsidR="00C33CDA" w:rsidRPr="00C33CDA" w:rsidDel="007B16D7" w:rsidRDefault="00C33CDA">
      <w:pPr>
        <w:rPr>
          <w:del w:id="311" w:author="Palacherla, Susmitha C (NONUS)" w:date="2017-04-24T09:56:00Z"/>
          <w:rFonts w:ascii="Courier New" w:hAnsi="Courier New" w:cs="Courier New"/>
          <w:sz w:val="20"/>
          <w:szCs w:val="20"/>
        </w:rPr>
        <w:pPrChange w:id="312" w:author="Palacherla, Susmitha C (NONUS)" w:date="2017-04-24T09:56:00Z">
          <w:pPr>
            <w:spacing w:after="0"/>
          </w:pPr>
        </w:pPrChange>
      </w:pPr>
      <w:del w:id="313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,u.us_lastname</w:delText>
        </w:r>
      </w:del>
    </w:p>
    <w:p w:rsidR="00C33CDA" w:rsidRPr="00C33CDA" w:rsidDel="007B16D7" w:rsidRDefault="00C33CDA">
      <w:pPr>
        <w:rPr>
          <w:del w:id="314" w:author="Palacherla, Susmitha C (NONUS)" w:date="2017-04-24T09:56:00Z"/>
          <w:rFonts w:ascii="Courier New" w:hAnsi="Courier New" w:cs="Courier New"/>
          <w:sz w:val="20"/>
          <w:szCs w:val="20"/>
        </w:rPr>
        <w:pPrChange w:id="315" w:author="Palacherla, Susmitha C (NONUS)" w:date="2017-04-24T09:56:00Z">
          <w:pPr>
            <w:spacing w:after="0"/>
          </w:pPr>
        </w:pPrChange>
      </w:pPr>
      <w:del w:id="316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,u.us_firstname</w:delText>
        </w:r>
      </w:del>
    </w:p>
    <w:p w:rsidR="00C33CDA" w:rsidRPr="00C33CDA" w:rsidDel="007B16D7" w:rsidRDefault="00C33CDA">
      <w:pPr>
        <w:rPr>
          <w:del w:id="317" w:author="Palacherla, Susmitha C (NONUS)" w:date="2017-04-24T09:56:00Z"/>
          <w:rFonts w:ascii="Courier New" w:hAnsi="Courier New" w:cs="Courier New"/>
          <w:sz w:val="20"/>
          <w:szCs w:val="20"/>
        </w:rPr>
        <w:pPrChange w:id="318" w:author="Palacherla, Susmitha C (NONUS)" w:date="2017-04-24T09:56:00Z">
          <w:pPr>
            <w:spacing w:after="0"/>
          </w:pPr>
        </w:pPrChange>
      </w:pPr>
      <w:del w:id="319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,a.LastName</w:delText>
        </w:r>
      </w:del>
    </w:p>
    <w:p w:rsidR="00C33CDA" w:rsidRPr="00C33CDA" w:rsidDel="007B16D7" w:rsidRDefault="00C33CDA">
      <w:pPr>
        <w:rPr>
          <w:del w:id="320" w:author="Palacherla, Susmitha C (NONUS)" w:date="2017-04-24T09:56:00Z"/>
          <w:rFonts w:ascii="Courier New" w:hAnsi="Courier New" w:cs="Courier New"/>
          <w:sz w:val="20"/>
          <w:szCs w:val="20"/>
        </w:rPr>
        <w:pPrChange w:id="321" w:author="Palacherla, Susmitha C (NONUS)" w:date="2017-04-24T09:56:00Z">
          <w:pPr>
            <w:spacing w:after="0"/>
          </w:pPr>
        </w:pPrChange>
      </w:pPr>
      <w:del w:id="322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>,a.FirstName</w:delText>
        </w:r>
      </w:del>
    </w:p>
    <w:p w:rsidR="00C33CDA" w:rsidDel="007B16D7" w:rsidRDefault="00C33CDA">
      <w:pPr>
        <w:rPr>
          <w:del w:id="323" w:author="Palacherla, Susmitha C (NONUS)" w:date="2017-04-24T09:56:00Z"/>
          <w:rFonts w:ascii="Courier New" w:hAnsi="Courier New" w:cs="Courier New"/>
          <w:sz w:val="20"/>
          <w:szCs w:val="20"/>
        </w:rPr>
        <w:pPrChange w:id="324" w:author="Palacherla, Susmitha C (NONUS)" w:date="2017-04-24T09:56:00Z">
          <w:pPr>
            <w:spacing w:after="0"/>
          </w:pPr>
        </w:pPrChange>
      </w:pPr>
      <w:del w:id="325" w:author="Palacherla, Susmitha C (NONUS)" w:date="2017-04-24T09:56:00Z">
        <w:r w:rsidRPr="00C33CDA" w:rsidDel="007B16D7">
          <w:rPr>
            <w:rFonts w:ascii="Courier New" w:hAnsi="Courier New" w:cs="Courier New"/>
            <w:sz w:val="20"/>
            <w:szCs w:val="20"/>
          </w:rPr>
          <w:tab/>
        </w:r>
        <w:r w:rsidRPr="00C33CDA" w:rsidDel="007B16D7">
          <w:rPr>
            <w:rFonts w:ascii="Courier New" w:hAnsi="Courier New" w:cs="Courier New"/>
            <w:sz w:val="20"/>
            <w:szCs w:val="20"/>
          </w:rPr>
          <w:tab/>
          <w:delText xml:space="preserve">,qsm.ScheduledCompletionDate </w:delText>
        </w:r>
      </w:del>
    </w:p>
    <w:p w:rsidR="006F6E8A" w:rsidDel="007B16D7" w:rsidRDefault="006F6E8A">
      <w:pPr>
        <w:rPr>
          <w:del w:id="326" w:author="Palacherla, Susmitha C (NONUS)" w:date="2017-04-24T09:56:00Z"/>
        </w:rPr>
      </w:pPr>
    </w:p>
    <w:p w:rsidR="007B16D7" w:rsidRDefault="007B16D7">
      <w:pPr>
        <w:rPr>
          <w:ins w:id="327" w:author="Palacherla, Susmitha C (NONUS)" w:date="2017-04-24T09:57:00Z"/>
          <w:rFonts w:ascii="Arial" w:hAnsi="Arial" w:cs="Arial"/>
          <w:b/>
          <w:sz w:val="20"/>
          <w:szCs w:val="20"/>
        </w:rPr>
        <w:pPrChange w:id="328" w:author="Palacherla, Susmitha C (NONUS)" w:date="2017-04-24T09:56:00Z">
          <w:pPr>
            <w:pStyle w:val="ListParagraph"/>
            <w:widowControl w:val="0"/>
            <w:numPr>
              <w:numId w:val="5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</w:p>
    <w:p w:rsidR="007B16D7" w:rsidRDefault="007B16D7">
      <w:pPr>
        <w:rPr>
          <w:ins w:id="329" w:author="Palacherla, Susmitha C (NONUS)" w:date="2017-04-24T09:57:00Z"/>
          <w:rFonts w:ascii="Arial" w:hAnsi="Arial" w:cs="Arial"/>
          <w:b/>
          <w:sz w:val="20"/>
          <w:szCs w:val="20"/>
        </w:rPr>
        <w:pPrChange w:id="330" w:author="Palacherla, Susmitha C (NONUS)" w:date="2017-04-24T09:56:00Z">
          <w:pPr>
            <w:pStyle w:val="ListParagraph"/>
            <w:widowControl w:val="0"/>
            <w:numPr>
              <w:numId w:val="5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</w:p>
    <w:p w:rsidR="00233EA6" w:rsidRPr="003E3922" w:rsidRDefault="00233EA6" w:rsidP="003E3922">
      <w:pPr>
        <w:pStyle w:val="Heading1"/>
        <w:numPr>
          <w:ilvl w:val="1"/>
          <w:numId w:val="3"/>
        </w:numPr>
        <w:rPr>
          <w:rFonts w:ascii="Arial" w:hAnsi="Arial" w:cs="Arial"/>
          <w:color w:val="auto"/>
          <w:sz w:val="20"/>
          <w:szCs w:val="20"/>
          <w:rPrChange w:id="331" w:author="Palacherla, Susmitha C (NONUS)" w:date="2017-04-24T11:36:00Z">
            <w:rPr>
              <w:rFonts w:ascii="Arial" w:hAnsi="Arial" w:cs="Arial"/>
              <w:b/>
              <w:sz w:val="20"/>
              <w:szCs w:val="20"/>
            </w:rPr>
          </w:rPrChange>
        </w:rPr>
        <w:pPrChange w:id="332" w:author="Palacherla, Susmitha C (NONUS)" w:date="2017-04-24T11:36:00Z">
          <w:pPr>
            <w:pStyle w:val="ListParagraph"/>
            <w:widowControl w:val="0"/>
            <w:numPr>
              <w:numId w:val="5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del w:id="333" w:author="Palacherla, Susmitha C (NONUS)" w:date="2017-04-24T09:57:00Z">
        <w:r w:rsidRPr="003E3922" w:rsidDel="007B16D7">
          <w:rPr>
            <w:rFonts w:ascii="Arial" w:hAnsi="Arial" w:cs="Arial"/>
            <w:color w:val="auto"/>
            <w:sz w:val="20"/>
            <w:szCs w:val="20"/>
            <w:rPrChange w:id="334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delText>QSLocDataSet</w:delText>
        </w:r>
      </w:del>
      <w:proofErr w:type="spellStart"/>
      <w:ins w:id="335" w:author="Palacherla, Susmitha C (NONUS)" w:date="2017-04-24T10:43:00Z">
        <w:r w:rsidR="006A036D" w:rsidRPr="003E3922">
          <w:rPr>
            <w:rFonts w:ascii="Arial" w:hAnsi="Arial" w:cs="Arial"/>
            <w:color w:val="auto"/>
            <w:sz w:val="20"/>
            <w:szCs w:val="20"/>
            <w:rPrChange w:id="336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HierarchySite</w:t>
        </w:r>
      </w:ins>
      <w:ins w:id="337" w:author="Palacherla, Susmitha C (NONUS)" w:date="2017-04-24T09:57:00Z">
        <w:r w:rsidR="007B16D7" w:rsidRPr="003E3922">
          <w:rPr>
            <w:rFonts w:ascii="Arial" w:hAnsi="Arial" w:cs="Arial"/>
            <w:color w:val="auto"/>
            <w:sz w:val="20"/>
            <w:szCs w:val="20"/>
            <w:rPrChange w:id="338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Ref</w:t>
        </w:r>
      </w:ins>
      <w:proofErr w:type="spellEnd"/>
      <w:ins w:id="339" w:author="Palacherla, Susmitha C (NONUS)" w:date="2017-04-24T09:58:00Z">
        <w:r w:rsidR="007B16D7" w:rsidRPr="003E3922">
          <w:rPr>
            <w:rFonts w:ascii="Arial" w:hAnsi="Arial" w:cs="Arial"/>
            <w:color w:val="auto"/>
            <w:sz w:val="20"/>
            <w:szCs w:val="20"/>
            <w:rPrChange w:id="340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(uses shared dataset </w:t>
        </w:r>
      </w:ins>
      <w:proofErr w:type="spellStart"/>
      <w:ins w:id="341" w:author="Palacherla, Susmitha C (NONUS)" w:date="2017-04-24T10:43:00Z">
        <w:r w:rsidR="006A036D" w:rsidRPr="003E3922">
          <w:rPr>
            <w:rFonts w:ascii="Arial" w:hAnsi="Arial" w:cs="Arial"/>
            <w:color w:val="auto"/>
            <w:sz w:val="20"/>
            <w:szCs w:val="20"/>
            <w:rPrChange w:id="342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HierarchySite</w:t>
        </w:r>
      </w:ins>
      <w:ins w:id="343" w:author="Palacherla, Susmitha C (NONUS)" w:date="2017-04-24T09:58:00Z">
        <w:r w:rsidR="007B16D7" w:rsidRPr="003E3922">
          <w:rPr>
            <w:rFonts w:ascii="Arial" w:hAnsi="Arial" w:cs="Arial"/>
            <w:color w:val="auto"/>
            <w:sz w:val="20"/>
            <w:szCs w:val="20"/>
            <w:rPrChange w:id="344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List</w:t>
        </w:r>
        <w:proofErr w:type="spellEnd"/>
        <w:r w:rsidR="007B16D7" w:rsidRPr="003E3922">
          <w:rPr>
            <w:rFonts w:ascii="Arial" w:hAnsi="Arial" w:cs="Arial"/>
            <w:color w:val="auto"/>
            <w:sz w:val="20"/>
            <w:szCs w:val="20"/>
            <w:rPrChange w:id="345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)</w:t>
        </w:r>
      </w:ins>
    </w:p>
    <w:p w:rsidR="00233EA6" w:rsidRDefault="00233EA6" w:rsidP="00233EA6">
      <w:pPr>
        <w:rPr>
          <w:ins w:id="346" w:author="Palacherla, Susmitha C (NONUS)" w:date="2017-04-24T09:59:00Z"/>
        </w:rPr>
      </w:pPr>
      <w:del w:id="347" w:author="Palacherla, Susmitha C (NONUS)" w:date="2017-04-24T09:58:00Z">
        <w:r w:rsidDel="007B16D7">
          <w:delText xml:space="preserve">Query the </w:delText>
        </w:r>
      </w:del>
      <w:del w:id="348" w:author="Palacherla, Susmitha C (NONUS)" w:date="2017-04-24T09:57:00Z">
        <w:r w:rsidDel="007B16D7">
          <w:delText>locations with active quality specialists.</w:delText>
        </w:r>
      </w:del>
      <w:ins w:id="349" w:author="Palacherla, Susmitha C (NONUS)" w:date="2017-04-24T09:58:00Z">
        <w:r w:rsidR="007B16D7">
          <w:t>Query: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50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  <w:ins w:id="351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Site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52" w:author="Palacherla, Susmitha C (NONUS)" w:date="2017-04-24T10:44:00Z"/>
          <w:rFonts w:ascii="Courier New" w:hAnsi="Courier New" w:cs="Courier New"/>
          <w:noProof/>
          <w:color w:val="808080"/>
          <w:sz w:val="20"/>
          <w:szCs w:val="20"/>
        </w:rPr>
      </w:pPr>
      <w:ins w:id="353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 xml:space="preserve">FROM 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(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54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  <w:ins w:id="355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'All'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AS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Site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56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  <w:ins w:id="357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UNION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58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  <w:ins w:id="359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DISTINCT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Emp_Site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AS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Site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60" w:author="Palacherla, Susmitha C (NONUS)" w:date="2017-04-24T10:44:00Z"/>
          <w:rFonts w:ascii="Courier New" w:hAnsi="Courier New" w:cs="Courier New"/>
          <w:noProof/>
          <w:sz w:val="20"/>
          <w:szCs w:val="20"/>
        </w:rPr>
      </w:pPr>
      <w:ins w:id="361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lastRenderedPageBreak/>
          <w:t>FROM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    EC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Employee_Hierarchy eh 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join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EC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>DIM_Site ds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62" w:author="Palacherla, Susmitha C (NONUS)" w:date="2017-04-24T10:44:00Z"/>
          <w:rFonts w:ascii="Courier New" w:hAnsi="Courier New" w:cs="Courier New"/>
          <w:noProof/>
          <w:sz w:val="20"/>
          <w:szCs w:val="20"/>
        </w:rPr>
      </w:pPr>
      <w:ins w:id="363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ON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eh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Emp_Site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=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ds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>city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64" w:author="Palacherla, Susmitha C (NONUS)" w:date="2017-04-24T10:44:00Z"/>
          <w:rFonts w:ascii="Courier New" w:hAnsi="Courier New" w:cs="Courier New"/>
          <w:noProof/>
          <w:color w:val="FF0000"/>
          <w:sz w:val="20"/>
          <w:szCs w:val="20"/>
        </w:rPr>
      </w:pPr>
      <w:ins w:id="365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WHERE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Emp_Site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&lt;&gt;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'Unknown'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66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  <w:ins w:id="367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UNION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68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  <w:ins w:id="369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DISTINCT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'Other'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AS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Site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70" w:author="Palacherla, Susmitha C (NONUS)" w:date="2017-04-24T10:44:00Z"/>
          <w:rFonts w:ascii="Courier New" w:hAnsi="Courier New" w:cs="Courier New"/>
          <w:noProof/>
          <w:sz w:val="20"/>
          <w:szCs w:val="20"/>
        </w:rPr>
      </w:pPr>
      <w:ins w:id="371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FROM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    EC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Employee_Hierarchy 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72" w:author="Palacherla, Susmitha C (NONUS)" w:date="2017-04-24T10:44:00Z"/>
          <w:rFonts w:ascii="Courier New" w:hAnsi="Courier New" w:cs="Courier New"/>
          <w:noProof/>
          <w:color w:val="FF0000"/>
          <w:sz w:val="20"/>
          <w:szCs w:val="20"/>
        </w:rPr>
      </w:pPr>
      <w:ins w:id="373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WHERE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Emp_Site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=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'Other'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74" w:author="Palacherla, Susmitha C (NONUS)" w:date="2017-04-24T10:44:00Z"/>
          <w:rFonts w:ascii="Courier New" w:hAnsi="Courier New" w:cs="Courier New"/>
          <w:noProof/>
          <w:sz w:val="20"/>
          <w:szCs w:val="20"/>
        </w:rPr>
      </w:pPr>
      <w:ins w:id="375" w:author="Palacherla, Susmitha C (NONUS)" w:date="2017-04-24T10:44:00Z"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)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AS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S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76" w:author="Palacherla, Susmitha C (NONUS)" w:date="2017-04-24T10:44:00Z"/>
          <w:rFonts w:ascii="Courier New" w:hAnsi="Courier New" w:cs="Courier New"/>
          <w:noProof/>
          <w:sz w:val="20"/>
          <w:szCs w:val="20"/>
        </w:rPr>
      </w:pPr>
      <w:ins w:id="377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ORDER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BY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CASE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78" w:author="Palacherla, Susmitha C (NONUS)" w:date="2017-04-24T10:44:00Z"/>
          <w:rFonts w:ascii="Courier New" w:hAnsi="Courier New" w:cs="Courier New"/>
          <w:noProof/>
          <w:sz w:val="20"/>
          <w:szCs w:val="20"/>
        </w:rPr>
      </w:pPr>
      <w:ins w:id="379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WHEN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Site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=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'All'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THEN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0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380" w:author="Palacherla, Susmitha C (NONUS)" w:date="2017-04-24T10:44:00Z"/>
          <w:rFonts w:ascii="Courier New" w:hAnsi="Courier New" w:cs="Courier New"/>
          <w:noProof/>
          <w:sz w:val="20"/>
          <w:szCs w:val="20"/>
        </w:rPr>
      </w:pPr>
      <w:ins w:id="381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WHEN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Site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=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'OTHER'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THEN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2</w:t>
        </w:r>
      </w:ins>
    </w:p>
    <w:p w:rsidR="006A036D" w:rsidRDefault="006A036D" w:rsidP="006A036D">
      <w:pPr>
        <w:rPr>
          <w:ins w:id="382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  <w:ins w:id="383" w:author="Palacherla, Susmitha C (NONUS)" w:date="2017-04-24T10:44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ELSE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1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END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,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Site</w:t>
        </w:r>
      </w:ins>
    </w:p>
    <w:p w:rsidR="006A036D" w:rsidRDefault="006A036D" w:rsidP="006A036D">
      <w:pPr>
        <w:rPr>
          <w:ins w:id="384" w:author="Palacherla, Susmitha C (NONUS)" w:date="2017-04-24T10:44:00Z"/>
          <w:rFonts w:ascii="Courier New" w:hAnsi="Courier New" w:cs="Courier New"/>
          <w:noProof/>
          <w:color w:val="0000FF"/>
          <w:sz w:val="20"/>
          <w:szCs w:val="20"/>
        </w:rPr>
      </w:pPr>
    </w:p>
    <w:p w:rsidR="007B16D7" w:rsidRDefault="007B16D7" w:rsidP="006A036D">
      <w:pPr>
        <w:rPr>
          <w:ins w:id="385" w:author="Palacherla, Susmitha C (NONUS)" w:date="2017-04-24T09:59:00Z"/>
        </w:rPr>
      </w:pPr>
      <w:ins w:id="386" w:author="Palacherla, Susmitha C (NONUS)" w:date="2017-04-24T09:59:00Z">
        <w:r>
          <w:t>Fields:</w:t>
        </w:r>
      </w:ins>
    </w:p>
    <w:p w:rsidR="007B16D7" w:rsidRDefault="006A036D" w:rsidP="00233EA6">
      <w:pPr>
        <w:rPr>
          <w:ins w:id="387" w:author="Palacherla, Susmitha C (NONUS)" w:date="2017-04-24T09:57:00Z"/>
        </w:rPr>
      </w:pPr>
      <w:ins w:id="388" w:author="Palacherla, Susmitha C (NONUS)" w:date="2017-04-24T10:44:00Z">
        <w:r>
          <w:rPr>
            <w:noProof/>
          </w:rPr>
          <w:drawing>
            <wp:inline distT="0" distB="0" distL="0" distR="0" wp14:anchorId="4A5230F5" wp14:editId="0B043D9C">
              <wp:extent cx="5943600" cy="1760220"/>
              <wp:effectExtent l="0" t="0" r="0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602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B16D7" w:rsidRDefault="007B16D7" w:rsidP="00233EA6"/>
    <w:p w:rsidR="00233EA6" w:rsidRDefault="00233EA6" w:rsidP="00233EA6">
      <w:pPr>
        <w:rPr>
          <w:ins w:id="389" w:author="Palacherla, Susmitha C (NONUS)" w:date="2017-04-24T10:00:00Z"/>
        </w:rPr>
      </w:pPr>
      <w:r>
        <w:t>Parameters:</w:t>
      </w:r>
      <w:ins w:id="390" w:author="Palacherla, Susmitha C (NONUS)" w:date="2017-04-24T10:44:00Z">
        <w:r w:rsidR="006A036D">
          <w:t xml:space="preserve"> None</w:t>
        </w:r>
      </w:ins>
    </w:p>
    <w:p w:rsidR="007B16D7" w:rsidRDefault="007B16D7" w:rsidP="00233EA6">
      <w:pPr>
        <w:rPr>
          <w:ins w:id="391" w:author="Palacherla, Susmitha C (NONUS)" w:date="2017-04-24T10:00:00Z"/>
        </w:rPr>
      </w:pPr>
    </w:p>
    <w:p w:rsidR="00F06D56" w:rsidRDefault="00F06D56" w:rsidP="00F06D56">
      <w:pPr>
        <w:rPr>
          <w:ins w:id="392" w:author="Palacherla, Susmitha C (NONUS)" w:date="2017-04-24T10:01:00Z"/>
          <w:rFonts w:ascii="Arial" w:hAnsi="Arial" w:cs="Arial"/>
          <w:b/>
          <w:sz w:val="20"/>
          <w:szCs w:val="20"/>
        </w:rPr>
      </w:pPr>
    </w:p>
    <w:p w:rsidR="00F06D56" w:rsidRPr="003E3922" w:rsidRDefault="006A036D" w:rsidP="003E3922">
      <w:pPr>
        <w:pStyle w:val="Heading1"/>
        <w:numPr>
          <w:ilvl w:val="1"/>
          <w:numId w:val="3"/>
        </w:numPr>
        <w:rPr>
          <w:ins w:id="393" w:author="Palacherla, Susmitha C (NONUS)" w:date="2017-04-24T10:01:00Z"/>
          <w:rFonts w:ascii="Arial" w:hAnsi="Arial" w:cs="Arial"/>
          <w:color w:val="auto"/>
          <w:sz w:val="20"/>
          <w:szCs w:val="20"/>
          <w:rPrChange w:id="394" w:author="Palacherla, Susmitha C (NONUS)" w:date="2017-04-24T11:36:00Z">
            <w:rPr>
              <w:ins w:id="395" w:author="Palacherla, Susmitha C (NONUS)" w:date="2017-04-24T10:01:00Z"/>
              <w:rFonts w:ascii="Arial" w:hAnsi="Arial" w:cs="Arial"/>
              <w:b/>
              <w:sz w:val="20"/>
              <w:szCs w:val="20"/>
            </w:rPr>
          </w:rPrChange>
        </w:rPr>
        <w:pPrChange w:id="396" w:author="Palacherla, Susmitha C (NONUS)" w:date="2017-04-24T11:36:00Z">
          <w:pPr/>
        </w:pPrChange>
      </w:pPr>
      <w:bookmarkStart w:id="397" w:name="_GoBack"/>
      <w:proofErr w:type="spellStart"/>
      <w:ins w:id="398" w:author="Palacherla, Susmitha C (NONUS)" w:date="2017-04-24T10:45:00Z">
        <w:r w:rsidRPr="003E3922">
          <w:rPr>
            <w:rFonts w:ascii="Arial" w:hAnsi="Arial" w:cs="Arial"/>
            <w:color w:val="auto"/>
            <w:sz w:val="20"/>
            <w:szCs w:val="20"/>
            <w:rPrChange w:id="399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Hierarchy</w:t>
        </w:r>
      </w:ins>
      <w:ins w:id="400" w:author="Palacherla, Susmitha C (NONUS)" w:date="2017-04-24T10:01:00Z">
        <w:r w:rsidR="00F06D56" w:rsidRPr="003E3922">
          <w:rPr>
            <w:rFonts w:ascii="Arial" w:hAnsi="Arial" w:cs="Arial"/>
            <w:color w:val="auto"/>
            <w:sz w:val="20"/>
            <w:szCs w:val="20"/>
            <w:rPrChange w:id="401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EmployeeRef</w:t>
        </w:r>
        <w:proofErr w:type="spellEnd"/>
        <w:r w:rsidR="00F06D56" w:rsidRPr="003E3922">
          <w:rPr>
            <w:rFonts w:ascii="Arial" w:hAnsi="Arial" w:cs="Arial"/>
            <w:color w:val="auto"/>
            <w:sz w:val="20"/>
            <w:szCs w:val="20"/>
            <w:rPrChange w:id="402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(uses shared dataset </w:t>
        </w:r>
      </w:ins>
      <w:proofErr w:type="spellStart"/>
      <w:ins w:id="403" w:author="Palacherla, Susmitha C (NONUS)" w:date="2017-04-24T10:45:00Z">
        <w:r w:rsidRPr="003E3922">
          <w:rPr>
            <w:rFonts w:ascii="Arial" w:hAnsi="Arial" w:cs="Arial"/>
            <w:color w:val="auto"/>
            <w:sz w:val="20"/>
            <w:szCs w:val="20"/>
            <w:rPrChange w:id="404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Hierarchy</w:t>
        </w:r>
      </w:ins>
      <w:ins w:id="405" w:author="Palacherla, Susmitha C (NONUS)" w:date="2017-04-24T10:02:00Z">
        <w:r w:rsidR="00F06D56" w:rsidRPr="003E3922">
          <w:rPr>
            <w:rFonts w:ascii="Arial" w:hAnsi="Arial" w:cs="Arial"/>
            <w:color w:val="auto"/>
            <w:sz w:val="20"/>
            <w:szCs w:val="20"/>
            <w:rPrChange w:id="406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Employee</w:t>
        </w:r>
      </w:ins>
      <w:ins w:id="407" w:author="Palacherla, Susmitha C (NONUS)" w:date="2017-04-24T10:01:00Z">
        <w:r w:rsidR="00F06D56" w:rsidRPr="003E3922">
          <w:rPr>
            <w:rFonts w:ascii="Arial" w:hAnsi="Arial" w:cs="Arial"/>
            <w:color w:val="auto"/>
            <w:sz w:val="20"/>
            <w:szCs w:val="20"/>
            <w:rPrChange w:id="408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List</w:t>
        </w:r>
        <w:proofErr w:type="spellEnd"/>
        <w:r w:rsidR="00F06D56" w:rsidRPr="003E3922">
          <w:rPr>
            <w:rFonts w:ascii="Arial" w:hAnsi="Arial" w:cs="Arial"/>
            <w:color w:val="auto"/>
            <w:sz w:val="20"/>
            <w:szCs w:val="20"/>
            <w:rPrChange w:id="409" w:author="Palacherla, Susmitha C (NONUS)" w:date="2017-04-24T11:36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)</w:t>
        </w:r>
      </w:ins>
    </w:p>
    <w:bookmarkEnd w:id="397"/>
    <w:p w:rsidR="00F06D56" w:rsidRDefault="00F06D56" w:rsidP="00F06D56">
      <w:pPr>
        <w:rPr>
          <w:ins w:id="410" w:author="Palacherla, Susmitha C (NONUS)" w:date="2017-04-24T10:01:00Z"/>
        </w:rPr>
      </w:pPr>
      <w:ins w:id="411" w:author="Palacherla, Susmitha C (NONUS)" w:date="2017-04-24T10:01:00Z">
        <w:r>
          <w:t>Query: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412" w:author="Palacherla, Susmitha C (NONUS)" w:date="2017-04-24T10:45:00Z"/>
          <w:rFonts w:ascii="Courier New" w:hAnsi="Courier New" w:cs="Courier New"/>
          <w:noProof/>
          <w:sz w:val="20"/>
          <w:szCs w:val="20"/>
        </w:rPr>
      </w:pPr>
      <w:ins w:id="413" w:author="Palacherla, Susmitha C (NONUS)" w:date="2017-04-24T10:45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s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>Emp_ID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,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s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>Emp_Name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414" w:author="Palacherla, Susmitha C (NONUS)" w:date="2017-04-24T10:45:00Z"/>
          <w:rFonts w:ascii="Courier New" w:hAnsi="Courier New" w:cs="Courier New"/>
          <w:noProof/>
          <w:sz w:val="20"/>
          <w:szCs w:val="20"/>
        </w:rPr>
      </w:pPr>
      <w:ins w:id="415" w:author="Palacherla, Susmitha C (NONUS)" w:date="2017-04-24T10:45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 xml:space="preserve">FROM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(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'-1'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as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Emp_ID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,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'All'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as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Emp_Name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416" w:author="Palacherla, Susmitha C (NONUS)" w:date="2017-04-24T10:45:00Z"/>
          <w:rFonts w:ascii="Courier New" w:hAnsi="Courier New" w:cs="Courier New"/>
          <w:noProof/>
          <w:color w:val="0000FF"/>
          <w:sz w:val="20"/>
          <w:szCs w:val="20"/>
        </w:rPr>
      </w:pPr>
      <w:ins w:id="417" w:author="Palacherla, Susmitha C (NONUS)" w:date="2017-04-24T10:45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UNION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418" w:author="Palacherla, Susmitha C (NONUS)" w:date="2017-04-24T10:45:00Z"/>
          <w:rFonts w:ascii="Courier New" w:hAnsi="Courier New" w:cs="Courier New"/>
          <w:noProof/>
          <w:sz w:val="20"/>
          <w:szCs w:val="20"/>
        </w:rPr>
      </w:pPr>
      <w:ins w:id="419" w:author="Palacherla, Susmitha C (NONUS)" w:date="2017-04-24T10:45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SELECT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DISTINCT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eh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>Emp_ID EmpID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,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EH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[Emp_Name] EmpName 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420" w:author="Palacherla, Susmitha C (NONUS)" w:date="2017-04-24T10:45:00Z"/>
          <w:rFonts w:ascii="Courier New" w:hAnsi="Courier New" w:cs="Courier New"/>
          <w:noProof/>
          <w:sz w:val="20"/>
          <w:szCs w:val="20"/>
        </w:rPr>
      </w:pPr>
      <w:ins w:id="421" w:author="Palacherla, Susmitha C (NONUS)" w:date="2017-04-24T10:45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FROM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   EC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>Employee_Hierarchy eh</w:t>
        </w:r>
      </w:ins>
    </w:p>
    <w:p w:rsidR="006A036D" w:rsidRDefault="006A036D" w:rsidP="006A036D">
      <w:pPr>
        <w:autoSpaceDE w:val="0"/>
        <w:autoSpaceDN w:val="0"/>
        <w:adjustRightInd w:val="0"/>
        <w:spacing w:after="0" w:line="240" w:lineRule="auto"/>
        <w:rPr>
          <w:ins w:id="422" w:author="Palacherla, Susmitha C (NONUS)" w:date="2017-04-24T10:45:00Z"/>
          <w:rFonts w:ascii="Courier New" w:hAnsi="Courier New" w:cs="Courier New"/>
          <w:noProof/>
          <w:sz w:val="20"/>
          <w:szCs w:val="20"/>
        </w:rPr>
      </w:pPr>
      <w:ins w:id="423" w:author="Palacherla, Susmitha C (NONUS)" w:date="2017-04-24T10:45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 xml:space="preserve">WHERE 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(</w:t>
        </w:r>
        <w:r>
          <w:rPr>
            <w:rFonts w:ascii="Courier New" w:hAnsi="Courier New" w:cs="Courier New"/>
            <w:noProof/>
            <w:sz w:val="20"/>
            <w:szCs w:val="20"/>
          </w:rPr>
          <w:t>eh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.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emp_site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=(</w:t>
        </w:r>
        <w:r>
          <w:rPr>
            <w:rFonts w:ascii="Courier New" w:hAnsi="Courier New" w:cs="Courier New"/>
            <w:noProof/>
            <w:sz w:val="20"/>
            <w:szCs w:val="20"/>
          </w:rPr>
          <w:t>@strEmpSitein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)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or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@strEmpSitein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=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'All'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))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AS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s</w:t>
        </w:r>
      </w:ins>
    </w:p>
    <w:p w:rsidR="006A036D" w:rsidRDefault="006A036D" w:rsidP="006A036D">
      <w:pPr>
        <w:rPr>
          <w:ins w:id="424" w:author="Palacherla, Susmitha C (NONUS)" w:date="2017-04-24T10:45:00Z"/>
          <w:rFonts w:ascii="Courier New" w:hAnsi="Courier New" w:cs="Courier New"/>
          <w:noProof/>
          <w:sz w:val="20"/>
          <w:szCs w:val="20"/>
        </w:rPr>
      </w:pPr>
      <w:ins w:id="425" w:author="Palacherla, Susmitha C (NONUS)" w:date="2017-04-24T10:45:00Z"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ORDER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BY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CASE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WHEN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Emp_ID 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=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FF0000"/>
            <w:sz w:val="20"/>
            <w:szCs w:val="20"/>
          </w:rPr>
          <w:t>'-1'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THEN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0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ELSE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1 </w:t>
        </w:r>
        <w:r>
          <w:rPr>
            <w:rFonts w:ascii="Courier New" w:hAnsi="Courier New" w:cs="Courier New"/>
            <w:noProof/>
            <w:color w:val="0000FF"/>
            <w:sz w:val="20"/>
            <w:szCs w:val="20"/>
          </w:rPr>
          <w:t>END</w:t>
        </w:r>
        <w:r>
          <w:rPr>
            <w:rFonts w:ascii="Courier New" w:hAnsi="Courier New" w:cs="Courier New"/>
            <w:noProof/>
            <w:color w:val="808080"/>
            <w:sz w:val="20"/>
            <w:szCs w:val="20"/>
          </w:rPr>
          <w:t>,</w:t>
        </w:r>
        <w:r>
          <w:rPr>
            <w:rFonts w:ascii="Courier New" w:hAnsi="Courier New" w:cs="Courier New"/>
            <w:noProof/>
            <w:sz w:val="20"/>
            <w:szCs w:val="20"/>
          </w:rPr>
          <w:t xml:space="preserve"> Emp_Name</w:t>
        </w:r>
      </w:ins>
    </w:p>
    <w:p w:rsidR="00F06D56" w:rsidRDefault="00F06D56" w:rsidP="006A036D">
      <w:pPr>
        <w:rPr>
          <w:ins w:id="426" w:author="Palacherla, Susmitha C (NONUS)" w:date="2017-04-24T10:01:00Z"/>
        </w:rPr>
      </w:pPr>
      <w:ins w:id="427" w:author="Palacherla, Susmitha C (NONUS)" w:date="2017-04-24T10:01:00Z">
        <w:r>
          <w:lastRenderedPageBreak/>
          <w:t>Fields:</w:t>
        </w:r>
      </w:ins>
    </w:p>
    <w:p w:rsidR="00F06D56" w:rsidRDefault="006A036D" w:rsidP="00F06D56">
      <w:pPr>
        <w:rPr>
          <w:ins w:id="428" w:author="Palacherla, Susmitha C (NONUS)" w:date="2017-04-24T10:01:00Z"/>
        </w:rPr>
      </w:pPr>
      <w:ins w:id="429" w:author="Palacherla, Susmitha C (NONUS)" w:date="2017-04-24T10:45:00Z">
        <w:r>
          <w:rPr>
            <w:noProof/>
          </w:rPr>
          <w:drawing>
            <wp:inline distT="0" distB="0" distL="0" distR="0" wp14:anchorId="1AEBDC2D" wp14:editId="4A5CF666">
              <wp:extent cx="5943600" cy="2365375"/>
              <wp:effectExtent l="0" t="0" r="0" b="0"/>
              <wp:docPr id="34" name="Picture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365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06D56" w:rsidRDefault="00F06D56" w:rsidP="00F06D56">
      <w:pPr>
        <w:rPr>
          <w:ins w:id="430" w:author="Palacherla, Susmitha C (NONUS)" w:date="2017-04-24T10:01:00Z"/>
        </w:rPr>
      </w:pPr>
    </w:p>
    <w:p w:rsidR="00F06D56" w:rsidRDefault="00F06D56" w:rsidP="00F06D56">
      <w:pPr>
        <w:rPr>
          <w:ins w:id="431" w:author="Palacherla, Susmitha C (NONUS)" w:date="2017-04-24T10:01:00Z"/>
        </w:rPr>
      </w:pPr>
      <w:ins w:id="432" w:author="Palacherla, Susmitha C (NONUS)" w:date="2017-04-24T10:01:00Z">
        <w:r>
          <w:t>Parameters:</w:t>
        </w:r>
      </w:ins>
    </w:p>
    <w:p w:rsidR="00F06D56" w:rsidRDefault="00F06D56" w:rsidP="00F06D56">
      <w:pPr>
        <w:rPr>
          <w:ins w:id="433" w:author="Palacherla, Susmitha C (NONUS)" w:date="2017-04-24T10:01:00Z"/>
        </w:rPr>
      </w:pPr>
    </w:p>
    <w:p w:rsidR="00F06D56" w:rsidRDefault="006A036D" w:rsidP="00F06D56">
      <w:pPr>
        <w:rPr>
          <w:ins w:id="434" w:author="Palacherla, Susmitha C (NONUS)" w:date="2017-04-24T10:01:00Z"/>
        </w:rPr>
      </w:pPr>
      <w:ins w:id="435" w:author="Palacherla, Susmitha C (NONUS)" w:date="2017-04-24T10:46:00Z">
        <w:r>
          <w:rPr>
            <w:noProof/>
          </w:rPr>
          <w:drawing>
            <wp:inline distT="0" distB="0" distL="0" distR="0" wp14:anchorId="35B59EF8" wp14:editId="6CFEAC16">
              <wp:extent cx="5943600" cy="3005455"/>
              <wp:effectExtent l="0" t="0" r="0" b="4445"/>
              <wp:docPr id="35" name="Pictur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054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06D56" w:rsidRDefault="00F06D56" w:rsidP="00F06D56">
      <w:pPr>
        <w:rPr>
          <w:ins w:id="436" w:author="Palacherla, Susmitha C (NONUS)" w:date="2017-04-24T10:01:00Z"/>
        </w:rPr>
      </w:pPr>
    </w:p>
    <w:p w:rsidR="007935E3" w:rsidDel="006A036D" w:rsidRDefault="007935E3" w:rsidP="00233EA6">
      <w:pPr>
        <w:rPr>
          <w:del w:id="437" w:author="Palacherla, Susmitha C (NONUS)" w:date="2017-04-24T10:46:00Z"/>
        </w:rPr>
      </w:pPr>
    </w:p>
    <w:p w:rsidR="00233EA6" w:rsidDel="00F06D56" w:rsidRDefault="00A05698" w:rsidP="00A05698">
      <w:pPr>
        <w:pStyle w:val="ListParagraph"/>
        <w:numPr>
          <w:ilvl w:val="0"/>
          <w:numId w:val="4"/>
        </w:numPr>
        <w:rPr>
          <w:del w:id="438" w:author="Palacherla, Susmitha C (NONUS)" w:date="2017-04-24T10:00:00Z"/>
        </w:rPr>
      </w:pPr>
      <w:del w:id="439" w:author="Palacherla, Susmitha C (NONUS)" w:date="2017-04-24T10:00:00Z">
        <w:r w:rsidRPr="00A05698" w:rsidDel="00F06D56">
          <w:delText>@includeAllOpt</w:delText>
        </w:r>
        <w:r w:rsidR="00233EA6" w:rsidDel="00F06D56">
          <w:delText xml:space="preserve"> – </w:delText>
        </w:r>
        <w:r w:rsidDel="00F06D56">
          <w:delText xml:space="preserve">1   </w:delText>
        </w:r>
        <w:r w:rsidRPr="0012383B" w:rsidDel="00F06D56">
          <w:rPr>
            <w:i/>
          </w:rPr>
          <w:delText>(Include an “All” option in the list)</w:delText>
        </w:r>
      </w:del>
    </w:p>
    <w:p w:rsidR="00233EA6" w:rsidDel="00F06D56" w:rsidRDefault="00A05698" w:rsidP="00233EA6">
      <w:pPr>
        <w:rPr>
          <w:del w:id="440" w:author="Palacherla, Susmitha C (NONUS)" w:date="2017-04-24T10:00:00Z"/>
        </w:rPr>
      </w:pPr>
      <w:del w:id="441" w:author="Palacherla, Susmitha C (NONUS)" w:date="2017-04-24T10:00:00Z">
        <w:r w:rsidDel="00F06D56">
          <w:delText>Stored Procedure</w:delText>
        </w:r>
        <w:r w:rsidR="00233EA6" w:rsidDel="00F06D56">
          <w:delText>:</w:delText>
        </w:r>
      </w:del>
    </w:p>
    <w:p w:rsidR="00233EA6" w:rsidDel="00F06D56" w:rsidRDefault="00A05698" w:rsidP="00233EA6">
      <w:pPr>
        <w:spacing w:after="20"/>
        <w:rPr>
          <w:del w:id="442" w:author="Palacherla, Susmitha C (NONUS)" w:date="2017-04-24T10:00:00Z"/>
          <w:rFonts w:ascii="Courier New" w:hAnsi="Courier New" w:cs="Courier New"/>
          <w:sz w:val="20"/>
          <w:szCs w:val="20"/>
        </w:rPr>
      </w:pPr>
      <w:del w:id="443" w:author="Palacherla, Susmitha C (NONUS)" w:date="2017-04-24T10:00:00Z">
        <w:r w:rsidRPr="00A05698" w:rsidDel="00F06D56">
          <w:rPr>
            <w:rFonts w:ascii="Courier New" w:hAnsi="Courier New" w:cs="Courier New"/>
            <w:sz w:val="20"/>
            <w:szCs w:val="20"/>
          </w:rPr>
          <w:delText>AANDEGetQSLocations</w:delText>
        </w:r>
      </w:del>
    </w:p>
    <w:p w:rsidR="000E4565" w:rsidDel="00F06D56" w:rsidRDefault="000E4565" w:rsidP="00233EA6">
      <w:pPr>
        <w:spacing w:after="20"/>
        <w:rPr>
          <w:del w:id="444" w:author="Palacherla, Susmitha C (NONUS)" w:date="2017-04-24T10:00:00Z"/>
          <w:rFonts w:ascii="Courier New" w:hAnsi="Courier New" w:cs="Courier New"/>
          <w:sz w:val="20"/>
          <w:szCs w:val="20"/>
        </w:rPr>
      </w:pPr>
    </w:p>
    <w:p w:rsidR="000E4565" w:rsidDel="00F06D56" w:rsidRDefault="000E4565" w:rsidP="000E4565">
      <w:pPr>
        <w:rPr>
          <w:del w:id="445" w:author="Palacherla, Susmitha C (NONUS)" w:date="2017-04-24T10:00:00Z"/>
        </w:rPr>
      </w:pPr>
      <w:del w:id="446" w:author="Palacherla, Susmitha C (NONUS)" w:date="2017-04-24T10:00:00Z">
        <w:r w:rsidDel="00F06D56">
          <w:delText>Permissions Needed:</w:delText>
        </w:r>
      </w:del>
    </w:p>
    <w:p w:rsidR="000E4565" w:rsidDel="00F06D56" w:rsidRDefault="000E4565" w:rsidP="0012383B">
      <w:pPr>
        <w:pStyle w:val="ListParagraph"/>
        <w:numPr>
          <w:ilvl w:val="0"/>
          <w:numId w:val="4"/>
        </w:numPr>
        <w:rPr>
          <w:del w:id="447" w:author="Palacherla, Susmitha C (NONUS)" w:date="2017-04-24T10:00:00Z"/>
        </w:rPr>
      </w:pPr>
      <w:del w:id="448" w:author="Palacherla, Susmitha C (NONUS)" w:date="2017-04-24T10:00:00Z">
        <w:r w:rsidDel="00F06D56">
          <w:delText>In Production, the following groups need to be granted EXECUTE permissions on the stored procedure in order to be able to run the report:</w:delText>
        </w:r>
      </w:del>
    </w:p>
    <w:p w:rsidR="000E4565" w:rsidDel="00F06D56" w:rsidRDefault="000E4565" w:rsidP="0012383B">
      <w:pPr>
        <w:pStyle w:val="ListParagraph"/>
        <w:numPr>
          <w:ilvl w:val="1"/>
          <w:numId w:val="4"/>
        </w:numPr>
        <w:rPr>
          <w:del w:id="449" w:author="Palacherla, Susmitha C (NONUS)" w:date="2017-04-24T10:00:00Z"/>
        </w:rPr>
      </w:pPr>
      <w:del w:id="450" w:author="Palacherla, Susmitha C (NONUS)" w:date="2017-04-24T10:00:00Z">
        <w:r w:rsidDel="00F06D56">
          <w:delText>VNGT\AandE_Admins</w:delText>
        </w:r>
      </w:del>
    </w:p>
    <w:p w:rsidR="000E4565" w:rsidDel="00F06D56" w:rsidRDefault="000E4565" w:rsidP="0012383B">
      <w:pPr>
        <w:pStyle w:val="ListParagraph"/>
        <w:numPr>
          <w:ilvl w:val="1"/>
          <w:numId w:val="4"/>
        </w:numPr>
        <w:rPr>
          <w:del w:id="451" w:author="Palacherla, Susmitha C (NONUS)" w:date="2017-04-24T10:00:00Z"/>
        </w:rPr>
      </w:pPr>
      <w:del w:id="452" w:author="Palacherla, Susmitha C (NONUS)" w:date="2017-04-24T10:00:00Z">
        <w:r w:rsidDel="00F06D56">
          <w:delText>VNGT\BCC_Quality_Leads_Reporting</w:delText>
        </w:r>
      </w:del>
    </w:p>
    <w:p w:rsidR="000E4565" w:rsidDel="00F06D56" w:rsidRDefault="000E4565" w:rsidP="00233EA6">
      <w:pPr>
        <w:spacing w:after="20"/>
        <w:rPr>
          <w:del w:id="453" w:author="Palacherla, Susmitha C (NONUS)" w:date="2017-04-24T10:00:00Z"/>
          <w:rFonts w:ascii="Courier New" w:hAnsi="Courier New" w:cs="Courier New"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Display</w:t>
      </w:r>
    </w:p>
    <w:p w:rsidR="006F6E8A" w:rsidRPr="00804A60" w:rsidRDefault="006F6E8A" w:rsidP="006F6E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Report Title:</w:t>
      </w:r>
      <w:ins w:id="454" w:author="Palacherla, Susmitha C (NONUS)" w:date="2017-04-24T10:09:00Z">
        <w:r w:rsidR="007935E3">
          <w:rPr>
            <w:b/>
          </w:rPr>
          <w:t xml:space="preserve"> None (Defined in UI)</w:t>
        </w:r>
      </w:ins>
    </w:p>
    <w:p w:rsidR="006F6E8A" w:rsidDel="007935E3" w:rsidRDefault="006F6E8A" w:rsidP="006F6E8A">
      <w:pPr>
        <w:rPr>
          <w:del w:id="455" w:author="Palacherla, Susmitha C (NONUS)" w:date="2017-04-24T10:10:00Z"/>
        </w:rPr>
      </w:pPr>
      <w:del w:id="456" w:author="Palacherla, Susmitha C (NONUS)" w:date="2017-04-24T10:10:00Z">
        <w:r w:rsidDel="007935E3">
          <w:delText xml:space="preserve">Quality </w:delText>
        </w:r>
        <w:r w:rsidR="00D04BC1" w:rsidDel="007935E3">
          <w:delText xml:space="preserve">Lead </w:delText>
        </w:r>
        <w:r w:rsidDel="007935E3">
          <w:delText>Report</w:delText>
        </w:r>
        <w:r w:rsidR="00D04BC1" w:rsidDel="007935E3">
          <w:delText xml:space="preserve"> by Site</w:delText>
        </w:r>
      </w:del>
    </w:p>
    <w:p w:rsidR="006F6E8A" w:rsidRPr="00D62F04" w:rsidRDefault="006F6E8A" w:rsidP="006F6E8A">
      <w:pPr>
        <w:rPr>
          <w:b/>
        </w:rPr>
      </w:pPr>
      <w:r w:rsidRPr="00D62F04">
        <w:rPr>
          <w:b/>
        </w:rPr>
        <w:t>Subtitle:</w:t>
      </w:r>
      <w:ins w:id="457" w:author="Palacherla, Susmitha C (NONUS)" w:date="2017-04-24T10:10:00Z">
        <w:r w:rsidR="007935E3">
          <w:rPr>
            <w:b/>
          </w:rPr>
          <w:t xml:space="preserve"> None</w:t>
        </w:r>
      </w:ins>
    </w:p>
    <w:p w:rsidR="006F6E8A" w:rsidRPr="00E250E0" w:rsidRDefault="006F6E8A" w:rsidP="006F6E8A">
      <w:pPr>
        <w:rPr>
          <w:b/>
          <w:rPrChange w:id="458" w:author="Palacherla, Susmitha C (NONUS)" w:date="2017-04-24T10:14:00Z">
            <w:rPr/>
          </w:rPrChange>
        </w:rPr>
      </w:pPr>
      <w:del w:id="459" w:author="Palacherla, Susmitha C (NONUS)" w:date="2017-04-24T10:14:00Z">
        <w:r w:rsidRPr="00E250E0" w:rsidDel="00E250E0">
          <w:rPr>
            <w:b/>
            <w:rPrChange w:id="460" w:author="Palacherla, Susmitha C (NONUS)" w:date="2017-04-24T10:14:00Z">
              <w:rPr/>
            </w:rPrChange>
          </w:rPr>
          <w:delText>Expression</w:delText>
        </w:r>
      </w:del>
      <w:ins w:id="461" w:author="Palacherla, Susmitha C (NONUS)" w:date="2017-04-24T10:14:00Z">
        <w:r w:rsidR="00E250E0" w:rsidRPr="00E250E0">
          <w:rPr>
            <w:b/>
            <w:rPrChange w:id="462" w:author="Palacherla, Susmitha C (NONUS)" w:date="2017-04-24T10:14:00Z">
              <w:rPr/>
            </w:rPrChange>
          </w:rPr>
          <w:t>Report Elements</w:t>
        </w:r>
      </w:ins>
      <w:r w:rsidRPr="00E250E0">
        <w:rPr>
          <w:b/>
          <w:rPrChange w:id="463" w:author="Palacherla, Susmitha C (NONUS)" w:date="2017-04-24T10:14:00Z">
            <w:rPr/>
          </w:rPrChange>
        </w:rPr>
        <w:t xml:space="preserve">: </w:t>
      </w:r>
    </w:p>
    <w:p w:rsidR="006F6E8A" w:rsidDel="00E250E0" w:rsidRDefault="00D04BC1" w:rsidP="006F6E8A">
      <w:pPr>
        <w:rPr>
          <w:del w:id="464" w:author="Palacherla, Susmitha C (NONUS)" w:date="2017-04-24T10:15:00Z"/>
        </w:rPr>
      </w:pPr>
      <w:del w:id="465" w:author="Palacherla, Susmitha C (NONUS)" w:date="2017-04-24T10:15:00Z">
        <w:r w:rsidDel="00E250E0">
          <w:rPr>
            <w:rFonts w:ascii="Courier New" w:hAnsi="Courier New" w:cs="Courier New"/>
            <w:noProof/>
            <w:sz w:val="20"/>
            <w:szCs w:val="20"/>
          </w:rPr>
          <w:delText>=</w:delText>
        </w:r>
        <w:r w:rsidDel="00E250E0">
          <w:rPr>
            <w:rFonts w:ascii="Courier New" w:hAnsi="Courier New" w:cs="Courier New"/>
            <w:noProof/>
            <w:color w:val="A31515"/>
            <w:sz w:val="20"/>
            <w:szCs w:val="20"/>
          </w:rPr>
          <w:delText>"Generated on "</w:delText>
        </w:r>
        <w:r w:rsidDel="00E250E0">
          <w:rPr>
            <w:rFonts w:ascii="Courier New" w:hAnsi="Courier New" w:cs="Courier New"/>
            <w:noProof/>
            <w:sz w:val="20"/>
            <w:szCs w:val="20"/>
          </w:rPr>
          <w:delText xml:space="preserve"> + Today()</w:delText>
        </w:r>
      </w:del>
    </w:p>
    <w:p w:rsidR="006F6E8A" w:rsidRPr="00D62F04" w:rsidDel="00E250E0" w:rsidRDefault="006F6E8A" w:rsidP="006F6E8A">
      <w:pPr>
        <w:rPr>
          <w:del w:id="466" w:author="Palacherla, Susmitha C (NONUS)" w:date="2017-04-24T10:15:00Z"/>
          <w:i/>
        </w:rPr>
      </w:pPr>
      <w:del w:id="467" w:author="Palacherla, Susmitha C (NONUS)" w:date="2017-04-24T10:15:00Z">
        <w:r w:rsidRPr="00D62F04" w:rsidDel="00E250E0">
          <w:rPr>
            <w:i/>
          </w:rPr>
          <w:delText>(</w:delText>
        </w:r>
        <w:r w:rsidR="00D04BC1" w:rsidDel="00E250E0">
          <w:rPr>
            <w:i/>
          </w:rPr>
          <w:delText>Displays “Generated on &lt;today’s date&gt;”</w:delText>
        </w:r>
        <w:r w:rsidRPr="00D62F04" w:rsidDel="00E250E0">
          <w:rPr>
            <w:i/>
          </w:rPr>
          <w:delText>.)</w:delText>
        </w:r>
      </w:del>
    </w:p>
    <w:p w:rsidR="00C50FFE" w:rsidDel="00E250E0" w:rsidRDefault="00C50FFE" w:rsidP="006F6E8A">
      <w:pPr>
        <w:rPr>
          <w:del w:id="468" w:author="Palacherla, Susmitha C (NONUS)" w:date="2017-04-24T10:15:00Z"/>
          <w:b/>
        </w:rPr>
      </w:pPr>
      <w:del w:id="469" w:author="Palacherla, Susmitha C (NONUS)" w:date="2017-04-24T10:15:00Z">
        <w:r w:rsidDel="00E250E0">
          <w:rPr>
            <w:b/>
          </w:rPr>
          <w:delText>Row-group report by the following expression and page break between each group instance to limit detailed row display to 250 rows per page:</w:delText>
        </w:r>
      </w:del>
    </w:p>
    <w:p w:rsidR="00C50FFE" w:rsidDel="00E250E0" w:rsidRDefault="00C50FFE" w:rsidP="006F6E8A">
      <w:pPr>
        <w:rPr>
          <w:del w:id="470" w:author="Palacherla, Susmitha C (NONUS)" w:date="2017-04-24T10:15:00Z"/>
          <w:b/>
        </w:rPr>
      </w:pPr>
      <w:del w:id="471" w:author="Palacherla, Susmitha C (NONUS)" w:date="2017-04-24T10:15:00Z">
        <w:r w:rsidDel="00E250E0">
          <w:rPr>
            <w:rFonts w:ascii="Courier New" w:hAnsi="Courier New" w:cs="Courier New"/>
            <w:noProof/>
            <w:sz w:val="20"/>
            <w:szCs w:val="20"/>
          </w:rPr>
          <w:delText>=Ceiling(RowNumber(</w:delText>
        </w:r>
        <w:r w:rsidDel="00E250E0">
          <w:rPr>
            <w:rFonts w:ascii="Courier New" w:hAnsi="Courier New" w:cs="Courier New"/>
            <w:noProof/>
            <w:color w:val="0000FF"/>
            <w:sz w:val="20"/>
            <w:szCs w:val="20"/>
          </w:rPr>
          <w:delText>Nothing</w:delText>
        </w:r>
        <w:r w:rsidDel="00E250E0">
          <w:rPr>
            <w:rFonts w:ascii="Courier New" w:hAnsi="Courier New" w:cs="Courier New"/>
            <w:noProof/>
            <w:sz w:val="20"/>
            <w:szCs w:val="20"/>
          </w:rPr>
          <w:delText>)/250)</w:delText>
        </w:r>
      </w:del>
    </w:p>
    <w:p w:rsidR="006F6E8A" w:rsidDel="00E250E0" w:rsidRDefault="00165AEF" w:rsidP="006F6E8A">
      <w:pPr>
        <w:rPr>
          <w:del w:id="472" w:author="Palacherla, Susmitha C (NONUS)" w:date="2017-04-24T10:15:00Z"/>
          <w:b/>
        </w:rPr>
      </w:pPr>
      <w:del w:id="473" w:author="Palacherla, Susmitha C (NONUS)" w:date="2017-04-24T10:15:00Z">
        <w:r w:rsidDel="00E250E0">
          <w:rPr>
            <w:b/>
          </w:rPr>
          <w:delText>Within the page break group, r</w:delText>
        </w:r>
        <w:r w:rsidR="006F6E8A" w:rsidDel="00E250E0">
          <w:rPr>
            <w:b/>
          </w:rPr>
          <w:delText xml:space="preserve">ow-group and sort report detail by </w:delText>
        </w:r>
        <w:r w:rsidR="00C50FFE" w:rsidDel="00E250E0">
          <w:rPr>
            <w:b/>
          </w:rPr>
          <w:delText xml:space="preserve">Quality Specialist </w:delText>
        </w:r>
        <w:r w:rsidR="006F6E8A" w:rsidDel="00E250E0">
          <w:rPr>
            <w:b/>
          </w:rPr>
          <w:delText>Location. Page break between each group instance.</w:delText>
        </w:r>
      </w:del>
    </w:p>
    <w:p w:rsidR="006F6E8A" w:rsidRPr="00D62F04" w:rsidDel="00E250E0" w:rsidRDefault="006F6E8A" w:rsidP="006F6E8A">
      <w:pPr>
        <w:rPr>
          <w:del w:id="474" w:author="Palacherla, Susmitha C (NONUS)" w:date="2017-04-24T10:15:00Z"/>
          <w:b/>
        </w:rPr>
      </w:pPr>
      <w:del w:id="475" w:author="Palacherla, Susmitha C (NONUS)" w:date="2017-04-24T10:15:00Z">
        <w:r w:rsidDel="00E250E0">
          <w:rPr>
            <w:b/>
          </w:rPr>
          <w:delText xml:space="preserve">Group </w:delText>
        </w:r>
        <w:r w:rsidRPr="00D62F04" w:rsidDel="00E250E0">
          <w:rPr>
            <w:b/>
          </w:rPr>
          <w:delText>Subtitle</w:delText>
        </w:r>
        <w:r w:rsidDel="00E250E0">
          <w:rPr>
            <w:b/>
          </w:rPr>
          <w:delText xml:space="preserve"> 1</w:delText>
        </w:r>
        <w:r w:rsidRPr="00D62F04" w:rsidDel="00E250E0">
          <w:rPr>
            <w:b/>
          </w:rPr>
          <w:delText>:</w:delText>
        </w:r>
      </w:del>
    </w:p>
    <w:p w:rsidR="006F6E8A" w:rsidRPr="00D62F04" w:rsidDel="00E250E0" w:rsidRDefault="00C50FFE" w:rsidP="006F6E8A">
      <w:pPr>
        <w:rPr>
          <w:del w:id="476" w:author="Palacherla, Susmitha C (NONUS)" w:date="2017-04-24T10:15:00Z"/>
          <w:i/>
        </w:rPr>
      </w:pPr>
      <w:del w:id="477" w:author="Palacherla, Susmitha C (NONUS)" w:date="2017-04-24T10:15:00Z">
        <w:r w:rsidDel="00E250E0">
          <w:rPr>
            <w:i/>
          </w:rPr>
          <w:delText xml:space="preserve">Specialists at: </w:delText>
        </w:r>
        <w:r w:rsidR="006F6E8A" w:rsidRPr="00D62F04" w:rsidDel="00E250E0">
          <w:rPr>
            <w:i/>
          </w:rPr>
          <w:delText>&lt;</w:delText>
        </w:r>
        <w:r w:rsidDel="00E250E0">
          <w:rPr>
            <w:i/>
          </w:rPr>
          <w:delText xml:space="preserve">Quality Specialist </w:delText>
        </w:r>
        <w:r w:rsidR="006F6E8A" w:rsidRPr="00D62F04" w:rsidDel="00E250E0">
          <w:rPr>
            <w:i/>
          </w:rPr>
          <w:delText>Location&gt;</w:delText>
        </w:r>
      </w:del>
    </w:p>
    <w:p w:rsidR="006F6E8A" w:rsidDel="00E250E0" w:rsidRDefault="006F6E8A" w:rsidP="006F6E8A">
      <w:pPr>
        <w:rPr>
          <w:del w:id="478" w:author="Palacherla, Susmitha C (NONUS)" w:date="2017-04-24T10:15:00Z"/>
        </w:rPr>
      </w:pPr>
      <w:del w:id="479" w:author="Palacherla, Susmitha C (NONUS)" w:date="2017-04-24T10:15:00Z">
        <w:r w:rsidRPr="0013673F" w:rsidDel="00E250E0">
          <w:rPr>
            <w:u w:val="single"/>
          </w:rPr>
          <w:delText>Example</w:delText>
        </w:r>
        <w:r w:rsidDel="00E250E0">
          <w:delText xml:space="preserve">: </w:delText>
        </w:r>
        <w:r w:rsidR="00C50FFE" w:rsidDel="00E250E0">
          <w:delText xml:space="preserve">Specialists at: </w:delText>
        </w:r>
        <w:r w:rsidDel="00E250E0">
          <w:delText xml:space="preserve">London </w:delText>
        </w:r>
      </w:del>
    </w:p>
    <w:p w:rsidR="006F6E8A" w:rsidRPr="0013673F" w:rsidDel="00E250E0" w:rsidRDefault="00C50FFE" w:rsidP="006F6E8A">
      <w:pPr>
        <w:rPr>
          <w:del w:id="480" w:author="Palacherla, Susmitha C (NONUS)" w:date="2017-04-24T10:15:00Z"/>
          <w:i/>
        </w:rPr>
      </w:pPr>
      <w:del w:id="481" w:author="Palacherla, Susmitha C (NONUS)" w:date="2017-04-24T10:15:00Z">
        <w:r w:rsidDel="00E250E0">
          <w:rPr>
            <w:i/>
          </w:rPr>
          <w:delText>(Do not output the label “Specialists at:” to file when results are exported</w:delText>
        </w:r>
        <w:r w:rsidR="00480072" w:rsidDel="00E250E0">
          <w:rPr>
            <w:i/>
          </w:rPr>
          <w:delText xml:space="preserve"> to flat file</w:delText>
        </w:r>
        <w:r w:rsidDel="00E250E0">
          <w:rPr>
            <w:i/>
          </w:rPr>
          <w:delText>.)</w:delText>
        </w:r>
      </w:del>
    </w:p>
    <w:p w:rsidR="002F2FC1" w:rsidDel="00E250E0" w:rsidRDefault="006F6E8A" w:rsidP="006F6E8A">
      <w:pPr>
        <w:rPr>
          <w:del w:id="482" w:author="Palacherla, Susmitha C (NONUS)" w:date="2017-04-24T10:15:00Z"/>
          <w:b/>
        </w:rPr>
      </w:pPr>
      <w:del w:id="483" w:author="Palacherla, Susmitha C (NONUS)" w:date="2017-04-24T10:15:00Z">
        <w:r w:rsidRPr="00D62F04" w:rsidDel="00E250E0">
          <w:rPr>
            <w:b/>
          </w:rPr>
          <w:delText xml:space="preserve">Within </w:delText>
        </w:r>
        <w:r w:rsidR="00165AEF" w:rsidDel="00E250E0">
          <w:rPr>
            <w:b/>
          </w:rPr>
          <w:delText xml:space="preserve">Quality Specialist </w:delText>
        </w:r>
        <w:r w:rsidRPr="00D62F04" w:rsidDel="00E250E0">
          <w:rPr>
            <w:b/>
          </w:rPr>
          <w:delText xml:space="preserve">Location, </w:delText>
        </w:r>
        <w:r w:rsidDel="00E250E0">
          <w:rPr>
            <w:b/>
          </w:rPr>
          <w:delText>row-</w:delText>
        </w:r>
        <w:r w:rsidRPr="00D62F04" w:rsidDel="00E250E0">
          <w:rPr>
            <w:b/>
          </w:rPr>
          <w:delText xml:space="preserve">group </w:delText>
        </w:r>
        <w:r w:rsidDel="00E250E0">
          <w:rPr>
            <w:b/>
          </w:rPr>
          <w:delText xml:space="preserve">and sort </w:delText>
        </w:r>
        <w:r w:rsidRPr="00D62F04" w:rsidDel="00E250E0">
          <w:rPr>
            <w:b/>
          </w:rPr>
          <w:delText xml:space="preserve">report detail by </w:delText>
        </w:r>
        <w:r w:rsidR="00165AEF" w:rsidDel="00E250E0">
          <w:rPr>
            <w:b/>
          </w:rPr>
          <w:delText>Quality Specialist Name</w:delText>
        </w:r>
        <w:r w:rsidR="002F2FC1" w:rsidDel="00E250E0">
          <w:rPr>
            <w:b/>
          </w:rPr>
          <w:delText xml:space="preserve">.  Include a separator row at the beginning of each QS name group.  Then row-group and sort report detail by </w:delText>
        </w:r>
        <w:r w:rsidRPr="00D62F04" w:rsidDel="00E250E0">
          <w:rPr>
            <w:b/>
          </w:rPr>
          <w:delText>Agent Name.</w:delText>
        </w:r>
      </w:del>
    </w:p>
    <w:p w:rsidR="006F6E8A" w:rsidDel="00E250E0" w:rsidRDefault="003E1F08" w:rsidP="006F6E8A">
      <w:pPr>
        <w:rPr>
          <w:del w:id="484" w:author="Palacherla, Susmitha C (NONUS)" w:date="2017-04-24T10:15:00Z"/>
          <w:b/>
        </w:rPr>
      </w:pPr>
      <w:del w:id="485" w:author="Palacherla, Susmitha C (NONUS)" w:date="2017-04-24T10:15:00Z">
        <w:r w:rsidDel="00E250E0">
          <w:rPr>
            <w:b/>
          </w:rPr>
          <w:delText>Detail row formatting:</w:delText>
        </w:r>
      </w:del>
    </w:p>
    <w:p w:rsidR="008C1852" w:rsidDel="00E250E0" w:rsidRDefault="008C1852" w:rsidP="0013673F">
      <w:pPr>
        <w:spacing w:after="0" w:line="240" w:lineRule="auto"/>
        <w:rPr>
          <w:del w:id="486" w:author="Palacherla, Susmitha C (NONUS)" w:date="2017-04-24T10:15:00Z"/>
        </w:rPr>
      </w:pPr>
      <w:del w:id="487" w:author="Palacherla, Susmitha C (NONUS)" w:date="2017-04-24T10:15:00Z">
        <w:r w:rsidDel="00E250E0">
          <w:delText xml:space="preserve">Set a </w:delText>
        </w:r>
        <w:r w:rsidRPr="003E1F08" w:rsidDel="00E250E0">
          <w:delText>thicker top border when the agent or QS name changes</w:delText>
        </w:r>
        <w:r w:rsidDel="00E250E0">
          <w:delText>.</w:delText>
        </w:r>
      </w:del>
    </w:p>
    <w:p w:rsidR="002F2FC1" w:rsidRPr="0013673F" w:rsidDel="00E250E0" w:rsidRDefault="003E1F08" w:rsidP="0013673F">
      <w:pPr>
        <w:spacing w:after="0" w:line="240" w:lineRule="auto"/>
        <w:rPr>
          <w:del w:id="488" w:author="Palacherla, Susmitha C (NONUS)" w:date="2017-04-24T10:15:00Z"/>
        </w:rPr>
      </w:pPr>
      <w:del w:id="489" w:author="Palacherla, Susmitha C (NONUS)" w:date="2017-04-24T10:15:00Z">
        <w:r w:rsidRPr="003E1F08" w:rsidDel="00E250E0">
          <w:delText xml:space="preserve">BorderWidth-Top </w:delText>
        </w:r>
        <w:r w:rsidR="008C1852" w:rsidDel="00E250E0">
          <w:delText>E</w:delText>
        </w:r>
        <w:r w:rsidR="002F2FC1" w:rsidRPr="0013673F" w:rsidDel="00E250E0">
          <w:delText>xpression:</w:delText>
        </w:r>
      </w:del>
    </w:p>
    <w:p w:rsidR="002F2FC1" w:rsidDel="00E250E0" w:rsidRDefault="002F2FC1" w:rsidP="006F6E8A">
      <w:pPr>
        <w:rPr>
          <w:del w:id="490" w:author="Palacherla, Susmitha C (NONUS)" w:date="2017-04-24T10:15:00Z"/>
        </w:rPr>
      </w:pPr>
      <w:del w:id="491" w:author="Palacherla, Susmitha C (NONUS)" w:date="2017-04-24T10:15:00Z">
        <w:r w:rsidRPr="0013673F" w:rsidDel="00E250E0">
          <w:delText>=Iif(Fields!Agent_Name.Value = Previous(Fields!Agent_Name.Value) OR Fields!Agent_Name.Value = First(Fields!Agent_Name.Value, "LeadReportDataSet") OR Fields!Quality_Specialist_Name.Value &lt;&gt; Previous(Fields!Quality_Specialist_Name.Value),"1pt", "5pt")</w:delText>
        </w:r>
      </w:del>
    </w:p>
    <w:p w:rsidR="008C1852" w:rsidRPr="008C1852" w:rsidDel="00E250E0" w:rsidRDefault="008C1852" w:rsidP="0013673F">
      <w:pPr>
        <w:spacing w:after="0" w:line="240" w:lineRule="auto"/>
        <w:rPr>
          <w:del w:id="492" w:author="Palacherla, Susmitha C (NONUS)" w:date="2017-04-24T10:15:00Z"/>
        </w:rPr>
      </w:pPr>
      <w:del w:id="493" w:author="Palacherla, Susmitha C (NONUS)" w:date="2017-04-24T10:15:00Z">
        <w:r w:rsidRPr="008C1852" w:rsidDel="00E250E0">
          <w:delText>Al</w:delText>
        </w:r>
        <w:r w:rsidDel="00E250E0">
          <w:delText xml:space="preserve">ternate row colors between white and </w:delText>
        </w:r>
        <w:r w:rsidR="00694F80" w:rsidDel="00E250E0">
          <w:delText xml:space="preserve">pale </w:delText>
        </w:r>
        <w:r w:rsidDel="00E250E0">
          <w:delText>green.</w:delText>
        </w:r>
      </w:del>
    </w:p>
    <w:p w:rsidR="003E1F08" w:rsidRPr="008C1852" w:rsidDel="00E250E0" w:rsidRDefault="008C1852" w:rsidP="0013673F">
      <w:pPr>
        <w:spacing w:after="0" w:line="240" w:lineRule="auto"/>
        <w:rPr>
          <w:del w:id="494" w:author="Palacherla, Susmitha C (NONUS)" w:date="2017-04-24T10:15:00Z"/>
        </w:rPr>
      </w:pPr>
      <w:del w:id="495" w:author="Palacherla, Susmitha C (NONUS)" w:date="2017-04-24T10:15:00Z">
        <w:r w:rsidRPr="00694F80" w:rsidDel="00E250E0">
          <w:delText>Fill-BackgroundColor E</w:delText>
        </w:r>
        <w:r w:rsidR="003E1F08" w:rsidRPr="00694F80" w:rsidDel="00E250E0">
          <w:delText>xpression:</w:delText>
        </w:r>
      </w:del>
    </w:p>
    <w:p w:rsidR="003E1F08" w:rsidRPr="0013673F" w:rsidDel="00E250E0" w:rsidRDefault="00694F80" w:rsidP="006F6E8A">
      <w:pPr>
        <w:rPr>
          <w:del w:id="496" w:author="Palacherla, Susmitha C (NONUS)" w:date="2017-04-24T10:15:00Z"/>
        </w:rPr>
      </w:pPr>
      <w:del w:id="497" w:author="Palacherla, Susmitha C (NONUS)" w:date="2017-04-24T10:15:00Z">
        <w:r w:rsidRPr="00694F80" w:rsidDel="00E250E0">
          <w:delText>=Iif(RowNumber(Nothing) Mod 2, "PaleGreen", "White")</w:delText>
        </w:r>
      </w:del>
    </w:p>
    <w:p w:rsidR="006F6E8A" w:rsidRPr="00D62F04" w:rsidDel="00E250E0" w:rsidRDefault="006F6E8A" w:rsidP="006F6E8A">
      <w:pPr>
        <w:rPr>
          <w:del w:id="498" w:author="Palacherla, Susmitha C (NONUS)" w:date="2017-04-24T10:15:00Z"/>
          <w:b/>
        </w:rPr>
      </w:pPr>
      <w:del w:id="499" w:author="Palacherla, Susmitha C (NONUS)" w:date="2017-04-24T10:15:00Z">
        <w:r w:rsidRPr="009C71DF" w:rsidDel="00E250E0">
          <w:rPr>
            <w:b/>
          </w:rPr>
          <w:delText>Detail fields:</w:delText>
        </w:r>
      </w:del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  <w:tblPrChange w:id="500" w:author="Palacherla, Susmitha C (NONUS)" w:date="2017-04-24T10:15:00Z">
          <w:tblPr>
            <w:tblStyle w:val="TableGrid"/>
            <w:tblW w:w="95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48"/>
        <w:gridCol w:w="3487"/>
        <w:gridCol w:w="4541"/>
        <w:tblGridChange w:id="501">
          <w:tblGrid>
            <w:gridCol w:w="1548"/>
            <w:gridCol w:w="4500"/>
            <w:gridCol w:w="3528"/>
          </w:tblGrid>
        </w:tblGridChange>
      </w:tblGrid>
      <w:tr w:rsidR="006F6E8A" w:rsidRPr="00D62F04" w:rsidDel="00E250E0" w:rsidTr="00E250E0">
        <w:trPr>
          <w:del w:id="502" w:author="Palacherla, Susmitha C (NONUS)" w:date="2017-04-24T10:15:00Z"/>
        </w:trPr>
        <w:tc>
          <w:tcPr>
            <w:tcW w:w="1548" w:type="dxa"/>
            <w:shd w:val="clear" w:color="auto" w:fill="D9D9D9" w:themeFill="background1" w:themeFillShade="D9"/>
            <w:tcPrChange w:id="503" w:author="Palacherla, Susmitha C (NONUS)" w:date="2017-04-24T10:15:00Z">
              <w:tcPr>
                <w:tcW w:w="1548" w:type="dxa"/>
                <w:shd w:val="clear" w:color="auto" w:fill="D9D9D9" w:themeFill="background1" w:themeFillShade="D9"/>
              </w:tcPr>
            </w:tcPrChange>
          </w:tcPr>
          <w:p w:rsidR="006F6E8A" w:rsidRPr="00D62F04" w:rsidDel="00E250E0" w:rsidRDefault="006F6E8A" w:rsidP="007B16D7">
            <w:pPr>
              <w:spacing w:after="20" w:line="240" w:lineRule="auto"/>
              <w:rPr>
                <w:del w:id="504" w:author="Palacherla, Susmitha C (NONUS)" w:date="2017-04-24T10:15:00Z"/>
                <w:b/>
              </w:rPr>
            </w:pPr>
            <w:del w:id="505" w:author="Palacherla, Susmitha C (NONUS)" w:date="2017-04-24T10:15:00Z">
              <w:r w:rsidRPr="00D62F04" w:rsidDel="00E250E0">
                <w:rPr>
                  <w:b/>
                </w:rPr>
                <w:delText>Column header</w:delText>
              </w:r>
            </w:del>
          </w:p>
        </w:tc>
        <w:tc>
          <w:tcPr>
            <w:tcW w:w="3487" w:type="dxa"/>
            <w:shd w:val="clear" w:color="auto" w:fill="D9D9D9" w:themeFill="background1" w:themeFillShade="D9"/>
            <w:tcPrChange w:id="506" w:author="Palacherla, Susmitha C (NONUS)" w:date="2017-04-24T10:15:00Z">
              <w:tcPr>
                <w:tcW w:w="4500" w:type="dxa"/>
                <w:shd w:val="clear" w:color="auto" w:fill="D9D9D9" w:themeFill="background1" w:themeFillShade="D9"/>
              </w:tcPr>
            </w:tcPrChange>
          </w:tcPr>
          <w:p w:rsidR="006F6E8A" w:rsidRPr="00D62F04" w:rsidDel="00E250E0" w:rsidRDefault="006F6E8A" w:rsidP="007B16D7">
            <w:pPr>
              <w:spacing w:after="20" w:line="240" w:lineRule="auto"/>
              <w:rPr>
                <w:del w:id="507" w:author="Palacherla, Susmitha C (NONUS)" w:date="2017-04-24T10:15:00Z"/>
                <w:b/>
              </w:rPr>
            </w:pPr>
            <w:del w:id="508" w:author="Palacherla, Susmitha C (NONUS)" w:date="2017-04-24T10:15:00Z">
              <w:r w:rsidRPr="00D62F04" w:rsidDel="00E250E0">
                <w:rPr>
                  <w:b/>
                </w:rPr>
                <w:delText>Field value</w:delText>
              </w:r>
            </w:del>
          </w:p>
        </w:tc>
        <w:tc>
          <w:tcPr>
            <w:tcW w:w="4541" w:type="dxa"/>
            <w:shd w:val="clear" w:color="auto" w:fill="D9D9D9" w:themeFill="background1" w:themeFillShade="D9"/>
            <w:tcPrChange w:id="509" w:author="Palacherla, Susmitha C (NONUS)" w:date="2017-04-24T10:15:00Z">
              <w:tcPr>
                <w:tcW w:w="3528" w:type="dxa"/>
                <w:shd w:val="clear" w:color="auto" w:fill="D9D9D9" w:themeFill="background1" w:themeFillShade="D9"/>
              </w:tcPr>
            </w:tcPrChange>
          </w:tcPr>
          <w:p w:rsidR="006F6E8A" w:rsidRPr="00D62F04" w:rsidDel="00E250E0" w:rsidRDefault="006F6E8A" w:rsidP="007B16D7">
            <w:pPr>
              <w:spacing w:after="20" w:line="240" w:lineRule="auto"/>
              <w:rPr>
                <w:del w:id="510" w:author="Palacherla, Susmitha C (NONUS)" w:date="2017-04-24T10:15:00Z"/>
                <w:b/>
              </w:rPr>
            </w:pPr>
            <w:del w:id="511" w:author="Palacherla, Susmitha C (NONUS)" w:date="2017-04-24T10:15:00Z">
              <w:r w:rsidRPr="00D62F04" w:rsidDel="00E250E0">
                <w:rPr>
                  <w:b/>
                </w:rPr>
                <w:delText>Formatting / Detail</w:delText>
              </w:r>
            </w:del>
          </w:p>
        </w:tc>
      </w:tr>
      <w:tr w:rsidR="003E1F08" w:rsidDel="00E250E0" w:rsidTr="00E250E0">
        <w:trPr>
          <w:del w:id="512" w:author="Palacherla, Susmitha C (NONUS)" w:date="2017-04-24T10:15:00Z"/>
        </w:trPr>
        <w:tc>
          <w:tcPr>
            <w:tcW w:w="1548" w:type="dxa"/>
            <w:tcPrChange w:id="513" w:author="Palacherla, Susmitha C (NONUS)" w:date="2017-04-24T10:15:00Z">
              <w:tcPr>
                <w:tcW w:w="1548" w:type="dxa"/>
              </w:tcPr>
            </w:tcPrChange>
          </w:tcPr>
          <w:p w:rsidR="003E1F08" w:rsidDel="00E250E0" w:rsidRDefault="003E1F08" w:rsidP="007B16D7">
            <w:pPr>
              <w:spacing w:after="20" w:line="240" w:lineRule="auto"/>
              <w:rPr>
                <w:del w:id="514" w:author="Palacherla, Susmitha C (NONUS)" w:date="2017-04-24T10:15:00Z"/>
              </w:rPr>
            </w:pPr>
            <w:del w:id="515" w:author="Palacherla, Susmitha C (NONUS)" w:date="2017-04-24T10:15:00Z">
              <w:r w:rsidDel="00E250E0">
                <w:delText>Quality Specialist Name</w:delText>
              </w:r>
            </w:del>
          </w:p>
        </w:tc>
        <w:tc>
          <w:tcPr>
            <w:tcW w:w="3487" w:type="dxa"/>
            <w:tcPrChange w:id="516" w:author="Palacherla, Susmitha C (NONUS)" w:date="2017-04-24T10:15:00Z">
              <w:tcPr>
                <w:tcW w:w="4500" w:type="dxa"/>
              </w:tcPr>
            </w:tcPrChange>
          </w:tcPr>
          <w:p w:rsidR="003E1F08" w:rsidDel="00E250E0" w:rsidRDefault="003E1F08">
            <w:pPr>
              <w:spacing w:after="20" w:line="240" w:lineRule="auto"/>
              <w:rPr>
                <w:del w:id="517" w:author="Palacherla, Susmitha C (NONUS)" w:date="2017-04-24T10:15:00Z"/>
              </w:rPr>
            </w:pPr>
            <w:del w:id="518" w:author="Palacherla, Susmitha C (NONUS)" w:date="2017-04-24T10:15:00Z">
              <w:r w:rsidDel="00E250E0">
                <w:delText>LeadReportDataSet.[Quality_Specialist_Name]</w:delText>
              </w:r>
            </w:del>
          </w:p>
        </w:tc>
        <w:tc>
          <w:tcPr>
            <w:tcW w:w="4541" w:type="dxa"/>
            <w:tcPrChange w:id="519" w:author="Palacherla, Susmitha C (NONUS)" w:date="2017-04-24T10:15:00Z">
              <w:tcPr>
                <w:tcW w:w="3528" w:type="dxa"/>
              </w:tcPr>
            </w:tcPrChange>
          </w:tcPr>
          <w:p w:rsidR="003E1F08" w:rsidDel="00E250E0" w:rsidRDefault="003E1F08" w:rsidP="007B16D7">
            <w:pPr>
              <w:spacing w:after="20" w:line="240" w:lineRule="auto"/>
              <w:rPr>
                <w:del w:id="520" w:author="Palacherla, Susmitha C (NONUS)" w:date="2017-04-24T10:15:00Z"/>
              </w:rPr>
            </w:pPr>
            <w:del w:id="521" w:author="Palacherla, Susmitha C (NONUS)" w:date="2017-04-24T10:15:00Z">
              <w:r w:rsidDel="00E250E0">
                <w:delText>Last name, first name.</w:delText>
              </w:r>
            </w:del>
          </w:p>
        </w:tc>
      </w:tr>
      <w:tr w:rsidR="00480072" w:rsidDel="00E250E0" w:rsidTr="00E250E0">
        <w:trPr>
          <w:del w:id="522" w:author="Palacherla, Susmitha C (NONUS)" w:date="2017-04-24T10:15:00Z"/>
        </w:trPr>
        <w:tc>
          <w:tcPr>
            <w:tcW w:w="1548" w:type="dxa"/>
            <w:tcPrChange w:id="523" w:author="Palacherla, Susmitha C (NONUS)" w:date="2017-04-24T10:15:00Z">
              <w:tcPr>
                <w:tcW w:w="1548" w:type="dxa"/>
              </w:tcPr>
            </w:tcPrChange>
          </w:tcPr>
          <w:p w:rsidR="00480072" w:rsidDel="00E250E0" w:rsidRDefault="00480072" w:rsidP="004D09FF">
            <w:pPr>
              <w:spacing w:after="20" w:line="240" w:lineRule="auto"/>
              <w:rPr>
                <w:del w:id="524" w:author="Palacherla, Susmitha C (NONUS)" w:date="2017-04-24T10:15:00Z"/>
              </w:rPr>
            </w:pPr>
            <w:del w:id="525" w:author="Palacherla, Susmitha C (NONUS)" w:date="2017-04-24T10:15:00Z">
              <w:r w:rsidDel="00E250E0">
                <w:delText>Quality Specialist Employee ID</w:delText>
              </w:r>
            </w:del>
          </w:p>
        </w:tc>
        <w:tc>
          <w:tcPr>
            <w:tcW w:w="3487" w:type="dxa"/>
            <w:tcPrChange w:id="526" w:author="Palacherla, Susmitha C (NONUS)" w:date="2017-04-24T10:15:00Z">
              <w:tcPr>
                <w:tcW w:w="4500" w:type="dxa"/>
              </w:tcPr>
            </w:tcPrChange>
          </w:tcPr>
          <w:p w:rsidR="00480072" w:rsidDel="00E250E0" w:rsidRDefault="00480072">
            <w:pPr>
              <w:spacing w:after="20" w:line="240" w:lineRule="auto"/>
              <w:rPr>
                <w:del w:id="527" w:author="Palacherla, Susmitha C (NONUS)" w:date="2017-04-24T10:15:00Z"/>
              </w:rPr>
            </w:pPr>
            <w:del w:id="528" w:author="Palacherla, Susmitha C (NONUS)" w:date="2017-04-24T10:15:00Z">
              <w:r w:rsidDel="00E250E0">
                <w:delText>LeadReportDataSet.[Quality_Specialist_Employee_ID]</w:delText>
              </w:r>
            </w:del>
          </w:p>
        </w:tc>
        <w:tc>
          <w:tcPr>
            <w:tcW w:w="4541" w:type="dxa"/>
            <w:tcPrChange w:id="529" w:author="Palacherla, Susmitha C (NONUS)" w:date="2017-04-24T10:15:00Z">
              <w:tcPr>
                <w:tcW w:w="3528" w:type="dxa"/>
              </w:tcPr>
            </w:tcPrChange>
          </w:tcPr>
          <w:p w:rsidR="00480072" w:rsidDel="00E250E0" w:rsidRDefault="00480072" w:rsidP="007B16D7">
            <w:pPr>
              <w:spacing w:after="20" w:line="240" w:lineRule="auto"/>
              <w:rPr>
                <w:del w:id="530" w:author="Palacherla, Susmitha C (NONUS)" w:date="2017-04-24T10:15:00Z"/>
              </w:rPr>
            </w:pPr>
          </w:p>
        </w:tc>
      </w:tr>
      <w:tr w:rsidR="006F6E8A" w:rsidDel="00E250E0" w:rsidTr="00E250E0">
        <w:trPr>
          <w:del w:id="531" w:author="Palacherla, Susmitha C (NONUS)" w:date="2017-04-24T10:15:00Z"/>
        </w:trPr>
        <w:tc>
          <w:tcPr>
            <w:tcW w:w="1548" w:type="dxa"/>
            <w:tcPrChange w:id="532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533" w:author="Palacherla, Susmitha C (NONUS)" w:date="2017-04-24T10:15:00Z"/>
              </w:rPr>
            </w:pPr>
            <w:del w:id="534" w:author="Palacherla, Susmitha C (NONUS)" w:date="2017-04-24T10:15:00Z">
              <w:r w:rsidDel="00E250E0">
                <w:delText>Agent Name</w:delText>
              </w:r>
            </w:del>
          </w:p>
        </w:tc>
        <w:tc>
          <w:tcPr>
            <w:tcW w:w="3487" w:type="dxa"/>
            <w:tcPrChange w:id="535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480072" w:rsidP="007B16D7">
            <w:pPr>
              <w:spacing w:after="20" w:line="240" w:lineRule="auto"/>
              <w:rPr>
                <w:del w:id="536" w:author="Palacherla, Susmitha C (NONUS)" w:date="2017-04-24T10:15:00Z"/>
              </w:rPr>
            </w:pPr>
            <w:del w:id="537" w:author="Palacherla, Susmitha C (NONUS)" w:date="2017-04-24T10:15:00Z">
              <w:r w:rsidDel="00E250E0">
                <w:delText>LeadReportDataSet.[Agent_Name]</w:delText>
              </w:r>
            </w:del>
          </w:p>
        </w:tc>
        <w:tc>
          <w:tcPr>
            <w:tcW w:w="4541" w:type="dxa"/>
            <w:tcPrChange w:id="538" w:author="Palacherla, Susmitha C (NONUS)" w:date="2017-04-24T10:15:00Z">
              <w:tcPr>
                <w:tcW w:w="3528" w:type="dxa"/>
              </w:tcPr>
            </w:tcPrChange>
          </w:tcPr>
          <w:p w:rsidR="00480072" w:rsidDel="00E250E0" w:rsidRDefault="00480072" w:rsidP="007B16D7">
            <w:pPr>
              <w:spacing w:after="20" w:line="240" w:lineRule="auto"/>
              <w:rPr>
                <w:del w:id="539" w:author="Palacherla, Susmitha C (NONUS)" w:date="2017-04-24T10:15:00Z"/>
              </w:rPr>
            </w:pPr>
            <w:del w:id="540" w:author="Palacherla, Susmitha C (NONUS)" w:date="2017-04-24T10:15:00Z">
              <w:r w:rsidDel="00E250E0">
                <w:delText>Last name, first name.</w:delText>
              </w:r>
            </w:del>
          </w:p>
          <w:p w:rsidR="00480072" w:rsidDel="00E250E0" w:rsidRDefault="00480072" w:rsidP="007B16D7">
            <w:pPr>
              <w:spacing w:after="20" w:line="240" w:lineRule="auto"/>
              <w:rPr>
                <w:del w:id="541" w:author="Palacherla, Susmitha C (NONUS)" w:date="2017-04-24T10:15:00Z"/>
              </w:rPr>
            </w:pPr>
          </w:p>
          <w:p w:rsidR="006F6E8A" w:rsidDel="00E250E0" w:rsidRDefault="006F6E8A" w:rsidP="007B16D7">
            <w:pPr>
              <w:spacing w:after="20" w:line="240" w:lineRule="auto"/>
              <w:rPr>
                <w:del w:id="542" w:author="Palacherla, Susmitha C (NONUS)" w:date="2017-04-24T10:15:00Z"/>
              </w:rPr>
            </w:pPr>
            <w:del w:id="543" w:author="Palacherla, Susmitha C (NONUS)" w:date="2017-04-24T10:15:00Z">
              <w:r w:rsidDel="00E250E0">
                <w:delText>Color bilingual agents blue.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544" w:author="Palacherla, Susmitha C (NONUS)" w:date="2017-04-24T10:15:00Z"/>
              </w:rPr>
            </w:pPr>
            <w:del w:id="545" w:author="Palacherla, Susmitha C (NONUS)" w:date="2017-04-24T10:15:00Z">
              <w:r w:rsidDel="00E250E0">
                <w:delText>Font-Color Expression: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546" w:author="Palacherla, Susmitha C (NONUS)" w:date="2017-04-24T10:15:00Z"/>
              </w:rPr>
            </w:pPr>
            <w:del w:id="547" w:author="Palacherla, Susmitha C (NONUS)" w:date="2017-04-24T10:15:00Z">
              <w:r w:rsidRPr="00272AFE" w:rsidDel="00E250E0">
                <w:delText>=Iif((Fields!bilingual.</w:delText>
              </w:r>
              <w:r w:rsidR="008C1852" w:rsidDel="00E250E0">
                <w:delText>V</w:delText>
              </w:r>
              <w:r w:rsidRPr="00272AFE" w:rsidDel="00E250E0">
                <w:delText>alue = "CSRB"),"BLUE","BLACK")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548" w:author="Palacherla, Susmitha C (NONUS)" w:date="2017-04-24T10:15:00Z"/>
              </w:rPr>
            </w:pPr>
          </w:p>
          <w:p w:rsidR="006F6E8A" w:rsidDel="00E250E0" w:rsidRDefault="006F6E8A" w:rsidP="007B16D7">
            <w:pPr>
              <w:spacing w:after="20" w:line="240" w:lineRule="auto"/>
              <w:rPr>
                <w:del w:id="549" w:author="Palacherla, Susmitha C (NONUS)" w:date="2017-04-24T10:15:00Z"/>
              </w:rPr>
            </w:pPr>
            <w:del w:id="550" w:author="Palacherla, Susmitha C (NONUS)" w:date="2017-04-24T10:15:00Z">
              <w:r w:rsidDel="00E250E0">
                <w:delText>Make bilingual agents bold-faced.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551" w:author="Palacherla, Susmitha C (NONUS)" w:date="2017-04-24T10:15:00Z"/>
              </w:rPr>
            </w:pPr>
            <w:del w:id="552" w:author="Palacherla, Susmitha C (NONUS)" w:date="2017-04-24T10:15:00Z">
              <w:r w:rsidDel="00E250E0">
                <w:delText>Font-FontWeight Expression:</w:delText>
              </w:r>
            </w:del>
          </w:p>
          <w:p w:rsidR="006F6E8A" w:rsidDel="00E250E0" w:rsidRDefault="006F6E8A">
            <w:pPr>
              <w:spacing w:after="20" w:line="240" w:lineRule="auto"/>
              <w:rPr>
                <w:del w:id="553" w:author="Palacherla, Susmitha C (NONUS)" w:date="2017-04-24T10:15:00Z"/>
              </w:rPr>
            </w:pPr>
            <w:del w:id="554" w:author="Palacherla, Susmitha C (NONUS)" w:date="2017-04-24T10:15:00Z">
              <w:r w:rsidRPr="00272AFE" w:rsidDel="00E250E0">
                <w:delText>=Iif((Fields!bilingual.</w:delText>
              </w:r>
              <w:r w:rsidR="008C1852" w:rsidDel="00E250E0">
                <w:delText>V</w:delText>
              </w:r>
              <w:r w:rsidRPr="00272AFE" w:rsidDel="00E250E0">
                <w:delText>alue = "CSRB"),"Bold","Normal")</w:delText>
              </w:r>
            </w:del>
          </w:p>
        </w:tc>
      </w:tr>
      <w:tr w:rsidR="004323CF" w:rsidDel="00E250E0" w:rsidTr="00E250E0">
        <w:trPr>
          <w:del w:id="555" w:author="Palacherla, Susmitha C (NONUS)" w:date="2017-04-24T10:15:00Z"/>
        </w:trPr>
        <w:tc>
          <w:tcPr>
            <w:tcW w:w="1548" w:type="dxa"/>
            <w:tcPrChange w:id="556" w:author="Palacherla, Susmitha C (NONUS)" w:date="2017-04-24T10:15:00Z">
              <w:tcPr>
                <w:tcW w:w="1548" w:type="dxa"/>
              </w:tcPr>
            </w:tcPrChange>
          </w:tcPr>
          <w:p w:rsidR="004323CF" w:rsidDel="00E250E0" w:rsidRDefault="004323CF" w:rsidP="007B16D7">
            <w:pPr>
              <w:spacing w:after="20" w:line="240" w:lineRule="auto"/>
              <w:rPr>
                <w:del w:id="557" w:author="Palacherla, Susmitha C (NONUS)" w:date="2017-04-24T10:15:00Z"/>
              </w:rPr>
            </w:pPr>
            <w:del w:id="558" w:author="Palacherla, Susmitha C (NONUS)" w:date="2017-04-24T10:15:00Z">
              <w:r w:rsidDel="00E250E0">
                <w:delText>Bilingual</w:delText>
              </w:r>
            </w:del>
          </w:p>
        </w:tc>
        <w:tc>
          <w:tcPr>
            <w:tcW w:w="3487" w:type="dxa"/>
            <w:tcPrChange w:id="559" w:author="Palacherla, Susmitha C (NONUS)" w:date="2017-04-24T10:15:00Z">
              <w:tcPr>
                <w:tcW w:w="4500" w:type="dxa"/>
              </w:tcPr>
            </w:tcPrChange>
          </w:tcPr>
          <w:p w:rsidR="004323CF" w:rsidDel="00E250E0" w:rsidRDefault="004323CF" w:rsidP="004323CF">
            <w:pPr>
              <w:spacing w:after="20" w:line="240" w:lineRule="auto"/>
              <w:rPr>
                <w:del w:id="560" w:author="Palacherla, Susmitha C (NONUS)" w:date="2017-04-24T10:15:00Z"/>
              </w:rPr>
            </w:pPr>
            <w:del w:id="561" w:author="Palacherla, Susmitha C (NONUS)" w:date="2017-04-24T10:15:00Z">
              <w:r w:rsidDel="00E250E0">
                <w:delText>Yes / No agent bilingual indicator.</w:delText>
              </w:r>
            </w:del>
          </w:p>
          <w:p w:rsidR="004323CF" w:rsidDel="00E250E0" w:rsidRDefault="004323CF" w:rsidP="004323CF">
            <w:pPr>
              <w:spacing w:after="20" w:line="240" w:lineRule="auto"/>
              <w:rPr>
                <w:del w:id="562" w:author="Palacherla, Susmitha C (NONUS)" w:date="2017-04-24T10:15:00Z"/>
              </w:rPr>
            </w:pPr>
            <w:del w:id="563" w:author="Palacherla, Susmitha C (NONUS)" w:date="2017-04-24T10:15:00Z">
              <w:r w:rsidDel="00E250E0">
                <w:delText>Expression:</w:delText>
              </w:r>
            </w:del>
          </w:p>
          <w:p w:rsidR="004323CF" w:rsidDel="00E250E0" w:rsidRDefault="004323CF" w:rsidP="004323CF">
            <w:pPr>
              <w:spacing w:after="20" w:line="240" w:lineRule="auto"/>
              <w:rPr>
                <w:del w:id="564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565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=Iif(Fields!bilingual.value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like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"CSRB"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"Yes"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"No"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)</w:delText>
              </w:r>
            </w:del>
          </w:p>
          <w:p w:rsidR="004323CF" w:rsidDel="00E250E0" w:rsidRDefault="004323CF" w:rsidP="004323CF">
            <w:pPr>
              <w:spacing w:after="20" w:line="240" w:lineRule="auto"/>
              <w:rPr>
                <w:del w:id="566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4323CF" w:rsidDel="00E250E0" w:rsidRDefault="004323CF" w:rsidP="004323CF">
            <w:pPr>
              <w:spacing w:after="20" w:line="240" w:lineRule="auto"/>
              <w:rPr>
                <w:del w:id="567" w:author="Palacherla, Susmitha C (NONUS)" w:date="2017-04-24T10:15:00Z"/>
                <w:rFonts w:asciiTheme="minorHAnsi" w:hAnsiTheme="minorHAnsi" w:cs="Courier New"/>
                <w:noProof/>
              </w:rPr>
            </w:pPr>
            <w:del w:id="568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(example):</w:delText>
              </w:r>
            </w:del>
          </w:p>
          <w:p w:rsidR="004323CF" w:rsidDel="00E250E0" w:rsidRDefault="004323CF" w:rsidP="004323CF">
            <w:pPr>
              <w:spacing w:after="20" w:line="240" w:lineRule="auto"/>
              <w:rPr>
                <w:del w:id="569" w:author="Palacherla, Susmitha C (NONUS)" w:date="2017-04-24T10:15:00Z"/>
              </w:rPr>
            </w:pPr>
            <w:del w:id="570" w:author="Palacherla, Susmitha C (NONUS)" w:date="2017-04-24T10:15:00Z">
              <w:r w:rsidDel="00E250E0">
                <w:rPr>
                  <w:rFonts w:asciiTheme="minorHAnsi" w:hAnsiTheme="minorHAnsi" w:cs="Courier New"/>
                  <w:noProof/>
                </w:rPr>
                <w:delText>Yes</w:delText>
              </w:r>
            </w:del>
          </w:p>
        </w:tc>
        <w:tc>
          <w:tcPr>
            <w:tcW w:w="4541" w:type="dxa"/>
            <w:tcPrChange w:id="571" w:author="Palacherla, Susmitha C (NONUS)" w:date="2017-04-24T10:15:00Z">
              <w:tcPr>
                <w:tcW w:w="3528" w:type="dxa"/>
              </w:tcPr>
            </w:tcPrChange>
          </w:tcPr>
          <w:p w:rsidR="004323CF" w:rsidDel="00E250E0" w:rsidRDefault="004323CF" w:rsidP="007B16D7">
            <w:pPr>
              <w:spacing w:after="20" w:line="240" w:lineRule="auto"/>
              <w:rPr>
                <w:del w:id="572" w:author="Palacherla, Susmitha C (NONUS)" w:date="2017-04-24T10:15:00Z"/>
              </w:rPr>
            </w:pPr>
            <w:del w:id="573" w:author="Palacherla, Susmitha C (NONUS)" w:date="2017-04-24T10:15:00Z">
              <w:r w:rsidDel="00E250E0">
                <w:delText>Color bilingual values blue.</w:delText>
              </w:r>
            </w:del>
          </w:p>
          <w:p w:rsidR="004323CF" w:rsidDel="00E250E0" w:rsidRDefault="004323CF" w:rsidP="007B16D7">
            <w:pPr>
              <w:spacing w:after="20" w:line="240" w:lineRule="auto"/>
              <w:rPr>
                <w:del w:id="574" w:author="Palacherla, Susmitha C (NONUS)" w:date="2017-04-24T10:15:00Z"/>
              </w:rPr>
            </w:pPr>
            <w:del w:id="575" w:author="Palacherla, Susmitha C (NONUS)" w:date="2017-04-24T10:15:00Z">
              <w:r w:rsidDel="00E250E0">
                <w:delText>Font-Color Expression:</w:delText>
              </w:r>
            </w:del>
          </w:p>
          <w:p w:rsidR="004323CF" w:rsidDel="00E250E0" w:rsidRDefault="004323CF" w:rsidP="007B16D7">
            <w:pPr>
              <w:spacing w:after="20" w:line="240" w:lineRule="auto"/>
              <w:rPr>
                <w:del w:id="576" w:author="Palacherla, Susmitha C (NONUS)" w:date="2017-04-24T10:15:00Z"/>
              </w:rPr>
            </w:pPr>
            <w:del w:id="577" w:author="Palacherla, Susmitha C (NONUS)" w:date="2017-04-24T10:15:00Z">
              <w:r w:rsidRPr="00272AFE" w:rsidDel="00E250E0">
                <w:delText>=Iif((Fields!bilingual.</w:delText>
              </w:r>
              <w:r w:rsidDel="00E250E0">
                <w:delText>V</w:delText>
              </w:r>
              <w:r w:rsidRPr="00272AFE" w:rsidDel="00E250E0">
                <w:delText>alue = "CSRB"),"BLUE","BLACK")</w:delText>
              </w:r>
            </w:del>
          </w:p>
          <w:p w:rsidR="004323CF" w:rsidDel="00E250E0" w:rsidRDefault="004323CF" w:rsidP="007B16D7">
            <w:pPr>
              <w:spacing w:after="20" w:line="240" w:lineRule="auto"/>
              <w:rPr>
                <w:del w:id="578" w:author="Palacherla, Susmitha C (NONUS)" w:date="2017-04-24T10:15:00Z"/>
              </w:rPr>
            </w:pPr>
          </w:p>
          <w:p w:rsidR="004323CF" w:rsidDel="00E250E0" w:rsidRDefault="004323CF" w:rsidP="007B16D7">
            <w:pPr>
              <w:spacing w:after="20" w:line="240" w:lineRule="auto"/>
              <w:rPr>
                <w:del w:id="579" w:author="Palacherla, Susmitha C (NONUS)" w:date="2017-04-24T10:15:00Z"/>
              </w:rPr>
            </w:pPr>
            <w:del w:id="580" w:author="Palacherla, Susmitha C (NONUS)" w:date="2017-04-24T10:15:00Z">
              <w:r w:rsidDel="00E250E0">
                <w:delText>Make bilingual values bold-faced.</w:delText>
              </w:r>
            </w:del>
          </w:p>
          <w:p w:rsidR="004323CF" w:rsidDel="00E250E0" w:rsidRDefault="004323CF" w:rsidP="007B16D7">
            <w:pPr>
              <w:spacing w:after="20" w:line="240" w:lineRule="auto"/>
              <w:rPr>
                <w:del w:id="581" w:author="Palacherla, Susmitha C (NONUS)" w:date="2017-04-24T10:15:00Z"/>
              </w:rPr>
            </w:pPr>
            <w:del w:id="582" w:author="Palacherla, Susmitha C (NONUS)" w:date="2017-04-24T10:15:00Z">
              <w:r w:rsidDel="00E250E0">
                <w:delText>Font-FontWeight Expression:</w:delText>
              </w:r>
            </w:del>
          </w:p>
          <w:p w:rsidR="004323CF" w:rsidDel="00E250E0" w:rsidRDefault="004323CF" w:rsidP="007B16D7">
            <w:pPr>
              <w:spacing w:after="20" w:line="240" w:lineRule="auto"/>
              <w:rPr>
                <w:del w:id="583" w:author="Palacherla, Susmitha C (NONUS)" w:date="2017-04-24T10:15:00Z"/>
              </w:rPr>
            </w:pPr>
            <w:del w:id="584" w:author="Palacherla, Susmitha C (NONUS)" w:date="2017-04-24T10:15:00Z">
              <w:r w:rsidRPr="00272AFE" w:rsidDel="00E250E0">
                <w:delText>=Iif((Fields!bilingual.</w:delText>
              </w:r>
              <w:r w:rsidDel="00E250E0">
                <w:delText>V</w:delText>
              </w:r>
              <w:r w:rsidRPr="00272AFE" w:rsidDel="00E250E0">
                <w:delText>alue = "CSRB"),"Bold","Normal")</w:delText>
              </w:r>
            </w:del>
          </w:p>
        </w:tc>
      </w:tr>
      <w:tr w:rsidR="008C1852" w:rsidDel="00E250E0" w:rsidTr="00E250E0">
        <w:trPr>
          <w:del w:id="585" w:author="Palacherla, Susmitha C (NONUS)" w:date="2017-04-24T10:15:00Z"/>
        </w:trPr>
        <w:tc>
          <w:tcPr>
            <w:tcW w:w="1548" w:type="dxa"/>
            <w:tcPrChange w:id="586" w:author="Palacherla, Susmitha C (NONUS)" w:date="2017-04-24T10:15:00Z">
              <w:tcPr>
                <w:tcW w:w="1548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587" w:author="Palacherla, Susmitha C (NONUS)" w:date="2017-04-24T10:15:00Z"/>
              </w:rPr>
            </w:pPr>
            <w:del w:id="588" w:author="Palacherla, Susmitha C (NONUS)" w:date="2017-04-24T10:15:00Z">
              <w:r w:rsidDel="00E250E0">
                <w:delText>Agent LAN ID</w:delText>
              </w:r>
            </w:del>
          </w:p>
        </w:tc>
        <w:tc>
          <w:tcPr>
            <w:tcW w:w="3487" w:type="dxa"/>
            <w:tcPrChange w:id="589" w:author="Palacherla, Susmitha C (NONUS)" w:date="2017-04-24T10:15:00Z">
              <w:tcPr>
                <w:tcW w:w="4500" w:type="dxa"/>
              </w:tcPr>
            </w:tcPrChange>
          </w:tcPr>
          <w:p w:rsidR="008C1852" w:rsidDel="00E250E0" w:rsidRDefault="008C1852">
            <w:pPr>
              <w:spacing w:after="20" w:line="240" w:lineRule="auto"/>
              <w:rPr>
                <w:del w:id="590" w:author="Palacherla, Susmitha C (NONUS)" w:date="2017-04-24T10:15:00Z"/>
              </w:rPr>
            </w:pPr>
            <w:del w:id="591" w:author="Palacherla, Susmitha C (NONUS)" w:date="2017-04-24T10:15:00Z">
              <w:r w:rsidDel="00E250E0">
                <w:delText>LeadReportDataSet.[Agent_LAN_ID]</w:delText>
              </w:r>
            </w:del>
          </w:p>
        </w:tc>
        <w:tc>
          <w:tcPr>
            <w:tcW w:w="4541" w:type="dxa"/>
            <w:tcPrChange w:id="592" w:author="Palacherla, Susmitha C (NONUS)" w:date="2017-04-24T10:15:00Z">
              <w:tcPr>
                <w:tcW w:w="3528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593" w:author="Palacherla, Susmitha C (NONUS)" w:date="2017-04-24T10:15:00Z"/>
              </w:rPr>
            </w:pPr>
          </w:p>
        </w:tc>
      </w:tr>
      <w:tr w:rsidR="008C1852" w:rsidDel="00E250E0" w:rsidTr="00E250E0">
        <w:trPr>
          <w:del w:id="594" w:author="Palacherla, Susmitha C (NONUS)" w:date="2017-04-24T10:15:00Z"/>
        </w:trPr>
        <w:tc>
          <w:tcPr>
            <w:tcW w:w="1548" w:type="dxa"/>
            <w:tcPrChange w:id="595" w:author="Palacherla, Susmitha C (NONUS)" w:date="2017-04-24T10:15:00Z">
              <w:tcPr>
                <w:tcW w:w="1548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596" w:author="Palacherla, Susmitha C (NONUS)" w:date="2017-04-24T10:15:00Z"/>
              </w:rPr>
            </w:pPr>
            <w:del w:id="597" w:author="Palacherla, Susmitha C (NONUS)" w:date="2017-04-24T10:15:00Z">
              <w:r w:rsidDel="00E250E0">
                <w:delText>Agent Location</w:delText>
              </w:r>
            </w:del>
          </w:p>
        </w:tc>
        <w:tc>
          <w:tcPr>
            <w:tcW w:w="3487" w:type="dxa"/>
            <w:tcPrChange w:id="598" w:author="Palacherla, Susmitha C (NONUS)" w:date="2017-04-24T10:15:00Z">
              <w:tcPr>
                <w:tcW w:w="4500" w:type="dxa"/>
              </w:tcPr>
            </w:tcPrChange>
          </w:tcPr>
          <w:p w:rsidR="008C1852" w:rsidDel="00E250E0" w:rsidRDefault="008C1852">
            <w:pPr>
              <w:spacing w:after="20" w:line="240" w:lineRule="auto"/>
              <w:rPr>
                <w:del w:id="599" w:author="Palacherla, Susmitha C (NONUS)" w:date="2017-04-24T10:15:00Z"/>
              </w:rPr>
            </w:pPr>
            <w:del w:id="600" w:author="Palacherla, Susmitha C (NONUS)" w:date="2017-04-24T10:15:00Z">
              <w:r w:rsidDel="00E250E0">
                <w:delText>LeadReportDataSet.[Agent_Location]</w:delText>
              </w:r>
            </w:del>
          </w:p>
        </w:tc>
        <w:tc>
          <w:tcPr>
            <w:tcW w:w="4541" w:type="dxa"/>
            <w:tcPrChange w:id="601" w:author="Palacherla, Susmitha C (NONUS)" w:date="2017-04-24T10:15:00Z">
              <w:tcPr>
                <w:tcW w:w="3528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602" w:author="Palacherla, Susmitha C (NONUS)" w:date="2017-04-24T10:15:00Z"/>
              </w:rPr>
            </w:pPr>
          </w:p>
        </w:tc>
      </w:tr>
      <w:tr w:rsidR="008C1852" w:rsidDel="00E250E0" w:rsidTr="00E250E0">
        <w:trPr>
          <w:del w:id="603" w:author="Palacherla, Susmitha C (NONUS)" w:date="2017-04-24T10:15:00Z"/>
        </w:trPr>
        <w:tc>
          <w:tcPr>
            <w:tcW w:w="1548" w:type="dxa"/>
            <w:tcPrChange w:id="604" w:author="Palacherla, Susmitha C (NONUS)" w:date="2017-04-24T10:15:00Z">
              <w:tcPr>
                <w:tcW w:w="1548" w:type="dxa"/>
              </w:tcPr>
            </w:tcPrChange>
          </w:tcPr>
          <w:p w:rsidR="008C1852" w:rsidDel="00E250E0" w:rsidRDefault="00C33CDA" w:rsidP="007B16D7">
            <w:pPr>
              <w:spacing w:after="20" w:line="240" w:lineRule="auto"/>
              <w:rPr>
                <w:del w:id="605" w:author="Palacherla, Susmitha C (NONUS)" w:date="2017-04-24T10:15:00Z"/>
              </w:rPr>
            </w:pPr>
            <w:del w:id="606" w:author="Palacherla, Susmitha C (NONUS)" w:date="2017-04-24T10:15:00Z">
              <w:r w:rsidDel="00E250E0">
                <w:delText xml:space="preserve">Agent </w:delText>
              </w:r>
              <w:r w:rsidR="008C1852" w:rsidDel="00E250E0">
                <w:delText>Employee ID</w:delText>
              </w:r>
            </w:del>
          </w:p>
        </w:tc>
        <w:tc>
          <w:tcPr>
            <w:tcW w:w="3487" w:type="dxa"/>
            <w:tcPrChange w:id="607" w:author="Palacherla, Susmitha C (NONUS)" w:date="2017-04-24T10:15:00Z">
              <w:tcPr>
                <w:tcW w:w="4500" w:type="dxa"/>
              </w:tcPr>
            </w:tcPrChange>
          </w:tcPr>
          <w:p w:rsidR="008C1852" w:rsidDel="00E250E0" w:rsidRDefault="008C1852">
            <w:pPr>
              <w:spacing w:after="20" w:line="240" w:lineRule="auto"/>
              <w:rPr>
                <w:del w:id="608" w:author="Palacherla, Susmitha C (NONUS)" w:date="2017-04-24T10:15:00Z"/>
              </w:rPr>
            </w:pPr>
            <w:del w:id="609" w:author="Palacherla, Susmitha C (NONUS)" w:date="2017-04-24T10:15:00Z">
              <w:r w:rsidDel="00E250E0">
                <w:delText>LeadReportDataSet.[Agent_Employee_ID]</w:delText>
              </w:r>
            </w:del>
          </w:p>
        </w:tc>
        <w:tc>
          <w:tcPr>
            <w:tcW w:w="4541" w:type="dxa"/>
            <w:tcPrChange w:id="610" w:author="Palacherla, Susmitha C (NONUS)" w:date="2017-04-24T10:15:00Z">
              <w:tcPr>
                <w:tcW w:w="3528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611" w:author="Palacherla, Susmitha C (NONUS)" w:date="2017-04-24T10:15:00Z"/>
              </w:rPr>
            </w:pPr>
          </w:p>
        </w:tc>
      </w:tr>
      <w:tr w:rsidR="006F6E8A" w:rsidDel="00E250E0" w:rsidTr="00E250E0">
        <w:trPr>
          <w:del w:id="612" w:author="Palacherla, Susmitha C (NONUS)" w:date="2017-04-24T10:15:00Z"/>
        </w:trPr>
        <w:tc>
          <w:tcPr>
            <w:tcW w:w="1548" w:type="dxa"/>
            <w:tcPrChange w:id="613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14" w:author="Palacherla, Susmitha C (NONUS)" w:date="2017-04-24T10:15:00Z"/>
              </w:rPr>
            </w:pPr>
            <w:del w:id="615" w:author="Palacherla, Susmitha C (NONUS)" w:date="2017-04-24T10:15:00Z">
              <w:r w:rsidDel="00E250E0">
                <w:delText>ACD ID</w:delText>
              </w:r>
            </w:del>
          </w:p>
        </w:tc>
        <w:tc>
          <w:tcPr>
            <w:tcW w:w="3487" w:type="dxa"/>
            <w:tcPrChange w:id="616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8C1852" w:rsidP="007B16D7">
            <w:pPr>
              <w:spacing w:after="20" w:line="240" w:lineRule="auto"/>
              <w:rPr>
                <w:del w:id="617" w:author="Palacherla, Susmitha C (NONUS)" w:date="2017-04-24T10:15:00Z"/>
              </w:rPr>
            </w:pPr>
            <w:del w:id="618" w:author="Palacherla, Susmitha C (NONUS)" w:date="2017-04-24T10:15:00Z">
              <w:r w:rsidDel="00E250E0">
                <w:delText>LeadReportDataSet</w:delText>
              </w:r>
              <w:r w:rsidR="006F6E8A" w:rsidDel="00E250E0">
                <w:delText>.[ACD_ID]</w:delText>
              </w:r>
            </w:del>
          </w:p>
        </w:tc>
        <w:tc>
          <w:tcPr>
            <w:tcW w:w="4541" w:type="dxa"/>
            <w:tcPrChange w:id="619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20" w:author="Palacherla, Susmitha C (NONUS)" w:date="2017-04-24T10:15:00Z"/>
              </w:rPr>
            </w:pPr>
          </w:p>
        </w:tc>
      </w:tr>
      <w:tr w:rsidR="006F6E8A" w:rsidDel="00E250E0" w:rsidTr="00E250E0">
        <w:trPr>
          <w:del w:id="621" w:author="Palacherla, Susmitha C (NONUS)" w:date="2017-04-24T10:15:00Z"/>
        </w:trPr>
        <w:tc>
          <w:tcPr>
            <w:tcW w:w="1548" w:type="dxa"/>
            <w:tcPrChange w:id="622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23" w:author="Palacherla, Susmitha C (NONUS)" w:date="2017-04-24T10:15:00Z"/>
              </w:rPr>
            </w:pPr>
            <w:del w:id="624" w:author="Palacherla, Susmitha C (NONUS)" w:date="2017-04-24T10:15:00Z">
              <w:r w:rsidDel="00E250E0">
                <w:delText>NGD ID</w:delText>
              </w:r>
            </w:del>
          </w:p>
        </w:tc>
        <w:tc>
          <w:tcPr>
            <w:tcW w:w="3487" w:type="dxa"/>
            <w:tcPrChange w:id="625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8C1852" w:rsidP="007B16D7">
            <w:pPr>
              <w:spacing w:after="20" w:line="240" w:lineRule="auto"/>
              <w:rPr>
                <w:del w:id="626" w:author="Palacherla, Susmitha C (NONUS)" w:date="2017-04-24T10:15:00Z"/>
              </w:rPr>
            </w:pPr>
            <w:del w:id="627" w:author="Palacherla, Susmitha C (NONUS)" w:date="2017-04-24T10:15:00Z">
              <w:r w:rsidDel="00E250E0">
                <w:delText>LeadReportDataSet</w:delText>
              </w:r>
              <w:r w:rsidR="006F6E8A" w:rsidDel="00E250E0">
                <w:delText>.[NGD_ID]</w:delText>
              </w:r>
            </w:del>
          </w:p>
        </w:tc>
        <w:tc>
          <w:tcPr>
            <w:tcW w:w="4541" w:type="dxa"/>
            <w:tcPrChange w:id="628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29" w:author="Palacherla, Susmitha C (NONUS)" w:date="2017-04-24T10:15:00Z"/>
              </w:rPr>
            </w:pPr>
          </w:p>
        </w:tc>
      </w:tr>
      <w:tr w:rsidR="006F6E8A" w:rsidDel="00E250E0" w:rsidTr="00E250E0">
        <w:trPr>
          <w:del w:id="630" w:author="Palacherla, Susmitha C (NONUS)" w:date="2017-04-24T10:15:00Z"/>
        </w:trPr>
        <w:tc>
          <w:tcPr>
            <w:tcW w:w="1548" w:type="dxa"/>
            <w:tcPrChange w:id="631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32" w:author="Palacherla, Susmitha C (NONUS)" w:date="2017-04-24T10:15:00Z"/>
              </w:rPr>
            </w:pPr>
            <w:del w:id="633" w:author="Palacherla, Susmitha C (NONUS)" w:date="2017-04-24T10:15:00Z">
              <w:r w:rsidDel="00E250E0">
                <w:delText>Token</w:delText>
              </w:r>
            </w:del>
          </w:p>
        </w:tc>
        <w:tc>
          <w:tcPr>
            <w:tcW w:w="3487" w:type="dxa"/>
            <w:tcPrChange w:id="634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8C1852" w:rsidP="007B16D7">
            <w:pPr>
              <w:spacing w:after="20" w:line="240" w:lineRule="auto"/>
              <w:rPr>
                <w:del w:id="635" w:author="Palacherla, Susmitha C (NONUS)" w:date="2017-04-24T10:15:00Z"/>
              </w:rPr>
            </w:pPr>
            <w:del w:id="636" w:author="Palacherla, Susmitha C (NONUS)" w:date="2017-04-24T10:15:00Z">
              <w:r w:rsidDel="00E250E0">
                <w:delText>LeadReportDataSet</w:delText>
              </w:r>
              <w:r w:rsidR="006F6E8A" w:rsidDel="00E250E0">
                <w:delText>.[Token]</w:delText>
              </w:r>
            </w:del>
          </w:p>
        </w:tc>
        <w:tc>
          <w:tcPr>
            <w:tcW w:w="4541" w:type="dxa"/>
            <w:tcPrChange w:id="637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38" w:author="Palacherla, Susmitha C (NONUS)" w:date="2017-04-24T10:15:00Z"/>
              </w:rPr>
            </w:pPr>
          </w:p>
        </w:tc>
      </w:tr>
      <w:tr w:rsidR="006F6E8A" w:rsidDel="00E250E0" w:rsidTr="00E250E0">
        <w:trPr>
          <w:del w:id="639" w:author="Palacherla, Susmitha C (NONUS)" w:date="2017-04-24T10:15:00Z"/>
        </w:trPr>
        <w:tc>
          <w:tcPr>
            <w:tcW w:w="1548" w:type="dxa"/>
            <w:tcPrChange w:id="640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41" w:author="Palacherla, Susmitha C (NONUS)" w:date="2017-04-24T10:15:00Z"/>
              </w:rPr>
            </w:pPr>
            <w:del w:id="642" w:author="Palacherla, Susmitha C (NONUS)" w:date="2017-04-24T10:15:00Z">
              <w:r w:rsidDel="00E250E0">
                <w:delText>Channel</w:delText>
              </w:r>
            </w:del>
          </w:p>
        </w:tc>
        <w:tc>
          <w:tcPr>
            <w:tcW w:w="3487" w:type="dxa"/>
            <w:tcPrChange w:id="643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8C1852" w:rsidP="007B16D7">
            <w:pPr>
              <w:spacing w:after="20" w:line="240" w:lineRule="auto"/>
              <w:rPr>
                <w:del w:id="644" w:author="Palacherla, Susmitha C (NONUS)" w:date="2017-04-24T10:15:00Z"/>
              </w:rPr>
            </w:pPr>
            <w:del w:id="645" w:author="Palacherla, Susmitha C (NONUS)" w:date="2017-04-24T10:15:00Z">
              <w:r w:rsidDel="00E250E0">
                <w:delText>LeadReportDataSet</w:delText>
              </w:r>
              <w:r w:rsidR="006F6E8A" w:rsidDel="00E250E0">
                <w:delText>.[Channel]</w:delText>
              </w:r>
            </w:del>
          </w:p>
        </w:tc>
        <w:tc>
          <w:tcPr>
            <w:tcW w:w="4541" w:type="dxa"/>
            <w:tcPrChange w:id="646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47" w:author="Palacherla, Susmitha C (NONUS)" w:date="2017-04-24T10:15:00Z"/>
              </w:rPr>
            </w:pPr>
          </w:p>
        </w:tc>
      </w:tr>
      <w:tr w:rsidR="00C33CDA" w:rsidDel="00E250E0" w:rsidTr="00E250E0">
        <w:trPr>
          <w:del w:id="648" w:author="Palacherla, Susmitha C (NONUS)" w:date="2017-04-24T10:15:00Z"/>
        </w:trPr>
        <w:tc>
          <w:tcPr>
            <w:tcW w:w="1548" w:type="dxa"/>
            <w:tcPrChange w:id="649" w:author="Palacherla, Susmitha C (NONUS)" w:date="2017-04-24T10:15:00Z">
              <w:tcPr>
                <w:tcW w:w="1548" w:type="dxa"/>
              </w:tcPr>
            </w:tcPrChange>
          </w:tcPr>
          <w:p w:rsidR="00C33CDA" w:rsidDel="00E250E0" w:rsidRDefault="00C33CDA" w:rsidP="007B16D7">
            <w:pPr>
              <w:spacing w:after="20" w:line="240" w:lineRule="auto"/>
              <w:rPr>
                <w:del w:id="650" w:author="Palacherla, Susmitha C (NONUS)" w:date="2017-04-24T10:15:00Z"/>
              </w:rPr>
            </w:pPr>
            <w:del w:id="651" w:author="Palacherla, Susmitha C (NONUS)" w:date="2017-04-24T10:15:00Z">
              <w:r w:rsidDel="00E250E0">
                <w:delText>QM / PPoM</w:delText>
              </w:r>
            </w:del>
          </w:p>
        </w:tc>
        <w:tc>
          <w:tcPr>
            <w:tcW w:w="3487" w:type="dxa"/>
            <w:tcPrChange w:id="652" w:author="Palacherla, Susmitha C (NONUS)" w:date="2017-04-24T10:15:00Z">
              <w:tcPr>
                <w:tcW w:w="4500" w:type="dxa"/>
              </w:tcPr>
            </w:tcPrChange>
          </w:tcPr>
          <w:p w:rsidR="00C33CDA" w:rsidDel="00E250E0" w:rsidRDefault="00C33CDA" w:rsidP="007B16D7">
            <w:pPr>
              <w:spacing w:after="20" w:line="240" w:lineRule="auto"/>
              <w:rPr>
                <w:del w:id="653" w:author="Palacherla, Susmitha C (NONUS)" w:date="2017-04-24T10:15:00Z"/>
              </w:rPr>
            </w:pPr>
            <w:del w:id="654" w:author="Palacherla, Susmitha C (NONUS)" w:date="2017-04-24T10:15:00Z">
              <w:r w:rsidDel="00E250E0">
                <w:delText>Monitor type identifier.</w:delText>
              </w:r>
            </w:del>
          </w:p>
          <w:p w:rsidR="00C33CDA" w:rsidDel="00E250E0" w:rsidRDefault="00C33CDA" w:rsidP="007B16D7">
            <w:pPr>
              <w:spacing w:after="20" w:line="240" w:lineRule="auto"/>
              <w:rPr>
                <w:del w:id="655" w:author="Palacherla, Susmitha C (NONUS)" w:date="2017-04-24T10:15:00Z"/>
              </w:rPr>
            </w:pPr>
            <w:del w:id="656" w:author="Palacherla, Susmitha C (NONUS)" w:date="2017-04-24T10:15:00Z">
              <w:r w:rsidDel="00E250E0">
                <w:delText>Expression:</w:delText>
              </w:r>
            </w:del>
          </w:p>
          <w:p w:rsidR="00C33CDA" w:rsidDel="00E250E0" w:rsidRDefault="00C33CDA" w:rsidP="007B16D7">
            <w:pPr>
              <w:spacing w:after="20" w:line="240" w:lineRule="auto"/>
              <w:rPr>
                <w:del w:id="657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658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=IIF(Trim(Fields!QCM.Value) =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"Y"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"QM"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,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"PPoM"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)</w:delText>
              </w:r>
            </w:del>
          </w:p>
          <w:p w:rsidR="00C33CDA" w:rsidDel="00E250E0" w:rsidRDefault="00C33CDA" w:rsidP="007B16D7">
            <w:pPr>
              <w:spacing w:after="20" w:line="240" w:lineRule="auto"/>
              <w:rPr>
                <w:del w:id="659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33CDA" w:rsidDel="00E250E0" w:rsidRDefault="00C33CDA" w:rsidP="007B16D7">
            <w:pPr>
              <w:spacing w:after="20" w:line="240" w:lineRule="auto"/>
              <w:rPr>
                <w:del w:id="660" w:author="Palacherla, Susmitha C (NONUS)" w:date="2017-04-24T10:15:00Z"/>
                <w:rFonts w:asciiTheme="minorHAnsi" w:hAnsiTheme="minorHAnsi" w:cs="Courier New"/>
                <w:noProof/>
              </w:rPr>
            </w:pPr>
            <w:del w:id="661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(example):</w:delText>
              </w:r>
            </w:del>
          </w:p>
          <w:p w:rsidR="00C33CDA" w:rsidDel="00E250E0" w:rsidRDefault="00C33CDA" w:rsidP="007B16D7">
            <w:pPr>
              <w:spacing w:after="20" w:line="240" w:lineRule="auto"/>
              <w:rPr>
                <w:del w:id="662" w:author="Palacherla, Susmitha C (NONUS)" w:date="2017-04-24T10:15:00Z"/>
              </w:rPr>
            </w:pPr>
            <w:del w:id="663" w:author="Palacherla, Susmitha C (NONUS)" w:date="2017-04-24T10:15:00Z">
              <w:r w:rsidDel="00E250E0">
                <w:delText>QM</w:delText>
              </w:r>
            </w:del>
          </w:p>
        </w:tc>
        <w:tc>
          <w:tcPr>
            <w:tcW w:w="4541" w:type="dxa"/>
            <w:tcPrChange w:id="664" w:author="Palacherla, Susmitha C (NONUS)" w:date="2017-04-24T10:15:00Z">
              <w:tcPr>
                <w:tcW w:w="3528" w:type="dxa"/>
              </w:tcPr>
            </w:tcPrChange>
          </w:tcPr>
          <w:p w:rsidR="00C33CDA" w:rsidDel="00E250E0" w:rsidRDefault="00C33CDA" w:rsidP="007B16D7">
            <w:pPr>
              <w:spacing w:after="20" w:line="240" w:lineRule="auto"/>
              <w:rPr>
                <w:del w:id="665" w:author="Palacherla, Susmitha C (NONUS)" w:date="2017-04-24T10:15:00Z"/>
              </w:rPr>
            </w:pPr>
          </w:p>
        </w:tc>
      </w:tr>
      <w:tr w:rsidR="006F6E8A" w:rsidDel="00E250E0" w:rsidTr="00E250E0">
        <w:trPr>
          <w:del w:id="666" w:author="Palacherla, Susmitha C (NONUS)" w:date="2017-04-24T10:15:00Z"/>
        </w:trPr>
        <w:tc>
          <w:tcPr>
            <w:tcW w:w="1548" w:type="dxa"/>
            <w:tcPrChange w:id="667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68" w:author="Palacherla, Susmitha C (NONUS)" w:date="2017-04-24T10:15:00Z"/>
              </w:rPr>
            </w:pPr>
            <w:del w:id="669" w:author="Palacherla, Susmitha C (NONUS)" w:date="2017-04-24T10:15:00Z">
              <w:r w:rsidDel="00E250E0">
                <w:delText>Activity</w:delText>
              </w:r>
            </w:del>
          </w:p>
        </w:tc>
        <w:tc>
          <w:tcPr>
            <w:tcW w:w="3487" w:type="dxa"/>
            <w:tcPrChange w:id="670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71" w:author="Palacherla, Susmitha C (NONUS)" w:date="2017-04-24T10:15:00Z"/>
              </w:rPr>
            </w:pPr>
            <w:del w:id="672" w:author="Palacherla, Susmitha C (NONUS)" w:date="2017-04-24T10:15:00Z">
              <w:r w:rsidDel="00E250E0">
                <w:delText>Monitor activity (discretionary coaching or regular monitor).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673" w:author="Palacherla, Susmitha C (NONUS)" w:date="2017-04-24T10:15:00Z"/>
              </w:rPr>
            </w:pPr>
            <w:del w:id="674" w:author="Palacherla, Susmitha C (NONUS)" w:date="2017-04-24T10:15:00Z">
              <w:r w:rsidDel="00E250E0">
                <w:delText>Expression:</w:delText>
              </w:r>
            </w:del>
          </w:p>
          <w:p w:rsidR="006F6E8A" w:rsidDel="00E250E0" w:rsidRDefault="006F6E8A" w:rsidP="007B16D7">
            <w:pPr>
              <w:autoSpaceDE w:val="0"/>
              <w:autoSpaceDN w:val="0"/>
              <w:adjustRightInd w:val="0"/>
              <w:spacing w:after="0" w:line="240" w:lineRule="auto"/>
              <w:rPr>
                <w:del w:id="675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676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=IIf(Fields!Monitor_Coach.Value =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"COACH"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677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678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"Coaching"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"Monitor"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)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679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F6E8A" w:rsidDel="00E250E0" w:rsidRDefault="006F6E8A" w:rsidP="007B16D7">
            <w:pPr>
              <w:spacing w:after="20" w:line="240" w:lineRule="auto"/>
              <w:rPr>
                <w:del w:id="680" w:author="Palacherla, Susmitha C (NONUS)" w:date="2017-04-24T10:15:00Z"/>
                <w:rFonts w:asciiTheme="minorHAnsi" w:hAnsiTheme="minorHAnsi" w:cs="Courier New"/>
                <w:noProof/>
              </w:rPr>
            </w:pPr>
            <w:del w:id="681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(example):</w:delText>
              </w:r>
            </w:del>
          </w:p>
          <w:p w:rsidR="006F6E8A" w:rsidRPr="00D62F04" w:rsidDel="00E250E0" w:rsidRDefault="006F6E8A" w:rsidP="007B16D7">
            <w:pPr>
              <w:spacing w:after="20" w:line="240" w:lineRule="auto"/>
              <w:rPr>
                <w:del w:id="682" w:author="Palacherla, Susmitha C (NONUS)" w:date="2017-04-24T10:15:00Z"/>
                <w:rFonts w:asciiTheme="minorHAnsi" w:hAnsiTheme="minorHAnsi"/>
              </w:rPr>
            </w:pPr>
            <w:del w:id="683" w:author="Palacherla, Susmitha C (NONUS)" w:date="2017-04-24T10:15:00Z">
              <w:r w:rsidDel="00E250E0">
                <w:rPr>
                  <w:rFonts w:asciiTheme="minorHAnsi" w:hAnsiTheme="minorHAnsi" w:cs="Courier New"/>
                  <w:noProof/>
                </w:rPr>
                <w:delText>Monitor</w:delText>
              </w:r>
            </w:del>
          </w:p>
        </w:tc>
        <w:tc>
          <w:tcPr>
            <w:tcW w:w="4541" w:type="dxa"/>
            <w:tcPrChange w:id="684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685" w:author="Palacherla, Susmitha C (NONUS)" w:date="2017-04-24T10:15:00Z"/>
              </w:rPr>
            </w:pPr>
          </w:p>
        </w:tc>
      </w:tr>
      <w:tr w:rsidR="00A55E7D" w:rsidDel="00E250E0" w:rsidTr="00E250E0">
        <w:trPr>
          <w:del w:id="686" w:author="Palacherla, Susmitha C (NONUS)" w:date="2017-04-24T10:15:00Z"/>
        </w:trPr>
        <w:tc>
          <w:tcPr>
            <w:tcW w:w="1548" w:type="dxa"/>
            <w:tcPrChange w:id="687" w:author="Palacherla, Susmitha C (NONUS)" w:date="2017-04-24T10:15:00Z">
              <w:tcPr>
                <w:tcW w:w="1548" w:type="dxa"/>
              </w:tcPr>
            </w:tcPrChange>
          </w:tcPr>
          <w:p w:rsidR="00A55E7D" w:rsidDel="00E250E0" w:rsidRDefault="00A55E7D" w:rsidP="007B16D7">
            <w:pPr>
              <w:spacing w:after="20" w:line="240" w:lineRule="auto"/>
              <w:rPr>
                <w:del w:id="688" w:author="Palacherla, Susmitha C (NONUS)" w:date="2017-04-24T10:15:00Z"/>
              </w:rPr>
            </w:pPr>
            <w:del w:id="689" w:author="Palacherla, Susmitha C (NONUS)" w:date="2017-04-24T10:15:00Z">
              <w:r w:rsidDel="00E250E0">
                <w:delText>Scheduled Monitor Completion Date</w:delText>
              </w:r>
            </w:del>
          </w:p>
        </w:tc>
        <w:tc>
          <w:tcPr>
            <w:tcW w:w="3487" w:type="dxa"/>
            <w:tcPrChange w:id="690" w:author="Palacherla, Susmitha C (NONUS)" w:date="2017-04-24T10:15:00Z">
              <w:tcPr>
                <w:tcW w:w="4500" w:type="dxa"/>
              </w:tcPr>
            </w:tcPrChange>
          </w:tcPr>
          <w:p w:rsidR="00A55E7D" w:rsidDel="00E250E0" w:rsidRDefault="00A55E7D" w:rsidP="00A55E7D">
            <w:pPr>
              <w:spacing w:after="20" w:line="240" w:lineRule="auto"/>
              <w:rPr>
                <w:del w:id="691" w:author="Palacherla, Susmitha C (NONUS)" w:date="2017-04-24T10:15:00Z"/>
              </w:rPr>
            </w:pPr>
            <w:del w:id="692" w:author="Palacherla, Susmitha C (NONUS)" w:date="2017-04-24T10:15:00Z">
              <w:r w:rsidDel="00E250E0">
                <w:delText>Date monitor by which monitor was scheduled to be completed.</w:delText>
              </w:r>
            </w:del>
          </w:p>
          <w:p w:rsidR="00A55E7D" w:rsidDel="00E250E0" w:rsidRDefault="00A55E7D" w:rsidP="00A55E7D">
            <w:pPr>
              <w:spacing w:after="20" w:line="240" w:lineRule="auto"/>
              <w:rPr>
                <w:del w:id="693" w:author="Palacherla, Susmitha C (NONUS)" w:date="2017-04-24T10:15:00Z"/>
              </w:rPr>
            </w:pPr>
            <w:del w:id="694" w:author="Palacherla, Susmitha C (NONUS)" w:date="2017-04-24T10:15:00Z">
              <w:r w:rsidDel="00E250E0">
                <w:delText>Expression:</w:delText>
              </w:r>
            </w:del>
          </w:p>
          <w:p w:rsidR="00A55E7D" w:rsidDel="00E250E0" w:rsidRDefault="00A55E7D" w:rsidP="00A55E7D">
            <w:pPr>
              <w:spacing w:after="20" w:line="240" w:lineRule="auto"/>
              <w:rPr>
                <w:del w:id="695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696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=IIF(Fields!Scheduled_Monitor_Completion_Date.Value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Is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Nothing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 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, Formatdatetime(Fields!Scheduled_Monitor_Completion_Date.value,DateFormat.ShortDate))</w:delText>
              </w:r>
            </w:del>
          </w:p>
          <w:p w:rsidR="00A55E7D" w:rsidDel="00E250E0" w:rsidRDefault="00A55E7D" w:rsidP="00A55E7D">
            <w:pPr>
              <w:spacing w:after="20" w:line="240" w:lineRule="auto"/>
              <w:rPr>
                <w:del w:id="697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A55E7D" w:rsidDel="00E250E0" w:rsidRDefault="00A55E7D" w:rsidP="00A55E7D">
            <w:pPr>
              <w:spacing w:after="20" w:line="240" w:lineRule="auto"/>
              <w:rPr>
                <w:del w:id="698" w:author="Palacherla, Susmitha C (NONUS)" w:date="2017-04-24T10:15:00Z"/>
                <w:rFonts w:asciiTheme="minorHAnsi" w:hAnsiTheme="minorHAnsi" w:cs="Courier New"/>
                <w:noProof/>
              </w:rPr>
            </w:pPr>
            <w:del w:id="699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(example):</w:delText>
              </w:r>
            </w:del>
          </w:p>
          <w:p w:rsidR="00A55E7D" w:rsidDel="00E250E0" w:rsidRDefault="00A55E7D" w:rsidP="00A55E7D">
            <w:pPr>
              <w:spacing w:after="20" w:line="240" w:lineRule="auto"/>
              <w:rPr>
                <w:del w:id="700" w:author="Palacherla, Susmitha C (NONUS)" w:date="2017-04-24T10:15:00Z"/>
              </w:rPr>
            </w:pPr>
            <w:del w:id="701" w:author="Palacherla, Susmitha C (NONUS)" w:date="2017-04-24T10:15:00Z">
              <w:r w:rsidDel="00E250E0">
                <w:delText>11/30/2014</w:delText>
              </w:r>
            </w:del>
          </w:p>
        </w:tc>
        <w:tc>
          <w:tcPr>
            <w:tcW w:w="4541" w:type="dxa"/>
            <w:tcPrChange w:id="702" w:author="Palacherla, Susmitha C (NONUS)" w:date="2017-04-24T10:15:00Z">
              <w:tcPr>
                <w:tcW w:w="3528" w:type="dxa"/>
              </w:tcPr>
            </w:tcPrChange>
          </w:tcPr>
          <w:p w:rsidR="00A55E7D" w:rsidDel="00E250E0" w:rsidRDefault="00A55E7D" w:rsidP="007B16D7">
            <w:pPr>
              <w:spacing w:after="20" w:line="240" w:lineRule="auto"/>
              <w:rPr>
                <w:del w:id="703" w:author="Palacherla, Susmitha C (NONUS)" w:date="2017-04-24T10:15:00Z"/>
              </w:rPr>
            </w:pPr>
            <w:del w:id="704" w:author="Palacherla, Susmitha C (NONUS)" w:date="2017-04-24T10:15:00Z">
              <w:r w:rsidDel="00E250E0">
                <w:delText>Date format: M/d/yyyy</w:delText>
              </w:r>
            </w:del>
          </w:p>
        </w:tc>
      </w:tr>
      <w:tr w:rsidR="006F6E8A" w:rsidDel="00E250E0" w:rsidTr="00E250E0">
        <w:trPr>
          <w:del w:id="705" w:author="Palacherla, Susmitha C (NONUS)" w:date="2017-04-24T10:15:00Z"/>
        </w:trPr>
        <w:tc>
          <w:tcPr>
            <w:tcW w:w="1548" w:type="dxa"/>
            <w:tcPrChange w:id="706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707" w:author="Palacherla, Susmitha C (NONUS)" w:date="2017-04-24T10:15:00Z"/>
              </w:rPr>
            </w:pPr>
            <w:del w:id="708" w:author="Palacherla, Susmitha C (NONUS)" w:date="2017-04-24T10:15:00Z">
              <w:r w:rsidDel="00E250E0">
                <w:delText>Monitor Complete</w:delText>
              </w:r>
            </w:del>
          </w:p>
          <w:p w:rsidR="00C33CDA" w:rsidDel="00E250E0" w:rsidRDefault="00C33CDA" w:rsidP="007B16D7">
            <w:pPr>
              <w:spacing w:after="20" w:line="240" w:lineRule="auto"/>
              <w:rPr>
                <w:del w:id="709" w:author="Palacherla, Susmitha C (NONUS)" w:date="2017-04-24T10:15:00Z"/>
              </w:rPr>
            </w:pPr>
            <w:del w:id="710" w:author="Palacherla, Susmitha C (NONUS)" w:date="2017-04-24T10:15:00Z">
              <w:r w:rsidDel="00E250E0">
                <w:delText>Date</w:delText>
              </w:r>
            </w:del>
          </w:p>
        </w:tc>
        <w:tc>
          <w:tcPr>
            <w:tcW w:w="3487" w:type="dxa"/>
            <w:tcPrChange w:id="711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712" w:author="Palacherla, Susmitha C (NONUS)" w:date="2017-04-24T10:15:00Z"/>
              </w:rPr>
            </w:pPr>
            <w:del w:id="713" w:author="Palacherla, Susmitha C (NONUS)" w:date="2017-04-24T10:15:00Z">
              <w:r w:rsidDel="00E250E0">
                <w:delText>Monitor completion date if completed or exception identifier if monitor was excepted.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14" w:author="Palacherla, Susmitha C (NONUS)" w:date="2017-04-24T10:15:00Z"/>
              </w:rPr>
            </w:pPr>
            <w:del w:id="715" w:author="Palacherla, Susmitha C (NONUS)" w:date="2017-04-24T10:15:00Z">
              <w:r w:rsidDel="00E250E0">
                <w:delText>Expression:</w:delText>
              </w:r>
            </w:del>
          </w:p>
          <w:p w:rsidR="006F6E8A" w:rsidDel="00E250E0" w:rsidRDefault="003D00C8" w:rsidP="007B16D7">
            <w:pPr>
              <w:spacing w:after="20" w:line="240" w:lineRule="auto"/>
              <w:rPr>
                <w:del w:id="716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717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=IIF(Fields!Monitor_Exception.Value =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"Y"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"EXCEPTION"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IIF(Fields!Monitor_Completed_Date.Value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Is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Nothing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 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, Formatdatetime(Fields!Monitor_Completed_Date.value,DateFormat.ShortDate)))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18" w:author="Palacherla, Susmitha C (NONUS)" w:date="2017-04-24T10:15:00Z"/>
              </w:rPr>
            </w:pPr>
          </w:p>
          <w:p w:rsidR="006F6E8A" w:rsidDel="00E250E0" w:rsidRDefault="006F6E8A" w:rsidP="007B16D7">
            <w:pPr>
              <w:spacing w:after="20" w:line="240" w:lineRule="auto"/>
              <w:rPr>
                <w:del w:id="719" w:author="Palacherla, Susmitha C (NONUS)" w:date="2017-04-24T10:15:00Z"/>
                <w:rFonts w:asciiTheme="minorHAnsi" w:hAnsiTheme="minorHAnsi" w:cs="Courier New"/>
                <w:noProof/>
              </w:rPr>
            </w:pPr>
            <w:del w:id="720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</w:delText>
              </w:r>
              <w:r w:rsidR="00FB17B2" w:rsidDel="00E250E0">
                <w:rPr>
                  <w:rFonts w:asciiTheme="minorHAnsi" w:hAnsiTheme="minorHAnsi" w:cs="Courier New"/>
                  <w:noProof/>
                </w:rPr>
                <w:delText>s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):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21" w:author="Palacherla, Susmitha C (NONUS)" w:date="2017-04-24T10:15:00Z"/>
                <w:rFonts w:asciiTheme="minorHAnsi" w:hAnsiTheme="minorHAnsi" w:cs="Courier New"/>
                <w:noProof/>
              </w:rPr>
            </w:pPr>
            <w:del w:id="722" w:author="Palacherla, Susmitha C (NONUS)" w:date="2017-04-24T10:15:00Z">
              <w:r w:rsidDel="00E250E0">
                <w:rPr>
                  <w:rFonts w:asciiTheme="minorHAnsi" w:hAnsiTheme="minorHAnsi" w:cs="Courier New"/>
                  <w:noProof/>
                </w:rPr>
                <w:delText>12/1/2014</w:delText>
              </w:r>
            </w:del>
          </w:p>
          <w:p w:rsidR="00FB17B2" w:rsidDel="00E250E0" w:rsidRDefault="00FB17B2" w:rsidP="007B16D7">
            <w:pPr>
              <w:spacing w:after="20" w:line="240" w:lineRule="auto"/>
              <w:rPr>
                <w:del w:id="723" w:author="Palacherla, Susmitha C (NONUS)" w:date="2017-04-24T10:15:00Z"/>
              </w:rPr>
            </w:pPr>
            <w:del w:id="724" w:author="Palacherla, Susmitha C (NONUS)" w:date="2017-04-24T10:15:00Z">
              <w:r w:rsidDel="00E250E0">
                <w:rPr>
                  <w:rFonts w:asciiTheme="minorHAnsi" w:hAnsiTheme="minorHAnsi" w:cs="Courier New"/>
                  <w:noProof/>
                </w:rPr>
                <w:delText>EXCEPTION</w:delText>
              </w:r>
            </w:del>
          </w:p>
        </w:tc>
        <w:tc>
          <w:tcPr>
            <w:tcW w:w="4541" w:type="dxa"/>
            <w:tcPrChange w:id="725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8C1852" w:rsidP="007B16D7">
            <w:pPr>
              <w:spacing w:after="20" w:line="240" w:lineRule="auto"/>
              <w:rPr>
                <w:del w:id="726" w:author="Palacherla, Susmitha C (NONUS)" w:date="2017-04-24T10:15:00Z"/>
              </w:rPr>
            </w:pPr>
            <w:del w:id="727" w:author="Palacherla, Susmitha C (NONUS)" w:date="2017-04-24T10:15:00Z">
              <w:r w:rsidDel="00E250E0">
                <w:delText xml:space="preserve">Identify exceptions with a </w:delText>
              </w:r>
              <w:r w:rsidR="004F390F" w:rsidDel="00E250E0">
                <w:delText>red cell background; otherwise use standard row coloration.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28" w:author="Palacherla, Susmitha C (NONUS)" w:date="2017-04-24T10:15:00Z"/>
              </w:rPr>
            </w:pPr>
            <w:del w:id="729" w:author="Palacherla, Susmitha C (NONUS)" w:date="2017-04-24T10:15:00Z">
              <w:r w:rsidDel="00E250E0">
                <w:delText>Fill-BackgroundColor Expression: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30" w:author="Palacherla, Susmitha C (NONUS)" w:date="2017-04-24T10:15:00Z"/>
              </w:rPr>
            </w:pPr>
            <w:del w:id="731" w:author="Palacherla, Susmitha C (NONUS)" w:date="2017-04-24T10:15:00Z">
              <w:r w:rsidRPr="00191A44" w:rsidDel="00E250E0">
                <w:delText>=I</w:delText>
              </w:r>
              <w:r w:rsidR="004F390F" w:rsidDel="00E250E0">
                <w:delText>if</w:delText>
              </w:r>
              <w:r w:rsidRPr="00191A44" w:rsidDel="00E250E0">
                <w:delText>(Fields!Monitor_Completed</w:delText>
              </w:r>
              <w:r w:rsidR="003D00C8" w:rsidDel="00E250E0">
                <w:delText>_Date</w:delText>
              </w:r>
              <w:r w:rsidRPr="00191A44" w:rsidDel="00E250E0">
                <w:delText>.Value Is Nothing, "</w:delText>
              </w:r>
              <w:r w:rsidR="004F390F" w:rsidDel="00E250E0">
                <w:delText>Red</w:delText>
              </w:r>
              <w:r w:rsidRPr="00191A44" w:rsidDel="00E250E0">
                <w:delText xml:space="preserve">", </w:delText>
              </w:r>
              <w:r w:rsidR="004F390F" w:rsidRPr="00694F80" w:rsidDel="00E250E0">
                <w:delText>Iif(RowNumber(Nothing) Mod 2, "PaleGreen", "White")</w:delText>
              </w:r>
              <w:r w:rsidRPr="00191A44" w:rsidDel="00E250E0">
                <w:delText>)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32" w:author="Palacherla, Susmitha C (NONUS)" w:date="2017-04-24T10:15:00Z"/>
              </w:rPr>
            </w:pPr>
          </w:p>
          <w:p w:rsidR="006F6E8A" w:rsidDel="00E250E0" w:rsidRDefault="006F6E8A" w:rsidP="007B16D7">
            <w:pPr>
              <w:spacing w:after="20" w:line="240" w:lineRule="auto"/>
              <w:rPr>
                <w:del w:id="733" w:author="Palacherla, Susmitha C (NONUS)" w:date="2017-04-24T10:15:00Z"/>
              </w:rPr>
            </w:pPr>
            <w:del w:id="734" w:author="Palacherla, Susmitha C (NONUS)" w:date="2017-04-24T10:15:00Z">
              <w:r w:rsidDel="00E250E0">
                <w:delText>Date format: M/d/yyyy</w:delText>
              </w:r>
            </w:del>
          </w:p>
        </w:tc>
      </w:tr>
      <w:tr w:rsidR="00E17182" w:rsidDel="00E250E0" w:rsidTr="00E250E0">
        <w:trPr>
          <w:del w:id="735" w:author="Palacherla, Susmitha C (NONUS)" w:date="2017-04-24T10:15:00Z"/>
        </w:trPr>
        <w:tc>
          <w:tcPr>
            <w:tcW w:w="1548" w:type="dxa"/>
            <w:tcPrChange w:id="736" w:author="Palacherla, Susmitha C (NONUS)" w:date="2017-04-24T10:15:00Z">
              <w:tcPr>
                <w:tcW w:w="1548" w:type="dxa"/>
              </w:tcPr>
            </w:tcPrChange>
          </w:tcPr>
          <w:p w:rsidR="00E17182" w:rsidDel="00E250E0" w:rsidRDefault="00E17182" w:rsidP="007B16D7">
            <w:pPr>
              <w:spacing w:after="20" w:line="240" w:lineRule="auto"/>
              <w:rPr>
                <w:del w:id="737" w:author="Palacherla, Susmitha C (NONUS)" w:date="2017-04-24T10:15:00Z"/>
              </w:rPr>
            </w:pPr>
            <w:del w:id="738" w:author="Palacherla, Susmitha C (NONUS)" w:date="2017-04-24T10:15:00Z">
              <w:r w:rsidDel="00E250E0">
                <w:delText>Exception Reason</w:delText>
              </w:r>
            </w:del>
          </w:p>
        </w:tc>
        <w:tc>
          <w:tcPr>
            <w:tcW w:w="3487" w:type="dxa"/>
            <w:tcPrChange w:id="739" w:author="Palacherla, Susmitha C (NONUS)" w:date="2017-04-24T10:15:00Z">
              <w:tcPr>
                <w:tcW w:w="4500" w:type="dxa"/>
              </w:tcPr>
            </w:tcPrChange>
          </w:tcPr>
          <w:p w:rsidR="00E17182" w:rsidDel="00E250E0" w:rsidRDefault="00E17182" w:rsidP="004D09FF">
            <w:pPr>
              <w:spacing w:after="20" w:line="240" w:lineRule="auto"/>
              <w:rPr>
                <w:del w:id="740" w:author="Palacherla, Susmitha C (NONUS)" w:date="2017-04-24T10:15:00Z"/>
              </w:rPr>
            </w:pPr>
            <w:del w:id="741" w:author="Palacherla, Susmitha C (NONUS)" w:date="2017-04-24T10:15:00Z">
              <w:r w:rsidDel="00E250E0">
                <w:delText>LeadReportDataSet.[Exception_Reason]</w:delText>
              </w:r>
            </w:del>
          </w:p>
        </w:tc>
        <w:tc>
          <w:tcPr>
            <w:tcW w:w="4541" w:type="dxa"/>
            <w:tcPrChange w:id="742" w:author="Palacherla, Susmitha C (NONUS)" w:date="2017-04-24T10:15:00Z">
              <w:tcPr>
                <w:tcW w:w="3528" w:type="dxa"/>
              </w:tcPr>
            </w:tcPrChange>
          </w:tcPr>
          <w:p w:rsidR="00E17182" w:rsidDel="00E250E0" w:rsidRDefault="00E17182" w:rsidP="007B16D7">
            <w:pPr>
              <w:spacing w:after="20" w:line="240" w:lineRule="auto"/>
              <w:rPr>
                <w:del w:id="743" w:author="Palacherla, Susmitha C (NONUS)" w:date="2017-04-24T10:15:00Z"/>
              </w:rPr>
            </w:pPr>
            <w:del w:id="744" w:author="Palacherla, Susmitha C (NONUS)" w:date="2017-04-24T10:15:00Z">
              <w:r w:rsidDel="00E250E0">
                <w:delText>Limited to first 100 characters.</w:delText>
              </w:r>
            </w:del>
          </w:p>
        </w:tc>
      </w:tr>
      <w:tr w:rsidR="00E17182" w:rsidDel="00E250E0" w:rsidTr="00E250E0">
        <w:trPr>
          <w:del w:id="745" w:author="Palacherla, Susmitha C (NONUS)" w:date="2017-04-24T10:15:00Z"/>
        </w:trPr>
        <w:tc>
          <w:tcPr>
            <w:tcW w:w="1548" w:type="dxa"/>
            <w:tcPrChange w:id="746" w:author="Palacherla, Susmitha C (NONUS)" w:date="2017-04-24T10:15:00Z">
              <w:tcPr>
                <w:tcW w:w="1548" w:type="dxa"/>
              </w:tcPr>
            </w:tcPrChange>
          </w:tcPr>
          <w:p w:rsidR="00E17182" w:rsidDel="00E250E0" w:rsidRDefault="00E17182" w:rsidP="007B16D7">
            <w:pPr>
              <w:spacing w:after="20" w:line="240" w:lineRule="auto"/>
              <w:rPr>
                <w:del w:id="747" w:author="Palacherla, Susmitha C (NONUS)" w:date="2017-04-24T10:15:00Z"/>
              </w:rPr>
            </w:pPr>
            <w:del w:id="748" w:author="Palacherla, Susmitha C (NONUS)" w:date="2017-04-24T10:15:00Z">
              <w:r w:rsidDel="00E250E0">
                <w:delText>Exception Requester LAN ID</w:delText>
              </w:r>
            </w:del>
          </w:p>
        </w:tc>
        <w:tc>
          <w:tcPr>
            <w:tcW w:w="3487" w:type="dxa"/>
            <w:tcPrChange w:id="749" w:author="Palacherla, Susmitha C (NONUS)" w:date="2017-04-24T10:15:00Z">
              <w:tcPr>
                <w:tcW w:w="4500" w:type="dxa"/>
              </w:tcPr>
            </w:tcPrChange>
          </w:tcPr>
          <w:p w:rsidR="00E17182" w:rsidDel="00E250E0" w:rsidRDefault="00E17182" w:rsidP="004D09FF">
            <w:pPr>
              <w:spacing w:after="20" w:line="240" w:lineRule="auto"/>
              <w:rPr>
                <w:del w:id="750" w:author="Palacherla, Susmitha C (NONUS)" w:date="2017-04-24T10:15:00Z"/>
              </w:rPr>
            </w:pPr>
            <w:del w:id="751" w:author="Palacherla, Susmitha C (NONUS)" w:date="2017-04-24T10:15:00Z">
              <w:r w:rsidDel="00E250E0">
                <w:delText>LeadReportDataSet.</w:delText>
              </w:r>
              <w:r w:rsidRPr="00E17182" w:rsidDel="00E250E0">
                <w:delText>[Exception_Requester_LAN_ID]</w:delText>
              </w:r>
            </w:del>
          </w:p>
        </w:tc>
        <w:tc>
          <w:tcPr>
            <w:tcW w:w="4541" w:type="dxa"/>
            <w:tcPrChange w:id="752" w:author="Palacherla, Susmitha C (NONUS)" w:date="2017-04-24T10:15:00Z">
              <w:tcPr>
                <w:tcW w:w="3528" w:type="dxa"/>
              </w:tcPr>
            </w:tcPrChange>
          </w:tcPr>
          <w:p w:rsidR="00E17182" w:rsidDel="00E250E0" w:rsidRDefault="00E17182" w:rsidP="007B16D7">
            <w:pPr>
              <w:spacing w:after="20" w:line="240" w:lineRule="auto"/>
              <w:rPr>
                <w:del w:id="753" w:author="Palacherla, Susmitha C (NONUS)" w:date="2017-04-24T10:15:00Z"/>
              </w:rPr>
            </w:pPr>
          </w:p>
        </w:tc>
      </w:tr>
      <w:tr w:rsidR="006F6E8A" w:rsidDel="00E250E0" w:rsidTr="00E250E0">
        <w:trPr>
          <w:del w:id="754" w:author="Palacherla, Susmitha C (NONUS)" w:date="2017-04-24T10:15:00Z"/>
        </w:trPr>
        <w:tc>
          <w:tcPr>
            <w:tcW w:w="1548" w:type="dxa"/>
            <w:tcPrChange w:id="755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8C1852" w:rsidP="007B16D7">
            <w:pPr>
              <w:spacing w:after="20" w:line="240" w:lineRule="auto"/>
              <w:rPr>
                <w:del w:id="756" w:author="Palacherla, Susmitha C (NONUS)" w:date="2017-04-24T10:15:00Z"/>
              </w:rPr>
            </w:pPr>
            <w:del w:id="757" w:author="Palacherla, Susmitha C (NONUS)" w:date="2017-04-24T10:15:00Z">
              <w:r w:rsidDel="00E250E0">
                <w:delText>Pass / Fail</w:delText>
              </w:r>
            </w:del>
          </w:p>
        </w:tc>
        <w:tc>
          <w:tcPr>
            <w:tcW w:w="3487" w:type="dxa"/>
            <w:tcPrChange w:id="758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759" w:author="Palacherla, Susmitha C (NONUS)" w:date="2017-04-24T10:15:00Z"/>
              </w:rPr>
            </w:pPr>
            <w:del w:id="760" w:author="Palacherla, Susmitha C (NONUS)" w:date="2017-04-24T10:15:00Z">
              <w:r w:rsidDel="00E250E0">
                <w:delText>Monitor result.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61" w:author="Palacherla, Susmitha C (NONUS)" w:date="2017-04-24T10:15:00Z"/>
              </w:rPr>
            </w:pPr>
            <w:del w:id="762" w:author="Palacherla, Susmitha C (NONUS)" w:date="2017-04-24T10:15:00Z">
              <w:r w:rsidDel="00E250E0">
                <w:delText>Expression: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63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764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=IIF(Fields!Pass_Fail.Value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IS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NOTHING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  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IIF(Fields!Pass_Fail.Value =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"Y"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"PASS"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"FAIL"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))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65" w:author="Palacherla, Susmitha C (NONUS)" w:date="2017-04-24T10:15:00Z"/>
                <w:rFonts w:asciiTheme="minorHAnsi" w:hAnsiTheme="minorHAnsi" w:cs="Courier New"/>
                <w:noProof/>
              </w:rPr>
            </w:pPr>
          </w:p>
          <w:p w:rsidR="006F6E8A" w:rsidDel="00E250E0" w:rsidRDefault="006F6E8A" w:rsidP="007B16D7">
            <w:pPr>
              <w:spacing w:after="20" w:line="240" w:lineRule="auto"/>
              <w:rPr>
                <w:del w:id="766" w:author="Palacherla, Susmitha C (NONUS)" w:date="2017-04-24T10:15:00Z"/>
                <w:rFonts w:asciiTheme="minorHAnsi" w:hAnsiTheme="minorHAnsi" w:cs="Courier New"/>
                <w:noProof/>
              </w:rPr>
            </w:pPr>
            <w:del w:id="767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(example):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68" w:author="Palacherla, Susmitha C (NONUS)" w:date="2017-04-24T10:15:00Z"/>
              </w:rPr>
            </w:pPr>
            <w:del w:id="769" w:author="Palacherla, Susmitha C (NONUS)" w:date="2017-04-24T10:15:00Z">
              <w:r w:rsidDel="00E250E0">
                <w:delText>FAIL</w:delText>
              </w:r>
            </w:del>
          </w:p>
        </w:tc>
        <w:tc>
          <w:tcPr>
            <w:tcW w:w="4541" w:type="dxa"/>
            <w:tcPrChange w:id="770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4E4265" w:rsidP="007B16D7">
            <w:pPr>
              <w:spacing w:after="20" w:line="240" w:lineRule="auto"/>
              <w:rPr>
                <w:del w:id="771" w:author="Palacherla, Susmitha C (NONUS)" w:date="2017-04-24T10:15:00Z"/>
              </w:rPr>
            </w:pPr>
            <w:del w:id="772" w:author="Palacherla, Susmitha C (NONUS)" w:date="2017-04-24T10:15:00Z">
              <w:r w:rsidDel="00E250E0">
                <w:delText>Literal text “PASS” or “FAIL”.</w:delText>
              </w:r>
            </w:del>
          </w:p>
        </w:tc>
      </w:tr>
      <w:tr w:rsidR="006F6E8A" w:rsidDel="00E250E0" w:rsidTr="00E250E0">
        <w:trPr>
          <w:del w:id="773" w:author="Palacherla, Susmitha C (NONUS)" w:date="2017-04-24T10:15:00Z"/>
        </w:trPr>
        <w:tc>
          <w:tcPr>
            <w:tcW w:w="1548" w:type="dxa"/>
            <w:tcPrChange w:id="774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>
            <w:pPr>
              <w:spacing w:after="20" w:line="240" w:lineRule="auto"/>
              <w:rPr>
                <w:del w:id="775" w:author="Palacherla, Susmitha C (NONUS)" w:date="2017-04-24T10:15:00Z"/>
              </w:rPr>
            </w:pPr>
            <w:del w:id="776" w:author="Palacherla, Susmitha C (NONUS)" w:date="2017-04-24T10:15:00Z">
              <w:r w:rsidDel="00E250E0">
                <w:delText xml:space="preserve">Monitor </w:delText>
              </w:r>
              <w:r w:rsidR="008C1852" w:rsidDel="00E250E0">
                <w:delText>Assigned</w:delText>
              </w:r>
              <w:r w:rsidR="00022646" w:rsidDel="00E250E0">
                <w:delText xml:space="preserve"> Date</w:delText>
              </w:r>
            </w:del>
          </w:p>
        </w:tc>
        <w:tc>
          <w:tcPr>
            <w:tcW w:w="3487" w:type="dxa"/>
            <w:tcPrChange w:id="777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778" w:author="Palacherla, Susmitha C (NONUS)" w:date="2017-04-24T10:15:00Z"/>
              </w:rPr>
            </w:pPr>
            <w:del w:id="779" w:author="Palacherla, Susmitha C (NONUS)" w:date="2017-04-24T10:15:00Z">
              <w:r w:rsidDel="00E250E0">
                <w:delText>Date monitor was assigned.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80" w:author="Palacherla, Susmitha C (NONUS)" w:date="2017-04-24T10:15:00Z"/>
              </w:rPr>
            </w:pPr>
            <w:del w:id="781" w:author="Palacherla, Susmitha C (NONUS)" w:date="2017-04-24T10:15:00Z">
              <w:r w:rsidDel="00E250E0">
                <w:delText>Expression: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82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783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=IIF(Fields!</w:delText>
              </w:r>
              <w:r w:rsidR="008C1852"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Monitor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_Assigned</w:delText>
              </w:r>
              <w:r w:rsidR="00022646"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_Date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.Value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Is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 </w:delText>
              </w:r>
              <w:r w:rsidDel="00E250E0">
                <w:rPr>
                  <w:rFonts w:ascii="Courier New" w:hAnsi="Courier New" w:cs="Courier New"/>
                  <w:noProof/>
                  <w:color w:val="0000FF"/>
                  <w:sz w:val="20"/>
                  <w:szCs w:val="20"/>
                </w:rPr>
                <w:delText>Nothing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 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, Formatdatetime(Fields!</w:delText>
              </w:r>
              <w:r w:rsidR="008C1852"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Monitor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_Assigned</w:delText>
              </w:r>
              <w:r w:rsidR="00022646"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_Date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.value,DateFormat.ShortDate))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84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6F6E8A" w:rsidDel="00E250E0" w:rsidRDefault="006F6E8A" w:rsidP="007B16D7">
            <w:pPr>
              <w:spacing w:after="20" w:line="240" w:lineRule="auto"/>
              <w:rPr>
                <w:del w:id="785" w:author="Palacherla, Susmitha C (NONUS)" w:date="2017-04-24T10:15:00Z"/>
                <w:rFonts w:asciiTheme="minorHAnsi" w:hAnsiTheme="minorHAnsi" w:cs="Courier New"/>
                <w:noProof/>
              </w:rPr>
            </w:pPr>
            <w:del w:id="786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(example):</w:delText>
              </w:r>
            </w:del>
          </w:p>
          <w:p w:rsidR="006F6E8A" w:rsidDel="00E250E0" w:rsidRDefault="006F6E8A" w:rsidP="007B16D7">
            <w:pPr>
              <w:spacing w:after="20" w:line="240" w:lineRule="auto"/>
              <w:rPr>
                <w:del w:id="787" w:author="Palacherla, Susmitha C (NONUS)" w:date="2017-04-24T10:15:00Z"/>
              </w:rPr>
            </w:pPr>
            <w:del w:id="788" w:author="Palacherla, Susmitha C (NONUS)" w:date="2017-04-24T10:15:00Z">
              <w:r w:rsidDel="00E250E0">
                <w:delText>11/30/2014</w:delText>
              </w:r>
            </w:del>
          </w:p>
        </w:tc>
        <w:tc>
          <w:tcPr>
            <w:tcW w:w="4541" w:type="dxa"/>
            <w:tcPrChange w:id="789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790" w:author="Palacherla, Susmitha C (NONUS)" w:date="2017-04-24T10:15:00Z"/>
              </w:rPr>
            </w:pPr>
            <w:del w:id="791" w:author="Palacherla, Susmitha C (NONUS)" w:date="2017-04-24T10:15:00Z">
              <w:r w:rsidDel="00E250E0">
                <w:delText>Date format: M/d/yyyy</w:delText>
              </w:r>
            </w:del>
          </w:p>
        </w:tc>
      </w:tr>
      <w:tr w:rsidR="006F6E8A" w:rsidDel="00E250E0" w:rsidTr="00E250E0">
        <w:trPr>
          <w:del w:id="792" w:author="Palacherla, Susmitha C (NONUS)" w:date="2017-04-24T10:15:00Z"/>
        </w:trPr>
        <w:tc>
          <w:tcPr>
            <w:tcW w:w="1548" w:type="dxa"/>
            <w:tcPrChange w:id="793" w:author="Palacherla, Susmitha C (NONUS)" w:date="2017-04-24T10:15:00Z">
              <w:tcPr>
                <w:tcW w:w="154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794" w:author="Palacherla, Susmitha C (NONUS)" w:date="2017-04-24T10:15:00Z"/>
              </w:rPr>
            </w:pPr>
            <w:del w:id="795" w:author="Palacherla, Susmitha C (NONUS)" w:date="2017-04-24T10:15:00Z">
              <w:r w:rsidDel="00E250E0">
                <w:delText>Source Contact ID</w:delText>
              </w:r>
            </w:del>
          </w:p>
        </w:tc>
        <w:tc>
          <w:tcPr>
            <w:tcW w:w="3487" w:type="dxa"/>
            <w:tcPrChange w:id="796" w:author="Palacherla, Susmitha C (NONUS)" w:date="2017-04-24T10:15:00Z">
              <w:tcPr>
                <w:tcW w:w="4500" w:type="dxa"/>
              </w:tcPr>
            </w:tcPrChange>
          </w:tcPr>
          <w:p w:rsidR="006F6E8A" w:rsidDel="00E250E0" w:rsidRDefault="008C1852" w:rsidP="007B16D7">
            <w:pPr>
              <w:spacing w:after="20" w:line="240" w:lineRule="auto"/>
              <w:rPr>
                <w:del w:id="797" w:author="Palacherla, Susmitha C (NONUS)" w:date="2017-04-24T10:15:00Z"/>
              </w:rPr>
            </w:pPr>
            <w:del w:id="798" w:author="Palacherla, Susmitha C (NONUS)" w:date="2017-04-24T10:15:00Z">
              <w:r w:rsidDel="00E250E0">
                <w:delText>LeadReportDataSet</w:delText>
              </w:r>
              <w:r w:rsidR="006F6E8A" w:rsidDel="00E250E0">
                <w:delText>.[Source_Contact_ID]</w:delText>
              </w:r>
            </w:del>
          </w:p>
        </w:tc>
        <w:tc>
          <w:tcPr>
            <w:tcW w:w="4541" w:type="dxa"/>
            <w:tcPrChange w:id="799" w:author="Palacherla, Susmitha C (NONUS)" w:date="2017-04-24T10:15:00Z">
              <w:tcPr>
                <w:tcW w:w="3528" w:type="dxa"/>
              </w:tcPr>
            </w:tcPrChange>
          </w:tcPr>
          <w:p w:rsidR="006F6E8A" w:rsidDel="00E250E0" w:rsidRDefault="006F6E8A" w:rsidP="007B16D7">
            <w:pPr>
              <w:spacing w:after="20" w:line="240" w:lineRule="auto"/>
              <w:rPr>
                <w:del w:id="800" w:author="Palacherla, Susmitha C (NONUS)" w:date="2017-04-24T10:15:00Z"/>
              </w:rPr>
            </w:pPr>
          </w:p>
        </w:tc>
      </w:tr>
      <w:tr w:rsidR="008C1852" w:rsidDel="00E250E0" w:rsidTr="00E250E0">
        <w:trPr>
          <w:del w:id="801" w:author="Palacherla, Susmitha C (NONUS)" w:date="2017-04-24T10:15:00Z"/>
        </w:trPr>
        <w:tc>
          <w:tcPr>
            <w:tcW w:w="1548" w:type="dxa"/>
            <w:tcPrChange w:id="802" w:author="Palacherla, Susmitha C (NONUS)" w:date="2017-04-24T10:15:00Z">
              <w:tcPr>
                <w:tcW w:w="1548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803" w:author="Palacherla, Susmitha C (NONUS)" w:date="2017-04-24T10:15:00Z"/>
              </w:rPr>
            </w:pPr>
            <w:del w:id="804" w:author="Palacherla, Susmitha C (NONUS)" w:date="2017-04-24T10:15:00Z">
              <w:r w:rsidDel="00E250E0">
                <w:delText>Contact Line of Business</w:delText>
              </w:r>
            </w:del>
          </w:p>
        </w:tc>
        <w:tc>
          <w:tcPr>
            <w:tcW w:w="3487" w:type="dxa"/>
            <w:tcPrChange w:id="805" w:author="Palacherla, Susmitha C (NONUS)" w:date="2017-04-24T10:15:00Z">
              <w:tcPr>
                <w:tcW w:w="4500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806" w:author="Palacherla, Susmitha C (NONUS)" w:date="2017-04-24T10:15:00Z"/>
              </w:rPr>
            </w:pPr>
            <w:del w:id="807" w:author="Palacherla, Susmitha C (NONUS)" w:date="2017-04-24T10:15:00Z">
              <w:r w:rsidDel="00E250E0">
                <w:delText>LeadReportDataSet.[Contact_Line_of_Business]</w:delText>
              </w:r>
            </w:del>
          </w:p>
        </w:tc>
        <w:tc>
          <w:tcPr>
            <w:tcW w:w="4541" w:type="dxa"/>
            <w:tcPrChange w:id="808" w:author="Palacherla, Susmitha C (NONUS)" w:date="2017-04-24T10:15:00Z">
              <w:tcPr>
                <w:tcW w:w="3528" w:type="dxa"/>
              </w:tcPr>
            </w:tcPrChange>
          </w:tcPr>
          <w:p w:rsidR="008C1852" w:rsidDel="00E250E0" w:rsidRDefault="008C1852" w:rsidP="007B16D7">
            <w:pPr>
              <w:spacing w:after="20" w:line="240" w:lineRule="auto"/>
              <w:rPr>
                <w:del w:id="809" w:author="Palacherla, Susmitha C (NONUS)" w:date="2017-04-24T10:15:00Z"/>
              </w:rPr>
            </w:pPr>
          </w:p>
        </w:tc>
      </w:tr>
      <w:tr w:rsidR="00022646" w:rsidDel="00E250E0" w:rsidTr="00E250E0">
        <w:trPr>
          <w:del w:id="810" w:author="Palacherla, Susmitha C (NONUS)" w:date="2017-04-24T10:15:00Z"/>
        </w:trPr>
        <w:tc>
          <w:tcPr>
            <w:tcW w:w="1548" w:type="dxa"/>
            <w:tcPrChange w:id="811" w:author="Palacherla, Susmitha C (NONUS)" w:date="2017-04-24T10:15:00Z">
              <w:tcPr>
                <w:tcW w:w="1548" w:type="dxa"/>
              </w:tcPr>
            </w:tcPrChange>
          </w:tcPr>
          <w:p w:rsidR="00022646" w:rsidDel="00E250E0" w:rsidRDefault="00022646" w:rsidP="007B16D7">
            <w:pPr>
              <w:spacing w:after="20" w:line="240" w:lineRule="auto"/>
              <w:rPr>
                <w:del w:id="812" w:author="Palacherla, Susmitha C (NONUS)" w:date="2017-04-24T10:15:00Z"/>
              </w:rPr>
            </w:pPr>
            <w:del w:id="813" w:author="Palacherla, Susmitha C (NONUS)" w:date="2017-04-24T10:15:00Z">
              <w:r w:rsidDel="00E250E0">
                <w:delText>Verified</w:delText>
              </w:r>
            </w:del>
          </w:p>
        </w:tc>
        <w:tc>
          <w:tcPr>
            <w:tcW w:w="3487" w:type="dxa"/>
            <w:tcPrChange w:id="814" w:author="Palacherla, Susmitha C (NONUS)" w:date="2017-04-24T10:15:00Z">
              <w:tcPr>
                <w:tcW w:w="4500" w:type="dxa"/>
              </w:tcPr>
            </w:tcPrChange>
          </w:tcPr>
          <w:p w:rsidR="00022646" w:rsidDel="00E250E0" w:rsidRDefault="00737DE7" w:rsidP="00022646">
            <w:pPr>
              <w:spacing w:after="20" w:line="240" w:lineRule="auto"/>
              <w:rPr>
                <w:del w:id="815" w:author="Palacherla, Susmitha C (NONUS)" w:date="2017-04-24T10:15:00Z"/>
              </w:rPr>
            </w:pPr>
            <w:del w:id="816" w:author="Palacherla, Susmitha C (NONUS)" w:date="2017-04-24T10:15:00Z">
              <w:r w:rsidDel="00E250E0">
                <w:delText>Has the monitor been verified by Verint?</w:delText>
              </w:r>
            </w:del>
          </w:p>
          <w:p w:rsidR="00022646" w:rsidDel="00E250E0" w:rsidRDefault="00022646" w:rsidP="00022646">
            <w:pPr>
              <w:spacing w:after="20" w:line="240" w:lineRule="auto"/>
              <w:rPr>
                <w:del w:id="817" w:author="Palacherla, Susmitha C (NONUS)" w:date="2017-04-24T10:15:00Z"/>
              </w:rPr>
            </w:pPr>
            <w:del w:id="818" w:author="Palacherla, Susmitha C (NONUS)" w:date="2017-04-24T10:15:00Z">
              <w:r w:rsidDel="00E250E0">
                <w:delText>Expression:</w:delText>
              </w:r>
            </w:del>
          </w:p>
          <w:p w:rsidR="00022646" w:rsidDel="00E250E0" w:rsidRDefault="00814ED8" w:rsidP="00022646">
            <w:pPr>
              <w:spacing w:after="20" w:line="240" w:lineRule="auto"/>
              <w:rPr>
                <w:del w:id="819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  <w:del w:id="820" w:author="Palacherla, Susmitha C (NONUS)" w:date="2017-04-24T10:15:00Z"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=IIF(Fields!Verified.Value =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"Y"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"Yes"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 xml:space="preserve">, </w:delText>
              </w:r>
              <w:r w:rsidDel="00E250E0">
                <w:rPr>
                  <w:rFonts w:ascii="Courier New" w:hAnsi="Courier New" w:cs="Courier New"/>
                  <w:noProof/>
                  <w:color w:val="A31515"/>
                  <w:sz w:val="20"/>
                  <w:szCs w:val="20"/>
                </w:rPr>
                <w:delText>"No"</w:delText>
              </w:r>
              <w:r w:rsidDel="00E250E0">
                <w:rPr>
                  <w:rFonts w:ascii="Courier New" w:hAnsi="Courier New" w:cs="Courier New"/>
                  <w:noProof/>
                  <w:sz w:val="20"/>
                  <w:szCs w:val="20"/>
                </w:rPr>
                <w:delText>)</w:delText>
              </w:r>
            </w:del>
          </w:p>
          <w:p w:rsidR="00022646" w:rsidDel="00E250E0" w:rsidRDefault="00022646" w:rsidP="00022646">
            <w:pPr>
              <w:spacing w:after="20" w:line="240" w:lineRule="auto"/>
              <w:rPr>
                <w:del w:id="821" w:author="Palacherla, Susmitha C (NONUS)" w:date="2017-04-24T10:15:00Z"/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022646" w:rsidDel="00E250E0" w:rsidRDefault="00022646" w:rsidP="00022646">
            <w:pPr>
              <w:spacing w:after="20" w:line="240" w:lineRule="auto"/>
              <w:rPr>
                <w:del w:id="822" w:author="Palacherla, Susmitha C (NONUS)" w:date="2017-04-24T10:15:00Z"/>
                <w:rFonts w:asciiTheme="minorHAnsi" w:hAnsiTheme="minorHAnsi" w:cs="Courier New"/>
                <w:noProof/>
              </w:rPr>
            </w:pPr>
            <w:del w:id="823" w:author="Palacherla, Susmitha C (NONUS)" w:date="2017-04-24T10:15:00Z">
              <w:r w:rsidRPr="00D62F04" w:rsidDel="00E250E0">
                <w:rPr>
                  <w:rFonts w:asciiTheme="minorHAnsi" w:hAnsiTheme="minorHAnsi" w:cs="Courier New"/>
                  <w:noProof/>
                </w:rPr>
                <w:delText>Evalu</w:delText>
              </w:r>
              <w:r w:rsidDel="00E250E0">
                <w:rPr>
                  <w:rFonts w:asciiTheme="minorHAnsi" w:hAnsiTheme="minorHAnsi" w:cs="Courier New"/>
                  <w:noProof/>
                </w:rPr>
                <w:delText>ates to (example):</w:delText>
              </w:r>
            </w:del>
          </w:p>
          <w:p w:rsidR="00022646" w:rsidDel="00E250E0" w:rsidRDefault="00814ED8" w:rsidP="00022646">
            <w:pPr>
              <w:spacing w:after="20" w:line="240" w:lineRule="auto"/>
              <w:rPr>
                <w:del w:id="824" w:author="Palacherla, Susmitha C (NONUS)" w:date="2017-04-24T10:15:00Z"/>
              </w:rPr>
            </w:pPr>
            <w:del w:id="825" w:author="Palacherla, Susmitha C (NONUS)" w:date="2017-04-24T10:15:00Z">
              <w:r w:rsidDel="00E250E0">
                <w:delText>No</w:delText>
              </w:r>
            </w:del>
          </w:p>
        </w:tc>
        <w:tc>
          <w:tcPr>
            <w:tcW w:w="4541" w:type="dxa"/>
            <w:tcPrChange w:id="826" w:author="Palacherla, Susmitha C (NONUS)" w:date="2017-04-24T10:15:00Z">
              <w:tcPr>
                <w:tcW w:w="3528" w:type="dxa"/>
              </w:tcPr>
            </w:tcPrChange>
          </w:tcPr>
          <w:p w:rsidR="00022646" w:rsidDel="00E250E0" w:rsidRDefault="00022646" w:rsidP="007B16D7">
            <w:pPr>
              <w:spacing w:after="20" w:line="240" w:lineRule="auto"/>
              <w:rPr>
                <w:del w:id="827" w:author="Palacherla, Susmitha C (NONUS)" w:date="2017-04-24T10:15:00Z"/>
              </w:rPr>
            </w:pPr>
            <w:del w:id="828" w:author="Palacherla, Susmitha C (NONUS)" w:date="2017-04-24T10:15:00Z">
              <w:r w:rsidDel="00E250E0">
                <w:delText>Literal value “Yes” or “No”.</w:delText>
              </w:r>
            </w:del>
          </w:p>
        </w:tc>
      </w:tr>
      <w:tr w:rsidR="00022646" w:rsidDel="00E250E0" w:rsidTr="00E250E0">
        <w:trPr>
          <w:del w:id="829" w:author="Palacherla, Susmitha C (NONUS)" w:date="2017-04-24T10:15:00Z"/>
        </w:trPr>
        <w:tc>
          <w:tcPr>
            <w:tcW w:w="1548" w:type="dxa"/>
            <w:tcPrChange w:id="830" w:author="Palacherla, Susmitha C (NONUS)" w:date="2017-04-24T10:15:00Z">
              <w:tcPr>
                <w:tcW w:w="1548" w:type="dxa"/>
              </w:tcPr>
            </w:tcPrChange>
          </w:tcPr>
          <w:p w:rsidR="00022646" w:rsidDel="00E250E0" w:rsidRDefault="00022646" w:rsidP="007B16D7">
            <w:pPr>
              <w:spacing w:after="20" w:line="240" w:lineRule="auto"/>
              <w:rPr>
                <w:del w:id="831" w:author="Palacherla, Susmitha C (NONUS)" w:date="2017-04-24T10:15:00Z"/>
              </w:rPr>
            </w:pPr>
            <w:del w:id="832" w:author="Palacherla, Susmitha C (NONUS)" w:date="2017-04-24T10:15:00Z">
              <w:r w:rsidDel="00E250E0">
                <w:delText>Prior Quality Specialist LAN ID</w:delText>
              </w:r>
            </w:del>
          </w:p>
        </w:tc>
        <w:tc>
          <w:tcPr>
            <w:tcW w:w="3487" w:type="dxa"/>
            <w:tcPrChange w:id="833" w:author="Palacherla, Susmitha C (NONUS)" w:date="2017-04-24T10:15:00Z">
              <w:tcPr>
                <w:tcW w:w="4500" w:type="dxa"/>
              </w:tcPr>
            </w:tcPrChange>
          </w:tcPr>
          <w:p w:rsidR="00022646" w:rsidDel="00E250E0" w:rsidRDefault="00022646" w:rsidP="004D09FF">
            <w:pPr>
              <w:spacing w:after="20" w:line="240" w:lineRule="auto"/>
              <w:rPr>
                <w:del w:id="834" w:author="Palacherla, Susmitha C (NONUS)" w:date="2017-04-24T10:15:00Z"/>
              </w:rPr>
            </w:pPr>
            <w:del w:id="835" w:author="Palacherla, Susmitha C (NONUS)" w:date="2017-04-24T10:15:00Z">
              <w:r w:rsidDel="00E250E0">
                <w:delText>LeadReportDataSet.</w:delText>
              </w:r>
              <w:r w:rsidRPr="00022646" w:rsidDel="00E250E0">
                <w:delText>[Prior_Quality_Specialist_LAN_ID]</w:delText>
              </w:r>
            </w:del>
          </w:p>
        </w:tc>
        <w:tc>
          <w:tcPr>
            <w:tcW w:w="4541" w:type="dxa"/>
            <w:tcPrChange w:id="836" w:author="Palacherla, Susmitha C (NONUS)" w:date="2017-04-24T10:15:00Z">
              <w:tcPr>
                <w:tcW w:w="3528" w:type="dxa"/>
              </w:tcPr>
            </w:tcPrChange>
          </w:tcPr>
          <w:p w:rsidR="00022646" w:rsidDel="00E250E0" w:rsidRDefault="00022646" w:rsidP="007B16D7">
            <w:pPr>
              <w:spacing w:after="20" w:line="240" w:lineRule="auto"/>
              <w:rPr>
                <w:del w:id="837" w:author="Palacherla, Susmitha C (NONUS)" w:date="2017-04-24T10:15:00Z"/>
              </w:rPr>
            </w:pPr>
          </w:p>
        </w:tc>
      </w:tr>
    </w:tbl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358"/>
        <w:gridCol w:w="3609"/>
      </w:tblGrid>
      <w:tr w:rsidR="006A036D" w:rsidRPr="001530FE" w:rsidTr="006A036D">
        <w:trPr>
          <w:ins w:id="838" w:author="Palacherla, Susmitha C (NONUS)" w:date="2017-04-24T10:47:00Z"/>
        </w:trPr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ins w:id="839" w:author="Palacherla, Susmitha C (NONUS)" w:date="2017-04-24T10:47:00Z"/>
                <w:rFonts w:eastAsia="Calibri"/>
                <w:b/>
                <w:color w:val="000000"/>
              </w:rPr>
            </w:pPr>
            <w:ins w:id="840" w:author="Palacherla, Susmitha C (NONUS)" w:date="2017-04-24T10:47:00Z">
              <w:r w:rsidRPr="001530FE">
                <w:rPr>
                  <w:rFonts w:eastAsia="Calibri"/>
                  <w:b/>
                  <w:color w:val="000000"/>
                </w:rPr>
                <w:t>Number</w:t>
              </w:r>
            </w:ins>
          </w:p>
        </w:tc>
        <w:tc>
          <w:tcPr>
            <w:tcW w:w="3358" w:type="dxa"/>
            <w:shd w:val="clear" w:color="auto" w:fill="auto"/>
            <w:vAlign w:val="bottom"/>
          </w:tcPr>
          <w:p w:rsidR="006A036D" w:rsidRPr="001530FE" w:rsidRDefault="006A036D" w:rsidP="00343D8D">
            <w:pPr>
              <w:jc w:val="center"/>
              <w:rPr>
                <w:ins w:id="841" w:author="Palacherla, Susmitha C (NONUS)" w:date="2017-04-24T10:47:00Z"/>
                <w:rFonts w:eastAsia="Calibri"/>
                <w:b/>
                <w:color w:val="000000"/>
              </w:rPr>
            </w:pPr>
            <w:ins w:id="842" w:author="Palacherla, Susmitha C (NONUS)" w:date="2017-04-24T10:47:00Z">
              <w:r w:rsidRPr="001530FE">
                <w:rPr>
                  <w:rFonts w:eastAsia="Calibri"/>
                  <w:b/>
                  <w:color w:val="000000"/>
                </w:rPr>
                <w:t>Field</w:t>
              </w:r>
            </w:ins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jc w:val="center"/>
              <w:rPr>
                <w:ins w:id="843" w:author="Palacherla, Susmitha C (NONUS)" w:date="2017-04-24T10:47:00Z"/>
                <w:rFonts w:eastAsia="Calibri"/>
                <w:b/>
              </w:rPr>
            </w:pPr>
            <w:ins w:id="844" w:author="Palacherla, Susmitha C (NONUS)" w:date="2017-04-24T10:47:00Z">
              <w:r w:rsidRPr="001530FE">
                <w:rPr>
                  <w:rFonts w:eastAsia="Calibri"/>
                  <w:b/>
                </w:rPr>
                <w:t>Description</w:t>
              </w:r>
            </w:ins>
          </w:p>
        </w:tc>
      </w:tr>
      <w:tr w:rsidR="006A036D" w:rsidRPr="001530FE" w:rsidTr="006A036D">
        <w:trPr>
          <w:ins w:id="845" w:author="Palacherla, Susmitha C (NONUS)" w:date="2017-04-24T10:47:00Z"/>
        </w:trPr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ins w:id="846" w:author="Palacherla, Susmitha C (NONUS)" w:date="2017-04-24T10:47:00Z"/>
                <w:rFonts w:eastAsia="Calibri"/>
                <w:color w:val="000000"/>
              </w:rPr>
            </w:pPr>
            <w:ins w:id="847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</w:ins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ins w:id="848" w:author="Palacherla, Susmitha C (NONUS)" w:date="2017-04-24T10:47:00Z"/>
                <w:rFonts w:eastAsia="Calibri"/>
                <w:color w:val="000000"/>
              </w:rPr>
            </w:pPr>
            <w:ins w:id="849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Employee ID</w:t>
              </w:r>
            </w:ins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ins w:id="850" w:author="Palacherla, Susmitha C (NONUS)" w:date="2017-04-24T10:47:00Z"/>
                <w:rFonts w:eastAsia="Calibri"/>
              </w:rPr>
            </w:pPr>
            <w:ins w:id="851" w:author="Palacherla, Susmitha C (NONUS)" w:date="2017-04-24T10:47:00Z">
              <w:r w:rsidRPr="001530FE">
                <w:rPr>
                  <w:rFonts w:eastAsia="Calibri"/>
                </w:rPr>
                <w:t>Employee ID of the log recipient</w:t>
              </w:r>
            </w:ins>
          </w:p>
        </w:tc>
      </w:tr>
      <w:tr w:rsidR="006A036D" w:rsidRPr="001530FE" w:rsidTr="006A036D">
        <w:trPr>
          <w:ins w:id="852" w:author="Palacherla, Susmitha C (NONUS)" w:date="2017-04-24T10:47:00Z"/>
        </w:trPr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ins w:id="853" w:author="Palacherla, Susmitha C (NONUS)" w:date="2017-04-24T10:47:00Z"/>
                <w:rFonts w:eastAsia="Calibri"/>
                <w:color w:val="000000"/>
              </w:rPr>
            </w:pPr>
            <w:ins w:id="854" w:author="Palacherla, Susmitha C (NONUS)" w:date="2017-04-24T10:47:00Z">
              <w:r>
                <w:rPr>
                  <w:rFonts w:eastAsia="Calibri"/>
                  <w:color w:val="000000"/>
                </w:rPr>
                <w:t>2</w:t>
              </w:r>
            </w:ins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ins w:id="855" w:author="Palacherla, Susmitha C (NONUS)" w:date="2017-04-24T10:47:00Z"/>
                <w:rFonts w:eastAsia="Calibri"/>
                <w:color w:val="000000"/>
              </w:rPr>
            </w:pPr>
            <w:ins w:id="856" w:author="Palacherla, Susmitha C (NONUS)" w:date="2017-04-24T10:47:00Z">
              <w:r>
                <w:rPr>
                  <w:rFonts w:eastAsia="Calibri"/>
                  <w:color w:val="000000"/>
                </w:rPr>
                <w:t>Module Name</w:t>
              </w:r>
            </w:ins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ins w:id="857" w:author="Palacherla, Susmitha C (NONUS)" w:date="2017-04-24T10:47:00Z"/>
                <w:rFonts w:eastAsia="Calibri"/>
              </w:rPr>
            </w:pPr>
            <w:ins w:id="858" w:author="Palacherla, Susmitha C (NONUS)" w:date="2017-04-24T10:47:00Z">
              <w:r>
                <w:rPr>
                  <w:rFonts w:eastAsia="Calibri"/>
                </w:rPr>
                <w:t>Name of the module</w:t>
              </w:r>
            </w:ins>
          </w:p>
        </w:tc>
      </w:tr>
      <w:tr w:rsidR="006A036D" w:rsidRPr="001530FE" w:rsidTr="006A036D">
        <w:trPr>
          <w:ins w:id="859" w:author="Palacherla, Susmitha C (NONUS)" w:date="2017-04-24T10:47:00Z"/>
        </w:trPr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ins w:id="860" w:author="Palacherla, Susmitha C (NONUS)" w:date="2017-04-24T10:47:00Z"/>
                <w:rFonts w:eastAsia="Calibri"/>
                <w:color w:val="000000"/>
              </w:rPr>
            </w:pPr>
            <w:ins w:id="861" w:author="Palacherla, Susmitha C (NONUS)" w:date="2017-04-24T10:47:00Z">
              <w:r>
                <w:rPr>
                  <w:rFonts w:eastAsia="Calibri"/>
                  <w:color w:val="000000"/>
                </w:rPr>
                <w:t>3</w:t>
              </w:r>
            </w:ins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ins w:id="862" w:author="Palacherla, Susmitha C (NONUS)" w:date="2017-04-24T10:47:00Z"/>
                <w:rFonts w:eastAsia="Calibri"/>
                <w:color w:val="000000"/>
              </w:rPr>
            </w:pPr>
            <w:ins w:id="863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Employee name</w:t>
              </w:r>
            </w:ins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ins w:id="864" w:author="Palacherla, Susmitha C (NONUS)" w:date="2017-04-24T10:47:00Z"/>
                <w:rFonts w:eastAsia="Calibri"/>
              </w:rPr>
            </w:pPr>
            <w:ins w:id="865" w:author="Palacherla, Susmitha C (NONUS)" w:date="2017-04-24T10:47:00Z">
              <w:r w:rsidRPr="001530FE">
                <w:rPr>
                  <w:rFonts w:eastAsia="Calibri"/>
                </w:rPr>
                <w:t>The last, first mi name of employee</w:t>
              </w:r>
            </w:ins>
          </w:p>
        </w:tc>
      </w:tr>
      <w:tr w:rsidR="006A036D" w:rsidRPr="001530FE" w:rsidTr="006A036D">
        <w:trPr>
          <w:ins w:id="866" w:author="Palacherla, Susmitha C (NONUS)" w:date="2017-04-24T10:47:00Z"/>
        </w:trPr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ins w:id="867" w:author="Palacherla, Susmitha C (NONUS)" w:date="2017-04-24T10:47:00Z"/>
                <w:rFonts w:eastAsia="Calibri"/>
                <w:color w:val="000000"/>
              </w:rPr>
            </w:pPr>
            <w:ins w:id="868" w:author="Palacherla, Susmitha C (NONUS)" w:date="2017-04-24T10:47:00Z">
              <w:r>
                <w:rPr>
                  <w:rFonts w:eastAsia="Calibri"/>
                  <w:color w:val="000000"/>
                </w:rPr>
                <w:t>4</w:t>
              </w:r>
            </w:ins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ins w:id="869" w:author="Palacherla, Susmitha C (NONUS)" w:date="2017-04-24T10:47:00Z"/>
                <w:rFonts w:eastAsia="Calibri"/>
                <w:color w:val="000000"/>
              </w:rPr>
            </w:pPr>
            <w:ins w:id="870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City</w:t>
              </w:r>
            </w:ins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ins w:id="871" w:author="Palacherla, Susmitha C (NONUS)" w:date="2017-04-24T10:47:00Z"/>
                <w:rFonts w:eastAsia="Calibri"/>
              </w:rPr>
            </w:pPr>
            <w:ins w:id="872" w:author="Palacherla, Susmitha C (NONUS)" w:date="2017-04-24T10:47:00Z">
              <w:r w:rsidRPr="001530FE">
                <w:rPr>
                  <w:rFonts w:eastAsia="Calibri"/>
                </w:rPr>
                <w:t>Site of the employee</w:t>
              </w:r>
            </w:ins>
          </w:p>
        </w:tc>
      </w:tr>
      <w:tr w:rsidR="006A036D" w:rsidRPr="001530FE" w:rsidTr="006A036D">
        <w:trPr>
          <w:ins w:id="873" w:author="Palacherla, Susmitha C (NONUS)" w:date="2017-04-24T10:47:00Z"/>
        </w:trPr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ins w:id="874" w:author="Palacherla, Susmitha C (NONUS)" w:date="2017-04-24T10:47:00Z"/>
                <w:rFonts w:eastAsia="Calibri"/>
                <w:color w:val="000000"/>
              </w:rPr>
            </w:pPr>
            <w:ins w:id="875" w:author="Palacherla, Susmitha C (NONUS)" w:date="2017-04-24T10:47:00Z">
              <w:r>
                <w:rPr>
                  <w:rFonts w:eastAsia="Calibri"/>
                  <w:color w:val="000000"/>
                </w:rPr>
                <w:t>5</w:t>
              </w:r>
            </w:ins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ins w:id="876" w:author="Palacherla, Susmitha C (NONUS)" w:date="2017-04-24T10:47:00Z"/>
                <w:rFonts w:eastAsia="Calibri"/>
                <w:color w:val="000000"/>
              </w:rPr>
            </w:pPr>
            <w:ins w:id="877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Employee job code</w:t>
              </w:r>
            </w:ins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ins w:id="878" w:author="Palacherla, Susmitha C (NONUS)" w:date="2017-04-24T10:47:00Z"/>
                <w:rFonts w:eastAsia="Calibri"/>
              </w:rPr>
            </w:pPr>
            <w:ins w:id="879" w:author="Palacherla, Susmitha C (NONUS)" w:date="2017-04-24T10:47:00Z">
              <w:r w:rsidRPr="001530FE">
                <w:rPr>
                  <w:rFonts w:eastAsia="Calibri"/>
                </w:rPr>
                <w:t>Job code of the employee</w:t>
              </w:r>
            </w:ins>
          </w:p>
        </w:tc>
      </w:tr>
      <w:tr w:rsidR="006A036D" w:rsidRPr="001530FE" w:rsidTr="006A036D">
        <w:trPr>
          <w:ins w:id="880" w:author="Palacherla, Susmitha C (NONUS)" w:date="2017-04-24T10:47:00Z"/>
        </w:trPr>
        <w:tc>
          <w:tcPr>
            <w:tcW w:w="1098" w:type="dxa"/>
          </w:tcPr>
          <w:p w:rsidR="006A036D" w:rsidRPr="001530FE" w:rsidRDefault="006A036D" w:rsidP="00343D8D">
            <w:pPr>
              <w:jc w:val="center"/>
              <w:rPr>
                <w:ins w:id="881" w:author="Palacherla, Susmitha C (NONUS)" w:date="2017-04-24T10:47:00Z"/>
                <w:rFonts w:eastAsia="Calibri"/>
                <w:color w:val="000000"/>
              </w:rPr>
            </w:pPr>
            <w:ins w:id="882" w:author="Palacherla, Susmitha C (NONUS)" w:date="2017-04-24T10:47:00Z">
              <w:r>
                <w:rPr>
                  <w:rFonts w:eastAsia="Calibri"/>
                  <w:color w:val="000000"/>
                </w:rPr>
                <w:t>6</w:t>
              </w:r>
            </w:ins>
          </w:p>
        </w:tc>
        <w:tc>
          <w:tcPr>
            <w:tcW w:w="3358" w:type="dxa"/>
            <w:shd w:val="clear" w:color="auto" w:fill="auto"/>
          </w:tcPr>
          <w:p w:rsidR="006A036D" w:rsidRPr="001530FE" w:rsidRDefault="006A036D" w:rsidP="00343D8D">
            <w:pPr>
              <w:rPr>
                <w:ins w:id="883" w:author="Palacherla, Susmitha C (NONUS)" w:date="2017-04-24T10:47:00Z"/>
                <w:rFonts w:eastAsia="Calibri"/>
                <w:color w:val="000000"/>
              </w:rPr>
            </w:pPr>
            <w:ins w:id="884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Employee job description</w:t>
              </w:r>
            </w:ins>
          </w:p>
        </w:tc>
        <w:tc>
          <w:tcPr>
            <w:tcW w:w="3609" w:type="dxa"/>
            <w:shd w:val="clear" w:color="auto" w:fill="auto"/>
          </w:tcPr>
          <w:p w:rsidR="006A036D" w:rsidRPr="001530FE" w:rsidRDefault="006A036D" w:rsidP="00343D8D">
            <w:pPr>
              <w:rPr>
                <w:ins w:id="885" w:author="Palacherla, Susmitha C (NONUS)" w:date="2017-04-24T10:47:00Z"/>
                <w:rFonts w:eastAsia="Calibri"/>
              </w:rPr>
            </w:pPr>
            <w:ins w:id="886" w:author="Palacherla, Susmitha C (NONUS)" w:date="2017-04-24T10:47:00Z">
              <w:r w:rsidRPr="001530FE">
                <w:rPr>
                  <w:rFonts w:eastAsia="Calibri"/>
                </w:rPr>
                <w:t>Job description/title of the employee</w:t>
              </w:r>
            </w:ins>
          </w:p>
        </w:tc>
      </w:tr>
      <w:tr w:rsidR="006A036D" w:rsidRPr="001530FE" w:rsidTr="006A036D">
        <w:trPr>
          <w:ins w:id="887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888" w:author="Palacherla, Susmitha C (NONUS)" w:date="2017-04-24T10:47:00Z"/>
                <w:rFonts w:eastAsia="Calibri"/>
                <w:color w:val="000000"/>
              </w:rPr>
            </w:pPr>
            <w:ins w:id="889" w:author="Palacherla, Susmitha C (NONUS)" w:date="2017-04-24T10:47:00Z">
              <w:r>
                <w:rPr>
                  <w:rFonts w:eastAsia="Calibri"/>
                  <w:color w:val="000000"/>
                </w:rPr>
                <w:t>7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890" w:author="Palacherla, Susmitha C (NONUS)" w:date="2017-04-24T10:47:00Z"/>
                <w:rFonts w:eastAsia="Calibri"/>
                <w:color w:val="000000"/>
              </w:rPr>
            </w:pPr>
            <w:ins w:id="891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Program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892" w:author="Palacherla, Susmitha C (NONUS)" w:date="2017-04-24T10:47:00Z"/>
                <w:rFonts w:eastAsia="Calibri"/>
              </w:rPr>
            </w:pPr>
            <w:ins w:id="893" w:author="Palacherla, Susmitha C (NONUS)" w:date="2017-04-24T10:47:00Z">
              <w:r w:rsidRPr="001530FE">
                <w:rPr>
                  <w:rFonts w:eastAsia="Calibri"/>
                </w:rPr>
                <w:t>Program associated with the employee (Medicare, Marketplace, NA)</w:t>
              </w:r>
            </w:ins>
          </w:p>
        </w:tc>
      </w:tr>
      <w:tr w:rsidR="006A036D" w:rsidRPr="001530FE" w:rsidTr="006A036D">
        <w:trPr>
          <w:ins w:id="894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895" w:author="Palacherla, Susmitha C (NONUS)" w:date="2017-04-24T10:47:00Z"/>
                <w:rFonts w:eastAsia="Calibri"/>
                <w:color w:val="000000"/>
              </w:rPr>
            </w:pPr>
            <w:ins w:id="896" w:author="Palacherla, Susmitha C (NONUS)" w:date="2017-04-24T10:47:00Z">
              <w:r>
                <w:rPr>
                  <w:rFonts w:eastAsia="Calibri"/>
                  <w:color w:val="000000"/>
                </w:rPr>
                <w:t>8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897" w:author="Palacherla, Susmitha C (NONUS)" w:date="2017-04-24T10:47:00Z"/>
                <w:rFonts w:eastAsia="Calibri"/>
                <w:color w:val="000000"/>
              </w:rPr>
            </w:pPr>
            <w:ins w:id="898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Supervisor employee ID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899" w:author="Palacherla, Susmitha C (NONUS)" w:date="2017-04-24T10:47:00Z"/>
                <w:rFonts w:eastAsia="Calibri"/>
              </w:rPr>
            </w:pPr>
            <w:ins w:id="900" w:author="Palacherla, Susmitha C (NONUS)" w:date="2017-04-24T10:47:00Z">
              <w:r w:rsidRPr="001530FE">
                <w:rPr>
                  <w:rFonts w:eastAsia="Calibri"/>
                </w:rPr>
                <w:t>Employee ID of the supervisor of the log recipient at time the report is run</w:t>
              </w:r>
            </w:ins>
          </w:p>
        </w:tc>
      </w:tr>
      <w:tr w:rsidR="006A036D" w:rsidRPr="001530FE" w:rsidTr="006A036D">
        <w:trPr>
          <w:ins w:id="901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02" w:author="Palacherla, Susmitha C (NONUS)" w:date="2017-04-24T10:47:00Z"/>
                <w:rFonts w:eastAsia="Calibri"/>
                <w:color w:val="000000"/>
              </w:rPr>
            </w:pPr>
            <w:ins w:id="903" w:author="Palacherla, Susmitha C (NONUS)" w:date="2017-04-24T10:47:00Z">
              <w:r>
                <w:rPr>
                  <w:rFonts w:eastAsia="Calibri"/>
                  <w:color w:val="000000"/>
                </w:rPr>
                <w:t>9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04" w:author="Palacherla, Susmitha C (NONUS)" w:date="2017-04-24T10:47:00Z"/>
                <w:rFonts w:eastAsia="Calibri"/>
                <w:color w:val="000000"/>
              </w:rPr>
            </w:pPr>
            <w:ins w:id="905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Supervisor name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06" w:author="Palacherla, Susmitha C (NONUS)" w:date="2017-04-24T10:47:00Z"/>
                <w:rFonts w:eastAsia="Calibri"/>
              </w:rPr>
            </w:pPr>
            <w:ins w:id="907" w:author="Palacherla, Susmitha C (NONUS)" w:date="2017-04-24T10:47:00Z">
              <w:r w:rsidRPr="001530FE">
                <w:rPr>
                  <w:rFonts w:eastAsia="Calibri"/>
                </w:rPr>
                <w:t>The last, first mi name of supervisor of employee</w:t>
              </w:r>
            </w:ins>
          </w:p>
        </w:tc>
      </w:tr>
      <w:tr w:rsidR="006A036D" w:rsidRPr="001530FE" w:rsidTr="006A036D">
        <w:trPr>
          <w:ins w:id="908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09" w:author="Palacherla, Susmitha C (NONUS)" w:date="2017-04-24T10:47:00Z"/>
                <w:rFonts w:eastAsia="Calibri"/>
                <w:color w:val="000000"/>
              </w:rPr>
            </w:pPr>
            <w:ins w:id="910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  <w:r>
                <w:rPr>
                  <w:rFonts w:eastAsia="Calibri"/>
                  <w:color w:val="000000"/>
                </w:rPr>
                <w:t>0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11" w:author="Palacherla, Susmitha C (NONUS)" w:date="2017-04-24T10:47:00Z"/>
                <w:rFonts w:eastAsia="Calibri"/>
                <w:color w:val="000000"/>
              </w:rPr>
            </w:pPr>
            <w:ins w:id="912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Supervisor job code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13" w:author="Palacherla, Susmitha C (NONUS)" w:date="2017-04-24T10:47:00Z"/>
                <w:rFonts w:eastAsia="Calibri"/>
              </w:rPr>
            </w:pPr>
            <w:ins w:id="914" w:author="Palacherla, Susmitha C (NONUS)" w:date="2017-04-24T10:47:00Z">
              <w:r w:rsidRPr="001530FE">
                <w:rPr>
                  <w:rFonts w:eastAsia="Calibri"/>
                </w:rPr>
                <w:t>Job code of the supervisor</w:t>
              </w:r>
            </w:ins>
          </w:p>
        </w:tc>
      </w:tr>
      <w:tr w:rsidR="006A036D" w:rsidRPr="001530FE" w:rsidTr="006A036D">
        <w:trPr>
          <w:ins w:id="915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16" w:author="Palacherla, Susmitha C (NONUS)" w:date="2017-04-24T10:47:00Z"/>
                <w:rFonts w:eastAsia="Calibri"/>
                <w:color w:val="000000"/>
              </w:rPr>
            </w:pPr>
            <w:ins w:id="917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  <w:r>
                <w:rPr>
                  <w:rFonts w:eastAsia="Calibri"/>
                  <w:color w:val="000000"/>
                </w:rPr>
                <w:t>1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18" w:author="Palacherla, Susmitha C (NONUS)" w:date="2017-04-24T10:47:00Z"/>
                <w:rFonts w:eastAsia="Calibri"/>
                <w:color w:val="000000"/>
              </w:rPr>
            </w:pPr>
            <w:ins w:id="919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Supervisor job description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20" w:author="Palacherla, Susmitha C (NONUS)" w:date="2017-04-24T10:47:00Z"/>
                <w:rFonts w:eastAsia="Calibri"/>
              </w:rPr>
            </w:pPr>
            <w:ins w:id="921" w:author="Palacherla, Susmitha C (NONUS)" w:date="2017-04-24T10:47:00Z">
              <w:r w:rsidRPr="001530FE">
                <w:rPr>
                  <w:rFonts w:eastAsia="Calibri"/>
                </w:rPr>
                <w:t>Job description/title of the supervisor</w:t>
              </w:r>
            </w:ins>
          </w:p>
        </w:tc>
      </w:tr>
      <w:tr w:rsidR="006A036D" w:rsidRPr="001530FE" w:rsidTr="006A036D">
        <w:trPr>
          <w:ins w:id="922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23" w:author="Palacherla, Susmitha C (NONUS)" w:date="2017-04-24T10:47:00Z"/>
                <w:rFonts w:eastAsia="Calibri"/>
                <w:color w:val="000000"/>
              </w:rPr>
            </w:pPr>
            <w:ins w:id="924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  <w:r>
                <w:rPr>
                  <w:rFonts w:eastAsia="Calibri"/>
                  <w:color w:val="000000"/>
                </w:rPr>
                <w:t>2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25" w:author="Palacherla, Susmitha C (NONUS)" w:date="2017-04-24T10:47:00Z"/>
                <w:rFonts w:eastAsia="Calibri"/>
                <w:color w:val="000000"/>
              </w:rPr>
            </w:pPr>
            <w:ins w:id="926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Manager employee ID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27" w:author="Palacherla, Susmitha C (NONUS)" w:date="2017-04-24T10:47:00Z"/>
                <w:rFonts w:eastAsia="Calibri"/>
              </w:rPr>
            </w:pPr>
            <w:ins w:id="928" w:author="Palacherla, Susmitha C (NONUS)" w:date="2017-04-24T10:47:00Z">
              <w:r w:rsidRPr="001530FE">
                <w:rPr>
                  <w:rFonts w:eastAsia="Calibri"/>
                </w:rPr>
                <w:t xml:space="preserve">Employee ID of the manager of the log recipient at time the report is </w:t>
              </w:r>
            </w:ins>
          </w:p>
        </w:tc>
      </w:tr>
      <w:tr w:rsidR="006A036D" w:rsidRPr="001530FE" w:rsidTr="006A036D">
        <w:trPr>
          <w:ins w:id="929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30" w:author="Palacherla, Susmitha C (NONUS)" w:date="2017-04-24T10:47:00Z"/>
                <w:rFonts w:eastAsia="Calibri"/>
                <w:color w:val="000000"/>
              </w:rPr>
            </w:pPr>
            <w:ins w:id="931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  <w:r>
                <w:rPr>
                  <w:rFonts w:eastAsia="Calibri"/>
                  <w:color w:val="000000"/>
                </w:rPr>
                <w:t>3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32" w:author="Palacherla, Susmitha C (NONUS)" w:date="2017-04-24T10:47:00Z"/>
                <w:rFonts w:eastAsia="Calibri"/>
                <w:color w:val="000000"/>
              </w:rPr>
            </w:pPr>
            <w:ins w:id="933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Manager name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34" w:author="Palacherla, Susmitha C (NONUS)" w:date="2017-04-24T10:47:00Z"/>
                <w:rFonts w:eastAsia="Calibri"/>
              </w:rPr>
            </w:pPr>
            <w:ins w:id="935" w:author="Palacherla, Susmitha C (NONUS)" w:date="2017-04-24T10:47:00Z">
              <w:r w:rsidRPr="001530FE">
                <w:rPr>
                  <w:rFonts w:eastAsia="Calibri"/>
                </w:rPr>
                <w:t>The last, first mi name of manager of employee</w:t>
              </w:r>
            </w:ins>
          </w:p>
        </w:tc>
      </w:tr>
      <w:tr w:rsidR="006A036D" w:rsidRPr="001530FE" w:rsidTr="006A036D">
        <w:trPr>
          <w:ins w:id="936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37" w:author="Palacherla, Susmitha C (NONUS)" w:date="2017-04-24T10:47:00Z"/>
                <w:rFonts w:eastAsia="Calibri"/>
                <w:color w:val="000000"/>
              </w:rPr>
            </w:pPr>
            <w:ins w:id="938" w:author="Palacherla, Susmitha C (NONUS)" w:date="2017-04-24T10:47:00Z">
              <w:r w:rsidRPr="001530FE">
                <w:rPr>
                  <w:rFonts w:eastAsia="Calibri"/>
                  <w:color w:val="000000"/>
                </w:rPr>
                <w:lastRenderedPageBreak/>
                <w:t>1</w:t>
              </w:r>
              <w:r>
                <w:rPr>
                  <w:rFonts w:eastAsia="Calibri"/>
                  <w:color w:val="000000"/>
                </w:rPr>
                <w:t>4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39" w:author="Palacherla, Susmitha C (NONUS)" w:date="2017-04-24T10:47:00Z"/>
                <w:rFonts w:eastAsia="Calibri"/>
                <w:color w:val="000000"/>
              </w:rPr>
            </w:pPr>
            <w:ins w:id="940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Manager job code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41" w:author="Palacherla, Susmitha C (NONUS)" w:date="2017-04-24T10:47:00Z"/>
                <w:rFonts w:eastAsia="Calibri"/>
              </w:rPr>
            </w:pPr>
            <w:ins w:id="942" w:author="Palacherla, Susmitha C (NONUS)" w:date="2017-04-24T10:47:00Z">
              <w:r w:rsidRPr="001530FE">
                <w:rPr>
                  <w:rFonts w:eastAsia="Calibri"/>
                </w:rPr>
                <w:t>Job code of the manager</w:t>
              </w:r>
            </w:ins>
          </w:p>
        </w:tc>
      </w:tr>
      <w:tr w:rsidR="006A036D" w:rsidRPr="001530FE" w:rsidTr="006A036D">
        <w:trPr>
          <w:ins w:id="943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44" w:author="Palacherla, Susmitha C (NONUS)" w:date="2017-04-24T10:47:00Z"/>
                <w:rFonts w:eastAsia="Calibri"/>
                <w:color w:val="000000"/>
              </w:rPr>
            </w:pPr>
            <w:ins w:id="945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  <w:r>
                <w:rPr>
                  <w:rFonts w:eastAsia="Calibri"/>
                  <w:color w:val="000000"/>
                </w:rPr>
                <w:t>5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46" w:author="Palacherla, Susmitha C (NONUS)" w:date="2017-04-24T10:47:00Z"/>
                <w:rFonts w:eastAsia="Calibri"/>
                <w:color w:val="000000"/>
              </w:rPr>
            </w:pPr>
            <w:ins w:id="947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Manager job description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48" w:author="Palacherla, Susmitha C (NONUS)" w:date="2017-04-24T10:47:00Z"/>
                <w:rFonts w:eastAsia="Calibri"/>
              </w:rPr>
            </w:pPr>
            <w:ins w:id="949" w:author="Palacherla, Susmitha C (NONUS)" w:date="2017-04-24T10:47:00Z">
              <w:r w:rsidRPr="001530FE">
                <w:rPr>
                  <w:rFonts w:eastAsia="Calibri"/>
                </w:rPr>
                <w:t>Job description/title of the manager</w:t>
              </w:r>
            </w:ins>
          </w:p>
        </w:tc>
      </w:tr>
      <w:tr w:rsidR="006A036D" w:rsidRPr="001530FE" w:rsidTr="006A036D">
        <w:trPr>
          <w:ins w:id="950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51" w:author="Palacherla, Susmitha C (NONUS)" w:date="2017-04-24T10:47:00Z"/>
                <w:rFonts w:eastAsia="Calibri"/>
                <w:color w:val="000000"/>
              </w:rPr>
            </w:pPr>
            <w:ins w:id="952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  <w:r>
                <w:rPr>
                  <w:rFonts w:eastAsia="Calibri"/>
                  <w:color w:val="000000"/>
                </w:rPr>
                <w:t>6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53" w:author="Palacherla, Susmitha C (NONUS)" w:date="2017-04-24T10:47:00Z"/>
                <w:rFonts w:eastAsia="Calibri"/>
                <w:color w:val="000000"/>
              </w:rPr>
            </w:pPr>
            <w:ins w:id="954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Start date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55" w:author="Palacherla, Susmitha C (NONUS)" w:date="2017-04-24T10:47:00Z"/>
                <w:rFonts w:eastAsia="Calibri"/>
              </w:rPr>
            </w:pPr>
            <w:ins w:id="956" w:author="Palacherla, Susmitha C (NONUS)" w:date="2017-04-24T10:47:00Z">
              <w:r w:rsidRPr="001530FE">
                <w:rPr>
                  <w:rFonts w:eastAsia="Calibri"/>
                </w:rPr>
                <w:t>Start or hire date of the employee</w:t>
              </w:r>
            </w:ins>
          </w:p>
        </w:tc>
      </w:tr>
      <w:tr w:rsidR="006A036D" w:rsidRPr="001530FE" w:rsidTr="006A036D">
        <w:trPr>
          <w:ins w:id="957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58" w:author="Palacherla, Susmitha C (NONUS)" w:date="2017-04-24T10:47:00Z"/>
                <w:rFonts w:eastAsia="Calibri"/>
                <w:color w:val="000000"/>
              </w:rPr>
            </w:pPr>
            <w:ins w:id="959" w:author="Palacherla, Susmitha C (NONUS)" w:date="2017-04-24T10:47:00Z">
              <w:r>
                <w:rPr>
                  <w:rFonts w:eastAsia="Calibri"/>
                  <w:color w:val="000000"/>
                </w:rPr>
                <w:t>17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60" w:author="Palacherla, Susmitha C (NONUS)" w:date="2017-04-24T10:47:00Z"/>
                <w:rFonts w:eastAsia="Calibri"/>
                <w:color w:val="000000"/>
              </w:rPr>
            </w:pPr>
            <w:ins w:id="961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End date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62" w:author="Palacherla, Susmitha C (NONUS)" w:date="2017-04-24T10:47:00Z"/>
                <w:rFonts w:eastAsia="Calibri"/>
              </w:rPr>
            </w:pPr>
            <w:ins w:id="963" w:author="Palacherla, Susmitha C (NONUS)" w:date="2017-04-24T10:47:00Z">
              <w:r w:rsidRPr="001530FE">
                <w:rPr>
                  <w:rFonts w:eastAsia="Calibri"/>
                </w:rPr>
                <w:t>End or termination date of the employee</w:t>
              </w:r>
            </w:ins>
          </w:p>
        </w:tc>
      </w:tr>
      <w:tr w:rsidR="006A036D" w:rsidRPr="001530FE" w:rsidTr="006A036D">
        <w:trPr>
          <w:ins w:id="964" w:author="Palacherla, Susmitha C (NONUS)" w:date="2017-04-24T10:47:00Z"/>
        </w:trPr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036D" w:rsidRPr="001530FE" w:rsidRDefault="006A036D" w:rsidP="00343D8D">
            <w:pPr>
              <w:jc w:val="center"/>
              <w:rPr>
                <w:ins w:id="965" w:author="Palacherla, Susmitha C (NONUS)" w:date="2017-04-24T10:47:00Z"/>
                <w:rFonts w:eastAsia="Calibri"/>
                <w:color w:val="000000"/>
              </w:rPr>
            </w:pPr>
            <w:ins w:id="966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1</w:t>
              </w:r>
              <w:r>
                <w:rPr>
                  <w:rFonts w:eastAsia="Calibri"/>
                  <w:color w:val="000000"/>
                </w:rPr>
                <w:t>8</w:t>
              </w:r>
            </w:ins>
          </w:p>
        </w:tc>
        <w:tc>
          <w:tcPr>
            <w:tcW w:w="3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67" w:author="Palacherla, Susmitha C (NONUS)" w:date="2017-04-24T10:47:00Z"/>
                <w:rFonts w:eastAsia="Calibri"/>
                <w:color w:val="000000"/>
              </w:rPr>
            </w:pPr>
            <w:ins w:id="968" w:author="Palacherla, Susmitha C (NONUS)" w:date="2017-04-24T10:47:00Z">
              <w:r w:rsidRPr="001530FE">
                <w:rPr>
                  <w:rFonts w:eastAsia="Calibri"/>
                  <w:color w:val="000000"/>
                </w:rPr>
                <w:t>Status</w:t>
              </w:r>
            </w:ins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36D" w:rsidRPr="001530FE" w:rsidRDefault="006A036D" w:rsidP="00343D8D">
            <w:pPr>
              <w:rPr>
                <w:ins w:id="969" w:author="Palacherla, Susmitha C (NONUS)" w:date="2017-04-24T10:47:00Z"/>
                <w:rFonts w:eastAsia="Calibri"/>
              </w:rPr>
            </w:pPr>
            <w:ins w:id="970" w:author="Palacherla, Susmitha C (NONUS)" w:date="2017-04-24T10:47:00Z">
              <w:r w:rsidRPr="001530FE">
                <w:rPr>
                  <w:rFonts w:eastAsia="Calibri"/>
                </w:rPr>
                <w:t>Status of the employee</w:t>
              </w:r>
            </w:ins>
          </w:p>
        </w:tc>
      </w:tr>
    </w:tbl>
    <w:p w:rsidR="006F6E8A" w:rsidDel="003E3922" w:rsidRDefault="006F6E8A" w:rsidP="006F6E8A">
      <w:pPr>
        <w:spacing w:after="0" w:line="240" w:lineRule="auto"/>
        <w:rPr>
          <w:del w:id="971" w:author="Palacherla, Susmitha C (NONUS)" w:date="2017-04-24T10:15:00Z"/>
        </w:rPr>
      </w:pPr>
    </w:p>
    <w:p w:rsidR="003E3922" w:rsidRDefault="003E3922" w:rsidP="003E3922">
      <w:pPr>
        <w:rPr>
          <w:ins w:id="972" w:author="Palacherla, Susmitha C (NONUS)" w:date="2017-04-24T11:16:00Z"/>
          <w:b/>
        </w:rPr>
      </w:pPr>
      <w:ins w:id="973" w:author="Palacherla, Susmitha C (NONUS)" w:date="2017-04-24T11:16:00Z">
        <w:r>
          <w:rPr>
            <w:b/>
          </w:rPr>
          <w:t>Tablix Properties:</w:t>
        </w:r>
        <w:r w:rsidRPr="00E33641">
          <w:rPr>
            <w:b/>
          </w:rPr>
          <w:t xml:space="preserve"> </w:t>
        </w:r>
      </w:ins>
    </w:p>
    <w:p w:rsidR="003E3922" w:rsidRDefault="003E3922" w:rsidP="003E3922">
      <w:pPr>
        <w:rPr>
          <w:ins w:id="974" w:author="Palacherla, Susmitha C (NONUS)" w:date="2017-04-24T11:16:00Z"/>
          <w:b/>
        </w:rPr>
      </w:pPr>
      <w:ins w:id="975" w:author="Palacherla, Susmitha C (NONUS)" w:date="2017-04-24T11:16:00Z">
        <w:r>
          <w:rPr>
            <w:noProof/>
          </w:rPr>
          <w:drawing>
            <wp:inline distT="0" distB="0" distL="0" distR="0" wp14:anchorId="405679C9" wp14:editId="508AF81F">
              <wp:extent cx="5943600" cy="5135880"/>
              <wp:effectExtent l="0" t="0" r="0" b="762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135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E3922" w:rsidRDefault="003E3922" w:rsidP="003E3922">
      <w:pPr>
        <w:rPr>
          <w:ins w:id="976" w:author="Palacherla, Susmitha C (NONUS)" w:date="2017-04-24T11:16:00Z"/>
          <w:b/>
        </w:rPr>
      </w:pPr>
      <w:ins w:id="977" w:author="Palacherla, Susmitha C (NONUS)" w:date="2017-04-24T11:16:00Z">
        <w:r>
          <w:rPr>
            <w:noProof/>
          </w:rPr>
          <w:lastRenderedPageBreak/>
          <w:drawing>
            <wp:inline distT="0" distB="0" distL="0" distR="0" wp14:anchorId="7E5DB0DF" wp14:editId="6B5765A0">
              <wp:extent cx="5943600" cy="6099810"/>
              <wp:effectExtent l="0" t="0" r="0" b="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0998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E3922" w:rsidRDefault="003E3922" w:rsidP="003E3922">
      <w:pPr>
        <w:rPr>
          <w:ins w:id="978" w:author="Palacherla, Susmitha C (NONUS)" w:date="2017-04-24T11:16:00Z"/>
          <w:b/>
        </w:rPr>
      </w:pPr>
      <w:ins w:id="979" w:author="Palacherla, Susmitha C (NONUS)" w:date="2017-04-24T11:16:00Z">
        <w:r>
          <w:rPr>
            <w:noProof/>
          </w:rPr>
          <w:lastRenderedPageBreak/>
          <w:drawing>
            <wp:inline distT="0" distB="0" distL="0" distR="0" wp14:anchorId="12E2ACD4" wp14:editId="1D0D04AE">
              <wp:extent cx="5943600" cy="5304790"/>
              <wp:effectExtent l="0" t="0" r="0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304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E3922" w:rsidRDefault="003E3922" w:rsidP="003E3922">
      <w:pPr>
        <w:rPr>
          <w:ins w:id="980" w:author="Palacherla, Susmitha C (NONUS)" w:date="2017-04-24T11:16:00Z"/>
          <w:b/>
        </w:rPr>
      </w:pPr>
    </w:p>
    <w:p w:rsidR="003E3922" w:rsidRDefault="003E3922" w:rsidP="003E3922">
      <w:pPr>
        <w:rPr>
          <w:ins w:id="981" w:author="Palacherla, Susmitha C (NONUS)" w:date="2017-04-24T11:16:00Z"/>
          <w:b/>
        </w:rPr>
      </w:pPr>
    </w:p>
    <w:p w:rsidR="003E3922" w:rsidRDefault="003E3922" w:rsidP="003E3922">
      <w:pPr>
        <w:rPr>
          <w:ins w:id="982" w:author="Palacherla, Susmitha C (NONUS)" w:date="2017-04-24T11:16:00Z"/>
          <w:b/>
        </w:rPr>
      </w:pPr>
    </w:p>
    <w:p w:rsidR="003E3922" w:rsidRPr="00D62F04" w:rsidRDefault="003E3922" w:rsidP="006F6E8A">
      <w:pPr>
        <w:rPr>
          <w:ins w:id="983" w:author="Palacherla, Susmitha C (NONUS)" w:date="2017-04-24T11:16:00Z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6F6E8A" w:rsidP="006F6E8A">
      <w:pPr>
        <w:pStyle w:val="Heading1"/>
        <w:numPr>
          <w:ilvl w:val="0"/>
          <w:numId w:val="3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Preview Sample</w:t>
      </w: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RDefault="004D09FF" w:rsidP="006F6E8A">
      <w:pPr>
        <w:spacing w:after="0" w:line="240" w:lineRule="auto"/>
      </w:pPr>
      <w:r w:rsidRPr="004D09FF">
        <w:rPr>
          <w:noProof/>
        </w:rPr>
        <w:t xml:space="preserve"> </w:t>
      </w:r>
      <w:del w:id="984" w:author="Palacherla, Susmitha C (NONUS)" w:date="2017-04-24T10:12:00Z">
        <w:r w:rsidDel="00E250E0">
          <w:rPr>
            <w:noProof/>
          </w:rPr>
          <w:drawing>
            <wp:inline distT="0" distB="0" distL="0" distR="0" wp14:anchorId="6603245D" wp14:editId="2196ECE9">
              <wp:extent cx="5943600" cy="2727325"/>
              <wp:effectExtent l="0" t="0" r="0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27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985" w:author="Palacherla, Susmitha C (NONUS)" w:date="2017-04-24T10:12:00Z">
        <w:r w:rsidR="00E250E0" w:rsidRPr="00E250E0">
          <w:rPr>
            <w:noProof/>
          </w:rPr>
          <w:t xml:space="preserve"> </w:t>
        </w:r>
      </w:ins>
      <w:ins w:id="986" w:author="Palacherla, Susmitha C (NONUS)" w:date="2017-04-24T10:47:00Z">
        <w:r w:rsidR="006A036D">
          <w:rPr>
            <w:noProof/>
          </w:rPr>
          <w:drawing>
            <wp:inline distT="0" distB="0" distL="0" distR="0" wp14:anchorId="097428D0" wp14:editId="79EA6FF0">
              <wp:extent cx="5943600" cy="1943100"/>
              <wp:effectExtent l="0" t="0" r="0" b="0"/>
              <wp:docPr id="36" name="Picture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9431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Default="006F6E8A" w:rsidP="006F6E8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F6E8A" w:rsidRPr="00D62F04" w:rsidDel="00E250E0" w:rsidRDefault="006F6E8A">
      <w:pPr>
        <w:pStyle w:val="Heading1"/>
        <w:numPr>
          <w:ilvl w:val="0"/>
          <w:numId w:val="3"/>
        </w:numPr>
        <w:ind w:left="0" w:firstLine="0"/>
        <w:rPr>
          <w:del w:id="987" w:author="Palacherla, Susmitha C (NONUS)" w:date="2017-04-24T10:16:00Z"/>
          <w:rFonts w:ascii="Arial" w:hAnsi="Arial" w:cs="Arial"/>
          <w:sz w:val="24"/>
          <w:szCs w:val="24"/>
        </w:rPr>
        <w:pPrChange w:id="988" w:author="Palacherla, Susmitha C (NONUS)" w:date="2017-04-24T10:16:00Z">
          <w:pPr>
            <w:pStyle w:val="Heading1"/>
            <w:numPr>
              <w:numId w:val="3"/>
            </w:numPr>
            <w:ind w:left="420" w:hanging="420"/>
          </w:pPr>
        </w:pPrChange>
      </w:pPr>
      <w:del w:id="989" w:author="Palacherla, Susmitha C (NONUS)" w:date="2017-04-24T10:16:00Z">
        <w:r w:rsidDel="00E250E0">
          <w:rPr>
            <w:rFonts w:ascii="Arial" w:hAnsi="Arial" w:cs="Arial"/>
            <w:sz w:val="24"/>
            <w:szCs w:val="24"/>
          </w:rPr>
          <w:delText>Appendix A</w:delText>
        </w:r>
      </w:del>
    </w:p>
    <w:p w:rsidR="006F6E8A" w:rsidDel="00E250E0" w:rsidRDefault="006F6E8A">
      <w:pPr>
        <w:pStyle w:val="Heading1"/>
        <w:numPr>
          <w:ilvl w:val="0"/>
          <w:numId w:val="3"/>
        </w:numPr>
        <w:ind w:left="0" w:firstLine="0"/>
        <w:rPr>
          <w:del w:id="990" w:author="Palacherla, Susmitha C (NONUS)" w:date="2017-04-24T10:16:00Z"/>
          <w:rFonts w:ascii="Arial" w:hAnsi="Arial" w:cs="Arial"/>
          <w:sz w:val="20"/>
          <w:szCs w:val="20"/>
        </w:rPr>
        <w:pPrChange w:id="991" w:author="Palacherla, Susmitha C (NONUS)" w:date="2017-04-24T10:16:00Z">
          <w:pPr>
            <w:spacing w:after="0" w:line="240" w:lineRule="auto"/>
          </w:pPr>
        </w:pPrChange>
      </w:pPr>
    </w:p>
    <w:p w:rsidR="008F746F" w:rsidRPr="00804A60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992" w:author="Palacherla, Susmitha C (NONUS)" w:date="2017-04-24T10:16:00Z"/>
          <w:sz w:val="24"/>
          <w:szCs w:val="24"/>
        </w:rPr>
        <w:pPrChange w:id="993" w:author="Palacherla, Susmitha C (NONUS)" w:date="2017-04-24T10:16:00Z">
          <w:pPr/>
        </w:pPrChange>
      </w:pPr>
      <w:del w:id="994" w:author="Palacherla, Susmitha C (NONUS)" w:date="2017-04-24T10:16:00Z">
        <w:r w:rsidRPr="00804A60" w:rsidDel="00E250E0">
          <w:rPr>
            <w:b w:val="0"/>
            <w:sz w:val="24"/>
            <w:szCs w:val="24"/>
          </w:rPr>
          <w:delText xml:space="preserve">Agent Language </w:delText>
        </w:r>
        <w:r w:rsidR="006F6E8A" w:rsidRPr="00804A60" w:rsidDel="00E250E0">
          <w:rPr>
            <w:b w:val="0"/>
            <w:sz w:val="24"/>
            <w:szCs w:val="24"/>
          </w:rPr>
          <w:delText xml:space="preserve">Indicator </w:delText>
        </w:r>
        <w:r w:rsidR="006F6E8A" w:rsidDel="00E250E0">
          <w:rPr>
            <w:b w:val="0"/>
            <w:sz w:val="24"/>
            <w:szCs w:val="24"/>
          </w:rPr>
          <w:delText xml:space="preserve">- </w:delText>
        </w:r>
        <w:r w:rsidRPr="00804A60" w:rsidDel="00E250E0">
          <w:rPr>
            <w:b w:val="0"/>
            <w:sz w:val="24"/>
            <w:szCs w:val="24"/>
          </w:rPr>
          <w:delText xml:space="preserve">1 of 3 </w:delText>
        </w:r>
      </w:del>
    </w:p>
    <w:p w:rsidR="008F746F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995" w:author="Palacherla, Susmitha C (NONUS)" w:date="2017-04-24T10:16:00Z"/>
        </w:rPr>
        <w:pPrChange w:id="996" w:author="Palacherla, Susmitha C (NONUS)" w:date="2017-04-24T10:16:00Z">
          <w:pPr/>
        </w:pPrChange>
      </w:pPr>
      <w:del w:id="997" w:author="Palacherla, Susmitha C (NONUS)" w:date="2017-04-24T10:16:00Z">
        <w:r w:rsidDel="00E250E0">
          <w:rPr>
            <w:b w:val="0"/>
            <w:bCs w:val="0"/>
            <w:noProof/>
          </w:rPr>
          <w:drawing>
            <wp:inline distT="0" distB="0" distL="0" distR="0" wp14:anchorId="4DC2DE93" wp14:editId="47E18358">
              <wp:extent cx="5572125" cy="5067300"/>
              <wp:effectExtent l="0" t="0" r="9525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72125" cy="5067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F746F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998" w:author="Palacherla, Susmitha C (NONUS)" w:date="2017-04-24T10:16:00Z"/>
        </w:rPr>
        <w:pPrChange w:id="999" w:author="Palacherla, Susmitha C (NONUS)" w:date="2017-04-24T10:16:00Z">
          <w:pPr/>
        </w:pPrChange>
      </w:pPr>
      <w:del w:id="1000" w:author="Palacherla, Susmitha C (NONUS)" w:date="2017-04-24T10:16:00Z">
        <w:r w:rsidDel="00E250E0">
          <w:br w:type="page"/>
        </w:r>
      </w:del>
    </w:p>
    <w:p w:rsidR="008F746F" w:rsidRPr="00804A60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1001" w:author="Palacherla, Susmitha C (NONUS)" w:date="2017-04-24T10:16:00Z"/>
          <w:sz w:val="24"/>
        </w:rPr>
        <w:pPrChange w:id="1002" w:author="Palacherla, Susmitha C (NONUS)" w:date="2017-04-24T10:16:00Z">
          <w:pPr/>
        </w:pPrChange>
      </w:pPr>
      <w:del w:id="1003" w:author="Palacherla, Susmitha C (NONUS)" w:date="2017-04-24T10:16:00Z">
        <w:r w:rsidRPr="00804A60" w:rsidDel="00E250E0">
          <w:rPr>
            <w:b w:val="0"/>
            <w:sz w:val="24"/>
          </w:rPr>
          <w:delText xml:space="preserve">Agent Language </w:delText>
        </w:r>
        <w:r w:rsidR="000E346B" w:rsidRPr="00804A60" w:rsidDel="00E250E0">
          <w:rPr>
            <w:b w:val="0"/>
            <w:sz w:val="24"/>
          </w:rPr>
          <w:delText>Indicator</w:delText>
        </w:r>
        <w:r w:rsidR="000E346B" w:rsidDel="00E250E0">
          <w:rPr>
            <w:b w:val="0"/>
            <w:sz w:val="24"/>
          </w:rPr>
          <w:delText xml:space="preserve"> - </w:delText>
        </w:r>
        <w:r w:rsidRPr="00804A60" w:rsidDel="00E250E0">
          <w:rPr>
            <w:b w:val="0"/>
            <w:sz w:val="24"/>
          </w:rPr>
          <w:delText xml:space="preserve">2 of 3 </w:delText>
        </w:r>
      </w:del>
    </w:p>
    <w:p w:rsidR="008F746F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1004" w:author="Palacherla, Susmitha C (NONUS)" w:date="2017-04-24T10:16:00Z"/>
        </w:rPr>
        <w:pPrChange w:id="1005" w:author="Palacherla, Susmitha C (NONUS)" w:date="2017-04-24T10:16:00Z">
          <w:pPr/>
        </w:pPrChange>
      </w:pPr>
      <w:del w:id="1006" w:author="Palacherla, Susmitha C (NONUS)" w:date="2017-04-24T10:16:00Z">
        <w:r w:rsidDel="00E250E0">
          <w:rPr>
            <w:b w:val="0"/>
            <w:bCs w:val="0"/>
            <w:noProof/>
          </w:rPr>
          <w:drawing>
            <wp:inline distT="0" distB="0" distL="0" distR="0" wp14:anchorId="3178ADEC" wp14:editId="7DB5003C">
              <wp:extent cx="5238750" cy="4762500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8750" cy="476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F746F" w:rsidRPr="004D09FF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1007" w:author="Palacherla, Susmitha C (NONUS)" w:date="2017-04-24T10:16:00Z"/>
        </w:rPr>
        <w:pPrChange w:id="1008" w:author="Palacherla, Susmitha C (NONUS)" w:date="2017-04-24T10:16:00Z">
          <w:pPr/>
        </w:pPrChange>
      </w:pPr>
      <w:del w:id="1009" w:author="Palacherla, Susmitha C (NONUS)" w:date="2017-04-24T10:16:00Z">
        <w:r w:rsidDel="00E250E0">
          <w:delText xml:space="preserve">This makes the text of bilingual agent’s names </w:delText>
        </w:r>
        <w:r w:rsidRPr="00804A60" w:rsidDel="00E250E0">
          <w:rPr>
            <w:b w:val="0"/>
          </w:rPr>
          <w:delText>BOLD.</w:delText>
        </w:r>
        <w:r w:rsidR="008D2EC0" w:rsidDel="00E250E0">
          <w:rPr>
            <w:b w:val="0"/>
          </w:rPr>
          <w:delText xml:space="preserve"> </w:delText>
        </w:r>
        <w:r w:rsidR="008D2EC0" w:rsidRPr="0012383B" w:rsidDel="00E250E0">
          <w:delText>Also</w:delText>
        </w:r>
        <w:r w:rsidR="008D2EC0" w:rsidDel="00E250E0">
          <w:rPr>
            <w:b w:val="0"/>
          </w:rPr>
          <w:delText xml:space="preserve"> </w:delText>
        </w:r>
        <w:r w:rsidR="008D2EC0" w:rsidRPr="0012383B" w:rsidDel="00E250E0">
          <w:delText>used</w:delText>
        </w:r>
        <w:r w:rsidR="008D2EC0" w:rsidDel="00E250E0">
          <w:rPr>
            <w:b w:val="0"/>
          </w:rPr>
          <w:delText xml:space="preserve"> </w:delText>
        </w:r>
        <w:r w:rsidR="008D2EC0" w:rsidDel="00E250E0">
          <w:delText>on Bilingual indicator column.</w:delText>
        </w:r>
      </w:del>
    </w:p>
    <w:p w:rsidR="008F746F" w:rsidRPr="008D2EC0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1010" w:author="Palacherla, Susmitha C (NONUS)" w:date="2017-04-24T10:16:00Z"/>
        </w:rPr>
        <w:pPrChange w:id="1011" w:author="Palacherla, Susmitha C (NONUS)" w:date="2017-04-24T10:16:00Z">
          <w:pPr/>
        </w:pPrChange>
      </w:pPr>
      <w:del w:id="1012" w:author="Palacherla, Susmitha C (NONUS)" w:date="2017-04-24T10:16:00Z">
        <w:r w:rsidRPr="008D2EC0" w:rsidDel="00E250E0">
          <w:br w:type="page"/>
        </w:r>
      </w:del>
    </w:p>
    <w:p w:rsidR="008F746F" w:rsidRPr="00804A60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1013" w:author="Palacherla, Susmitha C (NONUS)" w:date="2017-04-24T10:16:00Z"/>
          <w:sz w:val="24"/>
          <w:szCs w:val="24"/>
        </w:rPr>
        <w:pPrChange w:id="1014" w:author="Palacherla, Susmitha C (NONUS)" w:date="2017-04-24T10:16:00Z">
          <w:pPr/>
        </w:pPrChange>
      </w:pPr>
      <w:del w:id="1015" w:author="Palacherla, Susmitha C (NONUS)" w:date="2017-04-24T10:16:00Z">
        <w:r w:rsidRPr="00804A60" w:rsidDel="00E250E0">
          <w:rPr>
            <w:b w:val="0"/>
            <w:sz w:val="24"/>
            <w:szCs w:val="24"/>
          </w:rPr>
          <w:delText xml:space="preserve">Agent Language </w:delText>
        </w:r>
        <w:r w:rsidR="000E346B" w:rsidRPr="00804A60" w:rsidDel="00E250E0">
          <w:rPr>
            <w:b w:val="0"/>
            <w:sz w:val="24"/>
            <w:szCs w:val="24"/>
          </w:rPr>
          <w:delText>Indicator</w:delText>
        </w:r>
        <w:r w:rsidR="000E346B" w:rsidDel="00E250E0">
          <w:rPr>
            <w:b w:val="0"/>
            <w:sz w:val="24"/>
            <w:szCs w:val="24"/>
          </w:rPr>
          <w:delText xml:space="preserve"> - </w:delText>
        </w:r>
        <w:r w:rsidRPr="00804A60" w:rsidDel="00E250E0">
          <w:rPr>
            <w:b w:val="0"/>
            <w:sz w:val="24"/>
            <w:szCs w:val="24"/>
          </w:rPr>
          <w:delText xml:space="preserve">3 of 3 </w:delText>
        </w:r>
      </w:del>
    </w:p>
    <w:p w:rsidR="008F746F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1016" w:author="Palacherla, Susmitha C (NONUS)" w:date="2017-04-24T10:16:00Z"/>
        </w:rPr>
        <w:pPrChange w:id="1017" w:author="Palacherla, Susmitha C (NONUS)" w:date="2017-04-24T10:16:00Z">
          <w:pPr/>
        </w:pPrChange>
      </w:pPr>
      <w:del w:id="1018" w:author="Palacherla, Susmitha C (NONUS)" w:date="2017-04-24T10:16:00Z">
        <w:r w:rsidDel="00E250E0">
          <w:rPr>
            <w:b w:val="0"/>
            <w:bCs w:val="0"/>
            <w:noProof/>
          </w:rPr>
          <w:drawing>
            <wp:inline distT="0" distB="0" distL="0" distR="0" wp14:anchorId="308A3BEF" wp14:editId="422A14F1">
              <wp:extent cx="5238750" cy="47625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8750" cy="476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F746F" w:rsidDel="00E250E0" w:rsidRDefault="008F746F">
      <w:pPr>
        <w:pStyle w:val="Heading1"/>
        <w:numPr>
          <w:ilvl w:val="0"/>
          <w:numId w:val="3"/>
        </w:numPr>
        <w:ind w:left="0" w:firstLine="0"/>
        <w:rPr>
          <w:del w:id="1019" w:author="Palacherla, Susmitha C (NONUS)" w:date="2017-04-24T10:16:00Z"/>
        </w:rPr>
        <w:pPrChange w:id="1020" w:author="Palacherla, Susmitha C (NONUS)" w:date="2017-04-24T10:16:00Z">
          <w:pPr/>
        </w:pPrChange>
      </w:pPr>
      <w:del w:id="1021" w:author="Palacherla, Susmitha C (NONUS)" w:date="2017-04-24T10:16:00Z">
        <w:r w:rsidDel="00E250E0">
          <w:delText xml:space="preserve">This makes the text of bilingual agents </w:delText>
        </w:r>
        <w:r w:rsidRPr="00757208" w:rsidDel="00E250E0">
          <w:rPr>
            <w:color w:val="4F81BD" w:themeColor="accent1"/>
          </w:rPr>
          <w:delText>BLUE.</w:delText>
        </w:r>
        <w:r w:rsidR="008D2EC0" w:rsidDel="00E250E0">
          <w:rPr>
            <w:color w:val="4F81BD" w:themeColor="accent1"/>
          </w:rPr>
          <w:delText xml:space="preserve"> </w:delText>
        </w:r>
        <w:r w:rsidR="008D2EC0" w:rsidDel="00E250E0">
          <w:delText>Also used on Bilingual indicator column.</w:delText>
        </w:r>
      </w:del>
    </w:p>
    <w:p w:rsidR="00373EBA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22" w:author="Palacherla, Susmitha C (NONUS)" w:date="2017-04-24T10:16:00Z"/>
        </w:rPr>
        <w:pPrChange w:id="1023" w:author="Palacherla, Susmitha C (NONUS)" w:date="2017-04-24T10:16:00Z">
          <w:pPr/>
        </w:pPrChange>
      </w:pPr>
    </w:p>
    <w:p w:rsidR="0086220A" w:rsidDel="00E250E0" w:rsidRDefault="0086220A">
      <w:pPr>
        <w:pStyle w:val="Heading1"/>
        <w:numPr>
          <w:ilvl w:val="0"/>
          <w:numId w:val="3"/>
        </w:numPr>
        <w:ind w:left="0" w:firstLine="0"/>
        <w:rPr>
          <w:del w:id="1024" w:author="Palacherla, Susmitha C (NONUS)" w:date="2017-04-24T10:16:00Z"/>
          <w:sz w:val="24"/>
          <w:szCs w:val="24"/>
        </w:rPr>
        <w:pPrChange w:id="1025" w:author="Palacherla, Susmitha C (NONUS)" w:date="2017-04-24T10:16:00Z">
          <w:pPr>
            <w:spacing w:after="0" w:line="240" w:lineRule="auto"/>
          </w:pPr>
        </w:pPrChange>
      </w:pPr>
      <w:del w:id="1026" w:author="Palacherla, Susmitha C (NONUS)" w:date="2017-04-24T10:16:00Z">
        <w:r w:rsidDel="00E250E0">
          <w:rPr>
            <w:b w:val="0"/>
            <w:sz w:val="24"/>
            <w:szCs w:val="24"/>
          </w:rPr>
          <w:br w:type="page"/>
        </w:r>
      </w:del>
    </w:p>
    <w:p w:rsidR="00373EBA" w:rsidRPr="0012383B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27" w:author="Palacherla, Susmitha C (NONUS)" w:date="2017-04-24T10:16:00Z"/>
          <w:sz w:val="24"/>
          <w:szCs w:val="24"/>
        </w:rPr>
        <w:pPrChange w:id="1028" w:author="Palacherla, Susmitha C (NONUS)" w:date="2017-04-24T10:16:00Z">
          <w:pPr/>
        </w:pPrChange>
      </w:pPr>
      <w:del w:id="1029" w:author="Palacherla, Susmitha C (NONUS)" w:date="2017-04-24T10:16:00Z">
        <w:r w:rsidRPr="0012383B" w:rsidDel="00E250E0">
          <w:rPr>
            <w:b w:val="0"/>
            <w:sz w:val="24"/>
            <w:szCs w:val="24"/>
          </w:rPr>
          <w:delText>Monitor Incomplete or Exception Indicator</w:delText>
        </w:r>
        <w:r w:rsidDel="00E250E0">
          <w:rPr>
            <w:b w:val="0"/>
            <w:sz w:val="24"/>
            <w:szCs w:val="24"/>
          </w:rPr>
          <w:delText xml:space="preserve"> – 1 of 2</w:delText>
        </w:r>
      </w:del>
    </w:p>
    <w:p w:rsidR="001932CE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30" w:author="Palacherla, Susmitha C (NONUS)" w:date="2017-04-24T10:16:00Z"/>
          <w:rFonts w:ascii="Arial" w:hAnsi="Arial" w:cs="Arial"/>
          <w:sz w:val="20"/>
          <w:szCs w:val="20"/>
        </w:rPr>
        <w:pPrChange w:id="1031" w:author="Palacherla, Susmitha C (NONUS)" w:date="2017-04-24T10:16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del w:id="1032" w:author="Palacherla, Susmitha C (NONUS)" w:date="2017-04-24T10:16:00Z">
        <w:r w:rsidDel="00E250E0">
          <w:rPr>
            <w:b w:val="0"/>
            <w:bCs w:val="0"/>
            <w:noProof/>
          </w:rPr>
          <w:drawing>
            <wp:inline distT="0" distB="0" distL="0" distR="0" wp14:anchorId="0FF11DD9" wp14:editId="3012B519">
              <wp:extent cx="5572125" cy="5067300"/>
              <wp:effectExtent l="0" t="0" r="9525" b="0"/>
              <wp:docPr id="5" name="Picture 5" descr="C:\Users\treilo\AppData\Local\Temp\1\SNAGHTMLd8db1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treilo\AppData\Local\Temp\1\SNAGHTMLd8db16.PNG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72125" cy="506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Del="00E250E0">
          <w:rPr>
            <w:rFonts w:ascii="Arial" w:hAnsi="Arial" w:cs="Arial"/>
            <w:b w:val="0"/>
            <w:sz w:val="20"/>
            <w:szCs w:val="20"/>
          </w:rPr>
          <w:delText xml:space="preserve"> </w:delText>
        </w:r>
      </w:del>
    </w:p>
    <w:p w:rsidR="00373EBA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33" w:author="Palacherla, Susmitha C (NONUS)" w:date="2017-04-24T10:16:00Z"/>
          <w:rFonts w:ascii="Arial" w:hAnsi="Arial" w:cs="Arial"/>
          <w:sz w:val="20"/>
          <w:szCs w:val="20"/>
        </w:rPr>
        <w:pPrChange w:id="1034" w:author="Palacherla, Susmitha C (NONUS)" w:date="2017-04-24T10:16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p w:rsidR="00373EBA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35" w:author="Palacherla, Susmitha C (NONUS)" w:date="2017-04-24T10:16:00Z"/>
          <w:rFonts w:ascii="Arial" w:hAnsi="Arial" w:cs="Arial"/>
          <w:sz w:val="20"/>
          <w:szCs w:val="20"/>
        </w:rPr>
        <w:pPrChange w:id="1036" w:author="Palacherla, Susmitha C (NONUS)" w:date="2017-04-24T10:16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p w:rsidR="00373EBA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37" w:author="Palacherla, Susmitha C (NONUS)" w:date="2017-04-24T10:16:00Z"/>
          <w:rFonts w:ascii="Arial" w:hAnsi="Arial" w:cs="Arial"/>
          <w:sz w:val="20"/>
          <w:szCs w:val="20"/>
        </w:rPr>
        <w:pPrChange w:id="1038" w:author="Palacherla, Susmitha C (NONUS)" w:date="2017-04-24T10:16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p w:rsidR="00373EBA" w:rsidRPr="004B496F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39" w:author="Palacherla, Susmitha C (NONUS)" w:date="2017-04-24T10:16:00Z"/>
          <w:sz w:val="24"/>
          <w:szCs w:val="24"/>
        </w:rPr>
        <w:pPrChange w:id="1040" w:author="Palacherla, Susmitha C (NONUS)" w:date="2017-04-24T10:16:00Z">
          <w:pPr/>
        </w:pPrChange>
      </w:pPr>
      <w:del w:id="1041" w:author="Palacherla, Susmitha C (NONUS)" w:date="2017-04-24T10:16:00Z">
        <w:r w:rsidRPr="004B496F" w:rsidDel="00E250E0">
          <w:rPr>
            <w:b w:val="0"/>
            <w:sz w:val="24"/>
            <w:szCs w:val="24"/>
          </w:rPr>
          <w:delText>Monitor Incomplete or Exception Indicator</w:delText>
        </w:r>
        <w:r w:rsidDel="00E250E0">
          <w:rPr>
            <w:b w:val="0"/>
            <w:sz w:val="24"/>
            <w:szCs w:val="24"/>
          </w:rPr>
          <w:delText xml:space="preserve"> – 2 of 2</w:delText>
        </w:r>
      </w:del>
    </w:p>
    <w:p w:rsidR="00373EBA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42" w:author="Palacherla, Susmitha C (NONUS)" w:date="2017-04-24T10:16:00Z"/>
          <w:rFonts w:ascii="Arial" w:hAnsi="Arial" w:cs="Arial"/>
          <w:sz w:val="20"/>
          <w:szCs w:val="20"/>
        </w:rPr>
        <w:pPrChange w:id="1043" w:author="Palacherla, Susmitha C (NONUS)" w:date="2017-04-24T10:16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  <w:del w:id="1044" w:author="Palacherla, Susmitha C (NONUS)" w:date="2017-04-24T10:16:00Z">
        <w:r w:rsidDel="00E250E0">
          <w:rPr>
            <w:b w:val="0"/>
            <w:bCs w:val="0"/>
            <w:noProof/>
          </w:rPr>
          <w:drawing>
            <wp:inline distT="0" distB="0" distL="0" distR="0" wp14:anchorId="14D055EA" wp14:editId="177CB3B9">
              <wp:extent cx="5238750" cy="4762500"/>
              <wp:effectExtent l="0" t="0" r="0" b="0"/>
              <wp:docPr id="6" name="Picture 6" descr="C:\Users\treilo\AppData\Local\Temp\1\SNAGHTMLd9fa6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treilo\AppData\Local\Temp\1\SNAGHTMLd9fa69.PNG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38750" cy="476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:rsidR="00373EBA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45" w:author="Palacherla, Susmitha C (NONUS)" w:date="2017-04-24T10:16:00Z"/>
        </w:rPr>
        <w:pPrChange w:id="1046" w:author="Palacherla, Susmitha C (NONUS)" w:date="2017-04-24T10:16:00Z">
          <w:pPr/>
        </w:pPrChange>
      </w:pPr>
    </w:p>
    <w:p w:rsidR="00373EBA" w:rsidDel="00E250E0" w:rsidRDefault="00373EBA">
      <w:pPr>
        <w:pStyle w:val="Heading1"/>
        <w:numPr>
          <w:ilvl w:val="0"/>
          <w:numId w:val="3"/>
        </w:numPr>
        <w:ind w:left="0" w:firstLine="0"/>
        <w:rPr>
          <w:del w:id="1047" w:author="Palacherla, Susmitha C (NONUS)" w:date="2017-04-24T10:16:00Z"/>
        </w:rPr>
        <w:pPrChange w:id="1048" w:author="Palacherla, Susmitha C (NONUS)" w:date="2017-04-24T10:16:00Z">
          <w:pPr/>
        </w:pPrChange>
      </w:pPr>
      <w:del w:id="1049" w:author="Palacherla, Susmitha C (NONUS)" w:date="2017-04-24T10:16:00Z">
        <w:r w:rsidDel="00E250E0">
          <w:delText xml:space="preserve">This makes the background of incomplete or excepted monitors </w:delText>
        </w:r>
        <w:r w:rsidRPr="0012383B" w:rsidDel="00E250E0">
          <w:rPr>
            <w:color w:val="FF0000"/>
          </w:rPr>
          <w:delText>RED</w:delText>
        </w:r>
        <w:r w:rsidRPr="0012383B" w:rsidDel="00E250E0">
          <w:delText xml:space="preserve">. </w:delText>
        </w:r>
        <w:r w:rsidRPr="004D09FF" w:rsidDel="00E250E0">
          <w:delText xml:space="preserve"> Completed monitors will use the standard row coloration</w:delText>
        </w:r>
        <w:r w:rsidDel="00E250E0">
          <w:delText xml:space="preserve"> (alternating </w:delText>
        </w:r>
        <w:r w:rsidRPr="0012383B" w:rsidDel="00E250E0">
          <w:rPr>
            <w:color w:val="00B050"/>
          </w:rPr>
          <w:delText xml:space="preserve">green </w:delText>
        </w:r>
        <w:r w:rsidDel="00E250E0">
          <w:delText>/ white)</w:delText>
        </w:r>
        <w:r w:rsidRPr="004D09FF" w:rsidDel="00E250E0">
          <w:delText>.</w:delText>
        </w:r>
      </w:del>
    </w:p>
    <w:p w:rsidR="003B2299" w:rsidDel="00E250E0" w:rsidRDefault="00A41103">
      <w:pPr>
        <w:pStyle w:val="Heading1"/>
        <w:numPr>
          <w:ilvl w:val="0"/>
          <w:numId w:val="3"/>
        </w:numPr>
        <w:ind w:left="0" w:firstLine="0"/>
        <w:rPr>
          <w:ins w:id="1050" w:author="Huang, Lili" w:date="2015-09-17T09:18:00Z"/>
          <w:del w:id="1051" w:author="Palacherla, Susmitha C (NONUS)" w:date="2017-04-24T10:16:00Z"/>
          <w:rFonts w:ascii="Arial" w:hAnsi="Arial" w:cs="Arial"/>
          <w:sz w:val="24"/>
          <w:szCs w:val="24"/>
        </w:rPr>
        <w:pPrChange w:id="1052" w:author="Palacherla, Susmitha C (NONUS)" w:date="2017-04-24T10:16:00Z">
          <w:pPr>
            <w:pStyle w:val="Heading1"/>
            <w:numPr>
              <w:numId w:val="3"/>
            </w:numPr>
            <w:ind w:left="420" w:hanging="420"/>
          </w:pPr>
        </w:pPrChange>
      </w:pPr>
      <w:ins w:id="1053" w:author="Huang, Lili" w:date="2015-09-17T09:17:00Z">
        <w:del w:id="1054" w:author="Palacherla, Susmitha C (NONUS)" w:date="2017-04-24T10:16:00Z">
          <w:r w:rsidDel="00E250E0">
            <w:rPr>
              <w:rFonts w:ascii="Arial" w:hAnsi="Arial" w:cs="Arial"/>
              <w:sz w:val="24"/>
              <w:szCs w:val="24"/>
            </w:rPr>
            <w:delText xml:space="preserve">Appendix </w:delText>
          </w:r>
        </w:del>
      </w:ins>
      <w:ins w:id="1055" w:author="Huang, Lili" w:date="2015-09-17T09:18:00Z">
        <w:del w:id="1056" w:author="Palacherla, Susmitha C (NONUS)" w:date="2017-04-24T10:16:00Z">
          <w:r w:rsidDel="00E250E0">
            <w:rPr>
              <w:rFonts w:ascii="Arial" w:hAnsi="Arial" w:cs="Arial"/>
              <w:sz w:val="24"/>
              <w:szCs w:val="24"/>
            </w:rPr>
            <w:delText>B – Production Access</w:delText>
          </w:r>
        </w:del>
      </w:ins>
    </w:p>
    <w:p w:rsidR="00A41103" w:rsidRPr="00FE12DD" w:rsidDel="00E250E0" w:rsidRDefault="00A41103">
      <w:pPr>
        <w:keepNext/>
        <w:keepLines/>
        <w:numPr>
          <w:ilvl w:val="0"/>
          <w:numId w:val="3"/>
        </w:numPr>
        <w:spacing w:before="480"/>
        <w:ind w:left="0" w:firstLine="0"/>
        <w:outlineLvl w:val="0"/>
        <w:rPr>
          <w:ins w:id="1057" w:author="Huang, Lili" w:date="2015-09-17T09:18:00Z"/>
          <w:del w:id="1058" w:author="Palacherla, Susmitha C (NONUS)" w:date="2017-04-24T10:16:00Z"/>
        </w:rPr>
        <w:pPrChange w:id="1059" w:author="Palacherla, Susmitha C (NONUS)" w:date="2017-04-24T10:16:00Z">
          <w:pPr/>
        </w:pPrChange>
      </w:pPr>
    </w:p>
    <w:p w:rsidR="003B2299" w:rsidDel="00E250E0" w:rsidRDefault="003B2299">
      <w:pPr>
        <w:keepNext/>
        <w:keepLines/>
        <w:numPr>
          <w:ilvl w:val="0"/>
          <w:numId w:val="3"/>
        </w:numPr>
        <w:spacing w:before="480"/>
        <w:ind w:left="0" w:firstLine="0"/>
        <w:outlineLvl w:val="0"/>
        <w:rPr>
          <w:ins w:id="1060" w:author="Huang, Lili" w:date="2015-09-17T09:18:00Z"/>
          <w:del w:id="1061" w:author="Palacherla, Susmitha C (NONUS)" w:date="2017-04-24T10:16:00Z"/>
        </w:rPr>
        <w:pPrChange w:id="1062" w:author="Palacherla, Susmitha C (NONUS)" w:date="2017-04-24T10:16:00Z">
          <w:pPr/>
        </w:pPrChange>
      </w:pPr>
      <w:ins w:id="1063" w:author="Huang, Lili" w:date="2015-09-17T09:18:00Z">
        <w:del w:id="1064" w:author="Palacherla, Susmitha C (NONUS)" w:date="2017-04-24T10:16:00Z">
          <w:r w:rsidDel="00E250E0">
            <w:delText>To be able to access and run this SSRS report, one of 2 things must happen.  Either: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065" w:author="Huang, Lili" w:date="2015-09-17T09:18:00Z"/>
          <w:del w:id="1066" w:author="Palacherla, Susmitha C (NONUS)" w:date="2017-04-24T10:16:00Z"/>
        </w:rPr>
        <w:pPrChange w:id="1067" w:author="Palacherla, Susmitha C (NONUS)" w:date="2017-04-24T10:16:00Z">
          <w:pPr>
            <w:pStyle w:val="ListParagraph"/>
            <w:numPr>
              <w:numId w:val="6"/>
            </w:numPr>
            <w:spacing w:after="0" w:line="240" w:lineRule="auto"/>
            <w:ind w:hanging="360"/>
            <w:contextualSpacing w:val="0"/>
          </w:pPr>
        </w:pPrChange>
      </w:pPr>
      <w:ins w:id="1068" w:author="Huang, Lili" w:date="2015-09-17T09:18:00Z">
        <w:del w:id="1069" w:author="Palacherla, Susmitha C (NONUS)" w:date="2017-04-24T10:16:00Z">
          <w:r w:rsidDel="00E250E0">
            <w:delText>(Preferred method) **The user’s old VNGT domain account ID must be added to the VNGT\BCC_Quality_Leads_Reporting group, or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070" w:author="Huang, Lili" w:date="2015-09-17T09:18:00Z"/>
          <w:del w:id="1071" w:author="Palacherla, Susmitha C (NONUS)" w:date="2017-04-24T10:16:00Z"/>
        </w:rPr>
        <w:pPrChange w:id="1072" w:author="Palacherla, Susmitha C (NONUS)" w:date="2017-04-24T10:16:00Z">
          <w:pPr>
            <w:pStyle w:val="ListParagraph"/>
            <w:numPr>
              <w:numId w:val="6"/>
            </w:numPr>
            <w:spacing w:after="0" w:line="240" w:lineRule="auto"/>
            <w:ind w:hanging="360"/>
            <w:contextualSpacing w:val="0"/>
          </w:pPr>
        </w:pPrChange>
      </w:pPr>
      <w:ins w:id="1073" w:author="Huang, Lili" w:date="2015-09-17T09:18:00Z">
        <w:del w:id="1074" w:author="Palacherla, Susmitha C (NONUS)" w:date="2017-04-24T10:16:00Z">
          <w:r w:rsidDel="00E250E0">
            <w:delText>If the user does not have a VNGT domain account, their AD domain account must be: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075" w:author="Huang, Lili" w:date="2015-09-17T09:18:00Z"/>
          <w:del w:id="1076" w:author="Palacherla, Susmitha C (NONUS)" w:date="2017-04-24T10:16:00Z"/>
        </w:rPr>
        <w:pPrChange w:id="1077" w:author="Palacherla, Susmitha C (NONUS)" w:date="2017-04-24T10:16:00Z">
          <w:pPr>
            <w:pStyle w:val="ListParagraph"/>
            <w:numPr>
              <w:ilvl w:val="1"/>
              <w:numId w:val="6"/>
            </w:numPr>
            <w:spacing w:after="0" w:line="240" w:lineRule="auto"/>
            <w:ind w:left="1440" w:hanging="360"/>
            <w:contextualSpacing w:val="0"/>
          </w:pPr>
        </w:pPrChange>
      </w:pPr>
      <w:ins w:id="1078" w:author="Huang, Lili" w:date="2015-09-17T09:18:00Z">
        <w:del w:id="1079" w:author="Palacherla, Susmitha C (NONUS)" w:date="2017-04-24T10:16:00Z">
          <w:r w:rsidDel="00E250E0">
            <w:delText>** Granted access to the VDENSSDBP07\SCORP01,1436 instance (DB=BCC_AssignmentandExceptions) with the same permissions as the group VNGT\BCC_Quality_Leads_Reporting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080" w:author="Huang, Lili" w:date="2015-09-17T09:18:00Z"/>
          <w:del w:id="1081" w:author="Palacherla, Susmitha C (NONUS)" w:date="2017-04-24T10:16:00Z"/>
        </w:rPr>
        <w:pPrChange w:id="1082" w:author="Palacherla, Susmitha C (NONUS)" w:date="2017-04-24T10:16:00Z">
          <w:pPr>
            <w:pStyle w:val="ListParagraph"/>
            <w:numPr>
              <w:ilvl w:val="1"/>
              <w:numId w:val="6"/>
            </w:numPr>
            <w:spacing w:after="0" w:line="240" w:lineRule="auto"/>
            <w:ind w:left="1440" w:hanging="360"/>
            <w:contextualSpacing w:val="0"/>
          </w:pPr>
        </w:pPrChange>
      </w:pPr>
      <w:ins w:id="1083" w:author="Huang, Lili" w:date="2015-09-17T09:18:00Z">
        <w:del w:id="1084" w:author="Palacherla, Susmitha C (NONUS)" w:date="2017-04-24T10:16:00Z">
          <w:r w:rsidDel="00E250E0">
            <w:delText>Granted access to the SSRS quality lead report folder where the report is housed.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085" w:author="Huang, Lili" w:date="2015-09-17T09:18:00Z"/>
          <w:del w:id="1086" w:author="Palacherla, Susmitha C (NONUS)" w:date="2017-04-24T10:16:00Z"/>
        </w:rPr>
        <w:pPrChange w:id="1087" w:author="Palacherla, Susmitha C (NONUS)" w:date="2017-04-24T10:16:00Z">
          <w:pPr>
            <w:pStyle w:val="ListParagraph"/>
            <w:numPr>
              <w:ilvl w:val="2"/>
              <w:numId w:val="6"/>
            </w:numPr>
            <w:spacing w:after="0" w:line="240" w:lineRule="auto"/>
            <w:ind w:left="2160" w:hanging="180"/>
            <w:contextualSpacing w:val="0"/>
          </w:pPr>
        </w:pPrChange>
      </w:pPr>
      <w:ins w:id="1088" w:author="Huang, Lili" w:date="2015-09-17T09:18:00Z">
        <w:del w:id="1089" w:author="Palacherla, Susmitha C (NONUS)" w:date="2017-04-24T10:16:00Z">
          <w:r w:rsidDel="00E250E0">
            <w:delText xml:space="preserve">Go to the SSRS web home page: </w:delText>
          </w:r>
          <w:r w:rsidDel="00E250E0">
            <w:fldChar w:fldCharType="begin"/>
          </w:r>
          <w:r w:rsidDel="00E250E0">
            <w:delInstrText xml:space="preserve"> HYPERLINK "http://vdenssdbp07/Reports_SCORP01/Pages/Folder.aspx?ViewMode=List" </w:delInstrText>
          </w:r>
          <w:r w:rsidDel="00E250E0">
            <w:fldChar w:fldCharType="separate"/>
          </w:r>
          <w:r w:rsidDel="00E250E0">
            <w:rPr>
              <w:rStyle w:val="Hyperlink"/>
            </w:rPr>
            <w:delText>http://vdenssdbp07/Reports_SCORP01/Pages/Folder.aspx?ViewMode=List</w:delText>
          </w:r>
          <w:r w:rsidDel="00E250E0">
            <w:fldChar w:fldCharType="end"/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090" w:author="Huang, Lili" w:date="2015-09-17T09:18:00Z"/>
          <w:del w:id="1091" w:author="Palacherla, Susmitha C (NONUS)" w:date="2017-04-24T10:16:00Z"/>
        </w:rPr>
        <w:pPrChange w:id="1092" w:author="Palacherla, Susmitha C (NONUS)" w:date="2017-04-24T10:16:00Z">
          <w:pPr>
            <w:pStyle w:val="ListParagraph"/>
            <w:numPr>
              <w:ilvl w:val="2"/>
              <w:numId w:val="6"/>
            </w:numPr>
            <w:spacing w:after="0" w:line="240" w:lineRule="auto"/>
            <w:ind w:left="2160" w:hanging="180"/>
            <w:contextualSpacing w:val="0"/>
          </w:pPr>
        </w:pPrChange>
      </w:pPr>
      <w:ins w:id="1093" w:author="Huang, Lili" w:date="2015-09-17T09:18:00Z">
        <w:del w:id="1094" w:author="Palacherla, Susmitha C (NONUS)" w:date="2017-04-24T10:16:00Z">
          <w:r w:rsidDel="00E250E0">
            <w:delText>Click on the BCC_AssignmentandExceptions_Prod folder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095" w:author="Huang, Lili" w:date="2015-09-17T09:18:00Z"/>
          <w:del w:id="1096" w:author="Palacherla, Susmitha C (NONUS)" w:date="2017-04-24T10:16:00Z"/>
        </w:rPr>
        <w:pPrChange w:id="1097" w:author="Palacherla, Susmitha C (NONUS)" w:date="2017-04-24T10:16:00Z">
          <w:pPr>
            <w:pStyle w:val="ListParagraph"/>
            <w:numPr>
              <w:ilvl w:val="2"/>
              <w:numId w:val="6"/>
            </w:numPr>
            <w:spacing w:after="0" w:line="240" w:lineRule="auto"/>
            <w:ind w:left="2160" w:hanging="180"/>
            <w:contextualSpacing w:val="0"/>
          </w:pPr>
        </w:pPrChange>
      </w:pPr>
      <w:ins w:id="1098" w:author="Huang, Lili" w:date="2015-09-17T09:18:00Z">
        <w:del w:id="1099" w:author="Palacherla, Susmitha C (NONUS)" w:date="2017-04-24T10:16:00Z">
          <w:r w:rsidDel="00E250E0">
            <w:delText>Click the dropdown arrow next to the Quality-Lead-Reports folder and choose Security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100" w:author="Huang, Lili" w:date="2015-09-17T09:18:00Z"/>
          <w:del w:id="1101" w:author="Palacherla, Susmitha C (NONUS)" w:date="2017-04-24T10:16:00Z"/>
        </w:rPr>
        <w:pPrChange w:id="1102" w:author="Palacherla, Susmitha C (NONUS)" w:date="2017-04-24T10:16:00Z">
          <w:pPr>
            <w:pStyle w:val="ListParagraph"/>
            <w:numPr>
              <w:ilvl w:val="2"/>
              <w:numId w:val="6"/>
            </w:numPr>
            <w:spacing w:after="0" w:line="240" w:lineRule="auto"/>
            <w:ind w:left="2160" w:hanging="180"/>
            <w:contextualSpacing w:val="0"/>
          </w:pPr>
        </w:pPrChange>
      </w:pPr>
      <w:ins w:id="1103" w:author="Huang, Lili" w:date="2015-09-17T09:18:00Z">
        <w:del w:id="1104" w:author="Palacherla, Susmitha C (NONUS)" w:date="2017-04-24T10:16:00Z">
          <w:r w:rsidDel="00E250E0">
            <w:delText>Click “New Role Assignment” from the menu bar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105" w:author="Huang, Lili" w:date="2015-09-17T09:18:00Z"/>
          <w:del w:id="1106" w:author="Palacherla, Susmitha C (NONUS)" w:date="2017-04-24T10:16:00Z"/>
        </w:rPr>
        <w:pPrChange w:id="1107" w:author="Palacherla, Susmitha C (NONUS)" w:date="2017-04-24T10:16:00Z">
          <w:pPr>
            <w:pStyle w:val="ListParagraph"/>
            <w:numPr>
              <w:ilvl w:val="2"/>
              <w:numId w:val="6"/>
            </w:numPr>
            <w:spacing w:after="0" w:line="240" w:lineRule="auto"/>
            <w:ind w:left="2160" w:hanging="180"/>
            <w:contextualSpacing w:val="0"/>
          </w:pPr>
        </w:pPrChange>
      </w:pPr>
      <w:ins w:id="1108" w:author="Huang, Lili" w:date="2015-09-17T09:18:00Z">
        <w:del w:id="1109" w:author="Palacherla, Susmitha C (NONUS)" w:date="2017-04-24T10:16:00Z">
          <w:r w:rsidDel="00E250E0">
            <w:delText>Enter the user’s account in the “Group or user name:” field, e.g.  AD\John.Doe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110" w:author="Huang, Lili" w:date="2015-09-17T09:18:00Z"/>
          <w:del w:id="1111" w:author="Palacherla, Susmitha C (NONUS)" w:date="2017-04-24T10:16:00Z"/>
        </w:rPr>
        <w:pPrChange w:id="1112" w:author="Palacherla, Susmitha C (NONUS)" w:date="2017-04-24T10:16:00Z">
          <w:pPr>
            <w:pStyle w:val="ListParagraph"/>
            <w:numPr>
              <w:ilvl w:val="2"/>
              <w:numId w:val="6"/>
            </w:numPr>
            <w:spacing w:after="0" w:line="240" w:lineRule="auto"/>
            <w:ind w:left="2160" w:hanging="180"/>
            <w:contextualSpacing w:val="0"/>
          </w:pPr>
        </w:pPrChange>
      </w:pPr>
      <w:ins w:id="1113" w:author="Huang, Lili" w:date="2015-09-17T09:18:00Z">
        <w:del w:id="1114" w:author="Palacherla, Susmitha C (NONUS)" w:date="2017-04-24T10:16:00Z">
          <w:r w:rsidDel="00E250E0">
            <w:delText>Check “Browser” as the Role, and click OK</w:delText>
          </w:r>
        </w:del>
      </w:ins>
    </w:p>
    <w:p w:rsidR="003B2299" w:rsidDel="00E250E0" w:rsidRDefault="003B2299">
      <w:pPr>
        <w:pStyle w:val="ListParagraph"/>
        <w:keepNext/>
        <w:keepLines/>
        <w:numPr>
          <w:ilvl w:val="0"/>
          <w:numId w:val="3"/>
        </w:numPr>
        <w:spacing w:before="480" w:after="0"/>
        <w:ind w:left="0" w:firstLine="0"/>
        <w:contextualSpacing w:val="0"/>
        <w:outlineLvl w:val="0"/>
        <w:rPr>
          <w:ins w:id="1115" w:author="Huang, Lili" w:date="2015-09-17T09:18:00Z"/>
          <w:del w:id="1116" w:author="Palacherla, Susmitha C (NONUS)" w:date="2017-04-24T10:16:00Z"/>
        </w:rPr>
        <w:pPrChange w:id="1117" w:author="Palacherla, Susmitha C (NONUS)" w:date="2017-04-24T10:16:00Z">
          <w:pPr>
            <w:pStyle w:val="ListParagraph"/>
            <w:numPr>
              <w:ilvl w:val="2"/>
              <w:numId w:val="6"/>
            </w:numPr>
            <w:spacing w:after="0" w:line="240" w:lineRule="auto"/>
            <w:ind w:left="2160" w:hanging="180"/>
            <w:contextualSpacing w:val="0"/>
          </w:pPr>
        </w:pPrChange>
      </w:pPr>
      <w:ins w:id="1118" w:author="Huang, Lili" w:date="2015-09-17T09:18:00Z">
        <w:del w:id="1119" w:author="Palacherla, Susmitha C (NONUS)" w:date="2017-04-24T10:16:00Z">
          <w:r w:rsidDel="00E250E0">
            <w:delText>Close out of the SSRS web tool</w:delText>
          </w:r>
        </w:del>
      </w:ins>
    </w:p>
    <w:p w:rsidR="003B2299" w:rsidDel="00E250E0" w:rsidRDefault="003B2299">
      <w:pPr>
        <w:keepNext/>
        <w:keepLines/>
        <w:numPr>
          <w:ilvl w:val="0"/>
          <w:numId w:val="3"/>
        </w:numPr>
        <w:spacing w:before="480"/>
        <w:ind w:left="0" w:firstLine="0"/>
        <w:outlineLvl w:val="0"/>
        <w:rPr>
          <w:ins w:id="1120" w:author="Huang, Lili" w:date="2015-09-17T09:18:00Z"/>
          <w:del w:id="1121" w:author="Palacherla, Susmitha C (NONUS)" w:date="2017-04-24T10:16:00Z"/>
        </w:rPr>
        <w:pPrChange w:id="1122" w:author="Palacherla, Susmitha C (NONUS)" w:date="2017-04-24T10:16:00Z">
          <w:pPr/>
        </w:pPrChange>
      </w:pPr>
    </w:p>
    <w:p w:rsidR="003B2299" w:rsidDel="00E250E0" w:rsidRDefault="003B2299">
      <w:pPr>
        <w:keepNext/>
        <w:keepLines/>
        <w:numPr>
          <w:ilvl w:val="0"/>
          <w:numId w:val="3"/>
        </w:numPr>
        <w:spacing w:before="480"/>
        <w:ind w:left="0" w:firstLine="0"/>
        <w:outlineLvl w:val="0"/>
        <w:rPr>
          <w:ins w:id="1123" w:author="Huang, Lili" w:date="2015-09-17T09:18:00Z"/>
          <w:del w:id="1124" w:author="Palacherla, Susmitha C (NONUS)" w:date="2017-04-24T10:16:00Z"/>
        </w:rPr>
        <w:pPrChange w:id="1125" w:author="Palacherla, Susmitha C (NONUS)" w:date="2017-04-24T10:16:00Z">
          <w:pPr/>
        </w:pPrChange>
      </w:pPr>
      <w:ins w:id="1126" w:author="Huang, Lili" w:date="2015-09-17T09:18:00Z">
        <w:del w:id="1127" w:author="Palacherla, Susmitha C (NONUS)" w:date="2017-04-24T10:16:00Z">
          <w:r w:rsidDel="00E250E0">
            <w:delText xml:space="preserve">Steps </w:delText>
          </w:r>
        </w:del>
      </w:ins>
      <w:ins w:id="1128" w:author="Huang, Lili" w:date="2015-09-17T09:19:00Z">
        <w:del w:id="1129" w:author="Palacherla, Susmitha C (NONUS)" w:date="2017-04-24T10:16:00Z">
          <w:r w:rsidR="005E4DED" w:rsidDel="00E250E0">
            <w:delText xml:space="preserve">preceded </w:delText>
          </w:r>
        </w:del>
      </w:ins>
      <w:ins w:id="1130" w:author="Huang, Lili" w:date="2015-09-17T09:18:00Z">
        <w:del w:id="1131" w:author="Palacherla, Susmitha C (NONUS)" w:date="2017-04-24T10:16:00Z">
          <w:r w:rsidDel="00E250E0">
            <w:delText>with asterisks (**) will require a GDIT Service Desk ticket to be completed.</w:delText>
          </w:r>
        </w:del>
      </w:ins>
    </w:p>
    <w:p w:rsidR="003B2299" w:rsidRPr="003B2299" w:rsidDel="00E250E0" w:rsidRDefault="003B2299">
      <w:pPr>
        <w:keepNext/>
        <w:keepLines/>
        <w:numPr>
          <w:ilvl w:val="0"/>
          <w:numId w:val="3"/>
        </w:numPr>
        <w:spacing w:before="480"/>
        <w:ind w:left="0" w:firstLine="0"/>
        <w:outlineLvl w:val="0"/>
        <w:rPr>
          <w:ins w:id="1132" w:author="Huang, Lili" w:date="2015-09-17T09:17:00Z"/>
          <w:del w:id="1133" w:author="Palacherla, Susmitha C (NONUS)" w:date="2017-04-24T10:16:00Z"/>
        </w:rPr>
        <w:pPrChange w:id="1134" w:author="Palacherla, Susmitha C (NONUS)" w:date="2017-04-24T10:16:00Z">
          <w:pPr/>
        </w:pPrChange>
      </w:pPr>
    </w:p>
    <w:p w:rsidR="00373EBA" w:rsidRPr="008F746F" w:rsidRDefault="00373EBA">
      <w:pPr>
        <w:keepNext/>
        <w:keepLines/>
        <w:spacing w:before="480" w:after="0"/>
        <w:outlineLvl w:val="0"/>
        <w:rPr>
          <w:rFonts w:ascii="Arial" w:hAnsi="Arial" w:cs="Arial"/>
          <w:b/>
          <w:sz w:val="20"/>
          <w:szCs w:val="20"/>
        </w:rPr>
        <w:pPrChange w:id="1135" w:author="Palacherla, Susmitha C (NONUS)" w:date="2017-04-24T10:16:00Z">
          <w:pPr>
            <w:widowControl w:val="0"/>
            <w:autoSpaceDE w:val="0"/>
            <w:autoSpaceDN w:val="0"/>
            <w:adjustRightInd w:val="0"/>
            <w:spacing w:after="0" w:line="240" w:lineRule="auto"/>
          </w:pPr>
        </w:pPrChange>
      </w:pPr>
    </w:p>
    <w:sectPr w:rsidR="00373EBA" w:rsidRPr="008F746F" w:rsidSect="00D47089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FB2" w:rsidRDefault="00620FB2" w:rsidP="009F2A51">
      <w:pPr>
        <w:spacing w:after="0" w:line="240" w:lineRule="auto"/>
      </w:pPr>
      <w:r>
        <w:separator/>
      </w:r>
    </w:p>
  </w:endnote>
  <w:endnote w:type="continuationSeparator" w:id="0">
    <w:p w:rsidR="00620FB2" w:rsidRDefault="00620FB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Pr="007B53B8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D62F04">
      <w:rPr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3D408F6" wp14:editId="2868BE9A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2AC220" id="Line 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qwFAIAACg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" o:allowincell="f"/>
          </w:pict>
        </mc:Fallback>
      </mc:AlternateContent>
    </w:r>
    <w:r w:rsidRPr="00D62F04">
      <w:rPr>
        <w:b/>
        <w:sz w:val="18"/>
        <w:szCs w:val="18"/>
      </w:rPr>
      <w:t xml:space="preserve"> </w:t>
    </w:r>
    <w:r>
      <w:rPr>
        <w:b/>
        <w:sz w:val="18"/>
        <w:szCs w:val="18"/>
      </w:rPr>
      <w:t>General Dynamics Information Technology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:rsidR="007B16D7" w:rsidRDefault="007B16D7" w:rsidP="00BF6056">
    <w:pPr>
      <w:pStyle w:val="Footer"/>
      <w:tabs>
        <w:tab w:val="right" w:pos="720"/>
      </w:tabs>
      <w:spacing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:rsidR="007B16D7" w:rsidRPr="0091531A" w:rsidRDefault="007B16D7" w:rsidP="00BF605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753C0058" wp14:editId="19E62D1A">
          <wp:extent cx="2647950" cy="313910"/>
          <wp:effectExtent l="0" t="0" r="0" b="0"/>
          <wp:docPr id="18" name="Picture 18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6D7" w:rsidRDefault="007B16D7" w:rsidP="0013673F">
    <w:pPr>
      <w:tabs>
        <w:tab w:val="left" w:pos="4320"/>
        <w:tab w:val="right" w:pos="9630"/>
      </w:tabs>
      <w:rPr>
        <w:rFonts w:ascii="Arial Black" w:hAnsi="Arial Black"/>
        <w:sz w:val="20"/>
      </w:rPr>
    </w:pPr>
    <w:r>
      <w:rPr>
        <w:b/>
        <w:sz w:val="18"/>
      </w:rPr>
      <w:tab/>
    </w:r>
    <w:r>
      <w:rPr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E3922">
      <w:rPr>
        <w:rStyle w:val="PageNumber"/>
        <w:noProof/>
        <w:sz w:val="18"/>
      </w:rPr>
      <w:t>13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FB2" w:rsidRDefault="00620FB2" w:rsidP="009F2A51">
      <w:pPr>
        <w:spacing w:after="0" w:line="240" w:lineRule="auto"/>
      </w:pPr>
      <w:r>
        <w:separator/>
      </w:r>
    </w:p>
  </w:footnote>
  <w:footnote w:type="continuationSeparator" w:id="0">
    <w:p w:rsidR="00620FB2" w:rsidRDefault="00620FB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6D7" w:rsidRDefault="007B16D7" w:rsidP="00BF6056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2A778CFD" wp14:editId="4768850A">
          <wp:extent cx="904875" cy="314325"/>
          <wp:effectExtent l="0" t="0" r="9525" b="9525"/>
          <wp:docPr id="9" name="Picture 9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9776" behindDoc="0" locked="0" layoutInCell="1" allowOverlap="1" wp14:anchorId="0FC49888" wp14:editId="041C4492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16" name="Picture 16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B16D7" w:rsidRDefault="007B16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941FF"/>
    <w:multiLevelType w:val="hybridMultilevel"/>
    <w:tmpl w:val="E71808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11B17"/>
    <w:multiLevelType w:val="hybridMultilevel"/>
    <w:tmpl w:val="5F560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83A82"/>
    <w:multiLevelType w:val="hybridMultilevel"/>
    <w:tmpl w:val="A29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 w15:restartNumberingAfterBreak="0">
    <w:nsid w:val="443611B0"/>
    <w:multiLevelType w:val="multilevel"/>
    <w:tmpl w:val="EA24197E"/>
    <w:lvl w:ilvl="0">
      <w:start w:val="1"/>
      <w:numFmt w:val="decimal"/>
      <w:lvlText w:val="%1.0"/>
      <w:lvlJc w:val="left"/>
      <w:pPr>
        <w:ind w:left="420" w:hanging="420"/>
      </w:pPr>
      <w:rPr>
        <w:rFonts w:ascii="Calibri" w:hAnsi="Calibri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Calibri" w:hAnsi="Calibri" w:cs="Times New Roman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libri" w:hAnsi="Calibri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Calibri" w:hAnsi="Calibri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Calibri" w:hAnsi="Calibri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Calibri" w:hAnsi="Calibri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Calibri" w:hAnsi="Calibri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Calibri" w:hAnsi="Calibri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Calibri" w:hAnsi="Calibri" w:cs="Times New Roman" w:hint="default"/>
        <w:sz w:val="28"/>
      </w:rPr>
    </w:lvl>
  </w:abstractNum>
  <w:abstractNum w:abstractNumId="5" w15:restartNumberingAfterBreak="0">
    <w:nsid w:val="7F262C89"/>
    <w:multiLevelType w:val="hybridMultilevel"/>
    <w:tmpl w:val="7E202B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143C1"/>
    <w:rsid w:val="0001727F"/>
    <w:rsid w:val="00022646"/>
    <w:rsid w:val="00024AB2"/>
    <w:rsid w:val="000360DC"/>
    <w:rsid w:val="0004360A"/>
    <w:rsid w:val="000450EA"/>
    <w:rsid w:val="000569F1"/>
    <w:rsid w:val="00060E62"/>
    <w:rsid w:val="00061754"/>
    <w:rsid w:val="000A4CCB"/>
    <w:rsid w:val="000C1C25"/>
    <w:rsid w:val="000D0353"/>
    <w:rsid w:val="000D6346"/>
    <w:rsid w:val="000E0CDE"/>
    <w:rsid w:val="000E324A"/>
    <w:rsid w:val="000E346B"/>
    <w:rsid w:val="000E4565"/>
    <w:rsid w:val="000E763C"/>
    <w:rsid w:val="000F22F8"/>
    <w:rsid w:val="00115144"/>
    <w:rsid w:val="0011577F"/>
    <w:rsid w:val="0012383B"/>
    <w:rsid w:val="0013673F"/>
    <w:rsid w:val="00142AA2"/>
    <w:rsid w:val="0015615D"/>
    <w:rsid w:val="0016044C"/>
    <w:rsid w:val="00165AEF"/>
    <w:rsid w:val="00183870"/>
    <w:rsid w:val="001932CE"/>
    <w:rsid w:val="001956D0"/>
    <w:rsid w:val="001B35F6"/>
    <w:rsid w:val="001B4679"/>
    <w:rsid w:val="001C7159"/>
    <w:rsid w:val="001E1C24"/>
    <w:rsid w:val="001E7F6B"/>
    <w:rsid w:val="001F4587"/>
    <w:rsid w:val="00233EA6"/>
    <w:rsid w:val="00236BBD"/>
    <w:rsid w:val="002431EB"/>
    <w:rsid w:val="00243CCC"/>
    <w:rsid w:val="00253739"/>
    <w:rsid w:val="00256F60"/>
    <w:rsid w:val="00262081"/>
    <w:rsid w:val="00263314"/>
    <w:rsid w:val="00265A6D"/>
    <w:rsid w:val="002743FF"/>
    <w:rsid w:val="00286D7F"/>
    <w:rsid w:val="00290CD1"/>
    <w:rsid w:val="00294B4E"/>
    <w:rsid w:val="002A315F"/>
    <w:rsid w:val="002B32B3"/>
    <w:rsid w:val="002B6EC8"/>
    <w:rsid w:val="002C1333"/>
    <w:rsid w:val="002D464C"/>
    <w:rsid w:val="002E58CF"/>
    <w:rsid w:val="002F2FC1"/>
    <w:rsid w:val="002F47D9"/>
    <w:rsid w:val="002F6804"/>
    <w:rsid w:val="00301AD2"/>
    <w:rsid w:val="00320E41"/>
    <w:rsid w:val="003376CE"/>
    <w:rsid w:val="00373EBA"/>
    <w:rsid w:val="00377ADE"/>
    <w:rsid w:val="003A12B2"/>
    <w:rsid w:val="003A31E0"/>
    <w:rsid w:val="003A6C58"/>
    <w:rsid w:val="003B2299"/>
    <w:rsid w:val="003B583A"/>
    <w:rsid w:val="003D00C8"/>
    <w:rsid w:val="003D2977"/>
    <w:rsid w:val="003D3C0A"/>
    <w:rsid w:val="003E1F08"/>
    <w:rsid w:val="003E3922"/>
    <w:rsid w:val="0042551C"/>
    <w:rsid w:val="00425565"/>
    <w:rsid w:val="00432150"/>
    <w:rsid w:val="004323CF"/>
    <w:rsid w:val="004564E1"/>
    <w:rsid w:val="00480072"/>
    <w:rsid w:val="0049254A"/>
    <w:rsid w:val="004954C4"/>
    <w:rsid w:val="004A701C"/>
    <w:rsid w:val="004D09FF"/>
    <w:rsid w:val="004D324A"/>
    <w:rsid w:val="004E4265"/>
    <w:rsid w:val="004F390F"/>
    <w:rsid w:val="004F7B11"/>
    <w:rsid w:val="005006E5"/>
    <w:rsid w:val="00500C55"/>
    <w:rsid w:val="00540EA3"/>
    <w:rsid w:val="00544A27"/>
    <w:rsid w:val="0054760A"/>
    <w:rsid w:val="00556F1C"/>
    <w:rsid w:val="00572F34"/>
    <w:rsid w:val="00591671"/>
    <w:rsid w:val="005A7B8E"/>
    <w:rsid w:val="005B4919"/>
    <w:rsid w:val="005D5D20"/>
    <w:rsid w:val="005E4DED"/>
    <w:rsid w:val="00601D0A"/>
    <w:rsid w:val="00620FB2"/>
    <w:rsid w:val="00623B88"/>
    <w:rsid w:val="00630A4E"/>
    <w:rsid w:val="00644CBA"/>
    <w:rsid w:val="00646DDB"/>
    <w:rsid w:val="00694F80"/>
    <w:rsid w:val="00695E80"/>
    <w:rsid w:val="006A036D"/>
    <w:rsid w:val="006B6CDF"/>
    <w:rsid w:val="006E5C91"/>
    <w:rsid w:val="006F292A"/>
    <w:rsid w:val="006F6E8A"/>
    <w:rsid w:val="00703C76"/>
    <w:rsid w:val="007049CC"/>
    <w:rsid w:val="0071452A"/>
    <w:rsid w:val="00714708"/>
    <w:rsid w:val="00732F3C"/>
    <w:rsid w:val="00737DE7"/>
    <w:rsid w:val="00742C76"/>
    <w:rsid w:val="00743479"/>
    <w:rsid w:val="00750891"/>
    <w:rsid w:val="00750EAC"/>
    <w:rsid w:val="0076278D"/>
    <w:rsid w:val="00763A6D"/>
    <w:rsid w:val="00774DD0"/>
    <w:rsid w:val="007776F9"/>
    <w:rsid w:val="007829B2"/>
    <w:rsid w:val="007935E3"/>
    <w:rsid w:val="007A7B19"/>
    <w:rsid w:val="007B16D7"/>
    <w:rsid w:val="007D2A5C"/>
    <w:rsid w:val="007E4ABC"/>
    <w:rsid w:val="007F250E"/>
    <w:rsid w:val="007F36E6"/>
    <w:rsid w:val="008018A3"/>
    <w:rsid w:val="00814ED8"/>
    <w:rsid w:val="008169E7"/>
    <w:rsid w:val="008212C1"/>
    <w:rsid w:val="0086220A"/>
    <w:rsid w:val="00881025"/>
    <w:rsid w:val="008A38F0"/>
    <w:rsid w:val="008A428D"/>
    <w:rsid w:val="008A5F8C"/>
    <w:rsid w:val="008A6175"/>
    <w:rsid w:val="008C1852"/>
    <w:rsid w:val="008D2EC0"/>
    <w:rsid w:val="008D562D"/>
    <w:rsid w:val="008E1F6F"/>
    <w:rsid w:val="008F746F"/>
    <w:rsid w:val="009330C3"/>
    <w:rsid w:val="00933E43"/>
    <w:rsid w:val="00950B2C"/>
    <w:rsid w:val="00963D81"/>
    <w:rsid w:val="00965759"/>
    <w:rsid w:val="009856F2"/>
    <w:rsid w:val="009B0B83"/>
    <w:rsid w:val="009B6F24"/>
    <w:rsid w:val="009C0EBF"/>
    <w:rsid w:val="009C3204"/>
    <w:rsid w:val="009C3E14"/>
    <w:rsid w:val="009C71DF"/>
    <w:rsid w:val="009D3AAF"/>
    <w:rsid w:val="009E49BA"/>
    <w:rsid w:val="009E6009"/>
    <w:rsid w:val="009F2A51"/>
    <w:rsid w:val="009F77F3"/>
    <w:rsid w:val="009F7BC0"/>
    <w:rsid w:val="00A05698"/>
    <w:rsid w:val="00A1321B"/>
    <w:rsid w:val="00A31EC2"/>
    <w:rsid w:val="00A361EC"/>
    <w:rsid w:val="00A41103"/>
    <w:rsid w:val="00A45C57"/>
    <w:rsid w:val="00A51166"/>
    <w:rsid w:val="00A55E7D"/>
    <w:rsid w:val="00A65295"/>
    <w:rsid w:val="00AA6CAB"/>
    <w:rsid w:val="00AC2890"/>
    <w:rsid w:val="00AC3ED8"/>
    <w:rsid w:val="00AC6E0C"/>
    <w:rsid w:val="00AC7D88"/>
    <w:rsid w:val="00AD0C30"/>
    <w:rsid w:val="00AE2F98"/>
    <w:rsid w:val="00AF390C"/>
    <w:rsid w:val="00B00F1A"/>
    <w:rsid w:val="00B13830"/>
    <w:rsid w:val="00B146DE"/>
    <w:rsid w:val="00B15619"/>
    <w:rsid w:val="00B17323"/>
    <w:rsid w:val="00B22A0F"/>
    <w:rsid w:val="00B4117A"/>
    <w:rsid w:val="00B541F7"/>
    <w:rsid w:val="00B6739B"/>
    <w:rsid w:val="00B929AC"/>
    <w:rsid w:val="00B94B3A"/>
    <w:rsid w:val="00BD2C9B"/>
    <w:rsid w:val="00BD7627"/>
    <w:rsid w:val="00BD7ED6"/>
    <w:rsid w:val="00BE537A"/>
    <w:rsid w:val="00BF6056"/>
    <w:rsid w:val="00C103E4"/>
    <w:rsid w:val="00C12D20"/>
    <w:rsid w:val="00C12E3D"/>
    <w:rsid w:val="00C17305"/>
    <w:rsid w:val="00C20D15"/>
    <w:rsid w:val="00C33CDA"/>
    <w:rsid w:val="00C35E45"/>
    <w:rsid w:val="00C41DB9"/>
    <w:rsid w:val="00C42AE3"/>
    <w:rsid w:val="00C46AC2"/>
    <w:rsid w:val="00C50FFE"/>
    <w:rsid w:val="00C53166"/>
    <w:rsid w:val="00C57C3E"/>
    <w:rsid w:val="00C83D7D"/>
    <w:rsid w:val="00C84D7D"/>
    <w:rsid w:val="00C84DC7"/>
    <w:rsid w:val="00C96079"/>
    <w:rsid w:val="00CA0761"/>
    <w:rsid w:val="00CA2E1F"/>
    <w:rsid w:val="00CB046C"/>
    <w:rsid w:val="00CB1C69"/>
    <w:rsid w:val="00CE0901"/>
    <w:rsid w:val="00D04BC1"/>
    <w:rsid w:val="00D2025F"/>
    <w:rsid w:val="00D2382E"/>
    <w:rsid w:val="00D3182E"/>
    <w:rsid w:val="00D32094"/>
    <w:rsid w:val="00D37C04"/>
    <w:rsid w:val="00D43FD1"/>
    <w:rsid w:val="00D45D51"/>
    <w:rsid w:val="00D47089"/>
    <w:rsid w:val="00D63E6E"/>
    <w:rsid w:val="00D721EB"/>
    <w:rsid w:val="00D77877"/>
    <w:rsid w:val="00D80FA8"/>
    <w:rsid w:val="00D91811"/>
    <w:rsid w:val="00DA164B"/>
    <w:rsid w:val="00E012D4"/>
    <w:rsid w:val="00E03889"/>
    <w:rsid w:val="00E1489E"/>
    <w:rsid w:val="00E17182"/>
    <w:rsid w:val="00E173C1"/>
    <w:rsid w:val="00E24F22"/>
    <w:rsid w:val="00E250E0"/>
    <w:rsid w:val="00E36F9D"/>
    <w:rsid w:val="00E430C0"/>
    <w:rsid w:val="00E5171C"/>
    <w:rsid w:val="00E55462"/>
    <w:rsid w:val="00E57F38"/>
    <w:rsid w:val="00E66759"/>
    <w:rsid w:val="00EA7152"/>
    <w:rsid w:val="00EA7EB2"/>
    <w:rsid w:val="00EB1363"/>
    <w:rsid w:val="00EC6CC1"/>
    <w:rsid w:val="00EE25CC"/>
    <w:rsid w:val="00EF6E91"/>
    <w:rsid w:val="00F00100"/>
    <w:rsid w:val="00F008E1"/>
    <w:rsid w:val="00F06D56"/>
    <w:rsid w:val="00F6022E"/>
    <w:rsid w:val="00F92A3C"/>
    <w:rsid w:val="00FB17B2"/>
    <w:rsid w:val="00FE12DD"/>
    <w:rsid w:val="00FE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2D45F71-0D8E-4EC8-96DC-17ABA9D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0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425565"/>
    <w:pPr>
      <w:spacing w:after="0" w:line="240" w:lineRule="auto"/>
    </w:pPr>
    <w:rPr>
      <w:rFonts w:ascii="Times New Roman" w:hAnsi="Times New Roman"/>
      <w:b/>
      <w:szCs w:val="20"/>
    </w:rPr>
  </w:style>
  <w:style w:type="paragraph" w:styleId="NormalWeb">
    <w:name w:val="Normal (Web)"/>
    <w:basedOn w:val="Normal"/>
    <w:uiPriority w:val="99"/>
    <w:rsid w:val="0042556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headingstuff">
    <w:name w:val="headingstuff"/>
    <w:rsid w:val="00BF6056"/>
    <w:rPr>
      <w:rFonts w:ascii="Times New Roman" w:hAnsi="Times New Roman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60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6E8A"/>
    <w:pPr>
      <w:ind w:left="720"/>
      <w:contextualSpacing/>
    </w:pPr>
  </w:style>
  <w:style w:type="table" w:styleId="TableGrid">
    <w:name w:val="Table Grid"/>
    <w:basedOn w:val="TableNormal"/>
    <w:uiPriority w:val="59"/>
    <w:rsid w:val="006F6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13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14958</CharactersWithSpaces>
  <SharedDoc>false</SharedDoc>
  <HLinks>
    <vt:vector size="6" baseType="variant">
      <vt:variant>
        <vt:i4>4718683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\\VACMSMAPP01\apps\diffMerge\NDW_QCM\QCM_Int_files\GentranBackup\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 (NONUS)</cp:lastModifiedBy>
  <cp:revision>15</cp:revision>
  <dcterms:created xsi:type="dcterms:W3CDTF">2017-04-18T18:53:00Z</dcterms:created>
  <dcterms:modified xsi:type="dcterms:W3CDTF">2017-04-24T15:36:00Z</dcterms:modified>
</cp:coreProperties>
</file>
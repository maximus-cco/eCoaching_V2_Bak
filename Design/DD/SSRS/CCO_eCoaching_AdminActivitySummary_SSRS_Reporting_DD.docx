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9F0E9E" w:rsidRDefault="009F0E9E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9F0E9E" w:rsidRDefault="009F0E9E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4F7B11">
        <w:rPr>
          <w:rFonts w:ascii="Arial" w:hAnsi="Arial"/>
          <w:b/>
          <w:sz w:val="36"/>
        </w:rPr>
        <w:t xml:space="preserve">CCO eCoaching </w:t>
      </w:r>
      <w:r w:rsidR="009F0E9E">
        <w:rPr>
          <w:rFonts w:ascii="Arial" w:hAnsi="Arial"/>
          <w:b/>
          <w:sz w:val="36"/>
        </w:rPr>
        <w:t xml:space="preserve">Admin Activity </w:t>
      </w:r>
      <w:r w:rsidR="004F7B11">
        <w:rPr>
          <w:rFonts w:ascii="Arial" w:hAnsi="Arial"/>
          <w:b/>
          <w:sz w:val="36"/>
        </w:rPr>
        <w:t>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  <w:tblPrChange w:id="1" w:author="Palacherla, Susmitha C (NONUS)" w:date="2017-08-15T09:14:00Z">
          <w:tblPr>
            <w:tblW w:w="0" w:type="auto"/>
            <w:tblInd w:w="1519" w:type="dxa"/>
            <w:tblLayout w:type="fixed"/>
            <w:tblCellMar>
              <w:left w:w="79" w:type="dxa"/>
              <w:right w:w="79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530"/>
        <w:gridCol w:w="1620"/>
        <w:gridCol w:w="3963"/>
        <w:tblGridChange w:id="2">
          <w:tblGrid>
            <w:gridCol w:w="1530"/>
            <w:gridCol w:w="1620"/>
            <w:gridCol w:w="3510"/>
          </w:tblGrid>
        </w:tblGridChange>
      </w:tblGrid>
      <w:tr w:rsidR="009F2A51" w:rsidRPr="00D37C04" w:rsidTr="00F74047">
        <w:trPr>
          <w:cantSplit/>
          <w:trHeight w:val="282"/>
          <w:trPrChange w:id="3" w:author="Palacherla, Susmitha C (NONUS)" w:date="2017-08-15T09:14:00Z">
            <w:trPr>
              <w:cantSplit/>
              <w:trHeight w:val="282"/>
            </w:trPr>
          </w:trPrChange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4" w:author="Palacherla, Susmitha C (NONUS)" w:date="2017-08-15T09:14:00Z">
              <w:tcPr>
                <w:tcW w:w="153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tcPrChange w:id="5" w:author="Palacherla, Susmitha C (NONUS)" w:date="2017-08-15T09:14:00Z">
              <w:tcPr>
                <w:tcW w:w="1620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963" w:type="dxa"/>
            <w:tcBorders>
              <w:top w:val="single" w:sz="6" w:space="0" w:color="auto"/>
              <w:right w:val="single" w:sz="6" w:space="0" w:color="auto"/>
            </w:tcBorders>
            <w:vAlign w:val="center"/>
            <w:tcPrChange w:id="6" w:author="Palacherla, Susmitha C (NONUS)" w:date="2017-08-15T09:14:00Z">
              <w:tcPr>
                <w:tcW w:w="3510" w:type="dxa"/>
                <w:tcBorders>
                  <w:top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74047">
        <w:trPr>
          <w:cantSplit/>
          <w:trHeight w:val="348"/>
          <w:trPrChange w:id="7" w:author="Palacherla, Susmitha C (NONUS)" w:date="2017-08-15T09:14:00Z">
            <w:trPr>
              <w:cantSplit/>
              <w:trHeight w:val="348"/>
            </w:trPr>
          </w:trPrChange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8" w:author="Palacherla, Susmitha C (NONUS)" w:date="2017-08-15T09:14:00Z">
              <w:tcPr>
                <w:tcW w:w="153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9F2A51" w:rsidRPr="00D37C04" w:rsidRDefault="00F7404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</w:t>
            </w:r>
            <w:ins w:id="9" w:author="Palacherla, Susmitha C (NONUS)" w:date="2017-08-15T09:14:00Z">
              <w:r>
                <w:rPr>
                  <w:rFonts w:ascii="Times New Roman (PCL6)" w:hAnsi="Times New Roman (PCL6)"/>
                </w:rPr>
                <w:t>15/2017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PrChange w:id="10" w:author="Palacherla, Susmitha C (NONUS)" w:date="2017-08-15T09:14:00Z">
              <w:tcPr>
                <w:tcW w:w="162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9F2A51" w:rsidRPr="00D37C04" w:rsidRDefault="009F2A51" w:rsidP="00A45C5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96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PrChange w:id="11" w:author="Palacherla, Susmitha C (NONUS)" w:date="2017-08-15T09:14:00Z">
              <w:tcPr>
                <w:tcW w:w="351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:rsidR="0042551C" w:rsidDel="00E027AD" w:rsidRDefault="0042551C">
            <w:pPr>
              <w:ind w:right="-270"/>
              <w:rPr>
                <w:del w:id="12" w:author="Palacherla, Susmitha C (NONUS)" w:date="2017-08-15T09:34:00Z"/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del w:id="13" w:author="Palacherla, Susmitha C (NONUS)" w:date="2017-08-15T09:14:00Z">
              <w:r w:rsidR="004F7B11" w:rsidDel="00F74047">
                <w:rPr>
                  <w:rFonts w:ascii="Times New Roman (PCL6)" w:hAnsi="Times New Roman (PCL6)"/>
                </w:rPr>
                <w:delText xml:space="preserve">5621 - </w:delText>
              </w:r>
              <w:r w:rsidR="004F7B11" w:rsidRPr="004F7B11" w:rsidDel="00F74047">
                <w:rPr>
                  <w:rFonts w:ascii="Times New Roman (PCL6)" w:hAnsi="Times New Roman (PCL6)"/>
                </w:rPr>
                <w:delText xml:space="preserve"> Initial reporting for eCL</w:delText>
              </w:r>
            </w:del>
            <w:ins w:id="14" w:author="Palacherla, Susmitha C (NONUS)" w:date="2017-08-15T09:14:00Z">
              <w:r w:rsidR="00F74047">
                <w:rPr>
                  <w:rFonts w:ascii="Times New Roman (PCL6)" w:hAnsi="Times New Roman (PCL6)"/>
                </w:rPr>
                <w:t>7106 – Upgrade for SQL Server 2012</w:t>
              </w:r>
            </w:ins>
          </w:p>
          <w:p w:rsidR="00B13830" w:rsidRPr="00D37C04" w:rsidRDefault="00B13830">
            <w:pPr>
              <w:ind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A45C57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F74047" w:rsidP="00C57C3E">
            <w:pPr>
              <w:pStyle w:val="hdr1"/>
              <w:ind w:left="0"/>
              <w:jc w:val="left"/>
            </w:pPr>
            <w:ins w:id="15" w:author="Palacherla, Susmitha C (NONUS)" w:date="2017-08-15T09:15:00Z">
              <w:r>
                <w:t>8/15/2017</w:t>
              </w:r>
            </w:ins>
          </w:p>
        </w:tc>
        <w:tc>
          <w:tcPr>
            <w:tcW w:w="5238" w:type="dxa"/>
          </w:tcPr>
          <w:p w:rsidR="009F2A51" w:rsidRPr="00D37C04" w:rsidRDefault="00F74047">
            <w:pPr>
              <w:ind w:right="-270"/>
              <w:pPrChange w:id="16" w:author="Palacherla, Susmitha C (NONUS)" w:date="2017-08-15T09:15:00Z">
                <w:pPr>
                  <w:pStyle w:val="hdr1"/>
                  <w:ind w:left="0"/>
                  <w:jc w:val="left"/>
                </w:pPr>
              </w:pPrChange>
            </w:pPr>
            <w:ins w:id="17" w:author="Palacherla, Susmitha C (NONUS)" w:date="2017-08-15T09:15:00Z">
              <w:r>
                <w:rPr>
                  <w:rFonts w:ascii="Times New Roman (PCL6)" w:hAnsi="Times New Roman (PCL6)"/>
                </w:rPr>
                <w:t>TFS 7106 – Upgrade for SQL Server 2012</w:t>
              </w:r>
            </w:ins>
          </w:p>
        </w:tc>
        <w:tc>
          <w:tcPr>
            <w:tcW w:w="2790" w:type="dxa"/>
          </w:tcPr>
          <w:p w:rsidR="009F2A51" w:rsidRPr="00D37C04" w:rsidRDefault="00F74047" w:rsidP="00A45C57">
            <w:pPr>
              <w:pStyle w:val="hdr1"/>
              <w:ind w:left="0"/>
              <w:jc w:val="left"/>
            </w:pPr>
            <w:ins w:id="18" w:author="Palacherla, Susmitha C (NONUS)" w:date="2017-08-15T09:15:00Z">
              <w:r>
                <w:t>Susmitha Palacherla</w:t>
              </w:r>
            </w:ins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8F746F" w:rsidRPr="00D37C04" w:rsidRDefault="008F746F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  <w:vAlign w:val="bottom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19" w:author="Palacherla, Susmitha C (NONUS)" w:date="2017-08-15T09:32:00Z"/>
        </w:rPr>
      </w:pPr>
      <w:bookmarkStart w:id="20" w:name="_Toc434743870"/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1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2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3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4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5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6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7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8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29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0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1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2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3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4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5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6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7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8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39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0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1" w:author="Palacherla, Susmitha C (NONUS)" w:date="2017-08-15T09:33:00Z"/>
        </w:rPr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  <w:rPr>
          <w:ins w:id="42" w:author="Palacherla, Susmitha C (NONUS)" w:date="2017-08-15T09:33:00Z"/>
        </w:rPr>
      </w:pPr>
    </w:p>
    <w:customXmlInsRangeStart w:id="43" w:author="Palacherla, Susmitha C (NONUS)" w:date="2017-08-15T09:33:00Z"/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43"/>
        <w:p w:rsidR="00077651" w:rsidRDefault="00077651">
          <w:pPr>
            <w:pStyle w:val="TOCHeading"/>
            <w:rPr>
              <w:ins w:id="44" w:author="Palacherla, Susmitha C (NONUS)" w:date="2017-08-15T09:33:00Z"/>
            </w:rPr>
          </w:pPr>
          <w:ins w:id="45" w:author="Palacherla, Susmitha C (NONUS)" w:date="2017-08-15T09:33:00Z">
            <w:r>
              <w:t>Contents</w:t>
            </w:r>
          </w:ins>
        </w:p>
        <w:p w:rsidR="00E62A2A" w:rsidRDefault="00077651">
          <w:pPr>
            <w:pStyle w:val="TOC1"/>
            <w:tabs>
              <w:tab w:val="left" w:pos="660"/>
              <w:tab w:val="right" w:leader="dot" w:pos="9350"/>
            </w:tabs>
            <w:rPr>
              <w:ins w:id="46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47" w:author="Palacherla, Susmitha C (NONUS)" w:date="2017-08-15T09:33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48" w:author="Palacherla, Susmitha C (NONUS)" w:date="2017-08-15T09:46:00Z">
            <w:r w:rsidR="00E62A2A" w:rsidRPr="001E461D">
              <w:rPr>
                <w:rStyle w:val="Hyperlink"/>
                <w:noProof/>
              </w:rPr>
              <w:fldChar w:fldCharType="begin"/>
            </w:r>
            <w:r w:rsidR="00E62A2A" w:rsidRPr="001E461D">
              <w:rPr>
                <w:rStyle w:val="Hyperlink"/>
                <w:noProof/>
              </w:rPr>
              <w:instrText xml:space="preserve"> </w:instrText>
            </w:r>
            <w:r w:rsidR="00E62A2A">
              <w:rPr>
                <w:noProof/>
              </w:rPr>
              <w:instrText>HYPERLINK \l "_Toc490553719"</w:instrText>
            </w:r>
            <w:r w:rsidR="00E62A2A" w:rsidRPr="001E461D">
              <w:rPr>
                <w:rStyle w:val="Hyperlink"/>
                <w:noProof/>
              </w:rPr>
              <w:instrText xml:space="preserve"> </w:instrText>
            </w:r>
            <w:r w:rsidR="00E62A2A" w:rsidRPr="001E461D">
              <w:rPr>
                <w:rStyle w:val="Hyperlink"/>
                <w:noProof/>
              </w:rPr>
            </w:r>
            <w:r w:rsidR="00E62A2A" w:rsidRPr="001E461D">
              <w:rPr>
                <w:rStyle w:val="Hyperlink"/>
                <w:noProof/>
              </w:rPr>
              <w:fldChar w:fldCharType="separate"/>
            </w:r>
            <w:r w:rsidR="00E62A2A" w:rsidRPr="001E461D">
              <w:rPr>
                <w:rStyle w:val="Hyperlink"/>
                <w:noProof/>
              </w:rPr>
              <w:t>1.0</w:t>
            </w:r>
            <w:r w:rsidR="00E62A2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2A2A" w:rsidRPr="001E461D">
              <w:rPr>
                <w:rStyle w:val="Hyperlink"/>
                <w:rFonts w:ascii="Arial" w:hAnsi="Arial" w:cs="Arial"/>
                <w:noProof/>
              </w:rPr>
              <w:t>Purpose</w:t>
            </w:r>
            <w:r w:rsidR="00E62A2A">
              <w:rPr>
                <w:noProof/>
                <w:webHidden/>
              </w:rPr>
              <w:tab/>
            </w:r>
            <w:r w:rsidR="00E62A2A">
              <w:rPr>
                <w:noProof/>
                <w:webHidden/>
              </w:rPr>
              <w:fldChar w:fldCharType="begin"/>
            </w:r>
            <w:r w:rsidR="00E62A2A">
              <w:rPr>
                <w:noProof/>
                <w:webHidden/>
              </w:rPr>
              <w:instrText xml:space="preserve"> PAGEREF _Toc490553719 \h </w:instrText>
            </w:r>
            <w:r w:rsidR="00E62A2A">
              <w:rPr>
                <w:noProof/>
                <w:webHidden/>
              </w:rPr>
            </w:r>
          </w:ins>
          <w:r w:rsidR="00E62A2A">
            <w:rPr>
              <w:noProof/>
              <w:webHidden/>
            </w:rPr>
            <w:fldChar w:fldCharType="separate"/>
          </w:r>
          <w:ins w:id="49" w:author="Palacherla, Susmitha C (NONUS)" w:date="2017-08-15T09:46:00Z">
            <w:r w:rsidR="00E62A2A">
              <w:rPr>
                <w:noProof/>
                <w:webHidden/>
              </w:rPr>
              <w:t>4</w:t>
            </w:r>
            <w:r w:rsidR="00E62A2A">
              <w:rPr>
                <w:noProof/>
                <w:webHidden/>
              </w:rPr>
              <w:fldChar w:fldCharType="end"/>
            </w:r>
            <w:r w:rsidR="00E62A2A"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50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51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"_Toc490553720"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XML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alacherla, Susmitha C (NONUS)" w:date="2017-08-15T09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53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54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"_Toc490553721"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Report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alacherla, Susmitha C (NONUS)" w:date="2017-08-15T09:4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56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57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"_Toc490553722"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Report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alacherla, Susmitha C (NONUS)" w:date="2017-08-15T09:4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59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60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"_Toc490553723"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AdminActivitySummary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alacherla, Susmitha C (NONUS)" w:date="2017-08-15T09:4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62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63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"_Toc490553724"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alacherla, Susmitha C (NONUS)" w:date="2017-08-15T09:4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65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66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"_Toc490553725"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alacherla, Susmitha C (NONUS)" w:date="2017-08-15T09:46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68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69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"_Toc490553726"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alacherla, Susmitha C (NONUS)" w:date="2017-08-15T09:46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71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72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"_Toc490553727"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Report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alacherla, Susmitha C (NONUS)" w:date="2017-08-15T09:46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74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75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"_Toc490553728"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Preview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Palacherla, Susmitha C (NONUS)" w:date="2017-08-15T09:46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77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78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"_Toc490553729"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Deployment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9" w:author="Palacherla, Susmitha C (NONUS)" w:date="2017-08-15T09:46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80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81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"_Toc490553730"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2" w:author="Palacherla, Susmitha C (NONUS)" w:date="2017-08-15T09:46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83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84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"_Toc490553731"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SysTest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5" w:author="Palacherla, Susmitha C (NONUS)" w:date="2017-08-15T09:46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86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87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"_Toc490553732"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LoadTest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8" w:author="Palacherla, Susmitha C (NONUS)" w:date="2017-08-15T09:46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E62A2A" w:rsidRDefault="00E62A2A">
          <w:pPr>
            <w:pStyle w:val="TOC1"/>
            <w:tabs>
              <w:tab w:val="left" w:pos="660"/>
              <w:tab w:val="right" w:leader="dot" w:pos="9350"/>
            </w:tabs>
            <w:rPr>
              <w:ins w:id="89" w:author="Palacherla, Susmitha C (NONUS)" w:date="2017-08-15T09:46:00Z"/>
              <w:rFonts w:asciiTheme="minorHAnsi" w:eastAsiaTheme="minorEastAsia" w:hAnsiTheme="minorHAnsi" w:cstheme="minorBidi"/>
              <w:noProof/>
            </w:rPr>
          </w:pPr>
          <w:ins w:id="90" w:author="Palacherla, Susmitha C (NONUS)" w:date="2017-08-15T09:46:00Z">
            <w:r w:rsidRPr="001E461D">
              <w:rPr>
                <w:rStyle w:val="Hyperlink"/>
                <w:noProof/>
              </w:rPr>
              <w:fldChar w:fldCharType="begin"/>
            </w:r>
            <w:r w:rsidRPr="001E461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"_Toc490553733"</w:instrText>
            </w:r>
            <w:r w:rsidRPr="001E461D">
              <w:rPr>
                <w:rStyle w:val="Hyperlink"/>
                <w:noProof/>
              </w:rPr>
              <w:instrText xml:space="preserve"> </w:instrText>
            </w:r>
            <w:r w:rsidRPr="001E461D">
              <w:rPr>
                <w:rStyle w:val="Hyperlink"/>
                <w:noProof/>
              </w:rPr>
            </w:r>
            <w:r w:rsidRPr="001E461D">
              <w:rPr>
                <w:rStyle w:val="Hyperlink"/>
                <w:noProof/>
              </w:rPr>
              <w:fldChar w:fldCharType="separate"/>
            </w:r>
            <w:r w:rsidRPr="001E461D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E461D">
              <w:rPr>
                <w:rStyle w:val="Hyperlink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_Toc490553733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1" w:author="Palacherla, Susmitha C (NONUS)" w:date="2017-08-15T09:46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1E461D">
              <w:rPr>
                <w:rStyle w:val="Hyperlink"/>
                <w:noProof/>
              </w:rPr>
              <w:fldChar w:fldCharType="end"/>
            </w:r>
          </w:ins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92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93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1.0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Purpose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94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95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2.0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XML Information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96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97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3.0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Parameters</w:delText>
            </w:r>
            <w:r w:rsidDel="00077651">
              <w:rPr>
                <w:noProof/>
                <w:webHidden/>
              </w:rPr>
              <w:tab/>
              <w:delText>4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98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99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Datasets</w:delText>
            </w:r>
            <w:r w:rsidDel="00077651">
              <w:rPr>
                <w:noProof/>
                <w:webHidden/>
              </w:rPr>
              <w:tab/>
              <w:delText>5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00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01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4.1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AdminActivitySummary</w:delText>
            </w:r>
            <w:r w:rsidDel="00077651">
              <w:rPr>
                <w:noProof/>
                <w:webHidden/>
              </w:rPr>
              <w:tab/>
              <w:delText>5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02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03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4.2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AdminLogTypeRef (uses shared dataset AdminLogTypeList)</w:delText>
            </w:r>
            <w:r w:rsidDel="00077651">
              <w:rPr>
                <w:noProof/>
                <w:webHidden/>
              </w:rPr>
              <w:tab/>
              <w:delText>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04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05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4.3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AdminActionRef (uses shared dataset AdminActionList)</w:delText>
            </w:r>
            <w:r w:rsidDel="00077651">
              <w:rPr>
                <w:noProof/>
                <w:webHidden/>
              </w:rPr>
              <w:tab/>
              <w:delText>9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06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07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4.4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AdminFormRef (uses shared dataset AdminFormList)</w:delText>
            </w:r>
            <w:r w:rsidDel="00077651">
              <w:rPr>
                <w:noProof/>
                <w:webHidden/>
              </w:rPr>
              <w:tab/>
              <w:delText>10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08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09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5.0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Report Display</w:delText>
            </w:r>
            <w:r w:rsidDel="00077651">
              <w:rPr>
                <w:noProof/>
                <w:webHidden/>
              </w:rPr>
              <w:tab/>
              <w:delText>12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10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11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6.0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Preview Sample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12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13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7.0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Deployment Properties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14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15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7.1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Dev</w:delText>
            </w:r>
            <w:r w:rsidDel="00077651">
              <w:rPr>
                <w:noProof/>
                <w:webHidden/>
              </w:rPr>
              <w:tab/>
              <w:delText>17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16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17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7.2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SysTest</w:delText>
            </w:r>
            <w:r w:rsidDel="00077651">
              <w:rPr>
                <w:noProof/>
                <w:webHidden/>
              </w:rPr>
              <w:tab/>
              <w:delText>18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18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19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7.3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LoadTest</w:delText>
            </w:r>
            <w:r w:rsidDel="00077651">
              <w:rPr>
                <w:noProof/>
                <w:webHidden/>
              </w:rPr>
              <w:tab/>
              <w:delText>18</w:delText>
            </w:r>
          </w:del>
        </w:p>
        <w:p w:rsidR="00077651" w:rsidDel="00077651" w:rsidRDefault="00077651">
          <w:pPr>
            <w:pStyle w:val="TOC1"/>
            <w:tabs>
              <w:tab w:val="left" w:pos="660"/>
              <w:tab w:val="right" w:leader="dot" w:pos="9350"/>
            </w:tabs>
            <w:rPr>
              <w:del w:id="120" w:author="Palacherla, Susmitha C (NONUS)" w:date="2017-08-15T09:33:00Z"/>
              <w:rFonts w:asciiTheme="minorHAnsi" w:eastAsiaTheme="minorEastAsia" w:hAnsiTheme="minorHAnsi" w:cstheme="minorBidi"/>
              <w:noProof/>
            </w:rPr>
          </w:pPr>
          <w:del w:id="121" w:author="Palacherla, Susmitha C (NONUS)" w:date="2017-08-15T09:33:00Z">
            <w:r w:rsidRPr="00077651" w:rsidDel="00077651">
              <w:rPr>
                <w:rStyle w:val="Hyperlink"/>
                <w:noProof/>
              </w:rPr>
              <w:delText>7.4</w:delText>
            </w:r>
            <w:r w:rsidDel="00077651"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7651" w:rsidDel="00077651">
              <w:rPr>
                <w:rStyle w:val="Hyperlink"/>
                <w:rFonts w:ascii="Arial" w:hAnsi="Arial" w:cs="Arial"/>
                <w:noProof/>
              </w:rPr>
              <w:delText>Production</w:delText>
            </w:r>
            <w:r w:rsidDel="00077651">
              <w:rPr>
                <w:noProof/>
                <w:webHidden/>
              </w:rPr>
              <w:tab/>
              <w:delText>19</w:delText>
            </w:r>
          </w:del>
        </w:p>
        <w:p w:rsidR="00077651" w:rsidRDefault="00077651">
          <w:pPr>
            <w:rPr>
              <w:ins w:id="122" w:author="Palacherla, Susmitha C (NONUS)" w:date="2017-08-15T09:33:00Z"/>
            </w:rPr>
          </w:pPr>
          <w:ins w:id="123" w:author="Palacherla, Susmitha C (NONUS)" w:date="2017-08-15T09:33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124" w:author="Palacherla, Susmitha C (NONUS)" w:date="2017-08-15T09:33:00Z"/>
      </w:sdtContent>
    </w:sdt>
    <w:customXmlInsRangeEnd w:id="124"/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Start w:id="125" w:name="_GoBack"/>
      <w:bookmarkEnd w:id="20"/>
      <w:bookmarkEnd w:id="125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26" w:name="_Toc490553719"/>
      <w:r>
        <w:rPr>
          <w:rFonts w:ascii="Arial" w:hAnsi="Arial" w:cs="Arial"/>
          <w:sz w:val="24"/>
          <w:szCs w:val="24"/>
        </w:rPr>
        <w:lastRenderedPageBreak/>
        <w:t>Purpose</w:t>
      </w:r>
      <w:bookmarkEnd w:id="126"/>
    </w:p>
    <w:p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27" w:name="_Toc490553720"/>
      <w:r w:rsidRPr="00CF2472">
        <w:rPr>
          <w:rFonts w:ascii="Arial" w:hAnsi="Arial" w:cs="Arial"/>
          <w:sz w:val="24"/>
          <w:szCs w:val="24"/>
        </w:rPr>
        <w:t>XML Information</w:t>
      </w:r>
      <w:bookmarkEnd w:id="127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28" w:name="_Toc490553721"/>
      <w:r w:rsidRPr="00D04BC1">
        <w:rPr>
          <w:rFonts w:ascii="Arial" w:hAnsi="Arial" w:cs="Arial"/>
          <w:sz w:val="24"/>
          <w:szCs w:val="24"/>
        </w:rPr>
        <w:t>Report Parameters</w:t>
      </w:r>
      <w:bookmarkEnd w:id="128"/>
    </w:p>
    <w:p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0579555" wp14:editId="57D298CC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FC77E3" w:rsidRDefault="00FC77E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9F0E9E" w:rsidP="007B16D7">
            <w:pPr>
              <w:spacing w:after="0" w:line="240" w:lineRule="auto"/>
            </w:pPr>
            <w:proofErr w:type="spellStart"/>
            <w:r>
              <w:t>strTypein</w:t>
            </w:r>
            <w:proofErr w:type="spellEnd"/>
          </w:p>
        </w:tc>
        <w:tc>
          <w:tcPr>
            <w:tcW w:w="1732" w:type="dxa"/>
          </w:tcPr>
          <w:p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:rsidTr="000D0353">
        <w:tc>
          <w:tcPr>
            <w:tcW w:w="1621" w:type="dxa"/>
          </w:tcPr>
          <w:p w:rsidR="009F0E9E" w:rsidDel="000D0353" w:rsidRDefault="009F0E9E" w:rsidP="007B16D7">
            <w:pPr>
              <w:spacing w:after="0" w:line="240" w:lineRule="auto"/>
            </w:pPr>
            <w:proofErr w:type="spellStart"/>
            <w:r>
              <w:lastRenderedPageBreak/>
              <w:t>strActivityin</w:t>
            </w:r>
            <w:proofErr w:type="spellEnd"/>
          </w:p>
        </w:tc>
        <w:tc>
          <w:tcPr>
            <w:tcW w:w="1732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 xml:space="preserve">Gives user the option to choose from the Activity to report on. Includes Inactivate, </w:t>
            </w:r>
            <w:proofErr w:type="gramStart"/>
            <w:r>
              <w:t>Reactivate ,</w:t>
            </w:r>
            <w:proofErr w:type="gramEnd"/>
            <w:r>
              <w:t xml:space="preserve"> Reassign and or All. Depends on the Type selected.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proofErr w:type="spellStart"/>
            <w:r>
              <w:t>strSdatein</w:t>
            </w:r>
            <w:proofErr w:type="spellEnd"/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proofErr w:type="spellStart"/>
            <w:r>
              <w:t>strEDatein</w:t>
            </w:r>
            <w:proofErr w:type="spellEnd"/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:rsidTr="000D0353">
        <w:tc>
          <w:tcPr>
            <w:tcW w:w="1621" w:type="dxa"/>
          </w:tcPr>
          <w:p w:rsidR="000D0353" w:rsidDel="000D0353" w:rsidRDefault="009F0E9E" w:rsidP="007B16D7">
            <w:pPr>
              <w:spacing w:after="0" w:line="240" w:lineRule="auto"/>
            </w:pPr>
            <w:proofErr w:type="spellStart"/>
            <w:r>
              <w:t>strFormin</w:t>
            </w:r>
            <w:proofErr w:type="spellEnd"/>
          </w:p>
        </w:tc>
        <w:tc>
          <w:tcPr>
            <w:tcW w:w="1732" w:type="dxa"/>
          </w:tcPr>
          <w:p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29" w:name="_Toc490553722"/>
      <w:r>
        <w:rPr>
          <w:rFonts w:ascii="Arial" w:hAnsi="Arial" w:cs="Arial"/>
          <w:sz w:val="24"/>
          <w:szCs w:val="24"/>
        </w:rPr>
        <w:t>Report Datasets</w:t>
      </w:r>
      <w:bookmarkEnd w:id="129"/>
    </w:p>
    <w:p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30" w:name="_Toc490553723"/>
      <w:proofErr w:type="spellStart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130"/>
      <w:proofErr w:type="spellEnd"/>
    </w:p>
    <w:p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:rsidR="007B16D7" w:rsidRDefault="007B16D7" w:rsidP="006F6E8A">
      <w:r>
        <w:t>Query:</w:t>
      </w:r>
    </w:p>
    <w:p w:rsidR="00FC77E3" w:rsidRDefault="009F0E9E" w:rsidP="006F6E8A">
      <w:r>
        <w:rPr>
          <w:noProof/>
        </w:rPr>
        <w:lastRenderedPageBreak/>
        <w:drawing>
          <wp:inline distT="0" distB="0" distL="0" distR="0" wp14:anchorId="2157C71E" wp14:editId="12BD1E62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9F0E9E" w:rsidP="006F6E8A">
      <w:r>
        <w:rPr>
          <w:noProof/>
        </w:rPr>
        <w:lastRenderedPageBreak/>
        <w:drawing>
          <wp:inline distT="0" distB="0" distL="0" distR="0" wp14:anchorId="2E3DABD5" wp14:editId="27DDCCF9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3" w:rsidRDefault="00FC77E3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6F6E8A" w:rsidRDefault="006F6E8A" w:rsidP="006F6E8A">
      <w:r>
        <w:t>Parameters:</w:t>
      </w:r>
    </w:p>
    <w:p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B15A8B0" wp14:editId="537025C2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31" w:name="_Toc490553724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0A7D78">
        <w:rPr>
          <w:rFonts w:ascii="Arial" w:hAnsi="Arial" w:cs="Arial"/>
          <w:color w:val="auto"/>
          <w:sz w:val="20"/>
          <w:szCs w:val="20"/>
        </w:rPr>
        <w:t>)</w:t>
      </w:r>
      <w:bookmarkEnd w:id="131"/>
    </w:p>
    <w:p w:rsidR="00233EA6" w:rsidRDefault="007B16D7" w:rsidP="00233EA6">
      <w:r>
        <w:t>Query: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:rsidR="007B16D7" w:rsidRDefault="007B16D7" w:rsidP="00E365E3">
      <w:r>
        <w:lastRenderedPageBreak/>
        <w:t>Fields:</w:t>
      </w:r>
    </w:p>
    <w:p w:rsidR="007B16D7" w:rsidRDefault="009F0E9E" w:rsidP="00233EA6">
      <w:r>
        <w:rPr>
          <w:noProof/>
        </w:rPr>
        <w:drawing>
          <wp:inline distT="0" distB="0" distL="0" distR="0" wp14:anchorId="20EF0195" wp14:editId="48B6E92F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9F0E9E">
        <w:t xml:space="preserve"> None</w:t>
      </w:r>
    </w:p>
    <w:p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32" w:name="_Toc490553725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F06D56" w:rsidRPr="000A7D78">
        <w:rPr>
          <w:rFonts w:ascii="Arial" w:hAnsi="Arial" w:cs="Arial"/>
          <w:color w:val="auto"/>
          <w:sz w:val="20"/>
          <w:szCs w:val="20"/>
        </w:rPr>
        <w:t>)</w:t>
      </w:r>
      <w:bookmarkEnd w:id="132"/>
    </w:p>
    <w:p w:rsidR="00F06D56" w:rsidRDefault="00F06D56" w:rsidP="00F06D56">
      <w:r>
        <w:t>Query:</w:t>
      </w:r>
    </w:p>
    <w:p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7C68A17" wp14:editId="7F8B281A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E365E3">
      <w:r>
        <w:lastRenderedPageBreak/>
        <w:t>Fields:</w:t>
      </w:r>
    </w:p>
    <w:p w:rsidR="00F06D56" w:rsidRDefault="009F0E9E" w:rsidP="00F06D56">
      <w:r>
        <w:rPr>
          <w:noProof/>
        </w:rPr>
        <w:drawing>
          <wp:inline distT="0" distB="0" distL="0" distR="0" wp14:anchorId="4D876319" wp14:editId="66FFFFDF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0779ED" w:rsidP="00F06D56">
      <w:r>
        <w:rPr>
          <w:noProof/>
        </w:rPr>
        <w:drawing>
          <wp:inline distT="0" distB="0" distL="0" distR="0" wp14:anchorId="481D386E" wp14:editId="148225C9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33" w:name="_Toc490553726"/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935E3" w:rsidRPr="000A7D78">
        <w:rPr>
          <w:rFonts w:ascii="Arial" w:hAnsi="Arial" w:cs="Arial"/>
          <w:color w:val="auto"/>
          <w:sz w:val="20"/>
          <w:szCs w:val="20"/>
        </w:rPr>
        <w:t>)</w:t>
      </w:r>
      <w:bookmarkEnd w:id="133"/>
    </w:p>
    <w:p w:rsidR="007935E3" w:rsidRDefault="007935E3" w:rsidP="007935E3">
      <w:r>
        <w:t>Query:</w:t>
      </w:r>
    </w:p>
    <w:p w:rsidR="007935E3" w:rsidRDefault="000779ED" w:rsidP="007935E3">
      <w:r>
        <w:rPr>
          <w:noProof/>
        </w:rPr>
        <w:lastRenderedPageBreak/>
        <w:drawing>
          <wp:inline distT="0" distB="0" distL="0" distR="0" wp14:anchorId="64ED9A39" wp14:editId="6FDB3E99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:rsidR="007935E3" w:rsidRDefault="000779ED" w:rsidP="007935E3">
      <w:r>
        <w:rPr>
          <w:noProof/>
        </w:rPr>
        <w:drawing>
          <wp:inline distT="0" distB="0" distL="0" distR="0" wp14:anchorId="5B025CFD" wp14:editId="4BD65548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3" w:rsidRDefault="007935E3" w:rsidP="007935E3"/>
    <w:p w:rsidR="007935E3" w:rsidRDefault="007935E3" w:rsidP="007935E3">
      <w:r>
        <w:t>Parameters:</w:t>
      </w:r>
    </w:p>
    <w:p w:rsidR="007935E3" w:rsidRDefault="007935E3" w:rsidP="007935E3"/>
    <w:p w:rsidR="007935E3" w:rsidRDefault="000779ED" w:rsidP="007935E3">
      <w:r>
        <w:rPr>
          <w:noProof/>
        </w:rPr>
        <w:drawing>
          <wp:inline distT="0" distB="0" distL="0" distR="0" wp14:anchorId="411954F3" wp14:editId="074D46CE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233EA6"/>
    <w:p w:rsidR="007935E3" w:rsidRDefault="007935E3" w:rsidP="00233EA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4" w:name="_Toc490553727"/>
      <w:r>
        <w:rPr>
          <w:rFonts w:ascii="Arial" w:hAnsi="Arial" w:cs="Arial"/>
          <w:sz w:val="24"/>
          <w:szCs w:val="24"/>
        </w:rPr>
        <w:t>Report Display</w:t>
      </w:r>
      <w:bookmarkEnd w:id="134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Module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Module the log was submitted in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ins w:id="135" w:author="Palacherla, Susmitha C (NONUS)" w:date="2017-08-15T09:15:00Z"/>
          <w:b/>
        </w:rPr>
      </w:pPr>
    </w:p>
    <w:p w:rsidR="00F74047" w:rsidRDefault="00F74047" w:rsidP="00D537D2">
      <w:pPr>
        <w:rPr>
          <w:ins w:id="136" w:author="Palacherla, Susmitha C (NONUS)" w:date="2017-08-15T09:15:00Z"/>
          <w:b/>
        </w:rPr>
      </w:pPr>
    </w:p>
    <w:p w:rsidR="00F74047" w:rsidRDefault="00F74047" w:rsidP="00D537D2">
      <w:pPr>
        <w:rPr>
          <w:b/>
        </w:rPr>
      </w:pPr>
    </w:p>
    <w:p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7" w:name="_Toc490553728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137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0779ED">
        <w:rPr>
          <w:noProof/>
        </w:rPr>
        <w:drawing>
          <wp:inline distT="0" distB="0" distL="0" distR="0" wp14:anchorId="09BE7FAB" wp14:editId="70D52CF4">
            <wp:extent cx="5943600" cy="3823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2A2A" w:rsidRDefault="00E62A2A" w:rsidP="00E62A2A">
      <w:pPr>
        <w:pStyle w:val="Heading1"/>
        <w:numPr>
          <w:ilvl w:val="0"/>
          <w:numId w:val="3"/>
        </w:numPr>
        <w:rPr>
          <w:ins w:id="138" w:author="Palacherla, Susmitha C (NONUS)" w:date="2017-08-15T09:46:00Z"/>
          <w:rFonts w:ascii="Arial" w:hAnsi="Arial" w:cs="Arial"/>
          <w:sz w:val="24"/>
          <w:szCs w:val="24"/>
        </w:rPr>
      </w:pPr>
      <w:bookmarkStart w:id="139" w:name="_Toc490553372"/>
      <w:bookmarkStart w:id="140" w:name="_Toc490553729"/>
      <w:ins w:id="141" w:author="Palacherla, Susmitha C (NONUS)" w:date="2017-08-15T09:46:00Z">
        <w:r>
          <w:rPr>
            <w:rFonts w:ascii="Arial" w:hAnsi="Arial" w:cs="Arial"/>
            <w:sz w:val="24"/>
            <w:szCs w:val="24"/>
          </w:rPr>
          <w:t>Deployment Properties</w:t>
        </w:r>
        <w:bookmarkEnd w:id="139"/>
        <w:bookmarkEnd w:id="140"/>
      </w:ins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ins w:id="142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143" w:name="_Toc490553373"/>
      <w:bookmarkStart w:id="144" w:name="_Toc490553730"/>
      <w:ins w:id="145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Dev</w:t>
        </w:r>
        <w:bookmarkEnd w:id="143"/>
        <w:bookmarkEnd w:id="144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E62A2A" w:rsidTr="00925970">
        <w:trPr>
          <w:ins w:id="14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47" w:author="Palacherla, Susmitha C (NONUS)" w:date="2017-08-15T09:46:00Z"/>
                <w:b/>
              </w:rPr>
            </w:pPr>
            <w:ins w:id="148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49" w:author="Palacherla, Susmitha C (NONUS)" w:date="2017-08-15T09:46:00Z"/>
              </w:rPr>
            </w:pPr>
            <w:ins w:id="150" w:author="Palacherla, Susmitha C (NONUS)" w:date="2017-08-15T09:46:00Z">
              <w:r>
                <w:t>True</w:t>
              </w:r>
            </w:ins>
          </w:p>
        </w:tc>
      </w:tr>
      <w:tr w:rsidR="00E62A2A" w:rsidTr="00925970">
        <w:trPr>
          <w:ins w:id="15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52" w:author="Palacherla, Susmitha C (NONUS)" w:date="2017-08-15T09:46:00Z"/>
                <w:b/>
              </w:rPr>
            </w:pPr>
            <w:ins w:id="153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54" w:author="Palacherla, Susmitha C (NONUS)" w:date="2017-08-15T09:46:00Z"/>
              </w:rPr>
            </w:pPr>
            <w:ins w:id="155" w:author="Palacherla, Susmitha C (NONUS)" w:date="2017-08-15T09:46:00Z">
              <w:r>
                <w:t>False</w:t>
              </w:r>
            </w:ins>
          </w:p>
        </w:tc>
      </w:tr>
      <w:tr w:rsidR="00E62A2A" w:rsidTr="00925970">
        <w:trPr>
          <w:ins w:id="15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57" w:author="Palacherla, Susmitha C (NONUS)" w:date="2017-08-15T09:46:00Z"/>
                <w:b/>
              </w:rPr>
            </w:pPr>
            <w:proofErr w:type="spellStart"/>
            <w:ins w:id="158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59" w:author="Palacherla, Susmitha C (NONUS)" w:date="2017-08-15T09:46:00Z"/>
              </w:rPr>
            </w:pPr>
            <w:ins w:id="160" w:author="Palacherla, Susmitha C (NONUS)" w:date="2017-08-15T09:46:00Z">
              <w:r w:rsidRPr="00F74047">
                <w:t>/eCoaching/Datasets</w:t>
              </w:r>
            </w:ins>
          </w:p>
        </w:tc>
      </w:tr>
      <w:tr w:rsidR="00E62A2A" w:rsidTr="00925970">
        <w:trPr>
          <w:ins w:id="16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62" w:author="Palacherla, Susmitha C (NONUS)" w:date="2017-08-15T09:46:00Z"/>
                <w:b/>
              </w:rPr>
            </w:pPr>
            <w:proofErr w:type="spellStart"/>
            <w:ins w:id="163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64" w:author="Palacherla, Susmitha C (NONUS)" w:date="2017-08-15T09:46:00Z"/>
              </w:rPr>
            </w:pPr>
            <w:ins w:id="165" w:author="Palacherla, Susmitha C (NONUS)" w:date="2017-08-15T09:46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E62A2A" w:rsidTr="00925970">
        <w:trPr>
          <w:ins w:id="16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67" w:author="Palacherla, Susmitha C (NONUS)" w:date="2017-08-15T09:46:00Z"/>
                <w:b/>
              </w:rPr>
            </w:pPr>
            <w:proofErr w:type="spellStart"/>
            <w:ins w:id="168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69" w:author="Palacherla, Susmitha C (NONUS)" w:date="2017-08-15T09:46:00Z"/>
              </w:rPr>
            </w:pPr>
            <w:ins w:id="170" w:author="Palacherla, Susmitha C (NONUS)" w:date="2017-08-15T09:46:00Z">
              <w:r w:rsidRPr="00F74047">
                <w:t>/eCoaching/Reports</w:t>
              </w:r>
            </w:ins>
          </w:p>
        </w:tc>
      </w:tr>
      <w:tr w:rsidR="00E62A2A" w:rsidTr="00925970">
        <w:trPr>
          <w:ins w:id="17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72" w:author="Palacherla, Susmitha C (NONUS)" w:date="2017-08-15T09:46:00Z"/>
                <w:b/>
              </w:rPr>
            </w:pPr>
            <w:proofErr w:type="spellStart"/>
            <w:ins w:id="173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74" w:author="Palacherla, Susmitha C (NONUS)" w:date="2017-08-15T09:46:00Z"/>
              </w:rPr>
            </w:pPr>
            <w:ins w:id="175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25970">
        <w:trPr>
          <w:ins w:id="17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77" w:author="Palacherla, Susmitha C (NONUS)" w:date="2017-08-15T09:46:00Z"/>
                <w:b/>
              </w:rPr>
            </w:pPr>
            <w:proofErr w:type="spellStart"/>
            <w:ins w:id="178" w:author="Palacherla, Susmitha C (NONUS)" w:date="2017-08-15T09:46:00Z">
              <w:r w:rsidRPr="005745A6">
                <w:rPr>
                  <w:b/>
                </w:rPr>
                <w:lastRenderedPageBreak/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79" w:author="Palacherla, Susmitha C (NONUS)" w:date="2017-08-15T09:46:00Z"/>
              </w:rPr>
            </w:pPr>
            <w:ins w:id="180" w:author="Palacherla, Susmitha C (NONUS)" w:date="2017-08-15T09:46:00Z">
              <w:r w:rsidRPr="00F74047">
                <w:t>http://f3420-ecldbd01.vangent.local/ReportServer</w:t>
              </w:r>
            </w:ins>
          </w:p>
        </w:tc>
      </w:tr>
      <w:tr w:rsidR="00E62A2A" w:rsidTr="00925970">
        <w:trPr>
          <w:ins w:id="18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82" w:author="Palacherla, Susmitha C (NONUS)" w:date="2017-08-15T09:46:00Z"/>
                <w:b/>
              </w:rPr>
            </w:pPr>
            <w:proofErr w:type="spellStart"/>
            <w:ins w:id="183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184" w:author="Palacherla, Susmitha C (NONUS)" w:date="2017-08-15T09:46:00Z"/>
              </w:rPr>
            </w:pPr>
            <w:ins w:id="185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25970">
        <w:trPr>
          <w:ins w:id="18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87" w:author="Palacherla, Susmitha C (NONUS)" w:date="2017-08-15T09:46:00Z"/>
                <w:b/>
              </w:rPr>
            </w:pPr>
            <w:ins w:id="188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189" w:author="Palacherla, Susmitha C (NONUS)" w:date="2017-08-15T09:46:00Z"/>
              </w:rPr>
            </w:pPr>
            <w:ins w:id="190" w:author="Palacherla, Susmitha C (NONUS)" w:date="2017-08-15T09:46:00Z">
              <w:r w:rsidRPr="001515E0">
                <w:t>http://f3420-ecldbd01/Reports_ECLD01</w:t>
              </w:r>
            </w:ins>
          </w:p>
        </w:tc>
      </w:tr>
      <w:tr w:rsidR="00E62A2A" w:rsidTr="00925970">
        <w:trPr>
          <w:ins w:id="19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192" w:author="Palacherla, Susmitha C (NONUS)" w:date="2017-08-15T09:46:00Z"/>
                <w:b/>
              </w:rPr>
            </w:pPr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193" w:author="Palacherla, Susmitha C (NONUS)" w:date="2017-08-15T09:46:00Z"/>
              </w:rPr>
            </w:pPr>
          </w:p>
        </w:tc>
      </w:tr>
    </w:tbl>
    <w:p w:rsidR="00E62A2A" w:rsidRPr="005745A6" w:rsidRDefault="00E62A2A" w:rsidP="00E62A2A">
      <w:pPr>
        <w:rPr>
          <w:ins w:id="194" w:author="Palacherla, Susmitha C (NONUS)" w:date="2017-08-15T09:46:00Z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ins w:id="195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196" w:name="_Toc490553374"/>
      <w:bookmarkStart w:id="197" w:name="_Toc490553731"/>
      <w:ins w:id="198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SysTest</w:t>
        </w:r>
        <w:bookmarkEnd w:id="196"/>
        <w:bookmarkEnd w:id="197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E62A2A" w:rsidTr="00925970">
        <w:trPr>
          <w:ins w:id="199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00" w:author="Palacherla, Susmitha C (NONUS)" w:date="2017-08-15T09:46:00Z"/>
                <w:b/>
              </w:rPr>
            </w:pPr>
            <w:ins w:id="201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02" w:author="Palacherla, Susmitha C (NONUS)" w:date="2017-08-15T09:46:00Z"/>
              </w:rPr>
            </w:pPr>
            <w:ins w:id="203" w:author="Palacherla, Susmitha C (NONUS)" w:date="2017-08-15T09:46:00Z">
              <w:r>
                <w:t>True</w:t>
              </w:r>
            </w:ins>
          </w:p>
        </w:tc>
      </w:tr>
      <w:tr w:rsidR="00E62A2A" w:rsidTr="00925970">
        <w:trPr>
          <w:ins w:id="204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05" w:author="Palacherla, Susmitha C (NONUS)" w:date="2017-08-15T09:46:00Z"/>
                <w:b/>
              </w:rPr>
            </w:pPr>
            <w:ins w:id="206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07" w:author="Palacherla, Susmitha C (NONUS)" w:date="2017-08-15T09:46:00Z"/>
              </w:rPr>
            </w:pPr>
            <w:ins w:id="208" w:author="Palacherla, Susmitha C (NONUS)" w:date="2017-08-15T09:46:00Z">
              <w:r>
                <w:t>False</w:t>
              </w:r>
            </w:ins>
          </w:p>
        </w:tc>
      </w:tr>
      <w:tr w:rsidR="00E62A2A" w:rsidTr="00925970">
        <w:trPr>
          <w:ins w:id="209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10" w:author="Palacherla, Susmitha C (NONUS)" w:date="2017-08-15T09:46:00Z"/>
                <w:b/>
              </w:rPr>
            </w:pPr>
            <w:proofErr w:type="spellStart"/>
            <w:ins w:id="211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12" w:author="Palacherla, Susmitha C (NONUS)" w:date="2017-08-15T09:46:00Z"/>
              </w:rPr>
            </w:pPr>
            <w:ins w:id="213" w:author="Palacherla, Susmitha C (NONUS)" w:date="2017-08-15T09:46:00Z">
              <w:r w:rsidRPr="00F74047">
                <w:t>/eCoaching/Datasets</w:t>
              </w:r>
            </w:ins>
          </w:p>
        </w:tc>
      </w:tr>
      <w:tr w:rsidR="00E62A2A" w:rsidTr="00925970">
        <w:trPr>
          <w:ins w:id="214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15" w:author="Palacherla, Susmitha C (NONUS)" w:date="2017-08-15T09:46:00Z"/>
                <w:b/>
              </w:rPr>
            </w:pPr>
            <w:proofErr w:type="spellStart"/>
            <w:ins w:id="216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17" w:author="Palacherla, Susmitha C (NONUS)" w:date="2017-08-15T09:46:00Z"/>
              </w:rPr>
            </w:pPr>
            <w:ins w:id="218" w:author="Palacherla, Susmitha C (NONUS)" w:date="2017-08-15T09:46:00Z">
              <w:r w:rsidRPr="00F74047">
                <w:t>/eCoaching/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E62A2A" w:rsidTr="00925970">
        <w:trPr>
          <w:ins w:id="219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20" w:author="Palacherla, Susmitha C (NONUS)" w:date="2017-08-15T09:46:00Z"/>
                <w:b/>
              </w:rPr>
            </w:pPr>
            <w:proofErr w:type="spellStart"/>
            <w:ins w:id="221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22" w:author="Palacherla, Susmitha C (NONUS)" w:date="2017-08-15T09:46:00Z"/>
              </w:rPr>
            </w:pPr>
            <w:ins w:id="223" w:author="Palacherla, Susmitha C (NONUS)" w:date="2017-08-15T09:46:00Z">
              <w:r w:rsidRPr="00F74047">
                <w:t>/eCoaching/Reports</w:t>
              </w:r>
            </w:ins>
          </w:p>
        </w:tc>
      </w:tr>
      <w:tr w:rsidR="00E62A2A" w:rsidTr="00925970">
        <w:trPr>
          <w:ins w:id="224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25" w:author="Palacherla, Susmitha C (NONUS)" w:date="2017-08-15T09:46:00Z"/>
                <w:b/>
              </w:rPr>
            </w:pPr>
            <w:proofErr w:type="spellStart"/>
            <w:ins w:id="226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27" w:author="Palacherla, Susmitha C (NONUS)" w:date="2017-08-15T09:46:00Z"/>
              </w:rPr>
            </w:pPr>
            <w:ins w:id="228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25970">
        <w:trPr>
          <w:ins w:id="229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30" w:author="Palacherla, Susmitha C (NONUS)" w:date="2017-08-15T09:46:00Z"/>
                <w:b/>
              </w:rPr>
            </w:pPr>
            <w:proofErr w:type="spellStart"/>
            <w:ins w:id="231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32" w:author="Palacherla, Susmitha C (NONUS)" w:date="2017-08-15T09:46:00Z"/>
              </w:rPr>
            </w:pPr>
            <w:ins w:id="233" w:author="Palacherla, Susmitha C (NONUS)" w:date="2017-08-15T09:46:00Z">
              <w:r w:rsidRPr="00F74047">
                <w:t>http://f3420-ecldb</w:t>
              </w:r>
              <w:r>
                <w:t>t</w:t>
              </w:r>
              <w:r w:rsidRPr="00F74047">
                <w:t>01.vangent.local/ReportServer</w:t>
              </w:r>
            </w:ins>
          </w:p>
        </w:tc>
      </w:tr>
      <w:tr w:rsidR="00E62A2A" w:rsidTr="00925970">
        <w:trPr>
          <w:ins w:id="234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35" w:author="Palacherla, Susmitha C (NONUS)" w:date="2017-08-15T09:46:00Z"/>
                <w:b/>
              </w:rPr>
            </w:pPr>
            <w:proofErr w:type="spellStart"/>
            <w:ins w:id="236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37" w:author="Palacherla, Susmitha C (NONUS)" w:date="2017-08-15T09:46:00Z"/>
              </w:rPr>
            </w:pPr>
            <w:ins w:id="238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25970">
        <w:trPr>
          <w:ins w:id="239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40" w:author="Palacherla, Susmitha C (NONUS)" w:date="2017-08-15T09:46:00Z"/>
                <w:b/>
              </w:rPr>
            </w:pPr>
            <w:ins w:id="241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242" w:author="Palacherla, Susmitha C (NONUS)" w:date="2017-08-15T09:46:00Z"/>
              </w:rPr>
            </w:pPr>
            <w:ins w:id="243" w:author="Palacherla, Susmitha C (NONUS)" w:date="2017-08-15T09:46:00Z">
              <w:r w:rsidRPr="001515E0">
                <w:t>http://f3420-ecldb</w:t>
              </w:r>
              <w:r>
                <w:t>t</w:t>
              </w:r>
              <w:r w:rsidRPr="001515E0">
                <w:t>01/Reports_ECL</w:t>
              </w:r>
              <w:r>
                <w:t>T</w:t>
              </w:r>
              <w:r w:rsidRPr="001515E0">
                <w:t>01</w:t>
              </w:r>
            </w:ins>
          </w:p>
        </w:tc>
      </w:tr>
      <w:tr w:rsidR="00E62A2A" w:rsidTr="00925970">
        <w:trPr>
          <w:ins w:id="244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45" w:author="Palacherla, Susmitha C (NONUS)" w:date="2017-08-15T09:46:00Z"/>
                <w:b/>
              </w:rPr>
            </w:pPr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246" w:author="Palacherla, Susmitha C (NONUS)" w:date="2017-08-15T09:46:00Z"/>
              </w:rPr>
            </w:pPr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ins w:id="247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ins w:id="248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ins w:id="249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250" w:name="_Toc490553375"/>
      <w:bookmarkStart w:id="251" w:name="_Toc490553732"/>
      <w:proofErr w:type="spellStart"/>
      <w:ins w:id="252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LoadTest</w:t>
        </w:r>
        <w:bookmarkEnd w:id="250"/>
        <w:bookmarkEnd w:id="251"/>
        <w:proofErr w:type="spellEnd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E62A2A" w:rsidTr="00925970">
        <w:trPr>
          <w:ins w:id="253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54" w:author="Palacherla, Susmitha C (NONUS)" w:date="2017-08-15T09:46:00Z"/>
                <w:b/>
              </w:rPr>
            </w:pPr>
            <w:ins w:id="255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56" w:author="Palacherla, Susmitha C (NONUS)" w:date="2017-08-15T09:46:00Z"/>
              </w:rPr>
            </w:pPr>
            <w:ins w:id="257" w:author="Palacherla, Susmitha C (NONUS)" w:date="2017-08-15T09:46:00Z">
              <w:r>
                <w:t>True</w:t>
              </w:r>
            </w:ins>
          </w:p>
        </w:tc>
      </w:tr>
      <w:tr w:rsidR="00E62A2A" w:rsidTr="00925970">
        <w:trPr>
          <w:ins w:id="258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59" w:author="Palacherla, Susmitha C (NONUS)" w:date="2017-08-15T09:46:00Z"/>
                <w:b/>
              </w:rPr>
            </w:pPr>
            <w:ins w:id="260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61" w:author="Palacherla, Susmitha C (NONUS)" w:date="2017-08-15T09:46:00Z"/>
              </w:rPr>
            </w:pPr>
            <w:ins w:id="262" w:author="Palacherla, Susmitha C (NONUS)" w:date="2017-08-15T09:46:00Z">
              <w:r>
                <w:t>False</w:t>
              </w:r>
            </w:ins>
          </w:p>
        </w:tc>
      </w:tr>
      <w:tr w:rsidR="00E62A2A" w:rsidTr="00925970">
        <w:trPr>
          <w:ins w:id="263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64" w:author="Palacherla, Susmitha C (NONUS)" w:date="2017-08-15T09:46:00Z"/>
                <w:b/>
              </w:rPr>
            </w:pPr>
            <w:proofErr w:type="spellStart"/>
            <w:ins w:id="265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66" w:author="Palacherla, Susmitha C (NONUS)" w:date="2017-08-15T09:46:00Z"/>
              </w:rPr>
            </w:pPr>
            <w:ins w:id="267" w:author="Palacherla, Susmitha C (NONUS)" w:date="2017-08-15T09:46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/Datasets</w:t>
              </w:r>
            </w:ins>
          </w:p>
        </w:tc>
      </w:tr>
      <w:tr w:rsidR="00E62A2A" w:rsidTr="00925970">
        <w:trPr>
          <w:ins w:id="268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69" w:author="Palacherla, Susmitha C (NONUS)" w:date="2017-08-15T09:46:00Z"/>
                <w:b/>
              </w:rPr>
            </w:pPr>
            <w:proofErr w:type="spellStart"/>
            <w:ins w:id="270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71" w:author="Palacherla, Susmitha C (NONUS)" w:date="2017-08-15T09:46:00Z"/>
              </w:rPr>
            </w:pPr>
            <w:ins w:id="272" w:author="Palacherla, Susmitha C (NONUS)" w:date="2017-08-15T09:46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</w:t>
              </w:r>
              <w:proofErr w:type="spellStart"/>
              <w:r w:rsidRPr="00F74047">
                <w:t>DataSources</w:t>
              </w:r>
              <w:proofErr w:type="spellEnd"/>
            </w:ins>
          </w:p>
        </w:tc>
      </w:tr>
      <w:tr w:rsidR="00E62A2A" w:rsidTr="00925970">
        <w:trPr>
          <w:ins w:id="273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74" w:author="Palacherla, Susmitha C (NONUS)" w:date="2017-08-15T09:46:00Z"/>
                <w:b/>
              </w:rPr>
            </w:pPr>
            <w:proofErr w:type="spellStart"/>
            <w:ins w:id="275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76" w:author="Palacherla, Susmitha C (NONUS)" w:date="2017-08-15T09:46:00Z"/>
              </w:rPr>
            </w:pPr>
            <w:ins w:id="277" w:author="Palacherla, Susmitha C (NONUS)" w:date="2017-08-15T09:46:00Z">
              <w:r w:rsidRPr="00BB09B3">
                <w:t>/eCoaching/</w:t>
              </w:r>
              <w:proofErr w:type="spellStart"/>
              <w:r w:rsidRPr="00BB09B3">
                <w:t>LoadTest</w:t>
              </w:r>
              <w:proofErr w:type="spellEnd"/>
              <w:r w:rsidRPr="00BB09B3">
                <w:t>/</w:t>
              </w:r>
              <w:r w:rsidRPr="00F74047">
                <w:t>Reports</w:t>
              </w:r>
            </w:ins>
          </w:p>
        </w:tc>
      </w:tr>
      <w:tr w:rsidR="00E62A2A" w:rsidTr="00925970">
        <w:trPr>
          <w:ins w:id="278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79" w:author="Palacherla, Susmitha C (NONUS)" w:date="2017-08-15T09:46:00Z"/>
                <w:b/>
              </w:rPr>
            </w:pPr>
            <w:proofErr w:type="spellStart"/>
            <w:ins w:id="280" w:author="Palacherla, Susmitha C (NONUS)" w:date="2017-08-15T09:46:00Z">
              <w:r w:rsidRPr="005745A6">
                <w:rPr>
                  <w:b/>
                </w:rPr>
                <w:lastRenderedPageBreak/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81" w:author="Palacherla, Susmitha C (NONUS)" w:date="2017-08-15T09:46:00Z"/>
              </w:rPr>
            </w:pPr>
            <w:ins w:id="282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25970">
        <w:trPr>
          <w:ins w:id="283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84" w:author="Palacherla, Susmitha C (NONUS)" w:date="2017-08-15T09:46:00Z"/>
                <w:b/>
              </w:rPr>
            </w:pPr>
            <w:proofErr w:type="spellStart"/>
            <w:ins w:id="285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86" w:author="Palacherla, Susmitha C (NONUS)" w:date="2017-08-15T09:46:00Z"/>
              </w:rPr>
            </w:pPr>
            <w:ins w:id="287" w:author="Palacherla, Susmitha C (NONUS)" w:date="2017-08-15T09:46:00Z">
              <w:r w:rsidRPr="00F74047">
                <w:t>http://f3420-ecldb</w:t>
              </w:r>
              <w:r>
                <w:t>p</w:t>
              </w:r>
              <w:r w:rsidRPr="00F74047">
                <w:t>01.vangent.local/ReportServer</w:t>
              </w:r>
            </w:ins>
          </w:p>
        </w:tc>
      </w:tr>
      <w:tr w:rsidR="00E62A2A" w:rsidTr="00925970">
        <w:trPr>
          <w:ins w:id="288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89" w:author="Palacherla, Susmitha C (NONUS)" w:date="2017-08-15T09:46:00Z"/>
                <w:b/>
              </w:rPr>
            </w:pPr>
            <w:proofErr w:type="spellStart"/>
            <w:ins w:id="290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291" w:author="Palacherla, Susmitha C (NONUS)" w:date="2017-08-15T09:46:00Z"/>
              </w:rPr>
            </w:pPr>
            <w:ins w:id="292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25970">
        <w:trPr>
          <w:ins w:id="293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94" w:author="Palacherla, Susmitha C (NONUS)" w:date="2017-08-15T09:46:00Z"/>
                <w:b/>
              </w:rPr>
            </w:pPr>
            <w:ins w:id="295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296" w:author="Palacherla, Susmitha C (NONUS)" w:date="2017-08-15T09:46:00Z"/>
              </w:rPr>
            </w:pPr>
            <w:ins w:id="297" w:author="Palacherla, Susmitha C (NONUS)" w:date="2017-08-15T09:46:00Z">
              <w:r w:rsidRPr="001515E0">
                <w:t>http://f3420-ecldb</w:t>
              </w:r>
              <w:r>
                <w:t>p</w:t>
              </w:r>
              <w:r w:rsidRPr="001515E0">
                <w:t>01/Reports_ECL</w:t>
              </w:r>
              <w:r>
                <w:t>P</w:t>
              </w:r>
              <w:r w:rsidRPr="001515E0">
                <w:t>01</w:t>
              </w:r>
            </w:ins>
          </w:p>
        </w:tc>
      </w:tr>
      <w:tr w:rsidR="00E62A2A" w:rsidTr="00925970">
        <w:trPr>
          <w:ins w:id="298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299" w:author="Palacherla, Susmitha C (NONUS)" w:date="2017-08-15T09:46:00Z"/>
                <w:b/>
              </w:rPr>
            </w:pPr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300" w:author="Palacherla, Susmitha C (NONUS)" w:date="2017-08-15T09:46:00Z"/>
              </w:rPr>
            </w:pPr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ins w:id="301" w:author="Palacherla, Susmitha C (NONUS)" w:date="2017-08-15T09:46:00Z"/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ins w:id="302" w:author="Palacherla, Susmitha C (NONUS)" w:date="2017-08-15T09:46:00Z"/>
          <w:rFonts w:ascii="Arial" w:hAnsi="Arial" w:cs="Arial"/>
          <w:color w:val="auto"/>
          <w:sz w:val="20"/>
          <w:szCs w:val="20"/>
        </w:rPr>
      </w:pPr>
      <w:bookmarkStart w:id="303" w:name="_Toc490553376"/>
      <w:bookmarkStart w:id="304" w:name="_Toc490553733"/>
      <w:ins w:id="305" w:author="Palacherla, Susmitha C (NONUS)" w:date="2017-08-15T09:46:00Z">
        <w:r w:rsidRPr="00925970">
          <w:rPr>
            <w:rFonts w:ascii="Arial" w:hAnsi="Arial" w:cs="Arial"/>
            <w:color w:val="auto"/>
            <w:sz w:val="20"/>
            <w:szCs w:val="20"/>
          </w:rPr>
          <w:t>Production</w:t>
        </w:r>
        <w:bookmarkEnd w:id="303"/>
        <w:bookmarkEnd w:id="304"/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E62A2A" w:rsidTr="00925970">
        <w:trPr>
          <w:ins w:id="30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07" w:author="Palacherla, Susmitha C (NONUS)" w:date="2017-08-15T09:46:00Z"/>
                <w:b/>
              </w:rPr>
            </w:pPr>
            <w:ins w:id="308" w:author="Palacherla, Susmitha C (NONUS)" w:date="2017-08-15T09:46:00Z">
              <w:r w:rsidRPr="005745A6">
                <w:rPr>
                  <w:b/>
                </w:rPr>
                <w:t>Overwrite  Datasets</w:t>
              </w:r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09" w:author="Palacherla, Susmitha C (NONUS)" w:date="2017-08-15T09:46:00Z"/>
              </w:rPr>
            </w:pPr>
            <w:ins w:id="310" w:author="Palacherla, Susmitha C (NONUS)" w:date="2017-08-15T09:46:00Z">
              <w:r>
                <w:t>True</w:t>
              </w:r>
            </w:ins>
          </w:p>
        </w:tc>
      </w:tr>
      <w:tr w:rsidR="00E62A2A" w:rsidTr="00925970">
        <w:trPr>
          <w:ins w:id="31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12" w:author="Palacherla, Susmitha C (NONUS)" w:date="2017-08-15T09:46:00Z"/>
                <w:b/>
              </w:rPr>
            </w:pPr>
            <w:ins w:id="313" w:author="Palacherla, Susmitha C (NONUS)" w:date="2017-08-15T09:46:00Z">
              <w:r w:rsidRPr="005745A6">
                <w:rPr>
                  <w:b/>
                </w:rPr>
                <w:t xml:space="preserve">Overwrite </w:t>
              </w:r>
              <w:proofErr w:type="spellStart"/>
              <w:r w:rsidRPr="005745A6">
                <w:rPr>
                  <w:b/>
                </w:rPr>
                <w:t>DataSources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14" w:author="Palacherla, Susmitha C (NONUS)" w:date="2017-08-15T09:46:00Z"/>
              </w:rPr>
            </w:pPr>
            <w:ins w:id="315" w:author="Palacherla, Susmitha C (NONUS)" w:date="2017-08-15T09:46:00Z">
              <w:r>
                <w:t>False</w:t>
              </w:r>
            </w:ins>
          </w:p>
        </w:tc>
      </w:tr>
      <w:tr w:rsidR="00E62A2A" w:rsidTr="00925970">
        <w:trPr>
          <w:ins w:id="31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17" w:author="Palacherla, Susmitha C (NONUS)" w:date="2017-08-15T09:46:00Z"/>
                <w:b/>
              </w:rPr>
            </w:pPr>
            <w:proofErr w:type="spellStart"/>
            <w:ins w:id="318" w:author="Palacherla, Susmitha C (NONUS)" w:date="2017-08-15T09:46:00Z">
              <w:r w:rsidRPr="005745A6">
                <w:rPr>
                  <w:b/>
                </w:rPr>
                <w:t>TargetDatasetFolder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19" w:author="Palacherla, Susmitha C (NONUS)" w:date="2017-08-15T09:46:00Z"/>
              </w:rPr>
            </w:pPr>
            <w:ins w:id="320" w:author="Palacherla, Susmitha C (NONUS)" w:date="2017-08-15T09:46:00Z">
              <w:r w:rsidRPr="00BB09B3">
                <w:t>/eCoaching/Production/Datasets</w:t>
              </w:r>
            </w:ins>
          </w:p>
        </w:tc>
      </w:tr>
      <w:tr w:rsidR="00E62A2A" w:rsidTr="00925970">
        <w:trPr>
          <w:ins w:id="32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22" w:author="Palacherla, Susmitha C (NONUS)" w:date="2017-08-15T09:46:00Z"/>
                <w:b/>
              </w:rPr>
            </w:pPr>
            <w:proofErr w:type="spellStart"/>
            <w:ins w:id="323" w:author="Palacherla, Susmitha C (NONUS)" w:date="2017-08-15T09:46:00Z">
              <w:r w:rsidRPr="005745A6">
                <w:rPr>
                  <w:b/>
                </w:rPr>
                <w:t>TargetDataSourceFolder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24" w:author="Palacherla, Susmitha C (NONUS)" w:date="2017-08-15T09:46:00Z"/>
              </w:rPr>
            </w:pPr>
            <w:ins w:id="325" w:author="Palacherla, Susmitha C (NONUS)" w:date="2017-08-15T09:46:00Z">
              <w:r w:rsidRPr="00BB09B3">
                <w:t>/eCoaching/Production/</w:t>
              </w:r>
              <w:proofErr w:type="spellStart"/>
              <w:r w:rsidRPr="00BB09B3">
                <w:t>DataSources</w:t>
              </w:r>
              <w:proofErr w:type="spellEnd"/>
            </w:ins>
          </w:p>
        </w:tc>
      </w:tr>
      <w:tr w:rsidR="00E62A2A" w:rsidTr="00925970">
        <w:trPr>
          <w:ins w:id="32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27" w:author="Palacherla, Susmitha C (NONUS)" w:date="2017-08-15T09:46:00Z"/>
                <w:b/>
              </w:rPr>
            </w:pPr>
            <w:proofErr w:type="spellStart"/>
            <w:ins w:id="328" w:author="Palacherla, Susmitha C (NONUS)" w:date="2017-08-15T09:46:00Z">
              <w:r w:rsidRPr="005745A6">
                <w:rPr>
                  <w:b/>
                </w:rPr>
                <w:t>TargetReportFolder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29" w:author="Palacherla, Susmitha C (NONUS)" w:date="2017-08-15T09:46:00Z"/>
              </w:rPr>
            </w:pPr>
            <w:ins w:id="330" w:author="Palacherla, Susmitha C (NONUS)" w:date="2017-08-15T09:46:00Z">
              <w:r w:rsidRPr="00BB09B3">
                <w:t>/eCoaching/Production/Reports</w:t>
              </w:r>
            </w:ins>
          </w:p>
        </w:tc>
      </w:tr>
      <w:tr w:rsidR="00E62A2A" w:rsidTr="00925970">
        <w:trPr>
          <w:ins w:id="33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32" w:author="Palacherla, Susmitha C (NONUS)" w:date="2017-08-15T09:46:00Z"/>
                <w:b/>
              </w:rPr>
            </w:pPr>
            <w:proofErr w:type="spellStart"/>
            <w:ins w:id="333" w:author="Palacherla, Susmitha C (NONUS)" w:date="2017-08-15T09:46:00Z">
              <w:r w:rsidRPr="005745A6">
                <w:rPr>
                  <w:b/>
                </w:rPr>
                <w:t>TargetReportPartFolder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34" w:author="Palacherla, Susmitha C (NONUS)" w:date="2017-08-15T09:46:00Z"/>
              </w:rPr>
            </w:pPr>
            <w:ins w:id="335" w:author="Palacherla, Susmitha C (NONUS)" w:date="2017-08-15T09:46:00Z">
              <w:r w:rsidRPr="00F74047">
                <w:t>Report Parts</w:t>
              </w:r>
            </w:ins>
          </w:p>
        </w:tc>
      </w:tr>
      <w:tr w:rsidR="00E62A2A" w:rsidTr="00925970">
        <w:trPr>
          <w:ins w:id="33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37" w:author="Palacherla, Susmitha C (NONUS)" w:date="2017-08-15T09:46:00Z"/>
                <w:b/>
              </w:rPr>
            </w:pPr>
            <w:proofErr w:type="spellStart"/>
            <w:ins w:id="338" w:author="Palacherla, Susmitha C (NONUS)" w:date="2017-08-15T09:46:00Z">
              <w:r w:rsidRPr="005745A6">
                <w:rPr>
                  <w:b/>
                </w:rPr>
                <w:t>TargetServerURL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39" w:author="Palacherla, Susmitha C (NONUS)" w:date="2017-08-15T09:46:00Z"/>
              </w:rPr>
            </w:pPr>
            <w:ins w:id="340" w:author="Palacherla, Susmitha C (NONUS)" w:date="2017-08-15T09:46:00Z">
              <w:r w:rsidRPr="00F74047">
                <w:t>http://f3420-ecldb</w:t>
              </w:r>
              <w:r>
                <w:t>p</w:t>
              </w:r>
              <w:r w:rsidRPr="00F74047">
                <w:t>01.vangent.local/ReportServer</w:t>
              </w:r>
            </w:ins>
          </w:p>
        </w:tc>
      </w:tr>
      <w:tr w:rsidR="00E62A2A" w:rsidTr="00925970">
        <w:trPr>
          <w:ins w:id="34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42" w:author="Palacherla, Susmitha C (NONUS)" w:date="2017-08-15T09:46:00Z"/>
                <w:b/>
              </w:rPr>
            </w:pPr>
            <w:proofErr w:type="spellStart"/>
            <w:ins w:id="343" w:author="Palacherla, Susmitha C (NONUS)" w:date="2017-08-15T09:46:00Z">
              <w:r w:rsidRPr="005745A6">
                <w:rPr>
                  <w:b/>
                </w:rPr>
                <w:t>TargetServerVersion</w:t>
              </w:r>
              <w:proofErr w:type="spellEnd"/>
            </w:ins>
          </w:p>
        </w:tc>
        <w:tc>
          <w:tcPr>
            <w:tcW w:w="5220" w:type="dxa"/>
          </w:tcPr>
          <w:p w:rsidR="00E62A2A" w:rsidRDefault="00E62A2A" w:rsidP="00925970">
            <w:pPr>
              <w:rPr>
                <w:ins w:id="344" w:author="Palacherla, Susmitha C (NONUS)" w:date="2017-08-15T09:46:00Z"/>
              </w:rPr>
            </w:pPr>
            <w:ins w:id="345" w:author="Palacherla, Susmitha C (NONUS)" w:date="2017-08-15T09:46:00Z">
              <w:r w:rsidRPr="00F74047">
                <w:t>SQL Server 2008 R2, 2012 or 2014</w:t>
              </w:r>
            </w:ins>
          </w:p>
        </w:tc>
      </w:tr>
      <w:tr w:rsidR="00E62A2A" w:rsidTr="00925970">
        <w:trPr>
          <w:ins w:id="346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47" w:author="Palacherla, Susmitha C (NONUS)" w:date="2017-08-15T09:46:00Z"/>
                <w:b/>
              </w:rPr>
            </w:pPr>
            <w:ins w:id="348" w:author="Palacherla, Susmitha C (NONUS)" w:date="2017-08-15T09:46:00Z">
              <w:r>
                <w:rPr>
                  <w:b/>
                </w:rPr>
                <w:t>Report Portal</w:t>
              </w:r>
            </w:ins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349" w:author="Palacherla, Susmitha C (NONUS)" w:date="2017-08-15T09:46:00Z"/>
              </w:rPr>
            </w:pPr>
            <w:ins w:id="350" w:author="Palacherla, Susmitha C (NONUS)" w:date="2017-08-15T09:46:00Z">
              <w:r w:rsidRPr="001515E0">
                <w:t>http://f3420-ecldb</w:t>
              </w:r>
              <w:r>
                <w:t>p</w:t>
              </w:r>
              <w:r w:rsidRPr="001515E0">
                <w:t>01/Reports_ECL</w:t>
              </w:r>
              <w:r>
                <w:t>P</w:t>
              </w:r>
              <w:r w:rsidRPr="001515E0">
                <w:t>01</w:t>
              </w:r>
            </w:ins>
          </w:p>
        </w:tc>
      </w:tr>
      <w:tr w:rsidR="00E62A2A" w:rsidTr="00925970">
        <w:trPr>
          <w:ins w:id="351" w:author="Palacherla, Susmitha C (NONUS)" w:date="2017-08-15T09:46:00Z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ins w:id="352" w:author="Palacherla, Susmitha C (NONUS)" w:date="2017-08-15T09:46:00Z"/>
                <w:b/>
              </w:rPr>
            </w:pPr>
          </w:p>
        </w:tc>
        <w:tc>
          <w:tcPr>
            <w:tcW w:w="5220" w:type="dxa"/>
          </w:tcPr>
          <w:p w:rsidR="00E62A2A" w:rsidRPr="00F74047" w:rsidRDefault="00E62A2A" w:rsidP="00925970">
            <w:pPr>
              <w:rPr>
                <w:ins w:id="353" w:author="Palacherla, Susmitha C (NONUS)" w:date="2017-08-15T09:46:00Z"/>
              </w:rPr>
            </w:pPr>
          </w:p>
        </w:tc>
      </w:tr>
    </w:tbl>
    <w:p w:rsidR="00373EBA" w:rsidRPr="008F746F" w:rsidRDefault="00373EBA" w:rsidP="00E62A2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  <w:pPrChange w:id="354" w:author="Palacherla, Susmitha C (NONUS)" w:date="2017-08-15T09:46:00Z">
          <w:pPr>
            <w:pStyle w:val="Heading1"/>
            <w:numPr>
              <w:numId w:val="3"/>
            </w:numPr>
            <w:ind w:left="420" w:hanging="420"/>
          </w:pPr>
        </w:pPrChange>
      </w:pPr>
    </w:p>
    <w:sectPr w:rsidR="00373EBA" w:rsidRPr="008F746F" w:rsidSect="00D4708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829" w:rsidRDefault="00D26829" w:rsidP="009F2A51">
      <w:pPr>
        <w:spacing w:after="0" w:line="240" w:lineRule="auto"/>
      </w:pPr>
      <w:r>
        <w:separator/>
      </w:r>
    </w:p>
  </w:endnote>
  <w:endnote w:type="continuationSeparator" w:id="0">
    <w:p w:rsidR="00D26829" w:rsidRDefault="00D2682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Pr="007B53B8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9F0E9E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9F0E9E" w:rsidRPr="0091531A" w:rsidRDefault="009F0E9E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62A2A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829" w:rsidRDefault="00D26829" w:rsidP="009F2A51">
      <w:pPr>
        <w:spacing w:after="0" w:line="240" w:lineRule="auto"/>
      </w:pPr>
      <w:r>
        <w:separator/>
      </w:r>
    </w:p>
  </w:footnote>
  <w:footnote w:type="continuationSeparator" w:id="0">
    <w:p w:rsidR="00D26829" w:rsidRDefault="00D2682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Default="009F0E9E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91671"/>
    <w:rsid w:val="005A7B8E"/>
    <w:rsid w:val="005B4919"/>
    <w:rsid w:val="005D5D20"/>
    <w:rsid w:val="005E4DED"/>
    <w:rsid w:val="00601D0A"/>
    <w:rsid w:val="00623B88"/>
    <w:rsid w:val="00626A80"/>
    <w:rsid w:val="00630A4E"/>
    <w:rsid w:val="00644CBA"/>
    <w:rsid w:val="00646DDB"/>
    <w:rsid w:val="00694F80"/>
    <w:rsid w:val="00695E80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0E9E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7877"/>
    <w:rsid w:val="00D80FA8"/>
    <w:rsid w:val="00DA164B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74047"/>
    <w:rsid w:val="00F92A3C"/>
    <w:rsid w:val="00FB17B2"/>
    <w:rsid w:val="00FC77E3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03CB-D4A7-469C-B680-8F816A5B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7035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22</cp:revision>
  <dcterms:created xsi:type="dcterms:W3CDTF">2017-04-18T18:53:00Z</dcterms:created>
  <dcterms:modified xsi:type="dcterms:W3CDTF">2017-08-15T13:46:00Z</dcterms:modified>
</cp:coreProperties>
</file>
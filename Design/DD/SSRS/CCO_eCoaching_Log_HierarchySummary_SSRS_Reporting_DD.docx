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7B16D7" w:rsidRDefault="007B16D7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7B16D7" w:rsidRDefault="007B16D7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6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4F7B11">
        <w:rPr>
          <w:rFonts w:ascii="Arial" w:hAnsi="Arial"/>
          <w:b/>
          <w:sz w:val="36"/>
        </w:rPr>
        <w:t xml:space="preserve">CCO eCoaching </w:t>
      </w:r>
      <w:r w:rsidR="003D3C0A">
        <w:rPr>
          <w:rFonts w:ascii="Arial" w:hAnsi="Arial"/>
          <w:b/>
          <w:sz w:val="36"/>
        </w:rPr>
        <w:t>Hierarchy</w:t>
      </w:r>
      <w:r w:rsidR="004F7B11">
        <w:rPr>
          <w:rFonts w:ascii="Arial" w:hAnsi="Arial"/>
          <w:b/>
          <w:sz w:val="36"/>
        </w:rPr>
        <w:t xml:space="preserve"> Summary Report</w:t>
      </w:r>
    </w:p>
    <w:p w:rsidR="009F2A51" w:rsidRPr="002431EB" w:rsidRDefault="004F7B1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SSRS </w:t>
      </w:r>
      <w:r>
        <w:rPr>
          <w:rFonts w:ascii="Arial" w:hAnsi="Arial"/>
          <w:b/>
          <w:sz w:val="32"/>
        </w:rPr>
        <w:t xml:space="preserve">Detail </w:t>
      </w:r>
      <w:r w:rsidR="009F2A51"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4053"/>
      </w:tblGrid>
      <w:tr w:rsidR="009F2A51" w:rsidRPr="00D37C04" w:rsidTr="00517A6F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405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517A6F" w:rsidRPr="00D37C04" w:rsidTr="00517A6F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17A6F" w:rsidRPr="00D37C04" w:rsidRDefault="00517A6F" w:rsidP="00517A6F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ins w:id="1" w:author="Palacherla, Susmitha C (NONUS)" w:date="2018-04-09T08:52:00Z">
              <w:r>
                <w:rPr>
                  <w:rFonts w:ascii="Times New Roman (PCL6)" w:hAnsi="Times New Roman (PCL6)"/>
                </w:rPr>
                <w:t>04/09/2018</w:t>
              </w:r>
            </w:ins>
            <w:del w:id="2" w:author="Palacherla, Susmitha C (NONUS)" w:date="2018-04-09T08:52:00Z">
              <w:r w:rsidDel="00F44C0A">
                <w:rPr>
                  <w:rFonts w:ascii="Times New Roman (PCL6)" w:hAnsi="Times New Roman (PCL6)"/>
                </w:rPr>
                <w:delText>8/15/2017</w:delText>
              </w:r>
            </w:del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517A6F" w:rsidRPr="00D37C04" w:rsidRDefault="00517A6F" w:rsidP="00517A6F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405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17A6F" w:rsidRPr="00D37C04" w:rsidRDefault="00517A6F" w:rsidP="00517A6F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 (NONUS)" w:date="2018-04-09T08:52:00Z">
              <w:r>
                <w:rPr>
                  <w:rFonts w:ascii="Times New Roman (PCL6)" w:hAnsi="Times New Roman (PCL6)"/>
                </w:rPr>
                <w:t xml:space="preserve">TFS 10588 – </w:t>
              </w:r>
              <w:r w:rsidRPr="002B0F92">
                <w:rPr>
                  <w:rFonts w:ascii="Times New Roman (PCL6)" w:hAnsi="Times New Roman (PCL6)"/>
                </w:rPr>
                <w:t>Update SSRS DD docs with peer review finding</w:t>
              </w:r>
              <w:r>
                <w:rPr>
                  <w:rFonts w:ascii="Times New Roman (PCL6)" w:hAnsi="Times New Roman (PCL6)"/>
                </w:rPr>
                <w:t xml:space="preserve">. </w:t>
              </w:r>
            </w:ins>
            <w:del w:id="4" w:author="Palacherla, Susmitha C (NONUS)" w:date="2018-04-09T08:52:00Z">
              <w:r w:rsidDel="00F44C0A">
                <w:rPr>
                  <w:rFonts w:ascii="Times New Roman (PCL6)" w:hAnsi="Times New Roman (PCL6)"/>
                </w:rPr>
                <w:delText>TFS 7106 – Upgrade for SQL Server 2012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4F7B11">
        <w:rPr>
          <w:rFonts w:ascii="Times New Roman (PCL6)" w:hAnsi="Times New Roman (PCL6)"/>
          <w:b w:val="0"/>
          <w:sz w:val="20"/>
        </w:rPr>
        <w:t>Suzy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4F7B11">
        <w:rPr>
          <w:rFonts w:ascii="Times New Roman (PCL6)" w:hAnsi="Times New Roman (PCL6)"/>
          <w:b w:val="0"/>
          <w:sz w:val="22"/>
        </w:rPr>
        <w:t>4/18/2017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4F7B11">
        <w:rPr>
          <w:rFonts w:ascii="Times New Roman (PCL6)" w:hAnsi="Times New Roman (PCL6)"/>
        </w:rPr>
        <w:t>HCSD</w:t>
      </w:r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3B679C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4/</w:t>
            </w:r>
            <w:r w:rsidR="003E3922">
              <w:t>22</w:t>
            </w:r>
            <w:r>
              <w:t>/2017</w:t>
            </w:r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r>
              <w:t>TFS 5621 – Initial revision</w:t>
            </w:r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B679C" w:rsidRPr="00D37C04" w:rsidTr="003B679C">
        <w:tc>
          <w:tcPr>
            <w:tcW w:w="144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8/15/2017</w:t>
            </w:r>
          </w:p>
        </w:tc>
        <w:tc>
          <w:tcPr>
            <w:tcW w:w="5238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TFS 7106 – Upgrade for SQL Server 2012</w:t>
            </w:r>
          </w:p>
        </w:tc>
        <w:tc>
          <w:tcPr>
            <w:tcW w:w="2790" w:type="dxa"/>
          </w:tcPr>
          <w:p w:rsidR="003B679C" w:rsidRPr="00D37C04" w:rsidRDefault="003B679C" w:rsidP="003B67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17A6F" w:rsidRPr="00D37C04" w:rsidTr="003B679C">
        <w:tc>
          <w:tcPr>
            <w:tcW w:w="144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ins w:id="5" w:author="Palacherla, Susmitha C (NONUS)" w:date="2018-04-09T08:52:00Z">
              <w:r>
                <w:t>04/09/2018</w:t>
              </w:r>
            </w:ins>
          </w:p>
        </w:tc>
        <w:tc>
          <w:tcPr>
            <w:tcW w:w="5238" w:type="dxa"/>
          </w:tcPr>
          <w:p w:rsidR="00517A6F" w:rsidRPr="00D37C04" w:rsidRDefault="00517A6F" w:rsidP="00517A6F">
            <w:pPr>
              <w:pStyle w:val="hdr1"/>
              <w:ind w:left="0"/>
              <w:jc w:val="left"/>
              <w:pPrChange w:id="6" w:author="Palacherla, Susmitha C (NONUS)" w:date="2018-04-09T08:53:00Z">
                <w:pPr>
                  <w:pStyle w:val="hdr1"/>
                  <w:ind w:left="0"/>
                  <w:jc w:val="left"/>
                </w:pPr>
              </w:pPrChange>
            </w:pPr>
            <w:ins w:id="7" w:author="Palacherla, Susmitha C (NONUS)" w:date="2018-04-09T08:52:00Z">
              <w:r>
                <w:t xml:space="preserve">TFS 10588 - </w:t>
              </w:r>
              <w:r w:rsidRPr="002B0F92">
                <w:t>Update SSRS DD docs with peer review finding</w:t>
              </w:r>
              <w:r>
                <w:t xml:space="preserve">. Updated </w:t>
              </w:r>
            </w:ins>
            <w:ins w:id="8" w:author="Palacherla, Susmitha C (NONUS)" w:date="2018-04-09T08:53:00Z">
              <w:r>
                <w:t>Hierarchy</w:t>
              </w:r>
            </w:ins>
            <w:ins w:id="9" w:author="Palacherla, Susmitha C (NONUS)" w:date="2018-04-09T08:52:00Z">
              <w:r>
                <w:t>EmployeeList</w:t>
              </w:r>
              <w:bookmarkStart w:id="10" w:name="_GoBack"/>
              <w:bookmarkEnd w:id="10"/>
              <w:r>
                <w:t xml:space="preserve"> dataset to replace embedded query with stored procedure that was implemented to support Encryption of sensitive data during TFS 7856.</w:t>
              </w:r>
            </w:ins>
          </w:p>
        </w:tc>
        <w:tc>
          <w:tcPr>
            <w:tcW w:w="2790" w:type="dxa"/>
          </w:tcPr>
          <w:p w:rsidR="00517A6F" w:rsidRPr="00D37C04" w:rsidRDefault="00517A6F" w:rsidP="00517A6F">
            <w:pPr>
              <w:pStyle w:val="hdr1"/>
              <w:ind w:left="0"/>
              <w:jc w:val="left"/>
            </w:pPr>
            <w:ins w:id="11" w:author="Palacherla, Susmitha C (NONUS)" w:date="2018-04-09T08:52:00Z">
              <w:r>
                <w:t>Susmitha Palacherla</w:t>
              </w:r>
            </w:ins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  <w:vAlign w:val="bottom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C57C3E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9F2A51" w:rsidRPr="00D37C04" w:rsidTr="003B679C">
        <w:tc>
          <w:tcPr>
            <w:tcW w:w="144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9F2A51" w:rsidRPr="00D37C04" w:rsidRDefault="009F2A51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7829B2" w:rsidRPr="0076278D" w:rsidRDefault="007829B2" w:rsidP="0076278D">
            <w:pPr>
              <w:ind w:right="-270"/>
              <w:rPr>
                <w:rFonts w:ascii="Times New Roman (PCL6)" w:hAnsi="Times New Roman (PCL6)"/>
              </w:rPr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3B679C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  <w:bookmarkStart w:id="12" w:name="_Toc434743870"/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p w:rsidR="003B679C" w:rsidRDefault="003B679C" w:rsidP="000D6346">
      <w:pPr>
        <w:widowControl w:val="0"/>
        <w:autoSpaceDE w:val="0"/>
        <w:autoSpaceDN w:val="0"/>
        <w:adjustRightInd w:val="0"/>
        <w:spacing w:after="0" w:line="240" w:lineRule="auto"/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416616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679C" w:rsidRDefault="003B679C">
          <w:pPr>
            <w:pStyle w:val="TOCHeading"/>
          </w:pPr>
          <w:r>
            <w:t>Contents</w:t>
          </w:r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553836" w:history="1">
            <w:r w:rsidRPr="00DF52F2">
              <w:rPr>
                <w:rStyle w:val="Hyperlink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37" w:history="1">
            <w:r w:rsidRPr="00DF52F2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XML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38" w:history="1">
            <w:r w:rsidRPr="00DF52F2">
              <w:rPr>
                <w:rStyle w:val="Hyperlink"/>
                <w:noProof/>
              </w:rPr>
              <w:t>3.0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Report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39" w:history="1">
            <w:r w:rsidRPr="00DF52F2">
              <w:rPr>
                <w:rStyle w:val="Hyperlink"/>
                <w:noProof/>
              </w:rPr>
              <w:t>4.0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Report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0" w:history="1">
            <w:r w:rsidRPr="00DF52F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HierarchySummary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1" w:history="1">
            <w:r w:rsidRPr="00DF52F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HierarchySiteRef (uses shared dataset HierarchySiteList)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2" w:history="1">
            <w:r w:rsidRPr="00DF52F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HierarchyEmployeeRef (uses shared dataset HierarchyEmployeeList)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3" w:history="1">
            <w:r w:rsidRPr="00DF52F2">
              <w:rPr>
                <w:rStyle w:val="Hyperlink"/>
                <w:noProof/>
              </w:rPr>
              <w:t>5.0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Report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4" w:history="1">
            <w:r w:rsidRPr="00DF52F2">
              <w:rPr>
                <w:rStyle w:val="Hyperlink"/>
                <w:noProof/>
              </w:rPr>
              <w:t>6.0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Preview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5" w:history="1">
            <w:r w:rsidRPr="00DF52F2">
              <w:rPr>
                <w:rStyle w:val="Hyperlink"/>
                <w:noProof/>
              </w:rPr>
              <w:t>7.0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Deployment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6" w:history="1">
            <w:r w:rsidRPr="00DF52F2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Dev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7" w:history="1">
            <w:r w:rsidRPr="00DF52F2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SysTest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8" w:history="1">
            <w:r w:rsidRPr="00DF52F2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LoadTest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0553849" w:history="1">
            <w:r w:rsidRPr="00DF52F2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DF52F2">
              <w:rPr>
                <w:rStyle w:val="Hyperlink"/>
                <w:rFonts w:ascii="Arial" w:hAnsi="Arial" w:cs="Arial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79C" w:rsidRDefault="003B679C">
          <w:r>
            <w:rPr>
              <w:b/>
              <w:bCs/>
              <w:noProof/>
            </w:rPr>
            <w:fldChar w:fldCharType="end"/>
          </w:r>
        </w:p>
      </w:sdtContent>
    </w:sdt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431EB">
        <w:br w:type="page"/>
      </w:r>
      <w:bookmarkEnd w:id="12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3" w:name="_Toc490553836"/>
      <w:r>
        <w:rPr>
          <w:rFonts w:ascii="Arial" w:hAnsi="Arial" w:cs="Arial"/>
          <w:sz w:val="24"/>
          <w:szCs w:val="24"/>
        </w:rPr>
        <w:lastRenderedPageBreak/>
        <w:t>Purpose</w:t>
      </w:r>
      <w:bookmarkEnd w:id="13"/>
    </w:p>
    <w:p w:rsidR="00BF6056" w:rsidRPr="00D62F04" w:rsidRDefault="00BF6056" w:rsidP="00BF6056">
      <w:r>
        <w:t xml:space="preserve">The purpose of the </w:t>
      </w:r>
      <w:r w:rsidR="003D3C0A">
        <w:t>Hierarchy</w:t>
      </w:r>
      <w:r w:rsidR="00B17323">
        <w:t xml:space="preserve"> summary report is for Engineering, Program and support staff that need to be able to view the details </w:t>
      </w:r>
      <w:r w:rsidR="003D3C0A">
        <w:t xml:space="preserve">of employee Hierarchy </w:t>
      </w:r>
      <w:r w:rsidR="00B17323">
        <w:t xml:space="preserve">and or generate Reports based on the </w:t>
      </w:r>
      <w:r w:rsidR="003D3C0A">
        <w:t>Hierarchy</w:t>
      </w:r>
      <w:r w:rsidR="00B17323">
        <w:t xml:space="preserve"> to be able to do so without having to login to the database and run direct queries.</w:t>
      </w:r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4" w:name="_Toc490553837"/>
      <w:r w:rsidRPr="00CF2472">
        <w:rPr>
          <w:rFonts w:ascii="Arial" w:hAnsi="Arial" w:cs="Arial"/>
          <w:sz w:val="24"/>
          <w:szCs w:val="24"/>
        </w:rPr>
        <w:t>XML Information</w:t>
      </w:r>
      <w:bookmarkEnd w:id="14"/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r w:rsidR="000D0353">
        <w:t>TFS</w:t>
      </w:r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0D0353">
        <w:t>\cms\eCoaching_V2\Code\SSRS\eCoachingReport\eCoachingRepor</w:t>
      </w:r>
      <w:r>
        <w:t>t</w:t>
      </w:r>
      <w:r w:rsidR="00FE5388">
        <w:t>\</w:t>
      </w:r>
      <w:r w:rsidR="003D3C0A">
        <w:t>Hierarchy</w:t>
      </w:r>
      <w:r w:rsidRPr="000D0353">
        <w:t>Summary.rdl</w:t>
      </w: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bookmarkStart w:id="15" w:name="_Toc490553838"/>
      <w:r w:rsidRPr="00D04BC1">
        <w:rPr>
          <w:rFonts w:ascii="Arial" w:hAnsi="Arial" w:cs="Arial"/>
          <w:sz w:val="24"/>
          <w:szCs w:val="24"/>
        </w:rPr>
        <w:t>Report Parameters</w:t>
      </w:r>
      <w:bookmarkEnd w:id="15"/>
    </w:p>
    <w:p w:rsidR="006F6E8A" w:rsidRPr="00804A60" w:rsidRDefault="003D3C0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350832C5" wp14:editId="4D927093">
            <wp:extent cx="2486025" cy="1724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/>
    <w:p w:rsidR="000D0353" w:rsidRDefault="000D0353" w:rsidP="006F6E8A"/>
    <w:p w:rsidR="000D0353" w:rsidRDefault="000D0353" w:rsidP="006F6E8A"/>
    <w:p w:rsidR="006F6E8A" w:rsidRDefault="006F6E8A" w:rsidP="006F6E8A">
      <w:r>
        <w:t xml:space="preserve">The </w:t>
      </w:r>
      <w:r w:rsidR="000D0353">
        <w:t xml:space="preserve">Coaching Summary </w:t>
      </w:r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3D3C0A" w:rsidP="007B16D7">
            <w:pPr>
              <w:spacing w:after="0" w:line="240" w:lineRule="auto"/>
            </w:pPr>
            <w:proofErr w:type="spellStart"/>
            <w:r>
              <w:t>strEmpSitein</w:t>
            </w:r>
            <w:proofErr w:type="spellEnd"/>
          </w:p>
        </w:tc>
        <w:tc>
          <w:tcPr>
            <w:tcW w:w="1732" w:type="dxa"/>
          </w:tcPr>
          <w:p w:rsidR="00A51166" w:rsidRDefault="003D3C0A" w:rsidP="007B16D7">
            <w:pPr>
              <w:spacing w:after="0" w:line="240" w:lineRule="auto"/>
            </w:pPr>
            <w:r>
              <w:t>Employee Site</w:t>
            </w:r>
          </w:p>
        </w:tc>
        <w:tc>
          <w:tcPr>
            <w:tcW w:w="1345" w:type="dxa"/>
          </w:tcPr>
          <w:p w:rsidR="00A51166" w:rsidRDefault="000D0353" w:rsidP="007B16D7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A51166" w:rsidRDefault="00AA6CAB" w:rsidP="007B16D7">
            <w:pPr>
              <w:spacing w:after="0" w:line="240" w:lineRule="auto"/>
            </w:pPr>
            <w:r>
              <w:t xml:space="preserve">Yes </w:t>
            </w:r>
          </w:p>
        </w:tc>
        <w:tc>
          <w:tcPr>
            <w:tcW w:w="3708" w:type="dxa"/>
          </w:tcPr>
          <w:p w:rsidR="00A51166" w:rsidRDefault="003D3C0A" w:rsidP="007B16D7">
            <w:pPr>
              <w:spacing w:after="0" w:line="240" w:lineRule="auto"/>
            </w:pPr>
            <w:r>
              <w:t>A list of CCO sites to select from.</w:t>
            </w:r>
          </w:p>
        </w:tc>
      </w:tr>
      <w:tr w:rsidR="000D0353" w:rsidTr="000D0353">
        <w:tc>
          <w:tcPr>
            <w:tcW w:w="1621" w:type="dxa"/>
          </w:tcPr>
          <w:p w:rsidR="000D0353" w:rsidRDefault="000D0353">
            <w:pPr>
              <w:spacing w:after="0" w:line="240" w:lineRule="auto"/>
            </w:pPr>
            <w:proofErr w:type="spellStart"/>
            <w:r>
              <w:t>str</w:t>
            </w:r>
            <w:r w:rsidR="003D3C0A">
              <w:t>Empin</w:t>
            </w:r>
            <w:proofErr w:type="spellEnd"/>
          </w:p>
        </w:tc>
        <w:tc>
          <w:tcPr>
            <w:tcW w:w="1732" w:type="dxa"/>
          </w:tcPr>
          <w:p w:rsidR="000D0353" w:rsidRDefault="003D3C0A" w:rsidP="000D0353">
            <w:pPr>
              <w:spacing w:after="0" w:line="240" w:lineRule="auto"/>
            </w:pPr>
            <w:r>
              <w:t>Employee</w:t>
            </w:r>
          </w:p>
        </w:tc>
        <w:tc>
          <w:tcPr>
            <w:tcW w:w="1345" w:type="dxa"/>
          </w:tcPr>
          <w:p w:rsidR="000D0353" w:rsidRDefault="003D3C0A" w:rsidP="000D0353">
            <w:pPr>
              <w:spacing w:after="0" w:line="240" w:lineRule="auto"/>
            </w:pPr>
            <w:r>
              <w:t>Text</w:t>
            </w:r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3D3C0A">
            <w:pPr>
              <w:spacing w:after="0" w:line="240" w:lineRule="auto"/>
            </w:pPr>
            <w:r>
              <w:t>A list of employees for selected site above to pick from with All being an available option.</w:t>
            </w:r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16" w:name="_Toc490553839"/>
      <w:r>
        <w:rPr>
          <w:rFonts w:ascii="Arial" w:hAnsi="Arial" w:cs="Arial"/>
          <w:sz w:val="24"/>
          <w:szCs w:val="24"/>
        </w:rPr>
        <w:lastRenderedPageBreak/>
        <w:t>Report Datasets</w:t>
      </w:r>
      <w:bookmarkEnd w:id="16"/>
    </w:p>
    <w:p w:rsidR="003E3922" w:rsidRPr="00BC29AE" w:rsidRDefault="003E3922" w:rsidP="00BC29AE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</w:rPr>
      </w:pPr>
      <w:bookmarkStart w:id="17" w:name="_Toc490553840"/>
      <w:proofErr w:type="spellStart"/>
      <w:r>
        <w:rPr>
          <w:rFonts w:ascii="Arial" w:hAnsi="Arial" w:cs="Arial"/>
          <w:color w:val="auto"/>
          <w:sz w:val="20"/>
          <w:szCs w:val="20"/>
        </w:rPr>
        <w:t>HierarchySummary</w:t>
      </w:r>
      <w:bookmarkEnd w:id="17"/>
      <w:proofErr w:type="spellEnd"/>
    </w:p>
    <w:p w:rsidR="006F6E8A" w:rsidRDefault="006F6E8A" w:rsidP="006F6E8A">
      <w:r>
        <w:t xml:space="preserve">Query the </w:t>
      </w:r>
      <w:r w:rsidR="006A036D">
        <w:t>Employee Hierarchy table</w:t>
      </w:r>
      <w:r w:rsidR="007B16D7">
        <w:t xml:space="preserve"> for </w:t>
      </w:r>
      <w:r w:rsidR="00C42AE3">
        <w:t>selected</w:t>
      </w:r>
      <w:r w:rsidR="007B16D7">
        <w:t xml:space="preserve"> set of parameters.</w:t>
      </w:r>
    </w:p>
    <w:p w:rsidR="007B16D7" w:rsidRDefault="007B16D7" w:rsidP="006F6E8A">
      <w:r>
        <w:t>Query:</w:t>
      </w:r>
    </w:p>
    <w:p w:rsidR="007B16D7" w:rsidRDefault="006A036D" w:rsidP="006F6E8A">
      <w:r>
        <w:rPr>
          <w:noProof/>
        </w:rPr>
        <w:drawing>
          <wp:inline distT="0" distB="0" distL="0" distR="0" wp14:anchorId="46D740DF" wp14:editId="3DB0885B">
            <wp:extent cx="5943600" cy="45834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6F6E8A"/>
    <w:p w:rsidR="007B16D7" w:rsidRDefault="007B16D7" w:rsidP="006F6E8A"/>
    <w:p w:rsidR="007B16D7" w:rsidRDefault="007B16D7" w:rsidP="006F6E8A">
      <w:r>
        <w:t>Fields:</w:t>
      </w:r>
    </w:p>
    <w:p w:rsidR="007B16D7" w:rsidRDefault="007B16D7" w:rsidP="006F6E8A"/>
    <w:p w:rsidR="007B16D7" w:rsidRDefault="007B16D7" w:rsidP="006F6E8A"/>
    <w:p w:rsidR="007B16D7" w:rsidRDefault="007B16D7" w:rsidP="006F6E8A"/>
    <w:p w:rsidR="007B16D7" w:rsidRDefault="006A036D" w:rsidP="006F6E8A">
      <w:r>
        <w:rPr>
          <w:noProof/>
        </w:rPr>
        <w:drawing>
          <wp:inline distT="0" distB="0" distL="0" distR="0" wp14:anchorId="655FEF72" wp14:editId="7ADAC1F7">
            <wp:extent cx="5943600" cy="6545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6D" w:rsidRDefault="006A036D" w:rsidP="006F6E8A">
      <w:r>
        <w:rPr>
          <w:noProof/>
        </w:rPr>
        <w:lastRenderedPageBreak/>
        <w:drawing>
          <wp:inline distT="0" distB="0" distL="0" distR="0" wp14:anchorId="756BCE3F" wp14:editId="1D9475DB">
            <wp:extent cx="5943600" cy="20491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r>
        <w:t>Parameters:</w:t>
      </w:r>
    </w:p>
    <w:p w:rsidR="007B16D7" w:rsidRDefault="006A036D" w:rsidP="00BC29AE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0E426AAF" wp14:editId="027BA9B9">
            <wp:extent cx="5943600" cy="29552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BC29AE">
      <w:pPr>
        <w:rPr>
          <w:rFonts w:ascii="Arial" w:hAnsi="Arial" w:cs="Arial"/>
          <w:b/>
          <w:sz w:val="20"/>
          <w:szCs w:val="20"/>
        </w:rPr>
      </w:pPr>
    </w:p>
    <w:p w:rsidR="00233EA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18" w:name="_Toc490553841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Ref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t>HierarchySite</w:t>
      </w:r>
      <w:r w:rsidR="007B16D7" w:rsidRPr="00BC29AE">
        <w:rPr>
          <w:rFonts w:ascii="Arial" w:hAnsi="Arial" w:cs="Arial"/>
          <w:color w:val="auto"/>
          <w:sz w:val="20"/>
          <w:szCs w:val="20"/>
        </w:rPr>
        <w:t>List</w:t>
      </w:r>
      <w:proofErr w:type="spellEnd"/>
      <w:r w:rsidR="007B16D7" w:rsidRPr="00BC29AE">
        <w:rPr>
          <w:rFonts w:ascii="Arial" w:hAnsi="Arial" w:cs="Arial"/>
          <w:color w:val="auto"/>
          <w:sz w:val="20"/>
          <w:szCs w:val="20"/>
        </w:rPr>
        <w:t>)</w:t>
      </w:r>
      <w:bookmarkEnd w:id="18"/>
    </w:p>
    <w:p w:rsidR="00233EA6" w:rsidRDefault="007B16D7" w:rsidP="00233EA6">
      <w:r>
        <w:t>Query: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eh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DIM_Site ds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city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Employee_Hierarchy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Emp_Site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Site</w:t>
      </w:r>
    </w:p>
    <w:p w:rsidR="006A036D" w:rsidRDefault="006A036D" w:rsidP="006A036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B16D7" w:rsidRDefault="007B16D7" w:rsidP="006A036D">
      <w:r>
        <w:t>Fields:</w:t>
      </w:r>
    </w:p>
    <w:p w:rsidR="007B16D7" w:rsidRDefault="006A036D" w:rsidP="00233EA6">
      <w:r>
        <w:rPr>
          <w:noProof/>
        </w:rPr>
        <w:drawing>
          <wp:inline distT="0" distB="0" distL="0" distR="0" wp14:anchorId="4A5230F5" wp14:editId="0B043D9C">
            <wp:extent cx="5943600" cy="1760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D7" w:rsidRDefault="007B16D7" w:rsidP="00233EA6"/>
    <w:p w:rsidR="00233EA6" w:rsidRDefault="00233EA6" w:rsidP="00233EA6">
      <w:r>
        <w:t>Parameters:</w:t>
      </w:r>
      <w:r w:rsidR="006A036D">
        <w:t xml:space="preserve"> None</w:t>
      </w:r>
    </w:p>
    <w:p w:rsidR="007B16D7" w:rsidRDefault="007B16D7" w:rsidP="00233EA6"/>
    <w:p w:rsidR="00F06D56" w:rsidRDefault="00F06D56" w:rsidP="00F06D56">
      <w:pPr>
        <w:rPr>
          <w:ins w:id="19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20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21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22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ins w:id="23" w:author="Palacherla, Susmitha C (NONUS)" w:date="2018-04-09T08:54:00Z"/>
          <w:rFonts w:ascii="Arial" w:hAnsi="Arial" w:cs="Arial"/>
          <w:b/>
          <w:sz w:val="20"/>
          <w:szCs w:val="20"/>
        </w:rPr>
      </w:pPr>
    </w:p>
    <w:p w:rsidR="00517A6F" w:rsidRDefault="00517A6F" w:rsidP="00F06D56">
      <w:pPr>
        <w:rPr>
          <w:rFonts w:ascii="Arial" w:hAnsi="Arial" w:cs="Arial"/>
          <w:b/>
          <w:sz w:val="20"/>
          <w:szCs w:val="20"/>
        </w:rPr>
      </w:pPr>
    </w:p>
    <w:p w:rsidR="00F06D56" w:rsidRPr="00BC29AE" w:rsidRDefault="006A036D" w:rsidP="00BC29AE">
      <w:pPr>
        <w:pStyle w:val="Heading1"/>
        <w:numPr>
          <w:ilvl w:val="1"/>
          <w:numId w:val="3"/>
        </w:numPr>
        <w:rPr>
          <w:rFonts w:ascii="Arial" w:hAnsi="Arial" w:cs="Arial"/>
          <w:b w:val="0"/>
          <w:sz w:val="20"/>
          <w:szCs w:val="20"/>
        </w:rPr>
      </w:pPr>
      <w:bookmarkStart w:id="24" w:name="_Toc490553842"/>
      <w:proofErr w:type="spellStart"/>
      <w:r w:rsidRPr="00BC29AE">
        <w:rPr>
          <w:rFonts w:ascii="Arial" w:hAnsi="Arial" w:cs="Arial"/>
          <w:color w:val="auto"/>
          <w:sz w:val="20"/>
          <w:szCs w:val="20"/>
        </w:rPr>
        <w:lastRenderedPageBreak/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EmployeeRef</w:t>
      </w:r>
      <w:proofErr w:type="spellEnd"/>
      <w:r w:rsidR="00F06D56" w:rsidRPr="00BC29AE">
        <w:rPr>
          <w:rFonts w:ascii="Arial" w:hAnsi="Arial" w:cs="Arial"/>
          <w:color w:val="auto"/>
          <w:sz w:val="20"/>
          <w:szCs w:val="20"/>
        </w:rPr>
        <w:t xml:space="preserve"> (uses shared dataset </w:t>
      </w:r>
      <w:r w:rsidRPr="00BC29AE">
        <w:rPr>
          <w:rFonts w:ascii="Arial" w:hAnsi="Arial" w:cs="Arial"/>
          <w:color w:val="auto"/>
          <w:sz w:val="20"/>
          <w:szCs w:val="20"/>
        </w:rPr>
        <w:t>Hierarchy</w:t>
      </w:r>
      <w:r w:rsidR="00F06D56" w:rsidRPr="00BC29AE">
        <w:rPr>
          <w:rFonts w:ascii="Arial" w:hAnsi="Arial" w:cs="Arial"/>
          <w:color w:val="auto"/>
          <w:sz w:val="20"/>
          <w:szCs w:val="20"/>
        </w:rPr>
        <w:t>EmployeeList)</w:t>
      </w:r>
      <w:bookmarkEnd w:id="24"/>
    </w:p>
    <w:p w:rsidR="00F06D56" w:rsidRDefault="00F06D56" w:rsidP="00F06D56">
      <w:r>
        <w:t>Query:</w:t>
      </w:r>
    </w:p>
    <w:p w:rsidR="00517A6F" w:rsidRDefault="00517A6F" w:rsidP="006A036D">
      <w:pPr>
        <w:rPr>
          <w:ins w:id="25" w:author="Palacherla, Susmitha C (NONUS)" w:date="2018-04-09T08:54:00Z"/>
          <w:rFonts w:ascii="Courier New" w:hAnsi="Courier New" w:cs="Courier New"/>
          <w:noProof/>
          <w:color w:val="0000FF"/>
          <w:sz w:val="20"/>
          <w:szCs w:val="20"/>
        </w:rPr>
      </w:pPr>
      <w:ins w:id="26" w:author="Palacherla, Susmitha C (NONUS)" w:date="2018-04-09T08:54:00Z">
        <w:r>
          <w:rPr>
            <w:noProof/>
          </w:rPr>
          <w:drawing>
            <wp:inline distT="0" distB="0" distL="0" distR="0" wp14:anchorId="0723E47F" wp14:editId="6B4BDE88">
              <wp:extent cx="5943600" cy="37782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778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17A6F" w:rsidRDefault="00517A6F" w:rsidP="006A036D">
      <w:pPr>
        <w:rPr>
          <w:ins w:id="27" w:author="Palacherla, Susmitha C (NONUS)" w:date="2018-04-09T08:54:00Z"/>
          <w:rFonts w:ascii="Courier New" w:hAnsi="Courier New" w:cs="Courier New"/>
          <w:noProof/>
          <w:color w:val="0000FF"/>
          <w:sz w:val="20"/>
          <w:szCs w:val="20"/>
        </w:rPr>
      </w:pPr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28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29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Select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s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Emp_ID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s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Emp_Name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30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31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 xml:space="preserve">FROM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(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Select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'-1'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as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Emp_ID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'All'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as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Emp_Name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32" w:author="Palacherla, Susmitha C (NONUS)" w:date="2018-04-09T08:54:00Z"/>
          <w:rFonts w:ascii="Courier New" w:hAnsi="Courier New" w:cs="Courier New"/>
          <w:noProof/>
          <w:color w:val="0000FF"/>
          <w:sz w:val="20"/>
          <w:szCs w:val="20"/>
        </w:rPr>
      </w:pPr>
      <w:del w:id="33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UNION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34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35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SELECT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DISTINCT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eh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Emp_ID EmpID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EH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[Emp_Name] EmpName 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36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37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FROM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   EC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Employee_Hierarchy eh</w:delText>
        </w:r>
      </w:del>
    </w:p>
    <w:p w:rsidR="006A036D" w:rsidDel="00517A6F" w:rsidRDefault="006A036D" w:rsidP="006A036D">
      <w:pPr>
        <w:autoSpaceDE w:val="0"/>
        <w:autoSpaceDN w:val="0"/>
        <w:adjustRightInd w:val="0"/>
        <w:spacing w:after="0" w:line="240" w:lineRule="auto"/>
        <w:rPr>
          <w:del w:id="38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39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 xml:space="preserve">WHERE 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(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eh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.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emp_site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=(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>@strEmpSitein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)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or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@strEmpSitein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=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'All'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))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AS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s</w:delText>
        </w:r>
      </w:del>
    </w:p>
    <w:p w:rsidR="006A036D" w:rsidDel="00517A6F" w:rsidRDefault="006A036D" w:rsidP="006A036D">
      <w:pPr>
        <w:rPr>
          <w:del w:id="40" w:author="Palacherla, Susmitha C (NONUS)" w:date="2018-04-09T08:54:00Z"/>
          <w:rFonts w:ascii="Courier New" w:hAnsi="Courier New" w:cs="Courier New"/>
          <w:noProof/>
          <w:sz w:val="20"/>
          <w:szCs w:val="20"/>
        </w:rPr>
      </w:pPr>
      <w:del w:id="41" w:author="Palacherla, Susmitha C (NONUS)" w:date="2018-04-09T08:54:00Z"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ORDER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BY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CASE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WHEN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Emp_ID 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=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FF0000"/>
            <w:sz w:val="20"/>
            <w:szCs w:val="20"/>
          </w:rPr>
          <w:delText>'-1'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THEN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0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ELSE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1 </w:delText>
        </w:r>
        <w:r w:rsidDel="00517A6F">
          <w:rPr>
            <w:rFonts w:ascii="Courier New" w:hAnsi="Courier New" w:cs="Courier New"/>
            <w:noProof/>
            <w:color w:val="0000FF"/>
            <w:sz w:val="20"/>
            <w:szCs w:val="20"/>
          </w:rPr>
          <w:delText>END</w:delText>
        </w:r>
        <w:r w:rsidDel="00517A6F">
          <w:rPr>
            <w:rFonts w:ascii="Courier New" w:hAnsi="Courier New" w:cs="Courier New"/>
            <w:noProof/>
            <w:color w:val="808080"/>
            <w:sz w:val="20"/>
            <w:szCs w:val="20"/>
          </w:rPr>
          <w:delText>,</w:delText>
        </w:r>
        <w:r w:rsidDel="00517A6F">
          <w:rPr>
            <w:rFonts w:ascii="Courier New" w:hAnsi="Courier New" w:cs="Courier New"/>
            <w:noProof/>
            <w:sz w:val="20"/>
            <w:szCs w:val="20"/>
          </w:rPr>
          <w:delText xml:space="preserve"> Emp_Name</w:delText>
        </w:r>
      </w:del>
    </w:p>
    <w:p w:rsidR="00F06D56" w:rsidRDefault="00F06D56" w:rsidP="006A036D">
      <w:r>
        <w:t>Fields:</w:t>
      </w:r>
    </w:p>
    <w:p w:rsidR="00F06D56" w:rsidRDefault="006A036D" w:rsidP="00F06D56">
      <w:r>
        <w:rPr>
          <w:noProof/>
        </w:rPr>
        <w:drawing>
          <wp:inline distT="0" distB="0" distL="0" distR="0" wp14:anchorId="1AEBDC2D" wp14:editId="4A5CF666">
            <wp:extent cx="5943600" cy="23653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F06D56" w:rsidRDefault="00F06D56" w:rsidP="00F06D56">
      <w:r>
        <w:t>Parameters:</w:t>
      </w:r>
    </w:p>
    <w:p w:rsidR="00F06D56" w:rsidDel="00517A6F" w:rsidRDefault="00F06D56" w:rsidP="00F06D56">
      <w:pPr>
        <w:rPr>
          <w:del w:id="42" w:author="Palacherla, Susmitha C (NONUS)" w:date="2018-04-09T08:54:00Z"/>
        </w:rPr>
      </w:pPr>
    </w:p>
    <w:p w:rsidR="00F06D56" w:rsidRDefault="006A036D" w:rsidP="00F06D56">
      <w:r>
        <w:rPr>
          <w:noProof/>
        </w:rPr>
        <w:drawing>
          <wp:inline distT="0" distB="0" distL="0" distR="0" wp14:anchorId="35B59EF8" wp14:editId="6CFEAC16">
            <wp:extent cx="5943600" cy="30054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56" w:rsidRDefault="00F06D56" w:rsidP="00F06D56"/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43" w:name="_Toc490553843"/>
      <w:r>
        <w:rPr>
          <w:rFonts w:ascii="Arial" w:hAnsi="Arial" w:cs="Arial"/>
          <w:sz w:val="24"/>
          <w:szCs w:val="24"/>
        </w:rPr>
        <w:t>Report Display</w:t>
      </w:r>
      <w:bookmarkEnd w:id="43"/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r w:rsidR="007935E3">
        <w:rPr>
          <w:b/>
        </w:rPr>
        <w:t xml:space="preserve"> None (Defined in UI)</w:t>
      </w: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r w:rsidR="007935E3">
        <w:rPr>
          <w:b/>
        </w:rPr>
        <w:t xml:space="preserve"> None</w:t>
      </w:r>
    </w:p>
    <w:p w:rsidR="006F6E8A" w:rsidRPr="00BC29AE" w:rsidRDefault="00E250E0" w:rsidP="006F6E8A">
      <w:pPr>
        <w:rPr>
          <w:b/>
        </w:rPr>
      </w:pPr>
      <w:r w:rsidRPr="00BC29AE">
        <w:rPr>
          <w:b/>
        </w:rPr>
        <w:t>Report Elements</w:t>
      </w:r>
      <w:r w:rsidR="006F6E8A" w:rsidRPr="00BC29AE">
        <w:rPr>
          <w:b/>
        </w:rPr>
        <w:t xml:space="preserve">: </w:t>
      </w: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Number</w:t>
            </w:r>
          </w:p>
        </w:tc>
        <w:tc>
          <w:tcPr>
            <w:tcW w:w="3358" w:type="dxa"/>
            <w:shd w:val="clear" w:color="auto" w:fill="auto"/>
            <w:vAlign w:val="bottom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  <w:color w:val="000000"/>
              </w:rPr>
            </w:pPr>
            <w:r w:rsidRPr="001530FE">
              <w:rPr>
                <w:rFonts w:eastAsia="Calibri"/>
                <w:b/>
                <w:color w:val="000000"/>
              </w:rPr>
              <w:t>Field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jc w:val="center"/>
              <w:rPr>
                <w:rFonts w:eastAsia="Calibri"/>
                <w:b/>
              </w:rPr>
            </w:pPr>
            <w:r w:rsidRPr="001530FE">
              <w:rPr>
                <w:rFonts w:eastAsia="Calibri"/>
                <w:b/>
              </w:rPr>
              <w:t>Description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ID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log recipient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Module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>
              <w:rPr>
                <w:rFonts w:eastAsia="Calibri"/>
              </w:rPr>
              <w:t>Name of the module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name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City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Site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lastRenderedPageBreak/>
              <w:t>5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code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employee</w:t>
            </w:r>
          </w:p>
        </w:tc>
      </w:tr>
      <w:tr w:rsidR="006A036D" w:rsidRPr="001530FE" w:rsidTr="006A036D"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Employee job description</w:t>
            </w:r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Program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Program associated with the employee (Medicare, Marketplace, NA)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Employee ID of the supervisor of the log recipient at time the report is run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supervisor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0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Supervisor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supervisor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employee ID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 xml:space="preserve">Employee ID of the manager of the log recipient at time the report is 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name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The last, first mi name of manager of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code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code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Manager job description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Job description/title of the manager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Start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Start or hire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End date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End or termination date of the employee</w:t>
            </w:r>
          </w:p>
        </w:tc>
      </w:tr>
      <w:tr w:rsidR="006A036D" w:rsidRPr="001530FE" w:rsidTr="006A036D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  <w:color w:val="000000"/>
              </w:rPr>
            </w:pPr>
            <w:r w:rsidRPr="001530FE">
              <w:rPr>
                <w:rFonts w:eastAsia="Calibri"/>
                <w:color w:val="000000"/>
              </w:rPr>
              <w:t>Status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rFonts w:eastAsia="Calibri"/>
              </w:rPr>
            </w:pPr>
            <w:r w:rsidRPr="001530FE">
              <w:rPr>
                <w:rFonts w:eastAsia="Calibri"/>
              </w:rPr>
              <w:t>Status of the employee</w:t>
            </w:r>
          </w:p>
        </w:tc>
      </w:tr>
    </w:tbl>
    <w:p w:rsidR="003E3922" w:rsidRDefault="003E3922" w:rsidP="003E3922">
      <w:pPr>
        <w:rPr>
          <w:b/>
        </w:rPr>
      </w:pPr>
      <w:r>
        <w:rPr>
          <w:b/>
        </w:rPr>
        <w:t>Tablix Properties:</w:t>
      </w:r>
      <w:r w:rsidRPr="00E33641">
        <w:rPr>
          <w:b/>
        </w:rPr>
        <w:t xml:space="preserve"> </w:t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5679C9" wp14:editId="508AF81F">
            <wp:extent cx="5943600" cy="5135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E5DB0DF" wp14:editId="6B5765A0">
            <wp:extent cx="5943600" cy="609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E2ACD4" wp14:editId="1D0D04AE">
            <wp:extent cx="5943600" cy="5304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Default="003E3922" w:rsidP="003E3922">
      <w:pPr>
        <w:rPr>
          <w:b/>
        </w:rPr>
      </w:pPr>
    </w:p>
    <w:p w:rsidR="003E3922" w:rsidRPr="00D62F04" w:rsidRDefault="003E3922" w:rsidP="006F6E8A"/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bookmarkStart w:id="44" w:name="_Toc490553844"/>
      <w:r>
        <w:rPr>
          <w:rFonts w:ascii="Arial" w:hAnsi="Arial" w:cs="Arial"/>
          <w:sz w:val="24"/>
          <w:szCs w:val="24"/>
        </w:rPr>
        <w:lastRenderedPageBreak/>
        <w:t>Preview Sample</w:t>
      </w:r>
      <w:bookmarkEnd w:id="44"/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r w:rsidR="00E250E0" w:rsidRPr="00E250E0">
        <w:rPr>
          <w:noProof/>
        </w:rPr>
        <w:t xml:space="preserve"> </w:t>
      </w:r>
      <w:r w:rsidR="006A036D">
        <w:rPr>
          <w:noProof/>
        </w:rPr>
        <w:drawing>
          <wp:inline distT="0" distB="0" distL="0" distR="0" wp14:anchorId="097428D0" wp14:editId="79EA6FF0">
            <wp:extent cx="5943600" cy="19431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B679C" w:rsidRDefault="003B679C" w:rsidP="003B679C">
      <w:pPr>
        <w:pStyle w:val="Heading1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45" w:name="_Toc490552941"/>
      <w:bookmarkStart w:id="46" w:name="_Toc490553372"/>
      <w:bookmarkStart w:id="47" w:name="_Toc490553845"/>
      <w:r>
        <w:rPr>
          <w:rFonts w:ascii="Arial" w:hAnsi="Arial" w:cs="Arial"/>
          <w:sz w:val="24"/>
          <w:szCs w:val="24"/>
        </w:rPr>
        <w:t>Deployment Properties</w:t>
      </w:r>
      <w:bookmarkEnd w:id="45"/>
      <w:bookmarkEnd w:id="46"/>
      <w:bookmarkEnd w:id="47"/>
    </w:p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rPr>
          <w:rFonts w:ascii="Arial" w:hAnsi="Arial" w:cs="Arial"/>
          <w:color w:val="auto"/>
          <w:sz w:val="20"/>
          <w:szCs w:val="20"/>
        </w:rPr>
      </w:pPr>
      <w:bookmarkStart w:id="48" w:name="_Toc490552942"/>
      <w:bookmarkStart w:id="49" w:name="_Toc490553373"/>
      <w:bookmarkStart w:id="50" w:name="_Toc490553846"/>
      <w:r w:rsidRPr="00925970">
        <w:rPr>
          <w:rFonts w:ascii="Arial" w:hAnsi="Arial" w:cs="Arial"/>
          <w:color w:val="auto"/>
          <w:sz w:val="20"/>
          <w:szCs w:val="20"/>
        </w:rPr>
        <w:t>Dev</w:t>
      </w:r>
      <w:bookmarkEnd w:id="48"/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220" w:type="dxa"/>
          </w:tcPr>
          <w:p w:rsidR="003B679C" w:rsidRDefault="003B679C" w:rsidP="00925970">
            <w:r>
              <w:t>True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>
              <w:t>False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/eCoaching/Datasets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/eCoaching/</w:t>
            </w:r>
            <w:proofErr w:type="spellStart"/>
            <w:r w:rsidRPr="00F74047">
              <w:t>DataSources</w:t>
            </w:r>
            <w:proofErr w:type="spellEnd"/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/eCoaching/Reports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Report Parts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http://f3420-ecldbd01.vangent.local/ReportServer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SQL Server 2008 R2, 2012 or 2014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220" w:type="dxa"/>
          </w:tcPr>
          <w:p w:rsidR="003B679C" w:rsidRPr="00F74047" w:rsidRDefault="003B679C" w:rsidP="00925970">
            <w:r w:rsidRPr="001515E0">
              <w:t>http://f3420-ecldbd01/Reports_ECLD01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/>
        </w:tc>
      </w:tr>
    </w:tbl>
    <w:p w:rsidR="003B679C" w:rsidRPr="005745A6" w:rsidRDefault="003B679C" w:rsidP="003B679C"/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1" w:name="_Toc490552943"/>
      <w:bookmarkStart w:id="52" w:name="_Toc490553374"/>
      <w:bookmarkStart w:id="53" w:name="_Toc490553847"/>
      <w:r w:rsidRPr="00925970">
        <w:rPr>
          <w:rFonts w:ascii="Arial" w:hAnsi="Arial" w:cs="Arial"/>
          <w:color w:val="auto"/>
          <w:sz w:val="20"/>
          <w:szCs w:val="20"/>
        </w:rPr>
        <w:lastRenderedPageBreak/>
        <w:t>SysTest</w:t>
      </w:r>
      <w:bookmarkEnd w:id="51"/>
      <w:bookmarkEnd w:id="52"/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220" w:type="dxa"/>
          </w:tcPr>
          <w:p w:rsidR="003B679C" w:rsidRDefault="003B679C" w:rsidP="00925970">
            <w:r>
              <w:t>True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>
              <w:t>False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/eCoaching/Datasets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/eCoaching/</w:t>
            </w:r>
            <w:proofErr w:type="spellStart"/>
            <w:r w:rsidRPr="00F74047">
              <w:t>DataSources</w:t>
            </w:r>
            <w:proofErr w:type="spellEnd"/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/eCoaching/Reports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Report Parts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http://f3420-ecldb</w:t>
            </w:r>
            <w:r>
              <w:t>t</w:t>
            </w:r>
            <w:r w:rsidRPr="00F74047">
              <w:t>01.vangent.local/ReportServer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SQL Server 2008 R2, 2012 or 2014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220" w:type="dxa"/>
          </w:tcPr>
          <w:p w:rsidR="003B679C" w:rsidRPr="00F74047" w:rsidRDefault="003B679C" w:rsidP="00925970">
            <w:r w:rsidRPr="001515E0">
              <w:t>http://f3420-ecldb</w:t>
            </w:r>
            <w:r>
              <w:t>t</w:t>
            </w:r>
            <w:r w:rsidRPr="001515E0">
              <w:t>01/Reports_ECL</w:t>
            </w:r>
            <w:r>
              <w:t>T</w:t>
            </w:r>
            <w:r w:rsidRPr="001515E0">
              <w:t>01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/>
        </w:tc>
      </w:tr>
    </w:tbl>
    <w:p w:rsidR="003B679C" w:rsidRDefault="003B679C" w:rsidP="003B679C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  <w:bookmarkStart w:id="54" w:name="_Toc490552944"/>
    </w:p>
    <w:p w:rsidR="003B679C" w:rsidRDefault="003B679C" w:rsidP="003B679C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</w:p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5" w:name="_Toc490553375"/>
      <w:bookmarkStart w:id="56" w:name="_Toc490553848"/>
      <w:proofErr w:type="spellStart"/>
      <w:r w:rsidRPr="00925970">
        <w:rPr>
          <w:rFonts w:ascii="Arial" w:hAnsi="Arial" w:cs="Arial"/>
          <w:color w:val="auto"/>
          <w:sz w:val="20"/>
          <w:szCs w:val="20"/>
        </w:rPr>
        <w:t>LoadTest</w:t>
      </w:r>
      <w:bookmarkEnd w:id="54"/>
      <w:bookmarkEnd w:id="55"/>
      <w:bookmarkEnd w:id="5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220" w:type="dxa"/>
          </w:tcPr>
          <w:p w:rsidR="003B679C" w:rsidRDefault="003B679C" w:rsidP="00925970">
            <w:r>
              <w:t>True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>
              <w:t>False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BB09B3">
              <w:t>/eCoaching/</w:t>
            </w:r>
            <w:proofErr w:type="spellStart"/>
            <w:r w:rsidRPr="00BB09B3">
              <w:t>LoadTest</w:t>
            </w:r>
            <w:proofErr w:type="spellEnd"/>
            <w:r w:rsidRPr="00BB09B3">
              <w:t>/Datasets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BB09B3">
              <w:t>/eCoaching/</w:t>
            </w:r>
            <w:proofErr w:type="spellStart"/>
            <w:r w:rsidRPr="00BB09B3">
              <w:t>LoadTest</w:t>
            </w:r>
            <w:proofErr w:type="spellEnd"/>
            <w:r w:rsidRPr="00BB09B3">
              <w:t>/</w:t>
            </w:r>
            <w:proofErr w:type="spellStart"/>
            <w:r w:rsidRPr="00F74047">
              <w:t>DataSources</w:t>
            </w:r>
            <w:proofErr w:type="spellEnd"/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BB09B3">
              <w:t>/eCoaching/</w:t>
            </w:r>
            <w:proofErr w:type="spellStart"/>
            <w:r w:rsidRPr="00BB09B3">
              <w:t>LoadTest</w:t>
            </w:r>
            <w:proofErr w:type="spellEnd"/>
            <w:r w:rsidRPr="00BB09B3">
              <w:t>/</w:t>
            </w:r>
            <w:r w:rsidRPr="00F74047">
              <w:t>Reports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Report Parts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http://f3420-ecldb</w:t>
            </w:r>
            <w:r>
              <w:t>p</w:t>
            </w:r>
            <w:r w:rsidRPr="00F74047">
              <w:t>01.vangent.local/ReportServer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SQL Server 2008 R2, 2012 or 2014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220" w:type="dxa"/>
          </w:tcPr>
          <w:p w:rsidR="003B679C" w:rsidRPr="00F74047" w:rsidRDefault="003B679C" w:rsidP="00925970">
            <w:r w:rsidRPr="001515E0">
              <w:t>http://f3420-ecldb</w:t>
            </w:r>
            <w:r>
              <w:t>p</w:t>
            </w:r>
            <w:r w:rsidRPr="001515E0">
              <w:t>01/Reports_ECL</w:t>
            </w:r>
            <w:r>
              <w:t>P</w:t>
            </w:r>
            <w:r w:rsidRPr="001515E0">
              <w:t>01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/>
        </w:tc>
      </w:tr>
    </w:tbl>
    <w:p w:rsidR="003B679C" w:rsidRDefault="003B679C" w:rsidP="003B679C">
      <w:pPr>
        <w:pStyle w:val="Heading1"/>
        <w:spacing w:before="0"/>
        <w:ind w:left="720"/>
        <w:rPr>
          <w:rFonts w:ascii="Arial" w:hAnsi="Arial" w:cs="Arial"/>
          <w:color w:val="auto"/>
          <w:sz w:val="20"/>
          <w:szCs w:val="20"/>
        </w:rPr>
      </w:pPr>
      <w:bookmarkStart w:id="57" w:name="_Toc490552945"/>
    </w:p>
    <w:p w:rsidR="003B679C" w:rsidRPr="00925970" w:rsidRDefault="003B679C" w:rsidP="003B679C">
      <w:pPr>
        <w:pStyle w:val="Heading1"/>
        <w:numPr>
          <w:ilvl w:val="1"/>
          <w:numId w:val="3"/>
        </w:numPr>
        <w:spacing w:before="0"/>
        <w:ind w:left="1138" w:hanging="418"/>
        <w:rPr>
          <w:rFonts w:ascii="Arial" w:hAnsi="Arial" w:cs="Arial"/>
          <w:color w:val="auto"/>
          <w:sz w:val="20"/>
          <w:szCs w:val="20"/>
        </w:rPr>
      </w:pPr>
      <w:bookmarkStart w:id="58" w:name="_Toc490553376"/>
      <w:bookmarkStart w:id="59" w:name="_Toc490553849"/>
      <w:r w:rsidRPr="00925970">
        <w:rPr>
          <w:rFonts w:ascii="Arial" w:hAnsi="Arial" w:cs="Arial"/>
          <w:color w:val="auto"/>
          <w:sz w:val="20"/>
          <w:szCs w:val="20"/>
        </w:rPr>
        <w:t>Production</w:t>
      </w:r>
      <w:bookmarkEnd w:id="57"/>
      <w:bookmarkEnd w:id="58"/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0"/>
      </w:tblGrid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>Overwrite  Datasets</w:t>
            </w:r>
          </w:p>
        </w:tc>
        <w:tc>
          <w:tcPr>
            <w:tcW w:w="5220" w:type="dxa"/>
          </w:tcPr>
          <w:p w:rsidR="003B679C" w:rsidRDefault="003B679C" w:rsidP="00925970">
            <w:r>
              <w:t>True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 w:rsidRPr="005745A6">
              <w:rPr>
                <w:b/>
              </w:rPr>
              <w:t xml:space="preserve">Overwrite </w:t>
            </w:r>
            <w:proofErr w:type="spellStart"/>
            <w:r w:rsidRPr="005745A6">
              <w:rPr>
                <w:b/>
              </w:rPr>
              <w:t>DataSources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>
              <w:t>False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TargetDatasetFolder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BB09B3">
              <w:t>/eCoaching/Production/Datasets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TargetDataSourceFolder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BB09B3">
              <w:t>/eCoaching/Production/</w:t>
            </w:r>
            <w:proofErr w:type="spellStart"/>
            <w:r w:rsidRPr="00BB09B3">
              <w:t>DataSources</w:t>
            </w:r>
            <w:proofErr w:type="spellEnd"/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BB09B3">
              <w:t>/eCoaching/Production/Reports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TargetReportPartFolder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Report Parts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TargetServerURL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http://f3420-ecldb</w:t>
            </w:r>
            <w:r>
              <w:t>p</w:t>
            </w:r>
            <w:r w:rsidRPr="00F74047">
              <w:t>01.vangent.local/ReportServer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proofErr w:type="spellStart"/>
            <w:r w:rsidRPr="005745A6">
              <w:rPr>
                <w:b/>
              </w:rPr>
              <w:t>TargetServerVersion</w:t>
            </w:r>
            <w:proofErr w:type="spellEnd"/>
          </w:p>
        </w:tc>
        <w:tc>
          <w:tcPr>
            <w:tcW w:w="5220" w:type="dxa"/>
          </w:tcPr>
          <w:p w:rsidR="003B679C" w:rsidRDefault="003B679C" w:rsidP="00925970">
            <w:r w:rsidRPr="00F74047">
              <w:t>SQL Server 2008 R2, 2012 or 2014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  <w:r>
              <w:rPr>
                <w:b/>
              </w:rPr>
              <w:t>Report Portal</w:t>
            </w:r>
          </w:p>
        </w:tc>
        <w:tc>
          <w:tcPr>
            <w:tcW w:w="5220" w:type="dxa"/>
          </w:tcPr>
          <w:p w:rsidR="003B679C" w:rsidRPr="00F74047" w:rsidRDefault="003B679C" w:rsidP="00925970">
            <w:r w:rsidRPr="001515E0">
              <w:t>http://f3420-ecldb</w:t>
            </w:r>
            <w:r>
              <w:t>p</w:t>
            </w:r>
            <w:r w:rsidRPr="001515E0">
              <w:t>01/Reports_ECL</w:t>
            </w:r>
            <w:r>
              <w:t>P</w:t>
            </w:r>
            <w:r w:rsidRPr="001515E0">
              <w:t>01</w:t>
            </w:r>
          </w:p>
        </w:tc>
      </w:tr>
      <w:tr w:rsidR="003B679C" w:rsidTr="00925970">
        <w:tc>
          <w:tcPr>
            <w:tcW w:w="2695" w:type="dxa"/>
          </w:tcPr>
          <w:p w:rsidR="003B679C" w:rsidRPr="005745A6" w:rsidRDefault="003B679C" w:rsidP="00925970">
            <w:pPr>
              <w:rPr>
                <w:b/>
              </w:rPr>
            </w:pPr>
          </w:p>
        </w:tc>
        <w:tc>
          <w:tcPr>
            <w:tcW w:w="5220" w:type="dxa"/>
          </w:tcPr>
          <w:p w:rsidR="003B679C" w:rsidRPr="00F74047" w:rsidRDefault="003B679C" w:rsidP="00925970"/>
        </w:tc>
      </w:tr>
    </w:tbl>
    <w:p w:rsidR="00373EBA" w:rsidRPr="008F746F" w:rsidRDefault="00373EBA" w:rsidP="00BC29AE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</w:pPr>
    </w:p>
    <w:sectPr w:rsidR="00373EBA" w:rsidRPr="008F746F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B6F" w:rsidRDefault="00F60B6F" w:rsidP="009F2A51">
      <w:pPr>
        <w:spacing w:after="0" w:line="240" w:lineRule="auto"/>
      </w:pPr>
      <w:r>
        <w:separator/>
      </w:r>
    </w:p>
  </w:endnote>
  <w:endnote w:type="continuationSeparator" w:id="0">
    <w:p w:rsidR="00F60B6F" w:rsidRDefault="00F60B6F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Pr="007B53B8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7B16D7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7B16D7" w:rsidRPr="0091531A" w:rsidRDefault="007B16D7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6D7" w:rsidRDefault="007B16D7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C0013">
      <w:rPr>
        <w:rStyle w:val="PageNumber"/>
        <w:noProof/>
        <w:sz w:val="18"/>
      </w:rPr>
      <w:t>17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6F" w:rsidRDefault="00F60B6F" w:rsidP="009F2A51">
      <w:pPr>
        <w:spacing w:after="0" w:line="240" w:lineRule="auto"/>
      </w:pPr>
      <w:r>
        <w:separator/>
      </w:r>
    </w:p>
  </w:footnote>
  <w:footnote w:type="continuationSeparator" w:id="0">
    <w:p w:rsidR="00F60B6F" w:rsidRDefault="00F60B6F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Default="007B16D7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B16D7" w:rsidRDefault="007B16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5F56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43611B0"/>
    <w:multiLevelType w:val="multilevel"/>
    <w:tmpl w:val="EA24197E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5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A4CCB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B679C"/>
    <w:rsid w:val="003D00C8"/>
    <w:rsid w:val="003D2977"/>
    <w:rsid w:val="003D3C0A"/>
    <w:rsid w:val="003E1F08"/>
    <w:rsid w:val="003E3922"/>
    <w:rsid w:val="0042551C"/>
    <w:rsid w:val="00425565"/>
    <w:rsid w:val="00432150"/>
    <w:rsid w:val="004323CF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17A6F"/>
    <w:rsid w:val="00540EA3"/>
    <w:rsid w:val="00544A27"/>
    <w:rsid w:val="0054760A"/>
    <w:rsid w:val="00556F1C"/>
    <w:rsid w:val="00572F34"/>
    <w:rsid w:val="00591671"/>
    <w:rsid w:val="005A7B8E"/>
    <w:rsid w:val="005B4919"/>
    <w:rsid w:val="005C0013"/>
    <w:rsid w:val="005D5D20"/>
    <w:rsid w:val="005E4DED"/>
    <w:rsid w:val="00601D0A"/>
    <w:rsid w:val="00620FB2"/>
    <w:rsid w:val="00623B88"/>
    <w:rsid w:val="00630A4E"/>
    <w:rsid w:val="00644CBA"/>
    <w:rsid w:val="00646DDB"/>
    <w:rsid w:val="00694F80"/>
    <w:rsid w:val="00695E80"/>
    <w:rsid w:val="006A036D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38F0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96192"/>
    <w:rsid w:val="00BC29AE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1DB9"/>
    <w:rsid w:val="00C42AE3"/>
    <w:rsid w:val="00C46AC2"/>
    <w:rsid w:val="00C50FFE"/>
    <w:rsid w:val="00C53166"/>
    <w:rsid w:val="00C57C3E"/>
    <w:rsid w:val="00C83D7D"/>
    <w:rsid w:val="00C84D7D"/>
    <w:rsid w:val="00C84DC7"/>
    <w:rsid w:val="00C90FD9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3182E"/>
    <w:rsid w:val="00D32094"/>
    <w:rsid w:val="00D37C04"/>
    <w:rsid w:val="00D43FD1"/>
    <w:rsid w:val="00D45D51"/>
    <w:rsid w:val="00D47089"/>
    <w:rsid w:val="00D63E6E"/>
    <w:rsid w:val="00D721EB"/>
    <w:rsid w:val="00D77877"/>
    <w:rsid w:val="00D80FA8"/>
    <w:rsid w:val="00D91811"/>
    <w:rsid w:val="00DA164B"/>
    <w:rsid w:val="00E012D4"/>
    <w:rsid w:val="00E03889"/>
    <w:rsid w:val="00E1489E"/>
    <w:rsid w:val="00E17182"/>
    <w:rsid w:val="00E173C1"/>
    <w:rsid w:val="00E24F22"/>
    <w:rsid w:val="00E250E0"/>
    <w:rsid w:val="00E36F9D"/>
    <w:rsid w:val="00E430C0"/>
    <w:rsid w:val="00E5171C"/>
    <w:rsid w:val="00E55462"/>
    <w:rsid w:val="00E57F38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60B6F"/>
    <w:rsid w:val="00F92A3C"/>
    <w:rsid w:val="00FB17B2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B679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B679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A43EE-365F-4F37-8782-A534C381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17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6996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20</cp:revision>
  <dcterms:created xsi:type="dcterms:W3CDTF">2017-04-18T18:53:00Z</dcterms:created>
  <dcterms:modified xsi:type="dcterms:W3CDTF">2018-04-09T12:57:00Z</dcterms:modified>
</cp:coreProperties>
</file>
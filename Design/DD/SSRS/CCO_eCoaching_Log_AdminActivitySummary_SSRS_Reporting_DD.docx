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37F5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58F96A3" w14:textId="77777777" w:rsidR="009F2A51" w:rsidRPr="002431EB" w:rsidRDefault="009F2A51" w:rsidP="009F2A51">
      <w:pPr>
        <w:ind w:right="-270"/>
        <w:rPr>
          <w:rFonts w:ascii="Century Schoolbook" w:hAnsi="Century Schoolbook"/>
        </w:rPr>
      </w:pPr>
    </w:p>
    <w:p w14:paraId="40929C85" w14:textId="4EAC067E" w:rsidR="009F2A51" w:rsidRPr="002431EB" w:rsidRDefault="009F2A51" w:rsidP="009F2A51">
      <w:pPr>
        <w:ind w:right="-270"/>
        <w:rPr>
          <w:rFonts w:ascii="Century Schoolbook" w:hAnsi="Century Schoolbook"/>
        </w:rPr>
      </w:pPr>
    </w:p>
    <w:p w14:paraId="538B61B9" w14:textId="77777777" w:rsidR="009F5427" w:rsidRPr="002431EB" w:rsidRDefault="009F5427" w:rsidP="009F5427">
      <w:pPr>
        <w:ind w:left="1440" w:right="-270" w:firstLine="720"/>
        <w:jc w:val="both"/>
        <w:rPr>
          <w:rFonts w:ascii="Century Schoolbook" w:hAnsi="Century Schoolbook"/>
        </w:rPr>
      </w:pP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D42872D" w14:textId="4B617B6B" w:rsidR="004F7B11" w:rsidRDefault="009F0E9E" w:rsidP="009F2A51">
      <w:pPr>
        <w:pStyle w:val="BodyText"/>
        <w:spacing w:before="240" w:after="6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 xml:space="preserve">Admin Activity </w:t>
      </w:r>
      <w:r w:rsidR="004F7B11">
        <w:rPr>
          <w:rFonts w:ascii="Arial" w:hAnsi="Arial"/>
          <w:b/>
          <w:sz w:val="36"/>
        </w:rPr>
        <w:t>Summary Report</w:t>
      </w:r>
    </w:p>
    <w:p w14:paraId="5C48AE80" w14:textId="77777777" w:rsidR="009F2A51" w:rsidRPr="002431EB" w:rsidRDefault="004F7B1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SSRS </w:t>
      </w:r>
      <w:r>
        <w:rPr>
          <w:rFonts w:ascii="Arial" w:hAnsi="Arial"/>
          <w:b/>
          <w:sz w:val="32"/>
        </w:rPr>
        <w:t xml:space="preserve">Detail </w:t>
      </w:r>
      <w:r w:rsidR="009F2A51">
        <w:rPr>
          <w:rFonts w:ascii="Arial" w:hAnsi="Arial"/>
          <w:b/>
          <w:sz w:val="32"/>
        </w:rPr>
        <w:t>Design Document</w:t>
      </w:r>
    </w:p>
    <w:p w14:paraId="6B5B4694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p w14:paraId="27AF930E" w14:textId="77777777" w:rsidR="009F2A51" w:rsidRPr="002431EB" w:rsidRDefault="009F2A51" w:rsidP="009F2A51">
      <w:pPr>
        <w:ind w:right="-270"/>
      </w:pPr>
    </w:p>
    <w:tbl>
      <w:tblPr>
        <w:tblW w:w="9450" w:type="dxa"/>
        <w:tblInd w:w="17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710"/>
        <w:gridCol w:w="1620"/>
        <w:gridCol w:w="6120"/>
      </w:tblGrid>
      <w:tr w:rsidR="009F2A51" w:rsidRPr="00D37C04" w14:paraId="54AF4F41" w14:textId="77777777" w:rsidTr="001A0EA8">
        <w:trPr>
          <w:cantSplit/>
          <w:trHeight w:val="282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5A93A29" w14:textId="77777777"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28E19B" w14:textId="77777777"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12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7363BF50" w14:textId="77777777"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653451" w:rsidRPr="00D37C04" w14:paraId="7D1E4973" w14:textId="77777777" w:rsidTr="001A0EA8">
        <w:trPr>
          <w:cantSplit/>
          <w:trHeight w:val="348"/>
        </w:trPr>
        <w:tc>
          <w:tcPr>
            <w:tcW w:w="17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4805FBB" w14:textId="5360D873" w:rsidR="00653451" w:rsidRPr="00D37C04" w:rsidRDefault="00214BC6" w:rsidP="00653451">
            <w:pPr>
              <w:ind w:left="-12" w:right="-270"/>
              <w:jc w:val="center"/>
              <w:rPr>
                <w:rFonts w:ascii="Times New Roman (PCL6)" w:hAnsi="Times New Roman (PCL6)"/>
              </w:rPr>
            </w:pPr>
            <w:ins w:id="1" w:author="Palacherla, Susmitha C" w:date="2022-03-24T14:31:00Z">
              <w:r>
                <w:rPr>
                  <w:rFonts w:ascii="Times New Roman" w:hAnsi="Times New Roman"/>
                </w:rPr>
                <w:t>3/24/2022</w:t>
              </w:r>
            </w:ins>
            <w:del w:id="2" w:author="Palacherla, Susmitha C" w:date="2022-03-24T14:31:00Z">
              <w:r w:rsidR="00653451" w:rsidDel="00214BC6">
                <w:rPr>
                  <w:rFonts w:ascii="Times New Roman" w:hAnsi="Times New Roman"/>
                </w:rPr>
                <w:delText>4/19/2021</w:delText>
              </w:r>
            </w:del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BE57116" w14:textId="77777777" w:rsidR="00653451" w:rsidRPr="00D37C04" w:rsidRDefault="00653451" w:rsidP="00653451">
            <w:pPr>
              <w:ind w:left="-12" w:right="-270"/>
              <w:jc w:val="center"/>
              <w:rPr>
                <w:rFonts w:ascii="Times New Roman (PCL6)" w:hAnsi="Times New Roman (PCL6)"/>
              </w:rPr>
            </w:pPr>
          </w:p>
        </w:tc>
        <w:tc>
          <w:tcPr>
            <w:tcW w:w="612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C301EE7" w14:textId="0907ADDC" w:rsidR="00653451" w:rsidRPr="00D37C04" w:rsidRDefault="00214BC6" w:rsidP="00653451">
            <w:pPr>
              <w:ind w:right="-270"/>
              <w:rPr>
                <w:rFonts w:ascii="Times New Roman (PCL6)" w:hAnsi="Times New Roman (PCL6)"/>
              </w:rPr>
            </w:pPr>
            <w:ins w:id="3" w:author="Palacherla, Susmitha C" w:date="2022-03-24T14:31:00Z">
              <w:r w:rsidRPr="00214BC6">
                <w:t>TFS 24056 - Enhance the search option in the eCL Admin Tool</w:t>
              </w:r>
            </w:ins>
            <w:del w:id="4" w:author="Palacherla, Susmitha C" w:date="2022-03-24T14:31:00Z">
              <w:r w:rsidR="00653451" w:rsidRPr="00B459BC" w:rsidDel="00214BC6">
                <w:delText>TFS 20677 -  AD island to AD AWS environment changes</w:delText>
              </w:r>
            </w:del>
          </w:p>
        </w:tc>
      </w:tr>
    </w:tbl>
    <w:p w14:paraId="0DF4B033" w14:textId="77777777" w:rsidR="009F2A51" w:rsidRPr="002431EB" w:rsidRDefault="009F2A51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7F184BE5" w14:textId="77777777" w:rsidR="009F2A51" w:rsidRPr="002431EB" w:rsidRDefault="00301AD2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2875BE96" wp14:editId="481D4427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D8795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25CC66D5" wp14:editId="2D91CAFA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C7E4FB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BjGhpIKgIAAGM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4F7B11" w:rsidRPr="00B459BC">
        <w:rPr>
          <w:rFonts w:ascii="Times New Roman (PCL6)" w:hAnsi="Times New Roman (PCL6)"/>
          <w:b w:val="0"/>
          <w:sz w:val="22"/>
        </w:rPr>
        <w:t>Suzy Palacherla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4F7B11">
        <w:rPr>
          <w:rFonts w:ascii="Times New Roman (PCL6)" w:hAnsi="Times New Roman (PCL6)"/>
          <w:b w:val="0"/>
          <w:sz w:val="22"/>
        </w:rPr>
        <w:t>4/18/2017</w:t>
      </w:r>
    </w:p>
    <w:p w14:paraId="6224994F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311A5520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4F7B11">
        <w:rPr>
          <w:rFonts w:ascii="Times New Roman (PCL6)" w:hAnsi="Times New Roman (PCL6)"/>
        </w:rPr>
        <w:t>HCSD</w:t>
      </w:r>
    </w:p>
    <w:p w14:paraId="5A4075E7" w14:textId="77777777" w:rsidR="009F2A51" w:rsidRPr="002431EB" w:rsidRDefault="00301AD2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D24AB3E" wp14:editId="12CA3BD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C8561" id="Line 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rCCKQIAAGE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75F8117B" w14:textId="77777777" w:rsidR="009F2A51" w:rsidRPr="002431EB" w:rsidRDefault="00301AD2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7367A563" wp14:editId="6A40BCD3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1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6BB47" id="Line 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8ZQKQIAAGI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D5U8ZQKQIAAGI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5098E037" wp14:editId="13DE7799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18A3C" id="Line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lSjd9CsCAABj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48C39178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11B0971E" w14:textId="77777777" w:rsidR="009F2A51" w:rsidRPr="002431EB" w:rsidRDefault="0013673F" w:rsidP="003B583A">
      <w:pPr>
        <w:spacing w:after="0" w:line="240" w:lineRule="auto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br w:type="page"/>
      </w:r>
      <w:r w:rsidR="009F2A51" w:rsidRPr="002431EB">
        <w:rPr>
          <w:rFonts w:ascii="Arial" w:hAnsi="Arial"/>
          <w:b/>
          <w:sz w:val="28"/>
        </w:rPr>
        <w:lastRenderedPageBreak/>
        <w:t>Change History Log</w:t>
      </w:r>
    </w:p>
    <w:p w14:paraId="3EA20A4D" w14:textId="77777777"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9F2A51" w:rsidRPr="00D37C04" w14:paraId="42405BF2" w14:textId="77777777" w:rsidTr="001A0EA8">
        <w:trPr>
          <w:tblHeader/>
        </w:trPr>
        <w:tc>
          <w:tcPr>
            <w:tcW w:w="1440" w:type="dxa"/>
            <w:shd w:val="solid" w:color="auto" w:fill="000000"/>
          </w:tcPr>
          <w:p w14:paraId="697212D9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14:paraId="5849F7BB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14:paraId="28B1A62A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14:paraId="6CBD6016" w14:textId="77777777" w:rsidTr="001A0EA8">
        <w:tc>
          <w:tcPr>
            <w:tcW w:w="1440" w:type="dxa"/>
          </w:tcPr>
          <w:p w14:paraId="3A141FB7" w14:textId="77777777" w:rsidR="009F2A51" w:rsidRPr="00D37C04" w:rsidRDefault="004F7B11" w:rsidP="00BD7ED6">
            <w:pPr>
              <w:pStyle w:val="hdr1"/>
              <w:ind w:left="0"/>
              <w:jc w:val="left"/>
            </w:pPr>
            <w:r>
              <w:t>4/18/2017</w:t>
            </w:r>
          </w:p>
        </w:tc>
        <w:tc>
          <w:tcPr>
            <w:tcW w:w="5238" w:type="dxa"/>
          </w:tcPr>
          <w:p w14:paraId="3111904A" w14:textId="77777777" w:rsidR="009F2A51" w:rsidRPr="00D37C04" w:rsidRDefault="004F7B11">
            <w:pPr>
              <w:pStyle w:val="hdr1"/>
              <w:ind w:left="0"/>
              <w:jc w:val="left"/>
            </w:pPr>
            <w:r>
              <w:t>TFS 5621 – Initial revision</w:t>
            </w:r>
          </w:p>
        </w:tc>
        <w:tc>
          <w:tcPr>
            <w:tcW w:w="2790" w:type="dxa"/>
          </w:tcPr>
          <w:p w14:paraId="09D93470" w14:textId="77777777" w:rsidR="00256F60" w:rsidRPr="00D37C04" w:rsidRDefault="004F7B11" w:rsidP="00256F6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F2A51" w:rsidRPr="00D37C04" w14:paraId="0A864983" w14:textId="77777777" w:rsidTr="001A0EA8">
        <w:tc>
          <w:tcPr>
            <w:tcW w:w="1440" w:type="dxa"/>
          </w:tcPr>
          <w:p w14:paraId="381C1D0F" w14:textId="77777777" w:rsidR="009F2A51" w:rsidRPr="00D37C04" w:rsidRDefault="00F74047" w:rsidP="00C57C3E">
            <w:pPr>
              <w:pStyle w:val="hdr1"/>
              <w:ind w:left="0"/>
              <w:jc w:val="left"/>
            </w:pPr>
            <w:r>
              <w:t>8/15/2017</w:t>
            </w:r>
          </w:p>
        </w:tc>
        <w:tc>
          <w:tcPr>
            <w:tcW w:w="5238" w:type="dxa"/>
          </w:tcPr>
          <w:p w14:paraId="2993A609" w14:textId="77777777" w:rsidR="009F2A51" w:rsidRPr="00D37C04" w:rsidRDefault="00F74047" w:rsidP="001A0EA8">
            <w:pPr>
              <w:ind w:right="-270"/>
            </w:pPr>
            <w:r>
              <w:rPr>
                <w:rFonts w:ascii="Times New Roman (PCL6)" w:hAnsi="Times New Roman (PCL6)"/>
              </w:rPr>
              <w:t>TFS 7106 – Upgrade for SQL Server 2012</w:t>
            </w:r>
          </w:p>
        </w:tc>
        <w:tc>
          <w:tcPr>
            <w:tcW w:w="2790" w:type="dxa"/>
          </w:tcPr>
          <w:p w14:paraId="20557C17" w14:textId="77777777" w:rsidR="009F2A51" w:rsidRPr="00D37C04" w:rsidRDefault="00F74047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F2A51" w:rsidRPr="00D37C04" w14:paraId="7A3119A1" w14:textId="77777777" w:rsidTr="001A0EA8">
        <w:tc>
          <w:tcPr>
            <w:tcW w:w="1440" w:type="dxa"/>
          </w:tcPr>
          <w:p w14:paraId="5CBEE12F" w14:textId="77777777" w:rsidR="009F2A51" w:rsidRPr="00D37C04" w:rsidRDefault="00582759" w:rsidP="00C57C3E">
            <w:pPr>
              <w:pStyle w:val="hdr1"/>
              <w:ind w:left="0"/>
              <w:jc w:val="left"/>
            </w:pPr>
            <w:r>
              <w:t>08/27/2018</w:t>
            </w:r>
          </w:p>
        </w:tc>
        <w:tc>
          <w:tcPr>
            <w:tcW w:w="5238" w:type="dxa"/>
          </w:tcPr>
          <w:p w14:paraId="21D1A390" w14:textId="77777777" w:rsidR="009F2A51" w:rsidRDefault="00582759" w:rsidP="00C57C3E">
            <w:pPr>
              <w:pStyle w:val="hdr1"/>
              <w:ind w:left="0"/>
              <w:jc w:val="left"/>
            </w:pPr>
            <w:r w:rsidRPr="00582759">
              <w:t>TFS 11663 - Update urls in SSRS Reporting for Shared</w:t>
            </w:r>
            <w:r w:rsidR="00FD5097">
              <w:t xml:space="preserve"> </w:t>
            </w:r>
            <w:r w:rsidRPr="00582759">
              <w:t>Services domain</w:t>
            </w:r>
            <w:r w:rsidR="00FD5097">
              <w:t>.</w:t>
            </w:r>
          </w:p>
          <w:p w14:paraId="027C9CD7" w14:textId="77777777" w:rsidR="00FD5097" w:rsidRPr="00D37C04" w:rsidRDefault="00FD5097" w:rsidP="00C57C3E">
            <w:pPr>
              <w:pStyle w:val="hdr1"/>
              <w:ind w:left="0"/>
              <w:jc w:val="left"/>
            </w:pPr>
            <w:r>
              <w:t>Updated Section 7.0 Deployment properties and added Section 8.0 for Data Source(s)</w:t>
            </w:r>
          </w:p>
        </w:tc>
        <w:tc>
          <w:tcPr>
            <w:tcW w:w="2790" w:type="dxa"/>
          </w:tcPr>
          <w:p w14:paraId="01998933" w14:textId="77777777" w:rsidR="008F746F" w:rsidRPr="00D37C04" w:rsidRDefault="00582759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F2A51" w:rsidRPr="00D37C04" w14:paraId="605F131A" w14:textId="77777777" w:rsidTr="001A0EA8">
        <w:tc>
          <w:tcPr>
            <w:tcW w:w="1440" w:type="dxa"/>
          </w:tcPr>
          <w:p w14:paraId="48B13DDA" w14:textId="77777777" w:rsidR="009F2A51" w:rsidRPr="00D37C04" w:rsidRDefault="001A0EA8" w:rsidP="00C57C3E">
            <w:pPr>
              <w:pStyle w:val="hdr1"/>
              <w:ind w:left="0"/>
              <w:jc w:val="left"/>
            </w:pPr>
            <w:r>
              <w:t>02/11/2019</w:t>
            </w:r>
          </w:p>
        </w:tc>
        <w:tc>
          <w:tcPr>
            <w:tcW w:w="5238" w:type="dxa"/>
          </w:tcPr>
          <w:p w14:paraId="529EB17B" w14:textId="77777777" w:rsidR="001A0EA8" w:rsidRDefault="001A0EA8" w:rsidP="001A0EA8">
            <w:pPr>
              <w:pStyle w:val="hdr1"/>
              <w:ind w:left="0"/>
              <w:jc w:val="left"/>
            </w:pPr>
            <w:r w:rsidRPr="00582759">
              <w:t xml:space="preserve">TFS </w:t>
            </w:r>
            <w:r w:rsidRPr="00582759">
              <w:rPr>
                <w:rFonts w:ascii="Times New Roman (PCL6)" w:hAnsi="Times New Roman (PCL6)"/>
              </w:rPr>
              <w:t>1</w:t>
            </w:r>
            <w:r>
              <w:rPr>
                <w:rFonts w:ascii="Times New Roman (PCL6)" w:hAnsi="Times New Roman (PCL6)"/>
              </w:rPr>
              <w:t>3437</w:t>
            </w:r>
            <w:r w:rsidRPr="00582759">
              <w:t xml:space="preserve"> - Update urls in SSRS Reporting for </w:t>
            </w:r>
            <w:r>
              <w:t>AD</w:t>
            </w:r>
            <w:r w:rsidRPr="00582759">
              <w:t xml:space="preserve"> domain</w:t>
            </w:r>
            <w:r>
              <w:t>.</w:t>
            </w:r>
          </w:p>
          <w:p w14:paraId="2D0B9AFE" w14:textId="77777777" w:rsidR="009F2A51" w:rsidRPr="00D37C04" w:rsidRDefault="001A0EA8" w:rsidP="001A0EA8">
            <w:pPr>
              <w:pStyle w:val="hdr1"/>
              <w:ind w:left="0"/>
              <w:jc w:val="left"/>
            </w:pPr>
            <w:r>
              <w:t>Updated Section 7.0 Deployment properties and added Section 8.0 for Data Source(s)</w:t>
            </w:r>
          </w:p>
        </w:tc>
        <w:tc>
          <w:tcPr>
            <w:tcW w:w="2790" w:type="dxa"/>
            <w:vAlign w:val="bottom"/>
          </w:tcPr>
          <w:p w14:paraId="3145DDE9" w14:textId="77777777" w:rsidR="009F2A51" w:rsidRPr="00D37C04" w:rsidRDefault="001A0EA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17433" w:rsidRPr="00D37C04" w14:paraId="0AFA4DAF" w14:textId="77777777" w:rsidTr="009F5427">
        <w:tc>
          <w:tcPr>
            <w:tcW w:w="1440" w:type="dxa"/>
          </w:tcPr>
          <w:p w14:paraId="3A6CB605" w14:textId="77777777" w:rsidR="00617433" w:rsidRDefault="00617433" w:rsidP="00617433">
            <w:pPr>
              <w:pStyle w:val="hdr1"/>
              <w:ind w:left="0"/>
              <w:jc w:val="left"/>
            </w:pPr>
            <w:r>
              <w:t>03/08/2019</w:t>
            </w:r>
          </w:p>
        </w:tc>
        <w:tc>
          <w:tcPr>
            <w:tcW w:w="5238" w:type="dxa"/>
          </w:tcPr>
          <w:p w14:paraId="778FB508" w14:textId="77777777" w:rsidR="00617433" w:rsidRPr="00582759" w:rsidRDefault="00617433" w:rsidP="00617433">
            <w:pPr>
              <w:pStyle w:val="hdr1"/>
              <w:ind w:left="0"/>
              <w:jc w:val="left"/>
            </w:pPr>
            <w:r w:rsidRPr="00582759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3643</w:t>
            </w:r>
            <w:r w:rsidRPr="00582759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582759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Change label for Module to Employee Level</w:t>
            </w:r>
          </w:p>
        </w:tc>
        <w:tc>
          <w:tcPr>
            <w:tcW w:w="2790" w:type="dxa"/>
          </w:tcPr>
          <w:p w14:paraId="5F20DE3A" w14:textId="77777777" w:rsidR="00617433" w:rsidRDefault="00617433" w:rsidP="0061743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F5427" w:rsidRPr="00D37C04" w14:paraId="1B27099E" w14:textId="77777777" w:rsidTr="009F5427">
        <w:tc>
          <w:tcPr>
            <w:tcW w:w="1440" w:type="dxa"/>
          </w:tcPr>
          <w:p w14:paraId="3F82FAA8" w14:textId="77777777" w:rsidR="009F5427" w:rsidRDefault="009F5427" w:rsidP="009F5427">
            <w:pPr>
              <w:pStyle w:val="hdr1"/>
              <w:ind w:left="0"/>
              <w:jc w:val="left"/>
            </w:pPr>
            <w:r>
              <w:t>8/3/2020</w:t>
            </w:r>
          </w:p>
        </w:tc>
        <w:tc>
          <w:tcPr>
            <w:tcW w:w="5238" w:type="dxa"/>
          </w:tcPr>
          <w:p w14:paraId="1ED6CED5" w14:textId="77777777" w:rsidR="009F5427" w:rsidRPr="00582759" w:rsidRDefault="009F5427" w:rsidP="009F542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9C69BB">
              <w:t xml:space="preserve">TFS 17716 - Removed company specific references </w:t>
            </w:r>
          </w:p>
        </w:tc>
        <w:tc>
          <w:tcPr>
            <w:tcW w:w="2790" w:type="dxa"/>
          </w:tcPr>
          <w:p w14:paraId="31C98604" w14:textId="77777777" w:rsidR="009F5427" w:rsidRDefault="009F5427" w:rsidP="009F542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E0588" w:rsidRPr="00D37C04" w14:paraId="316702F9" w14:textId="77777777" w:rsidTr="009F5427">
        <w:tc>
          <w:tcPr>
            <w:tcW w:w="1440" w:type="dxa"/>
          </w:tcPr>
          <w:p w14:paraId="7A6D6B10" w14:textId="6DB7BE62" w:rsidR="006E0588" w:rsidRDefault="006E0588" w:rsidP="006E0588">
            <w:pPr>
              <w:pStyle w:val="hdr1"/>
              <w:ind w:left="0"/>
              <w:jc w:val="left"/>
            </w:pPr>
            <w:r>
              <w:t>4/19/2021</w:t>
            </w:r>
          </w:p>
        </w:tc>
        <w:tc>
          <w:tcPr>
            <w:tcW w:w="5238" w:type="dxa"/>
          </w:tcPr>
          <w:p w14:paraId="52B135E1" w14:textId="7F5BD80C" w:rsidR="006E0588" w:rsidRPr="009C69BB" w:rsidRDefault="006E0588" w:rsidP="006E0588">
            <w:pPr>
              <w:pStyle w:val="hdr1"/>
              <w:ind w:left="0"/>
              <w:jc w:val="left"/>
            </w:pPr>
            <w:r w:rsidRPr="00B459BC">
              <w:t>TFS 20677 -  AD island to AD AWS environment changes</w:t>
            </w:r>
          </w:p>
        </w:tc>
        <w:tc>
          <w:tcPr>
            <w:tcW w:w="2790" w:type="dxa"/>
          </w:tcPr>
          <w:p w14:paraId="736CD652" w14:textId="1BF34952" w:rsidR="006E0588" w:rsidRDefault="006E0588" w:rsidP="006E0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14BC6" w:rsidRPr="00D37C04" w14:paraId="24D4955F" w14:textId="77777777" w:rsidTr="009F5427">
        <w:trPr>
          <w:ins w:id="5" w:author="Palacherla, Susmitha C" w:date="2022-03-24T14:31:00Z"/>
        </w:trPr>
        <w:tc>
          <w:tcPr>
            <w:tcW w:w="1440" w:type="dxa"/>
          </w:tcPr>
          <w:p w14:paraId="050D7AF3" w14:textId="1AF118B5" w:rsidR="00214BC6" w:rsidRDefault="00214BC6" w:rsidP="00214BC6">
            <w:pPr>
              <w:pStyle w:val="hdr1"/>
              <w:ind w:left="0"/>
              <w:jc w:val="left"/>
              <w:rPr>
                <w:ins w:id="6" w:author="Palacherla, Susmitha C" w:date="2022-03-24T14:31:00Z"/>
              </w:rPr>
            </w:pPr>
            <w:ins w:id="7" w:author="Palacherla, Susmitha C" w:date="2022-03-24T14:31:00Z">
              <w:r>
                <w:t>3/24/2022</w:t>
              </w:r>
            </w:ins>
          </w:p>
        </w:tc>
        <w:tc>
          <w:tcPr>
            <w:tcW w:w="5238" w:type="dxa"/>
          </w:tcPr>
          <w:p w14:paraId="71326C74" w14:textId="3E524734" w:rsidR="00214BC6" w:rsidRPr="00B459BC" w:rsidRDefault="00214BC6" w:rsidP="00214BC6">
            <w:pPr>
              <w:pStyle w:val="hdr1"/>
              <w:ind w:left="0"/>
              <w:jc w:val="left"/>
              <w:rPr>
                <w:ins w:id="8" w:author="Palacherla, Susmitha C" w:date="2022-03-24T14:31:00Z"/>
              </w:rPr>
            </w:pPr>
            <w:ins w:id="9" w:author="Palacherla, Susmitha C" w:date="2022-03-24T14:31:00Z">
              <w:r w:rsidRPr="00214BC6">
                <w:t>TFS 24056 - Enhance the search option in the eCL Admin Tool</w:t>
              </w:r>
            </w:ins>
          </w:p>
        </w:tc>
        <w:tc>
          <w:tcPr>
            <w:tcW w:w="2790" w:type="dxa"/>
          </w:tcPr>
          <w:p w14:paraId="3677967A" w14:textId="0A162996" w:rsidR="00214BC6" w:rsidRDefault="00214BC6" w:rsidP="00214BC6">
            <w:pPr>
              <w:pStyle w:val="hdr1"/>
              <w:ind w:left="0"/>
              <w:jc w:val="left"/>
              <w:rPr>
                <w:ins w:id="10" w:author="Palacherla, Susmitha C" w:date="2022-03-24T14:31:00Z"/>
              </w:rPr>
            </w:pPr>
            <w:ins w:id="11" w:author="Palacherla, Susmitha C" w:date="2022-03-24T14:32:00Z">
              <w:r>
                <w:t>Susmitha Palacherla</w:t>
              </w:r>
            </w:ins>
          </w:p>
        </w:tc>
      </w:tr>
    </w:tbl>
    <w:p w14:paraId="43A8B4C9" w14:textId="77777777" w:rsidR="009F2A51" w:rsidRPr="002431EB" w:rsidRDefault="009F2A51" w:rsidP="009F2A51">
      <w:pPr>
        <w:pStyle w:val="BodyText"/>
      </w:pPr>
    </w:p>
    <w:p w14:paraId="3A2C5A50" w14:textId="77777777"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  <w:bookmarkStart w:id="12" w:name="_Toc434743870"/>
    </w:p>
    <w:p w14:paraId="529179FD" w14:textId="77777777"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3201D154" w14:textId="77777777"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0AC84502" w14:textId="77777777"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400C07C3" w14:textId="77777777"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289299DC" w14:textId="77777777"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1B25547B" w14:textId="77777777"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0226B812" w14:textId="77777777"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227045A9" w14:textId="77777777"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482D23F0" w14:textId="77777777"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06C879DE" w14:textId="77777777"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53F7FEA8" w14:textId="77777777"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6BF15808" w14:textId="77777777"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24CB256A" w14:textId="77777777"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20672CC0" w14:textId="77777777"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312C820A" w14:textId="77777777"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13858DA1" w14:textId="77777777"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059724B8" w14:textId="77777777"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12686869" w14:textId="77777777"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4A7A3526" w14:textId="77777777"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4D55C4B3" w14:textId="77777777"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6E67F552" w14:textId="77777777"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253B3304" w14:textId="77777777" w:rsidR="00FD5097" w:rsidRDefault="00FD5097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6B20ED67" w14:textId="77777777" w:rsidR="00FD5097" w:rsidRDefault="00FD5097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69407729" w14:textId="77777777" w:rsidR="00FD5097" w:rsidRDefault="00FD5097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69284BB7" w14:textId="77777777" w:rsidR="00FD5097" w:rsidRDefault="00FD5097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49ED93EE" w14:textId="77777777" w:rsidR="00FD5097" w:rsidRDefault="00FD5097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3A50F33E" w14:textId="77777777" w:rsidR="00FD5097" w:rsidRDefault="00FD5097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14:paraId="4E906CEF" w14:textId="77777777" w:rsidR="00077651" w:rsidRDefault="00077651" w:rsidP="000D6346">
      <w:pPr>
        <w:widowControl w:val="0"/>
        <w:autoSpaceDE w:val="0"/>
        <w:autoSpaceDN w:val="0"/>
        <w:adjustRightInd w:val="0"/>
        <w:spacing w:after="0" w:line="240" w:lineRule="auto"/>
      </w:pP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11368329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AFFDBE" w14:textId="77777777" w:rsidR="00077651" w:rsidRDefault="00077651">
          <w:pPr>
            <w:pStyle w:val="TOCHeading"/>
          </w:pPr>
          <w:r>
            <w:t>Contents</w:t>
          </w:r>
        </w:p>
        <w:p w14:paraId="1BA6319A" w14:textId="77777777" w:rsidR="00FD5097" w:rsidRDefault="0007765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133382" w:history="1">
            <w:r w:rsidR="00FD5097" w:rsidRPr="0000593D">
              <w:rPr>
                <w:rStyle w:val="Hyperlink"/>
                <w:noProof/>
              </w:rPr>
              <w:t>1.0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Purpose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_Toc523133382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4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14:paraId="51C990AD" w14:textId="77777777" w:rsidR="00FD5097" w:rsidRDefault="009F0F8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83" w:history="1">
            <w:r w:rsidR="00FD5097" w:rsidRPr="0000593D">
              <w:rPr>
                <w:rStyle w:val="Hyperlink"/>
                <w:noProof/>
              </w:rPr>
              <w:t>2.0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XML Information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_Toc523133383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4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14:paraId="3CC00B5F" w14:textId="77777777" w:rsidR="00FD5097" w:rsidRDefault="009F0F8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84" w:history="1">
            <w:r w:rsidR="00FD5097" w:rsidRPr="0000593D">
              <w:rPr>
                <w:rStyle w:val="Hyperlink"/>
                <w:noProof/>
              </w:rPr>
              <w:t>3.0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Report Parameters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_Toc523133384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4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14:paraId="2E812324" w14:textId="77777777" w:rsidR="00FD5097" w:rsidRDefault="009F0F8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85" w:history="1">
            <w:r w:rsidR="00FD5097" w:rsidRPr="0000593D">
              <w:rPr>
                <w:rStyle w:val="Hyperlink"/>
                <w:noProof/>
              </w:rPr>
              <w:t>4.0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Report Datasets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_Toc523133385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5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14:paraId="2B2DD793" w14:textId="77777777" w:rsidR="00FD5097" w:rsidRDefault="009F0F8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86" w:history="1">
            <w:r w:rsidR="00FD5097" w:rsidRPr="0000593D">
              <w:rPr>
                <w:rStyle w:val="Hyperlink"/>
                <w:noProof/>
              </w:rPr>
              <w:t>4.1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AdminActivitySummary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_Toc523133386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5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14:paraId="18B3DE6C" w14:textId="77777777" w:rsidR="00FD5097" w:rsidRDefault="009F0F8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87" w:history="1">
            <w:r w:rsidR="00FD5097" w:rsidRPr="0000593D">
              <w:rPr>
                <w:rStyle w:val="Hyperlink"/>
                <w:noProof/>
              </w:rPr>
              <w:t>4.2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AdminLogTypeRef (uses shared dataset AdminLogTypeList)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_Toc523133387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8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14:paraId="47689BAB" w14:textId="77777777" w:rsidR="00FD5097" w:rsidRDefault="009F0F8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88" w:history="1">
            <w:r w:rsidR="00FD5097" w:rsidRPr="0000593D">
              <w:rPr>
                <w:rStyle w:val="Hyperlink"/>
                <w:noProof/>
              </w:rPr>
              <w:t>4.3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AdminActionRef (uses shared dataset AdminActionList)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_Toc523133388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9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14:paraId="1328BF13" w14:textId="77777777" w:rsidR="00FD5097" w:rsidRDefault="009F0F8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89" w:history="1">
            <w:r w:rsidR="00FD5097" w:rsidRPr="0000593D">
              <w:rPr>
                <w:rStyle w:val="Hyperlink"/>
                <w:noProof/>
              </w:rPr>
              <w:t>4.4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AdminFormRef (uses shared dataset AdminFormList)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_Toc523133389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10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14:paraId="1D36E81D" w14:textId="77777777" w:rsidR="00FD5097" w:rsidRDefault="009F0F8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90" w:history="1">
            <w:r w:rsidR="00FD5097" w:rsidRPr="0000593D">
              <w:rPr>
                <w:rStyle w:val="Hyperlink"/>
                <w:noProof/>
              </w:rPr>
              <w:t>5.0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Report Display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_Toc523133390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12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14:paraId="5E735A74" w14:textId="77777777" w:rsidR="00FD5097" w:rsidRDefault="009F0F8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91" w:history="1">
            <w:r w:rsidR="00FD5097" w:rsidRPr="0000593D">
              <w:rPr>
                <w:rStyle w:val="Hyperlink"/>
                <w:noProof/>
              </w:rPr>
              <w:t>6.0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Preview Sample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_Toc523133391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17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14:paraId="0A61FDA5" w14:textId="77777777" w:rsidR="00FD5097" w:rsidRDefault="009F0F8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92" w:history="1">
            <w:r w:rsidR="00FD5097" w:rsidRPr="0000593D">
              <w:rPr>
                <w:rStyle w:val="Hyperlink"/>
                <w:noProof/>
              </w:rPr>
              <w:t>7.0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Deployment Properties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_Toc523133392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17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14:paraId="6C4C4CD3" w14:textId="77777777" w:rsidR="00FD5097" w:rsidRDefault="009F0F8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93" w:history="1">
            <w:r w:rsidR="00FD5097" w:rsidRPr="0000593D">
              <w:rPr>
                <w:rStyle w:val="Hyperlink"/>
                <w:noProof/>
              </w:rPr>
              <w:t>7.1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Dev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_Toc523133393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17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14:paraId="462C2919" w14:textId="77777777" w:rsidR="00FD5097" w:rsidRDefault="009F0F8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94" w:history="1">
            <w:r w:rsidR="00FD5097" w:rsidRPr="0000593D">
              <w:rPr>
                <w:rStyle w:val="Hyperlink"/>
                <w:noProof/>
              </w:rPr>
              <w:t>7.2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SysTest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_Toc523133394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18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14:paraId="27317408" w14:textId="77777777" w:rsidR="00FD5097" w:rsidRDefault="009F0F8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95" w:history="1">
            <w:r w:rsidR="00FD5097" w:rsidRPr="0000593D">
              <w:rPr>
                <w:rStyle w:val="Hyperlink"/>
                <w:noProof/>
              </w:rPr>
              <w:t>7.3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Production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_Toc523133395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18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14:paraId="2F3D297B" w14:textId="77777777" w:rsidR="00FD5097" w:rsidRDefault="009F0F8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3133396" w:history="1">
            <w:r w:rsidR="00FD5097" w:rsidRPr="0000593D">
              <w:rPr>
                <w:rStyle w:val="Hyperlink"/>
                <w:noProof/>
              </w:rPr>
              <w:t>8.0</w:t>
            </w:r>
            <w:r w:rsidR="00FD509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5097" w:rsidRPr="0000593D">
              <w:rPr>
                <w:rStyle w:val="Hyperlink"/>
                <w:rFonts w:ascii="Arial" w:hAnsi="Arial" w:cs="Arial"/>
                <w:noProof/>
              </w:rPr>
              <w:t>Data Source(s)</w:t>
            </w:r>
            <w:r w:rsidR="00FD5097">
              <w:rPr>
                <w:noProof/>
                <w:webHidden/>
              </w:rPr>
              <w:tab/>
            </w:r>
            <w:r w:rsidR="00FD5097">
              <w:rPr>
                <w:noProof/>
                <w:webHidden/>
              </w:rPr>
              <w:fldChar w:fldCharType="begin"/>
            </w:r>
            <w:r w:rsidR="00FD5097">
              <w:rPr>
                <w:noProof/>
                <w:webHidden/>
              </w:rPr>
              <w:instrText xml:space="preserve"> PAGEREF _Toc523133396 \h </w:instrText>
            </w:r>
            <w:r w:rsidR="00FD5097">
              <w:rPr>
                <w:noProof/>
                <w:webHidden/>
              </w:rPr>
            </w:r>
            <w:r w:rsidR="00FD5097">
              <w:rPr>
                <w:noProof/>
                <w:webHidden/>
              </w:rPr>
              <w:fldChar w:fldCharType="separate"/>
            </w:r>
            <w:r w:rsidR="00FD5097">
              <w:rPr>
                <w:noProof/>
                <w:webHidden/>
              </w:rPr>
              <w:t>18</w:t>
            </w:r>
            <w:r w:rsidR="00FD5097">
              <w:rPr>
                <w:noProof/>
                <w:webHidden/>
              </w:rPr>
              <w:fldChar w:fldCharType="end"/>
            </w:r>
          </w:hyperlink>
        </w:p>
        <w:p w14:paraId="586D0D9A" w14:textId="77777777" w:rsidR="00077651" w:rsidRDefault="00077651">
          <w:r>
            <w:rPr>
              <w:b/>
              <w:bCs/>
              <w:noProof/>
            </w:rPr>
            <w:fldChar w:fldCharType="end"/>
          </w:r>
        </w:p>
      </w:sdtContent>
    </w:sdt>
    <w:p w14:paraId="6AAFB671" w14:textId="77777777" w:rsidR="002B32B3" w:rsidRDefault="009F2A51" w:rsidP="000D63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431EB">
        <w:br w:type="page"/>
      </w:r>
      <w:bookmarkEnd w:id="12"/>
    </w:p>
    <w:p w14:paraId="71F703A9" w14:textId="77777777" w:rsidR="00BF6056" w:rsidRDefault="00BF6056" w:rsidP="00BF6056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13" w:name="_Toc523133382"/>
      <w:r>
        <w:rPr>
          <w:rFonts w:ascii="Arial" w:hAnsi="Arial" w:cs="Arial"/>
          <w:sz w:val="24"/>
          <w:szCs w:val="24"/>
        </w:rPr>
        <w:lastRenderedPageBreak/>
        <w:t>Purpose</w:t>
      </w:r>
      <w:bookmarkEnd w:id="13"/>
    </w:p>
    <w:p w14:paraId="2C5458D7" w14:textId="77777777" w:rsidR="00BF6056" w:rsidRPr="00D62F04" w:rsidRDefault="00BF6056" w:rsidP="00BF6056">
      <w:r>
        <w:t xml:space="preserve">The purpose of the </w:t>
      </w:r>
      <w:r w:rsidR="00092504">
        <w:t>W</w:t>
      </w:r>
      <w:r w:rsidR="00FC77E3">
        <w:t>arning</w:t>
      </w:r>
      <w:r w:rsidR="00B17323">
        <w:t xml:space="preserve"> summary report is for Engineering, Program and support staff that need to be able to view the details of the </w:t>
      </w:r>
      <w:r w:rsidR="009F0E9E">
        <w:t>Admin activity audit logs</w:t>
      </w:r>
      <w:r w:rsidR="00B17323">
        <w:t xml:space="preserve"> and or generate Reports based on the </w:t>
      </w:r>
      <w:r w:rsidR="009F0E9E">
        <w:t>Admin activity audit</w:t>
      </w:r>
      <w:r w:rsidR="00B17323">
        <w:t xml:space="preserve"> logs to be able to do so without having to login to the database and run direct queries.</w:t>
      </w:r>
    </w:p>
    <w:p w14:paraId="3AE1000E" w14:textId="77777777" w:rsidR="00BF6056" w:rsidRPr="00D62F04" w:rsidRDefault="00BF6056" w:rsidP="00BF6056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14" w:name="_Toc523133383"/>
      <w:r w:rsidRPr="00CF2472">
        <w:rPr>
          <w:rFonts w:ascii="Arial" w:hAnsi="Arial" w:cs="Arial"/>
          <w:sz w:val="24"/>
          <w:szCs w:val="24"/>
        </w:rPr>
        <w:t>XML Information</w:t>
      </w:r>
      <w:bookmarkEnd w:id="14"/>
    </w:p>
    <w:p w14:paraId="64CBEBA8" w14:textId="77777777" w:rsidR="006F6E8A" w:rsidRDefault="00BF6056">
      <w:pPr>
        <w:widowControl w:val="0"/>
        <w:autoSpaceDE w:val="0"/>
        <w:autoSpaceDN w:val="0"/>
        <w:adjustRightInd w:val="0"/>
        <w:spacing w:after="0" w:line="240" w:lineRule="auto"/>
      </w:pPr>
      <w:r w:rsidRPr="00D62F04">
        <w:t>The location</w:t>
      </w:r>
      <w:r w:rsidR="006F6E8A" w:rsidRPr="0013673F">
        <w:t xml:space="preserve"> </w:t>
      </w:r>
      <w:r w:rsidR="006F6E8A">
        <w:t xml:space="preserve">of the </w:t>
      </w:r>
      <w:r w:rsidR="006F6E8A" w:rsidRPr="0013673F">
        <w:t>RDL</w:t>
      </w:r>
      <w:r w:rsidR="002B32B3" w:rsidRPr="0013673F">
        <w:t xml:space="preserve"> “executable” code for the report </w:t>
      </w:r>
      <w:r w:rsidR="006F6E8A">
        <w:t xml:space="preserve">can be found </w:t>
      </w:r>
      <w:r w:rsidR="002B32B3" w:rsidRPr="0013673F">
        <w:t xml:space="preserve">in </w:t>
      </w:r>
      <w:r w:rsidR="000D0353">
        <w:t>TFS</w:t>
      </w:r>
      <w:r w:rsidR="002B32B3" w:rsidRPr="0013673F">
        <w:t xml:space="preserve"> </w:t>
      </w:r>
      <w:r w:rsidR="006F6E8A">
        <w:t>at:</w:t>
      </w:r>
    </w:p>
    <w:p w14:paraId="7E1C6C50" w14:textId="77777777" w:rsidR="002B32B3" w:rsidRPr="0013673F" w:rsidRDefault="006F6E8A">
      <w:pPr>
        <w:widowControl w:val="0"/>
        <w:autoSpaceDE w:val="0"/>
        <w:autoSpaceDN w:val="0"/>
        <w:adjustRightInd w:val="0"/>
        <w:spacing w:after="0" w:line="240" w:lineRule="auto"/>
      </w:pPr>
      <w:r w:rsidRPr="0013673F">
        <w:t xml:space="preserve"> </w:t>
      </w:r>
    </w:p>
    <w:p w14:paraId="23742290" w14:textId="77777777" w:rsidR="002B32B3" w:rsidRPr="0013673F" w:rsidRDefault="000D0353" w:rsidP="002B32B3">
      <w:pPr>
        <w:widowControl w:val="0"/>
        <w:autoSpaceDE w:val="0"/>
        <w:autoSpaceDN w:val="0"/>
        <w:adjustRightInd w:val="0"/>
        <w:spacing w:after="0" w:line="240" w:lineRule="auto"/>
      </w:pPr>
      <w:r w:rsidRPr="000D0353">
        <w:t>\cms\eCoaching_V2\Code\SSRS\eCoachingReport\eCoachingRepor</w:t>
      </w:r>
      <w:r>
        <w:t>t</w:t>
      </w:r>
      <w:r w:rsidR="00FE5388">
        <w:t>\</w:t>
      </w:r>
      <w:r w:rsidR="009F0E9E">
        <w:t>AdminActivitySu</w:t>
      </w:r>
      <w:r w:rsidRPr="000D0353">
        <w:t>mmary.rdl</w:t>
      </w:r>
    </w:p>
    <w:p w14:paraId="395EBE90" w14:textId="77777777" w:rsidR="006F6E8A" w:rsidRDefault="006F6E8A" w:rsidP="002B32B3">
      <w:pPr>
        <w:widowControl w:val="0"/>
        <w:autoSpaceDE w:val="0"/>
        <w:autoSpaceDN w:val="0"/>
        <w:adjustRightInd w:val="0"/>
        <w:spacing w:after="0" w:line="240" w:lineRule="auto"/>
      </w:pPr>
      <w:r w:rsidRPr="00D62F04">
        <w:t>This contains all the code that defines the SQL, the formatting, and any other special effects.</w:t>
      </w:r>
    </w:p>
    <w:p w14:paraId="02C16266" w14:textId="77777777" w:rsidR="002B32B3" w:rsidRPr="0013673F" w:rsidRDefault="002B32B3" w:rsidP="002B32B3">
      <w:pPr>
        <w:widowControl w:val="0"/>
        <w:autoSpaceDE w:val="0"/>
        <w:autoSpaceDN w:val="0"/>
        <w:adjustRightInd w:val="0"/>
        <w:spacing w:after="0" w:line="240" w:lineRule="auto"/>
      </w:pPr>
    </w:p>
    <w:p w14:paraId="4FE88C7D" w14:textId="77777777" w:rsidR="006F6E8A" w:rsidRPr="00D04BC1" w:rsidRDefault="006F6E8A" w:rsidP="0013673F">
      <w:pPr>
        <w:pStyle w:val="Heading1"/>
        <w:numPr>
          <w:ilvl w:val="0"/>
          <w:numId w:val="3"/>
        </w:numPr>
        <w:spacing w:before="360"/>
        <w:ind w:left="0" w:firstLine="0"/>
        <w:rPr>
          <w:rFonts w:ascii="Arial" w:hAnsi="Arial" w:cs="Arial"/>
          <w:sz w:val="24"/>
          <w:szCs w:val="24"/>
        </w:rPr>
      </w:pPr>
      <w:bookmarkStart w:id="15" w:name="_Toc523133384"/>
      <w:r w:rsidRPr="00D04BC1">
        <w:rPr>
          <w:rFonts w:ascii="Arial" w:hAnsi="Arial" w:cs="Arial"/>
          <w:sz w:val="24"/>
          <w:szCs w:val="24"/>
        </w:rPr>
        <w:t>Report Parameters</w:t>
      </w:r>
      <w:bookmarkEnd w:id="15"/>
    </w:p>
    <w:p w14:paraId="27628269" w14:textId="6281B208" w:rsidR="006F6E8A" w:rsidRPr="00804A60" w:rsidRDefault="009F0E9E" w:rsidP="006F6E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del w:id="16" w:author="Palacherla, Susmitha C" w:date="2022-03-24T14:33:00Z">
        <w:r w:rsidDel="00214BC6">
          <w:rPr>
            <w:noProof/>
          </w:rPr>
          <w:drawing>
            <wp:inline distT="0" distB="0" distL="0" distR="0" wp14:anchorId="589EE559" wp14:editId="11662255">
              <wp:extent cx="2609850" cy="2409825"/>
              <wp:effectExtent l="0" t="0" r="0" b="9525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09850" cy="24098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17" w:author="Palacherla, Susmitha C" w:date="2022-03-24T14:33:00Z">
        <w:r w:rsidR="00214BC6">
          <w:rPr>
            <w:noProof/>
          </w:rPr>
          <w:drawing>
            <wp:inline distT="0" distB="0" distL="0" distR="0" wp14:anchorId="2497BE3D" wp14:editId="69BCE13C">
              <wp:extent cx="2020824" cy="1828800"/>
              <wp:effectExtent l="0" t="0" r="0" b="0"/>
              <wp:docPr id="3" name="Picture 3" descr="Graphical user interface, application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Graphical user interface, application&#10;&#10;Description automatically generated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20824" cy="1828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931CF50" w14:textId="77777777" w:rsidR="006F6E8A" w:rsidRDefault="006F6E8A" w:rsidP="006F6E8A"/>
    <w:p w14:paraId="56EAE962" w14:textId="77777777" w:rsidR="000D0353" w:rsidRDefault="000D0353" w:rsidP="006F6E8A"/>
    <w:p w14:paraId="0D082CB8" w14:textId="77777777" w:rsidR="00FC77E3" w:rsidRDefault="00FC77E3" w:rsidP="006F6E8A"/>
    <w:p w14:paraId="0DA859B3" w14:textId="77777777" w:rsidR="000D0353" w:rsidRDefault="000D0353" w:rsidP="006F6E8A"/>
    <w:p w14:paraId="0E85ED1D" w14:textId="77777777" w:rsidR="006F6E8A" w:rsidRDefault="006F6E8A" w:rsidP="006F6E8A">
      <w:r>
        <w:t xml:space="preserve">The </w:t>
      </w:r>
      <w:r w:rsidR="000D0353">
        <w:t xml:space="preserve">Coaching Summary </w:t>
      </w:r>
      <w:r>
        <w:t>report will take the following parameters: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621"/>
        <w:gridCol w:w="1732"/>
        <w:gridCol w:w="1345"/>
        <w:gridCol w:w="1170"/>
        <w:gridCol w:w="3708"/>
      </w:tblGrid>
      <w:tr w:rsidR="00A51166" w:rsidRPr="00D62F04" w14:paraId="2B4FAC24" w14:textId="77777777" w:rsidTr="000D0353">
        <w:trPr>
          <w:trHeight w:val="260"/>
        </w:trPr>
        <w:tc>
          <w:tcPr>
            <w:tcW w:w="1621" w:type="dxa"/>
            <w:shd w:val="clear" w:color="auto" w:fill="D9D9D9" w:themeFill="background1" w:themeFillShade="D9"/>
          </w:tcPr>
          <w:p w14:paraId="42E63725" w14:textId="77777777"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Name</w:t>
            </w:r>
          </w:p>
        </w:tc>
        <w:tc>
          <w:tcPr>
            <w:tcW w:w="1732" w:type="dxa"/>
            <w:shd w:val="clear" w:color="auto" w:fill="D9D9D9" w:themeFill="background1" w:themeFillShade="D9"/>
          </w:tcPr>
          <w:p w14:paraId="14DE5678" w14:textId="77777777"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User Prompt</w:t>
            </w:r>
          </w:p>
        </w:tc>
        <w:tc>
          <w:tcPr>
            <w:tcW w:w="1345" w:type="dxa"/>
            <w:shd w:val="clear" w:color="auto" w:fill="D9D9D9" w:themeFill="background1" w:themeFillShade="D9"/>
          </w:tcPr>
          <w:p w14:paraId="30A7ECC5" w14:textId="77777777"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5331DBB" w14:textId="77777777"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Required?</w:t>
            </w:r>
          </w:p>
        </w:tc>
        <w:tc>
          <w:tcPr>
            <w:tcW w:w="3708" w:type="dxa"/>
            <w:shd w:val="clear" w:color="auto" w:fill="D9D9D9" w:themeFill="background1" w:themeFillShade="D9"/>
          </w:tcPr>
          <w:p w14:paraId="05085273" w14:textId="77777777"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Description</w:t>
            </w:r>
          </w:p>
        </w:tc>
      </w:tr>
      <w:tr w:rsidR="00A51166" w14:paraId="14B69491" w14:textId="77777777" w:rsidTr="000D0353">
        <w:tc>
          <w:tcPr>
            <w:tcW w:w="1621" w:type="dxa"/>
          </w:tcPr>
          <w:p w14:paraId="2A8BBAEB" w14:textId="77777777" w:rsidR="00A51166" w:rsidRDefault="009F0E9E" w:rsidP="007B16D7">
            <w:pPr>
              <w:spacing w:after="0" w:line="240" w:lineRule="auto"/>
            </w:pPr>
            <w:r>
              <w:t>strTypein</w:t>
            </w:r>
          </w:p>
        </w:tc>
        <w:tc>
          <w:tcPr>
            <w:tcW w:w="1732" w:type="dxa"/>
          </w:tcPr>
          <w:p w14:paraId="4D8E9B0B" w14:textId="77777777" w:rsidR="00A51166" w:rsidRDefault="009F0E9E" w:rsidP="007B16D7">
            <w:pPr>
              <w:spacing w:after="0" w:line="240" w:lineRule="auto"/>
            </w:pPr>
            <w:r>
              <w:t>Log Type</w:t>
            </w:r>
          </w:p>
        </w:tc>
        <w:tc>
          <w:tcPr>
            <w:tcW w:w="1345" w:type="dxa"/>
          </w:tcPr>
          <w:p w14:paraId="72DECE62" w14:textId="77777777" w:rsidR="00A51166" w:rsidRDefault="000D0353" w:rsidP="007B16D7">
            <w:pPr>
              <w:spacing w:after="0" w:line="240" w:lineRule="auto"/>
            </w:pPr>
            <w:r>
              <w:t>Text</w:t>
            </w:r>
          </w:p>
        </w:tc>
        <w:tc>
          <w:tcPr>
            <w:tcW w:w="1170" w:type="dxa"/>
          </w:tcPr>
          <w:p w14:paraId="68A07A30" w14:textId="77777777" w:rsidR="00A51166" w:rsidRDefault="00AA6CAB" w:rsidP="007B16D7">
            <w:pPr>
              <w:spacing w:after="0" w:line="240" w:lineRule="auto"/>
            </w:pPr>
            <w:r>
              <w:t xml:space="preserve">Yes </w:t>
            </w:r>
          </w:p>
        </w:tc>
        <w:tc>
          <w:tcPr>
            <w:tcW w:w="3708" w:type="dxa"/>
          </w:tcPr>
          <w:p w14:paraId="06DAFDB8" w14:textId="77777777" w:rsidR="00A51166" w:rsidRDefault="009F0E9E" w:rsidP="007B16D7">
            <w:pPr>
              <w:spacing w:after="0" w:line="240" w:lineRule="auto"/>
              <w:rPr>
                <w:ins w:id="18" w:author="Palacherla, Susmitha C" w:date="2022-03-24T14:35:00Z"/>
              </w:rPr>
            </w:pPr>
            <w:r>
              <w:t>Gives the user an option to choose from Coaching, Warning or All</w:t>
            </w:r>
          </w:p>
          <w:p w14:paraId="6F7C758D" w14:textId="005A487E" w:rsidR="00214BC6" w:rsidRDefault="00214BC6" w:rsidP="007B16D7">
            <w:pPr>
              <w:spacing w:after="0" w:line="240" w:lineRule="auto"/>
            </w:pPr>
            <w:ins w:id="19" w:author="Palacherla, Susmitha C" w:date="2022-03-24T14:35:00Z">
              <w:r>
                <w:t>Default is All</w:t>
              </w:r>
            </w:ins>
          </w:p>
        </w:tc>
      </w:tr>
      <w:tr w:rsidR="009F0E9E" w14:paraId="73101E33" w14:textId="77777777" w:rsidTr="000D0353">
        <w:tc>
          <w:tcPr>
            <w:tcW w:w="1621" w:type="dxa"/>
          </w:tcPr>
          <w:p w14:paraId="3B6E3958" w14:textId="77777777" w:rsidR="009F0E9E" w:rsidDel="000D0353" w:rsidRDefault="009F0E9E" w:rsidP="007B16D7">
            <w:pPr>
              <w:spacing w:after="0" w:line="240" w:lineRule="auto"/>
            </w:pPr>
            <w:r>
              <w:t>strActivityin</w:t>
            </w:r>
          </w:p>
        </w:tc>
        <w:tc>
          <w:tcPr>
            <w:tcW w:w="1732" w:type="dxa"/>
          </w:tcPr>
          <w:p w14:paraId="0E9AC76E" w14:textId="77777777" w:rsidR="009F0E9E" w:rsidDel="000D0353" w:rsidRDefault="009F0E9E" w:rsidP="007B16D7">
            <w:pPr>
              <w:spacing w:after="0" w:line="240" w:lineRule="auto"/>
            </w:pPr>
            <w:r>
              <w:t>Activity</w:t>
            </w:r>
          </w:p>
        </w:tc>
        <w:tc>
          <w:tcPr>
            <w:tcW w:w="1345" w:type="dxa"/>
          </w:tcPr>
          <w:p w14:paraId="62E16DFF" w14:textId="77777777" w:rsidR="009F0E9E" w:rsidDel="000D0353" w:rsidRDefault="009F0E9E" w:rsidP="007B16D7">
            <w:pPr>
              <w:spacing w:after="0" w:line="240" w:lineRule="auto"/>
            </w:pPr>
            <w:r>
              <w:t>Text</w:t>
            </w:r>
          </w:p>
        </w:tc>
        <w:tc>
          <w:tcPr>
            <w:tcW w:w="1170" w:type="dxa"/>
          </w:tcPr>
          <w:p w14:paraId="7D45C1D3" w14:textId="77777777" w:rsidR="009F0E9E" w:rsidDel="00AA6CAB" w:rsidRDefault="009F0E9E" w:rsidP="007B16D7">
            <w:pPr>
              <w:spacing w:after="0" w:line="240" w:lineRule="auto"/>
            </w:pPr>
            <w:r>
              <w:t>Yes</w:t>
            </w:r>
          </w:p>
        </w:tc>
        <w:tc>
          <w:tcPr>
            <w:tcW w:w="3708" w:type="dxa"/>
          </w:tcPr>
          <w:p w14:paraId="4B02FA12" w14:textId="77777777" w:rsidR="009F0E9E" w:rsidRDefault="009F0E9E" w:rsidP="007B16D7">
            <w:pPr>
              <w:spacing w:after="0" w:line="240" w:lineRule="auto"/>
              <w:rPr>
                <w:ins w:id="20" w:author="Palacherla, Susmitha C" w:date="2022-03-24T14:35:00Z"/>
              </w:rPr>
            </w:pPr>
            <w:r>
              <w:t>Gives user the option to choose from the Activity to report on. Includes Inactivate, Reactivate, Reassign and or All. Depends on the Type selected.</w:t>
            </w:r>
          </w:p>
          <w:p w14:paraId="7829B4F5" w14:textId="2A455616" w:rsidR="00214BC6" w:rsidDel="00AA6CAB" w:rsidRDefault="00214BC6" w:rsidP="007B16D7">
            <w:pPr>
              <w:spacing w:after="0" w:line="240" w:lineRule="auto"/>
            </w:pPr>
            <w:ins w:id="21" w:author="Palacherla, Susmitha C" w:date="2022-03-24T14:35:00Z">
              <w:r>
                <w:lastRenderedPageBreak/>
                <w:t>Default is All</w:t>
              </w:r>
            </w:ins>
          </w:p>
        </w:tc>
      </w:tr>
      <w:tr w:rsidR="000D0353" w14:paraId="674EE0DF" w14:textId="77777777" w:rsidTr="000D0353">
        <w:tc>
          <w:tcPr>
            <w:tcW w:w="1621" w:type="dxa"/>
          </w:tcPr>
          <w:p w14:paraId="4C638CD4" w14:textId="77777777" w:rsidR="000D0353" w:rsidRDefault="000D0353" w:rsidP="000D0353">
            <w:pPr>
              <w:spacing w:after="0" w:line="240" w:lineRule="auto"/>
            </w:pPr>
            <w:r>
              <w:lastRenderedPageBreak/>
              <w:t>strSdatein</w:t>
            </w:r>
          </w:p>
        </w:tc>
        <w:tc>
          <w:tcPr>
            <w:tcW w:w="1732" w:type="dxa"/>
          </w:tcPr>
          <w:p w14:paraId="221E7610" w14:textId="77777777" w:rsidR="000D0353" w:rsidRDefault="000D0353" w:rsidP="000D0353">
            <w:pPr>
              <w:spacing w:after="0" w:line="240" w:lineRule="auto"/>
            </w:pPr>
            <w:r>
              <w:t>Start Date</w:t>
            </w:r>
          </w:p>
        </w:tc>
        <w:tc>
          <w:tcPr>
            <w:tcW w:w="1345" w:type="dxa"/>
          </w:tcPr>
          <w:p w14:paraId="05A3FD83" w14:textId="77777777" w:rsidR="000D0353" w:rsidRDefault="000D0353" w:rsidP="000D0353">
            <w:pPr>
              <w:spacing w:after="0" w:line="240" w:lineRule="auto"/>
            </w:pPr>
            <w:r>
              <w:t>Date/Time</w:t>
            </w:r>
          </w:p>
        </w:tc>
        <w:tc>
          <w:tcPr>
            <w:tcW w:w="1170" w:type="dxa"/>
          </w:tcPr>
          <w:p w14:paraId="7F4138D1" w14:textId="77777777" w:rsidR="000D0353" w:rsidRDefault="000D0353" w:rsidP="000D0353">
            <w:pPr>
              <w:spacing w:after="0" w:line="240" w:lineRule="auto"/>
            </w:pPr>
            <w:r>
              <w:t>Yes</w:t>
            </w:r>
          </w:p>
        </w:tc>
        <w:tc>
          <w:tcPr>
            <w:tcW w:w="3708" w:type="dxa"/>
          </w:tcPr>
          <w:p w14:paraId="5BF607E9" w14:textId="77777777" w:rsidR="000D0353" w:rsidRDefault="00AA6CAB">
            <w:pPr>
              <w:spacing w:after="0" w:line="240" w:lineRule="auto"/>
              <w:rPr>
                <w:ins w:id="22" w:author="Palacherla, Susmitha C" w:date="2022-03-24T14:35:00Z"/>
              </w:rPr>
            </w:pPr>
            <w:r>
              <w:t xml:space="preserve">Start date for list of </w:t>
            </w:r>
            <w:r w:rsidR="009F0E9E">
              <w:t>Admin activity audit logs</w:t>
            </w:r>
            <w:r>
              <w:t xml:space="preserve"> to be displayed based on </w:t>
            </w:r>
            <w:r w:rsidR="009F0E9E">
              <w:t>Action date</w:t>
            </w:r>
          </w:p>
          <w:p w14:paraId="042DACE8" w14:textId="05E3D8CD" w:rsidR="00214BC6" w:rsidRDefault="00214BC6">
            <w:pPr>
              <w:spacing w:after="0" w:line="240" w:lineRule="auto"/>
            </w:pPr>
            <w:ins w:id="23" w:author="Palacherla, Susmitha C" w:date="2022-03-24T14:35:00Z">
              <w:r>
                <w:t xml:space="preserve">Default is </w:t>
              </w:r>
              <w:r w:rsidR="00802F13">
                <w:t>calendar date -30</w:t>
              </w:r>
            </w:ins>
          </w:p>
        </w:tc>
      </w:tr>
      <w:tr w:rsidR="000D0353" w14:paraId="7BF34F44" w14:textId="77777777" w:rsidTr="000D0353">
        <w:tc>
          <w:tcPr>
            <w:tcW w:w="1621" w:type="dxa"/>
          </w:tcPr>
          <w:p w14:paraId="5815CBBD" w14:textId="77777777" w:rsidR="000D0353" w:rsidRDefault="000D0353" w:rsidP="000D0353">
            <w:pPr>
              <w:spacing w:after="0" w:line="240" w:lineRule="auto"/>
            </w:pPr>
            <w:r>
              <w:t>strEDatein</w:t>
            </w:r>
          </w:p>
        </w:tc>
        <w:tc>
          <w:tcPr>
            <w:tcW w:w="1732" w:type="dxa"/>
          </w:tcPr>
          <w:p w14:paraId="5735EDBF" w14:textId="77777777" w:rsidR="000D0353" w:rsidRDefault="000D0353" w:rsidP="000D0353">
            <w:pPr>
              <w:spacing w:after="0" w:line="240" w:lineRule="auto"/>
            </w:pPr>
            <w:r>
              <w:t>End Date</w:t>
            </w:r>
          </w:p>
        </w:tc>
        <w:tc>
          <w:tcPr>
            <w:tcW w:w="1345" w:type="dxa"/>
          </w:tcPr>
          <w:p w14:paraId="4AEE9B4B" w14:textId="77777777" w:rsidR="000D0353" w:rsidRDefault="00AA6CAB" w:rsidP="000D0353">
            <w:pPr>
              <w:spacing w:after="0" w:line="240" w:lineRule="auto"/>
            </w:pPr>
            <w:r>
              <w:t>Date/Time</w:t>
            </w:r>
          </w:p>
        </w:tc>
        <w:tc>
          <w:tcPr>
            <w:tcW w:w="1170" w:type="dxa"/>
          </w:tcPr>
          <w:p w14:paraId="3EC85D18" w14:textId="77777777" w:rsidR="000D0353" w:rsidRDefault="000D0353" w:rsidP="000D0353">
            <w:pPr>
              <w:spacing w:after="0" w:line="240" w:lineRule="auto"/>
            </w:pPr>
            <w:r>
              <w:t>Yes</w:t>
            </w:r>
          </w:p>
        </w:tc>
        <w:tc>
          <w:tcPr>
            <w:tcW w:w="3708" w:type="dxa"/>
          </w:tcPr>
          <w:p w14:paraId="69A8D949" w14:textId="77777777" w:rsidR="000D0353" w:rsidRDefault="009F0E9E" w:rsidP="000D0353">
            <w:pPr>
              <w:spacing w:after="0" w:line="240" w:lineRule="auto"/>
              <w:rPr>
                <w:ins w:id="24" w:author="Palacherla, Susmitha C" w:date="2022-03-24T14:35:00Z"/>
              </w:rPr>
            </w:pPr>
            <w:r>
              <w:t>End date for list of Admin activity audit logs to be displayed based on Action date</w:t>
            </w:r>
            <w:r w:rsidDel="00AA6CAB">
              <w:t xml:space="preserve"> </w:t>
            </w:r>
          </w:p>
          <w:p w14:paraId="27A83B2F" w14:textId="783D152B" w:rsidR="00802F13" w:rsidRDefault="00802F13" w:rsidP="000D0353">
            <w:pPr>
              <w:spacing w:after="0" w:line="240" w:lineRule="auto"/>
            </w:pPr>
            <w:ins w:id="25" w:author="Palacherla, Susmitha C" w:date="2022-03-24T14:35:00Z">
              <w:r>
                <w:t>Default is All</w:t>
              </w:r>
            </w:ins>
          </w:p>
        </w:tc>
      </w:tr>
      <w:tr w:rsidR="000D0353" w14:paraId="3C4FD086" w14:textId="77777777" w:rsidTr="000D0353">
        <w:tc>
          <w:tcPr>
            <w:tcW w:w="1621" w:type="dxa"/>
          </w:tcPr>
          <w:p w14:paraId="4034D1B3" w14:textId="77777777" w:rsidR="000D0353" w:rsidDel="000D0353" w:rsidRDefault="009F0E9E" w:rsidP="007B16D7">
            <w:pPr>
              <w:spacing w:after="0" w:line="240" w:lineRule="auto"/>
            </w:pPr>
            <w:r>
              <w:t>strFormin</w:t>
            </w:r>
          </w:p>
        </w:tc>
        <w:tc>
          <w:tcPr>
            <w:tcW w:w="1732" w:type="dxa"/>
          </w:tcPr>
          <w:p w14:paraId="455D8C61" w14:textId="77777777" w:rsidR="000D0353" w:rsidRDefault="009F0E9E" w:rsidP="007B16D7">
            <w:pPr>
              <w:spacing w:after="0" w:line="240" w:lineRule="auto"/>
            </w:pPr>
            <w:r>
              <w:t>Form Name</w:t>
            </w:r>
          </w:p>
        </w:tc>
        <w:tc>
          <w:tcPr>
            <w:tcW w:w="1345" w:type="dxa"/>
          </w:tcPr>
          <w:p w14:paraId="30DF429A" w14:textId="77777777" w:rsidR="000D0353" w:rsidRDefault="00AA6CAB" w:rsidP="007B16D7">
            <w:pPr>
              <w:spacing w:after="0" w:line="240" w:lineRule="auto"/>
            </w:pPr>
            <w:r>
              <w:t>Text</w:t>
            </w:r>
          </w:p>
        </w:tc>
        <w:tc>
          <w:tcPr>
            <w:tcW w:w="1170" w:type="dxa"/>
          </w:tcPr>
          <w:p w14:paraId="000ACDDD" w14:textId="77777777" w:rsidR="000D0353" w:rsidRDefault="00AA6CAB" w:rsidP="00A51166">
            <w:pPr>
              <w:spacing w:after="0" w:line="240" w:lineRule="auto"/>
            </w:pPr>
            <w:r>
              <w:t>Yes</w:t>
            </w:r>
          </w:p>
        </w:tc>
        <w:tc>
          <w:tcPr>
            <w:tcW w:w="3708" w:type="dxa"/>
          </w:tcPr>
          <w:p w14:paraId="39884870" w14:textId="77777777" w:rsidR="000D0353" w:rsidRDefault="00286D7F">
            <w:pPr>
              <w:spacing w:after="0" w:line="240" w:lineRule="auto"/>
            </w:pPr>
            <w:r>
              <w:t>Dropdown</w:t>
            </w:r>
            <w:r w:rsidR="00AA6CAB">
              <w:t xml:space="preserve"> list populated by </w:t>
            </w:r>
            <w:r w:rsidR="009F0E9E">
              <w:t>all form names available for above selected parameters with All being an available option.</w:t>
            </w:r>
          </w:p>
        </w:tc>
      </w:tr>
      <w:tr w:rsidR="009758B5" w14:paraId="38ABD61A" w14:textId="77777777" w:rsidTr="000D0353">
        <w:trPr>
          <w:ins w:id="26" w:author="Palacherla, Susmitha C" w:date="2022-03-24T15:02:00Z"/>
        </w:trPr>
        <w:tc>
          <w:tcPr>
            <w:tcW w:w="1621" w:type="dxa"/>
          </w:tcPr>
          <w:p w14:paraId="7456B881" w14:textId="482EBC74" w:rsidR="009758B5" w:rsidRDefault="009758B5" w:rsidP="007B16D7">
            <w:pPr>
              <w:spacing w:after="0" w:line="240" w:lineRule="auto"/>
              <w:rPr>
                <w:ins w:id="27" w:author="Palacherla, Susmitha C" w:date="2022-03-24T15:02:00Z"/>
              </w:rPr>
            </w:pPr>
            <w:ins w:id="28" w:author="Palacherla, Susmitha C" w:date="2022-03-24T15:02:00Z">
              <w:r>
                <w:t>strSearchin</w:t>
              </w:r>
            </w:ins>
          </w:p>
        </w:tc>
        <w:tc>
          <w:tcPr>
            <w:tcW w:w="1732" w:type="dxa"/>
          </w:tcPr>
          <w:p w14:paraId="3DF1196F" w14:textId="41D66CCD" w:rsidR="009758B5" w:rsidRDefault="009758B5" w:rsidP="007B16D7">
            <w:pPr>
              <w:spacing w:after="0" w:line="240" w:lineRule="auto"/>
              <w:rPr>
                <w:ins w:id="29" w:author="Palacherla, Susmitha C" w:date="2022-03-24T15:02:00Z"/>
              </w:rPr>
            </w:pPr>
            <w:ins w:id="30" w:author="Palacherla, Susmitha C" w:date="2022-03-24T15:02:00Z">
              <w:r>
                <w:t>Search</w:t>
              </w:r>
            </w:ins>
          </w:p>
        </w:tc>
        <w:tc>
          <w:tcPr>
            <w:tcW w:w="1345" w:type="dxa"/>
          </w:tcPr>
          <w:p w14:paraId="656998CE" w14:textId="72B3B62F" w:rsidR="009758B5" w:rsidRDefault="009758B5" w:rsidP="007B16D7">
            <w:pPr>
              <w:spacing w:after="0" w:line="240" w:lineRule="auto"/>
              <w:rPr>
                <w:ins w:id="31" w:author="Palacherla, Susmitha C" w:date="2022-03-24T15:02:00Z"/>
              </w:rPr>
            </w:pPr>
            <w:ins w:id="32" w:author="Palacherla, Susmitha C" w:date="2022-03-24T15:02:00Z">
              <w:r>
                <w:t>Text</w:t>
              </w:r>
            </w:ins>
          </w:p>
        </w:tc>
        <w:tc>
          <w:tcPr>
            <w:tcW w:w="1170" w:type="dxa"/>
          </w:tcPr>
          <w:p w14:paraId="1F17FCBE" w14:textId="6EA4FB21" w:rsidR="009758B5" w:rsidRDefault="009758B5" w:rsidP="00A51166">
            <w:pPr>
              <w:spacing w:after="0" w:line="240" w:lineRule="auto"/>
              <w:rPr>
                <w:ins w:id="33" w:author="Palacherla, Susmitha C" w:date="2022-03-24T15:02:00Z"/>
              </w:rPr>
            </w:pPr>
            <w:ins w:id="34" w:author="Palacherla, Susmitha C" w:date="2022-03-24T15:02:00Z">
              <w:r>
                <w:t>No</w:t>
              </w:r>
            </w:ins>
          </w:p>
        </w:tc>
        <w:tc>
          <w:tcPr>
            <w:tcW w:w="3708" w:type="dxa"/>
          </w:tcPr>
          <w:p w14:paraId="7647B9B2" w14:textId="7AB30FA1" w:rsidR="009758B5" w:rsidRDefault="009758B5">
            <w:pPr>
              <w:spacing w:after="0" w:line="240" w:lineRule="auto"/>
              <w:rPr>
                <w:ins w:id="35" w:author="Palacherla, Susmitha C" w:date="2022-03-24T15:02:00Z"/>
              </w:rPr>
            </w:pPr>
            <w:ins w:id="36" w:author="Palacherla, Susmitha C" w:date="2022-03-24T15:03:00Z">
              <w:r>
                <w:t xml:space="preserve">Free form text to search by employee id, name or form name. </w:t>
              </w:r>
            </w:ins>
          </w:p>
        </w:tc>
      </w:tr>
    </w:tbl>
    <w:p w14:paraId="5CFF7201" w14:textId="77777777" w:rsidR="006F6E8A" w:rsidRDefault="006F6E8A" w:rsidP="006F6E8A"/>
    <w:p w14:paraId="4EC57B96" w14:textId="77777777" w:rsidR="006F6E8A" w:rsidRDefault="006F6E8A" w:rsidP="006F6E8A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37" w:name="_Toc523133385"/>
      <w:r>
        <w:rPr>
          <w:rFonts w:ascii="Arial" w:hAnsi="Arial" w:cs="Arial"/>
          <w:sz w:val="24"/>
          <w:szCs w:val="24"/>
        </w:rPr>
        <w:t>Report Datasets</w:t>
      </w:r>
      <w:bookmarkEnd w:id="37"/>
    </w:p>
    <w:p w14:paraId="09230090" w14:textId="77777777" w:rsidR="00D537D2" w:rsidRPr="000A7D78" w:rsidRDefault="00D537D2" w:rsidP="000A7D78">
      <w:pPr>
        <w:pStyle w:val="Heading1"/>
        <w:numPr>
          <w:ilvl w:val="1"/>
          <w:numId w:val="3"/>
        </w:numPr>
        <w:rPr>
          <w:rFonts w:ascii="Arial" w:hAnsi="Arial" w:cs="Arial"/>
          <w:color w:val="auto"/>
          <w:sz w:val="20"/>
          <w:szCs w:val="20"/>
        </w:rPr>
      </w:pPr>
      <w:bookmarkStart w:id="38" w:name="_Toc523133386"/>
      <w:r>
        <w:rPr>
          <w:rFonts w:ascii="Arial" w:hAnsi="Arial" w:cs="Arial"/>
          <w:color w:val="auto"/>
          <w:sz w:val="20"/>
          <w:szCs w:val="20"/>
        </w:rPr>
        <w:t>AdminActivitySummary</w:t>
      </w:r>
      <w:bookmarkEnd w:id="38"/>
    </w:p>
    <w:p w14:paraId="1ED94A57" w14:textId="77777777" w:rsidR="006F6E8A" w:rsidRDefault="006F6E8A" w:rsidP="006F6E8A">
      <w:r>
        <w:t xml:space="preserve">Query the </w:t>
      </w:r>
      <w:r w:rsidR="007B16D7">
        <w:t xml:space="preserve">Coaching logs for </w:t>
      </w:r>
      <w:r w:rsidR="00FC77E3">
        <w:t>selec</w:t>
      </w:r>
      <w:r w:rsidR="007B16D7">
        <w:t>t</w:t>
      </w:r>
      <w:r w:rsidR="00FC77E3">
        <w:t>e</w:t>
      </w:r>
      <w:r w:rsidR="007B16D7">
        <w:t>d set of parameters.</w:t>
      </w:r>
    </w:p>
    <w:p w14:paraId="11059DA9" w14:textId="77777777" w:rsidR="007B16D7" w:rsidRDefault="007B16D7" w:rsidP="006F6E8A">
      <w:r>
        <w:t>Query:</w:t>
      </w:r>
    </w:p>
    <w:p w14:paraId="1F7E1CC3" w14:textId="77777777" w:rsidR="00FC77E3" w:rsidRDefault="009F0E9E" w:rsidP="006F6E8A">
      <w:r>
        <w:rPr>
          <w:noProof/>
        </w:rPr>
        <w:lastRenderedPageBreak/>
        <w:drawing>
          <wp:inline distT="0" distB="0" distL="0" distR="0" wp14:anchorId="1752B219" wp14:editId="5A871909">
            <wp:extent cx="5943600" cy="4727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1971" w14:textId="77777777" w:rsidR="007B16D7" w:rsidRDefault="007B16D7" w:rsidP="006F6E8A"/>
    <w:p w14:paraId="6B36CB28" w14:textId="77777777" w:rsidR="007B16D7" w:rsidRDefault="007B16D7" w:rsidP="006F6E8A"/>
    <w:p w14:paraId="301CA5D5" w14:textId="77777777" w:rsidR="007B16D7" w:rsidRDefault="007B16D7" w:rsidP="006F6E8A">
      <w:r>
        <w:t>Fields:</w:t>
      </w:r>
    </w:p>
    <w:p w14:paraId="5612B039" w14:textId="77777777" w:rsidR="007B16D7" w:rsidRDefault="009F0E9E" w:rsidP="006F6E8A">
      <w:r>
        <w:rPr>
          <w:noProof/>
        </w:rPr>
        <w:lastRenderedPageBreak/>
        <w:drawing>
          <wp:inline distT="0" distB="0" distL="0" distR="0" wp14:anchorId="0BD851B4" wp14:editId="04C31B4B">
            <wp:extent cx="5943600" cy="54622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5E5D" w14:textId="77777777" w:rsidR="00FC77E3" w:rsidRDefault="00FC77E3" w:rsidP="006F6E8A"/>
    <w:p w14:paraId="50D3DF97" w14:textId="77777777" w:rsidR="007B16D7" w:rsidRDefault="007B16D7" w:rsidP="006F6E8A"/>
    <w:p w14:paraId="6B357A78" w14:textId="77777777" w:rsidR="007B16D7" w:rsidRDefault="007B16D7" w:rsidP="006F6E8A"/>
    <w:p w14:paraId="7DA84CE5" w14:textId="77777777" w:rsidR="007B16D7" w:rsidRDefault="007B16D7" w:rsidP="006F6E8A"/>
    <w:p w14:paraId="3C9ADE69" w14:textId="77777777" w:rsidR="007B16D7" w:rsidRDefault="007B16D7" w:rsidP="006F6E8A"/>
    <w:p w14:paraId="1C53274E" w14:textId="77777777" w:rsidR="007B16D7" w:rsidRDefault="007B16D7" w:rsidP="006F6E8A"/>
    <w:p w14:paraId="3D17A7EA" w14:textId="77777777" w:rsidR="007B16D7" w:rsidRDefault="007B16D7" w:rsidP="006F6E8A"/>
    <w:p w14:paraId="4F9187E9" w14:textId="77777777" w:rsidR="007B16D7" w:rsidRDefault="007B16D7" w:rsidP="006F6E8A"/>
    <w:p w14:paraId="1D17CF90" w14:textId="77777777" w:rsidR="007B16D7" w:rsidRDefault="007B16D7" w:rsidP="006F6E8A"/>
    <w:p w14:paraId="35827997" w14:textId="77777777" w:rsidR="006F6E8A" w:rsidRDefault="006F6E8A" w:rsidP="006F6E8A">
      <w:r>
        <w:t>Parameters:</w:t>
      </w:r>
    </w:p>
    <w:p w14:paraId="697F6B1F" w14:textId="2AAB4FBB" w:rsidR="007B16D7" w:rsidRDefault="009F0E9E" w:rsidP="000A7D78">
      <w:pPr>
        <w:rPr>
          <w:rFonts w:ascii="Arial" w:hAnsi="Arial" w:cs="Arial"/>
          <w:b/>
          <w:sz w:val="20"/>
          <w:szCs w:val="20"/>
        </w:rPr>
      </w:pPr>
      <w:del w:id="39" w:author="Palacherla, Susmitha C" w:date="2022-03-24T15:04:00Z">
        <w:r w:rsidDel="00410725">
          <w:rPr>
            <w:noProof/>
          </w:rPr>
          <w:drawing>
            <wp:inline distT="0" distB="0" distL="0" distR="0" wp14:anchorId="4BFAC8DD" wp14:editId="0943637A">
              <wp:extent cx="5943600" cy="3500120"/>
              <wp:effectExtent l="0" t="0" r="0" b="5080"/>
              <wp:docPr id="21" name="Picture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5001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40" w:author="Palacherla, Susmitha C" w:date="2022-03-24T15:04:00Z">
        <w:r w:rsidR="00410725">
          <w:rPr>
            <w:noProof/>
          </w:rPr>
          <w:drawing>
            <wp:inline distT="0" distB="0" distL="0" distR="0" wp14:anchorId="091E7A93" wp14:editId="2B5E2BD7">
              <wp:extent cx="5943600" cy="1804035"/>
              <wp:effectExtent l="0" t="0" r="0" b="5715"/>
              <wp:docPr id="4" name="Picture 4" descr="Tabl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Table&#10;&#10;Description automatically generated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8040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r w:rsidDel="007B16D7">
        <w:t xml:space="preserve"> </w:t>
      </w:r>
    </w:p>
    <w:p w14:paraId="583D7939" w14:textId="77777777" w:rsidR="007B16D7" w:rsidRDefault="007B16D7" w:rsidP="000A7D78">
      <w:pPr>
        <w:rPr>
          <w:rFonts w:ascii="Arial" w:hAnsi="Arial" w:cs="Arial"/>
          <w:b/>
          <w:sz w:val="20"/>
          <w:szCs w:val="20"/>
        </w:rPr>
      </w:pPr>
    </w:p>
    <w:p w14:paraId="49606E4D" w14:textId="77777777" w:rsidR="00233EA6" w:rsidRPr="000A7D78" w:rsidRDefault="009F0E9E" w:rsidP="000A7D78">
      <w:pPr>
        <w:pStyle w:val="Heading1"/>
        <w:numPr>
          <w:ilvl w:val="1"/>
          <w:numId w:val="3"/>
        </w:numPr>
        <w:rPr>
          <w:rFonts w:ascii="Arial" w:hAnsi="Arial" w:cs="Arial"/>
          <w:b w:val="0"/>
          <w:sz w:val="20"/>
          <w:szCs w:val="20"/>
        </w:rPr>
      </w:pPr>
      <w:bookmarkStart w:id="41" w:name="_Toc523133387"/>
      <w:r w:rsidRPr="000A7D78">
        <w:rPr>
          <w:rFonts w:ascii="Arial" w:hAnsi="Arial" w:cs="Arial"/>
          <w:color w:val="auto"/>
          <w:sz w:val="20"/>
          <w:szCs w:val="20"/>
        </w:rPr>
        <w:t>AdminLogType</w:t>
      </w:r>
      <w:r w:rsidR="007B16D7" w:rsidRPr="000A7D78">
        <w:rPr>
          <w:rFonts w:ascii="Arial" w:hAnsi="Arial" w:cs="Arial"/>
          <w:color w:val="auto"/>
          <w:sz w:val="20"/>
          <w:szCs w:val="20"/>
        </w:rPr>
        <w:t xml:space="preserve">Ref (uses shared dataset </w:t>
      </w:r>
      <w:r w:rsidRPr="000A7D78">
        <w:rPr>
          <w:rFonts w:ascii="Arial" w:hAnsi="Arial" w:cs="Arial"/>
          <w:color w:val="auto"/>
          <w:sz w:val="20"/>
          <w:szCs w:val="20"/>
        </w:rPr>
        <w:t>AdminLogType</w:t>
      </w:r>
      <w:r w:rsidR="007B16D7" w:rsidRPr="000A7D78">
        <w:rPr>
          <w:rFonts w:ascii="Arial" w:hAnsi="Arial" w:cs="Arial"/>
          <w:color w:val="auto"/>
          <w:sz w:val="20"/>
          <w:szCs w:val="20"/>
        </w:rPr>
        <w:t>List)</w:t>
      </w:r>
      <w:bookmarkEnd w:id="41"/>
    </w:p>
    <w:p w14:paraId="13745DB6" w14:textId="77777777" w:rsidR="00233EA6" w:rsidRDefault="007B16D7" w:rsidP="00233EA6">
      <w:r>
        <w:t>Query:</w:t>
      </w:r>
    </w:p>
    <w:p w14:paraId="723BCB82" w14:textId="77777777" w:rsidR="009F0E9E" w:rsidRDefault="009F0E9E" w:rsidP="009F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14:paraId="7AFB237F" w14:textId="77777777" w:rsidR="009F0E9E" w:rsidRDefault="009F0E9E" w:rsidP="009F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'All'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LogType</w:t>
      </w:r>
    </w:p>
    <w:p w14:paraId="0F8DC749" w14:textId="77777777" w:rsidR="009F0E9E" w:rsidRDefault="009F0E9E" w:rsidP="009F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14:paraId="4D22F0A5" w14:textId="77777777" w:rsidR="009F0E9E" w:rsidRDefault="009F0E9E" w:rsidP="009F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'Coaching'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LogType</w:t>
      </w:r>
    </w:p>
    <w:p w14:paraId="5076BB76" w14:textId="77777777" w:rsidR="009F0E9E" w:rsidRDefault="009F0E9E" w:rsidP="009F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14:paraId="76028FAE" w14:textId="77777777" w:rsidR="009F0E9E" w:rsidRDefault="009F0E9E" w:rsidP="009F0E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'Warning'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LogType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a</w:t>
      </w:r>
    </w:p>
    <w:p w14:paraId="5B4F030A" w14:textId="77777777" w:rsidR="00E365E3" w:rsidRDefault="009F0E9E" w:rsidP="009F0E9E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LogType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'All'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14:paraId="01348827" w14:textId="77777777" w:rsidR="009F0E9E" w:rsidRDefault="009F0E9E" w:rsidP="009F0E9E">
      <w:pPr>
        <w:rPr>
          <w:rFonts w:ascii="Courier New" w:hAnsi="Courier New" w:cs="Courier New"/>
          <w:noProof/>
          <w:sz w:val="20"/>
          <w:szCs w:val="20"/>
        </w:rPr>
      </w:pPr>
    </w:p>
    <w:p w14:paraId="5757FAC3" w14:textId="77777777" w:rsidR="007B16D7" w:rsidRDefault="007B16D7" w:rsidP="00E365E3">
      <w:r>
        <w:t>Fields:</w:t>
      </w:r>
    </w:p>
    <w:p w14:paraId="653BE654" w14:textId="77777777" w:rsidR="007B16D7" w:rsidRDefault="009F0E9E" w:rsidP="00233EA6">
      <w:r>
        <w:rPr>
          <w:noProof/>
        </w:rPr>
        <w:lastRenderedPageBreak/>
        <w:drawing>
          <wp:inline distT="0" distB="0" distL="0" distR="0" wp14:anchorId="52D620CA" wp14:editId="7BB4BB06">
            <wp:extent cx="5943600" cy="18732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0180" w14:textId="77777777" w:rsidR="007B16D7" w:rsidRDefault="007B16D7" w:rsidP="00233EA6"/>
    <w:p w14:paraId="0946754D" w14:textId="77777777" w:rsidR="00233EA6" w:rsidRDefault="00233EA6" w:rsidP="00233EA6">
      <w:r>
        <w:t>Parameters:</w:t>
      </w:r>
      <w:r w:rsidR="009F0E9E">
        <w:t xml:space="preserve"> None</w:t>
      </w:r>
    </w:p>
    <w:p w14:paraId="6F0ED0BA" w14:textId="77777777" w:rsidR="00F06D56" w:rsidRPr="000A7D78" w:rsidRDefault="009F0E9E" w:rsidP="000A7D78">
      <w:pPr>
        <w:pStyle w:val="Heading1"/>
        <w:numPr>
          <w:ilvl w:val="1"/>
          <w:numId w:val="3"/>
        </w:numPr>
        <w:rPr>
          <w:rFonts w:ascii="Arial" w:hAnsi="Arial" w:cs="Arial"/>
          <w:b w:val="0"/>
          <w:sz w:val="20"/>
          <w:szCs w:val="20"/>
        </w:rPr>
      </w:pPr>
      <w:bookmarkStart w:id="42" w:name="_Toc523133388"/>
      <w:r w:rsidRPr="000A7D78">
        <w:rPr>
          <w:rFonts w:ascii="Arial" w:hAnsi="Arial" w:cs="Arial"/>
          <w:color w:val="auto"/>
          <w:sz w:val="20"/>
          <w:szCs w:val="20"/>
        </w:rPr>
        <w:t>AdminAction</w:t>
      </w:r>
      <w:r w:rsidR="00F06D56" w:rsidRPr="000A7D78">
        <w:rPr>
          <w:rFonts w:ascii="Arial" w:hAnsi="Arial" w:cs="Arial"/>
          <w:color w:val="auto"/>
          <w:sz w:val="20"/>
          <w:szCs w:val="20"/>
        </w:rPr>
        <w:t xml:space="preserve">Ref (uses shared dataset </w:t>
      </w:r>
      <w:r w:rsidRPr="000A7D78">
        <w:rPr>
          <w:rFonts w:ascii="Arial" w:hAnsi="Arial" w:cs="Arial"/>
          <w:color w:val="auto"/>
          <w:sz w:val="20"/>
          <w:szCs w:val="20"/>
        </w:rPr>
        <w:t>AdminAction</w:t>
      </w:r>
      <w:r w:rsidR="00F06D56" w:rsidRPr="000A7D78">
        <w:rPr>
          <w:rFonts w:ascii="Arial" w:hAnsi="Arial" w:cs="Arial"/>
          <w:color w:val="auto"/>
          <w:sz w:val="20"/>
          <w:szCs w:val="20"/>
        </w:rPr>
        <w:t>List)</w:t>
      </w:r>
      <w:bookmarkEnd w:id="42"/>
    </w:p>
    <w:p w14:paraId="266A73E5" w14:textId="77777777" w:rsidR="00F06D56" w:rsidRDefault="00F06D56" w:rsidP="00F06D56">
      <w:r>
        <w:t>Query:</w:t>
      </w:r>
    </w:p>
    <w:p w14:paraId="5CECE9A3" w14:textId="77777777" w:rsidR="00E365E3" w:rsidRDefault="009F0E9E" w:rsidP="00E365E3">
      <w:pPr>
        <w:rPr>
          <w:rFonts w:ascii="Courier New" w:hAnsi="Courier New" w:cs="Courier New"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5F77C69F" wp14:editId="110B9BE7">
            <wp:extent cx="5943600" cy="373316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FD11" w14:textId="77777777" w:rsidR="00F06D56" w:rsidRDefault="00F06D56" w:rsidP="00E365E3">
      <w:r>
        <w:t>Fields:</w:t>
      </w:r>
    </w:p>
    <w:p w14:paraId="37B82967" w14:textId="77777777" w:rsidR="00F06D56" w:rsidRDefault="009F0E9E" w:rsidP="00F06D56">
      <w:r>
        <w:rPr>
          <w:noProof/>
        </w:rPr>
        <w:lastRenderedPageBreak/>
        <w:drawing>
          <wp:inline distT="0" distB="0" distL="0" distR="0" wp14:anchorId="0568B41B" wp14:editId="1CD2125A">
            <wp:extent cx="5943600" cy="23063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1F0C" w14:textId="77777777" w:rsidR="00F06D56" w:rsidRDefault="00F06D56" w:rsidP="00F06D56"/>
    <w:p w14:paraId="71C8E5E6" w14:textId="77777777" w:rsidR="00F06D56" w:rsidRDefault="00F06D56" w:rsidP="00F06D56">
      <w:r>
        <w:t>Parameters:</w:t>
      </w:r>
    </w:p>
    <w:p w14:paraId="4328A0E4" w14:textId="77777777" w:rsidR="00F06D56" w:rsidRDefault="00F06D56" w:rsidP="00F06D56"/>
    <w:p w14:paraId="08B119E2" w14:textId="77777777" w:rsidR="00F06D56" w:rsidRDefault="000779ED" w:rsidP="00F06D56">
      <w:r>
        <w:rPr>
          <w:noProof/>
        </w:rPr>
        <w:drawing>
          <wp:inline distT="0" distB="0" distL="0" distR="0" wp14:anchorId="4216D66B" wp14:editId="012CAAE8">
            <wp:extent cx="5943600" cy="2277110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986B" w14:textId="77777777" w:rsidR="00F06D56" w:rsidRDefault="00F06D56" w:rsidP="00F06D56"/>
    <w:p w14:paraId="1BF605E2" w14:textId="77777777" w:rsidR="007935E3" w:rsidRPr="000A7D78" w:rsidRDefault="000779ED" w:rsidP="000A7D78">
      <w:pPr>
        <w:pStyle w:val="Heading1"/>
        <w:numPr>
          <w:ilvl w:val="1"/>
          <w:numId w:val="3"/>
        </w:numPr>
        <w:rPr>
          <w:rFonts w:ascii="Arial" w:hAnsi="Arial" w:cs="Arial"/>
          <w:b w:val="0"/>
          <w:sz w:val="20"/>
          <w:szCs w:val="20"/>
        </w:rPr>
      </w:pPr>
      <w:bookmarkStart w:id="43" w:name="_Toc523133389"/>
      <w:r w:rsidRPr="000A7D78">
        <w:rPr>
          <w:rFonts w:ascii="Arial" w:hAnsi="Arial" w:cs="Arial"/>
          <w:color w:val="auto"/>
          <w:sz w:val="20"/>
          <w:szCs w:val="20"/>
        </w:rPr>
        <w:t>AdminForm</w:t>
      </w:r>
      <w:r w:rsidR="007935E3" w:rsidRPr="000A7D78">
        <w:rPr>
          <w:rFonts w:ascii="Arial" w:hAnsi="Arial" w:cs="Arial"/>
          <w:color w:val="auto"/>
          <w:sz w:val="20"/>
          <w:szCs w:val="20"/>
        </w:rPr>
        <w:t xml:space="preserve">Ref (uses shared dataset </w:t>
      </w:r>
      <w:r w:rsidRPr="000A7D78">
        <w:rPr>
          <w:rFonts w:ascii="Arial" w:hAnsi="Arial" w:cs="Arial"/>
          <w:color w:val="auto"/>
          <w:sz w:val="20"/>
          <w:szCs w:val="20"/>
        </w:rPr>
        <w:t>AdminForm</w:t>
      </w:r>
      <w:r w:rsidR="007935E3" w:rsidRPr="000A7D78">
        <w:rPr>
          <w:rFonts w:ascii="Arial" w:hAnsi="Arial" w:cs="Arial"/>
          <w:color w:val="auto"/>
          <w:sz w:val="20"/>
          <w:szCs w:val="20"/>
        </w:rPr>
        <w:t>List)</w:t>
      </w:r>
      <w:bookmarkEnd w:id="43"/>
    </w:p>
    <w:p w14:paraId="484C6DBE" w14:textId="77777777" w:rsidR="007935E3" w:rsidRDefault="007935E3" w:rsidP="007935E3">
      <w:r>
        <w:t>Query:</w:t>
      </w:r>
    </w:p>
    <w:p w14:paraId="371AE62B" w14:textId="77777777" w:rsidR="007935E3" w:rsidRDefault="000779ED" w:rsidP="007935E3">
      <w:r>
        <w:rPr>
          <w:noProof/>
        </w:rPr>
        <w:lastRenderedPageBreak/>
        <w:drawing>
          <wp:inline distT="0" distB="0" distL="0" distR="0" wp14:anchorId="29A52634" wp14:editId="3FB75AE7">
            <wp:extent cx="5943600" cy="3877310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7935E3">
        <w:t>Fields:</w:t>
      </w:r>
    </w:p>
    <w:p w14:paraId="1DFCD8CA" w14:textId="77777777" w:rsidR="007935E3" w:rsidRDefault="000779ED" w:rsidP="007935E3">
      <w:r>
        <w:rPr>
          <w:noProof/>
        </w:rPr>
        <w:drawing>
          <wp:inline distT="0" distB="0" distL="0" distR="0" wp14:anchorId="7827363B" wp14:editId="13586395">
            <wp:extent cx="5943600" cy="224155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76B5" w14:textId="77777777" w:rsidR="007935E3" w:rsidRDefault="007935E3" w:rsidP="007935E3"/>
    <w:p w14:paraId="3A77AF82" w14:textId="77777777" w:rsidR="007935E3" w:rsidRDefault="007935E3" w:rsidP="007935E3">
      <w:r>
        <w:t>Parameters:</w:t>
      </w:r>
    </w:p>
    <w:p w14:paraId="1C94D915" w14:textId="77777777" w:rsidR="007935E3" w:rsidRDefault="007935E3" w:rsidP="007935E3"/>
    <w:p w14:paraId="1558BFB7" w14:textId="77777777" w:rsidR="007935E3" w:rsidRDefault="000779ED" w:rsidP="007935E3">
      <w:r>
        <w:rPr>
          <w:noProof/>
        </w:rPr>
        <w:lastRenderedPageBreak/>
        <w:drawing>
          <wp:inline distT="0" distB="0" distL="0" distR="0" wp14:anchorId="40F0FF34" wp14:editId="787B50F1">
            <wp:extent cx="5943600" cy="316928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9518" w14:textId="77777777" w:rsidR="00F06D56" w:rsidRDefault="00F06D56" w:rsidP="00233EA6"/>
    <w:p w14:paraId="38C76361" w14:textId="77777777" w:rsidR="007935E3" w:rsidRDefault="007935E3" w:rsidP="00233EA6"/>
    <w:p w14:paraId="543C59C7" w14:textId="77777777" w:rsidR="006F6E8A" w:rsidRPr="00D62F04" w:rsidRDefault="006F6E8A" w:rsidP="006F6E8A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44" w:name="_Toc523133390"/>
      <w:r>
        <w:rPr>
          <w:rFonts w:ascii="Arial" w:hAnsi="Arial" w:cs="Arial"/>
          <w:sz w:val="24"/>
          <w:szCs w:val="24"/>
        </w:rPr>
        <w:t>Report Display</w:t>
      </w:r>
      <w:bookmarkEnd w:id="44"/>
    </w:p>
    <w:p w14:paraId="2A4D0375" w14:textId="77777777" w:rsidR="006F6E8A" w:rsidRPr="00804A60" w:rsidRDefault="006F6E8A" w:rsidP="006F6E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78A6303" w14:textId="77777777" w:rsidR="006F6E8A" w:rsidRPr="00D62F04" w:rsidRDefault="006F6E8A" w:rsidP="006F6E8A">
      <w:pPr>
        <w:rPr>
          <w:b/>
        </w:rPr>
      </w:pPr>
      <w:r w:rsidRPr="00D62F04">
        <w:rPr>
          <w:b/>
        </w:rPr>
        <w:t>Report Title:</w:t>
      </w:r>
      <w:r w:rsidR="007935E3">
        <w:rPr>
          <w:b/>
        </w:rPr>
        <w:t xml:space="preserve"> None (Defined in UI)</w:t>
      </w:r>
    </w:p>
    <w:p w14:paraId="43055D2E" w14:textId="77777777" w:rsidR="006F6E8A" w:rsidRPr="00D62F04" w:rsidRDefault="006F6E8A" w:rsidP="006F6E8A">
      <w:pPr>
        <w:rPr>
          <w:b/>
        </w:rPr>
      </w:pPr>
      <w:r w:rsidRPr="00D62F04">
        <w:rPr>
          <w:b/>
        </w:rPr>
        <w:t>Subtitle:</w:t>
      </w:r>
      <w:r w:rsidR="007935E3">
        <w:rPr>
          <w:b/>
        </w:rPr>
        <w:t xml:space="preserve"> None</w:t>
      </w:r>
    </w:p>
    <w:p w14:paraId="3FD4878D" w14:textId="77777777" w:rsidR="006F6E8A" w:rsidRPr="000A7D78" w:rsidRDefault="00E250E0" w:rsidP="006F6E8A">
      <w:pPr>
        <w:rPr>
          <w:b/>
        </w:rPr>
      </w:pPr>
      <w:r w:rsidRPr="000A7D78">
        <w:rPr>
          <w:b/>
        </w:rPr>
        <w:t>Report Elements</w:t>
      </w:r>
      <w:r w:rsidR="006F6E8A" w:rsidRPr="000A7D78">
        <w:rPr>
          <w:b/>
        </w:rPr>
        <w:t xml:space="preserve">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8"/>
        <w:gridCol w:w="3358"/>
        <w:gridCol w:w="3609"/>
      </w:tblGrid>
      <w:tr w:rsidR="000779ED" w:rsidRPr="001530FE" w14:paraId="2F80B3D0" w14:textId="77777777" w:rsidTr="00343D8D">
        <w:tc>
          <w:tcPr>
            <w:tcW w:w="1098" w:type="dxa"/>
          </w:tcPr>
          <w:p w14:paraId="5760FDE5" w14:textId="77777777" w:rsidR="000779ED" w:rsidRPr="001530FE" w:rsidRDefault="000779ED" w:rsidP="00343D8D">
            <w:pPr>
              <w:jc w:val="center"/>
              <w:rPr>
                <w:rFonts w:eastAsia="Calibri"/>
                <w:b/>
                <w:color w:val="000000"/>
              </w:rPr>
            </w:pPr>
            <w:r w:rsidRPr="001530FE">
              <w:rPr>
                <w:rFonts w:eastAsia="Calibri"/>
                <w:b/>
                <w:color w:val="000000"/>
              </w:rPr>
              <w:t>Number</w:t>
            </w:r>
          </w:p>
        </w:tc>
        <w:tc>
          <w:tcPr>
            <w:tcW w:w="3358" w:type="dxa"/>
            <w:shd w:val="clear" w:color="auto" w:fill="auto"/>
            <w:vAlign w:val="bottom"/>
          </w:tcPr>
          <w:p w14:paraId="3EF91395" w14:textId="77777777" w:rsidR="000779ED" w:rsidRPr="001530FE" w:rsidRDefault="000779ED" w:rsidP="00343D8D">
            <w:pPr>
              <w:jc w:val="center"/>
              <w:rPr>
                <w:rFonts w:eastAsia="Calibri"/>
                <w:b/>
                <w:color w:val="000000"/>
              </w:rPr>
            </w:pPr>
            <w:r w:rsidRPr="001530FE">
              <w:rPr>
                <w:rFonts w:eastAsia="Calibri"/>
                <w:b/>
                <w:color w:val="000000"/>
              </w:rPr>
              <w:t>Field</w:t>
            </w:r>
          </w:p>
        </w:tc>
        <w:tc>
          <w:tcPr>
            <w:tcW w:w="3609" w:type="dxa"/>
            <w:shd w:val="clear" w:color="auto" w:fill="auto"/>
          </w:tcPr>
          <w:p w14:paraId="7471095A" w14:textId="77777777" w:rsidR="000779ED" w:rsidRPr="001530FE" w:rsidRDefault="000779ED" w:rsidP="00343D8D">
            <w:pPr>
              <w:jc w:val="center"/>
              <w:rPr>
                <w:rFonts w:eastAsia="Calibri"/>
                <w:b/>
              </w:rPr>
            </w:pPr>
            <w:r w:rsidRPr="001530FE">
              <w:rPr>
                <w:rFonts w:eastAsia="Calibri"/>
                <w:b/>
              </w:rPr>
              <w:t>Description</w:t>
            </w:r>
          </w:p>
        </w:tc>
      </w:tr>
      <w:tr w:rsidR="00617433" w:rsidRPr="001530FE" w14:paraId="1B6A0C0C" w14:textId="77777777" w:rsidTr="009F5427">
        <w:tc>
          <w:tcPr>
            <w:tcW w:w="1098" w:type="dxa"/>
          </w:tcPr>
          <w:p w14:paraId="777EFE9D" w14:textId="77777777" w:rsidR="00617433" w:rsidRPr="001530FE" w:rsidRDefault="00617433" w:rsidP="00617433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</w:p>
        </w:tc>
        <w:tc>
          <w:tcPr>
            <w:tcW w:w="3358" w:type="dxa"/>
          </w:tcPr>
          <w:p w14:paraId="5DFAB4E2" w14:textId="77777777" w:rsidR="00617433" w:rsidRPr="001530FE" w:rsidRDefault="00617433" w:rsidP="0061743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Employee Level ID</w:t>
            </w:r>
          </w:p>
        </w:tc>
        <w:tc>
          <w:tcPr>
            <w:tcW w:w="3609" w:type="dxa"/>
          </w:tcPr>
          <w:p w14:paraId="75FA3903" w14:textId="77777777" w:rsidR="00617433" w:rsidRPr="001530FE" w:rsidRDefault="00617433" w:rsidP="00617433">
            <w:pPr>
              <w:rPr>
                <w:rFonts w:eastAsia="Calibri"/>
              </w:rPr>
            </w:pPr>
            <w:r>
              <w:rPr>
                <w:rFonts w:eastAsia="Calibri"/>
              </w:rPr>
              <w:t>ID of the Employee Level(Module)</w:t>
            </w:r>
            <w:r w:rsidRPr="004F4A0E">
              <w:rPr>
                <w:rFonts w:eastAsia="Calibri"/>
              </w:rPr>
              <w:t xml:space="preserve"> the log was submitted in</w:t>
            </w:r>
          </w:p>
        </w:tc>
      </w:tr>
      <w:tr w:rsidR="00617433" w:rsidRPr="001530FE" w14:paraId="32D0D739" w14:textId="77777777" w:rsidTr="009F5427">
        <w:tc>
          <w:tcPr>
            <w:tcW w:w="1098" w:type="dxa"/>
          </w:tcPr>
          <w:p w14:paraId="4E5CE7D3" w14:textId="77777777" w:rsidR="00617433" w:rsidRPr="001530FE" w:rsidRDefault="00617433" w:rsidP="0061743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3358" w:type="dxa"/>
          </w:tcPr>
          <w:p w14:paraId="5D365DB8" w14:textId="77777777" w:rsidR="00617433" w:rsidRPr="001530FE" w:rsidRDefault="00617433" w:rsidP="0061743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Employee Level</w:t>
            </w:r>
          </w:p>
        </w:tc>
        <w:tc>
          <w:tcPr>
            <w:tcW w:w="3609" w:type="dxa"/>
          </w:tcPr>
          <w:p w14:paraId="09B65468" w14:textId="77777777" w:rsidR="00617433" w:rsidRPr="001530FE" w:rsidRDefault="00617433" w:rsidP="00617433">
            <w:pPr>
              <w:rPr>
                <w:rFonts w:eastAsia="Calibri"/>
              </w:rPr>
            </w:pPr>
            <w:r>
              <w:rPr>
                <w:rFonts w:eastAsia="Calibri"/>
              </w:rPr>
              <w:t>Name of the Employee Level(Module)</w:t>
            </w:r>
          </w:p>
        </w:tc>
      </w:tr>
      <w:tr w:rsidR="000779ED" w:rsidRPr="001530FE" w14:paraId="0A3153A9" w14:textId="77777777" w:rsidTr="00343D8D">
        <w:tc>
          <w:tcPr>
            <w:tcW w:w="1098" w:type="dxa"/>
          </w:tcPr>
          <w:p w14:paraId="10DD7D74" w14:textId="77777777"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</w:t>
            </w:r>
          </w:p>
        </w:tc>
        <w:tc>
          <w:tcPr>
            <w:tcW w:w="3358" w:type="dxa"/>
            <w:shd w:val="clear" w:color="auto" w:fill="auto"/>
          </w:tcPr>
          <w:p w14:paraId="1C227328" w14:textId="77777777" w:rsidR="000779ED" w:rsidRPr="001530FE" w:rsidRDefault="000779E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Form name</w:t>
            </w:r>
          </w:p>
        </w:tc>
        <w:tc>
          <w:tcPr>
            <w:tcW w:w="3609" w:type="dxa"/>
            <w:shd w:val="clear" w:color="auto" w:fill="auto"/>
          </w:tcPr>
          <w:p w14:paraId="70A878DB" w14:textId="77777777" w:rsidR="000779ED" w:rsidRPr="001530FE" w:rsidRDefault="000779E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Coaching or warning log form name</w:t>
            </w:r>
          </w:p>
        </w:tc>
      </w:tr>
      <w:tr w:rsidR="000779ED" w:rsidRPr="001530FE" w14:paraId="12C0EE1F" w14:textId="77777777" w:rsidTr="00343D8D">
        <w:tc>
          <w:tcPr>
            <w:tcW w:w="1098" w:type="dxa"/>
          </w:tcPr>
          <w:p w14:paraId="216335AA" w14:textId="77777777"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4</w:t>
            </w:r>
          </w:p>
        </w:tc>
        <w:tc>
          <w:tcPr>
            <w:tcW w:w="3358" w:type="dxa"/>
            <w:shd w:val="clear" w:color="auto" w:fill="auto"/>
          </w:tcPr>
          <w:p w14:paraId="760E883B" w14:textId="77777777" w:rsidR="000779ED" w:rsidRPr="001530FE" w:rsidRDefault="000779ED" w:rsidP="00343D8D">
            <w:r w:rsidRPr="001530FE">
              <w:t xml:space="preserve">Last </w:t>
            </w:r>
            <w:r>
              <w:t>k</w:t>
            </w:r>
            <w:r w:rsidRPr="001530FE">
              <w:t xml:space="preserve">nown </w:t>
            </w:r>
            <w:r>
              <w:t>s</w:t>
            </w:r>
            <w:r w:rsidRPr="001530FE">
              <w:t>tatus</w:t>
            </w:r>
          </w:p>
        </w:tc>
        <w:tc>
          <w:tcPr>
            <w:tcW w:w="3609" w:type="dxa"/>
            <w:shd w:val="clear" w:color="auto" w:fill="auto"/>
          </w:tcPr>
          <w:p w14:paraId="268D3898" w14:textId="77777777" w:rsidR="000779ED" w:rsidRPr="001530FE" w:rsidRDefault="000779ED" w:rsidP="00343D8D">
            <w:pPr>
              <w:rPr>
                <w:rFonts w:eastAsia="Calibri"/>
              </w:rPr>
            </w:pPr>
            <w:r>
              <w:rPr>
                <w:rFonts w:eastAsia="Calibri"/>
              </w:rPr>
              <w:t>The last known status of the log prior to activity</w:t>
            </w:r>
          </w:p>
        </w:tc>
      </w:tr>
      <w:tr w:rsidR="000779ED" w:rsidRPr="001530FE" w14:paraId="5DB9D912" w14:textId="77777777" w:rsidTr="00343D8D">
        <w:tc>
          <w:tcPr>
            <w:tcW w:w="1098" w:type="dxa"/>
          </w:tcPr>
          <w:p w14:paraId="0E7BD902" w14:textId="77777777"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5</w:t>
            </w:r>
          </w:p>
        </w:tc>
        <w:tc>
          <w:tcPr>
            <w:tcW w:w="3358" w:type="dxa"/>
            <w:shd w:val="clear" w:color="auto" w:fill="auto"/>
          </w:tcPr>
          <w:p w14:paraId="4040C89D" w14:textId="77777777" w:rsidR="000779ED" w:rsidRPr="001530FE" w:rsidRDefault="000779ED" w:rsidP="00343D8D">
            <w:r>
              <w:t>Action</w:t>
            </w:r>
          </w:p>
        </w:tc>
        <w:tc>
          <w:tcPr>
            <w:tcW w:w="3609" w:type="dxa"/>
            <w:shd w:val="clear" w:color="auto" w:fill="auto"/>
          </w:tcPr>
          <w:p w14:paraId="105D134B" w14:textId="77777777" w:rsidR="000779ED" w:rsidRDefault="000779ED" w:rsidP="00343D8D">
            <w:pPr>
              <w:rPr>
                <w:rFonts w:eastAsia="Calibri"/>
              </w:rPr>
            </w:pPr>
            <w:r>
              <w:rPr>
                <w:rFonts w:eastAsia="Calibri"/>
              </w:rPr>
              <w:t>Action or activity which occurred (or ‘Reassignment’ for reassigned logs)</w:t>
            </w:r>
          </w:p>
        </w:tc>
      </w:tr>
      <w:tr w:rsidR="000779ED" w:rsidRPr="001530FE" w14:paraId="0DC80087" w14:textId="77777777" w:rsidTr="00343D8D">
        <w:tc>
          <w:tcPr>
            <w:tcW w:w="1098" w:type="dxa"/>
          </w:tcPr>
          <w:p w14:paraId="3DC9638D" w14:textId="77777777"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6</w:t>
            </w:r>
          </w:p>
        </w:tc>
        <w:tc>
          <w:tcPr>
            <w:tcW w:w="3358" w:type="dxa"/>
            <w:shd w:val="clear" w:color="auto" w:fill="auto"/>
          </w:tcPr>
          <w:p w14:paraId="71FCF428" w14:textId="77777777" w:rsidR="000779ED" w:rsidRPr="001530FE" w:rsidRDefault="000779ED" w:rsidP="00343D8D">
            <w:r w:rsidRPr="001530FE">
              <w:t xml:space="preserve">Action </w:t>
            </w:r>
            <w:r>
              <w:t>date</w:t>
            </w:r>
          </w:p>
        </w:tc>
        <w:tc>
          <w:tcPr>
            <w:tcW w:w="3609" w:type="dxa"/>
            <w:shd w:val="clear" w:color="auto" w:fill="auto"/>
          </w:tcPr>
          <w:p w14:paraId="102F9DDE" w14:textId="77777777" w:rsidR="000779ED" w:rsidRPr="001530FE" w:rsidRDefault="000779ED" w:rsidP="00343D8D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Date of activity </w:t>
            </w:r>
          </w:p>
        </w:tc>
      </w:tr>
      <w:tr w:rsidR="000779ED" w:rsidRPr="001530FE" w14:paraId="580A5EDF" w14:textId="77777777" w:rsidTr="00343D8D">
        <w:tc>
          <w:tcPr>
            <w:tcW w:w="1098" w:type="dxa"/>
          </w:tcPr>
          <w:p w14:paraId="4CC8FB55" w14:textId="77777777"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7</w:t>
            </w:r>
          </w:p>
        </w:tc>
        <w:tc>
          <w:tcPr>
            <w:tcW w:w="3358" w:type="dxa"/>
            <w:shd w:val="clear" w:color="auto" w:fill="auto"/>
          </w:tcPr>
          <w:p w14:paraId="555EBFDF" w14:textId="77777777" w:rsidR="000779ED" w:rsidRPr="001530FE" w:rsidRDefault="000779ED" w:rsidP="00343D8D">
            <w:r w:rsidRPr="001530FE">
              <w:t>Requester ID</w:t>
            </w:r>
          </w:p>
        </w:tc>
        <w:tc>
          <w:tcPr>
            <w:tcW w:w="3609" w:type="dxa"/>
            <w:shd w:val="clear" w:color="auto" w:fill="auto"/>
          </w:tcPr>
          <w:p w14:paraId="2EF3BF9B" w14:textId="77777777" w:rsidR="000779ED" w:rsidRPr="001530FE" w:rsidRDefault="000779E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 xml:space="preserve">The </w:t>
            </w:r>
            <w:r>
              <w:rPr>
                <w:rFonts w:eastAsia="Calibri"/>
              </w:rPr>
              <w:t xml:space="preserve">employee id </w:t>
            </w:r>
            <w:r w:rsidRPr="001530FE">
              <w:rPr>
                <w:rFonts w:eastAsia="Calibri"/>
              </w:rPr>
              <w:t xml:space="preserve">of </w:t>
            </w:r>
            <w:r>
              <w:rPr>
                <w:rFonts w:eastAsia="Calibri"/>
              </w:rPr>
              <w:t>person requesting the activity</w:t>
            </w:r>
          </w:p>
        </w:tc>
      </w:tr>
      <w:tr w:rsidR="000779ED" w:rsidRPr="001530FE" w14:paraId="5AFF4B2A" w14:textId="77777777" w:rsidTr="00343D8D">
        <w:tc>
          <w:tcPr>
            <w:tcW w:w="1098" w:type="dxa"/>
          </w:tcPr>
          <w:p w14:paraId="20E66861" w14:textId="77777777"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8</w:t>
            </w:r>
          </w:p>
        </w:tc>
        <w:tc>
          <w:tcPr>
            <w:tcW w:w="3358" w:type="dxa"/>
            <w:shd w:val="clear" w:color="auto" w:fill="auto"/>
          </w:tcPr>
          <w:p w14:paraId="423F2323" w14:textId="77777777" w:rsidR="000779ED" w:rsidRPr="001530FE" w:rsidRDefault="000779ED" w:rsidP="00343D8D">
            <w:r>
              <w:t>Requester name</w:t>
            </w:r>
          </w:p>
        </w:tc>
        <w:tc>
          <w:tcPr>
            <w:tcW w:w="3609" w:type="dxa"/>
            <w:shd w:val="clear" w:color="auto" w:fill="auto"/>
          </w:tcPr>
          <w:p w14:paraId="0B33BDA6" w14:textId="77777777" w:rsidR="000779ED" w:rsidRPr="001530FE" w:rsidRDefault="000779E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 xml:space="preserve">The last, first mi name of </w:t>
            </w:r>
            <w:r>
              <w:rPr>
                <w:rFonts w:eastAsia="Calibri"/>
              </w:rPr>
              <w:t xml:space="preserve">person requesting the activity </w:t>
            </w:r>
          </w:p>
        </w:tc>
      </w:tr>
      <w:tr w:rsidR="000779ED" w:rsidRPr="001530FE" w14:paraId="51CAECD3" w14:textId="77777777" w:rsidTr="00343D8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37D80" w14:textId="77777777"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9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2258EA" w14:textId="77777777" w:rsidR="000779ED" w:rsidRPr="001530FE" w:rsidRDefault="000779ED" w:rsidP="00343D8D">
            <w:r w:rsidRPr="001530FE">
              <w:t xml:space="preserve">Assigned </w:t>
            </w:r>
            <w:r>
              <w:t>t</w:t>
            </w:r>
            <w:r w:rsidRPr="001530FE">
              <w:t>o ID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9D26F" w14:textId="77777777" w:rsidR="000779ED" w:rsidRPr="001530FE" w:rsidRDefault="000779E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 xml:space="preserve">The </w:t>
            </w:r>
            <w:r>
              <w:rPr>
                <w:rFonts w:eastAsia="Calibri"/>
              </w:rPr>
              <w:t xml:space="preserve">employee id </w:t>
            </w:r>
            <w:r w:rsidRPr="001530FE">
              <w:rPr>
                <w:rFonts w:eastAsia="Calibri"/>
              </w:rPr>
              <w:t xml:space="preserve">of </w:t>
            </w:r>
            <w:r>
              <w:rPr>
                <w:rFonts w:eastAsia="Calibri"/>
              </w:rPr>
              <w:t>person the log is reassigned to (‘-‘ if not applicable)</w:t>
            </w:r>
          </w:p>
        </w:tc>
      </w:tr>
      <w:tr w:rsidR="000779ED" w:rsidRPr="001530FE" w14:paraId="265F2756" w14:textId="77777777" w:rsidTr="00343D8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C4845" w14:textId="77777777"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10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D754E" w14:textId="77777777" w:rsidR="000779ED" w:rsidRPr="001530FE" w:rsidRDefault="000779ED" w:rsidP="00343D8D">
            <w:r>
              <w:t>Assigned to name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9FD17" w14:textId="77777777" w:rsidR="000779ED" w:rsidRPr="001530FE" w:rsidRDefault="000779E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 xml:space="preserve">The last, first mi name of </w:t>
            </w:r>
            <w:r>
              <w:rPr>
                <w:rFonts w:eastAsia="Calibri"/>
              </w:rPr>
              <w:t>person the log is reassigned to (‘-‘ if not applicable)</w:t>
            </w:r>
          </w:p>
        </w:tc>
      </w:tr>
      <w:tr w:rsidR="000779ED" w:rsidRPr="001530FE" w14:paraId="677A3740" w14:textId="77777777" w:rsidTr="00343D8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4C8C3" w14:textId="77777777"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11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6B55C" w14:textId="77777777" w:rsidR="000779ED" w:rsidRPr="001530FE" w:rsidRDefault="000779ED" w:rsidP="00343D8D">
            <w:r w:rsidRPr="001530FE">
              <w:t>Reason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86011" w14:textId="77777777" w:rsidR="000779ED" w:rsidRPr="001530FE" w:rsidRDefault="000779ED" w:rsidP="00343D8D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Reason selected for the activity </w:t>
            </w:r>
          </w:p>
        </w:tc>
      </w:tr>
      <w:tr w:rsidR="000779ED" w:rsidRPr="001530FE" w14:paraId="560D5845" w14:textId="77777777" w:rsidTr="00343D8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6929A" w14:textId="77777777" w:rsidR="000779ED" w:rsidRPr="001530FE" w:rsidRDefault="000779E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12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52FD8E" w14:textId="77777777" w:rsidR="000779ED" w:rsidRPr="001530FE" w:rsidRDefault="000779ED" w:rsidP="00343D8D">
            <w:r w:rsidRPr="001530FE">
              <w:t>Requester</w:t>
            </w:r>
            <w:r>
              <w:t xml:space="preserve"> c</w:t>
            </w:r>
            <w:r w:rsidRPr="001530FE">
              <w:t>omments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601BC" w14:textId="77777777" w:rsidR="000779ED" w:rsidRPr="001530FE" w:rsidRDefault="000779ED" w:rsidP="00343D8D">
            <w:pPr>
              <w:rPr>
                <w:rFonts w:eastAsia="Calibri"/>
              </w:rPr>
            </w:pPr>
            <w:r>
              <w:rPr>
                <w:rFonts w:eastAsia="Calibri"/>
              </w:rPr>
              <w:t>Additional comments entered by the requester</w:t>
            </w:r>
          </w:p>
        </w:tc>
      </w:tr>
    </w:tbl>
    <w:p w14:paraId="59003A23" w14:textId="77777777" w:rsidR="006F6E8A" w:rsidRDefault="006F6E8A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8C34034" w14:textId="77777777" w:rsidR="00D537D2" w:rsidRDefault="00D537D2" w:rsidP="00D537D2">
      <w:pPr>
        <w:rPr>
          <w:b/>
        </w:rPr>
      </w:pPr>
      <w:r>
        <w:rPr>
          <w:b/>
        </w:rPr>
        <w:t>Tablix Properties:</w:t>
      </w:r>
      <w:r w:rsidRPr="00E33641">
        <w:rPr>
          <w:b/>
        </w:rPr>
        <w:t xml:space="preserve"> </w:t>
      </w:r>
    </w:p>
    <w:p w14:paraId="758315E1" w14:textId="77777777" w:rsidR="00D537D2" w:rsidRDefault="00D537D2" w:rsidP="00D537D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DDD32B3" wp14:editId="19EECE54">
            <wp:extent cx="5943600" cy="51358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56D8" w14:textId="77777777" w:rsidR="00D537D2" w:rsidRDefault="00D537D2" w:rsidP="00D537D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96E230F" wp14:editId="1143FFA5">
            <wp:extent cx="5943600" cy="60998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6AEC" w14:textId="77777777" w:rsidR="00D537D2" w:rsidRDefault="00D537D2" w:rsidP="00D537D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8B326E4" wp14:editId="0BE803C0">
            <wp:extent cx="5943600" cy="53047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9A08" w14:textId="77777777" w:rsidR="00D537D2" w:rsidRDefault="00D537D2" w:rsidP="00D537D2">
      <w:pPr>
        <w:rPr>
          <w:b/>
        </w:rPr>
      </w:pPr>
    </w:p>
    <w:p w14:paraId="24D2E486" w14:textId="77777777" w:rsidR="00D537D2" w:rsidRDefault="00D537D2" w:rsidP="00D537D2">
      <w:pPr>
        <w:rPr>
          <w:b/>
        </w:rPr>
      </w:pPr>
    </w:p>
    <w:p w14:paraId="4995A453" w14:textId="77777777" w:rsidR="00D537D2" w:rsidRDefault="00D537D2" w:rsidP="00D537D2">
      <w:pPr>
        <w:rPr>
          <w:b/>
        </w:rPr>
      </w:pPr>
    </w:p>
    <w:p w14:paraId="0CCDCE1C" w14:textId="77777777" w:rsidR="00F74047" w:rsidRDefault="00F74047" w:rsidP="00D537D2">
      <w:pPr>
        <w:rPr>
          <w:b/>
        </w:rPr>
      </w:pPr>
    </w:p>
    <w:p w14:paraId="4E68C65D" w14:textId="77777777" w:rsidR="00F74047" w:rsidRDefault="00F74047" w:rsidP="00D537D2">
      <w:pPr>
        <w:rPr>
          <w:b/>
        </w:rPr>
      </w:pPr>
    </w:p>
    <w:p w14:paraId="248EAE7C" w14:textId="77777777" w:rsidR="00D537D2" w:rsidRDefault="00D537D2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0C89694" w14:textId="77777777" w:rsidR="006F6E8A" w:rsidRPr="00D62F04" w:rsidRDefault="006F6E8A" w:rsidP="006F6E8A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45" w:name="_Toc523133391"/>
      <w:r>
        <w:rPr>
          <w:rFonts w:ascii="Arial" w:hAnsi="Arial" w:cs="Arial"/>
          <w:sz w:val="24"/>
          <w:szCs w:val="24"/>
        </w:rPr>
        <w:lastRenderedPageBreak/>
        <w:t>Preview Sample</w:t>
      </w:r>
      <w:bookmarkEnd w:id="45"/>
    </w:p>
    <w:p w14:paraId="7A4562D6" w14:textId="77777777" w:rsidR="006F6E8A" w:rsidRDefault="00617433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5EE4873C" wp14:editId="0024E244">
            <wp:extent cx="562356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98FD" w14:textId="77777777" w:rsidR="006F6E8A" w:rsidRPr="00D62F04" w:rsidRDefault="004D09FF" w:rsidP="006F6E8A">
      <w:pPr>
        <w:spacing w:after="0" w:line="240" w:lineRule="auto"/>
      </w:pPr>
      <w:r w:rsidRPr="004D09FF">
        <w:rPr>
          <w:noProof/>
        </w:rPr>
        <w:t xml:space="preserve"> </w:t>
      </w:r>
      <w:r w:rsidR="00E250E0" w:rsidRPr="00E250E0">
        <w:rPr>
          <w:noProof/>
        </w:rPr>
        <w:t xml:space="preserve"> </w:t>
      </w:r>
    </w:p>
    <w:p w14:paraId="0012F576" w14:textId="77777777" w:rsidR="006F6E8A" w:rsidRDefault="006F6E8A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25F5148" w14:textId="77777777" w:rsidR="006F6E8A" w:rsidRDefault="006F6E8A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DBE37CF" w14:textId="77777777" w:rsidR="00E62A2A" w:rsidRDefault="00E62A2A" w:rsidP="00E62A2A">
      <w:pPr>
        <w:pStyle w:val="Heading1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bookmarkStart w:id="46" w:name="_Toc490553372"/>
      <w:bookmarkStart w:id="47" w:name="_Toc523133392"/>
      <w:r>
        <w:rPr>
          <w:rFonts w:ascii="Arial" w:hAnsi="Arial" w:cs="Arial"/>
          <w:sz w:val="24"/>
          <w:szCs w:val="24"/>
        </w:rPr>
        <w:t>Deployment Properties</w:t>
      </w:r>
      <w:bookmarkEnd w:id="46"/>
      <w:bookmarkEnd w:id="47"/>
    </w:p>
    <w:p w14:paraId="156FE308" w14:textId="77777777" w:rsidR="00E62A2A" w:rsidRPr="00925970" w:rsidRDefault="00E62A2A" w:rsidP="00E62A2A">
      <w:pPr>
        <w:pStyle w:val="Heading1"/>
        <w:numPr>
          <w:ilvl w:val="1"/>
          <w:numId w:val="3"/>
        </w:numPr>
        <w:spacing w:before="0"/>
        <w:ind w:left="1140"/>
        <w:rPr>
          <w:rFonts w:ascii="Arial" w:hAnsi="Arial" w:cs="Arial"/>
          <w:color w:val="auto"/>
          <w:sz w:val="20"/>
          <w:szCs w:val="20"/>
        </w:rPr>
      </w:pPr>
      <w:bookmarkStart w:id="48" w:name="_Toc490553373"/>
      <w:bookmarkStart w:id="49" w:name="_Toc523133393"/>
      <w:bookmarkStart w:id="50" w:name="_Hlk69742169"/>
      <w:r w:rsidRPr="00925970">
        <w:rPr>
          <w:rFonts w:ascii="Arial" w:hAnsi="Arial" w:cs="Arial"/>
          <w:color w:val="auto"/>
          <w:sz w:val="20"/>
          <w:szCs w:val="20"/>
        </w:rPr>
        <w:t>Dev</w:t>
      </w:r>
      <w:bookmarkEnd w:id="48"/>
      <w:bookmarkEnd w:id="4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940"/>
      </w:tblGrid>
      <w:tr w:rsidR="00E62A2A" w14:paraId="5DB7E621" w14:textId="77777777" w:rsidTr="001A0EA8">
        <w:trPr>
          <w:trHeight w:hRule="exact" w:val="288"/>
        </w:trPr>
        <w:tc>
          <w:tcPr>
            <w:tcW w:w="2695" w:type="dxa"/>
          </w:tcPr>
          <w:p w14:paraId="006573CA" w14:textId="77777777"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Overwrite  Datasets</w:t>
            </w:r>
          </w:p>
        </w:tc>
        <w:tc>
          <w:tcPr>
            <w:tcW w:w="5940" w:type="dxa"/>
          </w:tcPr>
          <w:p w14:paraId="4F17C39B" w14:textId="77777777" w:rsidR="00E62A2A" w:rsidRDefault="00E62A2A" w:rsidP="00925970">
            <w:r>
              <w:t>True</w:t>
            </w:r>
          </w:p>
        </w:tc>
      </w:tr>
      <w:tr w:rsidR="00E62A2A" w14:paraId="4AA2F0EA" w14:textId="77777777" w:rsidTr="001A0EA8">
        <w:trPr>
          <w:trHeight w:hRule="exact" w:val="288"/>
        </w:trPr>
        <w:tc>
          <w:tcPr>
            <w:tcW w:w="2695" w:type="dxa"/>
          </w:tcPr>
          <w:p w14:paraId="73045986" w14:textId="77777777"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Overwrite DataSources</w:t>
            </w:r>
          </w:p>
        </w:tc>
        <w:tc>
          <w:tcPr>
            <w:tcW w:w="5940" w:type="dxa"/>
          </w:tcPr>
          <w:p w14:paraId="08EB6C35" w14:textId="77777777" w:rsidR="00E62A2A" w:rsidRDefault="00E62A2A" w:rsidP="00925970">
            <w:r>
              <w:t>False</w:t>
            </w:r>
          </w:p>
        </w:tc>
      </w:tr>
      <w:tr w:rsidR="00E62A2A" w14:paraId="5172630D" w14:textId="77777777" w:rsidTr="001A0EA8">
        <w:trPr>
          <w:trHeight w:hRule="exact" w:val="288"/>
        </w:trPr>
        <w:tc>
          <w:tcPr>
            <w:tcW w:w="2695" w:type="dxa"/>
          </w:tcPr>
          <w:p w14:paraId="68011BAB" w14:textId="77777777"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TargetDatasetFolder</w:t>
            </w:r>
          </w:p>
        </w:tc>
        <w:tc>
          <w:tcPr>
            <w:tcW w:w="5940" w:type="dxa"/>
          </w:tcPr>
          <w:p w14:paraId="0D8F6716" w14:textId="77777777" w:rsidR="00E62A2A" w:rsidRDefault="00E62A2A" w:rsidP="00925970">
            <w:r w:rsidRPr="00F74047">
              <w:t>/eCoaching/Datasets</w:t>
            </w:r>
          </w:p>
        </w:tc>
      </w:tr>
      <w:tr w:rsidR="00E62A2A" w14:paraId="6AFC0BDE" w14:textId="77777777" w:rsidTr="001A0EA8">
        <w:trPr>
          <w:trHeight w:hRule="exact" w:val="288"/>
        </w:trPr>
        <w:tc>
          <w:tcPr>
            <w:tcW w:w="2695" w:type="dxa"/>
          </w:tcPr>
          <w:p w14:paraId="2C4EBC12" w14:textId="77777777"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TargetDataSourceFolder</w:t>
            </w:r>
          </w:p>
        </w:tc>
        <w:tc>
          <w:tcPr>
            <w:tcW w:w="5940" w:type="dxa"/>
          </w:tcPr>
          <w:p w14:paraId="6391C9EA" w14:textId="77777777" w:rsidR="00E62A2A" w:rsidRDefault="00E62A2A" w:rsidP="00925970">
            <w:r w:rsidRPr="00F74047">
              <w:t>/eCoaching/DataSources</w:t>
            </w:r>
          </w:p>
        </w:tc>
      </w:tr>
      <w:tr w:rsidR="00E62A2A" w14:paraId="6DD29EAC" w14:textId="77777777" w:rsidTr="001A0EA8">
        <w:trPr>
          <w:trHeight w:hRule="exact" w:val="288"/>
        </w:trPr>
        <w:tc>
          <w:tcPr>
            <w:tcW w:w="2695" w:type="dxa"/>
          </w:tcPr>
          <w:p w14:paraId="62603922" w14:textId="77777777"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TargetReportFolder</w:t>
            </w:r>
          </w:p>
        </w:tc>
        <w:tc>
          <w:tcPr>
            <w:tcW w:w="5940" w:type="dxa"/>
          </w:tcPr>
          <w:p w14:paraId="207CC65D" w14:textId="77777777" w:rsidR="00E62A2A" w:rsidRDefault="00E62A2A" w:rsidP="00925970">
            <w:r w:rsidRPr="00F74047">
              <w:t>/eCoaching/Reports</w:t>
            </w:r>
          </w:p>
        </w:tc>
      </w:tr>
      <w:tr w:rsidR="00E62A2A" w14:paraId="295E5E14" w14:textId="77777777" w:rsidTr="001A0EA8">
        <w:trPr>
          <w:trHeight w:hRule="exact" w:val="288"/>
        </w:trPr>
        <w:tc>
          <w:tcPr>
            <w:tcW w:w="2695" w:type="dxa"/>
          </w:tcPr>
          <w:p w14:paraId="441E11DD" w14:textId="77777777"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TargetReportPartFolder</w:t>
            </w:r>
          </w:p>
        </w:tc>
        <w:tc>
          <w:tcPr>
            <w:tcW w:w="5940" w:type="dxa"/>
          </w:tcPr>
          <w:p w14:paraId="50A01BFB" w14:textId="77777777" w:rsidR="00E62A2A" w:rsidRDefault="00E62A2A" w:rsidP="00925970">
            <w:r w:rsidRPr="00F74047">
              <w:t>Report Parts</w:t>
            </w:r>
          </w:p>
        </w:tc>
      </w:tr>
      <w:tr w:rsidR="00E62A2A" w14:paraId="6D5BDACE" w14:textId="77777777" w:rsidTr="001A0EA8">
        <w:trPr>
          <w:trHeight w:hRule="exact" w:val="288"/>
        </w:trPr>
        <w:tc>
          <w:tcPr>
            <w:tcW w:w="2695" w:type="dxa"/>
          </w:tcPr>
          <w:p w14:paraId="244BDC57" w14:textId="77777777"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TargetServerURL</w:t>
            </w:r>
          </w:p>
        </w:tc>
        <w:tc>
          <w:tcPr>
            <w:tcW w:w="5940" w:type="dxa"/>
          </w:tcPr>
          <w:p w14:paraId="0D50BC7E" w14:textId="449F3D99" w:rsidR="00E62A2A" w:rsidRDefault="00E62A2A">
            <w:r w:rsidRPr="00F74047">
              <w:t>http</w:t>
            </w:r>
            <w:r w:rsidR="00582759">
              <w:t>s</w:t>
            </w:r>
            <w:r w:rsidRPr="00F74047">
              <w:t>://</w:t>
            </w:r>
            <w:r w:rsidR="00B459BC">
              <w:t>UVAADADSQL50CCO</w:t>
            </w:r>
            <w:r w:rsidRPr="00F74047">
              <w:t>/ReportServer</w:t>
            </w:r>
          </w:p>
        </w:tc>
      </w:tr>
      <w:tr w:rsidR="00E62A2A" w14:paraId="4D0FB07D" w14:textId="77777777" w:rsidTr="001A0EA8">
        <w:trPr>
          <w:trHeight w:hRule="exact" w:val="288"/>
        </w:trPr>
        <w:tc>
          <w:tcPr>
            <w:tcW w:w="2695" w:type="dxa"/>
          </w:tcPr>
          <w:p w14:paraId="77E5F10A" w14:textId="77777777"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TargetServerVersion</w:t>
            </w:r>
          </w:p>
        </w:tc>
        <w:tc>
          <w:tcPr>
            <w:tcW w:w="5940" w:type="dxa"/>
          </w:tcPr>
          <w:p w14:paraId="4B5D1587" w14:textId="3AA211D0" w:rsidR="00E62A2A" w:rsidRDefault="00B459BC" w:rsidP="00925970">
            <w:r w:rsidRPr="00B459BC">
              <w:t>SQL Server 2016 or later</w:t>
            </w:r>
          </w:p>
        </w:tc>
      </w:tr>
      <w:tr w:rsidR="00E62A2A" w14:paraId="3163CA7E" w14:textId="77777777" w:rsidTr="001A0EA8">
        <w:trPr>
          <w:trHeight w:hRule="exact" w:val="288"/>
        </w:trPr>
        <w:tc>
          <w:tcPr>
            <w:tcW w:w="2695" w:type="dxa"/>
          </w:tcPr>
          <w:p w14:paraId="6DF27A15" w14:textId="77777777" w:rsidR="00E62A2A" w:rsidRPr="005745A6" w:rsidRDefault="00E62A2A" w:rsidP="00925970">
            <w:pPr>
              <w:rPr>
                <w:b/>
              </w:rPr>
            </w:pPr>
            <w:r>
              <w:rPr>
                <w:b/>
              </w:rPr>
              <w:t>Report Portal</w:t>
            </w:r>
          </w:p>
        </w:tc>
        <w:tc>
          <w:tcPr>
            <w:tcW w:w="5940" w:type="dxa"/>
          </w:tcPr>
          <w:p w14:paraId="0A426D32" w14:textId="7692286F" w:rsidR="00E62A2A" w:rsidRPr="00F74047" w:rsidRDefault="00E62A2A">
            <w:r w:rsidRPr="001515E0">
              <w:t>http</w:t>
            </w:r>
            <w:r w:rsidR="00582759">
              <w:t>s</w:t>
            </w:r>
            <w:r w:rsidRPr="001515E0">
              <w:t>://</w:t>
            </w:r>
            <w:r w:rsidR="00B459BC">
              <w:t>UVAADADSQL50CCO</w:t>
            </w:r>
            <w:r w:rsidRPr="001515E0">
              <w:t>/Reports_ECLD01</w:t>
            </w:r>
          </w:p>
        </w:tc>
      </w:tr>
    </w:tbl>
    <w:p w14:paraId="5C5C0782" w14:textId="77777777" w:rsidR="00E62A2A" w:rsidRPr="005745A6" w:rsidRDefault="00E62A2A" w:rsidP="00E62A2A"/>
    <w:p w14:paraId="5198E7DB" w14:textId="77777777" w:rsidR="00E62A2A" w:rsidRPr="00925970" w:rsidRDefault="00E62A2A" w:rsidP="00E62A2A">
      <w:pPr>
        <w:pStyle w:val="Heading1"/>
        <w:numPr>
          <w:ilvl w:val="1"/>
          <w:numId w:val="3"/>
        </w:numPr>
        <w:spacing w:before="0"/>
        <w:ind w:left="1138" w:hanging="418"/>
        <w:rPr>
          <w:rFonts w:ascii="Arial" w:hAnsi="Arial" w:cs="Arial"/>
          <w:color w:val="auto"/>
          <w:sz w:val="20"/>
          <w:szCs w:val="20"/>
        </w:rPr>
      </w:pPr>
      <w:bookmarkStart w:id="51" w:name="_Toc490553374"/>
      <w:bookmarkStart w:id="52" w:name="_Toc523133394"/>
      <w:r w:rsidRPr="00925970">
        <w:rPr>
          <w:rFonts w:ascii="Arial" w:hAnsi="Arial" w:cs="Arial"/>
          <w:color w:val="auto"/>
          <w:sz w:val="20"/>
          <w:szCs w:val="20"/>
        </w:rPr>
        <w:t>SysTest</w:t>
      </w:r>
      <w:bookmarkEnd w:id="51"/>
      <w:bookmarkEnd w:id="5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940"/>
      </w:tblGrid>
      <w:tr w:rsidR="00E62A2A" w14:paraId="2E3A7919" w14:textId="77777777" w:rsidTr="001A0EA8">
        <w:trPr>
          <w:trHeight w:hRule="exact" w:val="288"/>
        </w:trPr>
        <w:tc>
          <w:tcPr>
            <w:tcW w:w="2695" w:type="dxa"/>
          </w:tcPr>
          <w:p w14:paraId="7203B065" w14:textId="77777777"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Overwrite  Datasets</w:t>
            </w:r>
          </w:p>
        </w:tc>
        <w:tc>
          <w:tcPr>
            <w:tcW w:w="5940" w:type="dxa"/>
          </w:tcPr>
          <w:p w14:paraId="12930BDB" w14:textId="77777777" w:rsidR="00E62A2A" w:rsidRDefault="00E62A2A" w:rsidP="00925970">
            <w:r>
              <w:t>True</w:t>
            </w:r>
          </w:p>
        </w:tc>
      </w:tr>
      <w:tr w:rsidR="00E62A2A" w14:paraId="525E1A2C" w14:textId="77777777" w:rsidTr="001A0EA8">
        <w:trPr>
          <w:trHeight w:hRule="exact" w:val="288"/>
        </w:trPr>
        <w:tc>
          <w:tcPr>
            <w:tcW w:w="2695" w:type="dxa"/>
          </w:tcPr>
          <w:p w14:paraId="144471D3" w14:textId="77777777"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Overwrite DataSources</w:t>
            </w:r>
          </w:p>
        </w:tc>
        <w:tc>
          <w:tcPr>
            <w:tcW w:w="5940" w:type="dxa"/>
          </w:tcPr>
          <w:p w14:paraId="20CF78E8" w14:textId="77777777" w:rsidR="00E62A2A" w:rsidRDefault="00E62A2A" w:rsidP="00925970">
            <w:r>
              <w:t>False</w:t>
            </w:r>
          </w:p>
        </w:tc>
      </w:tr>
      <w:tr w:rsidR="00E62A2A" w14:paraId="4DA8A693" w14:textId="77777777" w:rsidTr="001A0EA8">
        <w:trPr>
          <w:trHeight w:hRule="exact" w:val="288"/>
        </w:trPr>
        <w:tc>
          <w:tcPr>
            <w:tcW w:w="2695" w:type="dxa"/>
          </w:tcPr>
          <w:p w14:paraId="7F1EE52B" w14:textId="77777777"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TargetDatasetFolder</w:t>
            </w:r>
          </w:p>
        </w:tc>
        <w:tc>
          <w:tcPr>
            <w:tcW w:w="5940" w:type="dxa"/>
          </w:tcPr>
          <w:p w14:paraId="5F4AA4FF" w14:textId="77777777" w:rsidR="00E62A2A" w:rsidRDefault="00E62A2A" w:rsidP="00925970">
            <w:r w:rsidRPr="00F74047">
              <w:t>/eCoaching/Datasets</w:t>
            </w:r>
          </w:p>
        </w:tc>
      </w:tr>
      <w:tr w:rsidR="00E62A2A" w14:paraId="3FDE87A9" w14:textId="77777777" w:rsidTr="001A0EA8">
        <w:trPr>
          <w:trHeight w:hRule="exact" w:val="288"/>
        </w:trPr>
        <w:tc>
          <w:tcPr>
            <w:tcW w:w="2695" w:type="dxa"/>
          </w:tcPr>
          <w:p w14:paraId="5A0B2A5F" w14:textId="77777777"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TargetDataSourceFolder</w:t>
            </w:r>
          </w:p>
        </w:tc>
        <w:tc>
          <w:tcPr>
            <w:tcW w:w="5940" w:type="dxa"/>
          </w:tcPr>
          <w:p w14:paraId="79655799" w14:textId="77777777" w:rsidR="00E62A2A" w:rsidRDefault="00E62A2A" w:rsidP="00925970">
            <w:r w:rsidRPr="00F74047">
              <w:t>/eCoaching/DataSources</w:t>
            </w:r>
          </w:p>
        </w:tc>
      </w:tr>
      <w:tr w:rsidR="00E62A2A" w14:paraId="68953C7B" w14:textId="77777777" w:rsidTr="001A0EA8">
        <w:trPr>
          <w:trHeight w:hRule="exact" w:val="288"/>
        </w:trPr>
        <w:tc>
          <w:tcPr>
            <w:tcW w:w="2695" w:type="dxa"/>
          </w:tcPr>
          <w:p w14:paraId="57073AA1" w14:textId="77777777"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TargetReportFolder</w:t>
            </w:r>
          </w:p>
        </w:tc>
        <w:tc>
          <w:tcPr>
            <w:tcW w:w="5940" w:type="dxa"/>
          </w:tcPr>
          <w:p w14:paraId="4B612354" w14:textId="77777777" w:rsidR="00E62A2A" w:rsidRDefault="00E62A2A" w:rsidP="00925970">
            <w:r w:rsidRPr="00F74047">
              <w:t>/eCoaching/Reports</w:t>
            </w:r>
          </w:p>
        </w:tc>
      </w:tr>
      <w:tr w:rsidR="00E62A2A" w14:paraId="3DE7718F" w14:textId="77777777" w:rsidTr="001A0EA8">
        <w:trPr>
          <w:trHeight w:hRule="exact" w:val="288"/>
        </w:trPr>
        <w:tc>
          <w:tcPr>
            <w:tcW w:w="2695" w:type="dxa"/>
          </w:tcPr>
          <w:p w14:paraId="403E3B43" w14:textId="77777777"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TargetReportPartFolder</w:t>
            </w:r>
          </w:p>
        </w:tc>
        <w:tc>
          <w:tcPr>
            <w:tcW w:w="5940" w:type="dxa"/>
          </w:tcPr>
          <w:p w14:paraId="2E74477E" w14:textId="77777777" w:rsidR="00E62A2A" w:rsidRDefault="00E62A2A" w:rsidP="00925970">
            <w:r w:rsidRPr="00F74047">
              <w:t>Report Parts</w:t>
            </w:r>
          </w:p>
        </w:tc>
      </w:tr>
      <w:tr w:rsidR="00E62A2A" w14:paraId="1D807BB1" w14:textId="77777777" w:rsidTr="001A0EA8">
        <w:trPr>
          <w:trHeight w:hRule="exact" w:val="288"/>
        </w:trPr>
        <w:tc>
          <w:tcPr>
            <w:tcW w:w="2695" w:type="dxa"/>
          </w:tcPr>
          <w:p w14:paraId="72FC4B0B" w14:textId="77777777"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TargetServerURL</w:t>
            </w:r>
          </w:p>
        </w:tc>
        <w:tc>
          <w:tcPr>
            <w:tcW w:w="5940" w:type="dxa"/>
          </w:tcPr>
          <w:p w14:paraId="53D7EBDE" w14:textId="06AAE485" w:rsidR="00E62A2A" w:rsidRDefault="00E62A2A">
            <w:r w:rsidRPr="00F74047">
              <w:t>http</w:t>
            </w:r>
            <w:r w:rsidR="00582759">
              <w:t>s</w:t>
            </w:r>
            <w:r w:rsidRPr="00F74047">
              <w:t>://</w:t>
            </w:r>
            <w:r w:rsidR="00B459BC">
              <w:t>UVAADADSQL52CCO</w:t>
            </w:r>
            <w:r w:rsidRPr="00F74047">
              <w:t>/ReportServer</w:t>
            </w:r>
          </w:p>
        </w:tc>
      </w:tr>
      <w:tr w:rsidR="00E62A2A" w14:paraId="4698D22D" w14:textId="77777777" w:rsidTr="001A0EA8">
        <w:trPr>
          <w:trHeight w:hRule="exact" w:val="288"/>
        </w:trPr>
        <w:tc>
          <w:tcPr>
            <w:tcW w:w="2695" w:type="dxa"/>
          </w:tcPr>
          <w:p w14:paraId="6515F92F" w14:textId="77777777"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TargetServerVersion</w:t>
            </w:r>
          </w:p>
        </w:tc>
        <w:tc>
          <w:tcPr>
            <w:tcW w:w="5940" w:type="dxa"/>
          </w:tcPr>
          <w:p w14:paraId="17056FA5" w14:textId="650D6B9A" w:rsidR="00E62A2A" w:rsidRDefault="00B459BC" w:rsidP="00925970">
            <w:r w:rsidRPr="00B459BC">
              <w:t>SQL Server 2016 or later</w:t>
            </w:r>
          </w:p>
        </w:tc>
      </w:tr>
      <w:tr w:rsidR="00E62A2A" w14:paraId="3753D5E5" w14:textId="77777777" w:rsidTr="001A0EA8">
        <w:trPr>
          <w:trHeight w:hRule="exact" w:val="288"/>
        </w:trPr>
        <w:tc>
          <w:tcPr>
            <w:tcW w:w="2695" w:type="dxa"/>
          </w:tcPr>
          <w:p w14:paraId="6FC3DBE4" w14:textId="77777777" w:rsidR="00E62A2A" w:rsidRPr="005745A6" w:rsidRDefault="00E62A2A" w:rsidP="00925970">
            <w:pPr>
              <w:rPr>
                <w:b/>
              </w:rPr>
            </w:pPr>
            <w:r>
              <w:rPr>
                <w:b/>
              </w:rPr>
              <w:t>Report Portal</w:t>
            </w:r>
          </w:p>
        </w:tc>
        <w:tc>
          <w:tcPr>
            <w:tcW w:w="5940" w:type="dxa"/>
          </w:tcPr>
          <w:p w14:paraId="47D7A7F9" w14:textId="2D3D84FD" w:rsidR="00E62A2A" w:rsidRPr="00F74047" w:rsidRDefault="00E62A2A">
            <w:r w:rsidRPr="001515E0">
              <w:t>http</w:t>
            </w:r>
            <w:r w:rsidR="00A52AA6">
              <w:t>s</w:t>
            </w:r>
            <w:r w:rsidRPr="001515E0">
              <w:t>://</w:t>
            </w:r>
            <w:r w:rsidR="00B459BC">
              <w:t>UVAADADSQL52CCO</w:t>
            </w:r>
            <w:r w:rsidRPr="001515E0">
              <w:t>/Reports_ECL</w:t>
            </w:r>
            <w:r>
              <w:t>T</w:t>
            </w:r>
            <w:r w:rsidRPr="001515E0">
              <w:t>01</w:t>
            </w:r>
          </w:p>
        </w:tc>
      </w:tr>
    </w:tbl>
    <w:p w14:paraId="617A47B4" w14:textId="77777777" w:rsidR="00E62A2A" w:rsidRPr="00214BC6" w:rsidRDefault="00E62A2A" w:rsidP="00214BC6"/>
    <w:p w14:paraId="2B1DC0B3" w14:textId="77777777" w:rsidR="00E62A2A" w:rsidRPr="00925970" w:rsidRDefault="00E62A2A" w:rsidP="00E62A2A">
      <w:pPr>
        <w:pStyle w:val="Heading1"/>
        <w:numPr>
          <w:ilvl w:val="1"/>
          <w:numId w:val="3"/>
        </w:numPr>
        <w:spacing w:before="0"/>
        <w:ind w:left="1138" w:hanging="418"/>
        <w:rPr>
          <w:rFonts w:ascii="Arial" w:hAnsi="Arial" w:cs="Arial"/>
          <w:color w:val="auto"/>
          <w:sz w:val="20"/>
          <w:szCs w:val="20"/>
        </w:rPr>
      </w:pPr>
      <w:bookmarkStart w:id="53" w:name="_Toc490553376"/>
      <w:bookmarkStart w:id="54" w:name="_Toc523133395"/>
      <w:r w:rsidRPr="00925970">
        <w:rPr>
          <w:rFonts w:ascii="Arial" w:hAnsi="Arial" w:cs="Arial"/>
          <w:color w:val="auto"/>
          <w:sz w:val="20"/>
          <w:szCs w:val="20"/>
        </w:rPr>
        <w:t>Production</w:t>
      </w:r>
      <w:bookmarkEnd w:id="53"/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210"/>
      </w:tblGrid>
      <w:tr w:rsidR="00E62A2A" w14:paraId="6D208806" w14:textId="77777777" w:rsidTr="001A0EA8">
        <w:trPr>
          <w:trHeight w:hRule="exact" w:val="288"/>
        </w:trPr>
        <w:tc>
          <w:tcPr>
            <w:tcW w:w="2695" w:type="dxa"/>
          </w:tcPr>
          <w:p w14:paraId="2F76539E" w14:textId="77777777"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Overwrite  Datasets</w:t>
            </w:r>
          </w:p>
        </w:tc>
        <w:tc>
          <w:tcPr>
            <w:tcW w:w="6210" w:type="dxa"/>
          </w:tcPr>
          <w:p w14:paraId="69729DE7" w14:textId="77777777" w:rsidR="00E62A2A" w:rsidRDefault="00E62A2A" w:rsidP="00925970">
            <w:r>
              <w:t>True</w:t>
            </w:r>
          </w:p>
        </w:tc>
      </w:tr>
      <w:tr w:rsidR="00E62A2A" w14:paraId="543A92ED" w14:textId="77777777" w:rsidTr="001A0EA8">
        <w:trPr>
          <w:trHeight w:hRule="exact" w:val="288"/>
        </w:trPr>
        <w:tc>
          <w:tcPr>
            <w:tcW w:w="2695" w:type="dxa"/>
          </w:tcPr>
          <w:p w14:paraId="140F379B" w14:textId="77777777"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lastRenderedPageBreak/>
              <w:t>Overwrite DataSources</w:t>
            </w:r>
          </w:p>
        </w:tc>
        <w:tc>
          <w:tcPr>
            <w:tcW w:w="6210" w:type="dxa"/>
          </w:tcPr>
          <w:p w14:paraId="26D4FEAA" w14:textId="77777777" w:rsidR="00E62A2A" w:rsidRDefault="00E62A2A" w:rsidP="00925970">
            <w:r>
              <w:t>False</w:t>
            </w:r>
          </w:p>
        </w:tc>
      </w:tr>
      <w:tr w:rsidR="00E62A2A" w14:paraId="62E4E18A" w14:textId="77777777" w:rsidTr="001A0EA8">
        <w:trPr>
          <w:trHeight w:hRule="exact" w:val="288"/>
        </w:trPr>
        <w:tc>
          <w:tcPr>
            <w:tcW w:w="2695" w:type="dxa"/>
          </w:tcPr>
          <w:p w14:paraId="66237FC3" w14:textId="77777777"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TargetDatasetFolder</w:t>
            </w:r>
          </w:p>
        </w:tc>
        <w:tc>
          <w:tcPr>
            <w:tcW w:w="6210" w:type="dxa"/>
          </w:tcPr>
          <w:p w14:paraId="7AE94ABB" w14:textId="77777777" w:rsidR="00E62A2A" w:rsidRDefault="00E62A2A" w:rsidP="00925970">
            <w:r w:rsidRPr="00BB09B3">
              <w:t>/eCoaching/Production/Datasets</w:t>
            </w:r>
          </w:p>
        </w:tc>
      </w:tr>
      <w:tr w:rsidR="00E62A2A" w14:paraId="5EE4F455" w14:textId="77777777" w:rsidTr="001A0EA8">
        <w:trPr>
          <w:trHeight w:hRule="exact" w:val="288"/>
        </w:trPr>
        <w:tc>
          <w:tcPr>
            <w:tcW w:w="2695" w:type="dxa"/>
          </w:tcPr>
          <w:p w14:paraId="01AD63D9" w14:textId="77777777"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TargetDataSourceFolder</w:t>
            </w:r>
          </w:p>
        </w:tc>
        <w:tc>
          <w:tcPr>
            <w:tcW w:w="6210" w:type="dxa"/>
          </w:tcPr>
          <w:p w14:paraId="73DC20D8" w14:textId="77777777" w:rsidR="00E62A2A" w:rsidRDefault="00E62A2A" w:rsidP="00925970">
            <w:r w:rsidRPr="00BB09B3">
              <w:t>/eCoaching/Production/DataSources</w:t>
            </w:r>
          </w:p>
        </w:tc>
      </w:tr>
      <w:tr w:rsidR="00E62A2A" w14:paraId="06AE556A" w14:textId="77777777" w:rsidTr="001A0EA8">
        <w:trPr>
          <w:trHeight w:hRule="exact" w:val="288"/>
        </w:trPr>
        <w:tc>
          <w:tcPr>
            <w:tcW w:w="2695" w:type="dxa"/>
          </w:tcPr>
          <w:p w14:paraId="107E4702" w14:textId="77777777"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TargetReportFolder</w:t>
            </w:r>
          </w:p>
        </w:tc>
        <w:tc>
          <w:tcPr>
            <w:tcW w:w="6210" w:type="dxa"/>
          </w:tcPr>
          <w:p w14:paraId="5776E14E" w14:textId="77777777" w:rsidR="00E62A2A" w:rsidRDefault="00E62A2A" w:rsidP="00925970">
            <w:r w:rsidRPr="00BB09B3">
              <w:t>/eCoaching/Production/Reports</w:t>
            </w:r>
          </w:p>
        </w:tc>
      </w:tr>
      <w:tr w:rsidR="00E62A2A" w14:paraId="57EA4E01" w14:textId="77777777" w:rsidTr="001A0EA8">
        <w:trPr>
          <w:trHeight w:hRule="exact" w:val="288"/>
        </w:trPr>
        <w:tc>
          <w:tcPr>
            <w:tcW w:w="2695" w:type="dxa"/>
          </w:tcPr>
          <w:p w14:paraId="690F8272" w14:textId="77777777"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TargetReportPartFolder</w:t>
            </w:r>
          </w:p>
        </w:tc>
        <w:tc>
          <w:tcPr>
            <w:tcW w:w="6210" w:type="dxa"/>
          </w:tcPr>
          <w:p w14:paraId="130C3F6F" w14:textId="77777777" w:rsidR="00E62A2A" w:rsidRDefault="00E62A2A" w:rsidP="00925970">
            <w:r w:rsidRPr="00F74047">
              <w:t>Report Parts</w:t>
            </w:r>
          </w:p>
        </w:tc>
      </w:tr>
      <w:tr w:rsidR="00E62A2A" w14:paraId="1C7428FD" w14:textId="77777777" w:rsidTr="001A0EA8">
        <w:trPr>
          <w:trHeight w:hRule="exact" w:val="288"/>
        </w:trPr>
        <w:tc>
          <w:tcPr>
            <w:tcW w:w="2695" w:type="dxa"/>
          </w:tcPr>
          <w:p w14:paraId="52BF5D8B" w14:textId="77777777"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TargetServerURL</w:t>
            </w:r>
          </w:p>
        </w:tc>
        <w:tc>
          <w:tcPr>
            <w:tcW w:w="6210" w:type="dxa"/>
          </w:tcPr>
          <w:p w14:paraId="12748DE4" w14:textId="0D496411" w:rsidR="00E62A2A" w:rsidRDefault="00E62A2A">
            <w:r w:rsidRPr="00F74047">
              <w:t>http</w:t>
            </w:r>
            <w:r w:rsidR="00582759">
              <w:t>s</w:t>
            </w:r>
            <w:r w:rsidRPr="00F74047">
              <w:t>://</w:t>
            </w:r>
            <w:r w:rsidR="00B459BC">
              <w:t>UVAAPADSQL50CCO</w:t>
            </w:r>
            <w:r w:rsidRPr="00F74047">
              <w:t>/ReportServer</w:t>
            </w:r>
          </w:p>
        </w:tc>
      </w:tr>
      <w:tr w:rsidR="00E62A2A" w14:paraId="7E4A8FF9" w14:textId="77777777" w:rsidTr="001A0EA8">
        <w:trPr>
          <w:trHeight w:hRule="exact" w:val="288"/>
        </w:trPr>
        <w:tc>
          <w:tcPr>
            <w:tcW w:w="2695" w:type="dxa"/>
          </w:tcPr>
          <w:p w14:paraId="2F553E7D" w14:textId="77777777" w:rsidR="00E62A2A" w:rsidRPr="005745A6" w:rsidRDefault="00E62A2A" w:rsidP="00925970">
            <w:pPr>
              <w:rPr>
                <w:b/>
              </w:rPr>
            </w:pPr>
            <w:r w:rsidRPr="005745A6">
              <w:rPr>
                <w:b/>
              </w:rPr>
              <w:t>TargetServerVersion</w:t>
            </w:r>
          </w:p>
        </w:tc>
        <w:tc>
          <w:tcPr>
            <w:tcW w:w="6210" w:type="dxa"/>
          </w:tcPr>
          <w:p w14:paraId="744B0D4F" w14:textId="53909E97" w:rsidR="00E62A2A" w:rsidRDefault="00B459BC" w:rsidP="00925970">
            <w:r w:rsidRPr="00B459BC">
              <w:t>SQL Server 2016 or later</w:t>
            </w:r>
          </w:p>
        </w:tc>
      </w:tr>
      <w:tr w:rsidR="00E62A2A" w14:paraId="00C2B331" w14:textId="77777777" w:rsidTr="001A0EA8">
        <w:trPr>
          <w:trHeight w:hRule="exact" w:val="288"/>
        </w:trPr>
        <w:tc>
          <w:tcPr>
            <w:tcW w:w="2695" w:type="dxa"/>
          </w:tcPr>
          <w:p w14:paraId="0D824277" w14:textId="77777777" w:rsidR="00E62A2A" w:rsidRPr="005745A6" w:rsidRDefault="00E62A2A" w:rsidP="00925970">
            <w:pPr>
              <w:rPr>
                <w:b/>
              </w:rPr>
            </w:pPr>
            <w:r>
              <w:rPr>
                <w:b/>
              </w:rPr>
              <w:t>Report Portal</w:t>
            </w:r>
          </w:p>
        </w:tc>
        <w:tc>
          <w:tcPr>
            <w:tcW w:w="6210" w:type="dxa"/>
          </w:tcPr>
          <w:p w14:paraId="593C7E36" w14:textId="5385538A" w:rsidR="00E62A2A" w:rsidRPr="00F74047" w:rsidRDefault="00E62A2A">
            <w:r w:rsidRPr="001515E0">
              <w:t>http</w:t>
            </w:r>
            <w:r w:rsidR="00582759">
              <w:t>s</w:t>
            </w:r>
            <w:r w:rsidRPr="001515E0">
              <w:t>://</w:t>
            </w:r>
            <w:r w:rsidR="00B459BC">
              <w:t>UVAAPADSQL50CCO</w:t>
            </w:r>
            <w:r w:rsidRPr="001515E0">
              <w:t>/Reports_ECL</w:t>
            </w:r>
            <w:r>
              <w:t>P</w:t>
            </w:r>
            <w:r w:rsidRPr="001515E0">
              <w:t>01</w:t>
            </w:r>
          </w:p>
        </w:tc>
      </w:tr>
    </w:tbl>
    <w:p w14:paraId="4860FC8C" w14:textId="77777777" w:rsidR="009C448F" w:rsidRDefault="009C448F" w:rsidP="009C448F">
      <w:pPr>
        <w:pStyle w:val="Heading1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bookmarkStart w:id="55" w:name="_Toc523133396"/>
      <w:r>
        <w:rPr>
          <w:rFonts w:ascii="Arial" w:hAnsi="Arial" w:cs="Arial"/>
          <w:sz w:val="24"/>
          <w:szCs w:val="24"/>
        </w:rPr>
        <w:t>Data Source(s)</w:t>
      </w:r>
      <w:bookmarkEnd w:id="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222"/>
        <w:gridCol w:w="4319"/>
      </w:tblGrid>
      <w:tr w:rsidR="002E2298" w14:paraId="40301C00" w14:textId="77777777" w:rsidTr="00617433">
        <w:trPr>
          <w:trHeight w:hRule="exact" w:val="352"/>
        </w:trPr>
        <w:tc>
          <w:tcPr>
            <w:tcW w:w="1809" w:type="dxa"/>
          </w:tcPr>
          <w:p w14:paraId="4BC564F8" w14:textId="77777777" w:rsidR="002E2298" w:rsidRPr="005745A6" w:rsidRDefault="002E2298" w:rsidP="00DD432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222" w:type="dxa"/>
          </w:tcPr>
          <w:p w14:paraId="6EBF68CA" w14:textId="77777777" w:rsidR="002E2298" w:rsidRDefault="002E2298" w:rsidP="00DD4320"/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0066" w14:textId="77777777" w:rsidR="002E2298" w:rsidRDefault="002E2298" w:rsidP="00DD4320">
            <w:r>
              <w:t>eCoaching</w:t>
            </w:r>
          </w:p>
        </w:tc>
      </w:tr>
      <w:tr w:rsidR="002E2298" w14:paraId="4AFD88B5" w14:textId="77777777" w:rsidTr="00617433">
        <w:trPr>
          <w:trHeight w:hRule="exact" w:val="288"/>
        </w:trPr>
        <w:tc>
          <w:tcPr>
            <w:tcW w:w="1809" w:type="dxa"/>
          </w:tcPr>
          <w:p w14:paraId="10AF08C4" w14:textId="77777777" w:rsidR="002E2298" w:rsidRPr="005745A6" w:rsidRDefault="002E2298" w:rsidP="00DD4320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222" w:type="dxa"/>
          </w:tcPr>
          <w:p w14:paraId="25EFF5BC" w14:textId="77777777" w:rsidR="002E2298" w:rsidRDefault="002E2298" w:rsidP="00DD4320"/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2FF6C" w14:textId="77777777" w:rsidR="002E2298" w:rsidRDefault="002E2298" w:rsidP="00DD4320">
            <w:r>
              <w:t>Microsoft SQL Server</w:t>
            </w:r>
          </w:p>
        </w:tc>
      </w:tr>
      <w:tr w:rsidR="002E2298" w14:paraId="172DAD5F" w14:textId="77777777" w:rsidTr="00214BC6">
        <w:trPr>
          <w:trHeight w:hRule="exact" w:val="3205"/>
        </w:trPr>
        <w:tc>
          <w:tcPr>
            <w:tcW w:w="1809" w:type="dxa"/>
          </w:tcPr>
          <w:p w14:paraId="7B72639D" w14:textId="77777777" w:rsidR="002E2298" w:rsidRPr="005745A6" w:rsidRDefault="002E2298" w:rsidP="00DA59FC">
            <w:pPr>
              <w:rPr>
                <w:b/>
              </w:rPr>
            </w:pPr>
            <w:r>
              <w:rPr>
                <w:b/>
              </w:rPr>
              <w:t>Connection String(s)</w:t>
            </w:r>
          </w:p>
        </w:tc>
        <w:tc>
          <w:tcPr>
            <w:tcW w:w="3222" w:type="dxa"/>
          </w:tcPr>
          <w:p w14:paraId="6E648966" w14:textId="77777777" w:rsidR="002E2298" w:rsidRDefault="002E2298" w:rsidP="00DA59FC"/>
        </w:tc>
        <w:tc>
          <w:tcPr>
            <w:tcW w:w="4319" w:type="dxa"/>
          </w:tcPr>
          <w:p w14:paraId="21F80891" w14:textId="3CE2BEC9" w:rsidR="002E2298" w:rsidRDefault="002E2298" w:rsidP="00DA59FC">
            <w:r>
              <w:t xml:space="preserve">Dev: </w:t>
            </w:r>
            <w:r w:rsidRPr="009C448F">
              <w:t>Data Source=</w:t>
            </w:r>
            <w:r w:rsidR="00B459BC">
              <w:t>UVAADADSQL50CCO</w:t>
            </w:r>
            <w:r w:rsidRPr="009C448F">
              <w:t>;Initial Catalog=eCoachingDev</w:t>
            </w:r>
          </w:p>
          <w:p w14:paraId="436D558D" w14:textId="4DF5F17A" w:rsidR="002E2298" w:rsidRDefault="002E2298" w:rsidP="00DA59FC">
            <w:r>
              <w:t xml:space="preserve">Sys Test: </w:t>
            </w:r>
            <w:r w:rsidRPr="009C448F">
              <w:t>Data Source=</w:t>
            </w:r>
            <w:r w:rsidR="00B459BC">
              <w:t>UVAADADSQL52CCO</w:t>
            </w:r>
            <w:r>
              <w:t>;Initial Catalog=eCoachingTest</w:t>
            </w:r>
          </w:p>
          <w:p w14:paraId="5477E8E0" w14:textId="2D3900C6" w:rsidR="002E2298" w:rsidRDefault="002E2298">
            <w:r>
              <w:t xml:space="preserve">Production: </w:t>
            </w:r>
            <w:r w:rsidRPr="009C448F">
              <w:t>Data Source=</w:t>
            </w:r>
            <w:r w:rsidR="00B459BC">
              <w:t>UVAAPADSQL50CCO</w:t>
            </w:r>
            <w:r>
              <w:t>;Initial Catalog=eCoaching</w:t>
            </w:r>
          </w:p>
        </w:tc>
      </w:tr>
      <w:tr w:rsidR="002E2298" w14:paraId="151D20F9" w14:textId="77777777" w:rsidTr="00617433">
        <w:trPr>
          <w:trHeight w:hRule="exact" w:val="288"/>
        </w:trPr>
        <w:tc>
          <w:tcPr>
            <w:tcW w:w="1809" w:type="dxa"/>
          </w:tcPr>
          <w:p w14:paraId="4E60E0BD" w14:textId="77777777" w:rsidR="002E2298" w:rsidRPr="005745A6" w:rsidRDefault="002E2298">
            <w:pPr>
              <w:rPr>
                <w:b/>
              </w:rPr>
            </w:pPr>
            <w:r>
              <w:rPr>
                <w:b/>
              </w:rPr>
              <w:t>Connect Using</w:t>
            </w:r>
          </w:p>
        </w:tc>
        <w:tc>
          <w:tcPr>
            <w:tcW w:w="3222" w:type="dxa"/>
          </w:tcPr>
          <w:p w14:paraId="759A9A95" w14:textId="77777777" w:rsidR="002E2298" w:rsidRDefault="002E2298" w:rsidP="00DA59FC"/>
        </w:tc>
        <w:tc>
          <w:tcPr>
            <w:tcW w:w="4319" w:type="dxa"/>
          </w:tcPr>
          <w:p w14:paraId="472943DC" w14:textId="77777777" w:rsidR="002E2298" w:rsidRDefault="002E2298" w:rsidP="00DA59FC">
            <w:r>
              <w:t>Windows Integrated Security</w:t>
            </w:r>
          </w:p>
        </w:tc>
      </w:tr>
    </w:tbl>
    <w:bookmarkEnd w:id="50"/>
    <w:p w14:paraId="5CB38059" w14:textId="77777777" w:rsidR="002E2298" w:rsidRDefault="002E2298" w:rsidP="002E2298">
      <w:pPr>
        <w:pStyle w:val="Heading1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056"/>
      </w:tblGrid>
      <w:tr w:rsidR="002E2298" w14:paraId="2148B757" w14:textId="77777777" w:rsidTr="00617433">
        <w:trPr>
          <w:trHeight w:hRule="exact" w:val="2476"/>
        </w:trPr>
        <w:tc>
          <w:tcPr>
            <w:tcW w:w="1809" w:type="dxa"/>
          </w:tcPr>
          <w:p w14:paraId="6D4FCA52" w14:textId="77777777" w:rsidR="002E2298" w:rsidRPr="005745A6" w:rsidRDefault="002E2298" w:rsidP="005B5889">
            <w:pPr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7056" w:type="dxa"/>
          </w:tcPr>
          <w:p w14:paraId="29118C86" w14:textId="77777777" w:rsidR="002E2298" w:rsidRDefault="002E2298" w:rsidP="005B5889">
            <w:r>
              <w:rPr>
                <w:noProof/>
              </w:rPr>
              <w:drawing>
                <wp:inline distT="0" distB="0" distL="0" distR="0" wp14:anchorId="2208F989" wp14:editId="4D59C467">
                  <wp:extent cx="4334256" cy="1097280"/>
                  <wp:effectExtent l="0" t="0" r="952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256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298" w14:paraId="361FE45E" w14:textId="77777777" w:rsidTr="00617433">
        <w:trPr>
          <w:trHeight w:hRule="exact" w:val="288"/>
        </w:trPr>
        <w:tc>
          <w:tcPr>
            <w:tcW w:w="1809" w:type="dxa"/>
          </w:tcPr>
          <w:p w14:paraId="7DAE4318" w14:textId="77777777" w:rsidR="002E2298" w:rsidRPr="005745A6" w:rsidRDefault="002E2298" w:rsidP="005B5889">
            <w:pPr>
              <w:rPr>
                <w:b/>
              </w:rPr>
            </w:pPr>
            <w:r>
              <w:rPr>
                <w:b/>
              </w:rPr>
              <w:t>Data Source</w:t>
            </w:r>
          </w:p>
        </w:tc>
        <w:tc>
          <w:tcPr>
            <w:tcW w:w="7056" w:type="dxa"/>
          </w:tcPr>
          <w:p w14:paraId="2150DC4B" w14:textId="77777777" w:rsidR="002E2298" w:rsidRDefault="002E2298" w:rsidP="005B5889">
            <w:r>
              <w:rPr>
                <w:rFonts w:ascii="Arial" w:hAnsi="Arial" w:cs="Arial"/>
                <w:color w:val="000000"/>
                <w:sz w:val="20"/>
                <w:szCs w:val="20"/>
              </w:rPr>
              <w:t>/eCoaching/DataSources/eCoaching</w:t>
            </w:r>
          </w:p>
        </w:tc>
      </w:tr>
      <w:tr w:rsidR="002E2298" w14:paraId="38290CE1" w14:textId="77777777" w:rsidTr="00617433">
        <w:trPr>
          <w:trHeight w:hRule="exact" w:val="1576"/>
        </w:trPr>
        <w:tc>
          <w:tcPr>
            <w:tcW w:w="1809" w:type="dxa"/>
          </w:tcPr>
          <w:p w14:paraId="0088A9B1" w14:textId="77777777" w:rsidR="002E2298" w:rsidRPr="005745A6" w:rsidRDefault="002E2298" w:rsidP="005B5889">
            <w:pPr>
              <w:rPr>
                <w:b/>
              </w:rPr>
            </w:pPr>
            <w:r>
              <w:rPr>
                <w:b/>
              </w:rPr>
              <w:lastRenderedPageBreak/>
              <w:t>Shared Datasets</w:t>
            </w:r>
          </w:p>
        </w:tc>
        <w:tc>
          <w:tcPr>
            <w:tcW w:w="7056" w:type="dxa"/>
          </w:tcPr>
          <w:p w14:paraId="15E29FFA" w14:textId="77777777" w:rsidR="002E2298" w:rsidRDefault="00845B1B" w:rsidP="002E229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AdminActionRef: </w:t>
            </w:r>
            <w:r w:rsidR="002E2298">
              <w:rPr>
                <w:rFonts w:ascii="Arial" w:hAnsi="Arial" w:cs="Arial"/>
                <w:color w:val="000000"/>
                <w:sz w:val="20"/>
                <w:szCs w:val="20"/>
              </w:rPr>
              <w:t>/eCoaching/Datasets/AdminActionList</w:t>
            </w:r>
          </w:p>
          <w:p w14:paraId="322007E6" w14:textId="77777777" w:rsidR="002E2298" w:rsidRDefault="00845B1B" w:rsidP="002E229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AdminFormRef: </w:t>
            </w:r>
            <w:r w:rsidR="002E2298">
              <w:rPr>
                <w:rFonts w:ascii="Arial" w:hAnsi="Arial" w:cs="Arial"/>
                <w:color w:val="000000"/>
                <w:sz w:val="20"/>
                <w:szCs w:val="20"/>
              </w:rPr>
              <w:t>/eCoaching/Datasets/AdminFormList</w:t>
            </w:r>
          </w:p>
          <w:p w14:paraId="11DBCBE0" w14:textId="77777777" w:rsidR="002E2298" w:rsidRDefault="00845B1B" w:rsidP="00617433">
            <w:pPr>
              <w:spacing w:after="0" w:line="240" w:lineRule="auto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AdminLogTypeRef: </w:t>
            </w:r>
            <w:r w:rsidR="002E2298">
              <w:rPr>
                <w:rFonts w:ascii="Arial" w:hAnsi="Arial" w:cs="Arial"/>
                <w:color w:val="000000"/>
                <w:sz w:val="20"/>
                <w:szCs w:val="20"/>
              </w:rPr>
              <w:t>/eCoaching/Datasets/AdminLogTypeList</w:t>
            </w:r>
          </w:p>
        </w:tc>
      </w:tr>
    </w:tbl>
    <w:p w14:paraId="19DFF449" w14:textId="77777777" w:rsidR="009C448F" w:rsidRPr="008F746F" w:rsidRDefault="009C448F" w:rsidP="001A0EA8">
      <w:pPr>
        <w:keepNext/>
        <w:keepLines/>
        <w:spacing w:before="480" w:after="0"/>
        <w:outlineLvl w:val="0"/>
        <w:rPr>
          <w:rFonts w:ascii="Arial" w:hAnsi="Arial" w:cs="Arial"/>
          <w:sz w:val="20"/>
          <w:szCs w:val="20"/>
        </w:rPr>
      </w:pPr>
    </w:p>
    <w:sectPr w:rsidR="009C448F" w:rsidRPr="008F746F" w:rsidSect="00D47089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62239" w14:textId="77777777" w:rsidR="009F0F8F" w:rsidRDefault="009F0F8F" w:rsidP="009F2A51">
      <w:pPr>
        <w:spacing w:after="0" w:line="240" w:lineRule="auto"/>
      </w:pPr>
      <w:r>
        <w:separator/>
      </w:r>
    </w:p>
  </w:endnote>
  <w:endnote w:type="continuationSeparator" w:id="0">
    <w:p w14:paraId="344FE94B" w14:textId="77777777" w:rsidR="009F0F8F" w:rsidRDefault="009F0F8F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D42FE" w14:textId="5B2CE15C" w:rsidR="009F5427" w:rsidRDefault="009F5427" w:rsidP="009F5427">
    <w:pPr>
      <w:pStyle w:val="Footertext1"/>
      <w:rPr>
        <w:color w:val="FFFFFF"/>
      </w:rPr>
    </w:pPr>
    <w:r w:rsidRPr="009F5427">
      <w:t xml:space="preserve"> </w:t>
    </w:r>
    <w:r>
      <w:t>This document contains confidential and proprietary information,</w:t>
    </w:r>
  </w:p>
  <w:p w14:paraId="7D4FD340" w14:textId="77777777" w:rsidR="009F5427" w:rsidRDefault="009F5427" w:rsidP="009F5427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7A683B4D" w14:textId="340FD732" w:rsidR="009F5427" w:rsidRPr="000C47F2" w:rsidRDefault="009F5427" w:rsidP="009F5427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214BC6">
      <w:rPr>
        <w:noProof/>
      </w:rPr>
      <w:t>3/24/2022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2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19</w:t>
    </w:r>
    <w:r w:rsidRPr="000C47F2">
      <w:rPr>
        <w:rStyle w:val="PageNumber"/>
      </w:rPr>
      <w:fldChar w:fldCharType="end"/>
    </w:r>
  </w:p>
  <w:p w14:paraId="0BB7FF53" w14:textId="77777777" w:rsidR="009F0E9E" w:rsidRDefault="009F0E9E" w:rsidP="0013673F">
    <w:pPr>
      <w:tabs>
        <w:tab w:val="left" w:pos="4320"/>
        <w:tab w:val="right" w:pos="9630"/>
      </w:tabs>
      <w:rPr>
        <w:rFonts w:ascii="Arial Black" w:hAnsi="Arial Black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167B3" w14:textId="77777777" w:rsidR="009F0F8F" w:rsidRDefault="009F0F8F" w:rsidP="009F2A51">
      <w:pPr>
        <w:spacing w:after="0" w:line="240" w:lineRule="auto"/>
      </w:pPr>
      <w:r>
        <w:separator/>
      </w:r>
    </w:p>
  </w:footnote>
  <w:footnote w:type="continuationSeparator" w:id="0">
    <w:p w14:paraId="7B6EFEAB" w14:textId="77777777" w:rsidR="009F0F8F" w:rsidRDefault="009F0F8F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8E060" w14:textId="77777777" w:rsidR="009F5427" w:rsidRDefault="009F5427" w:rsidP="009F5427">
    <w:pPr>
      <w:pStyle w:val="Header"/>
    </w:pPr>
    <w:r>
      <w:t>eCoaching Log System</w:t>
    </w:r>
  </w:p>
  <w:p w14:paraId="5EF0CD42" w14:textId="77777777" w:rsidR="009F0E9E" w:rsidRDefault="009F0E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941FF"/>
    <w:multiLevelType w:val="hybridMultilevel"/>
    <w:tmpl w:val="E71808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11B17"/>
    <w:multiLevelType w:val="hybridMultilevel"/>
    <w:tmpl w:val="09C2D0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83A82"/>
    <w:multiLevelType w:val="hybridMultilevel"/>
    <w:tmpl w:val="A294A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C6514"/>
    <w:multiLevelType w:val="multilevel"/>
    <w:tmpl w:val="4A340B82"/>
    <w:lvl w:ilvl="0">
      <w:start w:val="1"/>
      <w:numFmt w:val="decimal"/>
      <w:lvlText w:val="%1.0"/>
      <w:lvlJc w:val="left"/>
      <w:pPr>
        <w:ind w:left="420" w:hanging="420"/>
      </w:pPr>
      <w:rPr>
        <w:rFonts w:ascii="Calibri" w:hAnsi="Calibri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ascii="Calibri" w:hAnsi="Calibri" w:cs="Times New Roman"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hAnsi="Calibri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" w:hAnsi="Calibri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hAnsi="Calibri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" w:hAnsi="Calibri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" w:hAnsi="Calibri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" w:hAnsi="Calibri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" w:hAnsi="Calibri" w:cs="Times New Roman" w:hint="default"/>
        <w:sz w:val="28"/>
      </w:rPr>
    </w:lvl>
  </w:abstractNum>
  <w:abstractNum w:abstractNumId="4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5" w15:restartNumberingAfterBreak="0">
    <w:nsid w:val="3C456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3611B0"/>
    <w:multiLevelType w:val="multilevel"/>
    <w:tmpl w:val="4A340B82"/>
    <w:lvl w:ilvl="0">
      <w:start w:val="1"/>
      <w:numFmt w:val="decimal"/>
      <w:lvlText w:val="%1.0"/>
      <w:lvlJc w:val="left"/>
      <w:pPr>
        <w:ind w:left="420" w:hanging="420"/>
      </w:pPr>
      <w:rPr>
        <w:rFonts w:ascii="Calibri" w:hAnsi="Calibri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ascii="Calibri" w:hAnsi="Calibri" w:cs="Times New Roman"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hAnsi="Calibri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" w:hAnsi="Calibri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hAnsi="Calibri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" w:hAnsi="Calibri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" w:hAnsi="Calibri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" w:hAnsi="Calibri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" w:hAnsi="Calibri" w:cs="Times New Roman" w:hint="default"/>
        <w:sz w:val="28"/>
      </w:rPr>
    </w:lvl>
  </w:abstractNum>
  <w:abstractNum w:abstractNumId="7" w15:restartNumberingAfterBreak="0">
    <w:nsid w:val="5C4162F9"/>
    <w:multiLevelType w:val="multilevel"/>
    <w:tmpl w:val="4A340B82"/>
    <w:lvl w:ilvl="0">
      <w:start w:val="1"/>
      <w:numFmt w:val="decimal"/>
      <w:lvlText w:val="%1.0"/>
      <w:lvlJc w:val="left"/>
      <w:pPr>
        <w:ind w:left="420" w:hanging="420"/>
      </w:pPr>
      <w:rPr>
        <w:rFonts w:ascii="Calibri" w:hAnsi="Calibri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ascii="Calibri" w:hAnsi="Calibri" w:cs="Times New Roman"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hAnsi="Calibri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" w:hAnsi="Calibri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hAnsi="Calibri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" w:hAnsi="Calibri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" w:hAnsi="Calibri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" w:hAnsi="Calibri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" w:hAnsi="Calibri" w:cs="Times New Roman" w:hint="default"/>
        <w:sz w:val="28"/>
      </w:rPr>
    </w:lvl>
  </w:abstractNum>
  <w:abstractNum w:abstractNumId="8" w15:restartNumberingAfterBreak="0">
    <w:nsid w:val="79672BDF"/>
    <w:multiLevelType w:val="multilevel"/>
    <w:tmpl w:val="4A340B82"/>
    <w:lvl w:ilvl="0">
      <w:start w:val="1"/>
      <w:numFmt w:val="decimal"/>
      <w:lvlText w:val="%1.0"/>
      <w:lvlJc w:val="left"/>
      <w:pPr>
        <w:ind w:left="420" w:hanging="420"/>
      </w:pPr>
      <w:rPr>
        <w:rFonts w:ascii="Calibri" w:hAnsi="Calibri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ascii="Calibri" w:hAnsi="Calibri" w:cs="Times New Roman"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hAnsi="Calibri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" w:hAnsi="Calibri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hAnsi="Calibri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" w:hAnsi="Calibri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" w:hAnsi="Calibri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" w:hAnsi="Calibri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" w:hAnsi="Calibri" w:cs="Times New Roman" w:hint="default"/>
        <w:sz w:val="28"/>
      </w:rPr>
    </w:lvl>
  </w:abstractNum>
  <w:abstractNum w:abstractNumId="9" w15:restartNumberingAfterBreak="0">
    <w:nsid w:val="7F262C89"/>
    <w:multiLevelType w:val="hybridMultilevel"/>
    <w:tmpl w:val="7E202BC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9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5"/>
  </w:num>
  <w:num w:numId="9">
    <w:abstractNumId w:val="7"/>
  </w:num>
  <w:num w:numId="10">
    <w:abstractNumId w:val="3"/>
  </w:num>
  <w:num w:numId="11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143C1"/>
    <w:rsid w:val="0001727F"/>
    <w:rsid w:val="00022646"/>
    <w:rsid w:val="00024AB2"/>
    <w:rsid w:val="000360DC"/>
    <w:rsid w:val="0004360A"/>
    <w:rsid w:val="000450EA"/>
    <w:rsid w:val="000569F1"/>
    <w:rsid w:val="00060E62"/>
    <w:rsid w:val="00061754"/>
    <w:rsid w:val="00077651"/>
    <w:rsid w:val="000779ED"/>
    <w:rsid w:val="00092504"/>
    <w:rsid w:val="000A7D78"/>
    <w:rsid w:val="000C1C25"/>
    <w:rsid w:val="000D0353"/>
    <w:rsid w:val="000D6346"/>
    <w:rsid w:val="000E0CDE"/>
    <w:rsid w:val="000E324A"/>
    <w:rsid w:val="000E346B"/>
    <w:rsid w:val="000E4565"/>
    <w:rsid w:val="000E763C"/>
    <w:rsid w:val="000F22F8"/>
    <w:rsid w:val="00115144"/>
    <w:rsid w:val="0011577F"/>
    <w:rsid w:val="0012383B"/>
    <w:rsid w:val="0013673F"/>
    <w:rsid w:val="00142AA2"/>
    <w:rsid w:val="001515E0"/>
    <w:rsid w:val="0015615D"/>
    <w:rsid w:val="0016044C"/>
    <w:rsid w:val="00165AEF"/>
    <w:rsid w:val="001774DF"/>
    <w:rsid w:val="00183870"/>
    <w:rsid w:val="001932CE"/>
    <w:rsid w:val="001956D0"/>
    <w:rsid w:val="001A0EA8"/>
    <w:rsid w:val="001B35F6"/>
    <w:rsid w:val="001B4679"/>
    <w:rsid w:val="001C7159"/>
    <w:rsid w:val="001E1C24"/>
    <w:rsid w:val="001E7F6B"/>
    <w:rsid w:val="001F4587"/>
    <w:rsid w:val="00214BC6"/>
    <w:rsid w:val="00233EA6"/>
    <w:rsid w:val="00236BBD"/>
    <w:rsid w:val="002431EB"/>
    <w:rsid w:val="00243CCC"/>
    <w:rsid w:val="00253739"/>
    <w:rsid w:val="00256F60"/>
    <w:rsid w:val="00262081"/>
    <w:rsid w:val="00263314"/>
    <w:rsid w:val="00265A6D"/>
    <w:rsid w:val="002743FF"/>
    <w:rsid w:val="00286D7F"/>
    <w:rsid w:val="00290CD1"/>
    <w:rsid w:val="00294B4E"/>
    <w:rsid w:val="002A2510"/>
    <w:rsid w:val="002A315F"/>
    <w:rsid w:val="002B32B3"/>
    <w:rsid w:val="002B6EC8"/>
    <w:rsid w:val="002C1333"/>
    <w:rsid w:val="002D464C"/>
    <w:rsid w:val="002E2298"/>
    <w:rsid w:val="002E58CF"/>
    <w:rsid w:val="002F2FC1"/>
    <w:rsid w:val="002F47D9"/>
    <w:rsid w:val="002F6804"/>
    <w:rsid w:val="00301AD2"/>
    <w:rsid w:val="00320E41"/>
    <w:rsid w:val="003376CE"/>
    <w:rsid w:val="003648A9"/>
    <w:rsid w:val="00373EBA"/>
    <w:rsid w:val="00377ADE"/>
    <w:rsid w:val="003918CB"/>
    <w:rsid w:val="003A12B2"/>
    <w:rsid w:val="003A31E0"/>
    <w:rsid w:val="003A6C58"/>
    <w:rsid w:val="003B2299"/>
    <w:rsid w:val="003B583A"/>
    <w:rsid w:val="003D00C8"/>
    <w:rsid w:val="003D1530"/>
    <w:rsid w:val="003D2977"/>
    <w:rsid w:val="003E1F08"/>
    <w:rsid w:val="00410725"/>
    <w:rsid w:val="0042551C"/>
    <w:rsid w:val="00425565"/>
    <w:rsid w:val="00432150"/>
    <w:rsid w:val="004323CF"/>
    <w:rsid w:val="00436BEB"/>
    <w:rsid w:val="004564E1"/>
    <w:rsid w:val="00480072"/>
    <w:rsid w:val="0049254A"/>
    <w:rsid w:val="004954C4"/>
    <w:rsid w:val="004A701C"/>
    <w:rsid w:val="004D09FF"/>
    <w:rsid w:val="004D324A"/>
    <w:rsid w:val="004E4265"/>
    <w:rsid w:val="004F390F"/>
    <w:rsid w:val="004F7B11"/>
    <w:rsid w:val="005006E5"/>
    <w:rsid w:val="00500C55"/>
    <w:rsid w:val="00540EA3"/>
    <w:rsid w:val="00544A27"/>
    <w:rsid w:val="0054760A"/>
    <w:rsid w:val="00556F1C"/>
    <w:rsid w:val="00572F34"/>
    <w:rsid w:val="00582759"/>
    <w:rsid w:val="00591671"/>
    <w:rsid w:val="005A7B8E"/>
    <w:rsid w:val="005B4919"/>
    <w:rsid w:val="005D5D20"/>
    <w:rsid w:val="005D739B"/>
    <w:rsid w:val="005E4DED"/>
    <w:rsid w:val="00601D0A"/>
    <w:rsid w:val="00617433"/>
    <w:rsid w:val="00623B88"/>
    <w:rsid w:val="00626A80"/>
    <w:rsid w:val="00630A4E"/>
    <w:rsid w:val="00637909"/>
    <w:rsid w:val="00644CBA"/>
    <w:rsid w:val="00646DDB"/>
    <w:rsid w:val="00653451"/>
    <w:rsid w:val="00694F80"/>
    <w:rsid w:val="00695E80"/>
    <w:rsid w:val="006B6CDF"/>
    <w:rsid w:val="006E0588"/>
    <w:rsid w:val="006E5C91"/>
    <w:rsid w:val="006F292A"/>
    <w:rsid w:val="006F6E8A"/>
    <w:rsid w:val="00703C76"/>
    <w:rsid w:val="007049CC"/>
    <w:rsid w:val="0071452A"/>
    <w:rsid w:val="00714708"/>
    <w:rsid w:val="00732F3C"/>
    <w:rsid w:val="00737DE7"/>
    <w:rsid w:val="00742C76"/>
    <w:rsid w:val="00743479"/>
    <w:rsid w:val="00750891"/>
    <w:rsid w:val="00750EAC"/>
    <w:rsid w:val="00761560"/>
    <w:rsid w:val="0076278D"/>
    <w:rsid w:val="00763A6D"/>
    <w:rsid w:val="00774DD0"/>
    <w:rsid w:val="007776F9"/>
    <w:rsid w:val="007829B2"/>
    <w:rsid w:val="007935E3"/>
    <w:rsid w:val="007A7B19"/>
    <w:rsid w:val="007B16D7"/>
    <w:rsid w:val="007D2A5C"/>
    <w:rsid w:val="007E4ABC"/>
    <w:rsid w:val="007F250E"/>
    <w:rsid w:val="007F36E6"/>
    <w:rsid w:val="008018A3"/>
    <w:rsid w:val="00802F13"/>
    <w:rsid w:val="00814ED8"/>
    <w:rsid w:val="008169E7"/>
    <w:rsid w:val="008212C1"/>
    <w:rsid w:val="00833352"/>
    <w:rsid w:val="00845B1B"/>
    <w:rsid w:val="0086220A"/>
    <w:rsid w:val="00881025"/>
    <w:rsid w:val="008A428D"/>
    <w:rsid w:val="008A5F8C"/>
    <w:rsid w:val="008A6175"/>
    <w:rsid w:val="008C1852"/>
    <w:rsid w:val="008D2EC0"/>
    <w:rsid w:val="008D562D"/>
    <w:rsid w:val="008E1F6F"/>
    <w:rsid w:val="008F746F"/>
    <w:rsid w:val="009330C3"/>
    <w:rsid w:val="00933E43"/>
    <w:rsid w:val="00950B2C"/>
    <w:rsid w:val="00962313"/>
    <w:rsid w:val="00963D81"/>
    <w:rsid w:val="00965759"/>
    <w:rsid w:val="009758B5"/>
    <w:rsid w:val="009856F2"/>
    <w:rsid w:val="009B0B83"/>
    <w:rsid w:val="009B6F24"/>
    <w:rsid w:val="009C0EBF"/>
    <w:rsid w:val="009C3204"/>
    <w:rsid w:val="009C3E14"/>
    <w:rsid w:val="009C448F"/>
    <w:rsid w:val="009C71DF"/>
    <w:rsid w:val="009D3AAF"/>
    <w:rsid w:val="009E49BA"/>
    <w:rsid w:val="009E6009"/>
    <w:rsid w:val="009F0E9E"/>
    <w:rsid w:val="009F0F8F"/>
    <w:rsid w:val="009F2A51"/>
    <w:rsid w:val="009F5427"/>
    <w:rsid w:val="009F77F3"/>
    <w:rsid w:val="009F7BC0"/>
    <w:rsid w:val="00A05698"/>
    <w:rsid w:val="00A1321B"/>
    <w:rsid w:val="00A31EC2"/>
    <w:rsid w:val="00A34089"/>
    <w:rsid w:val="00A361EC"/>
    <w:rsid w:val="00A41103"/>
    <w:rsid w:val="00A45C57"/>
    <w:rsid w:val="00A51166"/>
    <w:rsid w:val="00A52AA6"/>
    <w:rsid w:val="00A55E7D"/>
    <w:rsid w:val="00A65295"/>
    <w:rsid w:val="00AA6CAB"/>
    <w:rsid w:val="00AC2890"/>
    <w:rsid w:val="00AC3ED8"/>
    <w:rsid w:val="00AC6E0C"/>
    <w:rsid w:val="00AC7D88"/>
    <w:rsid w:val="00AD0C30"/>
    <w:rsid w:val="00AE2F98"/>
    <w:rsid w:val="00AF390C"/>
    <w:rsid w:val="00B00F1A"/>
    <w:rsid w:val="00B13830"/>
    <w:rsid w:val="00B146DE"/>
    <w:rsid w:val="00B15619"/>
    <w:rsid w:val="00B17323"/>
    <w:rsid w:val="00B22A0F"/>
    <w:rsid w:val="00B4117A"/>
    <w:rsid w:val="00B459BC"/>
    <w:rsid w:val="00B541F7"/>
    <w:rsid w:val="00B6739B"/>
    <w:rsid w:val="00B929AC"/>
    <w:rsid w:val="00B94B3A"/>
    <w:rsid w:val="00BB09B3"/>
    <w:rsid w:val="00BD2C9B"/>
    <w:rsid w:val="00BD7627"/>
    <w:rsid w:val="00BD7ED6"/>
    <w:rsid w:val="00BE537A"/>
    <w:rsid w:val="00BF6056"/>
    <w:rsid w:val="00C103E4"/>
    <w:rsid w:val="00C12D20"/>
    <w:rsid w:val="00C12E3D"/>
    <w:rsid w:val="00C17305"/>
    <w:rsid w:val="00C20D15"/>
    <w:rsid w:val="00C33CDA"/>
    <w:rsid w:val="00C35E45"/>
    <w:rsid w:val="00C46AC2"/>
    <w:rsid w:val="00C50FFE"/>
    <w:rsid w:val="00C53166"/>
    <w:rsid w:val="00C57C3E"/>
    <w:rsid w:val="00C83D7D"/>
    <w:rsid w:val="00C84D7D"/>
    <w:rsid w:val="00C84DC7"/>
    <w:rsid w:val="00C96079"/>
    <w:rsid w:val="00CA0761"/>
    <w:rsid w:val="00CA2E1F"/>
    <w:rsid w:val="00CB046C"/>
    <w:rsid w:val="00CB1C69"/>
    <w:rsid w:val="00CE0901"/>
    <w:rsid w:val="00D04BC1"/>
    <w:rsid w:val="00D2025F"/>
    <w:rsid w:val="00D2382E"/>
    <w:rsid w:val="00D26829"/>
    <w:rsid w:val="00D3182E"/>
    <w:rsid w:val="00D32094"/>
    <w:rsid w:val="00D37C04"/>
    <w:rsid w:val="00D43FD1"/>
    <w:rsid w:val="00D47089"/>
    <w:rsid w:val="00D537D2"/>
    <w:rsid w:val="00D63E6E"/>
    <w:rsid w:val="00D721EB"/>
    <w:rsid w:val="00D73F37"/>
    <w:rsid w:val="00D77877"/>
    <w:rsid w:val="00D80FA8"/>
    <w:rsid w:val="00DA164B"/>
    <w:rsid w:val="00DD4320"/>
    <w:rsid w:val="00E012D4"/>
    <w:rsid w:val="00E027AD"/>
    <w:rsid w:val="00E03889"/>
    <w:rsid w:val="00E1489E"/>
    <w:rsid w:val="00E17182"/>
    <w:rsid w:val="00E173C1"/>
    <w:rsid w:val="00E24F22"/>
    <w:rsid w:val="00E250E0"/>
    <w:rsid w:val="00E365E3"/>
    <w:rsid w:val="00E36F9D"/>
    <w:rsid w:val="00E453F6"/>
    <w:rsid w:val="00E5171C"/>
    <w:rsid w:val="00E55462"/>
    <w:rsid w:val="00E57F38"/>
    <w:rsid w:val="00E62A2A"/>
    <w:rsid w:val="00E66759"/>
    <w:rsid w:val="00EA7152"/>
    <w:rsid w:val="00EA7EB2"/>
    <w:rsid w:val="00EB1363"/>
    <w:rsid w:val="00EC6CC1"/>
    <w:rsid w:val="00EE25CC"/>
    <w:rsid w:val="00EF6E91"/>
    <w:rsid w:val="00F00100"/>
    <w:rsid w:val="00F008E1"/>
    <w:rsid w:val="00F06D56"/>
    <w:rsid w:val="00F6022E"/>
    <w:rsid w:val="00F64A36"/>
    <w:rsid w:val="00F74047"/>
    <w:rsid w:val="00F92A3C"/>
    <w:rsid w:val="00FB17B2"/>
    <w:rsid w:val="00FC77E3"/>
    <w:rsid w:val="00FD5097"/>
    <w:rsid w:val="00FE12DD"/>
    <w:rsid w:val="00FE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747D0C"/>
  <w15:docId w15:val="{02D45F71-0D8E-4EC8-96DC-17ABA9D5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0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0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9F2A51"/>
    <w:rPr>
      <w:rFonts w:cs="Times New Roman"/>
    </w:rPr>
  </w:style>
  <w:style w:type="character" w:styleId="PageNumber">
    <w:name w:val="page number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rsid w:val="00425565"/>
    <w:pPr>
      <w:spacing w:after="0" w:line="240" w:lineRule="auto"/>
    </w:pPr>
    <w:rPr>
      <w:rFonts w:ascii="Times New Roman" w:hAnsi="Times New Roman"/>
      <w:b/>
      <w:szCs w:val="20"/>
    </w:rPr>
  </w:style>
  <w:style w:type="paragraph" w:styleId="NormalWeb">
    <w:name w:val="Normal (Web)"/>
    <w:basedOn w:val="Normal"/>
    <w:uiPriority w:val="99"/>
    <w:rsid w:val="0042556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headingstuff">
    <w:name w:val="headingstuff"/>
    <w:rsid w:val="00BF6056"/>
    <w:rPr>
      <w:rFonts w:ascii="Times New Roman" w:hAnsi="Times New Roman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60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F6E8A"/>
    <w:pPr>
      <w:ind w:left="720"/>
      <w:contextualSpacing/>
    </w:pPr>
  </w:style>
  <w:style w:type="table" w:styleId="TableGrid">
    <w:name w:val="Table Grid"/>
    <w:basedOn w:val="TableNormal"/>
    <w:uiPriority w:val="59"/>
    <w:rsid w:val="006F6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740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77651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77651"/>
    <w:pPr>
      <w:spacing w:after="100"/>
    </w:pPr>
  </w:style>
  <w:style w:type="paragraph" w:customStyle="1" w:styleId="Footertext1">
    <w:name w:val="Footer text 1"/>
    <w:basedOn w:val="Footer"/>
    <w:rsid w:val="009F5427"/>
    <w:pPr>
      <w:tabs>
        <w:tab w:val="clear" w:pos="4680"/>
        <w:tab w:val="clear" w:pos="9360"/>
      </w:tabs>
      <w:spacing w:before="120" w:after="0" w:line="240" w:lineRule="auto"/>
      <w:jc w:val="center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9F5427"/>
    <w:pPr>
      <w:tabs>
        <w:tab w:val="clear" w:pos="4680"/>
        <w:tab w:val="clear" w:pos="9360"/>
      </w:tabs>
      <w:spacing w:after="0" w:line="240" w:lineRule="auto"/>
      <w:jc w:val="center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4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BC4C0-D9B4-42C5-8954-964FB01C9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19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7610</CharactersWithSpaces>
  <SharedDoc>false</SharedDoc>
  <HLinks>
    <vt:vector size="6" baseType="variant">
      <vt:variant>
        <vt:i4>4718683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\\VACMSMAPP01\apps\diffMerge\NDW_QCM\QCM_Int_files\GentranBackup\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hinmda</dc:creator>
  <cp:lastModifiedBy>Palacherla, Susmitha C</cp:lastModifiedBy>
  <cp:revision>11</cp:revision>
  <dcterms:created xsi:type="dcterms:W3CDTF">2019-02-10T20:29:00Z</dcterms:created>
  <dcterms:modified xsi:type="dcterms:W3CDTF">2022-03-24T19:04:00Z</dcterms:modified>
</cp:coreProperties>
</file>
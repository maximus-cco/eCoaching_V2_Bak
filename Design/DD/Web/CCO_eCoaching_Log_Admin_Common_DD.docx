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205BD" w14:textId="77777777" w:rsidR="00EF5FC8" w:rsidRDefault="00EF5FC8">
      <w:pPr>
        <w:pStyle w:val="Title1"/>
      </w:pPr>
      <w:r>
        <w:t>________________________</w:t>
      </w:r>
    </w:p>
    <w:p w14:paraId="4EE2D70F" w14:textId="77777777" w:rsidR="00EF5FC8" w:rsidRDefault="00F3487A" w:rsidP="00F3487A">
      <w:pPr>
        <w:spacing w:before="120"/>
        <w:ind w:right="-274"/>
        <w:jc w:val="center"/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4B3EC152" wp14:editId="418B4F8A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14B83" w14:textId="77777777" w:rsidR="00EF5FC8" w:rsidRDefault="00EF5FC8">
      <w:pPr>
        <w:ind w:right="-270"/>
        <w:jc w:val="center"/>
      </w:pPr>
    </w:p>
    <w:p w14:paraId="029AE478" w14:textId="77777777"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14:paraId="0B3B7716" w14:textId="77777777" w:rsidR="00EF5FC8" w:rsidRPr="0056181D" w:rsidRDefault="00EF5FC8" w:rsidP="00D8457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8031B2">
        <w:rPr>
          <w:rFonts w:ascii="Arial" w:hAnsi="Arial" w:cs="Arial"/>
          <w:sz w:val="32"/>
          <w:szCs w:val="32"/>
        </w:rPr>
        <w:t xml:space="preserve">CCO </w:t>
      </w:r>
      <w:proofErr w:type="spellStart"/>
      <w:r w:rsidR="00727418">
        <w:rPr>
          <w:rFonts w:ascii="Arial" w:hAnsi="Arial" w:cs="Arial"/>
          <w:sz w:val="32"/>
          <w:szCs w:val="32"/>
        </w:rPr>
        <w:t>eCoaching</w:t>
      </w:r>
      <w:proofErr w:type="spellEnd"/>
      <w:r w:rsidR="00727418">
        <w:rPr>
          <w:rFonts w:ascii="Arial" w:hAnsi="Arial" w:cs="Arial"/>
          <w:sz w:val="32"/>
          <w:szCs w:val="32"/>
        </w:rPr>
        <w:t xml:space="preserve"> </w:t>
      </w:r>
      <w:r w:rsidR="008031B2">
        <w:rPr>
          <w:rFonts w:ascii="Arial" w:hAnsi="Arial" w:cs="Arial"/>
          <w:sz w:val="32"/>
          <w:szCs w:val="32"/>
        </w:rPr>
        <w:t>Admin</w:t>
      </w:r>
      <w:r w:rsidR="00D84570">
        <w:rPr>
          <w:rFonts w:ascii="Arial" w:hAnsi="Arial" w:cs="Arial"/>
          <w:sz w:val="32"/>
          <w:szCs w:val="32"/>
        </w:rPr>
        <w:t>_</w:t>
      </w:r>
      <w:r w:rsidR="008031B2">
        <w:rPr>
          <w:rFonts w:ascii="Arial" w:hAnsi="Arial" w:cs="Arial"/>
          <w:sz w:val="32"/>
          <w:szCs w:val="32"/>
        </w:rPr>
        <w:t xml:space="preserve"> Common</w:t>
      </w:r>
    </w:p>
    <w:p w14:paraId="03542FE9" w14:textId="77777777" w:rsidR="00EF5FC8" w:rsidRDefault="00EF5FC8">
      <w:pPr>
        <w:pStyle w:val="Title1"/>
        <w:ind w:right="-270"/>
      </w:pPr>
      <w:r>
        <w:t>________________________</w:t>
      </w:r>
    </w:p>
    <w:p w14:paraId="4FBEA87E" w14:textId="77777777" w:rsidR="00EF5FC8" w:rsidRDefault="00EF5FC8">
      <w:pPr>
        <w:ind w:right="-270"/>
      </w:pPr>
    </w:p>
    <w:p w14:paraId="6052D6D3" w14:textId="77777777"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14:paraId="65083990" w14:textId="77777777"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877386D" wp14:editId="30BC7887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568DC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9689F18" wp14:editId="4DAC4392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C6ABAC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717A1">
        <w:rPr>
          <w:rFonts w:ascii="Times New Roman" w:hAnsi="Times New Roman"/>
          <w:b w:val="0"/>
          <w:sz w:val="20"/>
        </w:rPr>
        <w:t>Prepared by:</w:t>
      </w:r>
      <w:r w:rsidR="003717A1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proofErr w:type="gramStart"/>
      <w:r w:rsidR="003717A1">
        <w:rPr>
          <w:rFonts w:ascii="Times New Roman" w:hAnsi="Times New Roman"/>
          <w:b w:val="0"/>
          <w:sz w:val="20"/>
        </w:rPr>
        <w:t>11</w:t>
      </w:r>
      <w:r w:rsidR="00F62266">
        <w:rPr>
          <w:rFonts w:ascii="Times New Roman" w:hAnsi="Times New Roman"/>
          <w:b w:val="0"/>
          <w:sz w:val="20"/>
        </w:rPr>
        <w:t>/</w:t>
      </w:r>
      <w:r w:rsidR="003717A1">
        <w:rPr>
          <w:rFonts w:ascii="Times New Roman" w:hAnsi="Times New Roman"/>
          <w:b w:val="0"/>
          <w:sz w:val="20"/>
        </w:rPr>
        <w:t>28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F62266">
        <w:rPr>
          <w:rFonts w:ascii="Times New Roman" w:hAnsi="Times New Roman"/>
          <w:b w:val="0"/>
          <w:sz w:val="20"/>
        </w:rPr>
        <w:t>6</w:t>
      </w:r>
      <w:proofErr w:type="gramEnd"/>
    </w:p>
    <w:p w14:paraId="07952C26" w14:textId="77777777"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14:paraId="00CB5153" w14:textId="77777777"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495920">
        <w:rPr>
          <w:sz w:val="20"/>
        </w:rPr>
        <w:t>FCD</w:t>
      </w:r>
    </w:p>
    <w:p w14:paraId="12FB9461" w14:textId="77777777"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64A9086F" wp14:editId="43B586B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4272F7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5877FBB2" w14:textId="77777777" w:rsidR="00EF5FC8" w:rsidRDefault="00EF5FC8">
      <w:pPr>
        <w:tabs>
          <w:tab w:val="left" w:pos="1980"/>
          <w:tab w:val="left" w:pos="6750"/>
        </w:tabs>
        <w:ind w:right="-270"/>
      </w:pPr>
    </w:p>
    <w:p w14:paraId="0DFFB252" w14:textId="77777777"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14:paraId="2568BD12" w14:textId="77777777"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14:paraId="3E2A27BE" w14:textId="77777777"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 w14:paraId="1A8DAC9B" w14:textId="77777777" w:rsidTr="00465242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14:paraId="72437372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tcBorders>
              <w:bottom w:val="single" w:sz="4" w:space="0" w:color="auto"/>
            </w:tcBorders>
            <w:shd w:val="solid" w:color="auto" w:fill="000000"/>
          </w:tcPr>
          <w:p w14:paraId="20B0CAEF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solid" w:color="auto" w:fill="000000"/>
          </w:tcPr>
          <w:p w14:paraId="396609AB" w14:textId="77777777"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 w14:paraId="67B41221" w14:textId="77777777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74B9" w14:textId="77777777" w:rsidR="00465242" w:rsidRDefault="003D1C44" w:rsidP="00276CB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 w:rsidR="0075562D">
              <w:rPr>
                <w:sz w:val="20"/>
              </w:rPr>
              <w:t>/</w:t>
            </w:r>
            <w:r>
              <w:rPr>
                <w:sz w:val="20"/>
              </w:rPr>
              <w:t>28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276CB8">
              <w:rPr>
                <w:sz w:val="20"/>
              </w:rPr>
              <w:t>6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C2D0" w14:textId="77777777" w:rsidR="00D51BBA" w:rsidRPr="00465242" w:rsidRDefault="0064102E" w:rsidP="000B637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B64BA" w14:textId="77777777" w:rsidR="00D51BBA" w:rsidRPr="00330A21" w:rsidRDefault="001118A1" w:rsidP="0046524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14:paraId="1FFE20E9" w14:textId="77777777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85EAC" w14:textId="77777777" w:rsidR="00465242" w:rsidRDefault="00465242" w:rsidP="0046524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03/07/2017</w:t>
            </w:r>
          </w:p>
          <w:p w14:paraId="61C4A86D" w14:textId="77777777" w:rsidR="00465242" w:rsidRDefault="00465242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E436D" w14:textId="77777777" w:rsidR="00465242" w:rsidRDefault="00465242" w:rsidP="0046524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5694 – Delete employee </w:t>
            </w:r>
            <w:proofErr w:type="gramStart"/>
            <w:r>
              <w:rPr>
                <w:color w:val="000000"/>
                <w:sz w:val="20"/>
              </w:rPr>
              <w:t>logs</w:t>
            </w:r>
            <w:proofErr w:type="gramEnd"/>
          </w:p>
          <w:p w14:paraId="16ED97AC" w14:textId="77777777" w:rsidR="00465242" w:rsidRDefault="00465242" w:rsidP="0046524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Updated:</w:t>
            </w:r>
          </w:p>
          <w:p w14:paraId="33E06A9E" w14:textId="77777777" w:rsidR="00465242" w:rsidRPr="003A509D" w:rsidRDefault="00465242" w:rsidP="00465242">
            <w:pPr>
              <w:pStyle w:val="hdr1"/>
              <w:rPr>
                <w:color w:val="000000"/>
                <w:sz w:val="20"/>
              </w:rPr>
            </w:pPr>
            <w:r w:rsidRPr="003A509D">
              <w:rPr>
                <w:color w:val="000000"/>
                <w:sz w:val="20"/>
              </w:rPr>
              <w:t>2.1.3.</w:t>
            </w:r>
            <w:r>
              <w:rPr>
                <w:color w:val="000000"/>
                <w:sz w:val="20"/>
              </w:rPr>
              <w:t xml:space="preserve"> </w:t>
            </w:r>
            <w:r w:rsidRPr="003A509D">
              <w:rPr>
                <w:color w:val="000000"/>
                <w:sz w:val="20"/>
              </w:rPr>
              <w:t>Links to other modules</w:t>
            </w:r>
          </w:p>
          <w:p w14:paraId="4366EDAA" w14:textId="77777777" w:rsidR="00465242" w:rsidRPr="003A509D" w:rsidRDefault="00465242" w:rsidP="00465242">
            <w:pPr>
              <w:pStyle w:val="hdr1"/>
              <w:rPr>
                <w:color w:val="000000"/>
                <w:sz w:val="20"/>
              </w:rPr>
            </w:pPr>
            <w:r w:rsidRPr="003A509D">
              <w:rPr>
                <w:color w:val="000000"/>
                <w:sz w:val="20"/>
              </w:rPr>
              <w:t>7.1.</w:t>
            </w:r>
            <w:r w:rsidRPr="003A509D">
              <w:rPr>
                <w:color w:val="000000"/>
                <w:sz w:val="20"/>
              </w:rPr>
              <w:tab/>
            </w:r>
            <w:proofErr w:type="spellStart"/>
            <w:r w:rsidRPr="003A509D">
              <w:rPr>
                <w:color w:val="000000"/>
                <w:sz w:val="20"/>
              </w:rPr>
              <w:t>IDashboardRepository.cs</w:t>
            </w:r>
            <w:proofErr w:type="spellEnd"/>
          </w:p>
          <w:p w14:paraId="5EB86A6C" w14:textId="77777777" w:rsidR="00465242" w:rsidRPr="003A509D" w:rsidRDefault="00465242" w:rsidP="00465242">
            <w:pPr>
              <w:pStyle w:val="hdr1"/>
              <w:rPr>
                <w:color w:val="000000"/>
                <w:sz w:val="20"/>
              </w:rPr>
            </w:pPr>
            <w:r w:rsidRPr="003A509D">
              <w:rPr>
                <w:color w:val="000000"/>
                <w:sz w:val="20"/>
              </w:rPr>
              <w:t>7.2.</w:t>
            </w:r>
            <w:r w:rsidRPr="003A509D">
              <w:rPr>
                <w:color w:val="000000"/>
                <w:sz w:val="20"/>
              </w:rPr>
              <w:tab/>
            </w:r>
            <w:proofErr w:type="spellStart"/>
            <w:r w:rsidRPr="003A509D">
              <w:rPr>
                <w:color w:val="000000"/>
                <w:sz w:val="20"/>
              </w:rPr>
              <w:t>IEmployeeLogRepository.cs</w:t>
            </w:r>
            <w:proofErr w:type="spellEnd"/>
          </w:p>
          <w:p w14:paraId="63D79F01" w14:textId="77777777" w:rsidR="00465242" w:rsidRPr="003A509D" w:rsidRDefault="00465242" w:rsidP="00465242">
            <w:pPr>
              <w:pStyle w:val="hdr1"/>
              <w:rPr>
                <w:color w:val="000000"/>
                <w:sz w:val="20"/>
              </w:rPr>
            </w:pPr>
            <w:r w:rsidRPr="003A509D">
              <w:rPr>
                <w:color w:val="000000"/>
                <w:sz w:val="20"/>
              </w:rPr>
              <w:t>8.1.</w:t>
            </w:r>
            <w:r w:rsidRPr="003A509D">
              <w:rPr>
                <w:color w:val="000000"/>
                <w:sz w:val="20"/>
              </w:rPr>
              <w:tab/>
            </w:r>
            <w:proofErr w:type="spellStart"/>
            <w:r w:rsidRPr="003A509D">
              <w:rPr>
                <w:color w:val="000000"/>
                <w:sz w:val="20"/>
              </w:rPr>
              <w:t>IDashboardService.cs</w:t>
            </w:r>
            <w:proofErr w:type="spellEnd"/>
          </w:p>
          <w:p w14:paraId="61FBC72C" w14:textId="77777777" w:rsidR="00465242" w:rsidRPr="00175E51" w:rsidRDefault="00465242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  </w:t>
            </w:r>
            <w:r w:rsidRPr="003A509D">
              <w:rPr>
                <w:color w:val="000000"/>
                <w:sz w:val="20"/>
              </w:rPr>
              <w:t xml:space="preserve">8.3 </w:t>
            </w:r>
            <w:proofErr w:type="spellStart"/>
            <w:r w:rsidRPr="003A509D">
              <w:rPr>
                <w:color w:val="000000"/>
                <w:sz w:val="20"/>
              </w:rPr>
              <w:t>IEmployeeLogService.cs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4CCB6" w14:textId="77777777" w:rsidR="00465242" w:rsidRDefault="0046524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14:paraId="2E63FB6A" w14:textId="77777777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1465C" w14:textId="77777777" w:rsidR="00465242" w:rsidRDefault="00465242" w:rsidP="0046524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03/16/2017</w:t>
            </w:r>
          </w:p>
          <w:p w14:paraId="2A352EB6" w14:textId="77777777" w:rsidR="00465242" w:rsidRDefault="00465242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B630" w14:textId="77777777" w:rsidR="00465242" w:rsidRDefault="00465242" w:rsidP="0046524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5904 – Create infrastructure within </w:t>
            </w:r>
            <w:proofErr w:type="spellStart"/>
            <w:r>
              <w:rPr>
                <w:color w:val="000000"/>
                <w:sz w:val="20"/>
              </w:rPr>
              <w:t>eCL</w:t>
            </w:r>
            <w:proofErr w:type="spellEnd"/>
            <w:r>
              <w:rPr>
                <w:color w:val="000000"/>
                <w:sz w:val="20"/>
              </w:rPr>
              <w:t xml:space="preserve"> Admin Tool to allow for </w:t>
            </w:r>
            <w:proofErr w:type="gramStart"/>
            <w:r>
              <w:rPr>
                <w:color w:val="000000"/>
                <w:sz w:val="20"/>
              </w:rPr>
              <w:t>reporting;</w:t>
            </w:r>
            <w:proofErr w:type="gramEnd"/>
          </w:p>
          <w:p w14:paraId="21532083" w14:textId="77777777" w:rsidR="00465242" w:rsidRPr="00175E51" w:rsidRDefault="00465242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5908 – Create Summary </w:t>
            </w:r>
            <w:proofErr w:type="spellStart"/>
            <w:r>
              <w:rPr>
                <w:color w:val="000000"/>
                <w:sz w:val="20"/>
              </w:rPr>
              <w:t>eCoaching</w:t>
            </w:r>
            <w:proofErr w:type="spellEnd"/>
            <w:r>
              <w:rPr>
                <w:color w:val="000000"/>
                <w:sz w:val="20"/>
              </w:rPr>
              <w:t xml:space="preserve"> Reports.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30999" w14:textId="77777777" w:rsidR="00465242" w:rsidRDefault="0046524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14:paraId="43E2EE1C" w14:textId="77777777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DA43" w14:textId="77777777" w:rsidR="00465242" w:rsidRDefault="00A44DEF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04/1/4/2017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247E" w14:textId="77777777" w:rsidR="00465242" w:rsidRPr="00175E51" w:rsidRDefault="00A44DEF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6167 – Initial reporting for </w:t>
            </w:r>
            <w:proofErr w:type="spellStart"/>
            <w:r>
              <w:rPr>
                <w:color w:val="000000"/>
                <w:sz w:val="20"/>
              </w:rPr>
              <w:t>eCL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BBAE" w14:textId="77777777" w:rsidR="00465242" w:rsidRDefault="00A44DE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14:paraId="50A3AFFB" w14:textId="77777777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7139" w14:textId="77777777" w:rsidR="00465242" w:rsidRDefault="00E9430B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9BBB" w14:textId="77777777" w:rsidR="00465242" w:rsidRPr="00175E51" w:rsidRDefault="00E9430B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11984 </w:t>
            </w:r>
            <w:r w:rsidR="00D50247">
              <w:rPr>
                <w:color w:val="000000"/>
                <w:sz w:val="20"/>
              </w:rPr>
              <w:t>–</w:t>
            </w:r>
            <w:r>
              <w:rPr>
                <w:color w:val="000000"/>
                <w:sz w:val="20"/>
              </w:rPr>
              <w:t xml:space="preserve"> </w:t>
            </w:r>
            <w:r w:rsidR="00D50247">
              <w:rPr>
                <w:color w:val="000000"/>
                <w:sz w:val="20"/>
              </w:rPr>
              <w:t xml:space="preserve">Include a link to </w:t>
            </w:r>
            <w:proofErr w:type="spellStart"/>
            <w:r w:rsidR="00D50247">
              <w:rPr>
                <w:color w:val="000000"/>
                <w:sz w:val="20"/>
              </w:rPr>
              <w:t>eCL</w:t>
            </w:r>
            <w:proofErr w:type="spellEnd"/>
            <w:r w:rsidR="00D50247">
              <w:rPr>
                <w:color w:val="000000"/>
                <w:sz w:val="20"/>
              </w:rPr>
              <w:t xml:space="preserve"> share point site</w:t>
            </w:r>
            <w:r w:rsidR="00B96E5D">
              <w:rPr>
                <w:color w:val="000000"/>
                <w:sz w:val="20"/>
              </w:rPr>
              <w:t xml:space="preserve"> to report issues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30DE" w14:textId="77777777" w:rsidR="00465242" w:rsidRDefault="00D50247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14:paraId="23C09C19" w14:textId="77777777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096D" w14:textId="77777777" w:rsidR="00465242" w:rsidRPr="000F6C38" w:rsidRDefault="00940E29" w:rsidP="001118A1">
            <w:pPr>
              <w:pStyle w:val="hdr1"/>
              <w:ind w:left="0"/>
              <w:jc w:val="left"/>
              <w:rPr>
                <w:rFonts w:ascii="dashboard" w:hAnsi="dashboard"/>
                <w:sz w:val="20"/>
              </w:rPr>
            </w:pPr>
            <w:r>
              <w:rPr>
                <w:rFonts w:ascii="dashboard" w:hAnsi="dashboard"/>
                <w:sz w:val="20"/>
              </w:rPr>
              <w:t>07/24/2020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D5AE3" w14:textId="76C9D387" w:rsidR="00465242" w:rsidRPr="00175E51" w:rsidRDefault="00940E29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17803 – GDIT to MAXIMS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8A76" w14:textId="77777777" w:rsidR="00465242" w:rsidRDefault="00940E29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14:paraId="67FE311E" w14:textId="77777777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12CA5" w14:textId="77777777" w:rsidR="00465242" w:rsidRDefault="006372F5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8D50" w14:textId="77777777" w:rsidR="00465242" w:rsidRDefault="006372F5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</w:t>
            </w:r>
            <w:r w:rsidR="00725099">
              <w:rPr>
                <w:color w:val="000000"/>
                <w:sz w:val="20"/>
              </w:rPr>
              <w:t>FS 17811</w:t>
            </w:r>
            <w:r>
              <w:rPr>
                <w:color w:val="000000"/>
                <w:sz w:val="20"/>
              </w:rPr>
              <w:t xml:space="preserve"> – Remove dashboard </w:t>
            </w:r>
            <w:proofErr w:type="gramStart"/>
            <w:r>
              <w:rPr>
                <w:color w:val="000000"/>
                <w:sz w:val="20"/>
              </w:rPr>
              <w:t>page</w:t>
            </w:r>
            <w:r w:rsidR="00F1220E">
              <w:rPr>
                <w:color w:val="000000"/>
                <w:sz w:val="20"/>
              </w:rPr>
              <w:t>;</w:t>
            </w:r>
            <w:proofErr w:type="gramEnd"/>
          </w:p>
          <w:p w14:paraId="3A5BE199" w14:textId="77777777" w:rsidR="00F1220E" w:rsidRDefault="00F1220E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Updated 2.1.3 Links to other </w:t>
            </w:r>
            <w:proofErr w:type="gramStart"/>
            <w:r>
              <w:rPr>
                <w:color w:val="000000"/>
                <w:sz w:val="20"/>
              </w:rPr>
              <w:t>modules;</w:t>
            </w:r>
            <w:proofErr w:type="gramEnd"/>
          </w:p>
          <w:p w14:paraId="71EA7283" w14:textId="77777777" w:rsidR="00F1220E" w:rsidRDefault="00F1220E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Removed dashboard repository in section 7</w:t>
            </w:r>
            <w:r w:rsidR="00AF084E">
              <w:rPr>
                <w:color w:val="000000"/>
                <w:sz w:val="20"/>
              </w:rPr>
              <w:t xml:space="preserve"> </w:t>
            </w:r>
            <w:proofErr w:type="gramStart"/>
            <w:r w:rsidR="00AF084E">
              <w:rPr>
                <w:color w:val="000000"/>
                <w:sz w:val="20"/>
              </w:rPr>
              <w:t>Repository</w:t>
            </w:r>
            <w:r>
              <w:rPr>
                <w:color w:val="000000"/>
                <w:sz w:val="20"/>
              </w:rPr>
              <w:t>;</w:t>
            </w:r>
            <w:proofErr w:type="gramEnd"/>
          </w:p>
          <w:p w14:paraId="4A37F3D1" w14:textId="77777777" w:rsidR="00F1220E" w:rsidRPr="00175E51" w:rsidRDefault="00F1220E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Removed dashboard service in section 8</w:t>
            </w:r>
            <w:r w:rsidR="00AF084E">
              <w:rPr>
                <w:color w:val="000000"/>
                <w:sz w:val="20"/>
              </w:rPr>
              <w:t xml:space="preserve"> Service</w:t>
            </w:r>
            <w:r>
              <w:rPr>
                <w:color w:val="000000"/>
                <w:sz w:val="20"/>
              </w:rP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65E0" w14:textId="77777777" w:rsidR="00465242" w:rsidRDefault="006372F5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14:paraId="47CE308D" w14:textId="77777777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3793" w14:textId="2383A509" w:rsidR="00465242" w:rsidRDefault="001766DA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10/13/2022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3B68D" w14:textId="30F81B23" w:rsidR="00465242" w:rsidRPr="001766DA" w:rsidRDefault="001766DA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760280">
              <w:rPr>
                <w:color w:val="000000"/>
                <w:sz w:val="20"/>
              </w:rPr>
              <w:t>TFS 25464 – Update Help link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293F" w14:textId="4A53EA4A" w:rsidR="00465242" w:rsidRDefault="001766DA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760280" w14:paraId="037B8592" w14:textId="77777777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68BE" w14:textId="16F1243D" w:rsidR="00760280" w:rsidRDefault="00760280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02/13/2024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81F6D" w14:textId="77777777" w:rsidR="00760280" w:rsidRDefault="00760280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</w:t>
            </w:r>
            <w:r w:rsidR="00904753">
              <w:rPr>
                <w:color w:val="000000"/>
                <w:sz w:val="20"/>
              </w:rPr>
              <w:t>27695</w:t>
            </w:r>
            <w:r>
              <w:rPr>
                <w:color w:val="000000"/>
                <w:sz w:val="20"/>
              </w:rPr>
              <w:t>– Subcontractor</w:t>
            </w:r>
          </w:p>
          <w:p w14:paraId="3F1B5D3D" w14:textId="2C5D835F" w:rsidR="006E0A09" w:rsidRPr="001310E4" w:rsidRDefault="00B03CE0" w:rsidP="001118A1">
            <w:pPr>
              <w:pStyle w:val="hdr1"/>
              <w:ind w:left="0"/>
              <w:jc w:val="left"/>
              <w:rPr>
                <w:b/>
                <w:bCs/>
                <w:color w:val="000000"/>
                <w:sz w:val="20"/>
                <w:u w:val="single"/>
              </w:rPr>
            </w:pPr>
            <w:r w:rsidRPr="001310E4">
              <w:rPr>
                <w:b/>
                <w:bCs/>
                <w:color w:val="000000"/>
                <w:sz w:val="20"/>
                <w:u w:val="single"/>
              </w:rPr>
              <w:t>Updated</w:t>
            </w:r>
            <w:r w:rsidR="00C32CA8" w:rsidRPr="001310E4">
              <w:rPr>
                <w:b/>
                <w:bCs/>
                <w:color w:val="000000"/>
                <w:sz w:val="20"/>
                <w:u w:val="single"/>
              </w:rPr>
              <w:t>:</w:t>
            </w:r>
          </w:p>
          <w:p w14:paraId="57594E63" w14:textId="44F28364" w:rsidR="006E0A09" w:rsidRDefault="006E0A09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2.1.2 Screenshot</w:t>
            </w:r>
          </w:p>
          <w:p w14:paraId="2F3C531B" w14:textId="77777777" w:rsidR="00B03CE0" w:rsidRDefault="00B03CE0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2.1</w:t>
            </w:r>
            <w:r w:rsidR="00ED4D96">
              <w:rPr>
                <w:color w:val="000000"/>
                <w:sz w:val="20"/>
              </w:rPr>
              <w:t>.3 Links to other modules</w:t>
            </w:r>
          </w:p>
          <w:p w14:paraId="7E1BC0F1" w14:textId="77777777" w:rsidR="00917040" w:rsidRPr="001310E4" w:rsidRDefault="00917040" w:rsidP="001118A1">
            <w:pPr>
              <w:pStyle w:val="hdr1"/>
              <w:ind w:left="0"/>
              <w:jc w:val="left"/>
              <w:rPr>
                <w:b/>
                <w:bCs/>
                <w:color w:val="000000"/>
                <w:sz w:val="20"/>
                <w:u w:val="single"/>
              </w:rPr>
            </w:pPr>
            <w:r w:rsidRPr="001310E4">
              <w:rPr>
                <w:b/>
                <w:bCs/>
                <w:color w:val="000000"/>
                <w:sz w:val="20"/>
                <w:u w:val="single"/>
              </w:rPr>
              <w:t>Added:</w:t>
            </w:r>
          </w:p>
          <w:p w14:paraId="4EE143C6" w14:textId="2176B85E" w:rsidR="00917040" w:rsidRPr="00760280" w:rsidRDefault="00917040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2.1.4 Authorization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DB6C" w14:textId="47C8B0C4" w:rsidR="00760280" w:rsidRDefault="0076028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21006A" w14:paraId="42065C9C" w14:textId="77777777" w:rsidTr="00465242">
        <w:tc>
          <w:tcPr>
            <w:tcW w:w="1440" w:type="dxa"/>
            <w:tcBorders>
              <w:top w:val="single" w:sz="4" w:space="0" w:color="auto"/>
            </w:tcBorders>
          </w:tcPr>
          <w:p w14:paraId="4C2962D2" w14:textId="77777777"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</w:tcBorders>
          </w:tcPr>
          <w:p w14:paraId="6AC0E4B5" w14:textId="77777777"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0512EC78" w14:textId="77777777"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14:paraId="091B9C2D" w14:textId="77777777" w:rsidR="00EF5FC8" w:rsidRDefault="00EF5FC8">
      <w:pPr>
        <w:pStyle w:val="BodyText"/>
        <w:rPr>
          <w:sz w:val="20"/>
        </w:rPr>
      </w:pPr>
    </w:p>
    <w:p w14:paraId="0343131D" w14:textId="77777777"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14:paraId="3F40EBD1" w14:textId="77777777" w:rsidR="00EF5FC8" w:rsidRDefault="00EF5FC8">
      <w:pPr>
        <w:pStyle w:val="BodyText"/>
        <w:jc w:val="center"/>
        <w:rPr>
          <w:sz w:val="20"/>
        </w:rPr>
      </w:pPr>
    </w:p>
    <w:p w14:paraId="38A3982E" w14:textId="38B61BC7" w:rsidR="00AF084E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813050" w:history="1">
        <w:r w:rsidR="00AF084E" w:rsidRPr="00871E81">
          <w:rPr>
            <w:rStyle w:val="Hyperlink"/>
            <w:b/>
            <w:noProof/>
          </w:rPr>
          <w:t>1.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b/>
            <w:noProof/>
          </w:rPr>
          <w:t>Description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_Toc46813050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5</w:t>
        </w:r>
        <w:r w:rsidR="00AF084E">
          <w:rPr>
            <w:noProof/>
            <w:webHidden/>
          </w:rPr>
          <w:fldChar w:fldCharType="end"/>
        </w:r>
      </w:hyperlink>
    </w:p>
    <w:p w14:paraId="7711F2BA" w14:textId="40E7FD04" w:rsidR="00AF084E" w:rsidRDefault="00000000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51" w:history="1">
        <w:r w:rsidR="00AF084E" w:rsidRPr="00871E81">
          <w:rPr>
            <w:rStyle w:val="Hyperlink"/>
            <w:b/>
            <w:noProof/>
          </w:rPr>
          <w:t>2.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b/>
            <w:noProof/>
          </w:rPr>
          <w:t>Views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_Toc46813051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5</w:t>
        </w:r>
        <w:r w:rsidR="00AF084E">
          <w:rPr>
            <w:noProof/>
            <w:webHidden/>
          </w:rPr>
          <w:fldChar w:fldCharType="end"/>
        </w:r>
      </w:hyperlink>
    </w:p>
    <w:p w14:paraId="0699B77E" w14:textId="33A48E6E" w:rsidR="00AF084E" w:rsidRDefault="0000000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52" w:history="1">
        <w:r w:rsidR="00AF084E" w:rsidRPr="00871E81">
          <w:rPr>
            <w:rStyle w:val="Hyperlink"/>
            <w:noProof/>
          </w:rPr>
          <w:t>2.1.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Home page (Views\Share\Index.cshtm)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_Toc46813052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5</w:t>
        </w:r>
        <w:r w:rsidR="00AF084E">
          <w:rPr>
            <w:noProof/>
            <w:webHidden/>
          </w:rPr>
          <w:fldChar w:fldCharType="end"/>
        </w:r>
      </w:hyperlink>
    </w:p>
    <w:p w14:paraId="5221223B" w14:textId="18FD6CC3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53" w:history="1">
        <w:r w:rsidR="00AF084E" w:rsidRPr="00871E81">
          <w:rPr>
            <w:rStyle w:val="Hyperlink"/>
            <w:noProof/>
          </w:rPr>
          <w:t>2.1.1.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Layout page (Views\Share\_Layout.cshtml)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_Toc46813053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5</w:t>
        </w:r>
        <w:r w:rsidR="00AF084E">
          <w:rPr>
            <w:noProof/>
            <w:webHidden/>
          </w:rPr>
          <w:fldChar w:fldCharType="end"/>
        </w:r>
      </w:hyperlink>
    </w:p>
    <w:p w14:paraId="5C2B19E2" w14:textId="587ADF7E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54" w:history="1">
        <w:r w:rsidR="00AF084E" w:rsidRPr="00871E81">
          <w:rPr>
            <w:rStyle w:val="Hyperlink"/>
            <w:noProof/>
          </w:rPr>
          <w:t>2.1.2.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Screenshot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_Toc46813054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5</w:t>
        </w:r>
        <w:r w:rsidR="00AF084E">
          <w:rPr>
            <w:noProof/>
            <w:webHidden/>
          </w:rPr>
          <w:fldChar w:fldCharType="end"/>
        </w:r>
      </w:hyperlink>
    </w:p>
    <w:p w14:paraId="7C8CD4E1" w14:textId="6E06C764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55" w:history="1">
        <w:r w:rsidR="00AF084E" w:rsidRPr="00871E81">
          <w:rPr>
            <w:rStyle w:val="Hyperlink"/>
            <w:noProof/>
          </w:rPr>
          <w:t>2.1.3.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Links to other modules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_Toc46813055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5</w:t>
        </w:r>
        <w:r w:rsidR="00AF084E">
          <w:rPr>
            <w:noProof/>
            <w:webHidden/>
          </w:rPr>
          <w:fldChar w:fldCharType="end"/>
        </w:r>
      </w:hyperlink>
    </w:p>
    <w:p w14:paraId="41CFBD84" w14:textId="5905073E" w:rsidR="00AF084E" w:rsidRDefault="00000000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56" w:history="1">
        <w:r w:rsidR="00AF084E" w:rsidRPr="00871E81">
          <w:rPr>
            <w:rStyle w:val="Hyperlink"/>
            <w:b/>
            <w:noProof/>
          </w:rPr>
          <w:t>3.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b/>
            <w:noProof/>
          </w:rPr>
          <w:t>Controllers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_Toc46813056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7</w:t>
        </w:r>
        <w:r w:rsidR="00AF084E">
          <w:rPr>
            <w:noProof/>
            <w:webHidden/>
          </w:rPr>
          <w:fldChar w:fldCharType="end"/>
        </w:r>
      </w:hyperlink>
    </w:p>
    <w:p w14:paraId="59A63B81" w14:textId="0671EFFF" w:rsidR="00AF084E" w:rsidRDefault="0000000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57" w:history="1">
        <w:r w:rsidR="00AF084E" w:rsidRPr="00871E81">
          <w:rPr>
            <w:rStyle w:val="Hyperlink"/>
            <w:noProof/>
          </w:rPr>
          <w:t>3.1.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BaseController.cs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_Toc46813057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7</w:t>
        </w:r>
        <w:r w:rsidR="00AF084E">
          <w:rPr>
            <w:noProof/>
            <w:webHidden/>
          </w:rPr>
          <w:fldChar w:fldCharType="end"/>
        </w:r>
      </w:hyperlink>
    </w:p>
    <w:p w14:paraId="5945B9CD" w14:textId="67E1DC77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58" w:history="1">
        <w:r w:rsidR="00AF084E" w:rsidRPr="00871E81">
          <w:rPr>
            <w:rStyle w:val="Hyperlink"/>
            <w:noProof/>
          </w:rPr>
          <w:t>3.1.1.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OnException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_Toc46813058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7</w:t>
        </w:r>
        <w:r w:rsidR="00AF084E">
          <w:rPr>
            <w:noProof/>
            <w:webHidden/>
          </w:rPr>
          <w:fldChar w:fldCharType="end"/>
        </w:r>
      </w:hyperlink>
    </w:p>
    <w:p w14:paraId="62F5C390" w14:textId="535FF517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59" w:history="1">
        <w:r w:rsidR="00AF084E" w:rsidRPr="00871E81">
          <w:rPr>
            <w:rStyle w:val="Hyperlink"/>
            <w:noProof/>
          </w:rPr>
          <w:t>3.1.2.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GetUserFromSession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_Toc46813059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7</w:t>
        </w:r>
        <w:r w:rsidR="00AF084E">
          <w:rPr>
            <w:noProof/>
            <w:webHidden/>
          </w:rPr>
          <w:fldChar w:fldCharType="end"/>
        </w:r>
      </w:hyperlink>
    </w:p>
    <w:p w14:paraId="095C6034" w14:textId="255D169D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60" w:history="1">
        <w:r w:rsidR="00AF084E" w:rsidRPr="00871E81">
          <w:rPr>
            <w:rStyle w:val="Hyperlink"/>
            <w:noProof/>
          </w:rPr>
          <w:t>3.1.3.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IsAccessAllowed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_Toc46813060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7</w:t>
        </w:r>
        <w:r w:rsidR="00AF084E">
          <w:rPr>
            <w:noProof/>
            <w:webHidden/>
          </w:rPr>
          <w:fldChar w:fldCharType="end"/>
        </w:r>
      </w:hyperlink>
    </w:p>
    <w:p w14:paraId="37E36C27" w14:textId="0C2C4A4A" w:rsidR="00AF084E" w:rsidRDefault="0000000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61" w:history="1">
        <w:r w:rsidR="00AF084E" w:rsidRPr="00871E81">
          <w:rPr>
            <w:rStyle w:val="Hyperlink"/>
            <w:noProof/>
          </w:rPr>
          <w:t>3.2.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ErrorController.cs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_Toc46813061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7</w:t>
        </w:r>
        <w:r w:rsidR="00AF084E">
          <w:rPr>
            <w:noProof/>
            <w:webHidden/>
          </w:rPr>
          <w:fldChar w:fldCharType="end"/>
        </w:r>
      </w:hyperlink>
    </w:p>
    <w:p w14:paraId="2AB8F607" w14:textId="5289F4AE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62" w:history="1">
        <w:r w:rsidR="00AF084E" w:rsidRPr="00871E81">
          <w:rPr>
            <w:rStyle w:val="Hyperlink"/>
            <w:noProof/>
          </w:rPr>
          <w:t>3.2.1.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Index – Http Get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_Toc46813062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7</w:t>
        </w:r>
        <w:r w:rsidR="00AF084E">
          <w:rPr>
            <w:noProof/>
            <w:webHidden/>
          </w:rPr>
          <w:fldChar w:fldCharType="end"/>
        </w:r>
      </w:hyperlink>
    </w:p>
    <w:p w14:paraId="14C32690" w14:textId="3922CA05" w:rsidR="00AF084E" w:rsidRDefault="0000000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63" w:history="1">
        <w:r w:rsidR="00AF084E" w:rsidRPr="00871E81">
          <w:rPr>
            <w:rStyle w:val="Hyperlink"/>
            <w:noProof/>
          </w:rPr>
          <w:t>3.3.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HomeController.cs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_Toc46813063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7</w:t>
        </w:r>
        <w:r w:rsidR="00AF084E">
          <w:rPr>
            <w:noProof/>
            <w:webHidden/>
          </w:rPr>
          <w:fldChar w:fldCharType="end"/>
        </w:r>
      </w:hyperlink>
    </w:p>
    <w:p w14:paraId="1DAB28BF" w14:textId="59FB25D3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64" w:history="1">
        <w:r w:rsidR="00AF084E" w:rsidRPr="00871E81">
          <w:rPr>
            <w:rStyle w:val="Hyperlink"/>
            <w:noProof/>
          </w:rPr>
          <w:t>3.3.1.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Index – Http Get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_Toc46813064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7</w:t>
        </w:r>
        <w:r w:rsidR="00AF084E">
          <w:rPr>
            <w:noProof/>
            <w:webHidden/>
          </w:rPr>
          <w:fldChar w:fldCharType="end"/>
        </w:r>
      </w:hyperlink>
    </w:p>
    <w:p w14:paraId="4A46F756" w14:textId="0646936A" w:rsidR="00AF084E" w:rsidRDefault="0000000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65" w:history="1">
        <w:r w:rsidR="00AF084E" w:rsidRPr="00871E81">
          <w:rPr>
            <w:rStyle w:val="Hyperlink"/>
            <w:noProof/>
          </w:rPr>
          <w:t>3.4.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UnauthorizedController.cs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_Toc46813065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7</w:t>
        </w:r>
        <w:r w:rsidR="00AF084E">
          <w:rPr>
            <w:noProof/>
            <w:webHidden/>
          </w:rPr>
          <w:fldChar w:fldCharType="end"/>
        </w:r>
      </w:hyperlink>
    </w:p>
    <w:p w14:paraId="1F8B70D1" w14:textId="6F1EA270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66" w:history="1">
        <w:r w:rsidR="00AF084E" w:rsidRPr="00871E81">
          <w:rPr>
            <w:rStyle w:val="Hyperlink"/>
            <w:noProof/>
          </w:rPr>
          <w:t>3.4.1.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Index – Http Get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_Toc46813066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7</w:t>
        </w:r>
        <w:r w:rsidR="00AF084E">
          <w:rPr>
            <w:noProof/>
            <w:webHidden/>
          </w:rPr>
          <w:fldChar w:fldCharType="end"/>
        </w:r>
      </w:hyperlink>
    </w:p>
    <w:p w14:paraId="4373BBD8" w14:textId="09FBD67C" w:rsidR="00AF084E" w:rsidRDefault="0000000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67" w:history="1">
        <w:r w:rsidR="00AF084E" w:rsidRPr="00871E81">
          <w:rPr>
            <w:rStyle w:val="Hyperlink"/>
            <w:noProof/>
          </w:rPr>
          <w:t>3.5.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HelpController.cs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_Toc46813067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7</w:t>
        </w:r>
        <w:r w:rsidR="00AF084E">
          <w:rPr>
            <w:noProof/>
            <w:webHidden/>
          </w:rPr>
          <w:fldChar w:fldCharType="end"/>
        </w:r>
      </w:hyperlink>
    </w:p>
    <w:p w14:paraId="49FA36F8" w14:textId="35124E9D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68" w:history="1">
        <w:r w:rsidR="00AF084E" w:rsidRPr="00871E81">
          <w:rPr>
            <w:rStyle w:val="Hyperlink"/>
            <w:noProof/>
          </w:rPr>
          <w:t>3.5.1.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ReportIssue – Http Get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_Toc46813068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8</w:t>
        </w:r>
        <w:r w:rsidR="00AF084E">
          <w:rPr>
            <w:noProof/>
            <w:webHidden/>
          </w:rPr>
          <w:fldChar w:fldCharType="end"/>
        </w:r>
      </w:hyperlink>
    </w:p>
    <w:p w14:paraId="1F1B9858" w14:textId="4EE371A0" w:rsidR="00AF084E" w:rsidRDefault="00000000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69" w:history="1">
        <w:r w:rsidR="00AF084E" w:rsidRPr="00871E81">
          <w:rPr>
            <w:rStyle w:val="Hyperlink"/>
            <w:b/>
            <w:noProof/>
          </w:rPr>
          <w:t>4.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b/>
            <w:noProof/>
          </w:rPr>
          <w:t>Extensions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_Toc46813069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8</w:t>
        </w:r>
        <w:r w:rsidR="00AF084E">
          <w:rPr>
            <w:noProof/>
            <w:webHidden/>
          </w:rPr>
          <w:fldChar w:fldCharType="end"/>
        </w:r>
      </w:hyperlink>
    </w:p>
    <w:p w14:paraId="00B0300E" w14:textId="553E7665" w:rsidR="00AF084E" w:rsidRDefault="0000000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70" w:history="1">
        <w:r w:rsidR="00AF084E" w:rsidRPr="00871E81">
          <w:rPr>
            <w:rStyle w:val="Hyperlink"/>
            <w:noProof/>
          </w:rPr>
          <w:t>4.1.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EclExtendedMethods.cs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_Toc46813070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8</w:t>
        </w:r>
        <w:r w:rsidR="00AF084E">
          <w:rPr>
            <w:noProof/>
            <w:webHidden/>
          </w:rPr>
          <w:fldChar w:fldCharType="end"/>
        </w:r>
      </w:hyperlink>
    </w:p>
    <w:p w14:paraId="02303286" w14:textId="5AA4196F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71" w:history="1">
        <w:r w:rsidR="00AF084E" w:rsidRPr="00871E81">
          <w:rPr>
            <w:rStyle w:val="Hyperlink"/>
            <w:noProof/>
          </w:rPr>
          <w:t>4.1.1.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IsEntitled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_Toc46813071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8</w:t>
        </w:r>
        <w:r w:rsidR="00AF084E">
          <w:rPr>
            <w:noProof/>
            <w:webHidden/>
          </w:rPr>
          <w:fldChar w:fldCharType="end"/>
        </w:r>
      </w:hyperlink>
    </w:p>
    <w:p w14:paraId="0E0F0352" w14:textId="47468EE1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72" w:history="1">
        <w:r w:rsidR="00AF084E" w:rsidRPr="00871E81">
          <w:rPr>
            <w:rStyle w:val="Hyperlink"/>
            <w:noProof/>
          </w:rPr>
          <w:t>4.1.2.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ShowPreviousStatus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_Toc46813072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8</w:t>
        </w:r>
        <w:r w:rsidR="00AF084E">
          <w:rPr>
            <w:noProof/>
            <w:webHidden/>
          </w:rPr>
          <w:fldChar w:fldCharType="end"/>
        </w:r>
      </w:hyperlink>
    </w:p>
    <w:p w14:paraId="70FF0815" w14:textId="2AFA74A0" w:rsidR="00AF084E" w:rsidRDefault="0000000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73" w:history="1">
        <w:r w:rsidR="00AF084E" w:rsidRPr="00871E81">
          <w:rPr>
            <w:rStyle w:val="Hyperlink"/>
            <w:noProof/>
          </w:rPr>
          <w:t>4.2.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EclHtmlHelper.cs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_Toc46813073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8</w:t>
        </w:r>
        <w:r w:rsidR="00AF084E">
          <w:rPr>
            <w:noProof/>
            <w:webHidden/>
          </w:rPr>
          <w:fldChar w:fldCharType="end"/>
        </w:r>
      </w:hyperlink>
    </w:p>
    <w:p w14:paraId="02E61464" w14:textId="3A320347" w:rsidR="00AF084E" w:rsidRDefault="0000000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74" w:history="1">
        <w:r w:rsidR="00AF084E" w:rsidRPr="00871E81">
          <w:rPr>
            <w:rStyle w:val="Hyperlink"/>
            <w:noProof/>
          </w:rPr>
          <w:t>4.3.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EclExtendedMethods.cs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_Toc46813074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8</w:t>
        </w:r>
        <w:r w:rsidR="00AF084E">
          <w:rPr>
            <w:noProof/>
            <w:webHidden/>
          </w:rPr>
          <w:fldChar w:fldCharType="end"/>
        </w:r>
      </w:hyperlink>
    </w:p>
    <w:p w14:paraId="4FA8FAD9" w14:textId="1B21FEE5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75" w:history="1">
        <w:r w:rsidR="00AF084E" w:rsidRPr="00871E81">
          <w:rPr>
            <w:rStyle w:val="Hyperlink"/>
            <w:noProof/>
          </w:rPr>
          <w:t>4.3.1.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ToDescription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_Toc46813075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8</w:t>
        </w:r>
        <w:r w:rsidR="00AF084E">
          <w:rPr>
            <w:noProof/>
            <w:webHidden/>
          </w:rPr>
          <w:fldChar w:fldCharType="end"/>
        </w:r>
      </w:hyperlink>
    </w:p>
    <w:p w14:paraId="20AC2B5B" w14:textId="309E413C" w:rsidR="00AF084E" w:rsidRDefault="00000000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76" w:history="1">
        <w:r w:rsidR="00AF084E" w:rsidRPr="00871E81">
          <w:rPr>
            <w:rStyle w:val="Hyperlink"/>
            <w:b/>
            <w:noProof/>
          </w:rPr>
          <w:t>5.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b/>
            <w:noProof/>
          </w:rPr>
          <w:t>Filters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_Toc46813076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8</w:t>
        </w:r>
        <w:r w:rsidR="00AF084E">
          <w:rPr>
            <w:noProof/>
            <w:webHidden/>
          </w:rPr>
          <w:fldChar w:fldCharType="end"/>
        </w:r>
      </w:hyperlink>
    </w:p>
    <w:p w14:paraId="08080858" w14:textId="3906D9F4" w:rsidR="00AF084E" w:rsidRDefault="0000000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77" w:history="1">
        <w:r w:rsidR="00AF084E" w:rsidRPr="00871E81">
          <w:rPr>
            <w:rStyle w:val="Hyperlink"/>
            <w:noProof/>
          </w:rPr>
          <w:t>5.1.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EclAuthorizeAttribute.cs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_Toc46813077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8</w:t>
        </w:r>
        <w:r w:rsidR="00AF084E">
          <w:rPr>
            <w:noProof/>
            <w:webHidden/>
          </w:rPr>
          <w:fldChar w:fldCharType="end"/>
        </w:r>
      </w:hyperlink>
    </w:p>
    <w:p w14:paraId="3734D9FB" w14:textId="1A0FFB29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78" w:history="1">
        <w:r w:rsidR="00AF084E" w:rsidRPr="00871E81">
          <w:rPr>
            <w:rStyle w:val="Hyperlink"/>
            <w:noProof/>
          </w:rPr>
          <w:t>5.1.1.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OnAuthorization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_Toc46813078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8</w:t>
        </w:r>
        <w:r w:rsidR="00AF084E">
          <w:rPr>
            <w:noProof/>
            <w:webHidden/>
          </w:rPr>
          <w:fldChar w:fldCharType="end"/>
        </w:r>
      </w:hyperlink>
    </w:p>
    <w:p w14:paraId="019B4D00" w14:textId="2DA95A73" w:rsidR="00AF084E" w:rsidRDefault="00000000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79" w:history="1">
        <w:r w:rsidR="00AF084E" w:rsidRPr="00871E81">
          <w:rPr>
            <w:rStyle w:val="Hyperlink"/>
            <w:b/>
            <w:noProof/>
          </w:rPr>
          <w:t>6.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b/>
            <w:noProof/>
          </w:rPr>
          <w:t>Utilities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_Toc46813079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8</w:t>
        </w:r>
        <w:r w:rsidR="00AF084E">
          <w:rPr>
            <w:noProof/>
            <w:webHidden/>
          </w:rPr>
          <w:fldChar w:fldCharType="end"/>
        </w:r>
      </w:hyperlink>
    </w:p>
    <w:p w14:paraId="3DE5B22C" w14:textId="74C8EE09" w:rsidR="00AF084E" w:rsidRDefault="0000000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80" w:history="1">
        <w:r w:rsidR="00AF084E" w:rsidRPr="00871E81">
          <w:rPr>
            <w:rStyle w:val="Hyperlink"/>
            <w:noProof/>
          </w:rPr>
          <w:t>6.1.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EclAdminUtil.cs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_Toc46813080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8</w:t>
        </w:r>
        <w:r w:rsidR="00AF084E">
          <w:rPr>
            <w:noProof/>
            <w:webHidden/>
          </w:rPr>
          <w:fldChar w:fldCharType="end"/>
        </w:r>
      </w:hyperlink>
    </w:p>
    <w:p w14:paraId="2FF10C2A" w14:textId="533F5E33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81" w:history="1">
        <w:r w:rsidR="00AF084E" w:rsidRPr="00871E81">
          <w:rPr>
            <w:rStyle w:val="Hyperlink"/>
            <w:noProof/>
          </w:rPr>
          <w:t>6.1.1.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BuildLogStatusNamesDictionary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_Toc46813081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8</w:t>
        </w:r>
        <w:r w:rsidR="00AF084E">
          <w:rPr>
            <w:noProof/>
            <w:webHidden/>
          </w:rPr>
          <w:fldChar w:fldCharType="end"/>
        </w:r>
      </w:hyperlink>
    </w:p>
    <w:p w14:paraId="4D6C85D1" w14:textId="6D185553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82" w:history="1">
        <w:r w:rsidR="00AF084E" w:rsidRPr="00871E81">
          <w:rPr>
            <w:rStyle w:val="Hyperlink"/>
            <w:noProof/>
          </w:rPr>
          <w:t>6.1.2.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GetLogTypeNameById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_Toc46813082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8</w:t>
        </w:r>
        <w:r w:rsidR="00AF084E">
          <w:rPr>
            <w:noProof/>
            <w:webHidden/>
          </w:rPr>
          <w:fldChar w:fldCharType="end"/>
        </w:r>
      </w:hyperlink>
    </w:p>
    <w:p w14:paraId="5756859B" w14:textId="089E3A83" w:rsidR="00AF084E" w:rsidRDefault="0000000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83" w:history="1">
        <w:r w:rsidR="00AF084E" w:rsidRPr="00871E81">
          <w:rPr>
            <w:rStyle w:val="Hyperlink"/>
            <w:noProof/>
          </w:rPr>
          <w:t>6.2.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EmailUtil.cs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_Toc46813083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8</w:t>
        </w:r>
        <w:r w:rsidR="00AF084E">
          <w:rPr>
            <w:noProof/>
            <w:webHidden/>
          </w:rPr>
          <w:fldChar w:fldCharType="end"/>
        </w:r>
      </w:hyperlink>
    </w:p>
    <w:p w14:paraId="2D506D9E" w14:textId="32954357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84" w:history="1">
        <w:r w:rsidR="00AF084E" w:rsidRPr="00871E81">
          <w:rPr>
            <w:rStyle w:val="Hyperlink"/>
            <w:noProof/>
          </w:rPr>
          <w:t>6.2.1.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GetTemplateFileName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_Toc46813084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8</w:t>
        </w:r>
        <w:r w:rsidR="00AF084E">
          <w:rPr>
            <w:noProof/>
            <w:webHidden/>
          </w:rPr>
          <w:fldChar w:fldCharType="end"/>
        </w:r>
      </w:hyperlink>
    </w:p>
    <w:p w14:paraId="018A05DE" w14:textId="79FE55DF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85" w:history="1">
        <w:r w:rsidR="00AF084E" w:rsidRPr="00871E81">
          <w:rPr>
            <w:rStyle w:val="Hyperlink"/>
            <w:noProof/>
          </w:rPr>
          <w:t>6.2.2.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GetSubject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_Toc46813085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8</w:t>
        </w:r>
        <w:r w:rsidR="00AF084E">
          <w:rPr>
            <w:noProof/>
            <w:webHidden/>
          </w:rPr>
          <w:fldChar w:fldCharType="end"/>
        </w:r>
      </w:hyperlink>
    </w:p>
    <w:p w14:paraId="270FC35B" w14:textId="7D171A7D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86" w:history="1">
        <w:r w:rsidR="00AF084E" w:rsidRPr="00871E81">
          <w:rPr>
            <w:rStyle w:val="Hyperlink"/>
            <w:noProof/>
          </w:rPr>
          <w:t>6.2.3.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GetEmailTo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_Toc46813086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8</w:t>
        </w:r>
        <w:r w:rsidR="00AF084E">
          <w:rPr>
            <w:noProof/>
            <w:webHidden/>
          </w:rPr>
          <w:fldChar w:fldCharType="end"/>
        </w:r>
      </w:hyperlink>
    </w:p>
    <w:p w14:paraId="22C64C42" w14:textId="03BE933F" w:rsidR="00AF084E" w:rsidRDefault="00000000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87" w:history="1">
        <w:r w:rsidR="00AF084E" w:rsidRPr="00871E81">
          <w:rPr>
            <w:rStyle w:val="Hyperlink"/>
            <w:b/>
            <w:noProof/>
          </w:rPr>
          <w:t>7.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b/>
            <w:noProof/>
          </w:rPr>
          <w:t>Repository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_Toc46813087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8</w:t>
        </w:r>
        <w:r w:rsidR="00AF084E">
          <w:rPr>
            <w:noProof/>
            <w:webHidden/>
          </w:rPr>
          <w:fldChar w:fldCharType="end"/>
        </w:r>
      </w:hyperlink>
    </w:p>
    <w:p w14:paraId="2C6848EC" w14:textId="5870585C" w:rsidR="00AF084E" w:rsidRDefault="0000000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95" w:history="1">
        <w:r w:rsidR="00AF084E" w:rsidRPr="00871E81">
          <w:rPr>
            <w:rStyle w:val="Hyperlink"/>
            <w:noProof/>
          </w:rPr>
          <w:t>7.1.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IEmployeeLogRepository.cs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_Toc46813095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8</w:t>
        </w:r>
        <w:r w:rsidR="00AF084E">
          <w:rPr>
            <w:noProof/>
            <w:webHidden/>
          </w:rPr>
          <w:fldChar w:fldCharType="end"/>
        </w:r>
      </w:hyperlink>
    </w:p>
    <w:p w14:paraId="37C245C3" w14:textId="6022CCA5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96" w:history="1">
        <w:r w:rsidR="00AF084E" w:rsidRPr="00871E81">
          <w:rPr>
            <w:rStyle w:val="Hyperlink"/>
            <w:noProof/>
          </w:rPr>
          <w:t>7.1.1.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GetModules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_Toc46813096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8</w:t>
        </w:r>
        <w:r w:rsidR="00AF084E">
          <w:rPr>
            <w:noProof/>
            <w:webHidden/>
          </w:rPr>
          <w:fldChar w:fldCharType="end"/>
        </w:r>
      </w:hyperlink>
    </w:p>
    <w:p w14:paraId="32FB18A1" w14:textId="0E3B8BF8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97" w:history="1">
        <w:r w:rsidR="00AF084E" w:rsidRPr="00871E81">
          <w:rPr>
            <w:rStyle w:val="Hyperlink"/>
            <w:noProof/>
          </w:rPr>
          <w:t>7.1.2.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GetLogsByEmpIdAndAction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_Toc46813097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8</w:t>
        </w:r>
        <w:r w:rsidR="00AF084E">
          <w:rPr>
            <w:noProof/>
            <w:webHidden/>
          </w:rPr>
          <w:fldChar w:fldCharType="end"/>
        </w:r>
      </w:hyperlink>
    </w:p>
    <w:p w14:paraId="65EC9EEB" w14:textId="7ABE2DEA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98" w:history="1">
        <w:r w:rsidR="00AF084E" w:rsidRPr="00871E81">
          <w:rPr>
            <w:rStyle w:val="Hyperlink"/>
            <w:noProof/>
          </w:rPr>
          <w:t>7.1.3.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GetPendingLogsByReviewerEmpId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_Toc46813098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9</w:t>
        </w:r>
        <w:r w:rsidR="00AF084E">
          <w:rPr>
            <w:noProof/>
            <w:webHidden/>
          </w:rPr>
          <w:fldChar w:fldCharType="end"/>
        </w:r>
      </w:hyperlink>
    </w:p>
    <w:p w14:paraId="419993AF" w14:textId="3B4BF5D6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099" w:history="1">
        <w:r w:rsidR="00AF084E" w:rsidRPr="00871E81">
          <w:rPr>
            <w:rStyle w:val="Hyperlink"/>
            <w:noProof/>
          </w:rPr>
          <w:t>7.1.4.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GetPendingStatuses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_Toc46813099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9</w:t>
        </w:r>
        <w:r w:rsidR="00AF084E">
          <w:rPr>
            <w:noProof/>
            <w:webHidden/>
          </w:rPr>
          <w:fldChar w:fldCharType="end"/>
        </w:r>
      </w:hyperlink>
    </w:p>
    <w:p w14:paraId="3BC37325" w14:textId="4B8F5349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00" w:history="1">
        <w:r w:rsidR="00AF084E" w:rsidRPr="00871E81">
          <w:rPr>
            <w:rStyle w:val="Hyperlink"/>
            <w:noProof/>
          </w:rPr>
          <w:t>7.1.5.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GetReasons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_Toc46813100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9</w:t>
        </w:r>
        <w:r w:rsidR="00AF084E">
          <w:rPr>
            <w:noProof/>
            <w:webHidden/>
          </w:rPr>
          <w:fldChar w:fldCharType="end"/>
        </w:r>
      </w:hyperlink>
    </w:p>
    <w:p w14:paraId="542532B9" w14:textId="5940D3FB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01" w:history="1">
        <w:r w:rsidR="00AF084E" w:rsidRPr="00871E81">
          <w:rPr>
            <w:rStyle w:val="Hyperlink"/>
            <w:noProof/>
          </w:rPr>
          <w:t>7.1.6.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ProcessActivation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_Toc46813101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9</w:t>
        </w:r>
        <w:r w:rsidR="00AF084E">
          <w:rPr>
            <w:noProof/>
            <w:webHidden/>
          </w:rPr>
          <w:fldChar w:fldCharType="end"/>
        </w:r>
      </w:hyperlink>
    </w:p>
    <w:p w14:paraId="3217CCB5" w14:textId="27520B7D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02" w:history="1">
        <w:r w:rsidR="00AF084E" w:rsidRPr="00871E81">
          <w:rPr>
            <w:rStyle w:val="Hyperlink"/>
            <w:noProof/>
          </w:rPr>
          <w:t>7.1.7.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ProcessReassignment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_Toc46813102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9</w:t>
        </w:r>
        <w:r w:rsidR="00AF084E">
          <w:rPr>
            <w:noProof/>
            <w:webHidden/>
          </w:rPr>
          <w:fldChar w:fldCharType="end"/>
        </w:r>
      </w:hyperlink>
    </w:p>
    <w:p w14:paraId="56150C00" w14:textId="3638A40F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03" w:history="1">
        <w:r w:rsidR="00AF084E" w:rsidRPr="00871E81">
          <w:rPr>
            <w:rStyle w:val="Hyperlink"/>
            <w:noProof/>
          </w:rPr>
          <w:t>7.1.8.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GetCoachingDetail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_Toc46813103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9</w:t>
        </w:r>
        <w:r w:rsidR="00AF084E">
          <w:rPr>
            <w:noProof/>
            <w:webHidden/>
          </w:rPr>
          <w:fldChar w:fldCharType="end"/>
        </w:r>
      </w:hyperlink>
    </w:p>
    <w:p w14:paraId="007A4A73" w14:textId="56C52BA6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04" w:history="1">
        <w:r w:rsidR="00AF084E" w:rsidRPr="00871E81">
          <w:rPr>
            <w:rStyle w:val="Hyperlink"/>
            <w:noProof/>
          </w:rPr>
          <w:t>7.1.9.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GetWarningDetail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_Toc46813104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9</w:t>
        </w:r>
        <w:r w:rsidR="00AF084E">
          <w:rPr>
            <w:noProof/>
            <w:webHidden/>
          </w:rPr>
          <w:fldChar w:fldCharType="end"/>
        </w:r>
      </w:hyperlink>
    </w:p>
    <w:p w14:paraId="6E86C736" w14:textId="50323CEB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05" w:history="1">
        <w:r w:rsidR="00AF084E" w:rsidRPr="00871E81">
          <w:rPr>
            <w:rStyle w:val="Hyperlink"/>
            <w:noProof/>
          </w:rPr>
          <w:t>7.1.10.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Delete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_Toc46813105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9</w:t>
        </w:r>
        <w:r w:rsidR="00AF084E">
          <w:rPr>
            <w:noProof/>
            <w:webHidden/>
          </w:rPr>
          <w:fldChar w:fldCharType="end"/>
        </w:r>
      </w:hyperlink>
    </w:p>
    <w:p w14:paraId="43954D9E" w14:textId="236C22E9" w:rsidR="00AF084E" w:rsidRDefault="0000000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06" w:history="1">
        <w:r w:rsidR="00AF084E" w:rsidRPr="00871E81">
          <w:rPr>
            <w:rStyle w:val="Hyperlink"/>
            <w:noProof/>
          </w:rPr>
          <w:t>7.2.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IEmployeeRepository.cs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_Toc46813106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9</w:t>
        </w:r>
        <w:r w:rsidR="00AF084E">
          <w:rPr>
            <w:noProof/>
            <w:webHidden/>
          </w:rPr>
          <w:fldChar w:fldCharType="end"/>
        </w:r>
      </w:hyperlink>
    </w:p>
    <w:p w14:paraId="51CF7419" w14:textId="5276801D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07" w:history="1">
        <w:r w:rsidR="00AF084E" w:rsidRPr="00871E81">
          <w:rPr>
            <w:rStyle w:val="Hyperlink"/>
            <w:noProof/>
          </w:rPr>
          <w:t>7.2.1.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GetEmployees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_Toc46813107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9</w:t>
        </w:r>
        <w:r w:rsidR="00AF084E">
          <w:rPr>
            <w:noProof/>
            <w:webHidden/>
          </w:rPr>
          <w:fldChar w:fldCharType="end"/>
        </w:r>
      </w:hyperlink>
    </w:p>
    <w:p w14:paraId="1EA5CAC9" w14:textId="32820544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08" w:history="1">
        <w:r w:rsidR="00AF084E" w:rsidRPr="00871E81">
          <w:rPr>
            <w:rStyle w:val="Hyperlink"/>
            <w:noProof/>
          </w:rPr>
          <w:t>7.2.2.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GetPendingReviewers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_Toc46813108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9</w:t>
        </w:r>
        <w:r w:rsidR="00AF084E">
          <w:rPr>
            <w:noProof/>
            <w:webHidden/>
          </w:rPr>
          <w:fldChar w:fldCharType="end"/>
        </w:r>
      </w:hyperlink>
    </w:p>
    <w:p w14:paraId="5961437B" w14:textId="39955E0D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09" w:history="1">
        <w:r w:rsidR="00AF084E" w:rsidRPr="00871E81">
          <w:rPr>
            <w:rStyle w:val="Hyperlink"/>
            <w:noProof/>
          </w:rPr>
          <w:t>7.2.3.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GetAssignToList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_Toc46813109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9</w:t>
        </w:r>
        <w:r w:rsidR="00AF084E">
          <w:rPr>
            <w:noProof/>
            <w:webHidden/>
          </w:rPr>
          <w:fldChar w:fldCharType="end"/>
        </w:r>
      </w:hyperlink>
    </w:p>
    <w:p w14:paraId="0366A3F3" w14:textId="717754CC" w:rsidR="00AF084E" w:rsidRDefault="0000000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10" w:history="1">
        <w:r w:rsidR="00AF084E" w:rsidRPr="00871E81">
          <w:rPr>
            <w:rStyle w:val="Hyperlink"/>
            <w:noProof/>
          </w:rPr>
          <w:t>7.3.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IUserRepository.cs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_Toc46813110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9</w:t>
        </w:r>
        <w:r w:rsidR="00AF084E">
          <w:rPr>
            <w:noProof/>
            <w:webHidden/>
          </w:rPr>
          <w:fldChar w:fldCharType="end"/>
        </w:r>
      </w:hyperlink>
    </w:p>
    <w:p w14:paraId="13AC41B9" w14:textId="62607E57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11" w:history="1">
        <w:r w:rsidR="00AF084E" w:rsidRPr="00871E81">
          <w:rPr>
            <w:rStyle w:val="Hyperlink"/>
            <w:noProof/>
          </w:rPr>
          <w:t>7.3.1.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GetUserByLanId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_Toc46813111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9</w:t>
        </w:r>
        <w:r w:rsidR="00AF084E">
          <w:rPr>
            <w:noProof/>
            <w:webHidden/>
          </w:rPr>
          <w:fldChar w:fldCharType="end"/>
        </w:r>
      </w:hyperlink>
    </w:p>
    <w:p w14:paraId="526222A2" w14:textId="651B1AF0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12" w:history="1">
        <w:r w:rsidR="00AF084E" w:rsidRPr="00871E81">
          <w:rPr>
            <w:rStyle w:val="Hyperlink"/>
            <w:noProof/>
          </w:rPr>
          <w:t>7.3.2.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GetEntitlementByUserLanId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_Toc46813112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9</w:t>
        </w:r>
        <w:r w:rsidR="00AF084E">
          <w:rPr>
            <w:noProof/>
            <w:webHidden/>
          </w:rPr>
          <w:fldChar w:fldCharType="end"/>
        </w:r>
      </w:hyperlink>
    </w:p>
    <w:p w14:paraId="19D7852F" w14:textId="23DE0FB7" w:rsidR="00AF084E" w:rsidRDefault="00000000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13" w:history="1">
        <w:r w:rsidR="00AF084E" w:rsidRPr="00871E81">
          <w:rPr>
            <w:rStyle w:val="Hyperlink"/>
            <w:b/>
            <w:noProof/>
          </w:rPr>
          <w:t>8.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b/>
            <w:noProof/>
          </w:rPr>
          <w:t>Service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_Toc46813113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10</w:t>
        </w:r>
        <w:r w:rsidR="00AF084E">
          <w:rPr>
            <w:noProof/>
            <w:webHidden/>
          </w:rPr>
          <w:fldChar w:fldCharType="end"/>
        </w:r>
      </w:hyperlink>
    </w:p>
    <w:p w14:paraId="7C1D17DD" w14:textId="09D91110" w:rsidR="00AF084E" w:rsidRDefault="0000000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21" w:history="1">
        <w:r w:rsidR="00AF084E" w:rsidRPr="00871E81">
          <w:rPr>
            <w:rStyle w:val="Hyperlink"/>
            <w:noProof/>
          </w:rPr>
          <w:t>8.1.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IEmailService.cs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_Toc46813121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10</w:t>
        </w:r>
        <w:r w:rsidR="00AF084E">
          <w:rPr>
            <w:noProof/>
            <w:webHidden/>
          </w:rPr>
          <w:fldChar w:fldCharType="end"/>
        </w:r>
      </w:hyperlink>
    </w:p>
    <w:p w14:paraId="0329778B" w14:textId="13A8ECAC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22" w:history="1">
        <w:r w:rsidR="00AF084E" w:rsidRPr="00871E81">
          <w:rPr>
            <w:rStyle w:val="Hyperlink"/>
            <w:noProof/>
          </w:rPr>
          <w:t>8.1.1.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Send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_Toc46813122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10</w:t>
        </w:r>
        <w:r w:rsidR="00AF084E">
          <w:rPr>
            <w:noProof/>
            <w:webHidden/>
          </w:rPr>
          <w:fldChar w:fldCharType="end"/>
        </w:r>
      </w:hyperlink>
    </w:p>
    <w:p w14:paraId="68DBC584" w14:textId="53542EDC" w:rsidR="00AF084E" w:rsidRDefault="0000000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23" w:history="1">
        <w:r w:rsidR="00AF084E" w:rsidRPr="00871E81">
          <w:rPr>
            <w:rStyle w:val="Hyperlink"/>
            <w:noProof/>
          </w:rPr>
          <w:t>8.2.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IEmployeeLogService.cs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_Toc46813123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10</w:t>
        </w:r>
        <w:r w:rsidR="00AF084E">
          <w:rPr>
            <w:noProof/>
            <w:webHidden/>
          </w:rPr>
          <w:fldChar w:fldCharType="end"/>
        </w:r>
      </w:hyperlink>
    </w:p>
    <w:p w14:paraId="523557BC" w14:textId="05E86497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24" w:history="1">
        <w:r w:rsidR="00AF084E" w:rsidRPr="00871E81">
          <w:rPr>
            <w:rStyle w:val="Hyperlink"/>
            <w:noProof/>
          </w:rPr>
          <w:t>8.2.1.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GetModules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_Toc46813124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10</w:t>
        </w:r>
        <w:r w:rsidR="00AF084E">
          <w:rPr>
            <w:noProof/>
            <w:webHidden/>
          </w:rPr>
          <w:fldChar w:fldCharType="end"/>
        </w:r>
      </w:hyperlink>
    </w:p>
    <w:p w14:paraId="63739EA9" w14:textId="3E6AFD68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25" w:history="1">
        <w:r w:rsidR="00AF084E" w:rsidRPr="00871E81">
          <w:rPr>
            <w:rStyle w:val="Hyperlink"/>
            <w:noProof/>
          </w:rPr>
          <w:t>8.2.3.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GetLogsByEmpIdAndAction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_Toc46813125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10</w:t>
        </w:r>
        <w:r w:rsidR="00AF084E">
          <w:rPr>
            <w:noProof/>
            <w:webHidden/>
          </w:rPr>
          <w:fldChar w:fldCharType="end"/>
        </w:r>
      </w:hyperlink>
    </w:p>
    <w:p w14:paraId="659AB1A7" w14:textId="1F6FCD9A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26" w:history="1">
        <w:r w:rsidR="00AF084E" w:rsidRPr="00871E81">
          <w:rPr>
            <w:rStyle w:val="Hyperlink"/>
            <w:noProof/>
          </w:rPr>
          <w:t>8.2.4.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GetPendingLogsByReviewerEmpId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_Toc46813126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10</w:t>
        </w:r>
        <w:r w:rsidR="00AF084E">
          <w:rPr>
            <w:noProof/>
            <w:webHidden/>
          </w:rPr>
          <w:fldChar w:fldCharType="end"/>
        </w:r>
      </w:hyperlink>
    </w:p>
    <w:p w14:paraId="7A9E41F6" w14:textId="33E80748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27" w:history="1">
        <w:r w:rsidR="00AF084E" w:rsidRPr="00871E81">
          <w:rPr>
            <w:rStyle w:val="Hyperlink"/>
            <w:noProof/>
          </w:rPr>
          <w:t>8.2.5.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GetPendingStatuses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_Toc46813127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10</w:t>
        </w:r>
        <w:r w:rsidR="00AF084E">
          <w:rPr>
            <w:noProof/>
            <w:webHidden/>
          </w:rPr>
          <w:fldChar w:fldCharType="end"/>
        </w:r>
      </w:hyperlink>
    </w:p>
    <w:p w14:paraId="24556298" w14:textId="5AF45C17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28" w:history="1">
        <w:r w:rsidR="00AF084E" w:rsidRPr="00871E81">
          <w:rPr>
            <w:rStyle w:val="Hyperlink"/>
            <w:noProof/>
          </w:rPr>
          <w:t>8.2.6.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GetReasons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_Toc46813128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10</w:t>
        </w:r>
        <w:r w:rsidR="00AF084E">
          <w:rPr>
            <w:noProof/>
            <w:webHidden/>
          </w:rPr>
          <w:fldChar w:fldCharType="end"/>
        </w:r>
      </w:hyperlink>
    </w:p>
    <w:p w14:paraId="7AB42E2B" w14:textId="0C946758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29" w:history="1">
        <w:r w:rsidR="00AF084E" w:rsidRPr="00871E81">
          <w:rPr>
            <w:rStyle w:val="Hyperlink"/>
            <w:noProof/>
          </w:rPr>
          <w:t>8.2.7.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ProcessActivation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_Toc46813129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10</w:t>
        </w:r>
        <w:r w:rsidR="00AF084E">
          <w:rPr>
            <w:noProof/>
            <w:webHidden/>
          </w:rPr>
          <w:fldChar w:fldCharType="end"/>
        </w:r>
      </w:hyperlink>
    </w:p>
    <w:p w14:paraId="6D5C165D" w14:textId="72DC861C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30" w:history="1">
        <w:r w:rsidR="00AF084E" w:rsidRPr="00871E81">
          <w:rPr>
            <w:rStyle w:val="Hyperlink"/>
            <w:noProof/>
          </w:rPr>
          <w:t>8.2.8.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ProcessReassignment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_Toc46813130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10</w:t>
        </w:r>
        <w:r w:rsidR="00AF084E">
          <w:rPr>
            <w:noProof/>
            <w:webHidden/>
          </w:rPr>
          <w:fldChar w:fldCharType="end"/>
        </w:r>
      </w:hyperlink>
    </w:p>
    <w:p w14:paraId="00D2D99C" w14:textId="1FF2B9BB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31" w:history="1">
        <w:r w:rsidR="00AF084E" w:rsidRPr="00871E81">
          <w:rPr>
            <w:rStyle w:val="Hyperlink"/>
            <w:noProof/>
          </w:rPr>
          <w:t>8.2.9.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GetLogDetail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_Toc46813131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10</w:t>
        </w:r>
        <w:r w:rsidR="00AF084E">
          <w:rPr>
            <w:noProof/>
            <w:webHidden/>
          </w:rPr>
          <w:fldChar w:fldCharType="end"/>
        </w:r>
      </w:hyperlink>
    </w:p>
    <w:p w14:paraId="33F2F7D6" w14:textId="701E059A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32" w:history="1">
        <w:r w:rsidR="00AF084E" w:rsidRPr="00871E81">
          <w:rPr>
            <w:rStyle w:val="Hyperlink"/>
            <w:noProof/>
          </w:rPr>
          <w:t>8.2.10.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GetLogsByLogName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_Toc46813132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10</w:t>
        </w:r>
        <w:r w:rsidR="00AF084E">
          <w:rPr>
            <w:noProof/>
            <w:webHidden/>
          </w:rPr>
          <w:fldChar w:fldCharType="end"/>
        </w:r>
      </w:hyperlink>
    </w:p>
    <w:p w14:paraId="0B1A8F22" w14:textId="55DA0311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33" w:history="1">
        <w:r w:rsidR="00AF084E" w:rsidRPr="00871E81">
          <w:rPr>
            <w:rStyle w:val="Hyperlink"/>
            <w:noProof/>
          </w:rPr>
          <w:t>8.2.11.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Delete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_Toc46813133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10</w:t>
        </w:r>
        <w:r w:rsidR="00AF084E">
          <w:rPr>
            <w:noProof/>
            <w:webHidden/>
          </w:rPr>
          <w:fldChar w:fldCharType="end"/>
        </w:r>
      </w:hyperlink>
    </w:p>
    <w:p w14:paraId="14F1C7C9" w14:textId="59EB3C7E" w:rsidR="00AF084E" w:rsidRDefault="0000000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34" w:history="1">
        <w:r w:rsidR="00AF084E" w:rsidRPr="00871E81">
          <w:rPr>
            <w:rStyle w:val="Hyperlink"/>
            <w:noProof/>
          </w:rPr>
          <w:t>8.3.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IEmployeeService.cs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_Toc46813134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10</w:t>
        </w:r>
        <w:r w:rsidR="00AF084E">
          <w:rPr>
            <w:noProof/>
            <w:webHidden/>
          </w:rPr>
          <w:fldChar w:fldCharType="end"/>
        </w:r>
      </w:hyperlink>
    </w:p>
    <w:p w14:paraId="1A8A1D3C" w14:textId="53195ABC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35" w:history="1">
        <w:r w:rsidR="00AF084E" w:rsidRPr="00871E81">
          <w:rPr>
            <w:rStyle w:val="Hyperlink"/>
            <w:noProof/>
          </w:rPr>
          <w:t>8.3.1.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GetEmployees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_Toc46813135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11</w:t>
        </w:r>
        <w:r w:rsidR="00AF084E">
          <w:rPr>
            <w:noProof/>
            <w:webHidden/>
          </w:rPr>
          <w:fldChar w:fldCharType="end"/>
        </w:r>
      </w:hyperlink>
    </w:p>
    <w:p w14:paraId="3F905343" w14:textId="2A5237AD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36" w:history="1">
        <w:r w:rsidR="00AF084E" w:rsidRPr="00871E81">
          <w:rPr>
            <w:rStyle w:val="Hyperlink"/>
            <w:noProof/>
          </w:rPr>
          <w:t>8.3.2.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GetPendingReviewers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_Toc46813136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11</w:t>
        </w:r>
        <w:r w:rsidR="00AF084E">
          <w:rPr>
            <w:noProof/>
            <w:webHidden/>
          </w:rPr>
          <w:fldChar w:fldCharType="end"/>
        </w:r>
      </w:hyperlink>
    </w:p>
    <w:p w14:paraId="1ED705F9" w14:textId="4E7E0DD4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37" w:history="1">
        <w:r w:rsidR="00AF084E" w:rsidRPr="00871E81">
          <w:rPr>
            <w:rStyle w:val="Hyperlink"/>
            <w:noProof/>
          </w:rPr>
          <w:t>8.3.3.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GetAssignToList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_Toc46813137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11</w:t>
        </w:r>
        <w:r w:rsidR="00AF084E">
          <w:rPr>
            <w:noProof/>
            <w:webHidden/>
          </w:rPr>
          <w:fldChar w:fldCharType="end"/>
        </w:r>
      </w:hyperlink>
    </w:p>
    <w:p w14:paraId="3A0CEE56" w14:textId="3BBD7109" w:rsidR="00AF084E" w:rsidRDefault="0000000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38" w:history="1">
        <w:r w:rsidR="00AF084E" w:rsidRPr="00871E81">
          <w:rPr>
            <w:rStyle w:val="Hyperlink"/>
            <w:noProof/>
          </w:rPr>
          <w:t>8.4.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IUserService.cs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_Toc46813138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11</w:t>
        </w:r>
        <w:r w:rsidR="00AF084E">
          <w:rPr>
            <w:noProof/>
            <w:webHidden/>
          </w:rPr>
          <w:fldChar w:fldCharType="end"/>
        </w:r>
      </w:hyperlink>
    </w:p>
    <w:p w14:paraId="1D201AA8" w14:textId="69D6F24D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39" w:history="1">
        <w:r w:rsidR="00AF084E" w:rsidRPr="00871E81">
          <w:rPr>
            <w:rStyle w:val="Hyperlink"/>
            <w:noProof/>
          </w:rPr>
          <w:t>8.4.1.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GetUserByLanId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_Toc46813139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11</w:t>
        </w:r>
        <w:r w:rsidR="00AF084E">
          <w:rPr>
            <w:noProof/>
            <w:webHidden/>
          </w:rPr>
          <w:fldChar w:fldCharType="end"/>
        </w:r>
      </w:hyperlink>
    </w:p>
    <w:p w14:paraId="73AB6875" w14:textId="0FAE070B" w:rsidR="00AF084E" w:rsidRDefault="0000000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13140" w:history="1">
        <w:r w:rsidR="00AF084E" w:rsidRPr="00871E81">
          <w:rPr>
            <w:rStyle w:val="Hyperlink"/>
            <w:noProof/>
          </w:rPr>
          <w:t>8.4.2.</w:t>
        </w:r>
        <w:r w:rsidR="00AF08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84E" w:rsidRPr="00871E81">
          <w:rPr>
            <w:rStyle w:val="Hyperlink"/>
            <w:noProof/>
          </w:rPr>
          <w:t>UserIsEntitled</w:t>
        </w:r>
        <w:r w:rsidR="00AF084E">
          <w:rPr>
            <w:noProof/>
            <w:webHidden/>
          </w:rPr>
          <w:tab/>
        </w:r>
        <w:r w:rsidR="00AF084E">
          <w:rPr>
            <w:noProof/>
            <w:webHidden/>
          </w:rPr>
          <w:fldChar w:fldCharType="begin"/>
        </w:r>
        <w:r w:rsidR="00AF084E">
          <w:rPr>
            <w:noProof/>
            <w:webHidden/>
          </w:rPr>
          <w:instrText xml:space="preserve"> PAGEREF _Toc46813140 \h </w:instrText>
        </w:r>
        <w:r w:rsidR="00AF084E">
          <w:rPr>
            <w:noProof/>
            <w:webHidden/>
          </w:rPr>
        </w:r>
        <w:r w:rsidR="00AF084E">
          <w:rPr>
            <w:noProof/>
            <w:webHidden/>
          </w:rPr>
          <w:fldChar w:fldCharType="separate"/>
        </w:r>
        <w:r w:rsidR="00B83D11">
          <w:rPr>
            <w:noProof/>
            <w:webHidden/>
          </w:rPr>
          <w:t>11</w:t>
        </w:r>
        <w:r w:rsidR="00AF084E">
          <w:rPr>
            <w:noProof/>
            <w:webHidden/>
          </w:rPr>
          <w:fldChar w:fldCharType="end"/>
        </w:r>
      </w:hyperlink>
    </w:p>
    <w:p w14:paraId="11D35102" w14:textId="77777777"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14:paraId="72D780FB" w14:textId="77777777"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14:paraId="507C136B" w14:textId="77777777" w:rsidR="00EF5FC8" w:rsidRPr="00EC32A5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0" w:name="_Toc46813050"/>
      <w:r w:rsidRPr="00EC32A5">
        <w:rPr>
          <w:b/>
          <w:sz w:val="24"/>
          <w:szCs w:val="24"/>
        </w:rPr>
        <w:lastRenderedPageBreak/>
        <w:t>Description</w:t>
      </w:r>
      <w:bookmarkEnd w:id="0"/>
      <w:r w:rsidRPr="00EC32A5">
        <w:rPr>
          <w:b/>
          <w:sz w:val="24"/>
          <w:szCs w:val="24"/>
        </w:rPr>
        <w:t xml:space="preserve">               </w:t>
      </w:r>
    </w:p>
    <w:p w14:paraId="4301E1FD" w14:textId="77777777" w:rsidR="008D2A48" w:rsidRDefault="00201DCC" w:rsidP="006D3CBB">
      <w:pPr>
        <w:ind w:left="360"/>
      </w:pPr>
      <w:r>
        <w:t xml:space="preserve">This </w:t>
      </w:r>
      <w:r w:rsidR="008D2A48">
        <w:t xml:space="preserve">document covers the common code used by </w:t>
      </w:r>
      <w:proofErr w:type="gramStart"/>
      <w:r w:rsidR="008D2A48">
        <w:t>all of</w:t>
      </w:r>
      <w:proofErr w:type="gramEnd"/>
      <w:r w:rsidR="008D2A48">
        <w:t xml:space="preserve"> the ECL Admin UI</w:t>
      </w:r>
      <w:r>
        <w:t xml:space="preserve"> </w:t>
      </w:r>
      <w:r w:rsidR="008D2A48">
        <w:t xml:space="preserve">modules. </w:t>
      </w:r>
    </w:p>
    <w:p w14:paraId="3A4772E3" w14:textId="77777777" w:rsidR="00D75DC3" w:rsidRDefault="00D75DC3" w:rsidP="006D3CBB">
      <w:pPr>
        <w:ind w:left="360"/>
      </w:pPr>
    </w:p>
    <w:p w14:paraId="620F4F58" w14:textId="77777777" w:rsidR="008D2A48" w:rsidRDefault="008D2A48" w:rsidP="006D3CBB">
      <w:pPr>
        <w:ind w:left="360"/>
      </w:pPr>
      <w:r>
        <w:t>The common code consists of the following:</w:t>
      </w:r>
    </w:p>
    <w:p w14:paraId="0063DDDB" w14:textId="77777777" w:rsidR="00E21EEF" w:rsidRDefault="00E21EEF" w:rsidP="006D3CBB">
      <w:pPr>
        <w:ind w:left="360"/>
      </w:pPr>
      <w:r>
        <w:t>Views\</w:t>
      </w:r>
    </w:p>
    <w:p w14:paraId="1242C9D7" w14:textId="77777777" w:rsidR="00616C2E" w:rsidRDefault="00616C2E" w:rsidP="00E21EEF">
      <w:pPr>
        <w:pStyle w:val="ListParagraph"/>
        <w:numPr>
          <w:ilvl w:val="0"/>
          <w:numId w:val="27"/>
        </w:numPr>
      </w:pPr>
      <w:proofErr w:type="spellStart"/>
      <w:r>
        <w:t>Index.cshtml</w:t>
      </w:r>
      <w:proofErr w:type="spellEnd"/>
    </w:p>
    <w:p w14:paraId="27460830" w14:textId="77777777" w:rsidR="00681ABD" w:rsidRDefault="00681ABD" w:rsidP="00E21EEF">
      <w:pPr>
        <w:pStyle w:val="ListParagraph"/>
        <w:numPr>
          <w:ilvl w:val="0"/>
          <w:numId w:val="27"/>
        </w:numPr>
      </w:pPr>
      <w:r>
        <w:t>_</w:t>
      </w:r>
      <w:proofErr w:type="spellStart"/>
      <w:r>
        <w:t>Layout.cshtml</w:t>
      </w:r>
      <w:proofErr w:type="spellEnd"/>
    </w:p>
    <w:p w14:paraId="44B4DB6E" w14:textId="77777777" w:rsidR="00616C2E" w:rsidRDefault="00616C2E" w:rsidP="00E21EEF">
      <w:pPr>
        <w:pStyle w:val="ListParagraph"/>
        <w:numPr>
          <w:ilvl w:val="0"/>
          <w:numId w:val="27"/>
        </w:numPr>
      </w:pPr>
      <w:proofErr w:type="spellStart"/>
      <w:r>
        <w:t>SessionExpire.cshtml</w:t>
      </w:r>
      <w:proofErr w:type="spellEnd"/>
    </w:p>
    <w:p w14:paraId="6952EDA4" w14:textId="77777777" w:rsidR="008D2A48" w:rsidRDefault="008D2A48" w:rsidP="006D3CBB">
      <w:pPr>
        <w:ind w:left="360"/>
      </w:pPr>
      <w:r>
        <w:t>Controller\</w:t>
      </w:r>
    </w:p>
    <w:p w14:paraId="2D738EE3" w14:textId="77777777" w:rsidR="008D2A48" w:rsidRDefault="008D2A48" w:rsidP="008D2A48">
      <w:pPr>
        <w:pStyle w:val="ListParagraph"/>
        <w:numPr>
          <w:ilvl w:val="0"/>
          <w:numId w:val="27"/>
        </w:numPr>
      </w:pPr>
      <w:proofErr w:type="spellStart"/>
      <w:r>
        <w:t>BaseController.cs</w:t>
      </w:r>
      <w:proofErr w:type="spellEnd"/>
    </w:p>
    <w:p w14:paraId="453D59EE" w14:textId="77777777" w:rsidR="008D2A48" w:rsidRDefault="008D2A48" w:rsidP="008D2A48">
      <w:pPr>
        <w:pStyle w:val="ListParagraph"/>
        <w:numPr>
          <w:ilvl w:val="0"/>
          <w:numId w:val="27"/>
        </w:numPr>
      </w:pPr>
      <w:proofErr w:type="spellStart"/>
      <w:r>
        <w:t>ErrorController.cs</w:t>
      </w:r>
      <w:proofErr w:type="spellEnd"/>
    </w:p>
    <w:p w14:paraId="5DAFD387" w14:textId="77777777" w:rsidR="008D2A48" w:rsidRDefault="008D2A48" w:rsidP="008D2A48">
      <w:pPr>
        <w:pStyle w:val="ListParagraph"/>
        <w:numPr>
          <w:ilvl w:val="0"/>
          <w:numId w:val="27"/>
        </w:numPr>
      </w:pPr>
      <w:proofErr w:type="spellStart"/>
      <w:r>
        <w:t>HomeController.cs</w:t>
      </w:r>
      <w:proofErr w:type="spellEnd"/>
    </w:p>
    <w:p w14:paraId="3D52DA9A" w14:textId="77777777" w:rsidR="008D2A48" w:rsidRDefault="008D2A48" w:rsidP="008D2A48">
      <w:pPr>
        <w:pStyle w:val="ListParagraph"/>
        <w:numPr>
          <w:ilvl w:val="0"/>
          <w:numId w:val="27"/>
        </w:numPr>
      </w:pPr>
      <w:proofErr w:type="spellStart"/>
      <w:r>
        <w:t>UnauthorizedController.cs</w:t>
      </w:r>
      <w:proofErr w:type="spellEnd"/>
    </w:p>
    <w:p w14:paraId="2E9929C0" w14:textId="77777777" w:rsidR="008D2A48" w:rsidRDefault="00550E85" w:rsidP="006D3CBB">
      <w:pPr>
        <w:ind w:left="360"/>
      </w:pPr>
      <w:r>
        <w:t>Extensions\</w:t>
      </w:r>
    </w:p>
    <w:p w14:paraId="44E3827E" w14:textId="77777777" w:rsidR="00550E85" w:rsidRDefault="00550E85" w:rsidP="00550E85">
      <w:pPr>
        <w:pStyle w:val="ListParagraph"/>
        <w:numPr>
          <w:ilvl w:val="0"/>
          <w:numId w:val="28"/>
        </w:numPr>
      </w:pPr>
      <w:proofErr w:type="spellStart"/>
      <w:r>
        <w:t>EclExtendedMethods.cs</w:t>
      </w:r>
      <w:proofErr w:type="spellEnd"/>
    </w:p>
    <w:p w14:paraId="6711EA25" w14:textId="77777777" w:rsidR="00550E85" w:rsidRDefault="00550E85" w:rsidP="00550E85">
      <w:pPr>
        <w:pStyle w:val="ListParagraph"/>
        <w:numPr>
          <w:ilvl w:val="0"/>
          <w:numId w:val="28"/>
        </w:numPr>
      </w:pPr>
      <w:proofErr w:type="spellStart"/>
      <w:r>
        <w:t>EclHtmlHelper.cs</w:t>
      </w:r>
      <w:proofErr w:type="spellEnd"/>
    </w:p>
    <w:p w14:paraId="35508D7F" w14:textId="77777777" w:rsidR="00550E85" w:rsidRDefault="00550E85" w:rsidP="00550E85">
      <w:pPr>
        <w:pStyle w:val="ListParagraph"/>
        <w:numPr>
          <w:ilvl w:val="0"/>
          <w:numId w:val="28"/>
        </w:numPr>
      </w:pPr>
      <w:proofErr w:type="spellStart"/>
      <w:r>
        <w:t>EnumExtensions.cs</w:t>
      </w:r>
      <w:proofErr w:type="spellEnd"/>
    </w:p>
    <w:p w14:paraId="6E5104DF" w14:textId="77777777" w:rsidR="007E1F59" w:rsidRDefault="007E1F59" w:rsidP="006D3CBB">
      <w:pPr>
        <w:ind w:left="360"/>
      </w:pPr>
      <w:r>
        <w:t>Filters\</w:t>
      </w:r>
    </w:p>
    <w:p w14:paraId="3534C0A5" w14:textId="77777777" w:rsidR="007E1F59" w:rsidRDefault="007E1F59" w:rsidP="007E1F59">
      <w:pPr>
        <w:pStyle w:val="ListParagraph"/>
        <w:numPr>
          <w:ilvl w:val="0"/>
          <w:numId w:val="29"/>
        </w:numPr>
      </w:pPr>
      <w:proofErr w:type="spellStart"/>
      <w:r>
        <w:t>EclAuthorizeAttribute.cs</w:t>
      </w:r>
      <w:proofErr w:type="spellEnd"/>
    </w:p>
    <w:p w14:paraId="43CF477E" w14:textId="77777777" w:rsidR="007E1F59" w:rsidRDefault="007E1F59" w:rsidP="007E1F59">
      <w:pPr>
        <w:pStyle w:val="ListParagraph"/>
        <w:numPr>
          <w:ilvl w:val="0"/>
          <w:numId w:val="29"/>
        </w:numPr>
      </w:pPr>
      <w:proofErr w:type="spellStart"/>
      <w:r>
        <w:t>EclExceptionAttribute.cs</w:t>
      </w:r>
      <w:proofErr w:type="spellEnd"/>
    </w:p>
    <w:p w14:paraId="01F6868B" w14:textId="77777777" w:rsidR="007E1F59" w:rsidRDefault="007E1F59" w:rsidP="007E1F59">
      <w:pPr>
        <w:pStyle w:val="ListParagraph"/>
        <w:numPr>
          <w:ilvl w:val="0"/>
          <w:numId w:val="29"/>
        </w:numPr>
      </w:pPr>
      <w:proofErr w:type="spellStart"/>
      <w:r>
        <w:t>SessionCheckAttribute.cs</w:t>
      </w:r>
      <w:proofErr w:type="spellEnd"/>
    </w:p>
    <w:p w14:paraId="699426D6" w14:textId="77777777" w:rsidR="007E1F59" w:rsidRDefault="003549AA" w:rsidP="006D3CBB">
      <w:pPr>
        <w:ind w:left="360"/>
      </w:pPr>
      <w:r>
        <w:t>Utilities\</w:t>
      </w:r>
    </w:p>
    <w:p w14:paraId="73A2BD41" w14:textId="77777777" w:rsidR="003549AA" w:rsidRDefault="003549AA" w:rsidP="003549AA">
      <w:pPr>
        <w:pStyle w:val="ListParagraph"/>
        <w:numPr>
          <w:ilvl w:val="0"/>
          <w:numId w:val="30"/>
        </w:numPr>
      </w:pPr>
      <w:proofErr w:type="spellStart"/>
      <w:r>
        <w:t>EclAdminUtil.cs</w:t>
      </w:r>
      <w:proofErr w:type="spellEnd"/>
    </w:p>
    <w:p w14:paraId="45434B77" w14:textId="77777777" w:rsidR="003549AA" w:rsidRDefault="003549AA" w:rsidP="003549AA">
      <w:pPr>
        <w:pStyle w:val="ListParagraph"/>
        <w:numPr>
          <w:ilvl w:val="0"/>
          <w:numId w:val="30"/>
        </w:numPr>
      </w:pPr>
      <w:proofErr w:type="spellStart"/>
      <w:r>
        <w:t>EmailUtil.cs</w:t>
      </w:r>
      <w:proofErr w:type="spellEnd"/>
    </w:p>
    <w:p w14:paraId="41B300F4" w14:textId="77777777" w:rsidR="00137B4D" w:rsidRDefault="003549AA" w:rsidP="00B32C8E">
      <w:pPr>
        <w:pStyle w:val="ListParagraph"/>
        <w:numPr>
          <w:ilvl w:val="0"/>
          <w:numId w:val="30"/>
        </w:numPr>
      </w:pPr>
      <w:proofErr w:type="spellStart"/>
      <w:r>
        <w:t>FileUtil.cs</w:t>
      </w:r>
      <w:proofErr w:type="spellEnd"/>
    </w:p>
    <w:p w14:paraId="0B3859A0" w14:textId="77777777" w:rsidR="00A3418A" w:rsidRDefault="00A3418A" w:rsidP="00A3418A">
      <w:pPr>
        <w:ind w:left="360"/>
      </w:pPr>
      <w:r>
        <w:t>Repository\</w:t>
      </w:r>
    </w:p>
    <w:p w14:paraId="0BD2FF75" w14:textId="77777777" w:rsidR="00A3418A" w:rsidRDefault="00A3418A" w:rsidP="00A3418A">
      <w:pPr>
        <w:pStyle w:val="ListParagraph"/>
        <w:numPr>
          <w:ilvl w:val="0"/>
          <w:numId w:val="30"/>
        </w:numPr>
      </w:pPr>
      <w:proofErr w:type="spellStart"/>
      <w:r>
        <w:t>IDashboard</w:t>
      </w:r>
      <w:r w:rsidR="00CB4B8F">
        <w:t>Repository</w:t>
      </w:r>
      <w:r>
        <w:t>.cs</w:t>
      </w:r>
      <w:proofErr w:type="spellEnd"/>
    </w:p>
    <w:p w14:paraId="389EE50D" w14:textId="77777777" w:rsidR="00A3418A" w:rsidRDefault="00A3418A" w:rsidP="00A3418A">
      <w:pPr>
        <w:pStyle w:val="ListParagraph"/>
        <w:numPr>
          <w:ilvl w:val="0"/>
          <w:numId w:val="30"/>
        </w:numPr>
      </w:pPr>
      <w:proofErr w:type="spellStart"/>
      <w:r>
        <w:t>IEmployeeLog</w:t>
      </w:r>
      <w:r w:rsidR="00CB4B8F">
        <w:t>Repository</w:t>
      </w:r>
      <w:r>
        <w:t>.cs</w:t>
      </w:r>
      <w:proofErr w:type="spellEnd"/>
    </w:p>
    <w:p w14:paraId="42C5EA61" w14:textId="77777777" w:rsidR="00A3418A" w:rsidRDefault="00A3418A" w:rsidP="00A3418A">
      <w:pPr>
        <w:pStyle w:val="ListParagraph"/>
        <w:numPr>
          <w:ilvl w:val="0"/>
          <w:numId w:val="30"/>
        </w:numPr>
      </w:pPr>
      <w:proofErr w:type="spellStart"/>
      <w:r>
        <w:t>IEmployee</w:t>
      </w:r>
      <w:r w:rsidR="00F04353">
        <w:t>Repository</w:t>
      </w:r>
      <w:r>
        <w:t>.cs</w:t>
      </w:r>
      <w:proofErr w:type="spellEnd"/>
    </w:p>
    <w:p w14:paraId="3DBD7018" w14:textId="77777777" w:rsidR="00A3418A" w:rsidRDefault="00A3418A" w:rsidP="00A3418A">
      <w:pPr>
        <w:pStyle w:val="ListParagraph"/>
        <w:numPr>
          <w:ilvl w:val="0"/>
          <w:numId w:val="30"/>
        </w:numPr>
      </w:pPr>
      <w:proofErr w:type="spellStart"/>
      <w:r>
        <w:t>IUser</w:t>
      </w:r>
      <w:r w:rsidR="00236DDD">
        <w:t>Repository</w:t>
      </w:r>
      <w:r>
        <w:t>.cs</w:t>
      </w:r>
      <w:proofErr w:type="spellEnd"/>
    </w:p>
    <w:p w14:paraId="27820EEE" w14:textId="77777777" w:rsidR="00C33795" w:rsidRDefault="00C33795" w:rsidP="00C33795">
      <w:pPr>
        <w:ind w:left="360"/>
      </w:pPr>
      <w:r>
        <w:t>Services\</w:t>
      </w:r>
    </w:p>
    <w:p w14:paraId="43837B81" w14:textId="77777777" w:rsidR="00C33795" w:rsidRDefault="0048304D" w:rsidP="00C33795">
      <w:pPr>
        <w:pStyle w:val="ListParagraph"/>
        <w:numPr>
          <w:ilvl w:val="0"/>
          <w:numId w:val="30"/>
        </w:numPr>
      </w:pPr>
      <w:proofErr w:type="spellStart"/>
      <w:r>
        <w:t>I</w:t>
      </w:r>
      <w:r w:rsidR="00C33795">
        <w:t>DashboardService.cs</w:t>
      </w:r>
      <w:proofErr w:type="spellEnd"/>
    </w:p>
    <w:p w14:paraId="2625E2CD" w14:textId="77777777" w:rsidR="00C33795" w:rsidRDefault="0048304D" w:rsidP="00C33795">
      <w:pPr>
        <w:pStyle w:val="ListParagraph"/>
        <w:numPr>
          <w:ilvl w:val="0"/>
          <w:numId w:val="30"/>
        </w:numPr>
      </w:pPr>
      <w:proofErr w:type="spellStart"/>
      <w:r>
        <w:t>IEmailService</w:t>
      </w:r>
      <w:r w:rsidR="00C33795">
        <w:t>.cs</w:t>
      </w:r>
      <w:proofErr w:type="spellEnd"/>
    </w:p>
    <w:p w14:paraId="167A8B45" w14:textId="77777777" w:rsidR="00C33795" w:rsidRDefault="0048304D" w:rsidP="00C33795">
      <w:pPr>
        <w:pStyle w:val="ListParagraph"/>
        <w:numPr>
          <w:ilvl w:val="0"/>
          <w:numId w:val="30"/>
        </w:numPr>
      </w:pPr>
      <w:proofErr w:type="spellStart"/>
      <w:r>
        <w:t>IEmployeeLogService</w:t>
      </w:r>
      <w:r w:rsidR="00C33795">
        <w:t>.cs</w:t>
      </w:r>
      <w:proofErr w:type="spellEnd"/>
    </w:p>
    <w:p w14:paraId="763DA3C4" w14:textId="77777777" w:rsidR="0048304D" w:rsidRDefault="0048304D" w:rsidP="00C33795">
      <w:pPr>
        <w:pStyle w:val="ListParagraph"/>
        <w:numPr>
          <w:ilvl w:val="0"/>
          <w:numId w:val="30"/>
        </w:numPr>
      </w:pPr>
      <w:proofErr w:type="spellStart"/>
      <w:r>
        <w:t>IEmployeeService.cs</w:t>
      </w:r>
      <w:proofErr w:type="spellEnd"/>
    </w:p>
    <w:p w14:paraId="35C07DE8" w14:textId="77777777" w:rsidR="0048304D" w:rsidRDefault="0048304D" w:rsidP="00C33795">
      <w:pPr>
        <w:pStyle w:val="ListParagraph"/>
        <w:numPr>
          <w:ilvl w:val="0"/>
          <w:numId w:val="30"/>
        </w:numPr>
      </w:pPr>
      <w:proofErr w:type="spellStart"/>
      <w:r>
        <w:t>IUserService.cs</w:t>
      </w:r>
      <w:proofErr w:type="spellEnd"/>
    </w:p>
    <w:p w14:paraId="34AAEFBE" w14:textId="77777777" w:rsidR="00B32C8E" w:rsidRDefault="00B32C8E" w:rsidP="00B32C8E">
      <w:pPr>
        <w:pStyle w:val="ListParagraph"/>
        <w:ind w:left="1080"/>
      </w:pPr>
    </w:p>
    <w:p w14:paraId="1CBC2A49" w14:textId="77777777" w:rsidR="00137B4D" w:rsidRDefault="00D304B3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1" w:name="_Toc46813051"/>
      <w:r>
        <w:rPr>
          <w:b/>
          <w:sz w:val="24"/>
          <w:szCs w:val="24"/>
        </w:rPr>
        <w:t>Views</w:t>
      </w:r>
      <w:bookmarkEnd w:id="1"/>
    </w:p>
    <w:p w14:paraId="79AEF953" w14:textId="77777777" w:rsidR="00CB2F1C" w:rsidRDefault="00CB2F1C" w:rsidP="00CB2F1C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" w:name="_Toc46813052"/>
      <w:r>
        <w:t>Home page (Views\Share\</w:t>
      </w:r>
      <w:proofErr w:type="spellStart"/>
      <w:r>
        <w:t>Index.cshtm</w:t>
      </w:r>
      <w:proofErr w:type="spellEnd"/>
      <w:r>
        <w:t>)</w:t>
      </w:r>
      <w:bookmarkEnd w:id="2"/>
    </w:p>
    <w:p w14:paraId="489FD7F1" w14:textId="77777777" w:rsidR="008F0E37" w:rsidRDefault="008F0E37" w:rsidP="008F0E3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" w:name="_Toc46813053"/>
      <w:r>
        <w:t>Layout page</w:t>
      </w:r>
      <w:r w:rsidR="00633A42">
        <w:t xml:space="preserve"> (Views\Share\_</w:t>
      </w:r>
      <w:proofErr w:type="spellStart"/>
      <w:r w:rsidR="00633A42">
        <w:t>Layout.cshtml</w:t>
      </w:r>
      <w:proofErr w:type="spellEnd"/>
      <w:r w:rsidR="00633A42">
        <w:t>)</w:t>
      </w:r>
      <w:bookmarkEnd w:id="3"/>
    </w:p>
    <w:p w14:paraId="372C1CE1" w14:textId="77777777" w:rsidR="00BB1A61" w:rsidRDefault="00BB1A61" w:rsidP="00EF697B">
      <w:pPr>
        <w:autoSpaceDE w:val="0"/>
        <w:autoSpaceDN w:val="0"/>
        <w:adjustRightInd w:val="0"/>
        <w:ind w:left="1224"/>
        <w:outlineLvl w:val="1"/>
      </w:pPr>
    </w:p>
    <w:p w14:paraId="325CC5E5" w14:textId="77777777" w:rsidR="0077680F" w:rsidRDefault="00633A42" w:rsidP="0077680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" w:name="_Toc46813054"/>
      <w:r>
        <w:t>Screenshot</w:t>
      </w:r>
      <w:bookmarkEnd w:id="4"/>
    </w:p>
    <w:p w14:paraId="7E8F93F0" w14:textId="76CF234D" w:rsidR="00F2536C" w:rsidRDefault="00F2536C" w:rsidP="009643D1">
      <w:pPr>
        <w:autoSpaceDE w:val="0"/>
        <w:autoSpaceDN w:val="0"/>
        <w:adjustRightInd w:val="0"/>
      </w:pPr>
    </w:p>
    <w:p w14:paraId="496A8816" w14:textId="2884ABB5" w:rsidR="00B47539" w:rsidRDefault="00B47539" w:rsidP="00CD2431">
      <w:pPr>
        <w:autoSpaceDE w:val="0"/>
        <w:autoSpaceDN w:val="0"/>
        <w:adjustRightInd w:val="0"/>
        <w:ind w:left="115"/>
      </w:pPr>
      <w:r>
        <w:rPr>
          <w:noProof/>
        </w:rPr>
        <w:drawing>
          <wp:inline distT="0" distB="0" distL="0" distR="0" wp14:anchorId="04BBF5E8" wp14:editId="2836249B">
            <wp:extent cx="5486400" cy="224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55FF" w14:textId="77777777" w:rsidR="00BB1AE4" w:rsidRDefault="00BB1AE4" w:rsidP="00EC686C">
      <w:pPr>
        <w:autoSpaceDE w:val="0"/>
        <w:autoSpaceDN w:val="0"/>
        <w:adjustRightInd w:val="0"/>
        <w:ind w:left="1224"/>
        <w:outlineLvl w:val="1"/>
      </w:pPr>
    </w:p>
    <w:p w14:paraId="4A8F028F" w14:textId="77777777" w:rsidR="00BB1AE4" w:rsidRDefault="00BB1AE4" w:rsidP="00BB1AE4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" w:name="_Toc46813055"/>
      <w:r>
        <w:t>Links to other modules</w:t>
      </w:r>
      <w:bookmarkEnd w:id="5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0"/>
        <w:gridCol w:w="5130"/>
      </w:tblGrid>
      <w:tr w:rsidR="00586D46" w:rsidRPr="004C40F5" w14:paraId="2724B14A" w14:textId="77777777" w:rsidTr="00F72679">
        <w:tc>
          <w:tcPr>
            <w:tcW w:w="3420" w:type="dxa"/>
            <w:shd w:val="clear" w:color="auto" w:fill="EAF1DD" w:themeFill="accent3" w:themeFillTint="33"/>
          </w:tcPr>
          <w:p w14:paraId="6B620981" w14:textId="118BD9DE" w:rsidR="00586D46" w:rsidRPr="004C40F5" w:rsidRDefault="000354E9" w:rsidP="00D528CA">
            <w:pPr>
              <w:tabs>
                <w:tab w:val="num" w:pos="2880"/>
              </w:tabs>
              <w:jc w:val="center"/>
              <w:rPr>
                <w:b/>
                <w:bCs/>
              </w:rPr>
            </w:pPr>
            <w:r w:rsidRPr="004C40F5">
              <w:rPr>
                <w:b/>
                <w:bCs/>
              </w:rPr>
              <w:t>Link</w:t>
            </w:r>
          </w:p>
        </w:tc>
        <w:tc>
          <w:tcPr>
            <w:tcW w:w="5130" w:type="dxa"/>
            <w:shd w:val="clear" w:color="auto" w:fill="EAF1DD" w:themeFill="accent3" w:themeFillTint="33"/>
          </w:tcPr>
          <w:p w14:paraId="2B1386BC" w14:textId="77777777" w:rsidR="00586D46" w:rsidRPr="004C40F5" w:rsidRDefault="00586D46" w:rsidP="00D528CA">
            <w:pPr>
              <w:tabs>
                <w:tab w:val="num" w:pos="2880"/>
              </w:tabs>
              <w:jc w:val="center"/>
              <w:rPr>
                <w:b/>
                <w:bCs/>
              </w:rPr>
            </w:pPr>
            <w:r w:rsidRPr="004C40F5">
              <w:rPr>
                <w:b/>
                <w:bCs/>
              </w:rPr>
              <w:t>Destination</w:t>
            </w:r>
          </w:p>
        </w:tc>
      </w:tr>
      <w:tr w:rsidR="00586D46" w14:paraId="347CB35C" w14:textId="77777777" w:rsidTr="000354E9">
        <w:tc>
          <w:tcPr>
            <w:tcW w:w="3420" w:type="dxa"/>
          </w:tcPr>
          <w:p w14:paraId="380E028B" w14:textId="4BA1E61D" w:rsidR="007E5D5B" w:rsidRDefault="007E5D5B" w:rsidP="00D528CA">
            <w:pPr>
              <w:pStyle w:val="NormalTableText"/>
              <w:tabs>
                <w:tab w:val="num" w:pos="2880"/>
              </w:tabs>
            </w:pPr>
            <w:r>
              <w:t>Manage Employee Logs |</w:t>
            </w:r>
          </w:p>
          <w:p w14:paraId="245E03A4" w14:textId="77777777" w:rsidR="00586D46" w:rsidRDefault="00586D46" w:rsidP="00D528CA">
            <w:pPr>
              <w:pStyle w:val="NormalTableText"/>
              <w:tabs>
                <w:tab w:val="num" w:pos="2880"/>
              </w:tabs>
            </w:pPr>
            <w:r>
              <w:t>Inactivate Employee Logs</w:t>
            </w:r>
          </w:p>
          <w:p w14:paraId="764B1D8F" w14:textId="77777777" w:rsidR="00CC007F" w:rsidRDefault="00CC007F" w:rsidP="00D528CA">
            <w:pPr>
              <w:pStyle w:val="NormalTableText"/>
              <w:tabs>
                <w:tab w:val="num" w:pos="2880"/>
              </w:tabs>
            </w:pPr>
            <w:r>
              <w:t>Reassign Employee Logs</w:t>
            </w:r>
          </w:p>
          <w:p w14:paraId="5B15004C" w14:textId="77777777" w:rsidR="00CC007F" w:rsidRDefault="00CC007F" w:rsidP="00D528CA">
            <w:pPr>
              <w:pStyle w:val="NormalTableText"/>
              <w:tabs>
                <w:tab w:val="num" w:pos="2880"/>
              </w:tabs>
            </w:pPr>
            <w:r>
              <w:t>Reactivate Employee Logs</w:t>
            </w:r>
          </w:p>
          <w:p w14:paraId="65D4BC92" w14:textId="08F84A45" w:rsidR="00CC007F" w:rsidRDefault="00CC007F" w:rsidP="00D528CA">
            <w:pPr>
              <w:pStyle w:val="NormalTableText"/>
              <w:tabs>
                <w:tab w:val="num" w:pos="2880"/>
              </w:tabs>
            </w:pPr>
            <w:r>
              <w:t>Delete Employee Logs</w:t>
            </w:r>
          </w:p>
        </w:tc>
        <w:tc>
          <w:tcPr>
            <w:tcW w:w="5130" w:type="dxa"/>
          </w:tcPr>
          <w:p w14:paraId="6F6AACD4" w14:textId="77777777" w:rsidR="00CC007F" w:rsidRDefault="00CC007F" w:rsidP="00D528CA"/>
          <w:p w14:paraId="690D0B70" w14:textId="4D267064" w:rsidR="00586D46" w:rsidRDefault="00586D46" w:rsidP="00D528CA">
            <w:r>
              <w:t>Views\</w:t>
            </w:r>
            <w:proofErr w:type="spellStart"/>
            <w:r>
              <w:t>EmployeeLogs</w:t>
            </w:r>
            <w:proofErr w:type="spellEnd"/>
            <w:r>
              <w:t>\</w:t>
            </w:r>
            <w:proofErr w:type="spellStart"/>
            <w:r w:rsidRPr="00070747">
              <w:t>SearchForInactivate.cshtml</w:t>
            </w:r>
            <w:proofErr w:type="spellEnd"/>
            <w:r w:rsidR="00CC007F">
              <w:t xml:space="preserve"> Views\</w:t>
            </w:r>
            <w:proofErr w:type="spellStart"/>
            <w:r w:rsidR="00CC007F">
              <w:t>EmployeeLogs</w:t>
            </w:r>
            <w:proofErr w:type="spellEnd"/>
            <w:r w:rsidR="00CC007F">
              <w:t>\</w:t>
            </w:r>
            <w:proofErr w:type="spellStart"/>
            <w:r w:rsidR="00CC007F" w:rsidRPr="00030AD5">
              <w:t>SearchForReassign.cshtml</w:t>
            </w:r>
            <w:proofErr w:type="spellEnd"/>
            <w:r w:rsidR="00CC007F">
              <w:t xml:space="preserve"> Views\</w:t>
            </w:r>
            <w:proofErr w:type="spellStart"/>
            <w:r w:rsidR="00CC007F">
              <w:t>EmployeeLogs</w:t>
            </w:r>
            <w:proofErr w:type="spellEnd"/>
            <w:r w:rsidR="00CC007F">
              <w:t>\</w:t>
            </w:r>
            <w:proofErr w:type="spellStart"/>
            <w:r w:rsidR="00CC007F" w:rsidRPr="00AB6C83">
              <w:t>SearchForReactivate.cshtml</w:t>
            </w:r>
            <w:proofErr w:type="spellEnd"/>
            <w:r w:rsidR="00CC007F">
              <w:t xml:space="preserve"> Views\</w:t>
            </w:r>
            <w:proofErr w:type="spellStart"/>
            <w:r w:rsidR="00CC007F">
              <w:t>EmployeeLogs</w:t>
            </w:r>
            <w:proofErr w:type="spellEnd"/>
            <w:r w:rsidR="00CC007F">
              <w:t>\</w:t>
            </w:r>
            <w:proofErr w:type="spellStart"/>
            <w:r w:rsidR="00CC007F">
              <w:t>SearchForDelete.cshtml</w:t>
            </w:r>
            <w:proofErr w:type="spellEnd"/>
          </w:p>
        </w:tc>
      </w:tr>
      <w:tr w:rsidR="00E8093C" w14:paraId="2BF6ED08" w14:textId="77777777" w:rsidTr="000354E9">
        <w:tc>
          <w:tcPr>
            <w:tcW w:w="3420" w:type="dxa"/>
          </w:tcPr>
          <w:p w14:paraId="055E84A1" w14:textId="77777777" w:rsidR="00E8093C" w:rsidRDefault="00E8093C" w:rsidP="00D528CA">
            <w:pPr>
              <w:pStyle w:val="NormalTableText"/>
              <w:tabs>
                <w:tab w:val="num" w:pos="2880"/>
              </w:tabs>
            </w:pPr>
            <w:r>
              <w:t>Report</w:t>
            </w:r>
            <w:r w:rsidR="00975F40">
              <w:t>ing</w:t>
            </w:r>
            <w:r w:rsidR="000F76EC">
              <w:t xml:space="preserve"> |</w:t>
            </w:r>
          </w:p>
          <w:p w14:paraId="7622C1B0" w14:textId="77777777" w:rsidR="000F76EC" w:rsidRDefault="005E45CE" w:rsidP="00D528CA">
            <w:pPr>
              <w:pStyle w:val="NormalTableText"/>
              <w:tabs>
                <w:tab w:val="num" w:pos="2880"/>
              </w:tabs>
            </w:pPr>
            <w:r>
              <w:lastRenderedPageBreak/>
              <w:t>Coaching Log Summary</w:t>
            </w:r>
          </w:p>
          <w:p w14:paraId="49E492FC" w14:textId="77777777" w:rsidR="005E45CE" w:rsidRDefault="00023521" w:rsidP="00D528CA">
            <w:pPr>
              <w:pStyle w:val="NormalTableText"/>
              <w:tabs>
                <w:tab w:val="num" w:pos="2880"/>
              </w:tabs>
            </w:pPr>
            <w:r>
              <w:t>Quality Now Coaching Log Summary</w:t>
            </w:r>
          </w:p>
          <w:p w14:paraId="0C68BAF2" w14:textId="77777777" w:rsidR="00023521" w:rsidRDefault="00B47D94" w:rsidP="00D528CA">
            <w:pPr>
              <w:pStyle w:val="NormalTableText"/>
              <w:tabs>
                <w:tab w:val="num" w:pos="2880"/>
              </w:tabs>
            </w:pPr>
            <w:r>
              <w:t>Warning Log Summary</w:t>
            </w:r>
          </w:p>
          <w:p w14:paraId="05DA998F" w14:textId="77777777" w:rsidR="00B47D94" w:rsidRDefault="00B47D94" w:rsidP="00D528CA">
            <w:pPr>
              <w:pStyle w:val="NormalTableText"/>
              <w:tabs>
                <w:tab w:val="num" w:pos="2880"/>
              </w:tabs>
            </w:pPr>
            <w:r>
              <w:t>Hierarchy Summary</w:t>
            </w:r>
          </w:p>
          <w:p w14:paraId="04C91E32" w14:textId="77777777" w:rsidR="007224FA" w:rsidRDefault="00053102" w:rsidP="00D528CA">
            <w:pPr>
              <w:pStyle w:val="NormalTableText"/>
              <w:tabs>
                <w:tab w:val="num" w:pos="2880"/>
              </w:tabs>
            </w:pPr>
            <w:r>
              <w:t>Admin Activity Summary</w:t>
            </w:r>
          </w:p>
          <w:p w14:paraId="1F3EA845" w14:textId="7210EA26" w:rsidR="00053102" w:rsidRDefault="00827CC2" w:rsidP="00D528CA">
            <w:pPr>
              <w:pStyle w:val="NormalTableText"/>
              <w:tabs>
                <w:tab w:val="num" w:pos="2880"/>
              </w:tabs>
            </w:pPr>
            <w:r>
              <w:t>Feed Load History</w:t>
            </w:r>
          </w:p>
        </w:tc>
        <w:tc>
          <w:tcPr>
            <w:tcW w:w="5130" w:type="dxa"/>
          </w:tcPr>
          <w:p w14:paraId="39C975B0" w14:textId="5C4546FD" w:rsidR="008568BF" w:rsidRDefault="008568BF" w:rsidP="00D528CA"/>
          <w:p w14:paraId="1C828CC1" w14:textId="56B29959" w:rsidR="005B015B" w:rsidRDefault="00D63EBD" w:rsidP="00D528CA">
            <w:r>
              <w:lastRenderedPageBreak/>
              <w:t>Views\</w:t>
            </w:r>
            <w:proofErr w:type="spellStart"/>
            <w:r>
              <w:t>Repo</w:t>
            </w:r>
            <w:r w:rsidR="00922880">
              <w:t>rtCoaching</w:t>
            </w:r>
            <w:proofErr w:type="spellEnd"/>
            <w:r w:rsidR="00922880">
              <w:t>\</w:t>
            </w:r>
            <w:proofErr w:type="spellStart"/>
            <w:r w:rsidR="00922880">
              <w:t>Index.cshtml</w:t>
            </w:r>
            <w:proofErr w:type="spellEnd"/>
          </w:p>
          <w:p w14:paraId="7655C6D1" w14:textId="77777777" w:rsidR="00922880" w:rsidRDefault="002867E1" w:rsidP="00D528CA">
            <w:r>
              <w:t>Views\</w:t>
            </w:r>
            <w:proofErr w:type="spellStart"/>
            <w:r>
              <w:t>ReportCoachingQn</w:t>
            </w:r>
            <w:proofErr w:type="spellEnd"/>
            <w:r>
              <w:t>\</w:t>
            </w:r>
            <w:proofErr w:type="spellStart"/>
            <w:r>
              <w:t>Index.cshtml</w:t>
            </w:r>
            <w:proofErr w:type="spellEnd"/>
          </w:p>
          <w:p w14:paraId="08BA6B90" w14:textId="0D06622D" w:rsidR="000564B1" w:rsidRDefault="000564B1" w:rsidP="00D528CA">
            <w:r>
              <w:t>Views\</w:t>
            </w:r>
            <w:proofErr w:type="spellStart"/>
            <w:r>
              <w:t>ReportWarning</w:t>
            </w:r>
            <w:proofErr w:type="spellEnd"/>
            <w:r>
              <w:t>\</w:t>
            </w:r>
            <w:proofErr w:type="spellStart"/>
            <w:r>
              <w:t>Index.cshtml</w:t>
            </w:r>
            <w:proofErr w:type="spellEnd"/>
          </w:p>
          <w:p w14:paraId="76CAC211" w14:textId="77777777" w:rsidR="00B14C69" w:rsidRDefault="00B14C69" w:rsidP="00D528CA">
            <w:r>
              <w:t>Views\</w:t>
            </w:r>
            <w:proofErr w:type="spellStart"/>
            <w:r>
              <w:t>ReportEmployeeHierarchy</w:t>
            </w:r>
            <w:proofErr w:type="spellEnd"/>
            <w:r>
              <w:t>\</w:t>
            </w:r>
            <w:proofErr w:type="spellStart"/>
            <w:r>
              <w:t>Index.cshtml</w:t>
            </w:r>
            <w:proofErr w:type="spellEnd"/>
          </w:p>
          <w:p w14:paraId="0E252821" w14:textId="53937904" w:rsidR="00CF51BA" w:rsidRDefault="00CF51BA" w:rsidP="00D528CA">
            <w:r>
              <w:t>Views\</w:t>
            </w:r>
            <w:proofErr w:type="spellStart"/>
            <w:r>
              <w:t>ReportAdminActivity</w:t>
            </w:r>
            <w:proofErr w:type="spellEnd"/>
            <w:r>
              <w:t>\</w:t>
            </w:r>
            <w:proofErr w:type="spellStart"/>
            <w:r>
              <w:t>Index.cshtml</w:t>
            </w:r>
            <w:proofErr w:type="spellEnd"/>
          </w:p>
          <w:p w14:paraId="010806BB" w14:textId="18E0FD34" w:rsidR="00B14C69" w:rsidRDefault="00B03A7A" w:rsidP="00D528CA">
            <w:r>
              <w:t>Views\</w:t>
            </w:r>
            <w:proofErr w:type="spellStart"/>
            <w:r>
              <w:t>ReportFeedLoadHistory</w:t>
            </w:r>
            <w:proofErr w:type="spellEnd"/>
          </w:p>
        </w:tc>
      </w:tr>
      <w:tr w:rsidR="00F15379" w14:paraId="376983F8" w14:textId="77777777" w:rsidTr="000354E9">
        <w:tc>
          <w:tcPr>
            <w:tcW w:w="3420" w:type="dxa"/>
          </w:tcPr>
          <w:p w14:paraId="3AF00F1E" w14:textId="77777777" w:rsidR="00F15379" w:rsidRDefault="00F15379" w:rsidP="00D528CA">
            <w:pPr>
              <w:pStyle w:val="NormalTableText"/>
              <w:tabs>
                <w:tab w:val="num" w:pos="2880"/>
              </w:tabs>
            </w:pPr>
            <w:r>
              <w:lastRenderedPageBreak/>
              <w:t>Users</w:t>
            </w:r>
          </w:p>
        </w:tc>
        <w:tc>
          <w:tcPr>
            <w:tcW w:w="5130" w:type="dxa"/>
          </w:tcPr>
          <w:p w14:paraId="2680D49E" w14:textId="59A0C1C3" w:rsidR="00F15379" w:rsidRDefault="00F15379" w:rsidP="00F15379">
            <w:r>
              <w:t xml:space="preserve">Manage users regarding </w:t>
            </w:r>
            <w:proofErr w:type="spellStart"/>
            <w:proofErr w:type="gramStart"/>
            <w:r>
              <w:t>eCL</w:t>
            </w:r>
            <w:proofErr w:type="spellEnd"/>
            <w:r>
              <w:t xml:space="preserve"> </w:t>
            </w:r>
            <w:r w:rsidR="00374465">
              <w:t xml:space="preserve"> access</w:t>
            </w:r>
            <w:proofErr w:type="gramEnd"/>
            <w:r w:rsidR="00374465">
              <w:t xml:space="preserve"> control</w:t>
            </w:r>
          </w:p>
        </w:tc>
      </w:tr>
      <w:tr w:rsidR="008C2E6B" w14:paraId="0FB2EBB6" w14:textId="77777777" w:rsidTr="000354E9">
        <w:tc>
          <w:tcPr>
            <w:tcW w:w="3420" w:type="dxa"/>
          </w:tcPr>
          <w:p w14:paraId="65F8A160" w14:textId="70EACB64" w:rsidR="008C2E6B" w:rsidRDefault="008C2E6B" w:rsidP="00D528CA">
            <w:pPr>
              <w:pStyle w:val="NormalTableText"/>
              <w:tabs>
                <w:tab w:val="num" w:pos="2880"/>
              </w:tabs>
            </w:pPr>
            <w:r>
              <w:t>Help</w:t>
            </w:r>
            <w:r w:rsidR="00F31862">
              <w:t xml:space="preserve"> | Submit a Ticket</w:t>
            </w:r>
          </w:p>
        </w:tc>
        <w:tc>
          <w:tcPr>
            <w:tcW w:w="5130" w:type="dxa"/>
          </w:tcPr>
          <w:p w14:paraId="3F613820" w14:textId="6973A356" w:rsidR="008C2E6B" w:rsidRPr="00EC25DE" w:rsidRDefault="00F31862" w:rsidP="00D528CA">
            <w:r w:rsidRPr="00EC25DE">
              <w:rPr>
                <w:rFonts w:ascii="Consolas" w:hAnsi="Consolas" w:cs="Consolas"/>
                <w:sz w:val="19"/>
                <w:szCs w:val="19"/>
                <w:highlight w:val="white"/>
              </w:rPr>
              <w:t>https://itservicedesk.maximus.com/CherwellPortal/IT?_=43e741d7#0</w:t>
            </w:r>
          </w:p>
        </w:tc>
      </w:tr>
    </w:tbl>
    <w:p w14:paraId="4585F891" w14:textId="77777777" w:rsidR="005D1101" w:rsidRDefault="005D1101" w:rsidP="005D1101">
      <w:pPr>
        <w:autoSpaceDE w:val="0"/>
        <w:autoSpaceDN w:val="0"/>
        <w:adjustRightInd w:val="0"/>
        <w:ind w:left="720"/>
        <w:outlineLvl w:val="1"/>
      </w:pPr>
    </w:p>
    <w:p w14:paraId="187FD9AA" w14:textId="36D64CE6" w:rsidR="005D1101" w:rsidRDefault="005D1101" w:rsidP="005D1101">
      <w:pPr>
        <w:pStyle w:val="ListParagraph"/>
        <w:numPr>
          <w:ilvl w:val="2"/>
          <w:numId w:val="1"/>
        </w:numPr>
        <w:autoSpaceDE w:val="0"/>
        <w:autoSpaceDN w:val="0"/>
        <w:adjustRightInd w:val="0"/>
        <w:outlineLvl w:val="1"/>
      </w:pPr>
      <w:r>
        <w:t>Authorization</w:t>
      </w:r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0"/>
        <w:gridCol w:w="5130"/>
      </w:tblGrid>
      <w:tr w:rsidR="00835C07" w:rsidRPr="004C40F5" w14:paraId="48A711F9" w14:textId="77777777" w:rsidTr="008E54EF">
        <w:tc>
          <w:tcPr>
            <w:tcW w:w="3420" w:type="dxa"/>
            <w:shd w:val="clear" w:color="auto" w:fill="EAF1DD" w:themeFill="accent3" w:themeFillTint="33"/>
          </w:tcPr>
          <w:p w14:paraId="2A3CCE8F" w14:textId="505C6E8F" w:rsidR="00835C07" w:rsidRPr="004C40F5" w:rsidRDefault="004C40F5" w:rsidP="00C659BF">
            <w:pPr>
              <w:tabs>
                <w:tab w:val="num" w:pos="2880"/>
              </w:tabs>
              <w:jc w:val="center"/>
              <w:rPr>
                <w:b/>
                <w:bCs/>
              </w:rPr>
            </w:pPr>
            <w:r w:rsidRPr="004C40F5">
              <w:rPr>
                <w:b/>
                <w:bCs/>
              </w:rPr>
              <w:t>Link</w:t>
            </w:r>
          </w:p>
        </w:tc>
        <w:tc>
          <w:tcPr>
            <w:tcW w:w="5130" w:type="dxa"/>
            <w:shd w:val="clear" w:color="auto" w:fill="EAF1DD" w:themeFill="accent3" w:themeFillTint="33"/>
          </w:tcPr>
          <w:p w14:paraId="79CD00DD" w14:textId="4B12C03D" w:rsidR="00835C07" w:rsidRPr="004C40F5" w:rsidRDefault="004C40F5" w:rsidP="00C659BF">
            <w:pPr>
              <w:tabs>
                <w:tab w:val="num" w:pos="288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Authorization</w:t>
            </w:r>
          </w:p>
        </w:tc>
      </w:tr>
      <w:tr w:rsidR="00831783" w14:paraId="6D3DAF0C" w14:textId="77777777" w:rsidTr="008E54EF">
        <w:tc>
          <w:tcPr>
            <w:tcW w:w="8550" w:type="dxa"/>
            <w:gridSpan w:val="2"/>
            <w:shd w:val="clear" w:color="auto" w:fill="E5DFEC" w:themeFill="accent4" w:themeFillTint="33"/>
          </w:tcPr>
          <w:p w14:paraId="6CC56EEF" w14:textId="22F50A0B" w:rsidR="00831783" w:rsidRDefault="00831783" w:rsidP="00C659BF">
            <w:r>
              <w:t>Manage Employee Logs</w:t>
            </w:r>
          </w:p>
        </w:tc>
      </w:tr>
      <w:tr w:rsidR="00831783" w14:paraId="451DF5E6" w14:textId="77777777" w:rsidTr="008E54EF">
        <w:tc>
          <w:tcPr>
            <w:tcW w:w="3420" w:type="dxa"/>
          </w:tcPr>
          <w:p w14:paraId="29911B01" w14:textId="21B57515" w:rsidR="00831783" w:rsidRDefault="00831783" w:rsidP="00C659BF">
            <w:pPr>
              <w:pStyle w:val="NormalTableText"/>
              <w:tabs>
                <w:tab w:val="num" w:pos="2880"/>
              </w:tabs>
            </w:pPr>
            <w:r>
              <w:t>Inactivate Employee Logs</w:t>
            </w:r>
          </w:p>
        </w:tc>
        <w:tc>
          <w:tcPr>
            <w:tcW w:w="5130" w:type="dxa"/>
          </w:tcPr>
          <w:p w14:paraId="17BC79B0" w14:textId="6B257E29" w:rsidR="00FB68AE" w:rsidRPr="00FB68AE" w:rsidRDefault="00FB68AE" w:rsidP="00401B89">
            <w:pPr>
              <w:rPr>
                <w:b/>
                <w:bCs/>
              </w:rPr>
            </w:pPr>
            <w:proofErr w:type="spellStart"/>
            <w:proofErr w:type="gramStart"/>
            <w:r w:rsidRPr="003261A2">
              <w:rPr>
                <w:b/>
                <w:bCs/>
                <w:u w:val="single"/>
              </w:rPr>
              <w:t>RoleId</w:t>
            </w:r>
            <w:proofErr w:type="spellEnd"/>
            <w:r w:rsidRPr="003261A2">
              <w:rPr>
                <w:b/>
                <w:bCs/>
              </w:rPr>
              <w:t xml:space="preserve">  </w:t>
            </w:r>
            <w:r w:rsidRPr="003261A2">
              <w:rPr>
                <w:b/>
                <w:bCs/>
                <w:u w:val="single"/>
              </w:rPr>
              <w:t>Role</w:t>
            </w:r>
            <w:proofErr w:type="gramEnd"/>
          </w:p>
          <w:p w14:paraId="1A63401B" w14:textId="788E0FA3" w:rsidR="00401B89" w:rsidRDefault="00401B89" w:rsidP="00401B89">
            <w:r>
              <w:t>101</w:t>
            </w:r>
            <w:r>
              <w:tab/>
            </w:r>
            <w:r w:rsidR="00FB68AE">
              <w:t xml:space="preserve">     </w:t>
            </w:r>
            <w:proofErr w:type="spellStart"/>
            <w:r>
              <w:t>CoachingAdmin</w:t>
            </w:r>
            <w:proofErr w:type="spellEnd"/>
          </w:p>
          <w:p w14:paraId="6C9EFEC2" w14:textId="60F102E0" w:rsidR="00401B89" w:rsidRDefault="00401B89" w:rsidP="00401B89">
            <w:r>
              <w:t>102</w:t>
            </w:r>
            <w:r>
              <w:tab/>
            </w:r>
            <w:r w:rsidR="00FB68AE">
              <w:t xml:space="preserve">     </w:t>
            </w:r>
            <w:proofErr w:type="spellStart"/>
            <w:r>
              <w:t>CoachingUser</w:t>
            </w:r>
            <w:proofErr w:type="spellEnd"/>
          </w:p>
          <w:p w14:paraId="2AA04619" w14:textId="047DD219" w:rsidR="00401B89" w:rsidRDefault="00401B89" w:rsidP="00401B89">
            <w:r>
              <w:t>103</w:t>
            </w:r>
            <w:r>
              <w:tab/>
            </w:r>
            <w:r w:rsidR="00FB68AE">
              <w:t xml:space="preserve">     </w:t>
            </w:r>
            <w:proofErr w:type="spellStart"/>
            <w:r>
              <w:t>WarningAdmin</w:t>
            </w:r>
            <w:proofErr w:type="spellEnd"/>
          </w:p>
          <w:p w14:paraId="3EC5CB88" w14:textId="25028C2D" w:rsidR="00831783" w:rsidRDefault="00401B89" w:rsidP="00401B89">
            <w:r>
              <w:t>120</w:t>
            </w:r>
            <w:r>
              <w:tab/>
            </w:r>
            <w:r w:rsidR="00FB68AE">
              <w:t xml:space="preserve">     </w:t>
            </w:r>
            <w:proofErr w:type="spellStart"/>
            <w:r>
              <w:t>SubAdmin</w:t>
            </w:r>
            <w:proofErr w:type="spellEnd"/>
          </w:p>
        </w:tc>
      </w:tr>
      <w:tr w:rsidR="00471BB9" w14:paraId="51F58119" w14:textId="77777777" w:rsidTr="00AB53DF">
        <w:tc>
          <w:tcPr>
            <w:tcW w:w="3420" w:type="dxa"/>
          </w:tcPr>
          <w:p w14:paraId="69A29192" w14:textId="77777777" w:rsidR="00471BB9" w:rsidRDefault="00471BB9" w:rsidP="00AB53DF">
            <w:pPr>
              <w:pStyle w:val="NormalTableText"/>
              <w:tabs>
                <w:tab w:val="num" w:pos="2880"/>
              </w:tabs>
            </w:pPr>
            <w:r>
              <w:t>Reactivate Employee Logs</w:t>
            </w:r>
          </w:p>
        </w:tc>
        <w:tc>
          <w:tcPr>
            <w:tcW w:w="5130" w:type="dxa"/>
          </w:tcPr>
          <w:p w14:paraId="1CB784E1" w14:textId="77777777" w:rsidR="00471BB9" w:rsidRPr="003261A2" w:rsidRDefault="00471BB9" w:rsidP="00AB53DF">
            <w:pPr>
              <w:rPr>
                <w:b/>
                <w:bCs/>
              </w:rPr>
            </w:pPr>
            <w:proofErr w:type="spellStart"/>
            <w:proofErr w:type="gramStart"/>
            <w:r w:rsidRPr="003261A2">
              <w:rPr>
                <w:b/>
                <w:bCs/>
                <w:u w:val="single"/>
              </w:rPr>
              <w:t>RoleId</w:t>
            </w:r>
            <w:proofErr w:type="spellEnd"/>
            <w:r w:rsidRPr="003261A2">
              <w:rPr>
                <w:b/>
                <w:bCs/>
              </w:rPr>
              <w:t xml:space="preserve">  </w:t>
            </w:r>
            <w:r w:rsidRPr="003261A2">
              <w:rPr>
                <w:b/>
                <w:bCs/>
                <w:u w:val="single"/>
              </w:rPr>
              <w:t>Role</w:t>
            </w:r>
            <w:proofErr w:type="gramEnd"/>
          </w:p>
          <w:p w14:paraId="4771625C" w14:textId="77777777" w:rsidR="00471BB9" w:rsidRDefault="00471BB9" w:rsidP="00AB53DF">
            <w:r>
              <w:t>101</w:t>
            </w:r>
            <w:r>
              <w:tab/>
              <w:t xml:space="preserve">     </w:t>
            </w:r>
            <w:proofErr w:type="spellStart"/>
            <w:r>
              <w:t>CoachingAdmin</w:t>
            </w:r>
            <w:proofErr w:type="spellEnd"/>
          </w:p>
          <w:p w14:paraId="63D74D38" w14:textId="77777777" w:rsidR="00471BB9" w:rsidRDefault="00471BB9" w:rsidP="00AB53DF">
            <w:r>
              <w:t>102</w:t>
            </w:r>
            <w:r>
              <w:tab/>
              <w:t xml:space="preserve">     </w:t>
            </w:r>
            <w:proofErr w:type="spellStart"/>
            <w:r>
              <w:t>CoachingUser</w:t>
            </w:r>
            <w:proofErr w:type="spellEnd"/>
          </w:p>
          <w:p w14:paraId="55BA4977" w14:textId="77777777" w:rsidR="00471BB9" w:rsidRDefault="00471BB9" w:rsidP="00AB53DF">
            <w:r>
              <w:t>103</w:t>
            </w:r>
            <w:r>
              <w:tab/>
              <w:t xml:space="preserve">     </w:t>
            </w:r>
            <w:proofErr w:type="spellStart"/>
            <w:r>
              <w:t>WarningAdmin</w:t>
            </w:r>
            <w:proofErr w:type="spellEnd"/>
          </w:p>
          <w:p w14:paraId="66A13830" w14:textId="77777777" w:rsidR="00471BB9" w:rsidRDefault="00471BB9" w:rsidP="00AB53DF">
            <w:r>
              <w:t>120</w:t>
            </w:r>
            <w:r>
              <w:tab/>
              <w:t xml:space="preserve">     </w:t>
            </w:r>
            <w:proofErr w:type="spellStart"/>
            <w:r>
              <w:t>SubAdmin</w:t>
            </w:r>
            <w:proofErr w:type="spellEnd"/>
          </w:p>
        </w:tc>
      </w:tr>
      <w:tr w:rsidR="004C40F5" w14:paraId="47A9317E" w14:textId="77777777" w:rsidTr="008E54EF">
        <w:tc>
          <w:tcPr>
            <w:tcW w:w="3420" w:type="dxa"/>
          </w:tcPr>
          <w:p w14:paraId="3A4F9FBD" w14:textId="03FADE2A" w:rsidR="004C40F5" w:rsidRDefault="004C40F5" w:rsidP="00C659BF">
            <w:pPr>
              <w:pStyle w:val="NormalTableText"/>
              <w:tabs>
                <w:tab w:val="num" w:pos="2880"/>
              </w:tabs>
            </w:pPr>
            <w:r>
              <w:t>Reassign Employee Logs</w:t>
            </w:r>
          </w:p>
        </w:tc>
        <w:tc>
          <w:tcPr>
            <w:tcW w:w="5130" w:type="dxa"/>
          </w:tcPr>
          <w:p w14:paraId="1865E93A" w14:textId="77777777" w:rsidR="00FB68AE" w:rsidRPr="003261A2" w:rsidRDefault="00FB68AE" w:rsidP="00FB68AE">
            <w:pPr>
              <w:rPr>
                <w:b/>
                <w:bCs/>
              </w:rPr>
            </w:pPr>
            <w:proofErr w:type="spellStart"/>
            <w:proofErr w:type="gramStart"/>
            <w:r w:rsidRPr="003261A2">
              <w:rPr>
                <w:b/>
                <w:bCs/>
                <w:u w:val="single"/>
              </w:rPr>
              <w:t>RoleId</w:t>
            </w:r>
            <w:proofErr w:type="spellEnd"/>
            <w:r w:rsidRPr="003261A2">
              <w:rPr>
                <w:b/>
                <w:bCs/>
              </w:rPr>
              <w:t xml:space="preserve">  </w:t>
            </w:r>
            <w:r w:rsidRPr="003261A2">
              <w:rPr>
                <w:b/>
                <w:bCs/>
                <w:u w:val="single"/>
              </w:rPr>
              <w:t>Role</w:t>
            </w:r>
            <w:proofErr w:type="gramEnd"/>
          </w:p>
          <w:p w14:paraId="39524BA2" w14:textId="77777777" w:rsidR="004C40F5" w:rsidRDefault="008B6CD5" w:rsidP="008B6CD5">
            <w:r>
              <w:t>101</w:t>
            </w:r>
            <w:r>
              <w:tab/>
            </w:r>
            <w:r w:rsidR="00FB68AE">
              <w:t xml:space="preserve">     </w:t>
            </w:r>
            <w:proofErr w:type="spellStart"/>
            <w:r>
              <w:t>CoachingAdmin</w:t>
            </w:r>
            <w:proofErr w:type="spellEnd"/>
          </w:p>
          <w:p w14:paraId="15DB33C9" w14:textId="77777777" w:rsidR="00315B28" w:rsidRDefault="00315B28" w:rsidP="00315B28">
            <w:r>
              <w:t>102</w:t>
            </w:r>
            <w:r>
              <w:tab/>
              <w:t xml:space="preserve">     </w:t>
            </w:r>
            <w:proofErr w:type="spellStart"/>
            <w:r>
              <w:t>CoachingUser</w:t>
            </w:r>
            <w:proofErr w:type="spellEnd"/>
          </w:p>
          <w:p w14:paraId="1BAFF07A" w14:textId="21D39EEC" w:rsidR="00315B28" w:rsidRDefault="00315B28" w:rsidP="008B6CD5">
            <w:r>
              <w:t>120</w:t>
            </w:r>
            <w:r>
              <w:tab/>
              <w:t xml:space="preserve">     </w:t>
            </w:r>
            <w:proofErr w:type="spellStart"/>
            <w:r>
              <w:t>SubAdmin</w:t>
            </w:r>
            <w:proofErr w:type="spellEnd"/>
          </w:p>
        </w:tc>
      </w:tr>
      <w:tr w:rsidR="004C40F5" w14:paraId="1742EBF2" w14:textId="77777777" w:rsidTr="008E54EF">
        <w:tc>
          <w:tcPr>
            <w:tcW w:w="3420" w:type="dxa"/>
          </w:tcPr>
          <w:p w14:paraId="13EB4D84" w14:textId="4041D427" w:rsidR="004C40F5" w:rsidRDefault="004C40F5" w:rsidP="00C659BF">
            <w:pPr>
              <w:pStyle w:val="NormalTableText"/>
              <w:tabs>
                <w:tab w:val="num" w:pos="2880"/>
              </w:tabs>
            </w:pPr>
            <w:r>
              <w:t>Delete Employee Logs</w:t>
            </w:r>
          </w:p>
        </w:tc>
        <w:tc>
          <w:tcPr>
            <w:tcW w:w="5130" w:type="dxa"/>
          </w:tcPr>
          <w:p w14:paraId="1C0CC131" w14:textId="031751DC" w:rsidR="00E56A1E" w:rsidRPr="003261A2" w:rsidRDefault="00E56A1E" w:rsidP="00E56A1E">
            <w:pPr>
              <w:rPr>
                <w:b/>
                <w:bCs/>
              </w:rPr>
            </w:pPr>
            <w:proofErr w:type="spellStart"/>
            <w:proofErr w:type="gramStart"/>
            <w:r w:rsidRPr="003261A2">
              <w:rPr>
                <w:b/>
                <w:bCs/>
                <w:u w:val="single"/>
              </w:rPr>
              <w:t>RoleId</w:t>
            </w:r>
            <w:proofErr w:type="spellEnd"/>
            <w:r w:rsidRPr="003261A2">
              <w:rPr>
                <w:b/>
                <w:bCs/>
              </w:rPr>
              <w:t xml:space="preserve">  </w:t>
            </w:r>
            <w:r w:rsidRPr="003261A2">
              <w:rPr>
                <w:b/>
                <w:bCs/>
                <w:u w:val="single"/>
              </w:rPr>
              <w:t>Role</w:t>
            </w:r>
            <w:proofErr w:type="gramEnd"/>
          </w:p>
          <w:p w14:paraId="450977BA" w14:textId="5520AE47" w:rsidR="004C40F5" w:rsidRDefault="000D35E1" w:rsidP="00C659BF">
            <w:r w:rsidRPr="000D35E1">
              <w:t>118</w:t>
            </w:r>
            <w:r w:rsidRPr="000D35E1">
              <w:tab/>
            </w:r>
            <w:r w:rsidR="00474A14">
              <w:t xml:space="preserve">     </w:t>
            </w:r>
            <w:proofErr w:type="spellStart"/>
            <w:r w:rsidRPr="000D35E1">
              <w:t>SuperUser</w:t>
            </w:r>
            <w:proofErr w:type="spellEnd"/>
          </w:p>
        </w:tc>
      </w:tr>
      <w:tr w:rsidR="0027022B" w14:paraId="43140EF2" w14:textId="77777777" w:rsidTr="008E54EF">
        <w:tc>
          <w:tcPr>
            <w:tcW w:w="8550" w:type="dxa"/>
            <w:gridSpan w:val="2"/>
            <w:shd w:val="clear" w:color="auto" w:fill="E5DFEC" w:themeFill="accent4" w:themeFillTint="33"/>
          </w:tcPr>
          <w:p w14:paraId="5A88899C" w14:textId="0C266FC4" w:rsidR="0027022B" w:rsidRDefault="0027022B" w:rsidP="00C659BF">
            <w:r>
              <w:t>Reporting</w:t>
            </w:r>
          </w:p>
        </w:tc>
      </w:tr>
      <w:tr w:rsidR="00277407" w14:paraId="4B18AE5F" w14:textId="77777777" w:rsidTr="008E54EF">
        <w:tc>
          <w:tcPr>
            <w:tcW w:w="3420" w:type="dxa"/>
          </w:tcPr>
          <w:p w14:paraId="0EEBDF0B" w14:textId="5339F8AF" w:rsidR="00277407" w:rsidRDefault="00277407" w:rsidP="00C659BF">
            <w:pPr>
              <w:pStyle w:val="NormalTableText"/>
              <w:tabs>
                <w:tab w:val="num" w:pos="2880"/>
              </w:tabs>
            </w:pPr>
            <w:r>
              <w:t>Coaching Log Summary</w:t>
            </w:r>
          </w:p>
        </w:tc>
        <w:tc>
          <w:tcPr>
            <w:tcW w:w="5130" w:type="dxa"/>
          </w:tcPr>
          <w:p w14:paraId="3A396E33" w14:textId="38E937E8" w:rsidR="00A073A2" w:rsidRPr="00A073A2" w:rsidRDefault="00A073A2" w:rsidP="00C659BF">
            <w:pPr>
              <w:rPr>
                <w:b/>
                <w:bCs/>
                <w:u w:val="single"/>
              </w:rPr>
            </w:pPr>
            <w:r w:rsidRPr="00A073A2">
              <w:rPr>
                <w:b/>
                <w:bCs/>
                <w:u w:val="single"/>
              </w:rPr>
              <w:t>CSR:</w:t>
            </w:r>
          </w:p>
          <w:p w14:paraId="67B224F0" w14:textId="3118FEFA" w:rsidR="00277407" w:rsidRDefault="008E54EF" w:rsidP="00504F90">
            <w:pPr>
              <w:pStyle w:val="ListParagraph"/>
              <w:numPr>
                <w:ilvl w:val="0"/>
                <w:numId w:val="34"/>
              </w:numPr>
              <w:tabs>
                <w:tab w:val="left" w:pos="3330"/>
              </w:tabs>
            </w:pPr>
            <w:r>
              <w:t>ELS CSR Supervisor</w:t>
            </w:r>
            <w:r w:rsidR="00A073A2">
              <w:t>s</w:t>
            </w:r>
            <w:r>
              <w:t xml:space="preserve"> (WACS40</w:t>
            </w:r>
            <w:r w:rsidR="005D05ED">
              <w:t xml:space="preserve"> with role </w:t>
            </w:r>
            <w:proofErr w:type="spellStart"/>
            <w:r w:rsidR="005D05ED" w:rsidRPr="005F64B8">
              <w:rPr>
                <w:i/>
                <w:iCs/>
              </w:rPr>
              <w:t>ReportCoachingCSRUser</w:t>
            </w:r>
            <w:proofErr w:type="spellEnd"/>
            <w:r w:rsidR="005D05ED" w:rsidRPr="005F64B8">
              <w:rPr>
                <w:i/>
                <w:iCs/>
              </w:rPr>
              <w:t xml:space="preserve"> 108</w:t>
            </w:r>
            <w:r>
              <w:t>)</w:t>
            </w:r>
            <w:r w:rsidR="00A84F1B">
              <w:t xml:space="preserve"> – its own site only</w:t>
            </w:r>
          </w:p>
          <w:p w14:paraId="76DDCEEA" w14:textId="62F22D4A" w:rsidR="00A073A2" w:rsidRDefault="00A073A2" w:rsidP="00504F90">
            <w:pPr>
              <w:pStyle w:val="ListParagraph"/>
              <w:numPr>
                <w:ilvl w:val="0"/>
                <w:numId w:val="34"/>
              </w:numPr>
              <w:tabs>
                <w:tab w:val="left" w:pos="3330"/>
              </w:tabs>
            </w:pPr>
            <w:r>
              <w:t>CSR Managers (WACS50</w:t>
            </w:r>
            <w:r w:rsidR="00A565F6">
              <w:t xml:space="preserve"> with role </w:t>
            </w:r>
            <w:proofErr w:type="spellStart"/>
            <w:r w:rsidR="00A565F6" w:rsidRPr="005F64B8">
              <w:rPr>
                <w:i/>
                <w:iCs/>
              </w:rPr>
              <w:t>ReportCoachingCSRUser</w:t>
            </w:r>
            <w:proofErr w:type="spellEnd"/>
            <w:r w:rsidR="00A565F6" w:rsidRPr="005F64B8">
              <w:rPr>
                <w:i/>
                <w:iCs/>
              </w:rPr>
              <w:t xml:space="preserve"> 108</w:t>
            </w:r>
            <w:r>
              <w:t>)</w:t>
            </w:r>
            <w:r w:rsidR="00A84F1B">
              <w:t xml:space="preserve"> – its own site only</w:t>
            </w:r>
          </w:p>
          <w:p w14:paraId="18ED60FC" w14:textId="2870E7CC" w:rsidR="008E54EF" w:rsidRDefault="00A66B32" w:rsidP="00504F90">
            <w:pPr>
              <w:pStyle w:val="ListParagraph"/>
              <w:numPr>
                <w:ilvl w:val="0"/>
                <w:numId w:val="34"/>
              </w:numPr>
            </w:pPr>
            <w:r>
              <w:t xml:space="preserve">Designated users with role </w:t>
            </w:r>
            <w:proofErr w:type="spellStart"/>
            <w:r w:rsidRPr="005F64B8">
              <w:rPr>
                <w:i/>
                <w:iCs/>
              </w:rPr>
              <w:t>ReportCoachingAdmin</w:t>
            </w:r>
            <w:proofErr w:type="spellEnd"/>
            <w:r w:rsidRPr="005F64B8">
              <w:rPr>
                <w:i/>
                <w:iCs/>
              </w:rPr>
              <w:t xml:space="preserve"> 106</w:t>
            </w:r>
            <w:r w:rsidR="00A84F1B">
              <w:t xml:space="preserve"> – all CCO sites</w:t>
            </w:r>
          </w:p>
          <w:p w14:paraId="7A2C89F7" w14:textId="77777777" w:rsidR="0004728E" w:rsidRDefault="0004728E" w:rsidP="00C659BF"/>
          <w:p w14:paraId="6D2C931B" w14:textId="52E2F3F5" w:rsidR="0004728E" w:rsidRPr="00026B15" w:rsidRDefault="00026B15" w:rsidP="00C659BF">
            <w:pPr>
              <w:rPr>
                <w:b/>
                <w:bCs/>
                <w:u w:val="single"/>
              </w:rPr>
            </w:pPr>
            <w:r w:rsidRPr="00026B15">
              <w:rPr>
                <w:b/>
                <w:bCs/>
                <w:u w:val="single"/>
              </w:rPr>
              <w:t>SUPERVISOR, QUALITY, LSA, and TRAINING:</w:t>
            </w:r>
          </w:p>
          <w:p w14:paraId="09D853EF" w14:textId="3CE98242" w:rsidR="00A84F1B" w:rsidRDefault="00026B15" w:rsidP="00B66ADF">
            <w:pPr>
              <w:pStyle w:val="ListParagraph"/>
              <w:numPr>
                <w:ilvl w:val="0"/>
                <w:numId w:val="35"/>
              </w:numPr>
            </w:pPr>
            <w:r>
              <w:t xml:space="preserve">Designated users with role </w:t>
            </w:r>
            <w:proofErr w:type="spellStart"/>
            <w:r w:rsidRPr="005F64B8">
              <w:rPr>
                <w:i/>
                <w:iCs/>
              </w:rPr>
              <w:t>ReportCoachingAdmin</w:t>
            </w:r>
            <w:proofErr w:type="spellEnd"/>
            <w:r>
              <w:t xml:space="preserve"> </w:t>
            </w:r>
            <w:r w:rsidRPr="005F64B8">
              <w:rPr>
                <w:i/>
                <w:iCs/>
              </w:rPr>
              <w:t>106</w:t>
            </w:r>
            <w:r>
              <w:t xml:space="preserve"> – all CCO sites</w:t>
            </w:r>
          </w:p>
        </w:tc>
      </w:tr>
      <w:tr w:rsidR="00277407" w14:paraId="0C102222" w14:textId="77777777" w:rsidTr="008E54EF">
        <w:tc>
          <w:tcPr>
            <w:tcW w:w="3420" w:type="dxa"/>
          </w:tcPr>
          <w:p w14:paraId="4E76D1B0" w14:textId="72062E68" w:rsidR="00277407" w:rsidRDefault="00277407" w:rsidP="00C659BF">
            <w:pPr>
              <w:pStyle w:val="NormalTableText"/>
              <w:tabs>
                <w:tab w:val="num" w:pos="2880"/>
              </w:tabs>
            </w:pPr>
            <w:r>
              <w:t>Quality Now Coaching Log Summary</w:t>
            </w:r>
          </w:p>
        </w:tc>
        <w:tc>
          <w:tcPr>
            <w:tcW w:w="5130" w:type="dxa"/>
          </w:tcPr>
          <w:p w14:paraId="3F571D69" w14:textId="65AE3163" w:rsidR="00277407" w:rsidRDefault="00952F30" w:rsidP="00C659BF">
            <w:r>
              <w:t xml:space="preserve">Designated users with role </w:t>
            </w:r>
            <w:proofErr w:type="spellStart"/>
            <w:r w:rsidRPr="00952F30">
              <w:rPr>
                <w:i/>
                <w:iCs/>
              </w:rPr>
              <w:t>ReportCoachingAdmin</w:t>
            </w:r>
            <w:proofErr w:type="spellEnd"/>
            <w:r w:rsidRPr="00952F30">
              <w:rPr>
                <w:i/>
                <w:iCs/>
              </w:rPr>
              <w:t xml:space="preserve"> 106</w:t>
            </w:r>
            <w:r>
              <w:t xml:space="preserve"> – all CCO sites</w:t>
            </w:r>
          </w:p>
        </w:tc>
      </w:tr>
      <w:tr w:rsidR="00277407" w14:paraId="2B061F55" w14:textId="77777777" w:rsidTr="008E54EF">
        <w:tc>
          <w:tcPr>
            <w:tcW w:w="3420" w:type="dxa"/>
          </w:tcPr>
          <w:p w14:paraId="20F00CA9" w14:textId="722F4E01" w:rsidR="00277407" w:rsidRDefault="00277407" w:rsidP="00C659BF">
            <w:pPr>
              <w:pStyle w:val="NormalTableText"/>
              <w:tabs>
                <w:tab w:val="num" w:pos="2880"/>
              </w:tabs>
            </w:pPr>
            <w:r>
              <w:t>Warning Log Summary</w:t>
            </w:r>
          </w:p>
        </w:tc>
        <w:tc>
          <w:tcPr>
            <w:tcW w:w="5130" w:type="dxa"/>
          </w:tcPr>
          <w:p w14:paraId="23DC42D5" w14:textId="77777777" w:rsidR="00892F9D" w:rsidRPr="00A073A2" w:rsidRDefault="00892F9D" w:rsidP="00892F9D">
            <w:pPr>
              <w:rPr>
                <w:b/>
                <w:bCs/>
                <w:u w:val="single"/>
              </w:rPr>
            </w:pPr>
            <w:r w:rsidRPr="00A073A2">
              <w:rPr>
                <w:b/>
                <w:bCs/>
                <w:u w:val="single"/>
              </w:rPr>
              <w:t>CSR:</w:t>
            </w:r>
          </w:p>
          <w:p w14:paraId="53FC9B2D" w14:textId="24144467" w:rsidR="00892F9D" w:rsidRDefault="00892F9D" w:rsidP="00892F9D">
            <w:pPr>
              <w:pStyle w:val="ListParagraph"/>
              <w:numPr>
                <w:ilvl w:val="0"/>
                <w:numId w:val="34"/>
              </w:numPr>
              <w:tabs>
                <w:tab w:val="left" w:pos="3330"/>
              </w:tabs>
            </w:pPr>
            <w:r>
              <w:t xml:space="preserve">ELS CSR Supervisors (WACS40 with role </w:t>
            </w:r>
            <w:proofErr w:type="spellStart"/>
            <w:r w:rsidRPr="005F64B8">
              <w:rPr>
                <w:i/>
                <w:iCs/>
              </w:rPr>
              <w:t>Report</w:t>
            </w:r>
            <w:r w:rsidR="00FE5ECA">
              <w:rPr>
                <w:i/>
                <w:iCs/>
              </w:rPr>
              <w:t>Warning</w:t>
            </w:r>
            <w:r w:rsidRPr="005F64B8">
              <w:rPr>
                <w:i/>
                <w:iCs/>
              </w:rPr>
              <w:t>CSRUser</w:t>
            </w:r>
            <w:proofErr w:type="spellEnd"/>
            <w:r w:rsidRPr="005F64B8">
              <w:rPr>
                <w:i/>
                <w:iCs/>
              </w:rPr>
              <w:t xml:space="preserve"> 10</w:t>
            </w:r>
            <w:r w:rsidR="00425042">
              <w:rPr>
                <w:i/>
                <w:iCs/>
              </w:rPr>
              <w:t>9</w:t>
            </w:r>
            <w:r>
              <w:t>) – its own site only</w:t>
            </w:r>
          </w:p>
          <w:p w14:paraId="1CD9F739" w14:textId="4B30C11F" w:rsidR="00892F9D" w:rsidRDefault="00892F9D" w:rsidP="00892F9D">
            <w:pPr>
              <w:pStyle w:val="ListParagraph"/>
              <w:numPr>
                <w:ilvl w:val="0"/>
                <w:numId w:val="34"/>
              </w:numPr>
              <w:tabs>
                <w:tab w:val="left" w:pos="3330"/>
              </w:tabs>
            </w:pPr>
            <w:r>
              <w:t xml:space="preserve">CSR Managers (WACS50 with role </w:t>
            </w:r>
            <w:proofErr w:type="spellStart"/>
            <w:r w:rsidRPr="005F64B8">
              <w:rPr>
                <w:i/>
                <w:iCs/>
              </w:rPr>
              <w:t>Report</w:t>
            </w:r>
            <w:r w:rsidR="008055A9">
              <w:rPr>
                <w:i/>
                <w:iCs/>
              </w:rPr>
              <w:t>Warning</w:t>
            </w:r>
            <w:r w:rsidRPr="005F64B8">
              <w:rPr>
                <w:i/>
                <w:iCs/>
              </w:rPr>
              <w:t>CSRUser</w:t>
            </w:r>
            <w:proofErr w:type="spellEnd"/>
            <w:r w:rsidRPr="005F64B8">
              <w:rPr>
                <w:i/>
                <w:iCs/>
              </w:rPr>
              <w:t xml:space="preserve"> 10</w:t>
            </w:r>
            <w:r w:rsidR="009A270D">
              <w:rPr>
                <w:i/>
                <w:iCs/>
              </w:rPr>
              <w:t>9</w:t>
            </w:r>
            <w:r>
              <w:t>) – its own site only</w:t>
            </w:r>
          </w:p>
          <w:p w14:paraId="70EE126E" w14:textId="0442FDBD" w:rsidR="00892F9D" w:rsidRDefault="00892F9D" w:rsidP="00892F9D">
            <w:pPr>
              <w:pStyle w:val="ListParagraph"/>
              <w:numPr>
                <w:ilvl w:val="0"/>
                <w:numId w:val="34"/>
              </w:numPr>
            </w:pPr>
            <w:r>
              <w:t xml:space="preserve">Designated users with role </w:t>
            </w:r>
            <w:proofErr w:type="spellStart"/>
            <w:r w:rsidRPr="005F64B8">
              <w:rPr>
                <w:i/>
                <w:iCs/>
              </w:rPr>
              <w:t>Report</w:t>
            </w:r>
            <w:r w:rsidR="00CE6C8F">
              <w:rPr>
                <w:i/>
                <w:iCs/>
              </w:rPr>
              <w:t>Warning</w:t>
            </w:r>
            <w:r w:rsidRPr="005F64B8">
              <w:rPr>
                <w:i/>
                <w:iCs/>
              </w:rPr>
              <w:t>Admin</w:t>
            </w:r>
            <w:proofErr w:type="spellEnd"/>
            <w:r w:rsidRPr="005F64B8">
              <w:rPr>
                <w:i/>
                <w:iCs/>
              </w:rPr>
              <w:t xml:space="preserve"> 10</w:t>
            </w:r>
            <w:r w:rsidR="00457E1E">
              <w:rPr>
                <w:i/>
                <w:iCs/>
              </w:rPr>
              <w:t>7</w:t>
            </w:r>
            <w:r>
              <w:t xml:space="preserve"> – all CCO sites</w:t>
            </w:r>
          </w:p>
          <w:p w14:paraId="638EC205" w14:textId="77777777" w:rsidR="00277407" w:rsidRDefault="00277407" w:rsidP="00C659BF"/>
          <w:p w14:paraId="76B618F9" w14:textId="77777777" w:rsidR="00F15FE4" w:rsidRPr="00026B15" w:rsidRDefault="00F15FE4" w:rsidP="00F15FE4">
            <w:pPr>
              <w:rPr>
                <w:b/>
                <w:bCs/>
                <w:u w:val="single"/>
              </w:rPr>
            </w:pPr>
            <w:r w:rsidRPr="00026B15">
              <w:rPr>
                <w:b/>
                <w:bCs/>
                <w:u w:val="single"/>
              </w:rPr>
              <w:t>SUPERVISOR, QUALITY, LSA, and TRAINING:</w:t>
            </w:r>
          </w:p>
          <w:p w14:paraId="342282F1" w14:textId="625C20F2" w:rsidR="00F15FE4" w:rsidRDefault="00F15FE4" w:rsidP="00F15FE4">
            <w:r>
              <w:t xml:space="preserve">Designated users with role </w:t>
            </w:r>
            <w:proofErr w:type="spellStart"/>
            <w:r w:rsidRPr="005F64B8">
              <w:rPr>
                <w:i/>
                <w:iCs/>
              </w:rPr>
              <w:t>Report</w:t>
            </w:r>
            <w:r>
              <w:rPr>
                <w:i/>
                <w:iCs/>
              </w:rPr>
              <w:t>Warning</w:t>
            </w:r>
            <w:r w:rsidRPr="005F64B8">
              <w:rPr>
                <w:i/>
                <w:iCs/>
              </w:rPr>
              <w:t>Admin</w:t>
            </w:r>
            <w:proofErr w:type="spellEnd"/>
            <w:r>
              <w:t xml:space="preserve"> </w:t>
            </w:r>
            <w:r w:rsidRPr="005F64B8">
              <w:rPr>
                <w:i/>
                <w:iCs/>
              </w:rPr>
              <w:t>10</w:t>
            </w:r>
            <w:r>
              <w:rPr>
                <w:i/>
                <w:iCs/>
              </w:rPr>
              <w:t>7</w:t>
            </w:r>
            <w:r>
              <w:t xml:space="preserve"> – all CCO sites</w:t>
            </w:r>
          </w:p>
        </w:tc>
      </w:tr>
      <w:tr w:rsidR="00277407" w14:paraId="279D40FD" w14:textId="77777777" w:rsidTr="008E54EF">
        <w:tc>
          <w:tcPr>
            <w:tcW w:w="3420" w:type="dxa"/>
          </w:tcPr>
          <w:p w14:paraId="5E2F9BF8" w14:textId="1BD070E1" w:rsidR="00277407" w:rsidRDefault="00277407" w:rsidP="00C659BF">
            <w:pPr>
              <w:pStyle w:val="NormalTableText"/>
              <w:tabs>
                <w:tab w:val="num" w:pos="2880"/>
              </w:tabs>
            </w:pPr>
            <w:r>
              <w:t>Hierarchy Summary</w:t>
            </w:r>
          </w:p>
        </w:tc>
        <w:tc>
          <w:tcPr>
            <w:tcW w:w="5130" w:type="dxa"/>
          </w:tcPr>
          <w:p w14:paraId="637F5999" w14:textId="62E65990" w:rsidR="00277407" w:rsidRDefault="00087A97" w:rsidP="00C659BF">
            <w:r>
              <w:t xml:space="preserve">Designated users with role </w:t>
            </w:r>
            <w:proofErr w:type="spellStart"/>
            <w:r w:rsidRPr="005F64B8">
              <w:rPr>
                <w:i/>
                <w:iCs/>
              </w:rPr>
              <w:t>Report</w:t>
            </w:r>
            <w:r>
              <w:rPr>
                <w:i/>
                <w:iCs/>
              </w:rPr>
              <w:t>Coaching</w:t>
            </w:r>
            <w:r w:rsidRPr="005F64B8">
              <w:rPr>
                <w:i/>
                <w:iCs/>
              </w:rPr>
              <w:t>Admin</w:t>
            </w:r>
            <w:proofErr w:type="spellEnd"/>
            <w:r>
              <w:t xml:space="preserve"> </w:t>
            </w:r>
            <w:r w:rsidRPr="005F64B8">
              <w:rPr>
                <w:i/>
                <w:iCs/>
              </w:rPr>
              <w:t>10</w:t>
            </w:r>
            <w:r>
              <w:rPr>
                <w:i/>
                <w:iCs/>
              </w:rPr>
              <w:t>6</w:t>
            </w:r>
            <w:r>
              <w:t xml:space="preserve"> – all </w:t>
            </w:r>
            <w:r>
              <w:lastRenderedPageBreak/>
              <w:t>CCO sites</w:t>
            </w:r>
          </w:p>
        </w:tc>
      </w:tr>
      <w:tr w:rsidR="00277407" w14:paraId="3E36B83F" w14:textId="77777777" w:rsidTr="008E54EF">
        <w:tc>
          <w:tcPr>
            <w:tcW w:w="3420" w:type="dxa"/>
          </w:tcPr>
          <w:p w14:paraId="535897DA" w14:textId="26872C99" w:rsidR="00277407" w:rsidRDefault="00277407" w:rsidP="00C659BF">
            <w:pPr>
              <w:pStyle w:val="NormalTableText"/>
              <w:tabs>
                <w:tab w:val="num" w:pos="2880"/>
              </w:tabs>
            </w:pPr>
            <w:r>
              <w:lastRenderedPageBreak/>
              <w:t>Admin Activity Summary</w:t>
            </w:r>
          </w:p>
        </w:tc>
        <w:tc>
          <w:tcPr>
            <w:tcW w:w="5130" w:type="dxa"/>
          </w:tcPr>
          <w:p w14:paraId="08C665A9" w14:textId="61935CD6" w:rsidR="00277407" w:rsidRDefault="0030207E" w:rsidP="00C659BF">
            <w:r>
              <w:t xml:space="preserve">Designated users with role </w:t>
            </w:r>
            <w:proofErr w:type="spellStart"/>
            <w:r w:rsidRPr="005F64B8">
              <w:rPr>
                <w:i/>
                <w:iCs/>
              </w:rPr>
              <w:t>Report</w:t>
            </w:r>
            <w:r>
              <w:rPr>
                <w:i/>
                <w:iCs/>
              </w:rPr>
              <w:t>Coaching</w:t>
            </w:r>
            <w:r w:rsidRPr="005F64B8">
              <w:rPr>
                <w:i/>
                <w:iCs/>
              </w:rPr>
              <w:t>Admin</w:t>
            </w:r>
            <w:proofErr w:type="spellEnd"/>
            <w:r>
              <w:t xml:space="preserve"> </w:t>
            </w:r>
            <w:r w:rsidRPr="005F64B8">
              <w:rPr>
                <w:i/>
                <w:iCs/>
              </w:rPr>
              <w:t>10</w:t>
            </w:r>
            <w:r>
              <w:rPr>
                <w:i/>
                <w:iCs/>
              </w:rPr>
              <w:t>6</w:t>
            </w:r>
            <w:r>
              <w:t xml:space="preserve"> – all CCO sites</w:t>
            </w:r>
          </w:p>
        </w:tc>
      </w:tr>
      <w:tr w:rsidR="00277407" w14:paraId="3A3DA7D7" w14:textId="77777777" w:rsidTr="008E54EF">
        <w:tc>
          <w:tcPr>
            <w:tcW w:w="3420" w:type="dxa"/>
          </w:tcPr>
          <w:p w14:paraId="3EC98494" w14:textId="521037D0" w:rsidR="00277407" w:rsidRDefault="00277407" w:rsidP="00C659BF">
            <w:pPr>
              <w:pStyle w:val="NormalTableText"/>
              <w:tabs>
                <w:tab w:val="num" w:pos="2880"/>
              </w:tabs>
            </w:pPr>
            <w:r>
              <w:t>Feed Load History</w:t>
            </w:r>
          </w:p>
        </w:tc>
        <w:tc>
          <w:tcPr>
            <w:tcW w:w="5130" w:type="dxa"/>
          </w:tcPr>
          <w:p w14:paraId="6247B71C" w14:textId="1294B32C" w:rsidR="007B135F" w:rsidRPr="003261A2" w:rsidRDefault="007B135F" w:rsidP="007B135F">
            <w:pPr>
              <w:rPr>
                <w:b/>
                <w:bCs/>
              </w:rPr>
            </w:pPr>
            <w:proofErr w:type="spellStart"/>
            <w:proofErr w:type="gramStart"/>
            <w:r w:rsidRPr="003261A2">
              <w:rPr>
                <w:b/>
                <w:bCs/>
                <w:u w:val="single"/>
              </w:rPr>
              <w:t>RoleId</w:t>
            </w:r>
            <w:proofErr w:type="spellEnd"/>
            <w:r w:rsidRPr="003261A2">
              <w:rPr>
                <w:b/>
                <w:bCs/>
              </w:rPr>
              <w:t xml:space="preserve">  </w:t>
            </w:r>
            <w:r w:rsidRPr="003261A2">
              <w:rPr>
                <w:b/>
                <w:bCs/>
                <w:u w:val="single"/>
              </w:rPr>
              <w:t>Role</w:t>
            </w:r>
            <w:proofErr w:type="gramEnd"/>
          </w:p>
          <w:p w14:paraId="14959267" w14:textId="19F4815D" w:rsidR="007B135F" w:rsidRDefault="007B135F" w:rsidP="007B135F">
            <w:r>
              <w:t>106</w:t>
            </w:r>
            <w:r>
              <w:tab/>
              <w:t xml:space="preserve">     </w:t>
            </w:r>
            <w:proofErr w:type="spellStart"/>
            <w:r>
              <w:t>ReportCoachingAdmin</w:t>
            </w:r>
            <w:proofErr w:type="spellEnd"/>
          </w:p>
          <w:p w14:paraId="491E2926" w14:textId="32D0CA09" w:rsidR="007B135F" w:rsidRDefault="007B135F" w:rsidP="007B135F">
            <w:r>
              <w:t>107</w:t>
            </w:r>
            <w:r>
              <w:tab/>
              <w:t xml:space="preserve">     </w:t>
            </w:r>
            <w:proofErr w:type="spellStart"/>
            <w:r>
              <w:t>ReportWarningAdmin</w:t>
            </w:r>
            <w:proofErr w:type="spellEnd"/>
          </w:p>
          <w:p w14:paraId="251D6555" w14:textId="398035E2" w:rsidR="007B135F" w:rsidRDefault="007B135F" w:rsidP="007B135F">
            <w:r>
              <w:t>108</w:t>
            </w:r>
            <w:r>
              <w:tab/>
              <w:t xml:space="preserve">     </w:t>
            </w:r>
            <w:proofErr w:type="spellStart"/>
            <w:r>
              <w:t>ReportCoachingCSRUser</w:t>
            </w:r>
            <w:proofErr w:type="spellEnd"/>
          </w:p>
          <w:p w14:paraId="73C52F23" w14:textId="0B95DBB2" w:rsidR="007B135F" w:rsidRDefault="007B135F" w:rsidP="007B135F">
            <w:r>
              <w:t>109</w:t>
            </w:r>
            <w:r>
              <w:tab/>
              <w:t xml:space="preserve">     </w:t>
            </w:r>
            <w:proofErr w:type="spellStart"/>
            <w:r>
              <w:t>ReportWarningCSRUser</w:t>
            </w:r>
            <w:proofErr w:type="spellEnd"/>
          </w:p>
          <w:p w14:paraId="6EAE59EF" w14:textId="5BCD0755" w:rsidR="007B135F" w:rsidRDefault="007B135F" w:rsidP="007B135F">
            <w:r>
              <w:t>110</w:t>
            </w:r>
            <w:r>
              <w:tab/>
              <w:t xml:space="preserve">     </w:t>
            </w:r>
            <w:proofErr w:type="spellStart"/>
            <w:r>
              <w:t>ReportCoachingSupUser</w:t>
            </w:r>
            <w:proofErr w:type="spellEnd"/>
          </w:p>
          <w:p w14:paraId="31BD085B" w14:textId="37E2EF7D" w:rsidR="007B135F" w:rsidRDefault="007B135F" w:rsidP="007B135F">
            <w:r>
              <w:t>111</w:t>
            </w:r>
            <w:r>
              <w:tab/>
              <w:t xml:space="preserve">     </w:t>
            </w:r>
            <w:proofErr w:type="spellStart"/>
            <w:r>
              <w:t>ReportWarningSupUser</w:t>
            </w:r>
            <w:proofErr w:type="spellEnd"/>
          </w:p>
          <w:p w14:paraId="3BF65F81" w14:textId="46B8BACC" w:rsidR="007B135F" w:rsidRDefault="007B135F" w:rsidP="007B135F">
            <w:r>
              <w:t>112</w:t>
            </w:r>
            <w:r>
              <w:tab/>
              <w:t xml:space="preserve">     </w:t>
            </w:r>
            <w:proofErr w:type="spellStart"/>
            <w:r>
              <w:t>ReportCoachingQualUser</w:t>
            </w:r>
            <w:proofErr w:type="spellEnd"/>
          </w:p>
          <w:p w14:paraId="75BAA689" w14:textId="0611122E" w:rsidR="007B135F" w:rsidRDefault="007B135F" w:rsidP="007B135F">
            <w:r>
              <w:t>113</w:t>
            </w:r>
            <w:r>
              <w:tab/>
              <w:t xml:space="preserve">     </w:t>
            </w:r>
            <w:proofErr w:type="spellStart"/>
            <w:r>
              <w:t>ReportWarningQualUser</w:t>
            </w:r>
            <w:proofErr w:type="spellEnd"/>
          </w:p>
          <w:p w14:paraId="1493CB56" w14:textId="3DFA2350" w:rsidR="007B135F" w:rsidRDefault="007B135F" w:rsidP="007B135F">
            <w:r>
              <w:t>114</w:t>
            </w:r>
            <w:r>
              <w:tab/>
              <w:t xml:space="preserve">    </w:t>
            </w:r>
            <w:proofErr w:type="spellStart"/>
            <w:r>
              <w:t>ReportCoachingLSAUser</w:t>
            </w:r>
            <w:proofErr w:type="spellEnd"/>
          </w:p>
          <w:p w14:paraId="04EC5592" w14:textId="5C96A9B3" w:rsidR="007B135F" w:rsidRDefault="007B135F" w:rsidP="007B135F">
            <w:r>
              <w:t>115</w:t>
            </w:r>
            <w:r>
              <w:tab/>
              <w:t xml:space="preserve">    </w:t>
            </w:r>
            <w:proofErr w:type="spellStart"/>
            <w:r>
              <w:t>ReportWarningLSAUser</w:t>
            </w:r>
            <w:proofErr w:type="spellEnd"/>
          </w:p>
          <w:p w14:paraId="799B85C5" w14:textId="19FBC434" w:rsidR="007B135F" w:rsidRDefault="007B135F" w:rsidP="007B135F">
            <w:r>
              <w:t>116</w:t>
            </w:r>
            <w:r>
              <w:tab/>
              <w:t xml:space="preserve">    </w:t>
            </w:r>
            <w:proofErr w:type="spellStart"/>
            <w:r>
              <w:t>ReportCoachingTrainUser</w:t>
            </w:r>
            <w:proofErr w:type="spellEnd"/>
          </w:p>
          <w:p w14:paraId="53F006B1" w14:textId="64FCE6B3" w:rsidR="00277407" w:rsidRDefault="007B135F" w:rsidP="007B135F">
            <w:r>
              <w:t>117</w:t>
            </w:r>
            <w:r>
              <w:tab/>
              <w:t xml:space="preserve">    </w:t>
            </w:r>
            <w:proofErr w:type="spellStart"/>
            <w:r>
              <w:t>ReportWarningTrainUser</w:t>
            </w:r>
            <w:proofErr w:type="spellEnd"/>
          </w:p>
        </w:tc>
      </w:tr>
      <w:tr w:rsidR="00C16709" w14:paraId="4F0FEDDD" w14:textId="77777777" w:rsidTr="008E54EF">
        <w:tc>
          <w:tcPr>
            <w:tcW w:w="8550" w:type="dxa"/>
            <w:gridSpan w:val="2"/>
            <w:shd w:val="clear" w:color="auto" w:fill="E5DFEC" w:themeFill="accent4" w:themeFillTint="33"/>
          </w:tcPr>
          <w:p w14:paraId="33FEBFC6" w14:textId="355F04E2" w:rsidR="00C16709" w:rsidRDefault="00C16709" w:rsidP="00C16709">
            <w:pPr>
              <w:pStyle w:val="NormalTableText"/>
              <w:tabs>
                <w:tab w:val="num" w:pos="2880"/>
              </w:tabs>
            </w:pPr>
            <w:r>
              <w:t>Users</w:t>
            </w:r>
          </w:p>
        </w:tc>
      </w:tr>
      <w:tr w:rsidR="00831783" w14:paraId="53695A86" w14:textId="77777777" w:rsidTr="008E54EF">
        <w:tc>
          <w:tcPr>
            <w:tcW w:w="3420" w:type="dxa"/>
          </w:tcPr>
          <w:p w14:paraId="3F1B7E8C" w14:textId="4851B832" w:rsidR="00831783" w:rsidRDefault="00511918" w:rsidP="00C659BF">
            <w:pPr>
              <w:pStyle w:val="NormalTableText"/>
              <w:tabs>
                <w:tab w:val="num" w:pos="2880"/>
              </w:tabs>
            </w:pPr>
            <w:proofErr w:type="spellStart"/>
            <w:r>
              <w:t>eCoaching</w:t>
            </w:r>
            <w:proofErr w:type="spellEnd"/>
            <w:r>
              <w:t xml:space="preserve"> ACL</w:t>
            </w:r>
          </w:p>
        </w:tc>
        <w:tc>
          <w:tcPr>
            <w:tcW w:w="5130" w:type="dxa"/>
          </w:tcPr>
          <w:p w14:paraId="41FC281F" w14:textId="77777777" w:rsidR="0015007C" w:rsidRPr="003261A2" w:rsidRDefault="0015007C" w:rsidP="0015007C">
            <w:pPr>
              <w:rPr>
                <w:b/>
                <w:bCs/>
              </w:rPr>
            </w:pPr>
            <w:proofErr w:type="spellStart"/>
            <w:proofErr w:type="gramStart"/>
            <w:r w:rsidRPr="003261A2">
              <w:rPr>
                <w:b/>
                <w:bCs/>
                <w:u w:val="single"/>
              </w:rPr>
              <w:t>RoleId</w:t>
            </w:r>
            <w:proofErr w:type="spellEnd"/>
            <w:r w:rsidRPr="003261A2">
              <w:rPr>
                <w:b/>
                <w:bCs/>
              </w:rPr>
              <w:t xml:space="preserve">  </w:t>
            </w:r>
            <w:r w:rsidRPr="003261A2">
              <w:rPr>
                <w:b/>
                <w:bCs/>
                <w:u w:val="single"/>
              </w:rPr>
              <w:t>Role</w:t>
            </w:r>
            <w:proofErr w:type="gramEnd"/>
          </w:p>
          <w:p w14:paraId="74597E21" w14:textId="5A328E3D" w:rsidR="0015007C" w:rsidRDefault="0015007C" w:rsidP="0015007C">
            <w:r>
              <w:t>101</w:t>
            </w:r>
            <w:r>
              <w:tab/>
              <w:t xml:space="preserve">     </w:t>
            </w:r>
            <w:proofErr w:type="spellStart"/>
            <w:r>
              <w:t>CoachingAdmin</w:t>
            </w:r>
            <w:proofErr w:type="spellEnd"/>
          </w:p>
          <w:p w14:paraId="28489B45" w14:textId="4CDD68BB" w:rsidR="0015007C" w:rsidRDefault="0015007C" w:rsidP="0015007C">
            <w:r>
              <w:t>103</w:t>
            </w:r>
            <w:r>
              <w:tab/>
              <w:t xml:space="preserve">     </w:t>
            </w:r>
            <w:proofErr w:type="spellStart"/>
            <w:r>
              <w:t>WarningAdmin</w:t>
            </w:r>
            <w:proofErr w:type="spellEnd"/>
          </w:p>
          <w:p w14:paraId="1CD285F2" w14:textId="59B07CAD" w:rsidR="00831783" w:rsidRDefault="0015007C" w:rsidP="0015007C">
            <w:r>
              <w:t>119</w:t>
            </w:r>
            <w:r>
              <w:tab/>
              <w:t xml:space="preserve">     </w:t>
            </w:r>
            <w:proofErr w:type="spellStart"/>
            <w:r>
              <w:t>ACLAdmin</w:t>
            </w:r>
            <w:proofErr w:type="spellEnd"/>
          </w:p>
        </w:tc>
      </w:tr>
    </w:tbl>
    <w:p w14:paraId="75FE57E9" w14:textId="77777777" w:rsidR="005D1101" w:rsidRDefault="005D1101" w:rsidP="005D1101">
      <w:pPr>
        <w:pStyle w:val="ListParagraph"/>
        <w:autoSpaceDE w:val="0"/>
        <w:autoSpaceDN w:val="0"/>
        <w:adjustRightInd w:val="0"/>
        <w:ind w:left="1224"/>
        <w:outlineLvl w:val="1"/>
      </w:pPr>
    </w:p>
    <w:p w14:paraId="4F6A0F58" w14:textId="77777777" w:rsidR="00CB2F1C" w:rsidRPr="00BD6FEE" w:rsidRDefault="00CB2F1C" w:rsidP="00586D46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14:paraId="32DB9443" w14:textId="77777777" w:rsidR="00137B4D" w:rsidRPr="00EC32A5" w:rsidRDefault="0064374A" w:rsidP="005D1101">
      <w:pPr>
        <w:numPr>
          <w:ilvl w:val="0"/>
          <w:numId w:val="32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6" w:name="_Toc46813056"/>
      <w:r w:rsidRPr="00EC32A5">
        <w:rPr>
          <w:b/>
          <w:sz w:val="24"/>
          <w:szCs w:val="24"/>
        </w:rPr>
        <w:t>Controllers</w:t>
      </w:r>
      <w:bookmarkEnd w:id="6"/>
    </w:p>
    <w:p w14:paraId="2CD39A65" w14:textId="77777777" w:rsidR="000B4BB3" w:rsidRPr="00BD6FEE" w:rsidRDefault="006C00C2" w:rsidP="005D1101">
      <w:pPr>
        <w:numPr>
          <w:ilvl w:val="1"/>
          <w:numId w:val="32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7" w:name="_Toc46813057"/>
      <w:proofErr w:type="spellStart"/>
      <w:r w:rsidRPr="00BD6FEE">
        <w:t>Base</w:t>
      </w:r>
      <w:r w:rsidR="000B4BB3" w:rsidRPr="00BD6FEE">
        <w:t>Controller.cs</w:t>
      </w:r>
      <w:bookmarkEnd w:id="7"/>
      <w:proofErr w:type="spellEnd"/>
    </w:p>
    <w:p w14:paraId="4CD6D62E" w14:textId="77777777" w:rsidR="00923CD4" w:rsidRDefault="00E548DE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8" w:name="_Toc46813058"/>
      <w:proofErr w:type="spellStart"/>
      <w:r w:rsidRPr="00AD5A2E">
        <w:t>OnException</w:t>
      </w:r>
      <w:bookmarkEnd w:id="8"/>
      <w:proofErr w:type="spellEnd"/>
    </w:p>
    <w:p w14:paraId="68E3731B" w14:textId="77777777" w:rsidR="00E548DE" w:rsidRDefault="00E548DE" w:rsidP="00EB77B6">
      <w:pPr>
        <w:autoSpaceDE w:val="0"/>
        <w:autoSpaceDN w:val="0"/>
        <w:adjustRightInd w:val="0"/>
        <w:ind w:left="1224"/>
      </w:pPr>
      <w:r>
        <w:t>Use log4net to log any exceptions thrown in all controllers.</w:t>
      </w:r>
    </w:p>
    <w:p w14:paraId="78C3CF30" w14:textId="77777777" w:rsidR="00E548DE" w:rsidRDefault="00E548DE" w:rsidP="00EB77B6">
      <w:pPr>
        <w:autoSpaceDE w:val="0"/>
        <w:autoSpaceDN w:val="0"/>
        <w:adjustRightInd w:val="0"/>
        <w:ind w:left="1224"/>
      </w:pPr>
      <w:r>
        <w:t xml:space="preserve">Display Error page. </w:t>
      </w:r>
    </w:p>
    <w:p w14:paraId="0AF0525C" w14:textId="77777777" w:rsidR="003E7E99" w:rsidRDefault="003E7E99" w:rsidP="00EB77B6">
      <w:pPr>
        <w:autoSpaceDE w:val="0"/>
        <w:autoSpaceDN w:val="0"/>
        <w:adjustRightInd w:val="0"/>
        <w:ind w:left="1224"/>
      </w:pPr>
    </w:p>
    <w:p w14:paraId="409458E1" w14:textId="77777777" w:rsidR="00013F8A" w:rsidRDefault="00013F8A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9" w:name="_Toc46813059"/>
      <w:proofErr w:type="spellStart"/>
      <w:r>
        <w:t>GetUserFromSession</w:t>
      </w:r>
      <w:bookmarkEnd w:id="9"/>
      <w:proofErr w:type="spellEnd"/>
    </w:p>
    <w:p w14:paraId="16229831" w14:textId="77777777" w:rsidR="00AD78B3" w:rsidRDefault="00AD78B3" w:rsidP="00A25EF6">
      <w:pPr>
        <w:autoSpaceDE w:val="0"/>
        <w:autoSpaceDN w:val="0"/>
        <w:adjustRightInd w:val="0"/>
        <w:ind w:left="1224"/>
      </w:pPr>
      <w:r>
        <w:t>Return the user object stored in session.</w:t>
      </w:r>
    </w:p>
    <w:p w14:paraId="48354B38" w14:textId="77777777" w:rsidR="003E7E99" w:rsidRPr="00AD5A2E" w:rsidRDefault="003E7E99" w:rsidP="00A25EF6">
      <w:pPr>
        <w:autoSpaceDE w:val="0"/>
        <w:autoSpaceDN w:val="0"/>
        <w:adjustRightInd w:val="0"/>
        <w:ind w:left="1224"/>
      </w:pPr>
    </w:p>
    <w:p w14:paraId="3F937EC2" w14:textId="77777777" w:rsidR="00036AA1" w:rsidRDefault="00036AA1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10" w:name="_Toc46813060"/>
      <w:proofErr w:type="spellStart"/>
      <w:r>
        <w:t>IsAccessAllowed</w:t>
      </w:r>
      <w:bookmarkEnd w:id="10"/>
      <w:proofErr w:type="spellEnd"/>
    </w:p>
    <w:p w14:paraId="1872A308" w14:textId="77777777" w:rsidR="00036AA1" w:rsidRDefault="00FC332A" w:rsidP="00A25EF6">
      <w:pPr>
        <w:autoSpaceDE w:val="0"/>
        <w:autoSpaceDN w:val="0"/>
        <w:adjustRightInd w:val="0"/>
        <w:ind w:left="1224"/>
      </w:pPr>
      <w:r>
        <w:t xml:space="preserve">Check if the user has access to a given function by calling </w:t>
      </w:r>
      <w:proofErr w:type="spellStart"/>
      <w:r>
        <w:t>UserService.UserIsEntitled</w:t>
      </w:r>
      <w:proofErr w:type="spellEnd"/>
      <w:r>
        <w:t xml:space="preserve"> (user, entitlement).</w:t>
      </w:r>
    </w:p>
    <w:p w14:paraId="00E5397C" w14:textId="77777777" w:rsidR="0076555E" w:rsidRDefault="0076555E" w:rsidP="00EB77B6">
      <w:pPr>
        <w:autoSpaceDE w:val="0"/>
        <w:autoSpaceDN w:val="0"/>
        <w:adjustRightInd w:val="0"/>
        <w:ind w:left="1224"/>
      </w:pPr>
    </w:p>
    <w:p w14:paraId="74DAF9C6" w14:textId="77777777" w:rsidR="00BE1290" w:rsidRPr="00BD6FEE" w:rsidRDefault="00BE1290" w:rsidP="005D1101">
      <w:pPr>
        <w:numPr>
          <w:ilvl w:val="1"/>
          <w:numId w:val="32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1" w:name="_Toc46813061"/>
      <w:proofErr w:type="spellStart"/>
      <w:r w:rsidRPr="00BD6FEE">
        <w:t>ErrorController.cs</w:t>
      </w:r>
      <w:bookmarkEnd w:id="11"/>
      <w:proofErr w:type="spellEnd"/>
    </w:p>
    <w:p w14:paraId="0FAD15D3" w14:textId="77777777" w:rsidR="00727492" w:rsidRPr="00AD5A2E" w:rsidRDefault="00B77814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12" w:name="_Toc46813062"/>
      <w:r>
        <w:t>Index – Http Get</w:t>
      </w:r>
      <w:bookmarkEnd w:id="12"/>
    </w:p>
    <w:p w14:paraId="7E2AE616" w14:textId="77777777" w:rsidR="00727492" w:rsidRDefault="00727492" w:rsidP="00727492">
      <w:pPr>
        <w:autoSpaceDE w:val="0"/>
        <w:autoSpaceDN w:val="0"/>
        <w:adjustRightInd w:val="0"/>
        <w:ind w:left="1224"/>
      </w:pPr>
      <w:r>
        <w:t xml:space="preserve">Display Error page. </w:t>
      </w:r>
    </w:p>
    <w:p w14:paraId="4EC9E12A" w14:textId="77777777" w:rsidR="006C00C2" w:rsidRDefault="006C00C2" w:rsidP="006C00C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14:paraId="31CFD5CF" w14:textId="77777777" w:rsidR="006C00C2" w:rsidRPr="00BD6FEE" w:rsidRDefault="006C00C2" w:rsidP="005D1101">
      <w:pPr>
        <w:numPr>
          <w:ilvl w:val="1"/>
          <w:numId w:val="32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3" w:name="_Toc46813063"/>
      <w:proofErr w:type="spellStart"/>
      <w:r w:rsidRPr="00BD6FEE">
        <w:t>HomeController.cs</w:t>
      </w:r>
      <w:bookmarkEnd w:id="13"/>
      <w:proofErr w:type="spellEnd"/>
    </w:p>
    <w:p w14:paraId="0D4A3FF7" w14:textId="77777777" w:rsidR="00020868" w:rsidRPr="00AD5A2E" w:rsidRDefault="00020868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14" w:name="_Toc46813064"/>
      <w:r w:rsidRPr="00AD5A2E">
        <w:t>Index</w:t>
      </w:r>
      <w:r w:rsidR="003E11E2">
        <w:t xml:space="preserve"> </w:t>
      </w:r>
      <w:r w:rsidR="00BE5FB4" w:rsidRPr="00AD5A2E">
        <w:t>– Http Get</w:t>
      </w:r>
      <w:bookmarkEnd w:id="14"/>
    </w:p>
    <w:p w14:paraId="7484B16E" w14:textId="77777777" w:rsidR="00020868" w:rsidRDefault="008A5618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 xml:space="preserve">Get the user </w:t>
      </w:r>
      <w:r w:rsidR="00825473">
        <w:t>LAN ID</w:t>
      </w:r>
      <w:r>
        <w:t xml:space="preserve"> for the current HTTP request.</w:t>
      </w:r>
    </w:p>
    <w:p w14:paraId="2197CCD6" w14:textId="77777777" w:rsidR="008A5618" w:rsidRDefault="008B4B9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>Get the user object by c</w:t>
      </w:r>
      <w:r w:rsidR="004A60DF">
        <w:t>all</w:t>
      </w:r>
      <w:r>
        <w:t>ing</w:t>
      </w:r>
      <w:r w:rsidR="004A60DF">
        <w:t xml:space="preserve"> </w:t>
      </w:r>
      <w:proofErr w:type="spellStart"/>
      <w:r>
        <w:t>UserService.GetUserByLanId</w:t>
      </w:r>
      <w:proofErr w:type="spellEnd"/>
      <w:r>
        <w:t>(</w:t>
      </w:r>
      <w:proofErr w:type="spellStart"/>
      <w:r>
        <w:t>userLanId</w:t>
      </w:r>
      <w:proofErr w:type="spellEnd"/>
      <w:r>
        <w:t>)</w:t>
      </w:r>
      <w:r w:rsidR="00F646F0">
        <w:t>.</w:t>
      </w:r>
    </w:p>
    <w:p w14:paraId="5799FB97" w14:textId="77777777" w:rsidR="002453BC" w:rsidRDefault="00F646F0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>If it returns null</w:t>
      </w:r>
    </w:p>
    <w:p w14:paraId="4955C57E" w14:textId="77777777" w:rsidR="00F646F0" w:rsidRDefault="002453B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ab/>
      </w:r>
      <w:r>
        <w:tab/>
        <w:t>R</w:t>
      </w:r>
      <w:r w:rsidR="00F646F0">
        <w:t>edirect the user to the unauthorized page.</w:t>
      </w:r>
    </w:p>
    <w:p w14:paraId="7A86535A" w14:textId="77777777" w:rsidR="002453BC" w:rsidRDefault="002453B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 xml:space="preserve">Else </w:t>
      </w:r>
    </w:p>
    <w:p w14:paraId="0E38A912" w14:textId="77777777" w:rsidR="002453BC" w:rsidRDefault="002453B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ab/>
      </w:r>
      <w:r>
        <w:tab/>
        <w:t xml:space="preserve">Store the user </w:t>
      </w:r>
      <w:r w:rsidR="00B91F87">
        <w:t xml:space="preserve">object </w:t>
      </w:r>
      <w:r>
        <w:t xml:space="preserve">returned </w:t>
      </w:r>
      <w:r w:rsidR="00B91F87">
        <w:t>in</w:t>
      </w:r>
      <w:r>
        <w:t xml:space="preserve"> Session.</w:t>
      </w:r>
    </w:p>
    <w:p w14:paraId="2EBAD74E" w14:textId="77777777" w:rsidR="002453BC" w:rsidRDefault="002453B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ab/>
      </w:r>
      <w:r>
        <w:tab/>
        <w:t>Display the main menu page.</w:t>
      </w:r>
    </w:p>
    <w:p w14:paraId="50E294EA" w14:textId="77777777" w:rsidR="00313E90" w:rsidRDefault="00313E90" w:rsidP="00313E90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14:paraId="1F77BD16" w14:textId="77777777" w:rsidR="00D41B8B" w:rsidRDefault="00D41B8B" w:rsidP="005D1101">
      <w:pPr>
        <w:numPr>
          <w:ilvl w:val="1"/>
          <w:numId w:val="32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5" w:name="_Toc46813065"/>
      <w:proofErr w:type="spellStart"/>
      <w:r>
        <w:t>UnauthorizedController</w:t>
      </w:r>
      <w:r w:rsidRPr="00AD5A2E">
        <w:t>.cs</w:t>
      </w:r>
      <w:bookmarkEnd w:id="15"/>
      <w:proofErr w:type="spellEnd"/>
    </w:p>
    <w:p w14:paraId="4F9DB3EE" w14:textId="77777777" w:rsidR="00727492" w:rsidRPr="00AD5A2E" w:rsidRDefault="00557DD9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16" w:name="_Toc46813066"/>
      <w:r>
        <w:t>Index – Http Get</w:t>
      </w:r>
      <w:bookmarkEnd w:id="16"/>
    </w:p>
    <w:p w14:paraId="700CA17A" w14:textId="77777777" w:rsidR="00727492" w:rsidRDefault="00963A05" w:rsidP="00963A05">
      <w:pPr>
        <w:autoSpaceDE w:val="0"/>
        <w:autoSpaceDN w:val="0"/>
        <w:adjustRightInd w:val="0"/>
        <w:ind w:left="1224"/>
      </w:pPr>
      <w:r>
        <w:t>Abandon session and display unauthorized page</w:t>
      </w:r>
      <w:r w:rsidR="00727492">
        <w:t>.</w:t>
      </w:r>
    </w:p>
    <w:p w14:paraId="2F9BB45E" w14:textId="77777777" w:rsidR="005E5976" w:rsidRDefault="005E5976" w:rsidP="00963A05">
      <w:pPr>
        <w:autoSpaceDE w:val="0"/>
        <w:autoSpaceDN w:val="0"/>
        <w:adjustRightInd w:val="0"/>
        <w:ind w:left="1224"/>
      </w:pPr>
    </w:p>
    <w:p w14:paraId="0363351F" w14:textId="77777777" w:rsidR="005E5976" w:rsidRDefault="005E5976" w:rsidP="005D1101">
      <w:pPr>
        <w:numPr>
          <w:ilvl w:val="1"/>
          <w:numId w:val="32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7" w:name="_Toc46813067"/>
      <w:proofErr w:type="spellStart"/>
      <w:r>
        <w:t>HelpController</w:t>
      </w:r>
      <w:r w:rsidRPr="00AD5A2E">
        <w:t>.cs</w:t>
      </w:r>
      <w:bookmarkEnd w:id="17"/>
      <w:proofErr w:type="spellEnd"/>
    </w:p>
    <w:p w14:paraId="0FF997DE" w14:textId="144E0EAF" w:rsidR="0038465F" w:rsidRPr="00AD5A2E" w:rsidRDefault="00512BE1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18" w:name="_Toc46813068"/>
      <w:proofErr w:type="spellStart"/>
      <w:r>
        <w:lastRenderedPageBreak/>
        <w:t>SubmitTicket</w:t>
      </w:r>
      <w:proofErr w:type="spellEnd"/>
      <w:r>
        <w:t xml:space="preserve"> </w:t>
      </w:r>
      <w:r w:rsidR="0038465F">
        <w:t>– Http Get</w:t>
      </w:r>
      <w:bookmarkEnd w:id="18"/>
    </w:p>
    <w:p w14:paraId="7543DC90" w14:textId="5E859FFE" w:rsidR="005E5976" w:rsidRDefault="00071852" w:rsidP="006E3D54">
      <w:pPr>
        <w:tabs>
          <w:tab w:val="num" w:pos="1080"/>
        </w:tabs>
        <w:autoSpaceDE w:val="0"/>
        <w:autoSpaceDN w:val="0"/>
        <w:adjustRightInd w:val="0"/>
        <w:ind w:left="792"/>
      </w:pPr>
      <w:r>
        <w:tab/>
        <w:t xml:space="preserve">   </w:t>
      </w:r>
      <w:r w:rsidR="005C1D89">
        <w:t xml:space="preserve">Redirect to </w:t>
      </w:r>
      <w:r w:rsidR="005C1D89" w:rsidRPr="005C1D89">
        <w:t xml:space="preserve"> </w:t>
      </w:r>
      <w:r>
        <w:t xml:space="preserve">   </w:t>
      </w:r>
      <w:r w:rsidR="00317B88" w:rsidRPr="00EC25DE">
        <w:rPr>
          <w:rFonts w:ascii="Consolas" w:hAnsi="Consolas" w:cs="Consolas"/>
          <w:sz w:val="19"/>
          <w:szCs w:val="19"/>
          <w:highlight w:val="white"/>
        </w:rPr>
        <w:t>https://itservicedesk.maximus.com/CherwellPortal/IT?_=43e741d7#0</w:t>
      </w:r>
      <w:r w:rsidR="009821FE" w:rsidRPr="00EC25DE">
        <w:rPr>
          <w:rFonts w:ascii="Consolas" w:hAnsi="Consolas" w:cs="Consolas"/>
          <w:sz w:val="19"/>
          <w:szCs w:val="19"/>
        </w:rPr>
        <w:t xml:space="preserve"> </w:t>
      </w:r>
      <w:r w:rsidR="005C1D89">
        <w:t>in a separate browser tab.</w:t>
      </w:r>
    </w:p>
    <w:p w14:paraId="47717400" w14:textId="77777777" w:rsidR="00727492" w:rsidRDefault="00727492" w:rsidP="0072749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14:paraId="667C0F38" w14:textId="77777777" w:rsidR="00404EDA" w:rsidRPr="00EC32A5" w:rsidRDefault="009F38FD" w:rsidP="005D1101">
      <w:pPr>
        <w:numPr>
          <w:ilvl w:val="0"/>
          <w:numId w:val="32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19" w:name="_Toc46813069"/>
      <w:r w:rsidRPr="00EC32A5">
        <w:rPr>
          <w:b/>
          <w:sz w:val="24"/>
          <w:szCs w:val="24"/>
        </w:rPr>
        <w:t>Extensions</w:t>
      </w:r>
      <w:bookmarkEnd w:id="19"/>
    </w:p>
    <w:p w14:paraId="4060D4C6" w14:textId="77777777" w:rsidR="00195A89" w:rsidRPr="00BD6FEE" w:rsidRDefault="00A5333B" w:rsidP="005D1101">
      <w:pPr>
        <w:numPr>
          <w:ilvl w:val="1"/>
          <w:numId w:val="32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0" w:name="_Toc46813070"/>
      <w:proofErr w:type="spellStart"/>
      <w:r w:rsidRPr="00BD6FEE">
        <w:t>EclExtendedMethods</w:t>
      </w:r>
      <w:r w:rsidR="00195A89" w:rsidRPr="00BD6FEE">
        <w:t>.cs</w:t>
      </w:r>
      <w:bookmarkEnd w:id="20"/>
      <w:proofErr w:type="spellEnd"/>
    </w:p>
    <w:p w14:paraId="5DCF8C51" w14:textId="77777777" w:rsidR="00195A89" w:rsidRDefault="007C09BC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21" w:name="_Toc46813071"/>
      <w:proofErr w:type="spellStart"/>
      <w:r>
        <w:t>IsEntitled</w:t>
      </w:r>
      <w:bookmarkEnd w:id="21"/>
      <w:proofErr w:type="spellEnd"/>
    </w:p>
    <w:p w14:paraId="7E46D7D6" w14:textId="77777777" w:rsidR="00195A89" w:rsidRDefault="00E2680E" w:rsidP="00195A89">
      <w:pPr>
        <w:autoSpaceDE w:val="0"/>
        <w:autoSpaceDN w:val="0"/>
        <w:adjustRightInd w:val="0"/>
        <w:ind w:left="1224"/>
      </w:pPr>
      <w:r>
        <w:t xml:space="preserve">Check if the user is authorized to perform a given </w:t>
      </w:r>
      <w:r w:rsidR="000512B4">
        <w:t>action</w:t>
      </w:r>
      <w:r w:rsidR="009C481C">
        <w:t xml:space="preserve"> by calling </w:t>
      </w:r>
      <w:proofErr w:type="spellStart"/>
      <w:r w:rsidR="009C481C">
        <w:t>UserService.UserIsEntitled</w:t>
      </w:r>
      <w:proofErr w:type="spellEnd"/>
      <w:r w:rsidR="009C481C">
        <w:t xml:space="preserve">(user, </w:t>
      </w:r>
      <w:proofErr w:type="spellStart"/>
      <w:r w:rsidR="009C481C">
        <w:t>entitlementName</w:t>
      </w:r>
      <w:proofErr w:type="spellEnd"/>
      <w:r w:rsidR="009C481C">
        <w:t>)</w:t>
      </w:r>
      <w:r>
        <w:t>.</w:t>
      </w:r>
      <w:r w:rsidR="00195A89">
        <w:t xml:space="preserve"> </w:t>
      </w:r>
    </w:p>
    <w:p w14:paraId="7ED339D4" w14:textId="77777777" w:rsidR="003E7E99" w:rsidRDefault="003E7E99" w:rsidP="00195A89">
      <w:pPr>
        <w:autoSpaceDE w:val="0"/>
        <w:autoSpaceDN w:val="0"/>
        <w:adjustRightInd w:val="0"/>
        <w:ind w:left="1224"/>
      </w:pPr>
    </w:p>
    <w:p w14:paraId="085E7B6C" w14:textId="77777777" w:rsidR="009C481C" w:rsidRDefault="009C481C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22" w:name="_Toc46813072"/>
      <w:proofErr w:type="spellStart"/>
      <w:r>
        <w:t>ShowPreviousStatus</w:t>
      </w:r>
      <w:bookmarkEnd w:id="22"/>
      <w:proofErr w:type="spellEnd"/>
    </w:p>
    <w:p w14:paraId="2BB18606" w14:textId="77777777" w:rsidR="009C481C" w:rsidRDefault="00923A13" w:rsidP="006C7914">
      <w:pPr>
        <w:autoSpaceDE w:val="0"/>
        <w:autoSpaceDN w:val="0"/>
        <w:adjustRightInd w:val="0"/>
        <w:ind w:left="1224"/>
      </w:pPr>
      <w:r>
        <w:t>Check if it displays logs’ previous status for a given action.</w:t>
      </w:r>
    </w:p>
    <w:p w14:paraId="546F58F7" w14:textId="77777777" w:rsidR="003612E2" w:rsidRPr="00AD5A2E" w:rsidRDefault="003612E2" w:rsidP="009C481C">
      <w:pPr>
        <w:autoSpaceDE w:val="0"/>
        <w:autoSpaceDN w:val="0"/>
        <w:adjustRightInd w:val="0"/>
        <w:ind w:left="1224"/>
        <w:outlineLvl w:val="1"/>
      </w:pPr>
    </w:p>
    <w:p w14:paraId="4EB4CBD4" w14:textId="77777777" w:rsidR="00C16A46" w:rsidRPr="00AD5A2E" w:rsidRDefault="00C16A46" w:rsidP="005D1101">
      <w:pPr>
        <w:numPr>
          <w:ilvl w:val="1"/>
          <w:numId w:val="32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3" w:name="_Toc46813073"/>
      <w:proofErr w:type="spellStart"/>
      <w:r>
        <w:t>EclHtmlHelper.cs</w:t>
      </w:r>
      <w:bookmarkEnd w:id="23"/>
      <w:proofErr w:type="spellEnd"/>
    </w:p>
    <w:p w14:paraId="08FC6487" w14:textId="77777777" w:rsidR="00C16A46" w:rsidRPr="00CE5810" w:rsidRDefault="00C16A46" w:rsidP="00CE5810">
      <w:pPr>
        <w:autoSpaceDE w:val="0"/>
        <w:autoSpaceDN w:val="0"/>
        <w:adjustRightInd w:val="0"/>
        <w:ind w:left="792"/>
        <w:outlineLvl w:val="1"/>
      </w:pPr>
    </w:p>
    <w:p w14:paraId="55A940B8" w14:textId="77777777" w:rsidR="00CE5810" w:rsidRDefault="00CE5810" w:rsidP="005D1101">
      <w:pPr>
        <w:numPr>
          <w:ilvl w:val="1"/>
          <w:numId w:val="32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4" w:name="_Toc46813074"/>
      <w:proofErr w:type="spellStart"/>
      <w:r>
        <w:t>EclExtendedMethods</w:t>
      </w:r>
      <w:r w:rsidRPr="00AD5A2E">
        <w:t>.cs</w:t>
      </w:r>
      <w:bookmarkEnd w:id="24"/>
      <w:proofErr w:type="spellEnd"/>
    </w:p>
    <w:p w14:paraId="5924BD17" w14:textId="77777777" w:rsidR="00CE5810" w:rsidRDefault="0042114B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25" w:name="_Toc46813075"/>
      <w:proofErr w:type="spellStart"/>
      <w:r>
        <w:t>ToDescription</w:t>
      </w:r>
      <w:bookmarkEnd w:id="25"/>
      <w:proofErr w:type="spellEnd"/>
    </w:p>
    <w:p w14:paraId="71770AEC" w14:textId="77777777" w:rsidR="0042114B" w:rsidRDefault="00EB7D99" w:rsidP="006C7914">
      <w:pPr>
        <w:autoSpaceDE w:val="0"/>
        <w:autoSpaceDN w:val="0"/>
        <w:adjustRightInd w:val="0"/>
        <w:ind w:left="1224"/>
      </w:pPr>
      <w:r>
        <w:t xml:space="preserve">Return </w:t>
      </w:r>
      <w:proofErr w:type="spellStart"/>
      <w:r>
        <w:t>enum</w:t>
      </w:r>
      <w:proofErr w:type="spellEnd"/>
      <w:r>
        <w:t xml:space="preserve"> description for a given value.</w:t>
      </w:r>
    </w:p>
    <w:p w14:paraId="7EEAEB54" w14:textId="77777777" w:rsidR="00CE5810" w:rsidRDefault="00CE5810" w:rsidP="00CE5810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14:paraId="1552EF6D" w14:textId="77777777" w:rsidR="009F38FD" w:rsidRPr="00EC32A5" w:rsidRDefault="009F38FD" w:rsidP="005D1101">
      <w:pPr>
        <w:numPr>
          <w:ilvl w:val="0"/>
          <w:numId w:val="32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26" w:name="_Toc46813076"/>
      <w:r w:rsidRPr="00EC32A5">
        <w:rPr>
          <w:b/>
          <w:sz w:val="24"/>
          <w:szCs w:val="24"/>
        </w:rPr>
        <w:t>Filters</w:t>
      </w:r>
      <w:bookmarkEnd w:id="26"/>
    </w:p>
    <w:p w14:paraId="29B7F075" w14:textId="77777777" w:rsidR="00195A89" w:rsidRPr="00BD6FEE" w:rsidRDefault="00292297" w:rsidP="005D1101">
      <w:pPr>
        <w:numPr>
          <w:ilvl w:val="1"/>
          <w:numId w:val="32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7" w:name="_Toc46813077"/>
      <w:proofErr w:type="spellStart"/>
      <w:r w:rsidRPr="00BD6FEE">
        <w:t>EclAuthorizeAttribute</w:t>
      </w:r>
      <w:r w:rsidR="00195A89" w:rsidRPr="00BD6FEE">
        <w:t>.cs</w:t>
      </w:r>
      <w:bookmarkEnd w:id="27"/>
      <w:proofErr w:type="spellEnd"/>
    </w:p>
    <w:p w14:paraId="10907367" w14:textId="77777777" w:rsidR="00195A89" w:rsidRDefault="0064612C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28" w:name="_Toc46813078"/>
      <w:proofErr w:type="spellStart"/>
      <w:r>
        <w:t>OnAuthorization</w:t>
      </w:r>
      <w:bookmarkEnd w:id="28"/>
      <w:proofErr w:type="spellEnd"/>
    </w:p>
    <w:p w14:paraId="10A7E10E" w14:textId="77777777" w:rsidR="00590DEB" w:rsidRPr="00AD5A2E" w:rsidRDefault="00D140C5" w:rsidP="005A5755">
      <w:pPr>
        <w:autoSpaceDE w:val="0"/>
        <w:autoSpaceDN w:val="0"/>
        <w:adjustRightInd w:val="0"/>
        <w:ind w:left="1224"/>
      </w:pPr>
      <w:r>
        <w:t xml:space="preserve">Called upon requesting authorization. </w:t>
      </w:r>
      <w:r w:rsidR="00590DEB">
        <w:t>Check if the user is allowed to perform a given action.</w:t>
      </w:r>
    </w:p>
    <w:p w14:paraId="13719720" w14:textId="77777777" w:rsidR="00195A89" w:rsidRDefault="00195A89" w:rsidP="00195A89">
      <w:pPr>
        <w:tabs>
          <w:tab w:val="num" w:pos="1080"/>
        </w:tabs>
        <w:autoSpaceDE w:val="0"/>
        <w:autoSpaceDN w:val="0"/>
        <w:adjustRightInd w:val="0"/>
        <w:ind w:left="360"/>
        <w:outlineLvl w:val="1"/>
        <w:rPr>
          <w:b/>
        </w:rPr>
      </w:pPr>
    </w:p>
    <w:p w14:paraId="07BF7395" w14:textId="77777777" w:rsidR="009F38FD" w:rsidRPr="00EC32A5" w:rsidRDefault="009F38FD" w:rsidP="005D1101">
      <w:pPr>
        <w:numPr>
          <w:ilvl w:val="0"/>
          <w:numId w:val="32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29" w:name="_Toc46813079"/>
      <w:r w:rsidRPr="00EC32A5">
        <w:rPr>
          <w:b/>
          <w:sz w:val="24"/>
          <w:szCs w:val="24"/>
        </w:rPr>
        <w:t>Utilities</w:t>
      </w:r>
      <w:bookmarkEnd w:id="29"/>
    </w:p>
    <w:p w14:paraId="56C1BD25" w14:textId="77777777" w:rsidR="00195A89" w:rsidRDefault="003D043A" w:rsidP="005D1101">
      <w:pPr>
        <w:numPr>
          <w:ilvl w:val="1"/>
          <w:numId w:val="32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0" w:name="_Toc46813080"/>
      <w:proofErr w:type="spellStart"/>
      <w:r>
        <w:t>EclAdminUtil</w:t>
      </w:r>
      <w:r w:rsidR="00195A89" w:rsidRPr="00AD5A2E">
        <w:t>.cs</w:t>
      </w:r>
      <w:bookmarkEnd w:id="30"/>
      <w:proofErr w:type="spellEnd"/>
    </w:p>
    <w:p w14:paraId="6182201D" w14:textId="77777777" w:rsidR="00195A89" w:rsidRDefault="00C66CB2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31" w:name="_Toc46813081"/>
      <w:proofErr w:type="spellStart"/>
      <w:r>
        <w:t>BuildLogStatusNamesDictionary</w:t>
      </w:r>
      <w:bookmarkEnd w:id="31"/>
      <w:proofErr w:type="spellEnd"/>
    </w:p>
    <w:p w14:paraId="5816D30C" w14:textId="77777777" w:rsidR="007772BD" w:rsidRDefault="007772BD" w:rsidP="00016EB3">
      <w:pPr>
        <w:autoSpaceDE w:val="0"/>
        <w:autoSpaceDN w:val="0"/>
        <w:adjustRightInd w:val="0"/>
        <w:ind w:left="1224"/>
      </w:pPr>
      <w:r>
        <w:t>Return a dictionary with keys as log status id and values as a list of log name for a given list of logs.</w:t>
      </w:r>
    </w:p>
    <w:p w14:paraId="7EAB5D61" w14:textId="77777777" w:rsidR="003E7E99" w:rsidRDefault="003E7E99" w:rsidP="00016EB3">
      <w:pPr>
        <w:autoSpaceDE w:val="0"/>
        <w:autoSpaceDN w:val="0"/>
        <w:adjustRightInd w:val="0"/>
        <w:ind w:left="1224"/>
      </w:pPr>
    </w:p>
    <w:p w14:paraId="0F2A5345" w14:textId="77777777" w:rsidR="00A602EE" w:rsidRDefault="00A602EE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32" w:name="_Toc46813082"/>
      <w:proofErr w:type="spellStart"/>
      <w:r>
        <w:t>GetLogTypeNameById</w:t>
      </w:r>
      <w:bookmarkEnd w:id="32"/>
      <w:proofErr w:type="spellEnd"/>
    </w:p>
    <w:p w14:paraId="65C92973" w14:textId="77777777" w:rsidR="00FD6AEC" w:rsidRDefault="00FD6AEC" w:rsidP="007C4821">
      <w:pPr>
        <w:autoSpaceDE w:val="0"/>
        <w:autoSpaceDN w:val="0"/>
        <w:adjustRightInd w:val="0"/>
        <w:ind w:left="1224"/>
      </w:pPr>
      <w:r>
        <w:t>Return the log type name for a given log type id.</w:t>
      </w:r>
    </w:p>
    <w:p w14:paraId="71480122" w14:textId="77777777" w:rsidR="008D1B45" w:rsidRDefault="008D1B45" w:rsidP="00FD6AEC">
      <w:pPr>
        <w:autoSpaceDE w:val="0"/>
        <w:autoSpaceDN w:val="0"/>
        <w:adjustRightInd w:val="0"/>
        <w:ind w:left="1224"/>
        <w:outlineLvl w:val="1"/>
      </w:pPr>
    </w:p>
    <w:p w14:paraId="726065D1" w14:textId="77777777" w:rsidR="008D1B45" w:rsidRPr="00AD5A2E" w:rsidRDefault="008D1B45" w:rsidP="005D1101">
      <w:pPr>
        <w:numPr>
          <w:ilvl w:val="1"/>
          <w:numId w:val="32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3" w:name="_Toc46813083"/>
      <w:proofErr w:type="spellStart"/>
      <w:r>
        <w:t>EmailUtil.cs</w:t>
      </w:r>
      <w:bookmarkEnd w:id="33"/>
      <w:proofErr w:type="spellEnd"/>
    </w:p>
    <w:p w14:paraId="772EF57D" w14:textId="77777777" w:rsidR="00AB28F8" w:rsidRDefault="00AB28F8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34" w:name="_Toc46813084"/>
      <w:proofErr w:type="spellStart"/>
      <w:r>
        <w:t>Ge</w:t>
      </w:r>
      <w:r w:rsidR="009A55B3">
        <w:t>tTemplateFileName</w:t>
      </w:r>
      <w:bookmarkEnd w:id="34"/>
      <w:proofErr w:type="spellEnd"/>
    </w:p>
    <w:p w14:paraId="5F8CB245" w14:textId="77777777" w:rsidR="00AB28F8" w:rsidRDefault="00E8100E" w:rsidP="00225BF1">
      <w:pPr>
        <w:autoSpaceDE w:val="0"/>
        <w:autoSpaceDN w:val="0"/>
        <w:adjustRightInd w:val="0"/>
        <w:ind w:left="1224"/>
      </w:pPr>
      <w:r>
        <w:t>Return email template file name for a given email type.</w:t>
      </w:r>
    </w:p>
    <w:p w14:paraId="339FF6A1" w14:textId="77777777" w:rsidR="003E7E99" w:rsidRDefault="003E7E99" w:rsidP="00225BF1">
      <w:pPr>
        <w:autoSpaceDE w:val="0"/>
        <w:autoSpaceDN w:val="0"/>
        <w:adjustRightInd w:val="0"/>
        <w:ind w:left="1224"/>
      </w:pPr>
    </w:p>
    <w:p w14:paraId="1AC5581B" w14:textId="77777777" w:rsidR="004807AD" w:rsidRDefault="004807AD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35" w:name="_Toc46813085"/>
      <w:proofErr w:type="spellStart"/>
      <w:r>
        <w:t>GetSubject</w:t>
      </w:r>
      <w:bookmarkEnd w:id="35"/>
      <w:proofErr w:type="spellEnd"/>
    </w:p>
    <w:p w14:paraId="1FD1C094" w14:textId="77777777" w:rsidR="004807AD" w:rsidRDefault="004807AD" w:rsidP="00F567E3">
      <w:pPr>
        <w:autoSpaceDE w:val="0"/>
        <w:autoSpaceDN w:val="0"/>
        <w:adjustRightInd w:val="0"/>
        <w:ind w:left="1224"/>
      </w:pPr>
      <w:r>
        <w:t xml:space="preserve">Return email </w:t>
      </w:r>
      <w:r w:rsidR="00D85066">
        <w:t xml:space="preserve">subject text </w:t>
      </w:r>
      <w:r>
        <w:t>for a given email type.</w:t>
      </w:r>
    </w:p>
    <w:p w14:paraId="4CD5AD28" w14:textId="77777777" w:rsidR="003E7E99" w:rsidRDefault="003E7E99" w:rsidP="00F567E3">
      <w:pPr>
        <w:autoSpaceDE w:val="0"/>
        <w:autoSpaceDN w:val="0"/>
        <w:adjustRightInd w:val="0"/>
        <w:ind w:left="1224"/>
      </w:pPr>
    </w:p>
    <w:p w14:paraId="3C60A4A2" w14:textId="77777777" w:rsidR="0034401E" w:rsidRDefault="0034401E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36" w:name="_Toc46813086"/>
      <w:proofErr w:type="spellStart"/>
      <w:r>
        <w:t>GetEmailTo</w:t>
      </w:r>
      <w:bookmarkEnd w:id="36"/>
      <w:proofErr w:type="spellEnd"/>
    </w:p>
    <w:p w14:paraId="6298B12B" w14:textId="77777777" w:rsidR="0034401E" w:rsidRDefault="0034401E" w:rsidP="00C64FA2">
      <w:pPr>
        <w:autoSpaceDE w:val="0"/>
        <w:autoSpaceDN w:val="0"/>
        <w:adjustRightInd w:val="0"/>
        <w:ind w:left="1224"/>
      </w:pPr>
      <w:r>
        <w:t xml:space="preserve">Return email </w:t>
      </w:r>
      <w:r w:rsidR="00C9509A">
        <w:t xml:space="preserve">address </w:t>
      </w:r>
      <w:r>
        <w:t xml:space="preserve">for a given </w:t>
      </w:r>
      <w:r w:rsidR="008569D9">
        <w:t>module id</w:t>
      </w:r>
      <w:r w:rsidR="00E52324">
        <w:t xml:space="preserve"> and log status id.</w:t>
      </w:r>
    </w:p>
    <w:p w14:paraId="16D1A20E" w14:textId="77777777" w:rsidR="0034401E" w:rsidRDefault="0034401E" w:rsidP="004807AD">
      <w:pPr>
        <w:autoSpaceDE w:val="0"/>
        <w:autoSpaceDN w:val="0"/>
        <w:adjustRightInd w:val="0"/>
        <w:ind w:left="1224"/>
        <w:outlineLvl w:val="1"/>
      </w:pPr>
    </w:p>
    <w:p w14:paraId="0342A7FD" w14:textId="77777777" w:rsidR="00A25EF6" w:rsidRPr="00EC32A5" w:rsidRDefault="000C557D" w:rsidP="005D1101">
      <w:pPr>
        <w:numPr>
          <w:ilvl w:val="0"/>
          <w:numId w:val="32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37" w:name="_Toc46813087"/>
      <w:r w:rsidRPr="00EC32A5">
        <w:rPr>
          <w:b/>
          <w:sz w:val="24"/>
          <w:szCs w:val="24"/>
        </w:rPr>
        <w:t>Repository</w:t>
      </w:r>
      <w:bookmarkEnd w:id="37"/>
    </w:p>
    <w:p w14:paraId="42052FC1" w14:textId="77777777" w:rsidR="00AB603F" w:rsidRDefault="00AB603F" w:rsidP="00C407D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14:paraId="5C05E6E3" w14:textId="77777777" w:rsidR="002005C1" w:rsidRDefault="002005C1" w:rsidP="005D1101">
      <w:pPr>
        <w:numPr>
          <w:ilvl w:val="1"/>
          <w:numId w:val="32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8" w:name="_Toc46813095"/>
      <w:proofErr w:type="spellStart"/>
      <w:r>
        <w:t>IEmployeeLogRepository.cs</w:t>
      </w:r>
      <w:bookmarkEnd w:id="38"/>
      <w:proofErr w:type="spellEnd"/>
    </w:p>
    <w:p w14:paraId="69778241" w14:textId="77777777" w:rsidR="005C67A2" w:rsidRDefault="005C67A2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39" w:name="_Toc46813096"/>
      <w:proofErr w:type="spellStart"/>
      <w:r>
        <w:t>GetModules</w:t>
      </w:r>
      <w:bookmarkEnd w:id="39"/>
      <w:proofErr w:type="spellEnd"/>
    </w:p>
    <w:p w14:paraId="28CCF81E" w14:textId="77777777" w:rsidR="005C67A2" w:rsidRDefault="005C67A2" w:rsidP="005C67A2">
      <w:pPr>
        <w:autoSpaceDE w:val="0"/>
        <w:autoSpaceDN w:val="0"/>
        <w:adjustRightInd w:val="0"/>
        <w:ind w:left="1224"/>
      </w:pPr>
      <w:r>
        <w:t xml:space="preserve">Return a list of modules for a given user and log type by calling stored procedure </w:t>
      </w:r>
      <w:proofErr w:type="spellStart"/>
      <w:r>
        <w:t>sp_AT_Select_Modules_By_LanID</w:t>
      </w:r>
      <w:proofErr w:type="spellEnd"/>
      <w:r>
        <w:t>.</w:t>
      </w:r>
    </w:p>
    <w:p w14:paraId="5A575E14" w14:textId="77777777"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14:paraId="64C11488" w14:textId="77777777" w:rsidR="005C67A2" w:rsidRPr="005E2FA2" w:rsidRDefault="005C67A2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40" w:name="_Toc46813097"/>
      <w:proofErr w:type="spellStart"/>
      <w:r w:rsidRPr="005E2FA2">
        <w:t>GetLogsByEmpIdAndAction</w:t>
      </w:r>
      <w:bookmarkEnd w:id="40"/>
      <w:proofErr w:type="spellEnd"/>
    </w:p>
    <w:p w14:paraId="5E3D9B7E" w14:textId="77777777" w:rsidR="005C67A2" w:rsidRDefault="005C67A2" w:rsidP="005C67A2">
      <w:pPr>
        <w:autoSpaceDE w:val="0"/>
        <w:autoSpaceDN w:val="0"/>
        <w:adjustRightInd w:val="0"/>
        <w:ind w:left="1224"/>
      </w:pPr>
      <w:r w:rsidRPr="005E2FA2">
        <w:t>Return a list of employee log objects for a given module, log type, employee, and action by calling</w:t>
      </w:r>
      <w:r w:rsidR="005E2FA2">
        <w:t xml:space="preserve"> stored procedure </w:t>
      </w:r>
      <w:proofErr w:type="spellStart"/>
      <w:r w:rsidR="005E2FA2">
        <w:t>sp_AT_Select_Logs_Inactivation_Reactivation</w:t>
      </w:r>
      <w:proofErr w:type="spellEnd"/>
      <w:r w:rsidRPr="005E2FA2">
        <w:t>.</w:t>
      </w:r>
    </w:p>
    <w:p w14:paraId="7C8314CD" w14:textId="77777777"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14:paraId="4BC1E91E" w14:textId="77777777" w:rsidR="005C67A2" w:rsidRPr="005742F0" w:rsidRDefault="005C67A2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41" w:name="_Toc46813098"/>
      <w:proofErr w:type="spellStart"/>
      <w:r w:rsidRPr="005742F0">
        <w:lastRenderedPageBreak/>
        <w:t>GetPendingLogsByReviewerEmpId</w:t>
      </w:r>
      <w:bookmarkEnd w:id="41"/>
      <w:proofErr w:type="spellEnd"/>
    </w:p>
    <w:p w14:paraId="69190C6C" w14:textId="77777777" w:rsidR="005C67A2" w:rsidRDefault="005C67A2" w:rsidP="005C67A2">
      <w:pPr>
        <w:autoSpaceDE w:val="0"/>
        <w:autoSpaceDN w:val="0"/>
        <w:adjustRightInd w:val="0"/>
        <w:ind w:left="1224"/>
      </w:pPr>
      <w:r w:rsidRPr="005742F0">
        <w:t>Return a list of employee log objects for a given module, status, and reviewer employee id by calling</w:t>
      </w:r>
      <w:r w:rsidR="005742F0">
        <w:t xml:space="preserve"> stored procedure </w:t>
      </w:r>
      <w:proofErr w:type="spellStart"/>
      <w:r w:rsidR="005742F0">
        <w:t>sp_AT_Select_Logs_Reassign</w:t>
      </w:r>
      <w:proofErr w:type="spellEnd"/>
      <w:r w:rsidRPr="005742F0">
        <w:t>.</w:t>
      </w:r>
    </w:p>
    <w:p w14:paraId="00FE73FD" w14:textId="77777777"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14:paraId="3CB461D7" w14:textId="77777777" w:rsidR="005C67A2" w:rsidRDefault="005C67A2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42" w:name="_Toc46813099"/>
      <w:proofErr w:type="spellStart"/>
      <w:r w:rsidRPr="00F07CC4">
        <w:t>GetPendingStatuses</w:t>
      </w:r>
      <w:bookmarkEnd w:id="42"/>
      <w:proofErr w:type="spellEnd"/>
    </w:p>
    <w:p w14:paraId="6F1A4008" w14:textId="77777777" w:rsidR="005C67A2" w:rsidRDefault="005C67A2" w:rsidP="005C67A2">
      <w:pPr>
        <w:autoSpaceDE w:val="0"/>
        <w:autoSpaceDN w:val="0"/>
        <w:adjustRightInd w:val="0"/>
        <w:ind w:left="1224"/>
      </w:pPr>
      <w:r>
        <w:t xml:space="preserve">Return a list of pending status for a given module by calling </w:t>
      </w:r>
      <w:r w:rsidR="0050689C">
        <w:t xml:space="preserve">stored procedure </w:t>
      </w:r>
      <w:proofErr w:type="spellStart"/>
      <w:r w:rsidR="0050689C">
        <w:t>sp_AT_Select_Status_By_Module</w:t>
      </w:r>
      <w:proofErr w:type="spellEnd"/>
      <w:r w:rsidR="0050689C">
        <w:t>.</w:t>
      </w:r>
    </w:p>
    <w:p w14:paraId="5D1770C9" w14:textId="77777777"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14:paraId="674EAEDA" w14:textId="77777777" w:rsidR="005C67A2" w:rsidRDefault="005C67A2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43" w:name="_Toc46813100"/>
      <w:proofErr w:type="spellStart"/>
      <w:r>
        <w:t>GetReasons</w:t>
      </w:r>
      <w:bookmarkEnd w:id="43"/>
      <w:proofErr w:type="spellEnd"/>
    </w:p>
    <w:p w14:paraId="5096C73F" w14:textId="77777777" w:rsidR="005C67A2" w:rsidRDefault="005C67A2" w:rsidP="005C67A2">
      <w:pPr>
        <w:autoSpaceDE w:val="0"/>
        <w:autoSpaceDN w:val="0"/>
        <w:adjustRightInd w:val="0"/>
        <w:ind w:left="1224"/>
      </w:pPr>
      <w:r>
        <w:t xml:space="preserve">Return a list of Reason objects for a given log type and action to perform by calling </w:t>
      </w:r>
      <w:r w:rsidR="00565A0E">
        <w:t xml:space="preserve">stored procedure </w:t>
      </w:r>
      <w:proofErr w:type="spellStart"/>
      <w:r w:rsidR="00565A0E">
        <w:t>sp_AT_Select_Action_Reasons</w:t>
      </w:r>
      <w:proofErr w:type="spellEnd"/>
      <w:r>
        <w:t>.</w:t>
      </w:r>
    </w:p>
    <w:p w14:paraId="4366A4DD" w14:textId="77777777"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14:paraId="53CF781E" w14:textId="77777777" w:rsidR="005C67A2" w:rsidRDefault="005C67A2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44" w:name="_Toc46813101"/>
      <w:proofErr w:type="spellStart"/>
      <w:r>
        <w:t>ProcessActivation</w:t>
      </w:r>
      <w:bookmarkEnd w:id="44"/>
      <w:proofErr w:type="spellEnd"/>
    </w:p>
    <w:p w14:paraId="593FFBD3" w14:textId="77777777" w:rsidR="005C67A2" w:rsidRDefault="005C67A2" w:rsidP="005C67A2">
      <w:pPr>
        <w:autoSpaceDE w:val="0"/>
        <w:autoSpaceDN w:val="0"/>
        <w:adjustRightInd w:val="0"/>
        <w:ind w:left="1224"/>
      </w:pPr>
      <w:r>
        <w:t xml:space="preserve">Inactivate or activate a given a list of logs for a given user, action to perform, log type, reason to inactivate or activate, reason text, and comment by calling </w:t>
      </w:r>
      <w:r w:rsidR="00EA7249">
        <w:t xml:space="preserve">stored procedure </w:t>
      </w:r>
      <w:proofErr w:type="spellStart"/>
      <w:r w:rsidR="00EA7249">
        <w:t>sp_AT_Coaching_Inactivation_Reactivation</w:t>
      </w:r>
      <w:proofErr w:type="spellEnd"/>
      <w:r w:rsidR="00EA7249">
        <w:t xml:space="preserve"> for log type Coaching or </w:t>
      </w:r>
      <w:proofErr w:type="spellStart"/>
      <w:r w:rsidR="00EA7249">
        <w:t>sp_AT_Warning_Inactivation_Reactivation</w:t>
      </w:r>
      <w:proofErr w:type="spellEnd"/>
      <w:r w:rsidR="00EA7249">
        <w:t xml:space="preserve"> for log type Warning</w:t>
      </w:r>
      <w:r>
        <w:t>.</w:t>
      </w:r>
    </w:p>
    <w:p w14:paraId="06ACC132" w14:textId="77777777"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14:paraId="2C7C5217" w14:textId="77777777" w:rsidR="005C67A2" w:rsidRDefault="005C67A2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45" w:name="_Toc46813102"/>
      <w:proofErr w:type="spellStart"/>
      <w:r>
        <w:t>ProcessReassignment</w:t>
      </w:r>
      <w:bookmarkEnd w:id="45"/>
      <w:proofErr w:type="spellEnd"/>
    </w:p>
    <w:p w14:paraId="3865F54D" w14:textId="77777777" w:rsidR="005C67A2" w:rsidRDefault="005C67A2" w:rsidP="005C67A2">
      <w:pPr>
        <w:autoSpaceDE w:val="0"/>
        <w:autoSpaceDN w:val="0"/>
        <w:adjustRightInd w:val="0"/>
        <w:ind w:left="1224"/>
      </w:pPr>
      <w:r>
        <w:t xml:space="preserve">Re-assign a given a list of logs for a given user to another reviewer by calling </w:t>
      </w:r>
      <w:r w:rsidR="00E65A78">
        <w:t xml:space="preserve">stored procedure </w:t>
      </w:r>
      <w:proofErr w:type="spellStart"/>
      <w:r w:rsidR="00E65A78">
        <w:t>sp_AT_Coaching_Reassignment</w:t>
      </w:r>
      <w:proofErr w:type="spellEnd"/>
      <w:r>
        <w:t xml:space="preserve"> passing in </w:t>
      </w:r>
      <w:proofErr w:type="spellStart"/>
      <w:r>
        <w:t>userLanId</w:t>
      </w:r>
      <w:proofErr w:type="spellEnd"/>
      <w:r>
        <w:t>, a list of log ids to be reassigned, reviewer employee id to be reassigned to, re-assign reason id, re-assign reason text, and re-assign comment text.</w:t>
      </w:r>
    </w:p>
    <w:p w14:paraId="3A80669C" w14:textId="77777777" w:rsidR="00687FCA" w:rsidRDefault="00687FCA" w:rsidP="005C67A2">
      <w:pPr>
        <w:autoSpaceDE w:val="0"/>
        <w:autoSpaceDN w:val="0"/>
        <w:adjustRightInd w:val="0"/>
        <w:ind w:left="1224"/>
      </w:pPr>
    </w:p>
    <w:p w14:paraId="6AED4E21" w14:textId="77777777" w:rsidR="00687FCA" w:rsidRDefault="00687FCA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46" w:name="_Toc46813103"/>
      <w:proofErr w:type="spellStart"/>
      <w:r>
        <w:t>GetCoachingDetail</w:t>
      </w:r>
      <w:bookmarkEnd w:id="46"/>
      <w:proofErr w:type="spellEnd"/>
    </w:p>
    <w:p w14:paraId="2CDB3190" w14:textId="77777777" w:rsidR="00687FCA" w:rsidRDefault="00687FCA" w:rsidP="00687FCA">
      <w:pPr>
        <w:autoSpaceDE w:val="0"/>
        <w:autoSpaceDN w:val="0"/>
        <w:adjustRightInd w:val="0"/>
        <w:ind w:left="1224"/>
      </w:pPr>
      <w:r>
        <w:t xml:space="preserve">Return </w:t>
      </w:r>
      <w:proofErr w:type="spellStart"/>
      <w:r>
        <w:t>CoachingLogDetail</w:t>
      </w:r>
      <w:proofErr w:type="spellEnd"/>
      <w:r>
        <w:t xml:space="preserve"> object for a given log id by calling stored procedure </w:t>
      </w:r>
      <w:proofErr w:type="spellStart"/>
      <w:r>
        <w:t>sp_SelectFrom_SRMGR_Review</w:t>
      </w:r>
      <w:proofErr w:type="spellEnd"/>
      <w:r>
        <w:t>.</w:t>
      </w:r>
    </w:p>
    <w:p w14:paraId="7009389A" w14:textId="77777777" w:rsidR="00687FCA" w:rsidRDefault="00687FCA" w:rsidP="00687FCA">
      <w:pPr>
        <w:autoSpaceDE w:val="0"/>
        <w:autoSpaceDN w:val="0"/>
        <w:adjustRightInd w:val="0"/>
        <w:ind w:left="1224"/>
      </w:pPr>
    </w:p>
    <w:p w14:paraId="2CCD5D3D" w14:textId="77777777" w:rsidR="00687FCA" w:rsidRDefault="00687FCA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47" w:name="_Toc46813104"/>
      <w:proofErr w:type="spellStart"/>
      <w:r>
        <w:t>GetWarningDetail</w:t>
      </w:r>
      <w:bookmarkEnd w:id="47"/>
      <w:proofErr w:type="spellEnd"/>
    </w:p>
    <w:p w14:paraId="5D7EB936" w14:textId="77777777" w:rsidR="00687FCA" w:rsidRDefault="00687FCA" w:rsidP="00687FCA">
      <w:pPr>
        <w:autoSpaceDE w:val="0"/>
        <w:autoSpaceDN w:val="0"/>
        <w:adjustRightInd w:val="0"/>
        <w:ind w:left="1224"/>
      </w:pPr>
      <w:r>
        <w:t xml:space="preserve">Return </w:t>
      </w:r>
      <w:proofErr w:type="spellStart"/>
      <w:r>
        <w:t>WarningLogDetail</w:t>
      </w:r>
      <w:proofErr w:type="spellEnd"/>
      <w:r>
        <w:t xml:space="preserve"> object for a given log id by calling stored procedure </w:t>
      </w:r>
      <w:proofErr w:type="spellStart"/>
      <w:r>
        <w:t>sp_SelectFrom_SRMGR_Review</w:t>
      </w:r>
      <w:proofErr w:type="spellEnd"/>
      <w:r>
        <w:t>.</w:t>
      </w:r>
    </w:p>
    <w:p w14:paraId="61943477" w14:textId="77777777" w:rsidR="00687FCA" w:rsidRDefault="00687FCA" w:rsidP="005C67A2">
      <w:pPr>
        <w:autoSpaceDE w:val="0"/>
        <w:autoSpaceDN w:val="0"/>
        <w:adjustRightInd w:val="0"/>
        <w:ind w:left="1224"/>
      </w:pPr>
    </w:p>
    <w:p w14:paraId="0DADAFFF" w14:textId="77777777" w:rsidR="00D1038C" w:rsidRDefault="00D1038C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48" w:name="_Toc46813105"/>
      <w:r>
        <w:t>Delete</w:t>
      </w:r>
      <w:bookmarkEnd w:id="48"/>
    </w:p>
    <w:p w14:paraId="5B45794A" w14:textId="77777777" w:rsidR="00654CEA" w:rsidRDefault="00C6288A" w:rsidP="00871051">
      <w:pPr>
        <w:autoSpaceDE w:val="0"/>
        <w:autoSpaceDN w:val="0"/>
        <w:adjustRightInd w:val="0"/>
        <w:ind w:left="1224"/>
      </w:pPr>
      <w:r>
        <w:t>Delete a log for a given log id and log type.</w:t>
      </w:r>
    </w:p>
    <w:p w14:paraId="134AF9CE" w14:textId="77777777" w:rsidR="00C6288A" w:rsidRDefault="00C6288A" w:rsidP="00871051">
      <w:pPr>
        <w:autoSpaceDE w:val="0"/>
        <w:autoSpaceDN w:val="0"/>
        <w:adjustRightInd w:val="0"/>
        <w:ind w:left="1224"/>
      </w:pPr>
      <w:r>
        <w:t>Return true if success; false otherwise</w:t>
      </w:r>
      <w:r w:rsidR="00D3521C">
        <w:t>.</w:t>
      </w:r>
    </w:p>
    <w:p w14:paraId="3E5E1938" w14:textId="77777777" w:rsidR="008D6B08" w:rsidRDefault="008D6B08" w:rsidP="005C67A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14:paraId="3AFA5AD3" w14:textId="77777777" w:rsidR="002005C1" w:rsidRDefault="002005C1" w:rsidP="005D1101">
      <w:pPr>
        <w:numPr>
          <w:ilvl w:val="1"/>
          <w:numId w:val="32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49" w:name="_Toc46813106"/>
      <w:proofErr w:type="spellStart"/>
      <w:r>
        <w:t>IEmployeeRepository.cs</w:t>
      </w:r>
      <w:bookmarkEnd w:id="49"/>
      <w:proofErr w:type="spellEnd"/>
    </w:p>
    <w:p w14:paraId="317B368E" w14:textId="77777777" w:rsidR="000F395E" w:rsidRDefault="000F395E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50" w:name="_Toc46813107"/>
      <w:proofErr w:type="spellStart"/>
      <w:r>
        <w:t>GetEmployees</w:t>
      </w:r>
      <w:bookmarkEnd w:id="50"/>
      <w:proofErr w:type="spellEnd"/>
    </w:p>
    <w:p w14:paraId="5EE8C09F" w14:textId="77777777" w:rsidR="000F395E" w:rsidRDefault="000F395E" w:rsidP="000F395E">
      <w:pPr>
        <w:autoSpaceDE w:val="0"/>
        <w:autoSpaceDN w:val="0"/>
        <w:adjustRightInd w:val="0"/>
        <w:ind w:left="1224"/>
      </w:pPr>
      <w:r>
        <w:t xml:space="preserve">Return a list of Employee objects for a given user, log type, module, and action to perform by calling </w:t>
      </w:r>
      <w:r w:rsidR="00EE3591">
        <w:t xml:space="preserve">stored procedure </w:t>
      </w:r>
      <w:proofErr w:type="spellStart"/>
      <w:r w:rsidR="00EE3591">
        <w:t>sp_AT_Select_Employee_Inactivation_Reactivation</w:t>
      </w:r>
      <w:proofErr w:type="spellEnd"/>
      <w:r>
        <w:t>.</w:t>
      </w:r>
    </w:p>
    <w:p w14:paraId="22328834" w14:textId="77777777" w:rsidR="000F395E" w:rsidRDefault="000F395E" w:rsidP="000F395E">
      <w:pPr>
        <w:autoSpaceDE w:val="0"/>
        <w:autoSpaceDN w:val="0"/>
        <w:adjustRightInd w:val="0"/>
        <w:ind w:left="1224"/>
      </w:pPr>
    </w:p>
    <w:p w14:paraId="079FF0B6" w14:textId="77777777" w:rsidR="000F395E" w:rsidRDefault="000F395E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51" w:name="_Toc46813108"/>
      <w:proofErr w:type="spellStart"/>
      <w:r>
        <w:t>GetPendingReviewers</w:t>
      </w:r>
      <w:bookmarkEnd w:id="51"/>
      <w:proofErr w:type="spellEnd"/>
    </w:p>
    <w:p w14:paraId="1DE223FA" w14:textId="77777777" w:rsidR="000F395E" w:rsidRDefault="000F395E" w:rsidP="000F395E">
      <w:pPr>
        <w:autoSpaceDE w:val="0"/>
        <w:autoSpaceDN w:val="0"/>
        <w:adjustRightInd w:val="0"/>
        <w:ind w:left="1224"/>
      </w:pPr>
      <w:r>
        <w:t xml:space="preserve">Return a list of pending reviewers (Employee objects) for a given user, module, and log status by calling </w:t>
      </w:r>
      <w:r w:rsidR="00E060E6">
        <w:t xml:space="preserve">stored procedure </w:t>
      </w:r>
      <w:proofErr w:type="spellStart"/>
      <w:r w:rsidR="00E060E6">
        <w:t>sp_AT_Select_ReassignFrom_Users</w:t>
      </w:r>
      <w:proofErr w:type="spellEnd"/>
      <w:r>
        <w:t>.</w:t>
      </w:r>
    </w:p>
    <w:p w14:paraId="078AE798" w14:textId="77777777" w:rsidR="000F395E" w:rsidRDefault="000F395E" w:rsidP="000F395E">
      <w:pPr>
        <w:autoSpaceDE w:val="0"/>
        <w:autoSpaceDN w:val="0"/>
        <w:adjustRightInd w:val="0"/>
        <w:ind w:left="1224"/>
      </w:pPr>
    </w:p>
    <w:p w14:paraId="76E3676A" w14:textId="77777777" w:rsidR="000F395E" w:rsidRDefault="000F395E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52" w:name="_Toc46813109"/>
      <w:proofErr w:type="spellStart"/>
      <w:r>
        <w:t>GetAssignToList</w:t>
      </w:r>
      <w:bookmarkEnd w:id="52"/>
      <w:proofErr w:type="spellEnd"/>
    </w:p>
    <w:p w14:paraId="0D034C5D" w14:textId="77777777" w:rsidR="000F395E" w:rsidRDefault="000F395E" w:rsidP="000F395E">
      <w:pPr>
        <w:autoSpaceDE w:val="0"/>
        <w:autoSpaceDN w:val="0"/>
        <w:adjustRightInd w:val="0"/>
        <w:ind w:left="1224"/>
      </w:pPr>
      <w:r>
        <w:t xml:space="preserve">Return a list of Employee objects to assign to for a given user, module, log status, and current reviewer by calling </w:t>
      </w:r>
      <w:r w:rsidR="007F0081">
        <w:t xml:space="preserve">stored procedure </w:t>
      </w:r>
      <w:proofErr w:type="spellStart"/>
      <w:r w:rsidR="007F0081">
        <w:t>sp_AT_Select_ReassignTo_Users</w:t>
      </w:r>
      <w:proofErr w:type="spellEnd"/>
      <w:r>
        <w:t>.</w:t>
      </w:r>
    </w:p>
    <w:p w14:paraId="52955331" w14:textId="77777777" w:rsidR="000F395E" w:rsidRDefault="000F395E" w:rsidP="000F395E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14:paraId="45A55C9C" w14:textId="77777777" w:rsidR="002005C1" w:rsidRDefault="002005C1" w:rsidP="005D1101">
      <w:pPr>
        <w:numPr>
          <w:ilvl w:val="1"/>
          <w:numId w:val="32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53" w:name="_Toc46813110"/>
      <w:proofErr w:type="spellStart"/>
      <w:r>
        <w:t>IUserRepository.cs</w:t>
      </w:r>
      <w:bookmarkEnd w:id="53"/>
      <w:proofErr w:type="spellEnd"/>
    </w:p>
    <w:p w14:paraId="73DEB665" w14:textId="77777777" w:rsidR="00C37EE1" w:rsidRDefault="00C37EE1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54" w:name="_Toc46813111"/>
      <w:proofErr w:type="spellStart"/>
      <w:r>
        <w:t>GetUserByLanId</w:t>
      </w:r>
      <w:bookmarkEnd w:id="54"/>
      <w:proofErr w:type="spellEnd"/>
    </w:p>
    <w:p w14:paraId="420825D8" w14:textId="77777777" w:rsidR="00C37EE1" w:rsidRDefault="00C37EE1" w:rsidP="00C37EE1">
      <w:pPr>
        <w:autoSpaceDE w:val="0"/>
        <w:autoSpaceDN w:val="0"/>
        <w:adjustRightInd w:val="0"/>
        <w:ind w:left="1224"/>
      </w:pPr>
      <w:r>
        <w:t xml:space="preserve">Return a </w:t>
      </w:r>
      <w:proofErr w:type="gramStart"/>
      <w:r>
        <w:t>User</w:t>
      </w:r>
      <w:proofErr w:type="gramEnd"/>
      <w:r>
        <w:t xml:space="preserve"> object for a given user </w:t>
      </w:r>
      <w:proofErr w:type="spellStart"/>
      <w:r>
        <w:t>lan</w:t>
      </w:r>
      <w:proofErr w:type="spellEnd"/>
      <w:r>
        <w:t xml:space="preserve"> id</w:t>
      </w:r>
      <w:r w:rsidR="00707E01">
        <w:t>.</w:t>
      </w:r>
    </w:p>
    <w:p w14:paraId="4DA0B1B3" w14:textId="77777777" w:rsidR="00C37EE1" w:rsidRDefault="00C37EE1" w:rsidP="00C37EE1">
      <w:pPr>
        <w:autoSpaceDE w:val="0"/>
        <w:autoSpaceDN w:val="0"/>
        <w:adjustRightInd w:val="0"/>
        <w:ind w:left="1224"/>
        <w:outlineLvl w:val="1"/>
      </w:pPr>
    </w:p>
    <w:p w14:paraId="28CDFEE3" w14:textId="77777777" w:rsidR="00C37EE1" w:rsidRDefault="009377F0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55" w:name="_Toc46813112"/>
      <w:proofErr w:type="spellStart"/>
      <w:r>
        <w:t>GetEntitlementByUserLanId</w:t>
      </w:r>
      <w:bookmarkEnd w:id="55"/>
      <w:proofErr w:type="spellEnd"/>
    </w:p>
    <w:p w14:paraId="01B822A9" w14:textId="77777777" w:rsidR="00C37EE1" w:rsidRDefault="00692E9E" w:rsidP="00C37EE1">
      <w:pPr>
        <w:autoSpaceDE w:val="0"/>
        <w:autoSpaceDN w:val="0"/>
        <w:adjustRightInd w:val="0"/>
        <w:ind w:left="1224"/>
      </w:pPr>
      <w:r>
        <w:t xml:space="preserve">Return a list of Entitlement objects for a given user by calling stored procedure </w:t>
      </w:r>
      <w:proofErr w:type="spellStart"/>
      <w:r>
        <w:t>sp_AT_Check_Entitlements</w:t>
      </w:r>
      <w:proofErr w:type="spellEnd"/>
      <w:r>
        <w:t>.</w:t>
      </w:r>
    </w:p>
    <w:p w14:paraId="101658DB" w14:textId="77777777" w:rsidR="002005C1" w:rsidRDefault="002005C1" w:rsidP="00655E8C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14:paraId="445B8A86" w14:textId="7D809817" w:rsidR="00AA775D" w:rsidRPr="00EC32A5" w:rsidRDefault="00AA775D" w:rsidP="005D1101">
      <w:pPr>
        <w:numPr>
          <w:ilvl w:val="0"/>
          <w:numId w:val="32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56" w:name="_Toc46813113"/>
      <w:r w:rsidRPr="00EC32A5">
        <w:rPr>
          <w:b/>
          <w:sz w:val="24"/>
          <w:szCs w:val="24"/>
        </w:rPr>
        <w:t>Service</w:t>
      </w:r>
      <w:bookmarkEnd w:id="56"/>
    </w:p>
    <w:p w14:paraId="07C2C3AC" w14:textId="77777777" w:rsidR="00F26306" w:rsidRDefault="00F26306" w:rsidP="008243D5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14:paraId="55D94EDC" w14:textId="77777777" w:rsidR="00AA775D" w:rsidRPr="00BD6FEE" w:rsidRDefault="00AA775D" w:rsidP="005D1101">
      <w:pPr>
        <w:numPr>
          <w:ilvl w:val="1"/>
          <w:numId w:val="32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57" w:name="_Toc46813121"/>
      <w:proofErr w:type="spellStart"/>
      <w:r w:rsidRPr="00BD6FEE">
        <w:t>IEmailService.cs</w:t>
      </w:r>
      <w:bookmarkEnd w:id="57"/>
      <w:proofErr w:type="spellEnd"/>
    </w:p>
    <w:p w14:paraId="0CB342AA" w14:textId="77777777" w:rsidR="007333C6" w:rsidRDefault="007333C6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58" w:name="_Toc46813122"/>
      <w:r>
        <w:t>Send</w:t>
      </w:r>
      <w:bookmarkEnd w:id="58"/>
    </w:p>
    <w:p w14:paraId="54112715" w14:textId="77777777" w:rsidR="007333C6" w:rsidRDefault="007A1302" w:rsidP="00ED6550">
      <w:pPr>
        <w:autoSpaceDE w:val="0"/>
        <w:autoSpaceDN w:val="0"/>
        <w:adjustRightInd w:val="0"/>
        <w:ind w:left="1224"/>
      </w:pPr>
      <w:r>
        <w:t xml:space="preserve">Send email. </w:t>
      </w:r>
    </w:p>
    <w:p w14:paraId="31153ABB" w14:textId="77777777" w:rsidR="00B960C8" w:rsidRDefault="00B960C8" w:rsidP="00B960C8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14:paraId="167AD334" w14:textId="77777777" w:rsidR="00AA775D" w:rsidRPr="00BD6FEE" w:rsidRDefault="00AA775D" w:rsidP="005D1101">
      <w:pPr>
        <w:numPr>
          <w:ilvl w:val="1"/>
          <w:numId w:val="32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59" w:name="_Toc46813123"/>
      <w:proofErr w:type="spellStart"/>
      <w:r w:rsidRPr="00BD6FEE">
        <w:t>IEmployeeLog</w:t>
      </w:r>
      <w:r w:rsidR="00F77115" w:rsidRPr="00BD6FEE">
        <w:t>Service</w:t>
      </w:r>
      <w:r w:rsidRPr="00BD6FEE">
        <w:t>.cs</w:t>
      </w:r>
      <w:bookmarkEnd w:id="59"/>
      <w:proofErr w:type="spellEnd"/>
    </w:p>
    <w:p w14:paraId="01053F5F" w14:textId="77777777" w:rsidR="001047CF" w:rsidRDefault="009E2E5A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60" w:name="_Toc46813124"/>
      <w:proofErr w:type="spellStart"/>
      <w:r>
        <w:t>GetModules</w:t>
      </w:r>
      <w:bookmarkEnd w:id="60"/>
      <w:proofErr w:type="spellEnd"/>
    </w:p>
    <w:p w14:paraId="415CCBF2" w14:textId="77777777" w:rsidR="001047CF" w:rsidRDefault="001047CF" w:rsidP="00537B41">
      <w:pPr>
        <w:autoSpaceDE w:val="0"/>
        <w:autoSpaceDN w:val="0"/>
        <w:adjustRightInd w:val="0"/>
        <w:ind w:left="1224"/>
      </w:pPr>
      <w:r>
        <w:t xml:space="preserve">Return </w:t>
      </w:r>
      <w:r w:rsidR="00AB26C2">
        <w:t xml:space="preserve">a list of modules for a given user and log type by calling </w:t>
      </w:r>
      <w:proofErr w:type="spellStart"/>
      <w:r w:rsidR="00AB26C2">
        <w:t>EmployeeLogRepository.GetModules</w:t>
      </w:r>
      <w:proofErr w:type="spellEnd"/>
      <w:r w:rsidR="00AB26C2">
        <w:t>.</w:t>
      </w:r>
    </w:p>
    <w:p w14:paraId="2008D1BE" w14:textId="77777777" w:rsidR="00AB26C2" w:rsidRDefault="00AB26C2" w:rsidP="001047CF">
      <w:pPr>
        <w:autoSpaceDE w:val="0"/>
        <w:autoSpaceDN w:val="0"/>
        <w:adjustRightInd w:val="0"/>
        <w:ind w:left="1224"/>
        <w:outlineLvl w:val="1"/>
      </w:pPr>
    </w:p>
    <w:p w14:paraId="0D632843" w14:textId="77777777" w:rsidR="002A0BB6" w:rsidRDefault="00F86A8F" w:rsidP="005D1101">
      <w:pPr>
        <w:numPr>
          <w:ilvl w:val="2"/>
          <w:numId w:val="32"/>
        </w:numPr>
        <w:autoSpaceDE w:val="0"/>
        <w:autoSpaceDN w:val="0"/>
        <w:adjustRightInd w:val="0"/>
      </w:pPr>
      <w:proofErr w:type="spellStart"/>
      <w:r>
        <w:t>GetTypes</w:t>
      </w:r>
      <w:proofErr w:type="spellEnd"/>
    </w:p>
    <w:p w14:paraId="300C5BB2" w14:textId="77777777" w:rsidR="002A0BB6" w:rsidRDefault="002A0BB6" w:rsidP="004C2DBA">
      <w:pPr>
        <w:autoSpaceDE w:val="0"/>
        <w:autoSpaceDN w:val="0"/>
        <w:adjustRightInd w:val="0"/>
        <w:ind w:left="1224"/>
      </w:pPr>
      <w:r>
        <w:t xml:space="preserve">Return </w:t>
      </w:r>
      <w:r w:rsidR="0078180B">
        <w:t>a list of log types</w:t>
      </w:r>
      <w:r>
        <w:t xml:space="preserve"> for a given user</w:t>
      </w:r>
      <w:r w:rsidR="0078180B">
        <w:t xml:space="preserve"> and action the user to </w:t>
      </w:r>
      <w:r w:rsidR="005B665A">
        <w:t>perform.</w:t>
      </w:r>
    </w:p>
    <w:p w14:paraId="65268ED5" w14:textId="77777777" w:rsidR="004A696B" w:rsidRDefault="004A696B" w:rsidP="002A0BB6">
      <w:pPr>
        <w:autoSpaceDE w:val="0"/>
        <w:autoSpaceDN w:val="0"/>
        <w:adjustRightInd w:val="0"/>
        <w:ind w:left="1224"/>
        <w:outlineLvl w:val="1"/>
      </w:pPr>
    </w:p>
    <w:p w14:paraId="1342730C" w14:textId="77777777" w:rsidR="002A0BB6" w:rsidRDefault="00CE00FC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61" w:name="_Toc46813125"/>
      <w:proofErr w:type="spellStart"/>
      <w:r w:rsidRPr="00CE00FC">
        <w:t>GetLogsByEmpIdAndAction</w:t>
      </w:r>
      <w:bookmarkEnd w:id="61"/>
      <w:proofErr w:type="spellEnd"/>
    </w:p>
    <w:p w14:paraId="77445BE3" w14:textId="77777777" w:rsidR="002A0BB6" w:rsidRDefault="002A0BB6" w:rsidP="00ED6550">
      <w:pPr>
        <w:autoSpaceDE w:val="0"/>
        <w:autoSpaceDN w:val="0"/>
        <w:adjustRightInd w:val="0"/>
        <w:ind w:left="1224"/>
      </w:pPr>
      <w:r>
        <w:t xml:space="preserve">Return </w:t>
      </w:r>
      <w:r w:rsidR="004219E0">
        <w:t xml:space="preserve">a list of employee log objects for a given module, log type, employee, and action by calling </w:t>
      </w:r>
      <w:proofErr w:type="spellStart"/>
      <w:r w:rsidR="004219E0">
        <w:t>EmployeeLogRepository.GetLogsByEmpIdAndAction</w:t>
      </w:r>
      <w:proofErr w:type="spellEnd"/>
      <w:r w:rsidR="004219E0">
        <w:t>.</w:t>
      </w:r>
    </w:p>
    <w:p w14:paraId="14860D14" w14:textId="77777777" w:rsidR="001C2DC8" w:rsidRDefault="001C2DC8" w:rsidP="002A0BB6">
      <w:pPr>
        <w:autoSpaceDE w:val="0"/>
        <w:autoSpaceDN w:val="0"/>
        <w:adjustRightInd w:val="0"/>
        <w:ind w:left="1224"/>
        <w:outlineLvl w:val="1"/>
      </w:pPr>
    </w:p>
    <w:p w14:paraId="75B0643F" w14:textId="77777777" w:rsidR="002A0BB6" w:rsidRDefault="007D31C5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62" w:name="_Toc46813126"/>
      <w:proofErr w:type="spellStart"/>
      <w:r w:rsidRPr="007D31C5">
        <w:t>GetPendingLogsByReviewerEmpId</w:t>
      </w:r>
      <w:bookmarkEnd w:id="62"/>
      <w:proofErr w:type="spellEnd"/>
    </w:p>
    <w:p w14:paraId="0B02B6A2" w14:textId="77777777" w:rsidR="001C5194" w:rsidRDefault="001C5194" w:rsidP="00ED6550">
      <w:pPr>
        <w:autoSpaceDE w:val="0"/>
        <w:autoSpaceDN w:val="0"/>
        <w:adjustRightInd w:val="0"/>
        <w:ind w:left="1224"/>
      </w:pPr>
      <w:r>
        <w:t>Return a list of employee log objects for a given module, status, and review</w:t>
      </w:r>
      <w:r w:rsidR="002E13F2">
        <w:t>er</w:t>
      </w:r>
      <w:r>
        <w:t xml:space="preserve"> employee id by calling </w:t>
      </w:r>
      <w:proofErr w:type="spellStart"/>
      <w:r>
        <w:t>EmployeeLogRepository.</w:t>
      </w:r>
      <w:r w:rsidRPr="007D31C5">
        <w:t>GetPendingLogsByReviewerEmpId</w:t>
      </w:r>
      <w:proofErr w:type="spellEnd"/>
      <w:r>
        <w:t>.</w:t>
      </w:r>
    </w:p>
    <w:p w14:paraId="02250E24" w14:textId="77777777" w:rsidR="001C2DC8" w:rsidRDefault="001C2DC8" w:rsidP="002A0BB6">
      <w:pPr>
        <w:autoSpaceDE w:val="0"/>
        <w:autoSpaceDN w:val="0"/>
        <w:adjustRightInd w:val="0"/>
        <w:ind w:left="1224"/>
        <w:outlineLvl w:val="1"/>
      </w:pPr>
    </w:p>
    <w:p w14:paraId="629C31C6" w14:textId="77777777" w:rsidR="002A0BB6" w:rsidRDefault="00F07CC4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63" w:name="_Toc46813127"/>
      <w:proofErr w:type="spellStart"/>
      <w:r w:rsidRPr="00F07CC4">
        <w:t>GetPendingStatuses</w:t>
      </w:r>
      <w:bookmarkEnd w:id="63"/>
      <w:proofErr w:type="spellEnd"/>
    </w:p>
    <w:p w14:paraId="1D2E69B4" w14:textId="77777777" w:rsidR="002A0BB6" w:rsidRDefault="002A0BB6" w:rsidP="00ED6550">
      <w:pPr>
        <w:autoSpaceDE w:val="0"/>
        <w:autoSpaceDN w:val="0"/>
        <w:adjustRightInd w:val="0"/>
        <w:ind w:left="1224"/>
      </w:pPr>
      <w:r>
        <w:t xml:space="preserve">Return </w:t>
      </w:r>
      <w:r w:rsidR="00FE1E24">
        <w:t>a list of pending status</w:t>
      </w:r>
      <w:r>
        <w:t xml:space="preserve"> for a given </w:t>
      </w:r>
      <w:r w:rsidR="00FE1E24">
        <w:t xml:space="preserve">module by calling </w:t>
      </w:r>
      <w:proofErr w:type="spellStart"/>
      <w:r w:rsidR="00FE1E24">
        <w:t>EmployeeLogRepository.GetPendingStatuses</w:t>
      </w:r>
      <w:proofErr w:type="spellEnd"/>
      <w:r>
        <w:t>.</w:t>
      </w:r>
    </w:p>
    <w:p w14:paraId="1899D0AC" w14:textId="77777777" w:rsidR="00FE1E24" w:rsidRDefault="00FE1E24" w:rsidP="002A0BB6">
      <w:pPr>
        <w:autoSpaceDE w:val="0"/>
        <w:autoSpaceDN w:val="0"/>
        <w:adjustRightInd w:val="0"/>
        <w:ind w:left="1224"/>
        <w:outlineLvl w:val="1"/>
      </w:pPr>
    </w:p>
    <w:p w14:paraId="5FE70563" w14:textId="77777777" w:rsidR="002A0BB6" w:rsidRDefault="006E5510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64" w:name="_Toc46813128"/>
      <w:proofErr w:type="spellStart"/>
      <w:r>
        <w:t>GetReasons</w:t>
      </w:r>
      <w:bookmarkEnd w:id="64"/>
      <w:proofErr w:type="spellEnd"/>
    </w:p>
    <w:p w14:paraId="3CC69BEE" w14:textId="77777777" w:rsidR="002A0BB6" w:rsidRDefault="002A0BB6" w:rsidP="00ED6550">
      <w:pPr>
        <w:autoSpaceDE w:val="0"/>
        <w:autoSpaceDN w:val="0"/>
        <w:adjustRightInd w:val="0"/>
        <w:ind w:left="1224"/>
      </w:pPr>
      <w:r>
        <w:t xml:space="preserve">Return </w:t>
      </w:r>
      <w:r w:rsidR="003E0416">
        <w:t xml:space="preserve">a list of Reason objects for a given log type and action to perform by calling </w:t>
      </w:r>
      <w:proofErr w:type="spellStart"/>
      <w:r w:rsidR="003E0416">
        <w:t>EmployeeLogRepository.GetReasons</w:t>
      </w:r>
      <w:proofErr w:type="spellEnd"/>
      <w:r w:rsidR="003E0416">
        <w:t>.</w:t>
      </w:r>
    </w:p>
    <w:p w14:paraId="2A58C1B2" w14:textId="77777777" w:rsidR="003E0416" w:rsidRDefault="003E0416" w:rsidP="002A0BB6">
      <w:pPr>
        <w:autoSpaceDE w:val="0"/>
        <w:autoSpaceDN w:val="0"/>
        <w:adjustRightInd w:val="0"/>
        <w:ind w:left="1224"/>
        <w:outlineLvl w:val="1"/>
      </w:pPr>
    </w:p>
    <w:p w14:paraId="2A0B810A" w14:textId="77777777" w:rsidR="002A0BB6" w:rsidRDefault="001A51D5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65" w:name="_Toc46813129"/>
      <w:proofErr w:type="spellStart"/>
      <w:r>
        <w:t>ProcessActivation</w:t>
      </w:r>
      <w:bookmarkEnd w:id="65"/>
      <w:proofErr w:type="spellEnd"/>
    </w:p>
    <w:p w14:paraId="16621907" w14:textId="77777777" w:rsidR="00840458" w:rsidRDefault="00840458" w:rsidP="00ED6550">
      <w:pPr>
        <w:autoSpaceDE w:val="0"/>
        <w:autoSpaceDN w:val="0"/>
        <w:adjustRightInd w:val="0"/>
        <w:ind w:left="1224"/>
      </w:pPr>
      <w:r>
        <w:t>Inactivate or activate a given a list of logs for a given user, action to perform, log type, reason to inactivate or activate, reason text, and comment</w:t>
      </w:r>
      <w:r w:rsidR="0058557E">
        <w:t xml:space="preserve"> by calling </w:t>
      </w:r>
      <w:proofErr w:type="spellStart"/>
      <w:r w:rsidR="0058557E">
        <w:t>EmployeeLogRepository.ProcessActivation</w:t>
      </w:r>
      <w:proofErr w:type="spellEnd"/>
      <w:r>
        <w:t>.</w:t>
      </w:r>
    </w:p>
    <w:p w14:paraId="4C66E474" w14:textId="77777777" w:rsidR="00840458" w:rsidRDefault="00840458" w:rsidP="00EA48CF">
      <w:pPr>
        <w:autoSpaceDE w:val="0"/>
        <w:autoSpaceDN w:val="0"/>
        <w:adjustRightInd w:val="0"/>
        <w:ind w:left="1224"/>
      </w:pPr>
      <w:r>
        <w:t>Return true if successful, false otherwise.</w:t>
      </w:r>
    </w:p>
    <w:p w14:paraId="225717D9" w14:textId="77777777" w:rsidR="00840458" w:rsidRDefault="00840458" w:rsidP="002A0BB6">
      <w:pPr>
        <w:autoSpaceDE w:val="0"/>
        <w:autoSpaceDN w:val="0"/>
        <w:adjustRightInd w:val="0"/>
        <w:ind w:left="1224"/>
        <w:outlineLvl w:val="1"/>
      </w:pPr>
    </w:p>
    <w:p w14:paraId="023AB448" w14:textId="77777777" w:rsidR="00077CEA" w:rsidRDefault="00077CEA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66" w:name="_Toc46813130"/>
      <w:proofErr w:type="spellStart"/>
      <w:r>
        <w:t>ProcessReassignment</w:t>
      </w:r>
      <w:bookmarkEnd w:id="66"/>
      <w:proofErr w:type="spellEnd"/>
    </w:p>
    <w:p w14:paraId="2122D678" w14:textId="77777777" w:rsidR="00077CEA" w:rsidRDefault="00AB51B1" w:rsidP="00ED6550">
      <w:pPr>
        <w:autoSpaceDE w:val="0"/>
        <w:autoSpaceDN w:val="0"/>
        <w:adjustRightInd w:val="0"/>
        <w:ind w:left="1224"/>
      </w:pPr>
      <w:r>
        <w:t xml:space="preserve">Re-assign </w:t>
      </w:r>
      <w:r w:rsidR="00077CEA">
        <w:t>a given a list of logs for a given user</w:t>
      </w:r>
      <w:r>
        <w:t xml:space="preserve"> to another reviewer by calling </w:t>
      </w:r>
      <w:proofErr w:type="spellStart"/>
      <w:r>
        <w:t>EmployeeLogRepository.ProcessReassignment</w:t>
      </w:r>
      <w:proofErr w:type="spellEnd"/>
      <w:r w:rsidR="00D96D2A">
        <w:t xml:space="preserve"> passing in </w:t>
      </w:r>
      <w:proofErr w:type="spellStart"/>
      <w:r w:rsidR="00D96D2A">
        <w:t>userLanId</w:t>
      </w:r>
      <w:proofErr w:type="spellEnd"/>
      <w:r w:rsidR="00D96D2A">
        <w:t>, a list of log ids to be reassigned, reviewer employee id to be reassigned to, re-assign reason id, re-assign reason text, and re-assign comment text</w:t>
      </w:r>
      <w:r w:rsidR="00077CEA">
        <w:t>.</w:t>
      </w:r>
    </w:p>
    <w:p w14:paraId="508A88CB" w14:textId="77777777" w:rsidR="00C605AB" w:rsidRDefault="00C605AB" w:rsidP="00C605AB">
      <w:pPr>
        <w:autoSpaceDE w:val="0"/>
        <w:autoSpaceDN w:val="0"/>
        <w:adjustRightInd w:val="0"/>
        <w:ind w:left="1224"/>
      </w:pPr>
      <w:r>
        <w:t>Return true if successful, false otherwise.</w:t>
      </w:r>
    </w:p>
    <w:p w14:paraId="6DAEC45C" w14:textId="77777777" w:rsidR="00446EF9" w:rsidRDefault="00446EF9" w:rsidP="00C605AB">
      <w:pPr>
        <w:autoSpaceDE w:val="0"/>
        <w:autoSpaceDN w:val="0"/>
        <w:adjustRightInd w:val="0"/>
        <w:ind w:left="1224"/>
      </w:pPr>
    </w:p>
    <w:p w14:paraId="64AFFDD9" w14:textId="77777777" w:rsidR="00446EF9" w:rsidRDefault="00446EF9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67" w:name="_Toc46813131"/>
      <w:proofErr w:type="spellStart"/>
      <w:r>
        <w:t>GetLogDetail</w:t>
      </w:r>
      <w:bookmarkEnd w:id="67"/>
      <w:proofErr w:type="spellEnd"/>
    </w:p>
    <w:p w14:paraId="4EAA548F" w14:textId="77777777" w:rsidR="00446EF9" w:rsidRDefault="00446EF9" w:rsidP="00446EF9">
      <w:pPr>
        <w:autoSpaceDE w:val="0"/>
        <w:autoSpaceDN w:val="0"/>
        <w:adjustRightInd w:val="0"/>
        <w:ind w:left="1224"/>
      </w:pPr>
      <w:r>
        <w:t xml:space="preserve">Return log detail object for a given log id and log type by calling </w:t>
      </w:r>
      <w:proofErr w:type="spellStart"/>
      <w:r w:rsidR="000570CD">
        <w:t>EmployeeLog</w:t>
      </w:r>
      <w:r>
        <w:t>Repository.GetCoachingDetail</w:t>
      </w:r>
      <w:proofErr w:type="spellEnd"/>
      <w:r>
        <w:t xml:space="preserve"> or by calling </w:t>
      </w:r>
      <w:proofErr w:type="spellStart"/>
      <w:r w:rsidR="000570CD">
        <w:t>EmployeeLog</w:t>
      </w:r>
      <w:r>
        <w:t>Repository.GetWarningDetail</w:t>
      </w:r>
      <w:proofErr w:type="spellEnd"/>
      <w:r>
        <w:t>.</w:t>
      </w:r>
    </w:p>
    <w:p w14:paraId="777ACCE9" w14:textId="77777777" w:rsidR="00B1352A" w:rsidRDefault="00B1352A" w:rsidP="00446EF9">
      <w:pPr>
        <w:autoSpaceDE w:val="0"/>
        <w:autoSpaceDN w:val="0"/>
        <w:adjustRightInd w:val="0"/>
        <w:ind w:left="1224"/>
      </w:pPr>
    </w:p>
    <w:p w14:paraId="3D13F41E" w14:textId="77777777" w:rsidR="00B1352A" w:rsidRDefault="00B1352A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68" w:name="_Toc46813132"/>
      <w:proofErr w:type="spellStart"/>
      <w:r>
        <w:t>GetLogsByLogName</w:t>
      </w:r>
      <w:bookmarkEnd w:id="68"/>
      <w:proofErr w:type="spellEnd"/>
    </w:p>
    <w:p w14:paraId="4188E4E9" w14:textId="77777777" w:rsidR="00B1352A" w:rsidRDefault="0023635D" w:rsidP="00871051">
      <w:pPr>
        <w:autoSpaceDE w:val="0"/>
        <w:autoSpaceDN w:val="0"/>
        <w:adjustRightInd w:val="0"/>
        <w:ind w:left="1224"/>
      </w:pPr>
      <w:r>
        <w:t xml:space="preserve">Return a list of logs for a given log name by calling </w:t>
      </w:r>
      <w:proofErr w:type="spellStart"/>
      <w:r>
        <w:t>EmployeeRepository.GetLogsByLogname</w:t>
      </w:r>
      <w:proofErr w:type="spellEnd"/>
      <w:r>
        <w:t>.</w:t>
      </w:r>
    </w:p>
    <w:p w14:paraId="3BC29975" w14:textId="77777777" w:rsidR="00BC7E51" w:rsidRDefault="00BC7E51" w:rsidP="00B1352A">
      <w:pPr>
        <w:autoSpaceDE w:val="0"/>
        <w:autoSpaceDN w:val="0"/>
        <w:adjustRightInd w:val="0"/>
        <w:ind w:left="1224"/>
        <w:outlineLvl w:val="1"/>
      </w:pPr>
    </w:p>
    <w:p w14:paraId="3385FD0A" w14:textId="77777777" w:rsidR="00BC7E51" w:rsidRDefault="00BC7E51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69" w:name="_Toc46813133"/>
      <w:r>
        <w:t>Delete</w:t>
      </w:r>
      <w:bookmarkEnd w:id="69"/>
    </w:p>
    <w:p w14:paraId="364932D0" w14:textId="77777777" w:rsidR="00BC7E51" w:rsidRDefault="009D2C83" w:rsidP="00E53A7E">
      <w:pPr>
        <w:autoSpaceDE w:val="0"/>
        <w:autoSpaceDN w:val="0"/>
        <w:adjustRightInd w:val="0"/>
        <w:ind w:left="1224"/>
      </w:pPr>
      <w:r>
        <w:t xml:space="preserve">Delete a log for a given log id </w:t>
      </w:r>
      <w:r w:rsidR="005C1D77">
        <w:t xml:space="preserve">and log type </w:t>
      </w:r>
      <w:r>
        <w:t xml:space="preserve">by calling </w:t>
      </w:r>
      <w:proofErr w:type="spellStart"/>
      <w:r>
        <w:t>EmployeeRepository.Delete</w:t>
      </w:r>
      <w:proofErr w:type="spellEnd"/>
      <w:r>
        <w:t>.</w:t>
      </w:r>
    </w:p>
    <w:p w14:paraId="312F28A9" w14:textId="77777777" w:rsidR="00AA775D" w:rsidRPr="00BD6FEE" w:rsidRDefault="00AA775D" w:rsidP="005D1101">
      <w:pPr>
        <w:numPr>
          <w:ilvl w:val="1"/>
          <w:numId w:val="32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70" w:name="_Toc46813134"/>
      <w:proofErr w:type="spellStart"/>
      <w:r w:rsidRPr="00BD6FEE">
        <w:t>IEmployee</w:t>
      </w:r>
      <w:r w:rsidR="003517FD" w:rsidRPr="00BD6FEE">
        <w:t>Service</w:t>
      </w:r>
      <w:r w:rsidRPr="00BD6FEE">
        <w:t>.cs</w:t>
      </w:r>
      <w:bookmarkEnd w:id="70"/>
      <w:proofErr w:type="spellEnd"/>
    </w:p>
    <w:p w14:paraId="79379FBA" w14:textId="77777777" w:rsidR="00C2426C" w:rsidRDefault="000A11C6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71" w:name="_Toc46813135"/>
      <w:proofErr w:type="spellStart"/>
      <w:r>
        <w:lastRenderedPageBreak/>
        <w:t>GetEmployees</w:t>
      </w:r>
      <w:bookmarkEnd w:id="71"/>
      <w:proofErr w:type="spellEnd"/>
    </w:p>
    <w:p w14:paraId="65F79595" w14:textId="77777777" w:rsidR="00310D8D" w:rsidRDefault="00310D8D" w:rsidP="00C2426C">
      <w:pPr>
        <w:autoSpaceDE w:val="0"/>
        <w:autoSpaceDN w:val="0"/>
        <w:adjustRightInd w:val="0"/>
        <w:ind w:left="1224"/>
      </w:pPr>
      <w:r>
        <w:t xml:space="preserve">Return a list of Employee objects for a given user, log type, module, and action to perform by calling </w:t>
      </w:r>
      <w:proofErr w:type="spellStart"/>
      <w:r>
        <w:t>EmployeeRepository.GetEmployees</w:t>
      </w:r>
      <w:proofErr w:type="spellEnd"/>
      <w:r>
        <w:t>.</w:t>
      </w:r>
    </w:p>
    <w:p w14:paraId="66326E70" w14:textId="77777777" w:rsidR="00310D8D" w:rsidRDefault="00310D8D" w:rsidP="00C2426C">
      <w:pPr>
        <w:autoSpaceDE w:val="0"/>
        <w:autoSpaceDN w:val="0"/>
        <w:adjustRightInd w:val="0"/>
        <w:ind w:left="1224"/>
      </w:pPr>
    </w:p>
    <w:p w14:paraId="37C39B73" w14:textId="77777777" w:rsidR="006D2F0C" w:rsidRDefault="009C2D98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72" w:name="_Toc46813136"/>
      <w:proofErr w:type="spellStart"/>
      <w:r>
        <w:t>GetPendingReviewers</w:t>
      </w:r>
      <w:bookmarkEnd w:id="72"/>
      <w:proofErr w:type="spellEnd"/>
    </w:p>
    <w:p w14:paraId="662F5FAB" w14:textId="77777777" w:rsidR="006D2F0C" w:rsidRDefault="006D2F0C" w:rsidP="006D2F0C">
      <w:pPr>
        <w:autoSpaceDE w:val="0"/>
        <w:autoSpaceDN w:val="0"/>
        <w:adjustRightInd w:val="0"/>
        <w:ind w:left="1224"/>
      </w:pPr>
      <w:r>
        <w:t xml:space="preserve">Return a list of </w:t>
      </w:r>
      <w:r w:rsidR="00E40855">
        <w:t>pending reviewers (</w:t>
      </w:r>
      <w:r>
        <w:t>Employee objects</w:t>
      </w:r>
      <w:r w:rsidR="00E40855">
        <w:t>)</w:t>
      </w:r>
      <w:r>
        <w:t xml:space="preserve"> for a given user, module, and </w:t>
      </w:r>
      <w:r w:rsidR="006109FE">
        <w:t>log status</w:t>
      </w:r>
      <w:r>
        <w:t xml:space="preserve"> by calling </w:t>
      </w:r>
      <w:proofErr w:type="spellStart"/>
      <w:r>
        <w:t>EmployeeRepository.Get</w:t>
      </w:r>
      <w:r w:rsidR="006109FE">
        <w:t>PendingReviewers</w:t>
      </w:r>
      <w:proofErr w:type="spellEnd"/>
      <w:r>
        <w:t>.</w:t>
      </w:r>
    </w:p>
    <w:p w14:paraId="42761B9B" w14:textId="77777777" w:rsidR="006D2F0C" w:rsidRDefault="006D2F0C" w:rsidP="00C2426C">
      <w:pPr>
        <w:autoSpaceDE w:val="0"/>
        <w:autoSpaceDN w:val="0"/>
        <w:adjustRightInd w:val="0"/>
        <w:ind w:left="1224"/>
      </w:pPr>
    </w:p>
    <w:p w14:paraId="480DE625" w14:textId="77777777" w:rsidR="00BB2140" w:rsidRDefault="00BB2140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73" w:name="_Toc46813137"/>
      <w:proofErr w:type="spellStart"/>
      <w:r>
        <w:t>Get</w:t>
      </w:r>
      <w:r w:rsidR="00965BC7">
        <w:t>AssignToList</w:t>
      </w:r>
      <w:bookmarkEnd w:id="73"/>
      <w:proofErr w:type="spellEnd"/>
    </w:p>
    <w:p w14:paraId="5842F54D" w14:textId="77777777" w:rsidR="00BB2140" w:rsidRDefault="00BB2140" w:rsidP="00BB2140">
      <w:pPr>
        <w:autoSpaceDE w:val="0"/>
        <w:autoSpaceDN w:val="0"/>
        <w:adjustRightInd w:val="0"/>
        <w:ind w:left="1224"/>
      </w:pPr>
      <w:r>
        <w:t xml:space="preserve">Return a list of Employee objects </w:t>
      </w:r>
      <w:r w:rsidR="00E40855">
        <w:t xml:space="preserve">to assign to </w:t>
      </w:r>
      <w:r>
        <w:t>for a given user, module, log status</w:t>
      </w:r>
      <w:r w:rsidR="00E40855">
        <w:t>, and current reviewer</w:t>
      </w:r>
      <w:r>
        <w:t xml:space="preserve"> by calling </w:t>
      </w:r>
      <w:proofErr w:type="spellStart"/>
      <w:r>
        <w:t>EmployeeRepository.Get</w:t>
      </w:r>
      <w:r w:rsidR="005C6A3D">
        <w:t>AssignToList</w:t>
      </w:r>
      <w:proofErr w:type="spellEnd"/>
      <w:r>
        <w:t>.</w:t>
      </w:r>
    </w:p>
    <w:p w14:paraId="1BC97F57" w14:textId="77777777" w:rsidR="00BB2140" w:rsidRPr="00EC32A5" w:rsidRDefault="00BB2140" w:rsidP="00C2426C">
      <w:pPr>
        <w:autoSpaceDE w:val="0"/>
        <w:autoSpaceDN w:val="0"/>
        <w:adjustRightInd w:val="0"/>
        <w:ind w:left="1224"/>
        <w:rPr>
          <w:b/>
        </w:rPr>
      </w:pPr>
    </w:p>
    <w:p w14:paraId="1C26E375" w14:textId="77777777" w:rsidR="00AA775D" w:rsidRPr="00BD6FEE" w:rsidRDefault="00AA775D" w:rsidP="005D1101">
      <w:pPr>
        <w:numPr>
          <w:ilvl w:val="1"/>
          <w:numId w:val="32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74" w:name="_Toc46813138"/>
      <w:proofErr w:type="spellStart"/>
      <w:r w:rsidRPr="00BD6FEE">
        <w:t>IUser</w:t>
      </w:r>
      <w:r w:rsidR="00970034" w:rsidRPr="00BD6FEE">
        <w:t>Service</w:t>
      </w:r>
      <w:r w:rsidRPr="00BD6FEE">
        <w:t>.cs</w:t>
      </w:r>
      <w:bookmarkEnd w:id="74"/>
      <w:proofErr w:type="spellEnd"/>
    </w:p>
    <w:p w14:paraId="1AF0B17C" w14:textId="77777777" w:rsidR="00C049D8" w:rsidRDefault="002A3BBD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75" w:name="_Toc46813139"/>
      <w:proofErr w:type="spellStart"/>
      <w:r>
        <w:t>GetUserByLanId</w:t>
      </w:r>
      <w:bookmarkEnd w:id="75"/>
      <w:proofErr w:type="spellEnd"/>
    </w:p>
    <w:p w14:paraId="1ED59B72" w14:textId="77777777" w:rsidR="00C049D8" w:rsidRDefault="00C049D8" w:rsidP="00C049D8">
      <w:pPr>
        <w:autoSpaceDE w:val="0"/>
        <w:autoSpaceDN w:val="0"/>
        <w:adjustRightInd w:val="0"/>
        <w:ind w:left="1224"/>
      </w:pPr>
      <w:r>
        <w:t xml:space="preserve">Return </w:t>
      </w:r>
      <w:r w:rsidR="00B75861">
        <w:t xml:space="preserve">a </w:t>
      </w:r>
      <w:proofErr w:type="gramStart"/>
      <w:r w:rsidR="00B75861">
        <w:t>User</w:t>
      </w:r>
      <w:proofErr w:type="gramEnd"/>
      <w:r w:rsidR="00B75861">
        <w:t xml:space="preserve"> object for a given user </w:t>
      </w:r>
      <w:proofErr w:type="spellStart"/>
      <w:r w:rsidR="00B75861">
        <w:t>lan</w:t>
      </w:r>
      <w:proofErr w:type="spellEnd"/>
      <w:r w:rsidR="00B75861">
        <w:t xml:space="preserve"> id</w:t>
      </w:r>
      <w:r>
        <w:t xml:space="preserve"> by calling </w:t>
      </w:r>
      <w:proofErr w:type="spellStart"/>
      <w:r w:rsidR="00B75861">
        <w:t>User</w:t>
      </w:r>
      <w:r>
        <w:t>Repository.Get</w:t>
      </w:r>
      <w:r w:rsidR="00B75861">
        <w:t>UserByLanId</w:t>
      </w:r>
      <w:proofErr w:type="spellEnd"/>
      <w:r>
        <w:t>.</w:t>
      </w:r>
    </w:p>
    <w:p w14:paraId="03B91D24" w14:textId="77777777" w:rsidR="00D15394" w:rsidRDefault="00D15394" w:rsidP="00D15394">
      <w:pPr>
        <w:autoSpaceDE w:val="0"/>
        <w:autoSpaceDN w:val="0"/>
        <w:adjustRightInd w:val="0"/>
        <w:ind w:left="1224"/>
        <w:outlineLvl w:val="1"/>
      </w:pPr>
    </w:p>
    <w:p w14:paraId="6F9F8E72" w14:textId="77777777" w:rsidR="001243F2" w:rsidRDefault="00320221" w:rsidP="005D1101">
      <w:pPr>
        <w:numPr>
          <w:ilvl w:val="2"/>
          <w:numId w:val="32"/>
        </w:numPr>
        <w:autoSpaceDE w:val="0"/>
        <w:autoSpaceDN w:val="0"/>
        <w:adjustRightInd w:val="0"/>
        <w:outlineLvl w:val="1"/>
      </w:pPr>
      <w:bookmarkStart w:id="76" w:name="_Toc46813140"/>
      <w:proofErr w:type="spellStart"/>
      <w:r>
        <w:t>UserIsEntitled</w:t>
      </w:r>
      <w:bookmarkEnd w:id="76"/>
      <w:proofErr w:type="spellEnd"/>
    </w:p>
    <w:p w14:paraId="5728973C" w14:textId="77777777" w:rsidR="001243F2" w:rsidRPr="00AD5A2E" w:rsidRDefault="001243F2" w:rsidP="00E125B9">
      <w:pPr>
        <w:autoSpaceDE w:val="0"/>
        <w:autoSpaceDN w:val="0"/>
        <w:adjustRightInd w:val="0"/>
        <w:ind w:left="1224"/>
      </w:pPr>
      <w:r>
        <w:t xml:space="preserve">Return a </w:t>
      </w:r>
      <w:proofErr w:type="gramStart"/>
      <w:r>
        <w:t>User</w:t>
      </w:r>
      <w:proofErr w:type="gramEnd"/>
      <w:r>
        <w:t xml:space="preserve"> object for a given user </w:t>
      </w:r>
      <w:proofErr w:type="spellStart"/>
      <w:r>
        <w:t>lan</w:t>
      </w:r>
      <w:proofErr w:type="spellEnd"/>
      <w:r>
        <w:t xml:space="preserve"> id by calling </w:t>
      </w:r>
      <w:proofErr w:type="spellStart"/>
      <w:r>
        <w:t>UserRepository.GetUserByLanId</w:t>
      </w:r>
      <w:proofErr w:type="spellEnd"/>
      <w:r>
        <w:t>.</w:t>
      </w:r>
    </w:p>
    <w:p w14:paraId="283BD644" w14:textId="77777777" w:rsidR="00AE0A92" w:rsidRPr="00AD5A2E" w:rsidRDefault="00AE0A92">
      <w:pPr>
        <w:autoSpaceDE w:val="0"/>
        <w:autoSpaceDN w:val="0"/>
        <w:adjustRightInd w:val="0"/>
        <w:ind w:left="1224"/>
      </w:pPr>
    </w:p>
    <w:sectPr w:rsidR="00AE0A92" w:rsidRPr="00AD5A2E" w:rsidSect="00F91A75"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92B02" w14:textId="77777777" w:rsidR="00DA6F7C" w:rsidRDefault="00DA6F7C">
      <w:r>
        <w:separator/>
      </w:r>
    </w:p>
  </w:endnote>
  <w:endnote w:type="continuationSeparator" w:id="0">
    <w:p w14:paraId="58BAB1B6" w14:textId="77777777" w:rsidR="00DA6F7C" w:rsidRDefault="00DA6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LTPro-Light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ashboar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17AB0" w14:textId="77777777" w:rsidR="000F6C38" w:rsidRDefault="003F46D9" w:rsidP="0075562D">
    <w:pPr>
      <w:rPr>
        <w:sz w:val="18"/>
      </w:rPr>
    </w:pPr>
    <w:r>
      <w:rPr>
        <w:b/>
        <w:sz w:val="18"/>
      </w:rPr>
      <w:t>MAXIMUS</w:t>
    </w:r>
    <w:r w:rsidR="000F6C38">
      <w:rPr>
        <w:b/>
        <w:sz w:val="18"/>
      </w:rPr>
      <w:t xml:space="preserve"> CONFIDENTIAL</w:t>
    </w:r>
    <w:r w:rsidR="000F6C38">
      <w:rPr>
        <w:b/>
        <w:sz w:val="18"/>
      </w:rPr>
      <w:tab/>
      <w:t xml:space="preserve">                                                                  </w:t>
    </w:r>
    <w:proofErr w:type="spellStart"/>
    <w:r w:rsidR="000F6C38">
      <w:rPr>
        <w:b/>
        <w:sz w:val="18"/>
      </w:rPr>
      <w:t>CCO_eCoaching_Admin_Common_DD</w:t>
    </w:r>
    <w:proofErr w:type="spellEnd"/>
  </w:p>
  <w:p w14:paraId="0A9C52E9" w14:textId="77777777" w:rsidR="000F6C38" w:rsidRDefault="000F6C38" w:rsidP="0075562D">
    <w:pPr>
      <w:rPr>
        <w:sz w:val="18"/>
      </w:rPr>
    </w:pPr>
    <w:r>
      <w:rPr>
        <w:sz w:val="18"/>
      </w:rPr>
      <w:t xml:space="preserve">Copyrighted Material of </w:t>
    </w:r>
    <w:r w:rsidR="004C5178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14:paraId="2A256520" w14:textId="77777777" w:rsidR="000F6C38" w:rsidRDefault="000F6C38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F084E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90D8F" w14:textId="77777777" w:rsidR="00DA6F7C" w:rsidRDefault="00DA6F7C">
      <w:r>
        <w:separator/>
      </w:r>
    </w:p>
  </w:footnote>
  <w:footnote w:type="continuationSeparator" w:id="0">
    <w:p w14:paraId="304182C5" w14:textId="77777777" w:rsidR="00DA6F7C" w:rsidRDefault="00DA6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EF8"/>
    <w:multiLevelType w:val="hybridMultilevel"/>
    <w:tmpl w:val="3858CF1E"/>
    <w:lvl w:ilvl="0" w:tplc="448ACC6E">
      <w:numFmt w:val="bullet"/>
      <w:lvlText w:val="-"/>
      <w:lvlJc w:val="left"/>
      <w:pPr>
        <w:tabs>
          <w:tab w:val="num" w:pos="1656"/>
        </w:tabs>
        <w:ind w:left="165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" w15:restartNumberingAfterBreak="0">
    <w:nsid w:val="02FA6CF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3F3C2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12EAB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17AA026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17E13F4A"/>
    <w:multiLevelType w:val="hybridMultilevel"/>
    <w:tmpl w:val="5FC21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B040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1B827D1D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C8A1F8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21CF35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26461584"/>
    <w:multiLevelType w:val="multilevel"/>
    <w:tmpl w:val="44E2E790"/>
    <w:lvl w:ilvl="0">
      <w:start w:val="2"/>
      <w:numFmt w:val="decimal"/>
      <w:lvlText w:val="%1"/>
      <w:lvlJc w:val="left"/>
      <w:pPr>
        <w:ind w:left="402" w:hanging="40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2" w:hanging="40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3258BB"/>
    <w:multiLevelType w:val="hybridMultilevel"/>
    <w:tmpl w:val="4D344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67A1B"/>
    <w:multiLevelType w:val="hybridMultilevel"/>
    <w:tmpl w:val="26FE2792"/>
    <w:lvl w:ilvl="0" w:tplc="0CE409B0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317352B0"/>
    <w:multiLevelType w:val="hybridMultilevel"/>
    <w:tmpl w:val="F5100E50"/>
    <w:lvl w:ilvl="0" w:tplc="627483BA">
      <w:start w:val="21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5" w15:restartNumberingAfterBreak="0">
    <w:nsid w:val="31E14D3D"/>
    <w:multiLevelType w:val="hybridMultilevel"/>
    <w:tmpl w:val="F3E66602"/>
    <w:lvl w:ilvl="0" w:tplc="4208A936">
      <w:start w:val="17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6" w15:restartNumberingAfterBreak="0">
    <w:nsid w:val="327F016A"/>
    <w:multiLevelType w:val="hybridMultilevel"/>
    <w:tmpl w:val="F2E287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35280BA6"/>
    <w:multiLevelType w:val="multilevel"/>
    <w:tmpl w:val="2A2C27B8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8" w15:restartNumberingAfterBreak="0">
    <w:nsid w:val="3A7D17B8"/>
    <w:multiLevelType w:val="hybridMultilevel"/>
    <w:tmpl w:val="6CAED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6462AD"/>
    <w:multiLevelType w:val="hybridMultilevel"/>
    <w:tmpl w:val="B950B210"/>
    <w:lvl w:ilvl="0" w:tplc="BC0A77FE">
      <w:numFmt w:val="bullet"/>
      <w:lvlText w:val="-"/>
      <w:lvlJc w:val="left"/>
      <w:pPr>
        <w:tabs>
          <w:tab w:val="num" w:pos="1701"/>
        </w:tabs>
        <w:ind w:left="170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21"/>
        </w:tabs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41"/>
        </w:tabs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61"/>
        </w:tabs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81"/>
        </w:tabs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21"/>
        </w:tabs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41"/>
        </w:tabs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</w:rPr>
    </w:lvl>
  </w:abstractNum>
  <w:abstractNum w:abstractNumId="20" w15:restartNumberingAfterBreak="0">
    <w:nsid w:val="45C149F5"/>
    <w:multiLevelType w:val="hybridMultilevel"/>
    <w:tmpl w:val="227434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49EA6D42"/>
    <w:multiLevelType w:val="hybridMultilevel"/>
    <w:tmpl w:val="02245E60"/>
    <w:lvl w:ilvl="0" w:tplc="AB8C9322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AC64B9A"/>
    <w:multiLevelType w:val="hybridMultilevel"/>
    <w:tmpl w:val="5CEC29CC"/>
    <w:lvl w:ilvl="0" w:tplc="774C1FFC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4" w15:restartNumberingAfterBreak="0">
    <w:nsid w:val="4C7D1EA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 w15:restartNumberingAfterBreak="0">
    <w:nsid w:val="51B55A6C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2850B7F"/>
    <w:multiLevelType w:val="hybridMultilevel"/>
    <w:tmpl w:val="6D5018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505B52"/>
    <w:multiLevelType w:val="hybridMultilevel"/>
    <w:tmpl w:val="270EC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9317E05"/>
    <w:multiLevelType w:val="hybridMultilevel"/>
    <w:tmpl w:val="050E4FF6"/>
    <w:lvl w:ilvl="0" w:tplc="D2E8CBC0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9" w15:restartNumberingAfterBreak="0">
    <w:nsid w:val="5A052D1E"/>
    <w:multiLevelType w:val="multilevel"/>
    <w:tmpl w:val="7BFC162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0" w15:restartNumberingAfterBreak="0">
    <w:nsid w:val="5EAA6394"/>
    <w:multiLevelType w:val="hybridMultilevel"/>
    <w:tmpl w:val="BFB06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68663CB"/>
    <w:multiLevelType w:val="hybridMultilevel"/>
    <w:tmpl w:val="7A021636"/>
    <w:lvl w:ilvl="0" w:tplc="B734B3D4">
      <w:start w:val="170"/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2" w15:restartNumberingAfterBreak="0">
    <w:nsid w:val="69727E8E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A0A4A4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4" w15:restartNumberingAfterBreak="0">
    <w:nsid w:val="75B74E99"/>
    <w:multiLevelType w:val="hybridMultilevel"/>
    <w:tmpl w:val="50A2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912401">
    <w:abstractNumId w:val="21"/>
  </w:num>
  <w:num w:numId="2" w16cid:durableId="721052129">
    <w:abstractNumId w:val="13"/>
  </w:num>
  <w:num w:numId="3" w16cid:durableId="1050961010">
    <w:abstractNumId w:val="17"/>
  </w:num>
  <w:num w:numId="4" w16cid:durableId="1763261835">
    <w:abstractNumId w:val="25"/>
  </w:num>
  <w:num w:numId="5" w16cid:durableId="1551186408">
    <w:abstractNumId w:val="7"/>
  </w:num>
  <w:num w:numId="6" w16cid:durableId="1222987280">
    <w:abstractNumId w:val="1"/>
  </w:num>
  <w:num w:numId="7" w16cid:durableId="1062411015">
    <w:abstractNumId w:val="2"/>
  </w:num>
  <w:num w:numId="8" w16cid:durableId="1130170274">
    <w:abstractNumId w:val="32"/>
  </w:num>
  <w:num w:numId="9" w16cid:durableId="2066637928">
    <w:abstractNumId w:val="28"/>
  </w:num>
  <w:num w:numId="10" w16cid:durableId="2107845943">
    <w:abstractNumId w:val="19"/>
  </w:num>
  <w:num w:numId="11" w16cid:durableId="2130271911">
    <w:abstractNumId w:val="23"/>
  </w:num>
  <w:num w:numId="12" w16cid:durableId="848298377">
    <w:abstractNumId w:val="0"/>
  </w:num>
  <w:num w:numId="13" w16cid:durableId="649362330">
    <w:abstractNumId w:val="22"/>
  </w:num>
  <w:num w:numId="14" w16cid:durableId="1005784246">
    <w:abstractNumId w:val="12"/>
  </w:num>
  <w:num w:numId="15" w16cid:durableId="45684574">
    <w:abstractNumId w:val="15"/>
  </w:num>
  <w:num w:numId="16" w16cid:durableId="1381133069">
    <w:abstractNumId w:val="31"/>
  </w:num>
  <w:num w:numId="17" w16cid:durableId="358363531">
    <w:abstractNumId w:val="14"/>
  </w:num>
  <w:num w:numId="18" w16cid:durableId="1632126796">
    <w:abstractNumId w:val="34"/>
  </w:num>
  <w:num w:numId="19" w16cid:durableId="790170952">
    <w:abstractNumId w:val="16"/>
  </w:num>
  <w:num w:numId="20" w16cid:durableId="2023623687">
    <w:abstractNumId w:val="9"/>
  </w:num>
  <w:num w:numId="21" w16cid:durableId="1644768642">
    <w:abstractNumId w:val="6"/>
  </w:num>
  <w:num w:numId="22" w16cid:durableId="492532091">
    <w:abstractNumId w:val="8"/>
  </w:num>
  <w:num w:numId="23" w16cid:durableId="1707943784">
    <w:abstractNumId w:val="33"/>
  </w:num>
  <w:num w:numId="24" w16cid:durableId="789394253">
    <w:abstractNumId w:val="29"/>
  </w:num>
  <w:num w:numId="25" w16cid:durableId="1299919762">
    <w:abstractNumId w:val="24"/>
  </w:num>
  <w:num w:numId="26" w16cid:durableId="194469616">
    <w:abstractNumId w:val="4"/>
  </w:num>
  <w:num w:numId="27" w16cid:durableId="601228705">
    <w:abstractNumId w:val="27"/>
  </w:num>
  <w:num w:numId="28" w16cid:durableId="545990978">
    <w:abstractNumId w:val="20"/>
  </w:num>
  <w:num w:numId="29" w16cid:durableId="700519339">
    <w:abstractNumId w:val="26"/>
  </w:num>
  <w:num w:numId="30" w16cid:durableId="1371495495">
    <w:abstractNumId w:val="18"/>
  </w:num>
  <w:num w:numId="31" w16cid:durableId="1737774375">
    <w:abstractNumId w:val="30"/>
  </w:num>
  <w:num w:numId="32" w16cid:durableId="329257750">
    <w:abstractNumId w:val="3"/>
  </w:num>
  <w:num w:numId="33" w16cid:durableId="2134324135">
    <w:abstractNumId w:val="10"/>
  </w:num>
  <w:num w:numId="34" w16cid:durableId="421687587">
    <w:abstractNumId w:val="11"/>
  </w:num>
  <w:num w:numId="35" w16cid:durableId="107701735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66EB"/>
    <w:rsid w:val="000071F5"/>
    <w:rsid w:val="0000734B"/>
    <w:rsid w:val="00011971"/>
    <w:rsid w:val="000119E4"/>
    <w:rsid w:val="00011AF2"/>
    <w:rsid w:val="00012131"/>
    <w:rsid w:val="000132C5"/>
    <w:rsid w:val="00013928"/>
    <w:rsid w:val="00013BF3"/>
    <w:rsid w:val="00013F8A"/>
    <w:rsid w:val="00013FCD"/>
    <w:rsid w:val="00014257"/>
    <w:rsid w:val="0001467D"/>
    <w:rsid w:val="00015172"/>
    <w:rsid w:val="000156FD"/>
    <w:rsid w:val="00016EB3"/>
    <w:rsid w:val="00017355"/>
    <w:rsid w:val="0001740C"/>
    <w:rsid w:val="00017784"/>
    <w:rsid w:val="00020868"/>
    <w:rsid w:val="00020979"/>
    <w:rsid w:val="000219F1"/>
    <w:rsid w:val="00021AAC"/>
    <w:rsid w:val="0002247E"/>
    <w:rsid w:val="000231CA"/>
    <w:rsid w:val="00023521"/>
    <w:rsid w:val="000238E5"/>
    <w:rsid w:val="00023F30"/>
    <w:rsid w:val="00025E0E"/>
    <w:rsid w:val="00026B15"/>
    <w:rsid w:val="00026D8C"/>
    <w:rsid w:val="00030896"/>
    <w:rsid w:val="00030AD5"/>
    <w:rsid w:val="000317AA"/>
    <w:rsid w:val="00032048"/>
    <w:rsid w:val="0003285D"/>
    <w:rsid w:val="00034D80"/>
    <w:rsid w:val="000354E9"/>
    <w:rsid w:val="00036422"/>
    <w:rsid w:val="00036AA1"/>
    <w:rsid w:val="000400B6"/>
    <w:rsid w:val="000418C4"/>
    <w:rsid w:val="00042765"/>
    <w:rsid w:val="0004311E"/>
    <w:rsid w:val="0004438D"/>
    <w:rsid w:val="00044847"/>
    <w:rsid w:val="000448F1"/>
    <w:rsid w:val="00044EA8"/>
    <w:rsid w:val="0004693B"/>
    <w:rsid w:val="0004707E"/>
    <w:rsid w:val="00047154"/>
    <w:rsid w:val="0004728E"/>
    <w:rsid w:val="00047418"/>
    <w:rsid w:val="000512B4"/>
    <w:rsid w:val="00051C23"/>
    <w:rsid w:val="00052650"/>
    <w:rsid w:val="00053102"/>
    <w:rsid w:val="0005342A"/>
    <w:rsid w:val="00053B91"/>
    <w:rsid w:val="000564B1"/>
    <w:rsid w:val="00056676"/>
    <w:rsid w:val="000569D7"/>
    <w:rsid w:val="000570CD"/>
    <w:rsid w:val="000623BC"/>
    <w:rsid w:val="0006363B"/>
    <w:rsid w:val="0006380F"/>
    <w:rsid w:val="000640E5"/>
    <w:rsid w:val="0006435F"/>
    <w:rsid w:val="00064902"/>
    <w:rsid w:val="00066015"/>
    <w:rsid w:val="00070747"/>
    <w:rsid w:val="00070887"/>
    <w:rsid w:val="00070FB5"/>
    <w:rsid w:val="00071422"/>
    <w:rsid w:val="00071852"/>
    <w:rsid w:val="0007344F"/>
    <w:rsid w:val="0007429F"/>
    <w:rsid w:val="0007562B"/>
    <w:rsid w:val="00075959"/>
    <w:rsid w:val="000759DD"/>
    <w:rsid w:val="00076B61"/>
    <w:rsid w:val="00077CEA"/>
    <w:rsid w:val="0008114F"/>
    <w:rsid w:val="00082CA9"/>
    <w:rsid w:val="00085D95"/>
    <w:rsid w:val="00087A97"/>
    <w:rsid w:val="00087B24"/>
    <w:rsid w:val="000917E3"/>
    <w:rsid w:val="0009251C"/>
    <w:rsid w:val="00092B77"/>
    <w:rsid w:val="000937BB"/>
    <w:rsid w:val="00094EB3"/>
    <w:rsid w:val="00095964"/>
    <w:rsid w:val="00096873"/>
    <w:rsid w:val="000A11C6"/>
    <w:rsid w:val="000A12E5"/>
    <w:rsid w:val="000A2824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C0485"/>
    <w:rsid w:val="000C0877"/>
    <w:rsid w:val="000C1F96"/>
    <w:rsid w:val="000C238A"/>
    <w:rsid w:val="000C2B44"/>
    <w:rsid w:val="000C305F"/>
    <w:rsid w:val="000C3317"/>
    <w:rsid w:val="000C557D"/>
    <w:rsid w:val="000D1903"/>
    <w:rsid w:val="000D1F7C"/>
    <w:rsid w:val="000D211A"/>
    <w:rsid w:val="000D22D8"/>
    <w:rsid w:val="000D28EE"/>
    <w:rsid w:val="000D35E1"/>
    <w:rsid w:val="000D4625"/>
    <w:rsid w:val="000D488E"/>
    <w:rsid w:val="000D4B88"/>
    <w:rsid w:val="000D574E"/>
    <w:rsid w:val="000D598F"/>
    <w:rsid w:val="000D6C7A"/>
    <w:rsid w:val="000D7B80"/>
    <w:rsid w:val="000E22FB"/>
    <w:rsid w:val="000E2991"/>
    <w:rsid w:val="000E31C8"/>
    <w:rsid w:val="000E3F0B"/>
    <w:rsid w:val="000E49B6"/>
    <w:rsid w:val="000E570F"/>
    <w:rsid w:val="000E57D8"/>
    <w:rsid w:val="000E593F"/>
    <w:rsid w:val="000E64B5"/>
    <w:rsid w:val="000E7970"/>
    <w:rsid w:val="000E7E8E"/>
    <w:rsid w:val="000F395E"/>
    <w:rsid w:val="000F521F"/>
    <w:rsid w:val="000F5853"/>
    <w:rsid w:val="000F6C38"/>
    <w:rsid w:val="000F71CC"/>
    <w:rsid w:val="000F76EC"/>
    <w:rsid w:val="00100264"/>
    <w:rsid w:val="0010046D"/>
    <w:rsid w:val="001007B1"/>
    <w:rsid w:val="00100CBE"/>
    <w:rsid w:val="001018E7"/>
    <w:rsid w:val="00101E39"/>
    <w:rsid w:val="00102065"/>
    <w:rsid w:val="001040E1"/>
    <w:rsid w:val="0010443A"/>
    <w:rsid w:val="001047CF"/>
    <w:rsid w:val="00104936"/>
    <w:rsid w:val="00106230"/>
    <w:rsid w:val="0011172C"/>
    <w:rsid w:val="001118A1"/>
    <w:rsid w:val="0011242F"/>
    <w:rsid w:val="00116A05"/>
    <w:rsid w:val="00116F1E"/>
    <w:rsid w:val="00117077"/>
    <w:rsid w:val="001170B6"/>
    <w:rsid w:val="001177CE"/>
    <w:rsid w:val="001204CA"/>
    <w:rsid w:val="00123165"/>
    <w:rsid w:val="001243F2"/>
    <w:rsid w:val="00125614"/>
    <w:rsid w:val="00127D56"/>
    <w:rsid w:val="00127D64"/>
    <w:rsid w:val="001310E4"/>
    <w:rsid w:val="00132B28"/>
    <w:rsid w:val="00133578"/>
    <w:rsid w:val="0013678A"/>
    <w:rsid w:val="0013753C"/>
    <w:rsid w:val="0013755A"/>
    <w:rsid w:val="00137B4D"/>
    <w:rsid w:val="00140BFB"/>
    <w:rsid w:val="001416D2"/>
    <w:rsid w:val="0014219C"/>
    <w:rsid w:val="00143E05"/>
    <w:rsid w:val="001441F7"/>
    <w:rsid w:val="00144DC4"/>
    <w:rsid w:val="00144FC6"/>
    <w:rsid w:val="00145B22"/>
    <w:rsid w:val="0014651A"/>
    <w:rsid w:val="0015007C"/>
    <w:rsid w:val="00153468"/>
    <w:rsid w:val="001538DD"/>
    <w:rsid w:val="00153AC6"/>
    <w:rsid w:val="00154B87"/>
    <w:rsid w:val="0015597A"/>
    <w:rsid w:val="00157238"/>
    <w:rsid w:val="00157BC2"/>
    <w:rsid w:val="0016108B"/>
    <w:rsid w:val="001625B3"/>
    <w:rsid w:val="00163A84"/>
    <w:rsid w:val="00164D0E"/>
    <w:rsid w:val="00165184"/>
    <w:rsid w:val="00171037"/>
    <w:rsid w:val="0017191F"/>
    <w:rsid w:val="0017194D"/>
    <w:rsid w:val="00174CBF"/>
    <w:rsid w:val="001766DA"/>
    <w:rsid w:val="001771CE"/>
    <w:rsid w:val="001774CF"/>
    <w:rsid w:val="00177767"/>
    <w:rsid w:val="001806E6"/>
    <w:rsid w:val="001813B1"/>
    <w:rsid w:val="00182DFA"/>
    <w:rsid w:val="0018582C"/>
    <w:rsid w:val="0019065B"/>
    <w:rsid w:val="00190D4E"/>
    <w:rsid w:val="00192A75"/>
    <w:rsid w:val="00192B26"/>
    <w:rsid w:val="001931BF"/>
    <w:rsid w:val="001932FF"/>
    <w:rsid w:val="00193B2C"/>
    <w:rsid w:val="00194BD0"/>
    <w:rsid w:val="00195301"/>
    <w:rsid w:val="00195A89"/>
    <w:rsid w:val="0019612F"/>
    <w:rsid w:val="001965B8"/>
    <w:rsid w:val="001969BA"/>
    <w:rsid w:val="001A1671"/>
    <w:rsid w:val="001A2E5B"/>
    <w:rsid w:val="001A463E"/>
    <w:rsid w:val="001A51D5"/>
    <w:rsid w:val="001B0BB9"/>
    <w:rsid w:val="001B2F47"/>
    <w:rsid w:val="001B4504"/>
    <w:rsid w:val="001B615A"/>
    <w:rsid w:val="001B62A5"/>
    <w:rsid w:val="001B751B"/>
    <w:rsid w:val="001B769C"/>
    <w:rsid w:val="001C00AE"/>
    <w:rsid w:val="001C0420"/>
    <w:rsid w:val="001C124E"/>
    <w:rsid w:val="001C1500"/>
    <w:rsid w:val="001C2DC8"/>
    <w:rsid w:val="001C3470"/>
    <w:rsid w:val="001C407A"/>
    <w:rsid w:val="001C4917"/>
    <w:rsid w:val="001C50E9"/>
    <w:rsid w:val="001C5194"/>
    <w:rsid w:val="001C5520"/>
    <w:rsid w:val="001D0752"/>
    <w:rsid w:val="001D145D"/>
    <w:rsid w:val="001D18FB"/>
    <w:rsid w:val="001D3C07"/>
    <w:rsid w:val="001D3C4A"/>
    <w:rsid w:val="001D50C4"/>
    <w:rsid w:val="001D5B16"/>
    <w:rsid w:val="001E02F5"/>
    <w:rsid w:val="001E11CC"/>
    <w:rsid w:val="001E1491"/>
    <w:rsid w:val="001E17B3"/>
    <w:rsid w:val="001E1A26"/>
    <w:rsid w:val="001E1B7F"/>
    <w:rsid w:val="001E51F6"/>
    <w:rsid w:val="001F00BE"/>
    <w:rsid w:val="001F0108"/>
    <w:rsid w:val="001F0652"/>
    <w:rsid w:val="001F084B"/>
    <w:rsid w:val="001F0AB5"/>
    <w:rsid w:val="001F2AED"/>
    <w:rsid w:val="001F3539"/>
    <w:rsid w:val="001F5B43"/>
    <w:rsid w:val="001F6188"/>
    <w:rsid w:val="001F689E"/>
    <w:rsid w:val="001F79BA"/>
    <w:rsid w:val="001F7A51"/>
    <w:rsid w:val="002005C1"/>
    <w:rsid w:val="00200D90"/>
    <w:rsid w:val="00201DCC"/>
    <w:rsid w:val="00202685"/>
    <w:rsid w:val="00202EC6"/>
    <w:rsid w:val="00203217"/>
    <w:rsid w:val="00204F81"/>
    <w:rsid w:val="002055AE"/>
    <w:rsid w:val="00205E7B"/>
    <w:rsid w:val="00206368"/>
    <w:rsid w:val="00206546"/>
    <w:rsid w:val="00206D83"/>
    <w:rsid w:val="00206ED5"/>
    <w:rsid w:val="0021006A"/>
    <w:rsid w:val="00211DB8"/>
    <w:rsid w:val="00212518"/>
    <w:rsid w:val="00212882"/>
    <w:rsid w:val="0021391A"/>
    <w:rsid w:val="002156CC"/>
    <w:rsid w:val="00215D90"/>
    <w:rsid w:val="00216635"/>
    <w:rsid w:val="00217417"/>
    <w:rsid w:val="00217DF6"/>
    <w:rsid w:val="00220205"/>
    <w:rsid w:val="00220431"/>
    <w:rsid w:val="00220E56"/>
    <w:rsid w:val="00221345"/>
    <w:rsid w:val="00221B14"/>
    <w:rsid w:val="00225BF1"/>
    <w:rsid w:val="002264DC"/>
    <w:rsid w:val="00227DF4"/>
    <w:rsid w:val="0023259C"/>
    <w:rsid w:val="0023450B"/>
    <w:rsid w:val="00235EA8"/>
    <w:rsid w:val="0023635D"/>
    <w:rsid w:val="00236DDD"/>
    <w:rsid w:val="00237670"/>
    <w:rsid w:val="00237E40"/>
    <w:rsid w:val="002453BC"/>
    <w:rsid w:val="00246B0B"/>
    <w:rsid w:val="002503C4"/>
    <w:rsid w:val="00251693"/>
    <w:rsid w:val="00251784"/>
    <w:rsid w:val="00252963"/>
    <w:rsid w:val="00253E44"/>
    <w:rsid w:val="00253E87"/>
    <w:rsid w:val="0025498D"/>
    <w:rsid w:val="00256A19"/>
    <w:rsid w:val="002603D4"/>
    <w:rsid w:val="00260C2D"/>
    <w:rsid w:val="00260C5E"/>
    <w:rsid w:val="00260F39"/>
    <w:rsid w:val="00261F5E"/>
    <w:rsid w:val="00263B5E"/>
    <w:rsid w:val="00266752"/>
    <w:rsid w:val="00266CD0"/>
    <w:rsid w:val="0027022B"/>
    <w:rsid w:val="00270E32"/>
    <w:rsid w:val="00273030"/>
    <w:rsid w:val="00274B7B"/>
    <w:rsid w:val="00275109"/>
    <w:rsid w:val="002756A4"/>
    <w:rsid w:val="00276C5A"/>
    <w:rsid w:val="00276CB8"/>
    <w:rsid w:val="00277407"/>
    <w:rsid w:val="00277487"/>
    <w:rsid w:val="00277E99"/>
    <w:rsid w:val="00283AC2"/>
    <w:rsid w:val="00283B35"/>
    <w:rsid w:val="00283ECC"/>
    <w:rsid w:val="00284144"/>
    <w:rsid w:val="00285761"/>
    <w:rsid w:val="00285A78"/>
    <w:rsid w:val="0028678C"/>
    <w:rsid w:val="002867E1"/>
    <w:rsid w:val="00290F0A"/>
    <w:rsid w:val="002911F7"/>
    <w:rsid w:val="00292297"/>
    <w:rsid w:val="002923CA"/>
    <w:rsid w:val="00292688"/>
    <w:rsid w:val="00292987"/>
    <w:rsid w:val="00293B62"/>
    <w:rsid w:val="00293D75"/>
    <w:rsid w:val="0029534F"/>
    <w:rsid w:val="002961D8"/>
    <w:rsid w:val="00296BD8"/>
    <w:rsid w:val="002970EB"/>
    <w:rsid w:val="00297E06"/>
    <w:rsid w:val="002A0BB6"/>
    <w:rsid w:val="002A25AB"/>
    <w:rsid w:val="002A3BBD"/>
    <w:rsid w:val="002A4EE8"/>
    <w:rsid w:val="002A6D6D"/>
    <w:rsid w:val="002B032C"/>
    <w:rsid w:val="002B1C31"/>
    <w:rsid w:val="002B1EFD"/>
    <w:rsid w:val="002B213F"/>
    <w:rsid w:val="002B2DFB"/>
    <w:rsid w:val="002B3532"/>
    <w:rsid w:val="002B3F4A"/>
    <w:rsid w:val="002B56B2"/>
    <w:rsid w:val="002B63B8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58F2"/>
    <w:rsid w:val="002C72AB"/>
    <w:rsid w:val="002D1020"/>
    <w:rsid w:val="002D18E3"/>
    <w:rsid w:val="002D1E9A"/>
    <w:rsid w:val="002D4C4E"/>
    <w:rsid w:val="002D57DC"/>
    <w:rsid w:val="002E13F2"/>
    <w:rsid w:val="002E375C"/>
    <w:rsid w:val="002E5685"/>
    <w:rsid w:val="002E5700"/>
    <w:rsid w:val="002E7233"/>
    <w:rsid w:val="002F1648"/>
    <w:rsid w:val="002F2123"/>
    <w:rsid w:val="002F28C2"/>
    <w:rsid w:val="002F2E80"/>
    <w:rsid w:val="002F427D"/>
    <w:rsid w:val="002F68E4"/>
    <w:rsid w:val="002F7E4B"/>
    <w:rsid w:val="0030207E"/>
    <w:rsid w:val="00302768"/>
    <w:rsid w:val="00303005"/>
    <w:rsid w:val="00304177"/>
    <w:rsid w:val="00304A69"/>
    <w:rsid w:val="003063D8"/>
    <w:rsid w:val="00306E46"/>
    <w:rsid w:val="00307350"/>
    <w:rsid w:val="00307C1B"/>
    <w:rsid w:val="00310D8D"/>
    <w:rsid w:val="00311986"/>
    <w:rsid w:val="00311E2E"/>
    <w:rsid w:val="00311F85"/>
    <w:rsid w:val="003124B5"/>
    <w:rsid w:val="003125F7"/>
    <w:rsid w:val="00312B20"/>
    <w:rsid w:val="00313020"/>
    <w:rsid w:val="00313434"/>
    <w:rsid w:val="00313E90"/>
    <w:rsid w:val="00314BED"/>
    <w:rsid w:val="00314C33"/>
    <w:rsid w:val="00314D8B"/>
    <w:rsid w:val="0031554E"/>
    <w:rsid w:val="00315B28"/>
    <w:rsid w:val="00316227"/>
    <w:rsid w:val="003168D4"/>
    <w:rsid w:val="00316DF9"/>
    <w:rsid w:val="00317B88"/>
    <w:rsid w:val="003201A1"/>
    <w:rsid w:val="00320221"/>
    <w:rsid w:val="00323D1F"/>
    <w:rsid w:val="00324039"/>
    <w:rsid w:val="00324913"/>
    <w:rsid w:val="00325710"/>
    <w:rsid w:val="003261A2"/>
    <w:rsid w:val="00327927"/>
    <w:rsid w:val="00327A17"/>
    <w:rsid w:val="00330389"/>
    <w:rsid w:val="003307A2"/>
    <w:rsid w:val="00330A21"/>
    <w:rsid w:val="00330B23"/>
    <w:rsid w:val="00331EF7"/>
    <w:rsid w:val="0033391B"/>
    <w:rsid w:val="00333AA3"/>
    <w:rsid w:val="00333C18"/>
    <w:rsid w:val="00336507"/>
    <w:rsid w:val="003375C1"/>
    <w:rsid w:val="003402FF"/>
    <w:rsid w:val="00342812"/>
    <w:rsid w:val="00343515"/>
    <w:rsid w:val="0034354D"/>
    <w:rsid w:val="00343AD0"/>
    <w:rsid w:val="0034401E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17FD"/>
    <w:rsid w:val="00352475"/>
    <w:rsid w:val="00352553"/>
    <w:rsid w:val="003549AA"/>
    <w:rsid w:val="003553B9"/>
    <w:rsid w:val="0035567A"/>
    <w:rsid w:val="003561E6"/>
    <w:rsid w:val="003565BD"/>
    <w:rsid w:val="00360B9F"/>
    <w:rsid w:val="00360D2C"/>
    <w:rsid w:val="0036124F"/>
    <w:rsid w:val="003612E2"/>
    <w:rsid w:val="0036249C"/>
    <w:rsid w:val="00363175"/>
    <w:rsid w:val="00363253"/>
    <w:rsid w:val="00364304"/>
    <w:rsid w:val="003655E4"/>
    <w:rsid w:val="00367BC6"/>
    <w:rsid w:val="003701CE"/>
    <w:rsid w:val="003717A1"/>
    <w:rsid w:val="00372EBD"/>
    <w:rsid w:val="003734FB"/>
    <w:rsid w:val="00373532"/>
    <w:rsid w:val="003736D6"/>
    <w:rsid w:val="00374465"/>
    <w:rsid w:val="003767CA"/>
    <w:rsid w:val="003771DF"/>
    <w:rsid w:val="00377713"/>
    <w:rsid w:val="00381898"/>
    <w:rsid w:val="003839AC"/>
    <w:rsid w:val="00383FAE"/>
    <w:rsid w:val="0038465F"/>
    <w:rsid w:val="00384E8D"/>
    <w:rsid w:val="003876CA"/>
    <w:rsid w:val="00391739"/>
    <w:rsid w:val="00392732"/>
    <w:rsid w:val="003929AD"/>
    <w:rsid w:val="00395765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09D"/>
    <w:rsid w:val="003A51ED"/>
    <w:rsid w:val="003A5AB9"/>
    <w:rsid w:val="003A601E"/>
    <w:rsid w:val="003A7DAD"/>
    <w:rsid w:val="003A7DDC"/>
    <w:rsid w:val="003B092A"/>
    <w:rsid w:val="003B09D7"/>
    <w:rsid w:val="003B2632"/>
    <w:rsid w:val="003B29FF"/>
    <w:rsid w:val="003B3BA5"/>
    <w:rsid w:val="003B5583"/>
    <w:rsid w:val="003B5757"/>
    <w:rsid w:val="003B5A9D"/>
    <w:rsid w:val="003B73F6"/>
    <w:rsid w:val="003B7C64"/>
    <w:rsid w:val="003C065E"/>
    <w:rsid w:val="003C267C"/>
    <w:rsid w:val="003C4101"/>
    <w:rsid w:val="003C4AA2"/>
    <w:rsid w:val="003C5E4E"/>
    <w:rsid w:val="003D043A"/>
    <w:rsid w:val="003D1C44"/>
    <w:rsid w:val="003D34AF"/>
    <w:rsid w:val="003D35F1"/>
    <w:rsid w:val="003D380B"/>
    <w:rsid w:val="003D3864"/>
    <w:rsid w:val="003D4A68"/>
    <w:rsid w:val="003D6407"/>
    <w:rsid w:val="003D6B33"/>
    <w:rsid w:val="003E0416"/>
    <w:rsid w:val="003E0947"/>
    <w:rsid w:val="003E11E2"/>
    <w:rsid w:val="003E17D8"/>
    <w:rsid w:val="003E19E3"/>
    <w:rsid w:val="003E31D5"/>
    <w:rsid w:val="003E5287"/>
    <w:rsid w:val="003E552A"/>
    <w:rsid w:val="003E73F3"/>
    <w:rsid w:val="003E7E99"/>
    <w:rsid w:val="003F0AED"/>
    <w:rsid w:val="003F12A0"/>
    <w:rsid w:val="003F1496"/>
    <w:rsid w:val="003F254A"/>
    <w:rsid w:val="003F46D9"/>
    <w:rsid w:val="003F6B09"/>
    <w:rsid w:val="003F6BB5"/>
    <w:rsid w:val="003F7F43"/>
    <w:rsid w:val="004000B7"/>
    <w:rsid w:val="00400C3C"/>
    <w:rsid w:val="0040151A"/>
    <w:rsid w:val="004016BB"/>
    <w:rsid w:val="00401B89"/>
    <w:rsid w:val="0040272D"/>
    <w:rsid w:val="00402909"/>
    <w:rsid w:val="004043E1"/>
    <w:rsid w:val="00404A49"/>
    <w:rsid w:val="00404EDA"/>
    <w:rsid w:val="0040567A"/>
    <w:rsid w:val="00405712"/>
    <w:rsid w:val="00405866"/>
    <w:rsid w:val="00405B5E"/>
    <w:rsid w:val="00405FC7"/>
    <w:rsid w:val="0040736E"/>
    <w:rsid w:val="00407413"/>
    <w:rsid w:val="00410305"/>
    <w:rsid w:val="00412743"/>
    <w:rsid w:val="00412766"/>
    <w:rsid w:val="00414762"/>
    <w:rsid w:val="004147EA"/>
    <w:rsid w:val="0041525F"/>
    <w:rsid w:val="00415B0E"/>
    <w:rsid w:val="0041747B"/>
    <w:rsid w:val="00417753"/>
    <w:rsid w:val="00417BEC"/>
    <w:rsid w:val="0042114B"/>
    <w:rsid w:val="00421412"/>
    <w:rsid w:val="004219E0"/>
    <w:rsid w:val="00422075"/>
    <w:rsid w:val="00423338"/>
    <w:rsid w:val="00425042"/>
    <w:rsid w:val="00425177"/>
    <w:rsid w:val="00425351"/>
    <w:rsid w:val="0042717A"/>
    <w:rsid w:val="00427A90"/>
    <w:rsid w:val="00430AD2"/>
    <w:rsid w:val="00431549"/>
    <w:rsid w:val="00431948"/>
    <w:rsid w:val="00431C5C"/>
    <w:rsid w:val="00433447"/>
    <w:rsid w:val="00433CBD"/>
    <w:rsid w:val="0043520A"/>
    <w:rsid w:val="004356CB"/>
    <w:rsid w:val="00435FF0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6EF9"/>
    <w:rsid w:val="00447127"/>
    <w:rsid w:val="00450262"/>
    <w:rsid w:val="00450609"/>
    <w:rsid w:val="0045114D"/>
    <w:rsid w:val="00451863"/>
    <w:rsid w:val="00451922"/>
    <w:rsid w:val="00452DA5"/>
    <w:rsid w:val="00455407"/>
    <w:rsid w:val="004572D0"/>
    <w:rsid w:val="00457E1E"/>
    <w:rsid w:val="004607B5"/>
    <w:rsid w:val="00460CDA"/>
    <w:rsid w:val="00461FE7"/>
    <w:rsid w:val="004623A7"/>
    <w:rsid w:val="00464914"/>
    <w:rsid w:val="00465242"/>
    <w:rsid w:val="00466118"/>
    <w:rsid w:val="0046699E"/>
    <w:rsid w:val="00466A53"/>
    <w:rsid w:val="00466B49"/>
    <w:rsid w:val="004671CF"/>
    <w:rsid w:val="004700C8"/>
    <w:rsid w:val="00470216"/>
    <w:rsid w:val="004714D4"/>
    <w:rsid w:val="00471BB9"/>
    <w:rsid w:val="00472A15"/>
    <w:rsid w:val="004735F4"/>
    <w:rsid w:val="00474A14"/>
    <w:rsid w:val="0047648B"/>
    <w:rsid w:val="00476FA6"/>
    <w:rsid w:val="00476FAE"/>
    <w:rsid w:val="004807AD"/>
    <w:rsid w:val="004808CE"/>
    <w:rsid w:val="00480D5B"/>
    <w:rsid w:val="00480F8A"/>
    <w:rsid w:val="0048185D"/>
    <w:rsid w:val="00482BD5"/>
    <w:rsid w:val="0048304D"/>
    <w:rsid w:val="00483206"/>
    <w:rsid w:val="00484847"/>
    <w:rsid w:val="00485F48"/>
    <w:rsid w:val="00486467"/>
    <w:rsid w:val="00486C0F"/>
    <w:rsid w:val="00487200"/>
    <w:rsid w:val="0048723C"/>
    <w:rsid w:val="00487E85"/>
    <w:rsid w:val="004900E0"/>
    <w:rsid w:val="0049043C"/>
    <w:rsid w:val="00490FD9"/>
    <w:rsid w:val="00492326"/>
    <w:rsid w:val="00492B3F"/>
    <w:rsid w:val="00492D69"/>
    <w:rsid w:val="0049452C"/>
    <w:rsid w:val="00494626"/>
    <w:rsid w:val="0049476B"/>
    <w:rsid w:val="00495920"/>
    <w:rsid w:val="00495B8C"/>
    <w:rsid w:val="00496802"/>
    <w:rsid w:val="00497589"/>
    <w:rsid w:val="004979D1"/>
    <w:rsid w:val="004A04CE"/>
    <w:rsid w:val="004A1276"/>
    <w:rsid w:val="004A269B"/>
    <w:rsid w:val="004A2822"/>
    <w:rsid w:val="004A2938"/>
    <w:rsid w:val="004A34ED"/>
    <w:rsid w:val="004A3C25"/>
    <w:rsid w:val="004A5832"/>
    <w:rsid w:val="004A5D28"/>
    <w:rsid w:val="004A60DF"/>
    <w:rsid w:val="004A696B"/>
    <w:rsid w:val="004A78E4"/>
    <w:rsid w:val="004B1BCC"/>
    <w:rsid w:val="004B28E4"/>
    <w:rsid w:val="004B4262"/>
    <w:rsid w:val="004B67BA"/>
    <w:rsid w:val="004B6F74"/>
    <w:rsid w:val="004B71EB"/>
    <w:rsid w:val="004B7526"/>
    <w:rsid w:val="004B7794"/>
    <w:rsid w:val="004C2A87"/>
    <w:rsid w:val="004C2B83"/>
    <w:rsid w:val="004C2DBA"/>
    <w:rsid w:val="004C3169"/>
    <w:rsid w:val="004C4094"/>
    <w:rsid w:val="004C40F5"/>
    <w:rsid w:val="004C45D7"/>
    <w:rsid w:val="004C4EA9"/>
    <w:rsid w:val="004C5178"/>
    <w:rsid w:val="004C687D"/>
    <w:rsid w:val="004C79CC"/>
    <w:rsid w:val="004D03F6"/>
    <w:rsid w:val="004D0432"/>
    <w:rsid w:val="004D0489"/>
    <w:rsid w:val="004D04EB"/>
    <w:rsid w:val="004D3217"/>
    <w:rsid w:val="004D473C"/>
    <w:rsid w:val="004D642B"/>
    <w:rsid w:val="004D721D"/>
    <w:rsid w:val="004E0A3D"/>
    <w:rsid w:val="004E3F95"/>
    <w:rsid w:val="004E4018"/>
    <w:rsid w:val="004E47A4"/>
    <w:rsid w:val="004E487C"/>
    <w:rsid w:val="004E5212"/>
    <w:rsid w:val="004E6524"/>
    <w:rsid w:val="004E6740"/>
    <w:rsid w:val="004E6FA5"/>
    <w:rsid w:val="004F04B7"/>
    <w:rsid w:val="004F2198"/>
    <w:rsid w:val="004F27E3"/>
    <w:rsid w:val="004F43FF"/>
    <w:rsid w:val="004F4466"/>
    <w:rsid w:val="004F4AED"/>
    <w:rsid w:val="004F54A6"/>
    <w:rsid w:val="004F57E3"/>
    <w:rsid w:val="004F5813"/>
    <w:rsid w:val="004F5C3A"/>
    <w:rsid w:val="004F5DFA"/>
    <w:rsid w:val="004F73AF"/>
    <w:rsid w:val="005004B6"/>
    <w:rsid w:val="00500F18"/>
    <w:rsid w:val="00504F90"/>
    <w:rsid w:val="0050526F"/>
    <w:rsid w:val="00505C2F"/>
    <w:rsid w:val="00506164"/>
    <w:rsid w:val="0050658B"/>
    <w:rsid w:val="0050689C"/>
    <w:rsid w:val="005104B2"/>
    <w:rsid w:val="005107BC"/>
    <w:rsid w:val="005109F4"/>
    <w:rsid w:val="00511918"/>
    <w:rsid w:val="00512796"/>
    <w:rsid w:val="00512BB7"/>
    <w:rsid w:val="00512BE1"/>
    <w:rsid w:val="00514280"/>
    <w:rsid w:val="005143FA"/>
    <w:rsid w:val="0051461A"/>
    <w:rsid w:val="00514DA1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1E2"/>
    <w:rsid w:val="00526696"/>
    <w:rsid w:val="0053099D"/>
    <w:rsid w:val="00534A4C"/>
    <w:rsid w:val="00535A70"/>
    <w:rsid w:val="0053621A"/>
    <w:rsid w:val="00536878"/>
    <w:rsid w:val="00536FEC"/>
    <w:rsid w:val="00537B41"/>
    <w:rsid w:val="0054031F"/>
    <w:rsid w:val="00540FAF"/>
    <w:rsid w:val="005412AB"/>
    <w:rsid w:val="00543408"/>
    <w:rsid w:val="005443D3"/>
    <w:rsid w:val="005449ED"/>
    <w:rsid w:val="00545D07"/>
    <w:rsid w:val="00545DAE"/>
    <w:rsid w:val="00546E9F"/>
    <w:rsid w:val="00547ACE"/>
    <w:rsid w:val="005501B5"/>
    <w:rsid w:val="005507AC"/>
    <w:rsid w:val="00550E85"/>
    <w:rsid w:val="00551263"/>
    <w:rsid w:val="00551464"/>
    <w:rsid w:val="00551890"/>
    <w:rsid w:val="00551F44"/>
    <w:rsid w:val="005535DA"/>
    <w:rsid w:val="0055667A"/>
    <w:rsid w:val="005567C3"/>
    <w:rsid w:val="00557168"/>
    <w:rsid w:val="005575DD"/>
    <w:rsid w:val="0055799B"/>
    <w:rsid w:val="00557A4B"/>
    <w:rsid w:val="00557DD9"/>
    <w:rsid w:val="0056089C"/>
    <w:rsid w:val="0056181D"/>
    <w:rsid w:val="005620AC"/>
    <w:rsid w:val="00562244"/>
    <w:rsid w:val="0056347A"/>
    <w:rsid w:val="00563C5F"/>
    <w:rsid w:val="0056454F"/>
    <w:rsid w:val="00565243"/>
    <w:rsid w:val="00565A0E"/>
    <w:rsid w:val="00566110"/>
    <w:rsid w:val="0056627A"/>
    <w:rsid w:val="00567528"/>
    <w:rsid w:val="00567EA3"/>
    <w:rsid w:val="00570C36"/>
    <w:rsid w:val="00571C1C"/>
    <w:rsid w:val="0057319C"/>
    <w:rsid w:val="005742F0"/>
    <w:rsid w:val="005748DA"/>
    <w:rsid w:val="00574AA1"/>
    <w:rsid w:val="00574D36"/>
    <w:rsid w:val="00575E52"/>
    <w:rsid w:val="00577A48"/>
    <w:rsid w:val="00580DB7"/>
    <w:rsid w:val="00581469"/>
    <w:rsid w:val="0058182A"/>
    <w:rsid w:val="00581BD0"/>
    <w:rsid w:val="00583E40"/>
    <w:rsid w:val="0058557E"/>
    <w:rsid w:val="005856A1"/>
    <w:rsid w:val="00585F5D"/>
    <w:rsid w:val="00586985"/>
    <w:rsid w:val="00586D46"/>
    <w:rsid w:val="005904D0"/>
    <w:rsid w:val="005908E6"/>
    <w:rsid w:val="00590DEB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85D"/>
    <w:rsid w:val="005A1CE4"/>
    <w:rsid w:val="005A2372"/>
    <w:rsid w:val="005A2734"/>
    <w:rsid w:val="005A3D6D"/>
    <w:rsid w:val="005A40DC"/>
    <w:rsid w:val="005A4D97"/>
    <w:rsid w:val="005A4F98"/>
    <w:rsid w:val="005A5755"/>
    <w:rsid w:val="005A5F1D"/>
    <w:rsid w:val="005A655C"/>
    <w:rsid w:val="005A690B"/>
    <w:rsid w:val="005A6940"/>
    <w:rsid w:val="005A6C08"/>
    <w:rsid w:val="005A7832"/>
    <w:rsid w:val="005B015B"/>
    <w:rsid w:val="005B0511"/>
    <w:rsid w:val="005B10E5"/>
    <w:rsid w:val="005B12FF"/>
    <w:rsid w:val="005B318B"/>
    <w:rsid w:val="005B3585"/>
    <w:rsid w:val="005B3D16"/>
    <w:rsid w:val="005B4230"/>
    <w:rsid w:val="005B4826"/>
    <w:rsid w:val="005B5089"/>
    <w:rsid w:val="005B5771"/>
    <w:rsid w:val="005B5A61"/>
    <w:rsid w:val="005B620D"/>
    <w:rsid w:val="005B665A"/>
    <w:rsid w:val="005B69D8"/>
    <w:rsid w:val="005B6CF6"/>
    <w:rsid w:val="005C0757"/>
    <w:rsid w:val="005C1D77"/>
    <w:rsid w:val="005C1D89"/>
    <w:rsid w:val="005C4403"/>
    <w:rsid w:val="005C468D"/>
    <w:rsid w:val="005C58F0"/>
    <w:rsid w:val="005C67A2"/>
    <w:rsid w:val="005C6A3D"/>
    <w:rsid w:val="005C7384"/>
    <w:rsid w:val="005D05ED"/>
    <w:rsid w:val="005D0B08"/>
    <w:rsid w:val="005D1101"/>
    <w:rsid w:val="005D1C22"/>
    <w:rsid w:val="005D3056"/>
    <w:rsid w:val="005D473E"/>
    <w:rsid w:val="005D4B04"/>
    <w:rsid w:val="005D6229"/>
    <w:rsid w:val="005D677F"/>
    <w:rsid w:val="005D7304"/>
    <w:rsid w:val="005E1317"/>
    <w:rsid w:val="005E18C5"/>
    <w:rsid w:val="005E18E2"/>
    <w:rsid w:val="005E1962"/>
    <w:rsid w:val="005E2648"/>
    <w:rsid w:val="005E2B20"/>
    <w:rsid w:val="005E2FA2"/>
    <w:rsid w:val="005E45CE"/>
    <w:rsid w:val="005E4B18"/>
    <w:rsid w:val="005E517A"/>
    <w:rsid w:val="005E5976"/>
    <w:rsid w:val="005E7099"/>
    <w:rsid w:val="005E77A6"/>
    <w:rsid w:val="005E7890"/>
    <w:rsid w:val="005E79C5"/>
    <w:rsid w:val="005F32A0"/>
    <w:rsid w:val="005F362E"/>
    <w:rsid w:val="005F363F"/>
    <w:rsid w:val="005F3696"/>
    <w:rsid w:val="005F4541"/>
    <w:rsid w:val="005F4D71"/>
    <w:rsid w:val="005F5417"/>
    <w:rsid w:val="005F64B8"/>
    <w:rsid w:val="005F6659"/>
    <w:rsid w:val="00600983"/>
    <w:rsid w:val="00603137"/>
    <w:rsid w:val="006034EC"/>
    <w:rsid w:val="00603A64"/>
    <w:rsid w:val="00605145"/>
    <w:rsid w:val="00606D5A"/>
    <w:rsid w:val="006109FE"/>
    <w:rsid w:val="006111F7"/>
    <w:rsid w:val="006115CA"/>
    <w:rsid w:val="00611C5F"/>
    <w:rsid w:val="00612386"/>
    <w:rsid w:val="0061408B"/>
    <w:rsid w:val="0061526F"/>
    <w:rsid w:val="00616C2E"/>
    <w:rsid w:val="0061741A"/>
    <w:rsid w:val="00617902"/>
    <w:rsid w:val="00621B1B"/>
    <w:rsid w:val="00622996"/>
    <w:rsid w:val="006230E3"/>
    <w:rsid w:val="00623D6F"/>
    <w:rsid w:val="00624D33"/>
    <w:rsid w:val="00624F09"/>
    <w:rsid w:val="0062647C"/>
    <w:rsid w:val="006264B3"/>
    <w:rsid w:val="00626BD2"/>
    <w:rsid w:val="006318C0"/>
    <w:rsid w:val="0063193A"/>
    <w:rsid w:val="00631EB7"/>
    <w:rsid w:val="006335D8"/>
    <w:rsid w:val="00633893"/>
    <w:rsid w:val="00633A42"/>
    <w:rsid w:val="006349BD"/>
    <w:rsid w:val="0063522B"/>
    <w:rsid w:val="00635323"/>
    <w:rsid w:val="00636194"/>
    <w:rsid w:val="00636A4B"/>
    <w:rsid w:val="0063719F"/>
    <w:rsid w:val="006372F5"/>
    <w:rsid w:val="00637CE1"/>
    <w:rsid w:val="006404C1"/>
    <w:rsid w:val="00640FAF"/>
    <w:rsid w:val="0064102E"/>
    <w:rsid w:val="00641A01"/>
    <w:rsid w:val="00641B65"/>
    <w:rsid w:val="00641EDC"/>
    <w:rsid w:val="0064245D"/>
    <w:rsid w:val="0064374A"/>
    <w:rsid w:val="006443A6"/>
    <w:rsid w:val="0064466D"/>
    <w:rsid w:val="006448DB"/>
    <w:rsid w:val="00644D4F"/>
    <w:rsid w:val="0064612C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3182"/>
    <w:rsid w:val="00654CEA"/>
    <w:rsid w:val="00654F18"/>
    <w:rsid w:val="00655E8C"/>
    <w:rsid w:val="00656DE5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344"/>
    <w:rsid w:val="00670BA9"/>
    <w:rsid w:val="006715BF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1ABD"/>
    <w:rsid w:val="00682468"/>
    <w:rsid w:val="00682C2C"/>
    <w:rsid w:val="006835E5"/>
    <w:rsid w:val="00684BB0"/>
    <w:rsid w:val="006855D6"/>
    <w:rsid w:val="0068608D"/>
    <w:rsid w:val="006866BF"/>
    <w:rsid w:val="00686E41"/>
    <w:rsid w:val="00686E91"/>
    <w:rsid w:val="00687FCA"/>
    <w:rsid w:val="00692D5C"/>
    <w:rsid w:val="00692E9E"/>
    <w:rsid w:val="00693244"/>
    <w:rsid w:val="00693292"/>
    <w:rsid w:val="00693866"/>
    <w:rsid w:val="0069592E"/>
    <w:rsid w:val="00697E49"/>
    <w:rsid w:val="006A2228"/>
    <w:rsid w:val="006A24BA"/>
    <w:rsid w:val="006A30A8"/>
    <w:rsid w:val="006A4BE2"/>
    <w:rsid w:val="006B15BE"/>
    <w:rsid w:val="006B187F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6247"/>
    <w:rsid w:val="006C76CD"/>
    <w:rsid w:val="006C7914"/>
    <w:rsid w:val="006D2028"/>
    <w:rsid w:val="006D26C9"/>
    <w:rsid w:val="006D2F0C"/>
    <w:rsid w:val="006D31D3"/>
    <w:rsid w:val="006D3618"/>
    <w:rsid w:val="006D3CBB"/>
    <w:rsid w:val="006D46B4"/>
    <w:rsid w:val="006D56E4"/>
    <w:rsid w:val="006D58BB"/>
    <w:rsid w:val="006D6895"/>
    <w:rsid w:val="006D79D8"/>
    <w:rsid w:val="006E0A09"/>
    <w:rsid w:val="006E1E4E"/>
    <w:rsid w:val="006E1F9D"/>
    <w:rsid w:val="006E27E6"/>
    <w:rsid w:val="006E2B8B"/>
    <w:rsid w:val="006E3B63"/>
    <w:rsid w:val="006E3D54"/>
    <w:rsid w:val="006E5510"/>
    <w:rsid w:val="006E65C9"/>
    <w:rsid w:val="006E6AD3"/>
    <w:rsid w:val="006F20F4"/>
    <w:rsid w:val="006F347A"/>
    <w:rsid w:val="006F765F"/>
    <w:rsid w:val="00700B06"/>
    <w:rsid w:val="0070173B"/>
    <w:rsid w:val="00702682"/>
    <w:rsid w:val="00703E1C"/>
    <w:rsid w:val="0070557A"/>
    <w:rsid w:val="00706C14"/>
    <w:rsid w:val="00707A25"/>
    <w:rsid w:val="00707E01"/>
    <w:rsid w:val="007109F0"/>
    <w:rsid w:val="00712730"/>
    <w:rsid w:val="0071461E"/>
    <w:rsid w:val="00715DBE"/>
    <w:rsid w:val="00716450"/>
    <w:rsid w:val="00716796"/>
    <w:rsid w:val="007168DA"/>
    <w:rsid w:val="007204C4"/>
    <w:rsid w:val="007213B6"/>
    <w:rsid w:val="007215E6"/>
    <w:rsid w:val="00721D83"/>
    <w:rsid w:val="00721EA0"/>
    <w:rsid w:val="00722274"/>
    <w:rsid w:val="007224FA"/>
    <w:rsid w:val="007231BF"/>
    <w:rsid w:val="00723C32"/>
    <w:rsid w:val="007241C0"/>
    <w:rsid w:val="0072479C"/>
    <w:rsid w:val="00724FC3"/>
    <w:rsid w:val="00725099"/>
    <w:rsid w:val="00727418"/>
    <w:rsid w:val="00727492"/>
    <w:rsid w:val="0072755F"/>
    <w:rsid w:val="007319E2"/>
    <w:rsid w:val="0073270A"/>
    <w:rsid w:val="00732835"/>
    <w:rsid w:val="007333C6"/>
    <w:rsid w:val="00733966"/>
    <w:rsid w:val="007347BB"/>
    <w:rsid w:val="00734B8B"/>
    <w:rsid w:val="00737E25"/>
    <w:rsid w:val="00737F0A"/>
    <w:rsid w:val="00740175"/>
    <w:rsid w:val="00740274"/>
    <w:rsid w:val="007413B5"/>
    <w:rsid w:val="00741F39"/>
    <w:rsid w:val="0074268C"/>
    <w:rsid w:val="00742796"/>
    <w:rsid w:val="00742B05"/>
    <w:rsid w:val="00742C08"/>
    <w:rsid w:val="00743174"/>
    <w:rsid w:val="00743CE6"/>
    <w:rsid w:val="00743CFF"/>
    <w:rsid w:val="00744335"/>
    <w:rsid w:val="00744B60"/>
    <w:rsid w:val="00745DF2"/>
    <w:rsid w:val="00746528"/>
    <w:rsid w:val="00751620"/>
    <w:rsid w:val="007517F8"/>
    <w:rsid w:val="00752BA0"/>
    <w:rsid w:val="00754BAD"/>
    <w:rsid w:val="00754F59"/>
    <w:rsid w:val="007550CB"/>
    <w:rsid w:val="0075562D"/>
    <w:rsid w:val="00755C38"/>
    <w:rsid w:val="00756AA2"/>
    <w:rsid w:val="0076027F"/>
    <w:rsid w:val="00760280"/>
    <w:rsid w:val="00761909"/>
    <w:rsid w:val="007629F4"/>
    <w:rsid w:val="00763784"/>
    <w:rsid w:val="0076535F"/>
    <w:rsid w:val="0076555E"/>
    <w:rsid w:val="00765FF8"/>
    <w:rsid w:val="007667D7"/>
    <w:rsid w:val="00767A65"/>
    <w:rsid w:val="00767D28"/>
    <w:rsid w:val="00767F74"/>
    <w:rsid w:val="007704D6"/>
    <w:rsid w:val="00770A25"/>
    <w:rsid w:val="00773B26"/>
    <w:rsid w:val="00773F46"/>
    <w:rsid w:val="007747BA"/>
    <w:rsid w:val="00776044"/>
    <w:rsid w:val="0077680F"/>
    <w:rsid w:val="00776F2A"/>
    <w:rsid w:val="007772B9"/>
    <w:rsid w:val="007772BD"/>
    <w:rsid w:val="00780871"/>
    <w:rsid w:val="00781148"/>
    <w:rsid w:val="0078180B"/>
    <w:rsid w:val="007826F6"/>
    <w:rsid w:val="00784186"/>
    <w:rsid w:val="007841EE"/>
    <w:rsid w:val="0078427E"/>
    <w:rsid w:val="007842CD"/>
    <w:rsid w:val="00785721"/>
    <w:rsid w:val="00786615"/>
    <w:rsid w:val="007870FC"/>
    <w:rsid w:val="007877E1"/>
    <w:rsid w:val="007905E3"/>
    <w:rsid w:val="00790DA4"/>
    <w:rsid w:val="0079109A"/>
    <w:rsid w:val="00791ECA"/>
    <w:rsid w:val="007920FE"/>
    <w:rsid w:val="00792D61"/>
    <w:rsid w:val="007947D7"/>
    <w:rsid w:val="00795393"/>
    <w:rsid w:val="007953D3"/>
    <w:rsid w:val="007A0B5A"/>
    <w:rsid w:val="007A1302"/>
    <w:rsid w:val="007A3D13"/>
    <w:rsid w:val="007A4F65"/>
    <w:rsid w:val="007A5C0E"/>
    <w:rsid w:val="007A66A0"/>
    <w:rsid w:val="007A76A7"/>
    <w:rsid w:val="007B0D9E"/>
    <w:rsid w:val="007B135F"/>
    <w:rsid w:val="007B174A"/>
    <w:rsid w:val="007B35BA"/>
    <w:rsid w:val="007B36E7"/>
    <w:rsid w:val="007B4D98"/>
    <w:rsid w:val="007B5496"/>
    <w:rsid w:val="007B5EE9"/>
    <w:rsid w:val="007C09BC"/>
    <w:rsid w:val="007C1C79"/>
    <w:rsid w:val="007C248A"/>
    <w:rsid w:val="007C2922"/>
    <w:rsid w:val="007C2926"/>
    <w:rsid w:val="007C2D07"/>
    <w:rsid w:val="007C3E35"/>
    <w:rsid w:val="007C4821"/>
    <w:rsid w:val="007C4BBC"/>
    <w:rsid w:val="007C750E"/>
    <w:rsid w:val="007D156D"/>
    <w:rsid w:val="007D2432"/>
    <w:rsid w:val="007D31C5"/>
    <w:rsid w:val="007D3A41"/>
    <w:rsid w:val="007D4F00"/>
    <w:rsid w:val="007D586A"/>
    <w:rsid w:val="007D6438"/>
    <w:rsid w:val="007E0A9E"/>
    <w:rsid w:val="007E1244"/>
    <w:rsid w:val="007E1AC0"/>
    <w:rsid w:val="007E1D30"/>
    <w:rsid w:val="007E1F59"/>
    <w:rsid w:val="007E2658"/>
    <w:rsid w:val="007E3422"/>
    <w:rsid w:val="007E57B2"/>
    <w:rsid w:val="007E592F"/>
    <w:rsid w:val="007E5D5B"/>
    <w:rsid w:val="007E6C1C"/>
    <w:rsid w:val="007E7903"/>
    <w:rsid w:val="007F0081"/>
    <w:rsid w:val="007F1880"/>
    <w:rsid w:val="007F1954"/>
    <w:rsid w:val="007F278A"/>
    <w:rsid w:val="007F282D"/>
    <w:rsid w:val="007F4E71"/>
    <w:rsid w:val="007F5502"/>
    <w:rsid w:val="007F564C"/>
    <w:rsid w:val="007F685E"/>
    <w:rsid w:val="007F7294"/>
    <w:rsid w:val="007F757B"/>
    <w:rsid w:val="007F7E0F"/>
    <w:rsid w:val="0080092A"/>
    <w:rsid w:val="0080115F"/>
    <w:rsid w:val="008014AA"/>
    <w:rsid w:val="008015BB"/>
    <w:rsid w:val="00801E08"/>
    <w:rsid w:val="008031B2"/>
    <w:rsid w:val="0080405C"/>
    <w:rsid w:val="0080551B"/>
    <w:rsid w:val="008055A9"/>
    <w:rsid w:val="00807301"/>
    <w:rsid w:val="00811EB8"/>
    <w:rsid w:val="008122D5"/>
    <w:rsid w:val="008138E4"/>
    <w:rsid w:val="008138FE"/>
    <w:rsid w:val="0081469B"/>
    <w:rsid w:val="008150DE"/>
    <w:rsid w:val="008151B5"/>
    <w:rsid w:val="00815B4E"/>
    <w:rsid w:val="00816B97"/>
    <w:rsid w:val="008207D6"/>
    <w:rsid w:val="00820BCC"/>
    <w:rsid w:val="00820F55"/>
    <w:rsid w:val="008218BA"/>
    <w:rsid w:val="008227F9"/>
    <w:rsid w:val="00822887"/>
    <w:rsid w:val="0082343D"/>
    <w:rsid w:val="008243D5"/>
    <w:rsid w:val="00825473"/>
    <w:rsid w:val="00825B17"/>
    <w:rsid w:val="00826080"/>
    <w:rsid w:val="008269FF"/>
    <w:rsid w:val="00827CC2"/>
    <w:rsid w:val="00827F70"/>
    <w:rsid w:val="00831783"/>
    <w:rsid w:val="00831A6D"/>
    <w:rsid w:val="00832848"/>
    <w:rsid w:val="008346B8"/>
    <w:rsid w:val="008354FF"/>
    <w:rsid w:val="00835C07"/>
    <w:rsid w:val="0083643F"/>
    <w:rsid w:val="00836D45"/>
    <w:rsid w:val="00837AD6"/>
    <w:rsid w:val="0084020C"/>
    <w:rsid w:val="00840458"/>
    <w:rsid w:val="00840E77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68BF"/>
    <w:rsid w:val="008569D9"/>
    <w:rsid w:val="008570CF"/>
    <w:rsid w:val="00857812"/>
    <w:rsid w:val="00861B41"/>
    <w:rsid w:val="00861BFA"/>
    <w:rsid w:val="008633BE"/>
    <w:rsid w:val="008638A1"/>
    <w:rsid w:val="008655BA"/>
    <w:rsid w:val="00865FAA"/>
    <w:rsid w:val="00870468"/>
    <w:rsid w:val="00871051"/>
    <w:rsid w:val="00872345"/>
    <w:rsid w:val="00873EDA"/>
    <w:rsid w:val="008801F6"/>
    <w:rsid w:val="008803C5"/>
    <w:rsid w:val="008819CD"/>
    <w:rsid w:val="00882DE0"/>
    <w:rsid w:val="008840A7"/>
    <w:rsid w:val="008855D9"/>
    <w:rsid w:val="00887086"/>
    <w:rsid w:val="00890234"/>
    <w:rsid w:val="0089042C"/>
    <w:rsid w:val="00890B58"/>
    <w:rsid w:val="00892448"/>
    <w:rsid w:val="00892F9D"/>
    <w:rsid w:val="00893ED0"/>
    <w:rsid w:val="0089501F"/>
    <w:rsid w:val="00896897"/>
    <w:rsid w:val="008A0875"/>
    <w:rsid w:val="008A1667"/>
    <w:rsid w:val="008A16EB"/>
    <w:rsid w:val="008A1812"/>
    <w:rsid w:val="008A1F11"/>
    <w:rsid w:val="008A3D7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33CB"/>
    <w:rsid w:val="008B3EE4"/>
    <w:rsid w:val="008B4B9C"/>
    <w:rsid w:val="008B52F9"/>
    <w:rsid w:val="008B53A1"/>
    <w:rsid w:val="008B5869"/>
    <w:rsid w:val="008B64F1"/>
    <w:rsid w:val="008B6CD5"/>
    <w:rsid w:val="008B7069"/>
    <w:rsid w:val="008C0176"/>
    <w:rsid w:val="008C0527"/>
    <w:rsid w:val="008C071D"/>
    <w:rsid w:val="008C1BA7"/>
    <w:rsid w:val="008C21EE"/>
    <w:rsid w:val="008C2E6B"/>
    <w:rsid w:val="008C2F90"/>
    <w:rsid w:val="008C48E6"/>
    <w:rsid w:val="008C5FA0"/>
    <w:rsid w:val="008D06AF"/>
    <w:rsid w:val="008D14E8"/>
    <w:rsid w:val="008D1B45"/>
    <w:rsid w:val="008D228E"/>
    <w:rsid w:val="008D2310"/>
    <w:rsid w:val="008D27E8"/>
    <w:rsid w:val="008D288E"/>
    <w:rsid w:val="008D2963"/>
    <w:rsid w:val="008D2A48"/>
    <w:rsid w:val="008D4709"/>
    <w:rsid w:val="008D56FD"/>
    <w:rsid w:val="008D584D"/>
    <w:rsid w:val="008D6B08"/>
    <w:rsid w:val="008D6C72"/>
    <w:rsid w:val="008D7230"/>
    <w:rsid w:val="008E082E"/>
    <w:rsid w:val="008E12C3"/>
    <w:rsid w:val="008E1493"/>
    <w:rsid w:val="008E29C9"/>
    <w:rsid w:val="008E2E99"/>
    <w:rsid w:val="008E3108"/>
    <w:rsid w:val="008E32C0"/>
    <w:rsid w:val="008E54EF"/>
    <w:rsid w:val="008E5BB8"/>
    <w:rsid w:val="008E661C"/>
    <w:rsid w:val="008E6BB7"/>
    <w:rsid w:val="008F06B8"/>
    <w:rsid w:val="008F0A01"/>
    <w:rsid w:val="008F0E37"/>
    <w:rsid w:val="008F0E85"/>
    <w:rsid w:val="008F1ADF"/>
    <w:rsid w:val="008F1C0A"/>
    <w:rsid w:val="008F2196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4753"/>
    <w:rsid w:val="00906455"/>
    <w:rsid w:val="00906D5F"/>
    <w:rsid w:val="009103CA"/>
    <w:rsid w:val="00910546"/>
    <w:rsid w:val="00910F22"/>
    <w:rsid w:val="00911AAD"/>
    <w:rsid w:val="00911C67"/>
    <w:rsid w:val="009126CC"/>
    <w:rsid w:val="00914976"/>
    <w:rsid w:val="009156A4"/>
    <w:rsid w:val="0091625D"/>
    <w:rsid w:val="0091644A"/>
    <w:rsid w:val="00917040"/>
    <w:rsid w:val="00920011"/>
    <w:rsid w:val="00920D57"/>
    <w:rsid w:val="00921E4F"/>
    <w:rsid w:val="0092206D"/>
    <w:rsid w:val="00922316"/>
    <w:rsid w:val="009225EB"/>
    <w:rsid w:val="00922880"/>
    <w:rsid w:val="00922FC7"/>
    <w:rsid w:val="00923A13"/>
    <w:rsid w:val="00923CD4"/>
    <w:rsid w:val="0092472C"/>
    <w:rsid w:val="00925EA3"/>
    <w:rsid w:val="00931739"/>
    <w:rsid w:val="00931FB8"/>
    <w:rsid w:val="0093262C"/>
    <w:rsid w:val="00932A00"/>
    <w:rsid w:val="00932FEB"/>
    <w:rsid w:val="009347E5"/>
    <w:rsid w:val="00935288"/>
    <w:rsid w:val="009359CA"/>
    <w:rsid w:val="00936F91"/>
    <w:rsid w:val="009377F0"/>
    <w:rsid w:val="00940666"/>
    <w:rsid w:val="00940E29"/>
    <w:rsid w:val="0094469D"/>
    <w:rsid w:val="00944CD9"/>
    <w:rsid w:val="0094547B"/>
    <w:rsid w:val="00945A6E"/>
    <w:rsid w:val="009462EE"/>
    <w:rsid w:val="0094644D"/>
    <w:rsid w:val="00947BF1"/>
    <w:rsid w:val="00952F30"/>
    <w:rsid w:val="00953EE3"/>
    <w:rsid w:val="0095409A"/>
    <w:rsid w:val="009546AB"/>
    <w:rsid w:val="00954AA5"/>
    <w:rsid w:val="009550EE"/>
    <w:rsid w:val="00956FE4"/>
    <w:rsid w:val="00957410"/>
    <w:rsid w:val="00960009"/>
    <w:rsid w:val="00960526"/>
    <w:rsid w:val="00960987"/>
    <w:rsid w:val="00961BF4"/>
    <w:rsid w:val="00961C79"/>
    <w:rsid w:val="009620C3"/>
    <w:rsid w:val="00962D85"/>
    <w:rsid w:val="009630C2"/>
    <w:rsid w:val="00963222"/>
    <w:rsid w:val="009636A6"/>
    <w:rsid w:val="00963A05"/>
    <w:rsid w:val="009643D1"/>
    <w:rsid w:val="00964DFF"/>
    <w:rsid w:val="00965BC7"/>
    <w:rsid w:val="00970034"/>
    <w:rsid w:val="00970BC6"/>
    <w:rsid w:val="00971196"/>
    <w:rsid w:val="00971ACA"/>
    <w:rsid w:val="00972C82"/>
    <w:rsid w:val="00973166"/>
    <w:rsid w:val="00974E93"/>
    <w:rsid w:val="009752B0"/>
    <w:rsid w:val="00975AB3"/>
    <w:rsid w:val="00975F40"/>
    <w:rsid w:val="009773F0"/>
    <w:rsid w:val="009774AD"/>
    <w:rsid w:val="00977FD0"/>
    <w:rsid w:val="009803C4"/>
    <w:rsid w:val="009821FE"/>
    <w:rsid w:val="00982724"/>
    <w:rsid w:val="00982728"/>
    <w:rsid w:val="009829CE"/>
    <w:rsid w:val="00982A42"/>
    <w:rsid w:val="00984044"/>
    <w:rsid w:val="00984EEA"/>
    <w:rsid w:val="00985B56"/>
    <w:rsid w:val="00985E42"/>
    <w:rsid w:val="00985E51"/>
    <w:rsid w:val="009901CA"/>
    <w:rsid w:val="00990E1C"/>
    <w:rsid w:val="00990E4B"/>
    <w:rsid w:val="00991485"/>
    <w:rsid w:val="00991B09"/>
    <w:rsid w:val="00991E20"/>
    <w:rsid w:val="00992BF8"/>
    <w:rsid w:val="00994914"/>
    <w:rsid w:val="009954F3"/>
    <w:rsid w:val="00997022"/>
    <w:rsid w:val="009A04AC"/>
    <w:rsid w:val="009A0F85"/>
    <w:rsid w:val="009A1F16"/>
    <w:rsid w:val="009A270D"/>
    <w:rsid w:val="009A2A43"/>
    <w:rsid w:val="009A2B42"/>
    <w:rsid w:val="009A3245"/>
    <w:rsid w:val="009A55B3"/>
    <w:rsid w:val="009A56FC"/>
    <w:rsid w:val="009A767C"/>
    <w:rsid w:val="009B180C"/>
    <w:rsid w:val="009B282E"/>
    <w:rsid w:val="009B2A2F"/>
    <w:rsid w:val="009B6177"/>
    <w:rsid w:val="009B6EC0"/>
    <w:rsid w:val="009B773B"/>
    <w:rsid w:val="009C052D"/>
    <w:rsid w:val="009C0FE4"/>
    <w:rsid w:val="009C2984"/>
    <w:rsid w:val="009C2D98"/>
    <w:rsid w:val="009C34BA"/>
    <w:rsid w:val="009C3637"/>
    <w:rsid w:val="009C481C"/>
    <w:rsid w:val="009C4D60"/>
    <w:rsid w:val="009C50DC"/>
    <w:rsid w:val="009C5816"/>
    <w:rsid w:val="009C5BF1"/>
    <w:rsid w:val="009C75AA"/>
    <w:rsid w:val="009D11F6"/>
    <w:rsid w:val="009D24F8"/>
    <w:rsid w:val="009D2C83"/>
    <w:rsid w:val="009D2EDC"/>
    <w:rsid w:val="009D2FD9"/>
    <w:rsid w:val="009D4048"/>
    <w:rsid w:val="009D5601"/>
    <w:rsid w:val="009D62AF"/>
    <w:rsid w:val="009D63F8"/>
    <w:rsid w:val="009D697F"/>
    <w:rsid w:val="009D6E11"/>
    <w:rsid w:val="009D70E8"/>
    <w:rsid w:val="009D7D12"/>
    <w:rsid w:val="009E00CB"/>
    <w:rsid w:val="009E0ED3"/>
    <w:rsid w:val="009E1837"/>
    <w:rsid w:val="009E2E5A"/>
    <w:rsid w:val="009E2F06"/>
    <w:rsid w:val="009E3603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38FD"/>
    <w:rsid w:val="009F58CF"/>
    <w:rsid w:val="009F76BC"/>
    <w:rsid w:val="009F78B9"/>
    <w:rsid w:val="00A00BEE"/>
    <w:rsid w:val="00A0265E"/>
    <w:rsid w:val="00A03B6B"/>
    <w:rsid w:val="00A03E9B"/>
    <w:rsid w:val="00A04008"/>
    <w:rsid w:val="00A055FD"/>
    <w:rsid w:val="00A05A7A"/>
    <w:rsid w:val="00A06496"/>
    <w:rsid w:val="00A073A2"/>
    <w:rsid w:val="00A10285"/>
    <w:rsid w:val="00A11178"/>
    <w:rsid w:val="00A11611"/>
    <w:rsid w:val="00A1277C"/>
    <w:rsid w:val="00A12AB4"/>
    <w:rsid w:val="00A1495D"/>
    <w:rsid w:val="00A15745"/>
    <w:rsid w:val="00A16A02"/>
    <w:rsid w:val="00A16AF4"/>
    <w:rsid w:val="00A17244"/>
    <w:rsid w:val="00A176A7"/>
    <w:rsid w:val="00A1785A"/>
    <w:rsid w:val="00A178F1"/>
    <w:rsid w:val="00A20055"/>
    <w:rsid w:val="00A21D8F"/>
    <w:rsid w:val="00A22609"/>
    <w:rsid w:val="00A2264F"/>
    <w:rsid w:val="00A22DF2"/>
    <w:rsid w:val="00A23389"/>
    <w:rsid w:val="00A23544"/>
    <w:rsid w:val="00A24BB7"/>
    <w:rsid w:val="00A25BCD"/>
    <w:rsid w:val="00A25EF6"/>
    <w:rsid w:val="00A26741"/>
    <w:rsid w:val="00A2710C"/>
    <w:rsid w:val="00A27589"/>
    <w:rsid w:val="00A27B18"/>
    <w:rsid w:val="00A27DE9"/>
    <w:rsid w:val="00A3006E"/>
    <w:rsid w:val="00A30269"/>
    <w:rsid w:val="00A30553"/>
    <w:rsid w:val="00A31388"/>
    <w:rsid w:val="00A323DA"/>
    <w:rsid w:val="00A32432"/>
    <w:rsid w:val="00A3418A"/>
    <w:rsid w:val="00A34818"/>
    <w:rsid w:val="00A36221"/>
    <w:rsid w:val="00A365BE"/>
    <w:rsid w:val="00A40064"/>
    <w:rsid w:val="00A40128"/>
    <w:rsid w:val="00A44559"/>
    <w:rsid w:val="00A44843"/>
    <w:rsid w:val="00A44C9F"/>
    <w:rsid w:val="00A44DEF"/>
    <w:rsid w:val="00A46ADB"/>
    <w:rsid w:val="00A50598"/>
    <w:rsid w:val="00A5065C"/>
    <w:rsid w:val="00A51073"/>
    <w:rsid w:val="00A52376"/>
    <w:rsid w:val="00A5317A"/>
    <w:rsid w:val="00A5333B"/>
    <w:rsid w:val="00A538B4"/>
    <w:rsid w:val="00A55134"/>
    <w:rsid w:val="00A55F19"/>
    <w:rsid w:val="00A565F6"/>
    <w:rsid w:val="00A5689E"/>
    <w:rsid w:val="00A56DBA"/>
    <w:rsid w:val="00A5784A"/>
    <w:rsid w:val="00A57DB4"/>
    <w:rsid w:val="00A602EE"/>
    <w:rsid w:val="00A6043D"/>
    <w:rsid w:val="00A61E69"/>
    <w:rsid w:val="00A62051"/>
    <w:rsid w:val="00A6473E"/>
    <w:rsid w:val="00A64D7B"/>
    <w:rsid w:val="00A66555"/>
    <w:rsid w:val="00A66B32"/>
    <w:rsid w:val="00A66FA4"/>
    <w:rsid w:val="00A67678"/>
    <w:rsid w:val="00A72216"/>
    <w:rsid w:val="00A72FFB"/>
    <w:rsid w:val="00A7369D"/>
    <w:rsid w:val="00A75A19"/>
    <w:rsid w:val="00A7623B"/>
    <w:rsid w:val="00A76886"/>
    <w:rsid w:val="00A77382"/>
    <w:rsid w:val="00A774F6"/>
    <w:rsid w:val="00A77B09"/>
    <w:rsid w:val="00A802F3"/>
    <w:rsid w:val="00A81138"/>
    <w:rsid w:val="00A822E9"/>
    <w:rsid w:val="00A82FCC"/>
    <w:rsid w:val="00A842A6"/>
    <w:rsid w:val="00A84542"/>
    <w:rsid w:val="00A84EDF"/>
    <w:rsid w:val="00A84F1B"/>
    <w:rsid w:val="00A85B1D"/>
    <w:rsid w:val="00A85BFD"/>
    <w:rsid w:val="00A86129"/>
    <w:rsid w:val="00A86BFA"/>
    <w:rsid w:val="00A87633"/>
    <w:rsid w:val="00A87F79"/>
    <w:rsid w:val="00A92702"/>
    <w:rsid w:val="00A937CD"/>
    <w:rsid w:val="00A94B05"/>
    <w:rsid w:val="00A97E21"/>
    <w:rsid w:val="00AA0C6C"/>
    <w:rsid w:val="00AA26CF"/>
    <w:rsid w:val="00AA3268"/>
    <w:rsid w:val="00AA42CE"/>
    <w:rsid w:val="00AA5C66"/>
    <w:rsid w:val="00AA6672"/>
    <w:rsid w:val="00AA6B5D"/>
    <w:rsid w:val="00AA775D"/>
    <w:rsid w:val="00AB0030"/>
    <w:rsid w:val="00AB048D"/>
    <w:rsid w:val="00AB23C7"/>
    <w:rsid w:val="00AB23E5"/>
    <w:rsid w:val="00AB26C2"/>
    <w:rsid w:val="00AB28F8"/>
    <w:rsid w:val="00AB3655"/>
    <w:rsid w:val="00AB4EE6"/>
    <w:rsid w:val="00AB51B1"/>
    <w:rsid w:val="00AB603F"/>
    <w:rsid w:val="00AB621D"/>
    <w:rsid w:val="00AB6C83"/>
    <w:rsid w:val="00AB71B7"/>
    <w:rsid w:val="00AC12B0"/>
    <w:rsid w:val="00AC1CA5"/>
    <w:rsid w:val="00AC2120"/>
    <w:rsid w:val="00AC2264"/>
    <w:rsid w:val="00AC27C6"/>
    <w:rsid w:val="00AC3BE1"/>
    <w:rsid w:val="00AC3FBF"/>
    <w:rsid w:val="00AC4DAC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47C2"/>
    <w:rsid w:val="00AD54BA"/>
    <w:rsid w:val="00AD5A2E"/>
    <w:rsid w:val="00AD5EB6"/>
    <w:rsid w:val="00AD6A8E"/>
    <w:rsid w:val="00AD6AC7"/>
    <w:rsid w:val="00AD78B3"/>
    <w:rsid w:val="00AD7B80"/>
    <w:rsid w:val="00AE0757"/>
    <w:rsid w:val="00AE08CE"/>
    <w:rsid w:val="00AE0A92"/>
    <w:rsid w:val="00AE17A7"/>
    <w:rsid w:val="00AE25EE"/>
    <w:rsid w:val="00AE3A1B"/>
    <w:rsid w:val="00AE3BBF"/>
    <w:rsid w:val="00AE48AF"/>
    <w:rsid w:val="00AE6755"/>
    <w:rsid w:val="00AF084E"/>
    <w:rsid w:val="00AF0FA9"/>
    <w:rsid w:val="00AF13B5"/>
    <w:rsid w:val="00AF25EF"/>
    <w:rsid w:val="00AF2747"/>
    <w:rsid w:val="00AF40B7"/>
    <w:rsid w:val="00AF4E9B"/>
    <w:rsid w:val="00AF5CB8"/>
    <w:rsid w:val="00AF5FFE"/>
    <w:rsid w:val="00AF6D5C"/>
    <w:rsid w:val="00AF6DA3"/>
    <w:rsid w:val="00AF76B4"/>
    <w:rsid w:val="00B00668"/>
    <w:rsid w:val="00B0082F"/>
    <w:rsid w:val="00B00EBC"/>
    <w:rsid w:val="00B01736"/>
    <w:rsid w:val="00B02446"/>
    <w:rsid w:val="00B03A7A"/>
    <w:rsid w:val="00B03CE0"/>
    <w:rsid w:val="00B0539B"/>
    <w:rsid w:val="00B06BAF"/>
    <w:rsid w:val="00B06C9F"/>
    <w:rsid w:val="00B06CD0"/>
    <w:rsid w:val="00B07287"/>
    <w:rsid w:val="00B076B2"/>
    <w:rsid w:val="00B11EE4"/>
    <w:rsid w:val="00B1352A"/>
    <w:rsid w:val="00B14365"/>
    <w:rsid w:val="00B14C69"/>
    <w:rsid w:val="00B14FDC"/>
    <w:rsid w:val="00B1525E"/>
    <w:rsid w:val="00B158CD"/>
    <w:rsid w:val="00B1617F"/>
    <w:rsid w:val="00B16659"/>
    <w:rsid w:val="00B16AEC"/>
    <w:rsid w:val="00B16B42"/>
    <w:rsid w:val="00B16FB5"/>
    <w:rsid w:val="00B178C1"/>
    <w:rsid w:val="00B2029F"/>
    <w:rsid w:val="00B210A0"/>
    <w:rsid w:val="00B2137E"/>
    <w:rsid w:val="00B26483"/>
    <w:rsid w:val="00B303EE"/>
    <w:rsid w:val="00B30791"/>
    <w:rsid w:val="00B309CA"/>
    <w:rsid w:val="00B321E1"/>
    <w:rsid w:val="00B3230A"/>
    <w:rsid w:val="00B32C8E"/>
    <w:rsid w:val="00B343B7"/>
    <w:rsid w:val="00B36DB1"/>
    <w:rsid w:val="00B40283"/>
    <w:rsid w:val="00B404BE"/>
    <w:rsid w:val="00B4086D"/>
    <w:rsid w:val="00B4196B"/>
    <w:rsid w:val="00B4277C"/>
    <w:rsid w:val="00B42C3B"/>
    <w:rsid w:val="00B4325F"/>
    <w:rsid w:val="00B43298"/>
    <w:rsid w:val="00B437A2"/>
    <w:rsid w:val="00B43CC8"/>
    <w:rsid w:val="00B450E7"/>
    <w:rsid w:val="00B45642"/>
    <w:rsid w:val="00B457BF"/>
    <w:rsid w:val="00B46739"/>
    <w:rsid w:val="00B47539"/>
    <w:rsid w:val="00B47AEE"/>
    <w:rsid w:val="00B47D94"/>
    <w:rsid w:val="00B519B5"/>
    <w:rsid w:val="00B52E72"/>
    <w:rsid w:val="00B53480"/>
    <w:rsid w:val="00B53ADA"/>
    <w:rsid w:val="00B57532"/>
    <w:rsid w:val="00B608D0"/>
    <w:rsid w:val="00B60F74"/>
    <w:rsid w:val="00B61F53"/>
    <w:rsid w:val="00B62349"/>
    <w:rsid w:val="00B62AA9"/>
    <w:rsid w:val="00B63786"/>
    <w:rsid w:val="00B63DE3"/>
    <w:rsid w:val="00B6426E"/>
    <w:rsid w:val="00B6569C"/>
    <w:rsid w:val="00B66ADF"/>
    <w:rsid w:val="00B703CD"/>
    <w:rsid w:val="00B70A7E"/>
    <w:rsid w:val="00B7344A"/>
    <w:rsid w:val="00B75861"/>
    <w:rsid w:val="00B7689B"/>
    <w:rsid w:val="00B77197"/>
    <w:rsid w:val="00B77814"/>
    <w:rsid w:val="00B81114"/>
    <w:rsid w:val="00B81A88"/>
    <w:rsid w:val="00B836E4"/>
    <w:rsid w:val="00B8399A"/>
    <w:rsid w:val="00B83D11"/>
    <w:rsid w:val="00B84096"/>
    <w:rsid w:val="00B84765"/>
    <w:rsid w:val="00B84AE1"/>
    <w:rsid w:val="00B85708"/>
    <w:rsid w:val="00B8574E"/>
    <w:rsid w:val="00B865DB"/>
    <w:rsid w:val="00B90638"/>
    <w:rsid w:val="00B90DBF"/>
    <w:rsid w:val="00B918D7"/>
    <w:rsid w:val="00B91F87"/>
    <w:rsid w:val="00B92474"/>
    <w:rsid w:val="00B94394"/>
    <w:rsid w:val="00B9487D"/>
    <w:rsid w:val="00B94C85"/>
    <w:rsid w:val="00B95056"/>
    <w:rsid w:val="00B960C8"/>
    <w:rsid w:val="00B964EC"/>
    <w:rsid w:val="00B96CA7"/>
    <w:rsid w:val="00B96E5D"/>
    <w:rsid w:val="00B974A8"/>
    <w:rsid w:val="00BA0316"/>
    <w:rsid w:val="00BA0CC5"/>
    <w:rsid w:val="00BA1997"/>
    <w:rsid w:val="00BA1C3E"/>
    <w:rsid w:val="00BA4631"/>
    <w:rsid w:val="00BA4882"/>
    <w:rsid w:val="00BA6694"/>
    <w:rsid w:val="00BA66B1"/>
    <w:rsid w:val="00BA6C15"/>
    <w:rsid w:val="00BA7637"/>
    <w:rsid w:val="00BB0BD5"/>
    <w:rsid w:val="00BB0CF3"/>
    <w:rsid w:val="00BB1A61"/>
    <w:rsid w:val="00BB1AE4"/>
    <w:rsid w:val="00BB1B34"/>
    <w:rsid w:val="00BB2140"/>
    <w:rsid w:val="00BB374A"/>
    <w:rsid w:val="00BB4BDA"/>
    <w:rsid w:val="00BB5DA8"/>
    <w:rsid w:val="00BB6011"/>
    <w:rsid w:val="00BB7AA5"/>
    <w:rsid w:val="00BC066E"/>
    <w:rsid w:val="00BC10D4"/>
    <w:rsid w:val="00BC1767"/>
    <w:rsid w:val="00BC2BA2"/>
    <w:rsid w:val="00BC48FE"/>
    <w:rsid w:val="00BC5CD6"/>
    <w:rsid w:val="00BC68B4"/>
    <w:rsid w:val="00BC7E51"/>
    <w:rsid w:val="00BD463E"/>
    <w:rsid w:val="00BD5600"/>
    <w:rsid w:val="00BD6AE1"/>
    <w:rsid w:val="00BD6FEE"/>
    <w:rsid w:val="00BD7669"/>
    <w:rsid w:val="00BD7F18"/>
    <w:rsid w:val="00BE1009"/>
    <w:rsid w:val="00BE1290"/>
    <w:rsid w:val="00BE1761"/>
    <w:rsid w:val="00BE1E90"/>
    <w:rsid w:val="00BE1FE7"/>
    <w:rsid w:val="00BE244A"/>
    <w:rsid w:val="00BE32E7"/>
    <w:rsid w:val="00BE47DB"/>
    <w:rsid w:val="00BE5FB4"/>
    <w:rsid w:val="00BE617E"/>
    <w:rsid w:val="00BE6C75"/>
    <w:rsid w:val="00BE6F40"/>
    <w:rsid w:val="00BE7D5E"/>
    <w:rsid w:val="00BF13F9"/>
    <w:rsid w:val="00BF1605"/>
    <w:rsid w:val="00BF28D3"/>
    <w:rsid w:val="00BF4DAB"/>
    <w:rsid w:val="00C00263"/>
    <w:rsid w:val="00C00A38"/>
    <w:rsid w:val="00C00BEE"/>
    <w:rsid w:val="00C02238"/>
    <w:rsid w:val="00C03442"/>
    <w:rsid w:val="00C049D8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6709"/>
    <w:rsid w:val="00C16A46"/>
    <w:rsid w:val="00C175AD"/>
    <w:rsid w:val="00C17974"/>
    <w:rsid w:val="00C2051A"/>
    <w:rsid w:val="00C2103F"/>
    <w:rsid w:val="00C2426C"/>
    <w:rsid w:val="00C24309"/>
    <w:rsid w:val="00C24390"/>
    <w:rsid w:val="00C24BFA"/>
    <w:rsid w:val="00C24FE0"/>
    <w:rsid w:val="00C25149"/>
    <w:rsid w:val="00C260F9"/>
    <w:rsid w:val="00C263F2"/>
    <w:rsid w:val="00C27B60"/>
    <w:rsid w:val="00C30CCD"/>
    <w:rsid w:val="00C30E59"/>
    <w:rsid w:val="00C31457"/>
    <w:rsid w:val="00C31935"/>
    <w:rsid w:val="00C32CA8"/>
    <w:rsid w:val="00C33795"/>
    <w:rsid w:val="00C33848"/>
    <w:rsid w:val="00C34813"/>
    <w:rsid w:val="00C35BDF"/>
    <w:rsid w:val="00C36AD9"/>
    <w:rsid w:val="00C36BB9"/>
    <w:rsid w:val="00C37EE1"/>
    <w:rsid w:val="00C407D2"/>
    <w:rsid w:val="00C40940"/>
    <w:rsid w:val="00C40C10"/>
    <w:rsid w:val="00C4173B"/>
    <w:rsid w:val="00C420A7"/>
    <w:rsid w:val="00C42307"/>
    <w:rsid w:val="00C43D2F"/>
    <w:rsid w:val="00C4480A"/>
    <w:rsid w:val="00C448C1"/>
    <w:rsid w:val="00C44EDE"/>
    <w:rsid w:val="00C44F64"/>
    <w:rsid w:val="00C52D5E"/>
    <w:rsid w:val="00C5426A"/>
    <w:rsid w:val="00C558F8"/>
    <w:rsid w:val="00C605AB"/>
    <w:rsid w:val="00C61569"/>
    <w:rsid w:val="00C61906"/>
    <w:rsid w:val="00C6288A"/>
    <w:rsid w:val="00C640FE"/>
    <w:rsid w:val="00C64A1F"/>
    <w:rsid w:val="00C64EA1"/>
    <w:rsid w:val="00C64FA2"/>
    <w:rsid w:val="00C65EAE"/>
    <w:rsid w:val="00C66205"/>
    <w:rsid w:val="00C66CB2"/>
    <w:rsid w:val="00C66FE4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F38"/>
    <w:rsid w:val="00C82251"/>
    <w:rsid w:val="00C8392D"/>
    <w:rsid w:val="00C85199"/>
    <w:rsid w:val="00C851AF"/>
    <w:rsid w:val="00C8617F"/>
    <w:rsid w:val="00C867C9"/>
    <w:rsid w:val="00C8699C"/>
    <w:rsid w:val="00C8729E"/>
    <w:rsid w:val="00C90005"/>
    <w:rsid w:val="00C9271A"/>
    <w:rsid w:val="00C93A33"/>
    <w:rsid w:val="00C93B8D"/>
    <w:rsid w:val="00C9509A"/>
    <w:rsid w:val="00C96F5D"/>
    <w:rsid w:val="00C9735C"/>
    <w:rsid w:val="00C97493"/>
    <w:rsid w:val="00CA0F6A"/>
    <w:rsid w:val="00CA173C"/>
    <w:rsid w:val="00CA1BD9"/>
    <w:rsid w:val="00CA56C1"/>
    <w:rsid w:val="00CA795F"/>
    <w:rsid w:val="00CA7B81"/>
    <w:rsid w:val="00CB0C34"/>
    <w:rsid w:val="00CB10A1"/>
    <w:rsid w:val="00CB2F1C"/>
    <w:rsid w:val="00CB3522"/>
    <w:rsid w:val="00CB4B8F"/>
    <w:rsid w:val="00CB5CCE"/>
    <w:rsid w:val="00CB613B"/>
    <w:rsid w:val="00CB67BB"/>
    <w:rsid w:val="00CB68AB"/>
    <w:rsid w:val="00CB722C"/>
    <w:rsid w:val="00CB77A4"/>
    <w:rsid w:val="00CB79CA"/>
    <w:rsid w:val="00CC007F"/>
    <w:rsid w:val="00CC0EB3"/>
    <w:rsid w:val="00CC2766"/>
    <w:rsid w:val="00CC2CD2"/>
    <w:rsid w:val="00CC3AFD"/>
    <w:rsid w:val="00CC3E07"/>
    <w:rsid w:val="00CC438E"/>
    <w:rsid w:val="00CC56FC"/>
    <w:rsid w:val="00CC745C"/>
    <w:rsid w:val="00CC75B1"/>
    <w:rsid w:val="00CD02C8"/>
    <w:rsid w:val="00CD0ACD"/>
    <w:rsid w:val="00CD1711"/>
    <w:rsid w:val="00CD18C2"/>
    <w:rsid w:val="00CD1E34"/>
    <w:rsid w:val="00CD23F4"/>
    <w:rsid w:val="00CD2431"/>
    <w:rsid w:val="00CD2FB9"/>
    <w:rsid w:val="00CD3311"/>
    <w:rsid w:val="00CD352C"/>
    <w:rsid w:val="00CD3861"/>
    <w:rsid w:val="00CD3F19"/>
    <w:rsid w:val="00CD4D0F"/>
    <w:rsid w:val="00CD5080"/>
    <w:rsid w:val="00CD5082"/>
    <w:rsid w:val="00CD7BD3"/>
    <w:rsid w:val="00CE00FC"/>
    <w:rsid w:val="00CE0749"/>
    <w:rsid w:val="00CE260F"/>
    <w:rsid w:val="00CE2CD2"/>
    <w:rsid w:val="00CE3301"/>
    <w:rsid w:val="00CE554F"/>
    <w:rsid w:val="00CE5810"/>
    <w:rsid w:val="00CE6C41"/>
    <w:rsid w:val="00CE6C8F"/>
    <w:rsid w:val="00CE6FFB"/>
    <w:rsid w:val="00CF072C"/>
    <w:rsid w:val="00CF1A28"/>
    <w:rsid w:val="00CF1D2A"/>
    <w:rsid w:val="00CF2C77"/>
    <w:rsid w:val="00CF35D0"/>
    <w:rsid w:val="00CF3A40"/>
    <w:rsid w:val="00CF3DCB"/>
    <w:rsid w:val="00CF45E5"/>
    <w:rsid w:val="00CF51BA"/>
    <w:rsid w:val="00CF6650"/>
    <w:rsid w:val="00D010B2"/>
    <w:rsid w:val="00D01923"/>
    <w:rsid w:val="00D01B78"/>
    <w:rsid w:val="00D02049"/>
    <w:rsid w:val="00D028A0"/>
    <w:rsid w:val="00D02989"/>
    <w:rsid w:val="00D034F0"/>
    <w:rsid w:val="00D037BC"/>
    <w:rsid w:val="00D04EAC"/>
    <w:rsid w:val="00D05158"/>
    <w:rsid w:val="00D055E5"/>
    <w:rsid w:val="00D05630"/>
    <w:rsid w:val="00D06E37"/>
    <w:rsid w:val="00D07334"/>
    <w:rsid w:val="00D1038C"/>
    <w:rsid w:val="00D1156D"/>
    <w:rsid w:val="00D12495"/>
    <w:rsid w:val="00D12734"/>
    <w:rsid w:val="00D12B1B"/>
    <w:rsid w:val="00D12D29"/>
    <w:rsid w:val="00D13BAB"/>
    <w:rsid w:val="00D140C5"/>
    <w:rsid w:val="00D14419"/>
    <w:rsid w:val="00D1492E"/>
    <w:rsid w:val="00D15394"/>
    <w:rsid w:val="00D169F9"/>
    <w:rsid w:val="00D16DA8"/>
    <w:rsid w:val="00D17FA4"/>
    <w:rsid w:val="00D210FA"/>
    <w:rsid w:val="00D211CE"/>
    <w:rsid w:val="00D21427"/>
    <w:rsid w:val="00D22E4D"/>
    <w:rsid w:val="00D245CE"/>
    <w:rsid w:val="00D27F30"/>
    <w:rsid w:val="00D304B3"/>
    <w:rsid w:val="00D309C6"/>
    <w:rsid w:val="00D31E7E"/>
    <w:rsid w:val="00D3252A"/>
    <w:rsid w:val="00D32B96"/>
    <w:rsid w:val="00D33D79"/>
    <w:rsid w:val="00D34F47"/>
    <w:rsid w:val="00D34FB1"/>
    <w:rsid w:val="00D3521C"/>
    <w:rsid w:val="00D358DC"/>
    <w:rsid w:val="00D35CF5"/>
    <w:rsid w:val="00D35F4A"/>
    <w:rsid w:val="00D3609F"/>
    <w:rsid w:val="00D36CDF"/>
    <w:rsid w:val="00D36E75"/>
    <w:rsid w:val="00D41B8B"/>
    <w:rsid w:val="00D42836"/>
    <w:rsid w:val="00D43F5B"/>
    <w:rsid w:val="00D44249"/>
    <w:rsid w:val="00D44672"/>
    <w:rsid w:val="00D44BEA"/>
    <w:rsid w:val="00D453F6"/>
    <w:rsid w:val="00D463D4"/>
    <w:rsid w:val="00D47382"/>
    <w:rsid w:val="00D47A55"/>
    <w:rsid w:val="00D50247"/>
    <w:rsid w:val="00D502F2"/>
    <w:rsid w:val="00D50C4A"/>
    <w:rsid w:val="00D51084"/>
    <w:rsid w:val="00D51164"/>
    <w:rsid w:val="00D51B83"/>
    <w:rsid w:val="00D51BBA"/>
    <w:rsid w:val="00D51DCE"/>
    <w:rsid w:val="00D528CA"/>
    <w:rsid w:val="00D52E67"/>
    <w:rsid w:val="00D52EC0"/>
    <w:rsid w:val="00D5311D"/>
    <w:rsid w:val="00D54C8D"/>
    <w:rsid w:val="00D5507A"/>
    <w:rsid w:val="00D5617D"/>
    <w:rsid w:val="00D570A7"/>
    <w:rsid w:val="00D576EB"/>
    <w:rsid w:val="00D601BE"/>
    <w:rsid w:val="00D60B5E"/>
    <w:rsid w:val="00D618F0"/>
    <w:rsid w:val="00D619F9"/>
    <w:rsid w:val="00D61E98"/>
    <w:rsid w:val="00D61FE9"/>
    <w:rsid w:val="00D6211E"/>
    <w:rsid w:val="00D63073"/>
    <w:rsid w:val="00D63EBD"/>
    <w:rsid w:val="00D64686"/>
    <w:rsid w:val="00D647FF"/>
    <w:rsid w:val="00D663F6"/>
    <w:rsid w:val="00D667E3"/>
    <w:rsid w:val="00D679BD"/>
    <w:rsid w:val="00D72045"/>
    <w:rsid w:val="00D72C11"/>
    <w:rsid w:val="00D72D0D"/>
    <w:rsid w:val="00D7309B"/>
    <w:rsid w:val="00D744BC"/>
    <w:rsid w:val="00D74957"/>
    <w:rsid w:val="00D75DC3"/>
    <w:rsid w:val="00D7700A"/>
    <w:rsid w:val="00D77221"/>
    <w:rsid w:val="00D77EA7"/>
    <w:rsid w:val="00D80EC3"/>
    <w:rsid w:val="00D80ED1"/>
    <w:rsid w:val="00D811F4"/>
    <w:rsid w:val="00D8410F"/>
    <w:rsid w:val="00D84570"/>
    <w:rsid w:val="00D85066"/>
    <w:rsid w:val="00D8508B"/>
    <w:rsid w:val="00D850EE"/>
    <w:rsid w:val="00D8572F"/>
    <w:rsid w:val="00D85FA5"/>
    <w:rsid w:val="00D877A2"/>
    <w:rsid w:val="00D90306"/>
    <w:rsid w:val="00D944B8"/>
    <w:rsid w:val="00D95534"/>
    <w:rsid w:val="00D95F7A"/>
    <w:rsid w:val="00D96D2A"/>
    <w:rsid w:val="00D97305"/>
    <w:rsid w:val="00D9756B"/>
    <w:rsid w:val="00DA1208"/>
    <w:rsid w:val="00DA30DF"/>
    <w:rsid w:val="00DA31F0"/>
    <w:rsid w:val="00DA4165"/>
    <w:rsid w:val="00DA6291"/>
    <w:rsid w:val="00DA6F51"/>
    <w:rsid w:val="00DA6F7C"/>
    <w:rsid w:val="00DA7F2C"/>
    <w:rsid w:val="00DB0278"/>
    <w:rsid w:val="00DB03A0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84F"/>
    <w:rsid w:val="00DB5F35"/>
    <w:rsid w:val="00DB60BC"/>
    <w:rsid w:val="00DB6EDF"/>
    <w:rsid w:val="00DB7D5B"/>
    <w:rsid w:val="00DC0E05"/>
    <w:rsid w:val="00DC2C33"/>
    <w:rsid w:val="00DC40DB"/>
    <w:rsid w:val="00DC43A0"/>
    <w:rsid w:val="00DC55BE"/>
    <w:rsid w:val="00DC68A1"/>
    <w:rsid w:val="00DC6CBF"/>
    <w:rsid w:val="00DD0316"/>
    <w:rsid w:val="00DD05D2"/>
    <w:rsid w:val="00DD077A"/>
    <w:rsid w:val="00DD0A19"/>
    <w:rsid w:val="00DD3568"/>
    <w:rsid w:val="00DD4A18"/>
    <w:rsid w:val="00DD4DA2"/>
    <w:rsid w:val="00DD5F96"/>
    <w:rsid w:val="00DD6DA1"/>
    <w:rsid w:val="00DD78A5"/>
    <w:rsid w:val="00DE0DD1"/>
    <w:rsid w:val="00DE1E6B"/>
    <w:rsid w:val="00DE26A4"/>
    <w:rsid w:val="00DE2ED0"/>
    <w:rsid w:val="00DE6892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A1C"/>
    <w:rsid w:val="00E0134A"/>
    <w:rsid w:val="00E01688"/>
    <w:rsid w:val="00E025F7"/>
    <w:rsid w:val="00E03F7D"/>
    <w:rsid w:val="00E041C5"/>
    <w:rsid w:val="00E04B5B"/>
    <w:rsid w:val="00E057B3"/>
    <w:rsid w:val="00E05B06"/>
    <w:rsid w:val="00E060E6"/>
    <w:rsid w:val="00E06400"/>
    <w:rsid w:val="00E07361"/>
    <w:rsid w:val="00E07A19"/>
    <w:rsid w:val="00E121CB"/>
    <w:rsid w:val="00E124C2"/>
    <w:rsid w:val="00E125B9"/>
    <w:rsid w:val="00E12AAA"/>
    <w:rsid w:val="00E135BD"/>
    <w:rsid w:val="00E141C3"/>
    <w:rsid w:val="00E14403"/>
    <w:rsid w:val="00E14D25"/>
    <w:rsid w:val="00E14D4D"/>
    <w:rsid w:val="00E15366"/>
    <w:rsid w:val="00E16235"/>
    <w:rsid w:val="00E2068B"/>
    <w:rsid w:val="00E20AB4"/>
    <w:rsid w:val="00E21D95"/>
    <w:rsid w:val="00E21EEF"/>
    <w:rsid w:val="00E225F6"/>
    <w:rsid w:val="00E23B3C"/>
    <w:rsid w:val="00E2680E"/>
    <w:rsid w:val="00E26CDA"/>
    <w:rsid w:val="00E273F6"/>
    <w:rsid w:val="00E27EBB"/>
    <w:rsid w:val="00E31B25"/>
    <w:rsid w:val="00E32329"/>
    <w:rsid w:val="00E336AE"/>
    <w:rsid w:val="00E34BFD"/>
    <w:rsid w:val="00E35AF0"/>
    <w:rsid w:val="00E35F2A"/>
    <w:rsid w:val="00E373CA"/>
    <w:rsid w:val="00E37F4D"/>
    <w:rsid w:val="00E40855"/>
    <w:rsid w:val="00E4226D"/>
    <w:rsid w:val="00E42819"/>
    <w:rsid w:val="00E43499"/>
    <w:rsid w:val="00E434D5"/>
    <w:rsid w:val="00E43F26"/>
    <w:rsid w:val="00E447F6"/>
    <w:rsid w:val="00E44D74"/>
    <w:rsid w:val="00E45254"/>
    <w:rsid w:val="00E4649F"/>
    <w:rsid w:val="00E50F78"/>
    <w:rsid w:val="00E51074"/>
    <w:rsid w:val="00E51472"/>
    <w:rsid w:val="00E5211D"/>
    <w:rsid w:val="00E52324"/>
    <w:rsid w:val="00E53A7E"/>
    <w:rsid w:val="00E53D27"/>
    <w:rsid w:val="00E54000"/>
    <w:rsid w:val="00E548DE"/>
    <w:rsid w:val="00E55A57"/>
    <w:rsid w:val="00E55C45"/>
    <w:rsid w:val="00E56A1E"/>
    <w:rsid w:val="00E56DBD"/>
    <w:rsid w:val="00E6039E"/>
    <w:rsid w:val="00E61096"/>
    <w:rsid w:val="00E61626"/>
    <w:rsid w:val="00E61B38"/>
    <w:rsid w:val="00E64A1C"/>
    <w:rsid w:val="00E64B71"/>
    <w:rsid w:val="00E65A78"/>
    <w:rsid w:val="00E707BC"/>
    <w:rsid w:val="00E70E7E"/>
    <w:rsid w:val="00E72164"/>
    <w:rsid w:val="00E734C4"/>
    <w:rsid w:val="00E73AF5"/>
    <w:rsid w:val="00E74519"/>
    <w:rsid w:val="00E75CEC"/>
    <w:rsid w:val="00E77984"/>
    <w:rsid w:val="00E77D5C"/>
    <w:rsid w:val="00E8055B"/>
    <w:rsid w:val="00E8093C"/>
    <w:rsid w:val="00E80C80"/>
    <w:rsid w:val="00E8100E"/>
    <w:rsid w:val="00E8116A"/>
    <w:rsid w:val="00E84C28"/>
    <w:rsid w:val="00E8508B"/>
    <w:rsid w:val="00E85255"/>
    <w:rsid w:val="00E85D79"/>
    <w:rsid w:val="00E85F3B"/>
    <w:rsid w:val="00E85FB0"/>
    <w:rsid w:val="00E863E3"/>
    <w:rsid w:val="00E86A1E"/>
    <w:rsid w:val="00E86D92"/>
    <w:rsid w:val="00E91578"/>
    <w:rsid w:val="00E928AE"/>
    <w:rsid w:val="00E9430B"/>
    <w:rsid w:val="00E9484B"/>
    <w:rsid w:val="00E94FE6"/>
    <w:rsid w:val="00E95603"/>
    <w:rsid w:val="00E95FF7"/>
    <w:rsid w:val="00E96553"/>
    <w:rsid w:val="00E96957"/>
    <w:rsid w:val="00E96CA9"/>
    <w:rsid w:val="00E972A6"/>
    <w:rsid w:val="00E97E11"/>
    <w:rsid w:val="00EA1A5F"/>
    <w:rsid w:val="00EA23EC"/>
    <w:rsid w:val="00EA2F1C"/>
    <w:rsid w:val="00EA3797"/>
    <w:rsid w:val="00EA41B8"/>
    <w:rsid w:val="00EA48CF"/>
    <w:rsid w:val="00EA5A0F"/>
    <w:rsid w:val="00EA5ED8"/>
    <w:rsid w:val="00EA6015"/>
    <w:rsid w:val="00EA7144"/>
    <w:rsid w:val="00EA7249"/>
    <w:rsid w:val="00EA796B"/>
    <w:rsid w:val="00EB10F2"/>
    <w:rsid w:val="00EB3005"/>
    <w:rsid w:val="00EB4131"/>
    <w:rsid w:val="00EB6ACA"/>
    <w:rsid w:val="00EB77B6"/>
    <w:rsid w:val="00EB7D99"/>
    <w:rsid w:val="00EC0EF6"/>
    <w:rsid w:val="00EC25DE"/>
    <w:rsid w:val="00EC2B22"/>
    <w:rsid w:val="00EC2C62"/>
    <w:rsid w:val="00EC32A5"/>
    <w:rsid w:val="00EC3855"/>
    <w:rsid w:val="00EC3E40"/>
    <w:rsid w:val="00EC5768"/>
    <w:rsid w:val="00EC5A8E"/>
    <w:rsid w:val="00EC686C"/>
    <w:rsid w:val="00ED1624"/>
    <w:rsid w:val="00ED35CF"/>
    <w:rsid w:val="00ED3E92"/>
    <w:rsid w:val="00ED3E96"/>
    <w:rsid w:val="00ED4A8F"/>
    <w:rsid w:val="00ED4D96"/>
    <w:rsid w:val="00ED5049"/>
    <w:rsid w:val="00ED5AF6"/>
    <w:rsid w:val="00ED60A8"/>
    <w:rsid w:val="00ED6550"/>
    <w:rsid w:val="00ED6C14"/>
    <w:rsid w:val="00ED7985"/>
    <w:rsid w:val="00EE18F7"/>
    <w:rsid w:val="00EE1BF9"/>
    <w:rsid w:val="00EE2FA5"/>
    <w:rsid w:val="00EE3591"/>
    <w:rsid w:val="00EE3AC9"/>
    <w:rsid w:val="00EE3E9F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EF697B"/>
    <w:rsid w:val="00EF725D"/>
    <w:rsid w:val="00F00A50"/>
    <w:rsid w:val="00F01C21"/>
    <w:rsid w:val="00F01D7B"/>
    <w:rsid w:val="00F0224C"/>
    <w:rsid w:val="00F032BF"/>
    <w:rsid w:val="00F04353"/>
    <w:rsid w:val="00F05759"/>
    <w:rsid w:val="00F068BC"/>
    <w:rsid w:val="00F06DF4"/>
    <w:rsid w:val="00F07CC4"/>
    <w:rsid w:val="00F10E55"/>
    <w:rsid w:val="00F1220E"/>
    <w:rsid w:val="00F14869"/>
    <w:rsid w:val="00F14DB6"/>
    <w:rsid w:val="00F15379"/>
    <w:rsid w:val="00F1560A"/>
    <w:rsid w:val="00F15617"/>
    <w:rsid w:val="00F15851"/>
    <w:rsid w:val="00F15D6D"/>
    <w:rsid w:val="00F15FE4"/>
    <w:rsid w:val="00F16BDA"/>
    <w:rsid w:val="00F16FE9"/>
    <w:rsid w:val="00F202EC"/>
    <w:rsid w:val="00F21F9F"/>
    <w:rsid w:val="00F22DE3"/>
    <w:rsid w:val="00F241AD"/>
    <w:rsid w:val="00F241BA"/>
    <w:rsid w:val="00F24999"/>
    <w:rsid w:val="00F2536C"/>
    <w:rsid w:val="00F254D9"/>
    <w:rsid w:val="00F26306"/>
    <w:rsid w:val="00F273C0"/>
    <w:rsid w:val="00F27789"/>
    <w:rsid w:val="00F278BA"/>
    <w:rsid w:val="00F27BEC"/>
    <w:rsid w:val="00F30AB2"/>
    <w:rsid w:val="00F31862"/>
    <w:rsid w:val="00F319E3"/>
    <w:rsid w:val="00F331FB"/>
    <w:rsid w:val="00F3487A"/>
    <w:rsid w:val="00F348F0"/>
    <w:rsid w:val="00F350AD"/>
    <w:rsid w:val="00F3547E"/>
    <w:rsid w:val="00F363A8"/>
    <w:rsid w:val="00F363FE"/>
    <w:rsid w:val="00F3799D"/>
    <w:rsid w:val="00F40F5C"/>
    <w:rsid w:val="00F42089"/>
    <w:rsid w:val="00F42AF2"/>
    <w:rsid w:val="00F43700"/>
    <w:rsid w:val="00F4417C"/>
    <w:rsid w:val="00F4453E"/>
    <w:rsid w:val="00F44E05"/>
    <w:rsid w:val="00F46E6A"/>
    <w:rsid w:val="00F46EAE"/>
    <w:rsid w:val="00F4700F"/>
    <w:rsid w:val="00F50CBD"/>
    <w:rsid w:val="00F50F7F"/>
    <w:rsid w:val="00F51FF1"/>
    <w:rsid w:val="00F52706"/>
    <w:rsid w:val="00F527FC"/>
    <w:rsid w:val="00F52B36"/>
    <w:rsid w:val="00F52DB3"/>
    <w:rsid w:val="00F53751"/>
    <w:rsid w:val="00F5378F"/>
    <w:rsid w:val="00F540ED"/>
    <w:rsid w:val="00F55B38"/>
    <w:rsid w:val="00F55B59"/>
    <w:rsid w:val="00F567E3"/>
    <w:rsid w:val="00F6065D"/>
    <w:rsid w:val="00F619B8"/>
    <w:rsid w:val="00F62266"/>
    <w:rsid w:val="00F62A0C"/>
    <w:rsid w:val="00F636E0"/>
    <w:rsid w:val="00F639A6"/>
    <w:rsid w:val="00F646F0"/>
    <w:rsid w:val="00F64BCF"/>
    <w:rsid w:val="00F653E7"/>
    <w:rsid w:val="00F65CEF"/>
    <w:rsid w:val="00F6762E"/>
    <w:rsid w:val="00F71BA3"/>
    <w:rsid w:val="00F72679"/>
    <w:rsid w:val="00F72940"/>
    <w:rsid w:val="00F72CF0"/>
    <w:rsid w:val="00F73A97"/>
    <w:rsid w:val="00F7413D"/>
    <w:rsid w:val="00F74723"/>
    <w:rsid w:val="00F74951"/>
    <w:rsid w:val="00F76190"/>
    <w:rsid w:val="00F76B3E"/>
    <w:rsid w:val="00F77047"/>
    <w:rsid w:val="00F77115"/>
    <w:rsid w:val="00F771EA"/>
    <w:rsid w:val="00F77696"/>
    <w:rsid w:val="00F8030D"/>
    <w:rsid w:val="00F80928"/>
    <w:rsid w:val="00F81125"/>
    <w:rsid w:val="00F81BB0"/>
    <w:rsid w:val="00F831DD"/>
    <w:rsid w:val="00F84585"/>
    <w:rsid w:val="00F85192"/>
    <w:rsid w:val="00F85385"/>
    <w:rsid w:val="00F86A8F"/>
    <w:rsid w:val="00F86E27"/>
    <w:rsid w:val="00F86FC2"/>
    <w:rsid w:val="00F91271"/>
    <w:rsid w:val="00F91A75"/>
    <w:rsid w:val="00F9208F"/>
    <w:rsid w:val="00F9239D"/>
    <w:rsid w:val="00F92505"/>
    <w:rsid w:val="00F92A05"/>
    <w:rsid w:val="00F92A4F"/>
    <w:rsid w:val="00F9330A"/>
    <w:rsid w:val="00F9457C"/>
    <w:rsid w:val="00F94E37"/>
    <w:rsid w:val="00F960DF"/>
    <w:rsid w:val="00F964DE"/>
    <w:rsid w:val="00F970F4"/>
    <w:rsid w:val="00F97376"/>
    <w:rsid w:val="00F97D36"/>
    <w:rsid w:val="00FA0B72"/>
    <w:rsid w:val="00FA0C5F"/>
    <w:rsid w:val="00FA1622"/>
    <w:rsid w:val="00FA263D"/>
    <w:rsid w:val="00FA2D19"/>
    <w:rsid w:val="00FA3141"/>
    <w:rsid w:val="00FA3627"/>
    <w:rsid w:val="00FA3D1C"/>
    <w:rsid w:val="00FA5EDA"/>
    <w:rsid w:val="00FA5F19"/>
    <w:rsid w:val="00FA6F32"/>
    <w:rsid w:val="00FB3250"/>
    <w:rsid w:val="00FB35F2"/>
    <w:rsid w:val="00FB4AB5"/>
    <w:rsid w:val="00FB58A4"/>
    <w:rsid w:val="00FB5D75"/>
    <w:rsid w:val="00FB68AE"/>
    <w:rsid w:val="00FB6CD2"/>
    <w:rsid w:val="00FC0AF6"/>
    <w:rsid w:val="00FC1680"/>
    <w:rsid w:val="00FC1859"/>
    <w:rsid w:val="00FC2F04"/>
    <w:rsid w:val="00FC332A"/>
    <w:rsid w:val="00FC4C92"/>
    <w:rsid w:val="00FC4F5D"/>
    <w:rsid w:val="00FC570D"/>
    <w:rsid w:val="00FC74E6"/>
    <w:rsid w:val="00FD073E"/>
    <w:rsid w:val="00FD17DB"/>
    <w:rsid w:val="00FD1D84"/>
    <w:rsid w:val="00FD39C9"/>
    <w:rsid w:val="00FD45B7"/>
    <w:rsid w:val="00FD6539"/>
    <w:rsid w:val="00FD6AEC"/>
    <w:rsid w:val="00FD78E5"/>
    <w:rsid w:val="00FD7EFC"/>
    <w:rsid w:val="00FE00E1"/>
    <w:rsid w:val="00FE1E24"/>
    <w:rsid w:val="00FE2084"/>
    <w:rsid w:val="00FE328F"/>
    <w:rsid w:val="00FE32B2"/>
    <w:rsid w:val="00FE3776"/>
    <w:rsid w:val="00FE516F"/>
    <w:rsid w:val="00FE5ECA"/>
    <w:rsid w:val="00FE61D6"/>
    <w:rsid w:val="00FE6551"/>
    <w:rsid w:val="00FE666B"/>
    <w:rsid w:val="00FE6DBA"/>
    <w:rsid w:val="00FF00CF"/>
    <w:rsid w:val="00FF106C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04021F"/>
  <w15:docId w15:val="{86716B1C-68BB-4F45-BF84-72CE5A3C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link w:val="BodyTextChar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636A4B"/>
    <w:rPr>
      <w:sz w:val="22"/>
    </w:rPr>
  </w:style>
  <w:style w:type="paragraph" w:styleId="Revision">
    <w:name w:val="Revision"/>
    <w:hidden/>
    <w:uiPriority w:val="99"/>
    <w:semiHidden/>
    <w:rsid w:val="00760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B5A48-CFA0-49E8-BAFD-9D622BB48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6337</TotalTime>
  <Pages>11</Pages>
  <Words>2767</Words>
  <Characters>15777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18507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1061</cp:revision>
  <cp:lastPrinted>2008-09-18T13:23:00Z</cp:lastPrinted>
  <dcterms:created xsi:type="dcterms:W3CDTF">2016-03-22T16:25:00Z</dcterms:created>
  <dcterms:modified xsi:type="dcterms:W3CDTF">2024-02-16T15:43:00Z</dcterms:modified>
</cp:coreProperties>
</file>
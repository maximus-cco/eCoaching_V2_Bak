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AD7B80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8031B2">
        <w:rPr>
          <w:rFonts w:ascii="Arial" w:hAnsi="Arial" w:cs="Arial"/>
          <w:sz w:val="32"/>
          <w:szCs w:val="32"/>
        </w:rPr>
        <w:t>Admin</w:t>
      </w:r>
    </w:p>
    <w:p w:rsidR="00EF5FC8" w:rsidRPr="0056181D" w:rsidRDefault="008031B2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Common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8A357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AC3DB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717A1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</w:t>
      </w:r>
      <w:r w:rsidR="003717A1">
        <w:rPr>
          <w:rFonts w:ascii="Times New Roman" w:hAnsi="Times New Roman"/>
          <w:b w:val="0"/>
          <w:sz w:val="20"/>
        </w:rPr>
        <w:t>28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62266">
        <w:rPr>
          <w:rFonts w:ascii="Times New Roman" w:hAnsi="Times New Roman"/>
          <w:b w:val="0"/>
          <w:sz w:val="20"/>
        </w:rPr>
        <w:t>6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CF072C">
        <w:rPr>
          <w:sz w:val="20"/>
        </w:rPr>
        <w:t>CCO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B870E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3D1C44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28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276CB8">
              <w:rPr>
                <w:sz w:val="20"/>
              </w:rPr>
              <w:t>6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CC3AFD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471753" w:history="1">
        <w:r w:rsidR="00CC3AFD" w:rsidRPr="00122019">
          <w:rPr>
            <w:rStyle w:val="Hyperlink"/>
            <w:b/>
            <w:noProof/>
          </w:rPr>
          <w:t>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b/>
            <w:noProof/>
          </w:rPr>
          <w:t>Description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_Toc471471753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5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54" w:history="1">
        <w:r w:rsidR="00CC3AFD" w:rsidRPr="00122019">
          <w:rPr>
            <w:rStyle w:val="Hyperlink"/>
            <w:b/>
            <w:noProof/>
          </w:rPr>
          <w:t>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b/>
            <w:noProof/>
          </w:rPr>
          <w:t>Views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_Toc471471754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5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55" w:history="1">
        <w:r w:rsidR="00CC3AFD" w:rsidRPr="00122019">
          <w:rPr>
            <w:rStyle w:val="Hyperlink"/>
            <w:noProof/>
          </w:rPr>
          <w:t>2.1.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Home page (Views\Share\Index.cshtm)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_Toc471471755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5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56" w:history="1">
        <w:r w:rsidR="00CC3AFD" w:rsidRPr="00122019">
          <w:rPr>
            <w:rStyle w:val="Hyperlink"/>
            <w:noProof/>
          </w:rPr>
          <w:t>2.1.1.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Layout page (Views\Share\_Layout.cshtml)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_Toc471471756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5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57" w:history="1">
        <w:r w:rsidR="00CC3AFD" w:rsidRPr="00122019">
          <w:rPr>
            <w:rStyle w:val="Hyperlink"/>
            <w:noProof/>
          </w:rPr>
          <w:t>2.1.2.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Screenshot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_Toc471471757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5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58" w:history="1">
        <w:r w:rsidR="00CC3AFD" w:rsidRPr="00122019">
          <w:rPr>
            <w:rStyle w:val="Hyperlink"/>
            <w:noProof/>
          </w:rPr>
          <w:t>2.1.3.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Links to other modules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_Toc471471758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5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59" w:history="1">
        <w:r w:rsidR="00CC3AFD" w:rsidRPr="00122019">
          <w:rPr>
            <w:rStyle w:val="Hyperlink"/>
            <w:b/>
            <w:noProof/>
          </w:rPr>
          <w:t>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b/>
            <w:noProof/>
          </w:rPr>
          <w:t>Controllers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_Toc471471759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0" w:history="1">
        <w:r w:rsidR="00CC3AFD" w:rsidRPr="00122019">
          <w:rPr>
            <w:rStyle w:val="Hyperlink"/>
            <w:noProof/>
          </w:rPr>
          <w:t>3.1.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BaseController.cs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_Toc471471760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1" w:history="1">
        <w:r w:rsidR="00CC3AFD" w:rsidRPr="00122019">
          <w:rPr>
            <w:rStyle w:val="Hyperlink"/>
            <w:noProof/>
          </w:rPr>
          <w:t>3.1.1.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OnException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_Toc471471761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2" w:history="1">
        <w:r w:rsidR="00CC3AFD" w:rsidRPr="00122019">
          <w:rPr>
            <w:rStyle w:val="Hyperlink"/>
            <w:noProof/>
          </w:rPr>
          <w:t>3.1.2.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GetUserFromSession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_Toc471471762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3" w:history="1">
        <w:r w:rsidR="00CC3AFD" w:rsidRPr="00122019">
          <w:rPr>
            <w:rStyle w:val="Hyperlink"/>
            <w:noProof/>
          </w:rPr>
          <w:t>3.1.3.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IsAccessAllowed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_Toc471471763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4" w:history="1">
        <w:r w:rsidR="00CC3AFD" w:rsidRPr="00122019">
          <w:rPr>
            <w:rStyle w:val="Hyperlink"/>
            <w:noProof/>
          </w:rPr>
          <w:t>3.2.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ErrorController.cs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_Toc471471764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5" w:history="1">
        <w:r w:rsidR="00CC3AFD" w:rsidRPr="00122019">
          <w:rPr>
            <w:rStyle w:val="Hyperlink"/>
            <w:noProof/>
          </w:rPr>
          <w:t>3.2.1.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Index – Http Get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_Toc471471765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6" w:history="1">
        <w:r w:rsidR="00CC3AFD" w:rsidRPr="00122019">
          <w:rPr>
            <w:rStyle w:val="Hyperlink"/>
            <w:noProof/>
          </w:rPr>
          <w:t>3.3.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HomeController.cs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_Toc471471766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7" w:history="1">
        <w:r w:rsidR="00CC3AFD" w:rsidRPr="00122019">
          <w:rPr>
            <w:rStyle w:val="Hyperlink"/>
            <w:noProof/>
          </w:rPr>
          <w:t>3.3.1.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Index – Http Get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_Toc471471767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8" w:history="1">
        <w:r w:rsidR="00CC3AFD" w:rsidRPr="00122019">
          <w:rPr>
            <w:rStyle w:val="Hyperlink"/>
            <w:noProof/>
          </w:rPr>
          <w:t>3.4.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UnauthorizedController.cs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_Toc471471768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69" w:history="1">
        <w:r w:rsidR="00CC3AFD" w:rsidRPr="00122019">
          <w:rPr>
            <w:rStyle w:val="Hyperlink"/>
            <w:noProof/>
          </w:rPr>
          <w:t>3.4.1.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Index – Http Get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_Toc471471769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0" w:history="1">
        <w:r w:rsidR="00CC3AFD" w:rsidRPr="00122019">
          <w:rPr>
            <w:rStyle w:val="Hyperlink"/>
            <w:b/>
            <w:noProof/>
          </w:rPr>
          <w:t>4.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b/>
            <w:noProof/>
          </w:rPr>
          <w:t>Extensions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_Toc471471770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1" w:history="1">
        <w:r w:rsidR="00CC3AFD" w:rsidRPr="00122019">
          <w:rPr>
            <w:rStyle w:val="Hyperlink"/>
            <w:noProof/>
          </w:rPr>
          <w:t>4.1.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EclExtendedMethods.cs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_Toc471471771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2" w:history="1">
        <w:r w:rsidR="00CC3AFD" w:rsidRPr="00122019">
          <w:rPr>
            <w:rStyle w:val="Hyperlink"/>
            <w:noProof/>
          </w:rPr>
          <w:t>4.1.1.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IsEntitled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_Toc471471772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3" w:history="1">
        <w:r w:rsidR="00CC3AFD" w:rsidRPr="00122019">
          <w:rPr>
            <w:rStyle w:val="Hyperlink"/>
            <w:noProof/>
          </w:rPr>
          <w:t>4.1.2.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ShowPreviousStatus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_Toc471471773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4" w:history="1">
        <w:r w:rsidR="00CC3AFD" w:rsidRPr="00122019">
          <w:rPr>
            <w:rStyle w:val="Hyperlink"/>
            <w:noProof/>
          </w:rPr>
          <w:t>4.2.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EclHtmlHelper.cs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_Toc471471774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5" w:history="1">
        <w:r w:rsidR="00CC3AFD" w:rsidRPr="00122019">
          <w:rPr>
            <w:rStyle w:val="Hyperlink"/>
            <w:noProof/>
          </w:rPr>
          <w:t>4.3.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EclExtendedMethods.cs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_Toc471471775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6" w:history="1">
        <w:r w:rsidR="00CC3AFD" w:rsidRPr="00122019">
          <w:rPr>
            <w:rStyle w:val="Hyperlink"/>
            <w:noProof/>
          </w:rPr>
          <w:t>4.3.1.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ToDescription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_Toc471471776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6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7" w:history="1">
        <w:r w:rsidR="00CC3AFD" w:rsidRPr="00122019">
          <w:rPr>
            <w:rStyle w:val="Hyperlink"/>
            <w:b/>
            <w:noProof/>
          </w:rPr>
          <w:t>5.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b/>
            <w:noProof/>
          </w:rPr>
          <w:t>Filters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_Toc471471777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8" w:history="1">
        <w:r w:rsidR="00CC3AFD" w:rsidRPr="00122019">
          <w:rPr>
            <w:rStyle w:val="Hyperlink"/>
            <w:noProof/>
          </w:rPr>
          <w:t>5.1.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EclAuthorizeAttribute.cs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_Toc471471778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79" w:history="1">
        <w:r w:rsidR="00CC3AFD" w:rsidRPr="00122019">
          <w:rPr>
            <w:rStyle w:val="Hyperlink"/>
            <w:noProof/>
          </w:rPr>
          <w:t>5.1.1.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OnAuthorization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_Toc471471779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0" w:history="1">
        <w:r w:rsidR="00CC3AFD" w:rsidRPr="00122019">
          <w:rPr>
            <w:rStyle w:val="Hyperlink"/>
            <w:b/>
            <w:noProof/>
          </w:rPr>
          <w:t>6.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b/>
            <w:noProof/>
          </w:rPr>
          <w:t>Utilities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_Toc471471780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1" w:history="1">
        <w:r w:rsidR="00CC3AFD" w:rsidRPr="00122019">
          <w:rPr>
            <w:rStyle w:val="Hyperlink"/>
            <w:noProof/>
          </w:rPr>
          <w:t>6.1.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EclAdminUtil.cs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_Toc471471781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2" w:history="1">
        <w:r w:rsidR="00CC3AFD" w:rsidRPr="00122019">
          <w:rPr>
            <w:rStyle w:val="Hyperlink"/>
            <w:noProof/>
          </w:rPr>
          <w:t>6.1.1.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BuildLogStatusNamesDictionary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_Toc471471782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3" w:history="1">
        <w:r w:rsidR="00CC3AFD" w:rsidRPr="00122019">
          <w:rPr>
            <w:rStyle w:val="Hyperlink"/>
            <w:noProof/>
          </w:rPr>
          <w:t>6.1.2.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GetLogTypeNameById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_Toc471471783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4" w:history="1">
        <w:r w:rsidR="00CC3AFD" w:rsidRPr="00122019">
          <w:rPr>
            <w:rStyle w:val="Hyperlink"/>
            <w:noProof/>
          </w:rPr>
          <w:t>6.2.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EmailUtil.cs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_Toc471471784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5" w:history="1">
        <w:r w:rsidR="00CC3AFD" w:rsidRPr="00122019">
          <w:rPr>
            <w:rStyle w:val="Hyperlink"/>
            <w:noProof/>
          </w:rPr>
          <w:t>6.2.1.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GetTemplateFileName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_Toc471471785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6" w:history="1">
        <w:r w:rsidR="00CC3AFD" w:rsidRPr="00122019">
          <w:rPr>
            <w:rStyle w:val="Hyperlink"/>
            <w:noProof/>
          </w:rPr>
          <w:t>6.2.2.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GetSubject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_Toc471471786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7" w:history="1">
        <w:r w:rsidR="00CC3AFD" w:rsidRPr="00122019">
          <w:rPr>
            <w:rStyle w:val="Hyperlink"/>
            <w:noProof/>
          </w:rPr>
          <w:t>6.2.3.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GetEmailTo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_Toc471471787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8" w:history="1">
        <w:r w:rsidR="00CC3AFD" w:rsidRPr="00122019">
          <w:rPr>
            <w:rStyle w:val="Hyperlink"/>
            <w:b/>
            <w:noProof/>
          </w:rPr>
          <w:t>7.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b/>
            <w:noProof/>
          </w:rPr>
          <w:t>Repository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_Toc471471788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89" w:history="1">
        <w:r w:rsidR="00CC3AFD" w:rsidRPr="00122019">
          <w:rPr>
            <w:rStyle w:val="Hyperlink"/>
            <w:noProof/>
          </w:rPr>
          <w:t>7.1.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IDashboardRepository.cs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_Toc471471789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0" w:history="1">
        <w:r w:rsidR="00CC3AFD" w:rsidRPr="00122019">
          <w:rPr>
            <w:rStyle w:val="Hyperlink"/>
            <w:noProof/>
          </w:rPr>
          <w:t>7.1.1.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GetLogCount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_Toc471471790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1" w:history="1">
        <w:r w:rsidR="00CC3AFD" w:rsidRPr="00122019">
          <w:rPr>
            <w:rStyle w:val="Hyperlink"/>
            <w:noProof/>
          </w:rPr>
          <w:t>7.1.2.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GetLogList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_Toc471471791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2" w:history="1">
        <w:r w:rsidR="00CC3AFD" w:rsidRPr="00122019">
          <w:rPr>
            <w:rStyle w:val="Hyperlink"/>
            <w:noProof/>
          </w:rPr>
          <w:t>7.1.3.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GetCoachingDetail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_Toc471471792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3" w:history="1">
        <w:r w:rsidR="00CC3AFD" w:rsidRPr="00122019">
          <w:rPr>
            <w:rStyle w:val="Hyperlink"/>
            <w:noProof/>
          </w:rPr>
          <w:t>7.1.4.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GetWarningDetail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_Toc471471793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4" w:history="1">
        <w:r w:rsidR="00CC3AFD" w:rsidRPr="00122019">
          <w:rPr>
            <w:rStyle w:val="Hyperlink"/>
            <w:noProof/>
          </w:rPr>
          <w:t>7.1.5.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GetChartDataCoachingCompleted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_Toc471471794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5" w:history="1">
        <w:r w:rsidR="00CC3AFD" w:rsidRPr="00122019">
          <w:rPr>
            <w:rStyle w:val="Hyperlink"/>
            <w:noProof/>
          </w:rPr>
          <w:t>7.1.6.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GetChartDataCoachingPending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_Toc471471795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6" w:history="1">
        <w:r w:rsidR="00CC3AFD" w:rsidRPr="00122019">
          <w:rPr>
            <w:rStyle w:val="Hyperlink"/>
            <w:noProof/>
          </w:rPr>
          <w:t>7.1.7.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GetChartDataWarningActive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_Toc471471796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7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7" w:history="1">
        <w:r w:rsidR="00CC3AFD" w:rsidRPr="00122019">
          <w:rPr>
            <w:rStyle w:val="Hyperlink"/>
            <w:noProof/>
          </w:rPr>
          <w:t>7.1.8.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GetLogListTotal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_Toc471471797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8" w:history="1">
        <w:r w:rsidR="00CC3AFD" w:rsidRPr="00122019">
          <w:rPr>
            <w:rStyle w:val="Hyperlink"/>
            <w:noProof/>
          </w:rPr>
          <w:t>7.2.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IEmployeeLogRepository.cs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_Toc471471798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799" w:history="1">
        <w:r w:rsidR="00CC3AFD" w:rsidRPr="00122019">
          <w:rPr>
            <w:rStyle w:val="Hyperlink"/>
            <w:noProof/>
          </w:rPr>
          <w:t>7.2.1.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GetModules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_Toc471471799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0" w:history="1">
        <w:r w:rsidR="00CC3AFD" w:rsidRPr="00122019">
          <w:rPr>
            <w:rStyle w:val="Hyperlink"/>
            <w:noProof/>
          </w:rPr>
          <w:t>7.2.2.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GetLogsByEmpIdAndAction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_Toc471471800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1" w:history="1">
        <w:r w:rsidR="00CC3AFD" w:rsidRPr="00122019">
          <w:rPr>
            <w:rStyle w:val="Hyperlink"/>
            <w:noProof/>
          </w:rPr>
          <w:t>7.2.3.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GetPendingLogsByReviewerEmpId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_Toc471471801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2" w:history="1">
        <w:r w:rsidR="00CC3AFD" w:rsidRPr="00122019">
          <w:rPr>
            <w:rStyle w:val="Hyperlink"/>
            <w:noProof/>
          </w:rPr>
          <w:t>7.2.4.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GetPendingStatuses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_Toc471471802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3" w:history="1">
        <w:r w:rsidR="00CC3AFD" w:rsidRPr="00122019">
          <w:rPr>
            <w:rStyle w:val="Hyperlink"/>
            <w:noProof/>
          </w:rPr>
          <w:t>7.2.5.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GetReasons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_Toc471471803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4" w:history="1">
        <w:r w:rsidR="00CC3AFD" w:rsidRPr="00122019">
          <w:rPr>
            <w:rStyle w:val="Hyperlink"/>
            <w:noProof/>
          </w:rPr>
          <w:t>7.2.6.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ProcessActivation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_Toc471471804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5" w:history="1">
        <w:r w:rsidR="00CC3AFD" w:rsidRPr="00122019">
          <w:rPr>
            <w:rStyle w:val="Hyperlink"/>
            <w:noProof/>
          </w:rPr>
          <w:t>7.2.7.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ProcessReassignment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_Toc471471805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6" w:history="1">
        <w:r w:rsidR="00CC3AFD" w:rsidRPr="00122019">
          <w:rPr>
            <w:rStyle w:val="Hyperlink"/>
            <w:noProof/>
          </w:rPr>
          <w:t>7.3.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IEmployeeRepository.cs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_Toc471471806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7" w:history="1">
        <w:r w:rsidR="00CC3AFD" w:rsidRPr="00122019">
          <w:rPr>
            <w:rStyle w:val="Hyperlink"/>
            <w:noProof/>
          </w:rPr>
          <w:t>7.3.1.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GetEmployees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_Toc471471807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8" w:history="1">
        <w:r w:rsidR="00CC3AFD" w:rsidRPr="00122019">
          <w:rPr>
            <w:rStyle w:val="Hyperlink"/>
            <w:noProof/>
          </w:rPr>
          <w:t>7.3.2.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GetPendingReviewers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_Toc471471808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09" w:history="1">
        <w:r w:rsidR="00CC3AFD" w:rsidRPr="00122019">
          <w:rPr>
            <w:rStyle w:val="Hyperlink"/>
            <w:noProof/>
          </w:rPr>
          <w:t>7.3.3.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GetAssignToList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_Toc471471809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0" w:history="1">
        <w:r w:rsidR="00CC3AFD" w:rsidRPr="00122019">
          <w:rPr>
            <w:rStyle w:val="Hyperlink"/>
            <w:noProof/>
          </w:rPr>
          <w:t>7.4.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IUserRepository.cs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_Toc471471810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1" w:history="1">
        <w:r w:rsidR="00CC3AFD" w:rsidRPr="00122019">
          <w:rPr>
            <w:rStyle w:val="Hyperlink"/>
            <w:noProof/>
          </w:rPr>
          <w:t>7.4.1.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GetUserByLanId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_Toc471471811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2" w:history="1">
        <w:r w:rsidR="00CC3AFD" w:rsidRPr="00122019">
          <w:rPr>
            <w:rStyle w:val="Hyperlink"/>
            <w:noProof/>
          </w:rPr>
          <w:t>7.4.2.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GetEntitlementByUserLanId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_Toc471471812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8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3" w:history="1">
        <w:r w:rsidR="00CC3AFD" w:rsidRPr="00122019">
          <w:rPr>
            <w:rStyle w:val="Hyperlink"/>
            <w:b/>
            <w:noProof/>
          </w:rPr>
          <w:t>8.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b/>
            <w:noProof/>
          </w:rPr>
          <w:t>Services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_Toc471471813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4" w:history="1">
        <w:r w:rsidR="00CC3AFD" w:rsidRPr="00122019">
          <w:rPr>
            <w:rStyle w:val="Hyperlink"/>
            <w:noProof/>
          </w:rPr>
          <w:t>8.1.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IDashboardService.cs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_Toc471471814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5" w:history="1">
        <w:r w:rsidR="00CC3AFD" w:rsidRPr="00122019">
          <w:rPr>
            <w:rStyle w:val="Hyperlink"/>
            <w:noProof/>
          </w:rPr>
          <w:t>8.1.1.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GetLogCount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_Toc471471815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6" w:history="1">
        <w:r w:rsidR="00CC3AFD" w:rsidRPr="00122019">
          <w:rPr>
            <w:rStyle w:val="Hyperlink"/>
            <w:noProof/>
          </w:rPr>
          <w:t>8.1.2.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GetLogList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_Toc471471816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7" w:history="1">
        <w:r w:rsidR="00CC3AFD" w:rsidRPr="00122019">
          <w:rPr>
            <w:rStyle w:val="Hyperlink"/>
            <w:noProof/>
          </w:rPr>
          <w:t>8.1.3.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GetLogDetail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_Toc471471817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8" w:history="1">
        <w:r w:rsidR="00CC3AFD" w:rsidRPr="00122019">
          <w:rPr>
            <w:rStyle w:val="Hyperlink"/>
            <w:noProof/>
          </w:rPr>
          <w:t>8.1.4.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GetChartDataCoachingCompleted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_Toc471471818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19" w:history="1">
        <w:r w:rsidR="00CC3AFD" w:rsidRPr="00122019">
          <w:rPr>
            <w:rStyle w:val="Hyperlink"/>
            <w:noProof/>
          </w:rPr>
          <w:t>8.1.5.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GetChartDataCoachingPending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_Toc471471819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0" w:history="1">
        <w:r w:rsidR="00CC3AFD" w:rsidRPr="00122019">
          <w:rPr>
            <w:rStyle w:val="Hyperlink"/>
            <w:noProof/>
          </w:rPr>
          <w:t>8.1.6.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GetChartDataWarningActive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_Toc471471820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1" w:history="1">
        <w:r w:rsidR="00CC3AFD" w:rsidRPr="00122019">
          <w:rPr>
            <w:rStyle w:val="Hyperlink"/>
            <w:noProof/>
          </w:rPr>
          <w:t>8.1.7.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GetLogListTotal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_Toc471471821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2" w:history="1">
        <w:r w:rsidR="00CC3AFD" w:rsidRPr="00122019">
          <w:rPr>
            <w:rStyle w:val="Hyperlink"/>
            <w:noProof/>
          </w:rPr>
          <w:t>8.2.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IEmailService.cs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_Toc471471822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3" w:history="1">
        <w:r w:rsidR="00CC3AFD" w:rsidRPr="00122019">
          <w:rPr>
            <w:rStyle w:val="Hyperlink"/>
            <w:noProof/>
          </w:rPr>
          <w:t>8.2.1.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Send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_Toc471471823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4" w:history="1">
        <w:r w:rsidR="00CC3AFD" w:rsidRPr="00122019">
          <w:rPr>
            <w:rStyle w:val="Hyperlink"/>
            <w:noProof/>
          </w:rPr>
          <w:t>8.3.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IEmployeeLogService.cs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_Toc471471824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5" w:history="1">
        <w:r w:rsidR="00CC3AFD" w:rsidRPr="00122019">
          <w:rPr>
            <w:rStyle w:val="Hyperlink"/>
            <w:noProof/>
          </w:rPr>
          <w:t>8.3.1.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GetModules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_Toc471471825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6" w:history="1">
        <w:r w:rsidR="00CC3AFD" w:rsidRPr="00122019">
          <w:rPr>
            <w:rStyle w:val="Hyperlink"/>
            <w:noProof/>
          </w:rPr>
          <w:t>8.3.3.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GetLogsByEmpIdAndAction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_Toc471471826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7" w:history="1">
        <w:r w:rsidR="00CC3AFD" w:rsidRPr="00122019">
          <w:rPr>
            <w:rStyle w:val="Hyperlink"/>
            <w:noProof/>
          </w:rPr>
          <w:t>8.3.4.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GetPendingLogsByReviewerEmpId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_Toc471471827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8" w:history="1">
        <w:r w:rsidR="00CC3AFD" w:rsidRPr="00122019">
          <w:rPr>
            <w:rStyle w:val="Hyperlink"/>
            <w:noProof/>
          </w:rPr>
          <w:t>8.3.5.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GetPendingStatuses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_Toc471471828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9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29" w:history="1">
        <w:r w:rsidR="00CC3AFD" w:rsidRPr="00122019">
          <w:rPr>
            <w:rStyle w:val="Hyperlink"/>
            <w:noProof/>
          </w:rPr>
          <w:t>8.3.6.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GetReasons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_Toc471471829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30" w:history="1">
        <w:r w:rsidR="00CC3AFD" w:rsidRPr="00122019">
          <w:rPr>
            <w:rStyle w:val="Hyperlink"/>
            <w:noProof/>
          </w:rPr>
          <w:t>8.3.7.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ProcessActivation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_Toc471471830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31" w:history="1">
        <w:r w:rsidR="00CC3AFD" w:rsidRPr="00122019">
          <w:rPr>
            <w:rStyle w:val="Hyperlink"/>
            <w:noProof/>
          </w:rPr>
          <w:t>8.3.8.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ProcessReassignment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_Toc471471831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32" w:history="1">
        <w:r w:rsidR="00CC3AFD" w:rsidRPr="00122019">
          <w:rPr>
            <w:rStyle w:val="Hyperlink"/>
            <w:noProof/>
          </w:rPr>
          <w:t>8.4.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IEmployeeService.cs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_Toc471471832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33" w:history="1">
        <w:r w:rsidR="00CC3AFD" w:rsidRPr="00122019">
          <w:rPr>
            <w:rStyle w:val="Hyperlink"/>
            <w:noProof/>
          </w:rPr>
          <w:t>8.4.1.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GetEmployees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_Toc471471833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34" w:history="1">
        <w:r w:rsidR="00CC3AFD" w:rsidRPr="00122019">
          <w:rPr>
            <w:rStyle w:val="Hyperlink"/>
            <w:noProof/>
          </w:rPr>
          <w:t>8.4.2.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GetPendingReviewers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_Toc471471834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35" w:history="1">
        <w:r w:rsidR="00CC3AFD" w:rsidRPr="00122019">
          <w:rPr>
            <w:rStyle w:val="Hyperlink"/>
            <w:noProof/>
          </w:rPr>
          <w:t>8.4.3.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GetAssignToList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_Toc471471835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36" w:history="1">
        <w:r w:rsidR="00CC3AFD" w:rsidRPr="00122019">
          <w:rPr>
            <w:rStyle w:val="Hyperlink"/>
            <w:noProof/>
          </w:rPr>
          <w:t>8.5.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IUserService.cs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_Toc471471836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37" w:history="1">
        <w:r w:rsidR="00CC3AFD" w:rsidRPr="00122019">
          <w:rPr>
            <w:rStyle w:val="Hyperlink"/>
            <w:noProof/>
          </w:rPr>
          <w:t>8.5.1.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GetUserByLanId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_Toc471471837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CC3AFD" w:rsidRDefault="0020268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471838" w:history="1">
        <w:r w:rsidR="00CC3AFD" w:rsidRPr="00122019">
          <w:rPr>
            <w:rStyle w:val="Hyperlink"/>
            <w:noProof/>
          </w:rPr>
          <w:t>8.5.2.</w:t>
        </w:r>
        <w:r w:rsidR="00CC3A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C3AFD" w:rsidRPr="00122019">
          <w:rPr>
            <w:rStyle w:val="Hyperlink"/>
            <w:noProof/>
          </w:rPr>
          <w:t>UserIsEntitled</w:t>
        </w:r>
        <w:r w:rsidR="00CC3AFD">
          <w:rPr>
            <w:noProof/>
            <w:webHidden/>
          </w:rPr>
          <w:tab/>
        </w:r>
        <w:r w:rsidR="00CC3AFD">
          <w:rPr>
            <w:noProof/>
            <w:webHidden/>
          </w:rPr>
          <w:fldChar w:fldCharType="begin"/>
        </w:r>
        <w:r w:rsidR="00CC3AFD">
          <w:rPr>
            <w:noProof/>
            <w:webHidden/>
          </w:rPr>
          <w:instrText xml:space="preserve"> PAGEREF _Toc471471838 \h </w:instrText>
        </w:r>
        <w:r w:rsidR="00CC3AFD">
          <w:rPr>
            <w:noProof/>
            <w:webHidden/>
          </w:rPr>
        </w:r>
        <w:r w:rsidR="00CC3AFD">
          <w:rPr>
            <w:noProof/>
            <w:webHidden/>
          </w:rPr>
          <w:fldChar w:fldCharType="separate"/>
        </w:r>
        <w:r w:rsidR="00CC3AFD">
          <w:rPr>
            <w:noProof/>
            <w:webHidden/>
          </w:rPr>
          <w:t>10</w:t>
        </w:r>
        <w:r w:rsidR="00CC3AFD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0" w:name="_Toc471471753"/>
      <w:r w:rsidRPr="00EC32A5">
        <w:rPr>
          <w:b/>
          <w:sz w:val="24"/>
          <w:szCs w:val="24"/>
        </w:rPr>
        <w:lastRenderedPageBreak/>
        <w:t>Description</w:t>
      </w:r>
      <w:bookmarkEnd w:id="0"/>
      <w:r w:rsidRPr="00EC32A5">
        <w:rPr>
          <w:b/>
          <w:sz w:val="24"/>
          <w:szCs w:val="24"/>
        </w:rPr>
        <w:t xml:space="preserve">               </w:t>
      </w:r>
    </w:p>
    <w:p w:rsidR="008D2A48" w:rsidRDefault="00201DCC" w:rsidP="006D3CBB">
      <w:pPr>
        <w:ind w:left="360"/>
      </w:pPr>
      <w:r>
        <w:t xml:space="preserve">This </w:t>
      </w:r>
      <w:r w:rsidR="008D2A48">
        <w:t>document covers the common code used by all of the ECL Admin UI</w:t>
      </w:r>
      <w:r>
        <w:t xml:space="preserve"> </w:t>
      </w:r>
      <w:r w:rsidR="008D2A48">
        <w:t xml:space="preserve">modules. </w:t>
      </w:r>
    </w:p>
    <w:p w:rsidR="00D75DC3" w:rsidRDefault="00D75DC3" w:rsidP="006D3CBB">
      <w:pPr>
        <w:ind w:left="360"/>
      </w:pPr>
    </w:p>
    <w:p w:rsidR="008D2A48" w:rsidRDefault="008D2A48" w:rsidP="006D3CBB">
      <w:pPr>
        <w:ind w:left="360"/>
      </w:pPr>
      <w:r>
        <w:t>The common code consists of the following:</w:t>
      </w:r>
    </w:p>
    <w:p w:rsidR="00E21EEF" w:rsidRDefault="00E21EEF" w:rsidP="006D3CBB">
      <w:pPr>
        <w:ind w:left="360"/>
      </w:pPr>
      <w:r>
        <w:t>Views\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Index.cshtml</w:t>
      </w:r>
    </w:p>
    <w:p w:rsidR="00681ABD" w:rsidRDefault="00681ABD" w:rsidP="00E21EEF">
      <w:pPr>
        <w:pStyle w:val="ListParagraph"/>
        <w:numPr>
          <w:ilvl w:val="0"/>
          <w:numId w:val="27"/>
        </w:numPr>
      </w:pPr>
      <w:r>
        <w:t>_Layout.cshtml</w:t>
      </w:r>
    </w:p>
    <w:p w:rsidR="00616C2E" w:rsidRDefault="00616C2E" w:rsidP="00E21EEF">
      <w:pPr>
        <w:pStyle w:val="ListParagraph"/>
        <w:numPr>
          <w:ilvl w:val="0"/>
          <w:numId w:val="27"/>
        </w:numPr>
      </w:pPr>
      <w:r>
        <w:t>SessionExpire.cshtml</w:t>
      </w:r>
    </w:p>
    <w:p w:rsidR="008D2A48" w:rsidRDefault="008D2A48" w:rsidP="006D3CBB">
      <w:pPr>
        <w:ind w:left="360"/>
      </w:pPr>
      <w:r>
        <w:t>Controller\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BaseController.cs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ErrorController.cs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HomeController.cs</w:t>
      </w:r>
    </w:p>
    <w:p w:rsidR="008D2A48" w:rsidRDefault="008D2A48" w:rsidP="008D2A48">
      <w:pPr>
        <w:pStyle w:val="ListParagraph"/>
        <w:numPr>
          <w:ilvl w:val="0"/>
          <w:numId w:val="27"/>
        </w:numPr>
      </w:pPr>
      <w:r>
        <w:t>UnauthorizedController.cs</w:t>
      </w:r>
    </w:p>
    <w:p w:rsidR="008D2A48" w:rsidRDefault="00550E85" w:rsidP="006D3CBB">
      <w:pPr>
        <w:ind w:left="360"/>
      </w:pPr>
      <w:r>
        <w:t>Extensions\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EclExtendedMethods.cs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EclHtmlHelper.cs</w:t>
      </w:r>
    </w:p>
    <w:p w:rsidR="00550E85" w:rsidRDefault="00550E85" w:rsidP="00550E85">
      <w:pPr>
        <w:pStyle w:val="ListParagraph"/>
        <w:numPr>
          <w:ilvl w:val="0"/>
          <w:numId w:val="28"/>
        </w:numPr>
      </w:pPr>
      <w:r>
        <w:t>EnumExtensions.cs</w:t>
      </w:r>
    </w:p>
    <w:p w:rsidR="007E1F59" w:rsidRDefault="007E1F59" w:rsidP="006D3CBB">
      <w:pPr>
        <w:ind w:left="360"/>
      </w:pPr>
      <w:r>
        <w:t>Filters\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EclAuthorizeAttribute.cs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EclExceptionAttribute.cs</w:t>
      </w:r>
    </w:p>
    <w:p w:rsidR="007E1F59" w:rsidRDefault="007E1F59" w:rsidP="007E1F59">
      <w:pPr>
        <w:pStyle w:val="ListParagraph"/>
        <w:numPr>
          <w:ilvl w:val="0"/>
          <w:numId w:val="29"/>
        </w:numPr>
      </w:pPr>
      <w:r>
        <w:t>SessionCheckAttribute.cs</w:t>
      </w:r>
    </w:p>
    <w:p w:rsidR="007E1F59" w:rsidRDefault="003549AA" w:rsidP="006D3CBB">
      <w:pPr>
        <w:ind w:left="360"/>
      </w:pPr>
      <w:r>
        <w:t>Utilities\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EclAdminUtil.cs</w:t>
      </w:r>
    </w:p>
    <w:p w:rsidR="003549AA" w:rsidRDefault="003549AA" w:rsidP="003549AA">
      <w:pPr>
        <w:pStyle w:val="ListParagraph"/>
        <w:numPr>
          <w:ilvl w:val="0"/>
          <w:numId w:val="30"/>
        </w:numPr>
      </w:pPr>
      <w:r>
        <w:t>EmailUtil.cs</w:t>
      </w:r>
    </w:p>
    <w:p w:rsidR="00137B4D" w:rsidRDefault="003549AA" w:rsidP="00B32C8E">
      <w:pPr>
        <w:pStyle w:val="ListParagraph"/>
        <w:numPr>
          <w:ilvl w:val="0"/>
          <w:numId w:val="30"/>
        </w:numPr>
      </w:pPr>
      <w:r>
        <w:t>FileUtil.cs</w:t>
      </w:r>
    </w:p>
    <w:p w:rsidR="00A3418A" w:rsidRDefault="00A3418A" w:rsidP="00A3418A">
      <w:pPr>
        <w:ind w:left="360"/>
      </w:pPr>
      <w:r>
        <w:t>Repository\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IDashboard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IEmployeeLog</w:t>
      </w:r>
      <w:r w:rsidR="00CB4B8F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IEmployee</w:t>
      </w:r>
      <w:r w:rsidR="00F04353">
        <w:t>Repository</w:t>
      </w:r>
      <w:r>
        <w:t>.cs</w:t>
      </w:r>
    </w:p>
    <w:p w:rsidR="00A3418A" w:rsidRDefault="00A3418A" w:rsidP="00A3418A">
      <w:pPr>
        <w:pStyle w:val="ListParagraph"/>
        <w:numPr>
          <w:ilvl w:val="0"/>
          <w:numId w:val="30"/>
        </w:numPr>
      </w:pPr>
      <w:r>
        <w:t>IUser</w:t>
      </w:r>
      <w:r w:rsidR="00236DDD">
        <w:t>Repository</w:t>
      </w:r>
      <w:r>
        <w:t>.cs</w:t>
      </w:r>
    </w:p>
    <w:p w:rsidR="00C33795" w:rsidRDefault="00C33795" w:rsidP="00C33795">
      <w:pPr>
        <w:ind w:left="360"/>
      </w:pPr>
      <w:r>
        <w:t>Services\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</w:t>
      </w:r>
      <w:r w:rsidR="00C33795">
        <w:t>DashboardService.cs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IEmailService</w:t>
      </w:r>
      <w:r w:rsidR="00C33795">
        <w:t>.cs</w:t>
      </w:r>
    </w:p>
    <w:p w:rsidR="00C33795" w:rsidRDefault="0048304D" w:rsidP="00C33795">
      <w:pPr>
        <w:pStyle w:val="ListParagraph"/>
        <w:numPr>
          <w:ilvl w:val="0"/>
          <w:numId w:val="30"/>
        </w:numPr>
      </w:pPr>
      <w:r>
        <w:t>IEmployeeLogService</w:t>
      </w:r>
      <w:r w:rsidR="00C33795">
        <w:t>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IEmployeeService.cs</w:t>
      </w:r>
    </w:p>
    <w:p w:rsidR="0048304D" w:rsidRDefault="0048304D" w:rsidP="00C33795">
      <w:pPr>
        <w:pStyle w:val="ListParagraph"/>
        <w:numPr>
          <w:ilvl w:val="0"/>
          <w:numId w:val="30"/>
        </w:numPr>
      </w:pPr>
      <w:r>
        <w:t>IUserService.cs</w:t>
      </w:r>
    </w:p>
    <w:p w:rsidR="00B32C8E" w:rsidRDefault="00B32C8E" w:rsidP="00B32C8E">
      <w:pPr>
        <w:pStyle w:val="ListParagraph"/>
        <w:ind w:left="1080"/>
      </w:pPr>
    </w:p>
    <w:p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" w:name="_Toc471471754"/>
      <w:r>
        <w:rPr>
          <w:b/>
          <w:sz w:val="24"/>
          <w:szCs w:val="24"/>
        </w:rPr>
        <w:t>Views</w:t>
      </w:r>
      <w:bookmarkEnd w:id="1"/>
    </w:p>
    <w:p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471471755"/>
      <w:r>
        <w:t>Home page (Views\Share\Index.cshtm)</w:t>
      </w:r>
      <w:bookmarkEnd w:id="2"/>
    </w:p>
    <w:p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471471756"/>
      <w:r>
        <w:t>Layout page</w:t>
      </w:r>
      <w:r w:rsidR="00633A42">
        <w:t xml:space="preserve"> (Views\Share\_Layout.cshtml)</w:t>
      </w:r>
      <w:bookmarkEnd w:id="3"/>
    </w:p>
    <w:p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471471757"/>
      <w:r>
        <w:t>Screenshot</w:t>
      </w:r>
      <w:bookmarkEnd w:id="4"/>
    </w:p>
    <w:p w:rsidR="00EC686C" w:rsidRDefault="00EC686C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>
            <wp:extent cx="579882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71471758"/>
      <w:r>
        <w:t>Links to other modules</w:t>
      </w:r>
      <w:bookmarkEnd w:id="5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:rsidTr="00071422">
        <w:tc>
          <w:tcPr>
            <w:tcW w:w="2430" w:type="dxa"/>
            <w:shd w:val="clear" w:color="auto" w:fill="B3B3B3"/>
          </w:tcPr>
          <w:p w:rsidR="00586D46" w:rsidRDefault="00586D46" w:rsidP="00665722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:rsidR="00586D46" w:rsidRDefault="00586D46" w:rsidP="00665722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:rsidTr="00071422">
        <w:tc>
          <w:tcPr>
            <w:tcW w:w="2430" w:type="dxa"/>
          </w:tcPr>
          <w:p w:rsidR="0091644A" w:rsidRDefault="0091644A" w:rsidP="00665722">
            <w:pPr>
              <w:pStyle w:val="NormalTableText"/>
              <w:tabs>
                <w:tab w:val="num" w:pos="2880"/>
              </w:tabs>
            </w:pPr>
            <w:r>
              <w:t>Dashboard</w:t>
            </w:r>
          </w:p>
        </w:tc>
        <w:tc>
          <w:tcPr>
            <w:tcW w:w="6750" w:type="dxa"/>
          </w:tcPr>
          <w:p w:rsidR="0091644A" w:rsidRPr="002D57DC" w:rsidRDefault="00540FAF" w:rsidP="00665722">
            <w:r>
              <w:t>Views\Dashboard\Index.cshtml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665722">
            <w:pPr>
              <w:pStyle w:val="NormalTableText"/>
              <w:tabs>
                <w:tab w:val="num" w:pos="2880"/>
              </w:tabs>
            </w:pPr>
            <w:r>
              <w:t>Manage Employee Logs</w:t>
            </w:r>
          </w:p>
        </w:tc>
        <w:tc>
          <w:tcPr>
            <w:tcW w:w="6750" w:type="dxa"/>
          </w:tcPr>
          <w:p w:rsidR="00586D46" w:rsidRDefault="00586D46" w:rsidP="00665722">
            <w:r>
              <w:t>Dropdown menu display with the following links based on the user Role(s):</w:t>
            </w:r>
          </w:p>
          <w:p w:rsidR="00586D46" w:rsidRDefault="00586D46" w:rsidP="00665722"/>
          <w:p w:rsidR="00586D46" w:rsidRDefault="00586D46" w:rsidP="00665722">
            <w:r>
              <w:t>Inactivate Employee Logs (Admin and manager roles)</w:t>
            </w:r>
          </w:p>
          <w:p w:rsidR="00586D46" w:rsidRDefault="00586D46" w:rsidP="00665722">
            <w:r>
              <w:lastRenderedPageBreak/>
              <w:t>Reassign Employee Logs (Admin and manager roles)</w:t>
            </w:r>
          </w:p>
          <w:p w:rsidR="00586D46" w:rsidRDefault="00586D46" w:rsidP="00665722">
            <w:r>
              <w:t>Reactivate Employee Logs (Admin role)</w:t>
            </w:r>
          </w:p>
          <w:p w:rsidR="00586D46" w:rsidRPr="002D57DC" w:rsidRDefault="00586D46" w:rsidP="00665722"/>
        </w:tc>
      </w:tr>
      <w:tr w:rsidR="00586D46" w:rsidTr="00071422">
        <w:tc>
          <w:tcPr>
            <w:tcW w:w="2430" w:type="dxa"/>
          </w:tcPr>
          <w:p w:rsidR="00586D46" w:rsidRDefault="00586D46" w:rsidP="00665722">
            <w:pPr>
              <w:pStyle w:val="NormalTableText"/>
              <w:tabs>
                <w:tab w:val="num" w:pos="2880"/>
              </w:tabs>
            </w:pPr>
            <w:r>
              <w:lastRenderedPageBreak/>
              <w:t>Inactivate Employee Logs</w:t>
            </w:r>
          </w:p>
        </w:tc>
        <w:tc>
          <w:tcPr>
            <w:tcW w:w="6750" w:type="dxa"/>
          </w:tcPr>
          <w:p w:rsidR="00586D46" w:rsidRDefault="00586D46" w:rsidP="00665722">
            <w:r>
              <w:t>Inactivate Employee Logs page</w:t>
            </w:r>
          </w:p>
          <w:p w:rsidR="00586D46" w:rsidRDefault="00586D46" w:rsidP="00665722">
            <w:r>
              <w:t>Views\EmployeeLogs\</w:t>
            </w:r>
            <w:r w:rsidRPr="00070747">
              <w:t>SearchForInactivate.cshtml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665722">
            <w:pPr>
              <w:pStyle w:val="NormalTableText"/>
              <w:tabs>
                <w:tab w:val="num" w:pos="2880"/>
              </w:tabs>
            </w:pPr>
            <w:r>
              <w:t>Reassign Employee Logs</w:t>
            </w:r>
          </w:p>
        </w:tc>
        <w:tc>
          <w:tcPr>
            <w:tcW w:w="6750" w:type="dxa"/>
          </w:tcPr>
          <w:p w:rsidR="00586D46" w:rsidRDefault="00586D46" w:rsidP="00665722">
            <w:r>
              <w:t>Reassign Employee Logs page</w:t>
            </w:r>
          </w:p>
          <w:p w:rsidR="00586D46" w:rsidRDefault="00586D46" w:rsidP="00665722">
            <w:r>
              <w:t>Views\EmployeeLogs\</w:t>
            </w:r>
            <w:r w:rsidRPr="00030AD5">
              <w:t>SearchForReassign.cshtml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586D46" w:rsidP="00665722">
            <w:pPr>
              <w:pStyle w:val="NormalTableText"/>
              <w:tabs>
                <w:tab w:val="num" w:pos="2880"/>
              </w:tabs>
            </w:pPr>
            <w:r>
              <w:t>Reactivate Employee Logs</w:t>
            </w:r>
          </w:p>
        </w:tc>
        <w:tc>
          <w:tcPr>
            <w:tcW w:w="6750" w:type="dxa"/>
          </w:tcPr>
          <w:p w:rsidR="00586D46" w:rsidRDefault="00586D46" w:rsidP="00665722">
            <w:r>
              <w:t>Reactivate Employee Logs page</w:t>
            </w:r>
          </w:p>
          <w:p w:rsidR="00586D46" w:rsidRDefault="00586D46" w:rsidP="00665722">
            <w:r>
              <w:t>Views\EmployeeLogs\</w:t>
            </w:r>
            <w:r w:rsidRPr="00AB6C83">
              <w:t>SearchForReactivate.cshtml</w:t>
            </w:r>
          </w:p>
        </w:tc>
      </w:tr>
    </w:tbl>
    <w:p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" w:name="_Toc471471759"/>
      <w:r w:rsidRPr="00EC32A5">
        <w:rPr>
          <w:b/>
          <w:sz w:val="24"/>
          <w:szCs w:val="24"/>
        </w:rPr>
        <w:t>Controllers</w:t>
      </w:r>
      <w:bookmarkEnd w:id="6"/>
    </w:p>
    <w:p w:rsidR="000B4BB3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" w:name="_Toc471471760"/>
      <w:r w:rsidRPr="00BD6FEE">
        <w:t>Base</w:t>
      </w:r>
      <w:r w:rsidR="000B4BB3" w:rsidRPr="00BD6FEE">
        <w:t>Controller.cs</w:t>
      </w:r>
      <w:bookmarkEnd w:id="7"/>
    </w:p>
    <w:p w:rsidR="00923CD4" w:rsidRDefault="00E548DE" w:rsidP="00923CD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71471761"/>
      <w:r w:rsidRPr="00AD5A2E">
        <w:t>OnException</w:t>
      </w:r>
      <w:bookmarkEnd w:id="8"/>
    </w:p>
    <w:p w:rsidR="00E548DE" w:rsidRDefault="00E548DE" w:rsidP="00EB77B6">
      <w:pPr>
        <w:autoSpaceDE w:val="0"/>
        <w:autoSpaceDN w:val="0"/>
        <w:adjustRightInd w:val="0"/>
        <w:ind w:left="1224"/>
      </w:pPr>
      <w:r>
        <w:t>Use log4net to log any exceptions thrown in all controllers.</w:t>
      </w:r>
    </w:p>
    <w:p w:rsidR="00E548DE" w:rsidRDefault="00E548DE" w:rsidP="00EB77B6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3E7E99" w:rsidRDefault="003E7E99" w:rsidP="00EB77B6">
      <w:pPr>
        <w:autoSpaceDE w:val="0"/>
        <w:autoSpaceDN w:val="0"/>
        <w:adjustRightInd w:val="0"/>
        <w:ind w:left="1224"/>
      </w:pPr>
    </w:p>
    <w:p w:rsidR="00013F8A" w:rsidRDefault="00013F8A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71471762"/>
      <w:r>
        <w:t>GetUserFromSession</w:t>
      </w:r>
      <w:bookmarkEnd w:id="9"/>
    </w:p>
    <w:p w:rsidR="00AD78B3" w:rsidRDefault="00AD78B3" w:rsidP="00A25EF6">
      <w:pPr>
        <w:autoSpaceDE w:val="0"/>
        <w:autoSpaceDN w:val="0"/>
        <w:adjustRightInd w:val="0"/>
        <w:ind w:left="1224"/>
      </w:pPr>
      <w:r>
        <w:t>Return the user object stored in session.</w:t>
      </w:r>
    </w:p>
    <w:p w:rsidR="003E7E99" w:rsidRPr="00AD5A2E" w:rsidRDefault="003E7E99" w:rsidP="00A25EF6">
      <w:pPr>
        <w:autoSpaceDE w:val="0"/>
        <w:autoSpaceDN w:val="0"/>
        <w:adjustRightInd w:val="0"/>
        <w:ind w:left="1224"/>
      </w:pPr>
    </w:p>
    <w:p w:rsidR="00036AA1" w:rsidRDefault="00036AA1" w:rsidP="00013F8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471471763"/>
      <w:r>
        <w:t>IsAccessAllowed</w:t>
      </w:r>
      <w:bookmarkEnd w:id="10"/>
    </w:p>
    <w:p w:rsidR="00036AA1" w:rsidRDefault="00FC332A" w:rsidP="00A25EF6">
      <w:pPr>
        <w:autoSpaceDE w:val="0"/>
        <w:autoSpaceDN w:val="0"/>
        <w:adjustRightInd w:val="0"/>
        <w:ind w:left="1224"/>
      </w:pPr>
      <w:r>
        <w:t>Check if the user has access to a given function by calling UserService.UserIsEntitled (user, entitlement).</w:t>
      </w:r>
    </w:p>
    <w:p w:rsidR="0076555E" w:rsidRDefault="0076555E" w:rsidP="00EB77B6">
      <w:pPr>
        <w:autoSpaceDE w:val="0"/>
        <w:autoSpaceDN w:val="0"/>
        <w:adjustRightInd w:val="0"/>
        <w:ind w:left="1224"/>
      </w:pPr>
    </w:p>
    <w:p w:rsidR="00BE1290" w:rsidRPr="00BD6FEE" w:rsidRDefault="00BE1290" w:rsidP="00BE129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" w:name="_Toc471471764"/>
      <w:r w:rsidRPr="00BD6FEE">
        <w:t>ErrorController.cs</w:t>
      </w:r>
      <w:bookmarkEnd w:id="11"/>
    </w:p>
    <w:p w:rsidR="00727492" w:rsidRPr="00AD5A2E" w:rsidRDefault="00B77814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471471765"/>
      <w:r>
        <w:t>Index – Http Get</w:t>
      </w:r>
      <w:bookmarkEnd w:id="12"/>
    </w:p>
    <w:p w:rsidR="00727492" w:rsidRDefault="00727492" w:rsidP="00727492">
      <w:pPr>
        <w:autoSpaceDE w:val="0"/>
        <w:autoSpaceDN w:val="0"/>
        <w:adjustRightInd w:val="0"/>
        <w:ind w:left="1224"/>
      </w:pPr>
      <w:r>
        <w:t xml:space="preserve">Display Error page. </w:t>
      </w:r>
    </w:p>
    <w:p w:rsidR="006C00C2" w:rsidRDefault="006C00C2" w:rsidP="006C00C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C00C2" w:rsidRPr="00BD6FEE" w:rsidRDefault="006C00C2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3" w:name="_Toc471471766"/>
      <w:r w:rsidRPr="00BD6FEE">
        <w:t>HomeController.cs</w:t>
      </w:r>
      <w:bookmarkEnd w:id="13"/>
    </w:p>
    <w:p w:rsidR="00020868" w:rsidRPr="00AD5A2E" w:rsidRDefault="00020868" w:rsidP="000208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71471767"/>
      <w:r w:rsidRPr="00AD5A2E">
        <w:t>Index</w:t>
      </w:r>
      <w:r w:rsidR="003E11E2">
        <w:t xml:space="preserve"> </w:t>
      </w:r>
      <w:r w:rsidR="00BE5FB4" w:rsidRPr="00AD5A2E">
        <w:t>– Http Get</w:t>
      </w:r>
      <w:bookmarkEnd w:id="14"/>
    </w:p>
    <w:p w:rsidR="00020868" w:rsidRDefault="008A5618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Get the user </w:t>
      </w:r>
      <w:r w:rsidR="00825473">
        <w:t>LAN ID</w:t>
      </w:r>
      <w:r>
        <w:t xml:space="preserve"> for the current HTTP request.</w:t>
      </w:r>
    </w:p>
    <w:p w:rsidR="008A5618" w:rsidRDefault="008B4B9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Get the user object by c</w:t>
      </w:r>
      <w:r w:rsidR="004A60DF">
        <w:t>all</w:t>
      </w:r>
      <w:r>
        <w:t>ing</w:t>
      </w:r>
      <w:r w:rsidR="004A60DF">
        <w:t xml:space="preserve"> </w:t>
      </w:r>
      <w:r>
        <w:t>UserService.GetUserByLanId(userLanId)</w:t>
      </w:r>
      <w:r w:rsidR="00F646F0">
        <w:t>.</w:t>
      </w:r>
    </w:p>
    <w:p w:rsidR="002453BC" w:rsidRDefault="00F646F0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>If it returns null</w:t>
      </w:r>
    </w:p>
    <w:p w:rsidR="00F646F0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R</w:t>
      </w:r>
      <w:r w:rsidR="00F646F0">
        <w:t>edirect the user to the unauthorized page.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 xml:space="preserve">Else 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 xml:space="preserve">Store the user </w:t>
      </w:r>
      <w:r w:rsidR="00B91F87">
        <w:t xml:space="preserve">object </w:t>
      </w:r>
      <w:r>
        <w:t xml:space="preserve">returned </w:t>
      </w:r>
      <w:r w:rsidR="00B91F87">
        <w:t>in</w:t>
      </w:r>
      <w:r>
        <w:t xml:space="preserve"> Session.</w:t>
      </w:r>
    </w:p>
    <w:p w:rsidR="002453BC" w:rsidRDefault="002453BC" w:rsidP="00EB77B6">
      <w:pPr>
        <w:tabs>
          <w:tab w:val="num" w:pos="1080"/>
        </w:tabs>
        <w:autoSpaceDE w:val="0"/>
        <w:autoSpaceDN w:val="0"/>
        <w:adjustRightInd w:val="0"/>
        <w:ind w:left="1224"/>
      </w:pPr>
      <w:r>
        <w:tab/>
      </w:r>
      <w:r>
        <w:tab/>
        <w:t>Display the main menu page.</w:t>
      </w:r>
    </w:p>
    <w:p w:rsidR="00313E90" w:rsidRDefault="00313E90" w:rsidP="00313E90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D41B8B" w:rsidRDefault="00D41B8B" w:rsidP="00D41B8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5" w:name="_Toc471471768"/>
      <w:r>
        <w:t>UnauthorizedController</w:t>
      </w:r>
      <w:r w:rsidRPr="00AD5A2E">
        <w:t>.cs</w:t>
      </w:r>
      <w:bookmarkEnd w:id="15"/>
    </w:p>
    <w:p w:rsidR="00727492" w:rsidRPr="00AD5A2E" w:rsidRDefault="00557DD9" w:rsidP="0072749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471471769"/>
      <w:r>
        <w:t>Index – Http Get</w:t>
      </w:r>
      <w:bookmarkEnd w:id="16"/>
    </w:p>
    <w:p w:rsidR="00727492" w:rsidRDefault="00963A05" w:rsidP="00963A05">
      <w:pPr>
        <w:autoSpaceDE w:val="0"/>
        <w:autoSpaceDN w:val="0"/>
        <w:adjustRightInd w:val="0"/>
        <w:ind w:left="1224"/>
      </w:pPr>
      <w:r>
        <w:t>Abandon session and display unauthorized page</w:t>
      </w:r>
      <w:r w:rsidR="00727492">
        <w:t>.</w:t>
      </w:r>
    </w:p>
    <w:p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7" w:name="_Toc471471770"/>
      <w:r w:rsidRPr="00EC32A5">
        <w:rPr>
          <w:b/>
          <w:sz w:val="24"/>
          <w:szCs w:val="24"/>
        </w:rPr>
        <w:t>Extensions</w:t>
      </w:r>
      <w:bookmarkEnd w:id="17"/>
    </w:p>
    <w:p w:rsidR="00195A89" w:rsidRPr="00BD6FEE" w:rsidRDefault="00A5333B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8" w:name="_Toc471471771"/>
      <w:r w:rsidRPr="00BD6FEE">
        <w:t>EclExtendedMethods</w:t>
      </w:r>
      <w:r w:rsidR="00195A89" w:rsidRPr="00BD6FEE">
        <w:t>.cs</w:t>
      </w:r>
      <w:bookmarkEnd w:id="18"/>
    </w:p>
    <w:p w:rsidR="00195A89" w:rsidRDefault="007C09B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9" w:name="_Toc471471772"/>
      <w:r>
        <w:t>IsEntitled</w:t>
      </w:r>
      <w:bookmarkEnd w:id="19"/>
    </w:p>
    <w:p w:rsidR="00195A89" w:rsidRDefault="00E2680E" w:rsidP="00195A89">
      <w:pPr>
        <w:autoSpaceDE w:val="0"/>
        <w:autoSpaceDN w:val="0"/>
        <w:adjustRightInd w:val="0"/>
        <w:ind w:left="1224"/>
      </w:pPr>
      <w:r>
        <w:t xml:space="preserve">Check if the user is authorized to perform a given </w:t>
      </w:r>
      <w:r w:rsidR="000512B4">
        <w:t>action</w:t>
      </w:r>
      <w:r w:rsidR="009C481C">
        <w:t xml:space="preserve"> by calling UserService.UserIsEntitled(user, entitlementName)</w:t>
      </w:r>
      <w:r>
        <w:t>.</w:t>
      </w:r>
      <w:r w:rsidR="00195A89">
        <w:t xml:space="preserve"> </w:t>
      </w:r>
    </w:p>
    <w:p w:rsidR="003E7E99" w:rsidRDefault="003E7E99" w:rsidP="00195A89">
      <w:pPr>
        <w:autoSpaceDE w:val="0"/>
        <w:autoSpaceDN w:val="0"/>
        <w:adjustRightInd w:val="0"/>
        <w:ind w:left="1224"/>
      </w:pPr>
    </w:p>
    <w:p w:rsidR="009C481C" w:rsidRDefault="009C481C" w:rsidP="009C481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71471773"/>
      <w:r>
        <w:t>ShowPreviousStatus</w:t>
      </w:r>
      <w:bookmarkEnd w:id="20"/>
    </w:p>
    <w:p w:rsidR="009C481C" w:rsidRDefault="00923A13" w:rsidP="006C7914">
      <w:pPr>
        <w:autoSpaceDE w:val="0"/>
        <w:autoSpaceDN w:val="0"/>
        <w:adjustRightInd w:val="0"/>
        <w:ind w:left="1224"/>
      </w:pPr>
      <w:r>
        <w:t>Check if it displays logs’ previous status for a given action.</w:t>
      </w:r>
    </w:p>
    <w:p w:rsidR="003612E2" w:rsidRPr="00AD5A2E" w:rsidRDefault="003612E2" w:rsidP="009C481C">
      <w:pPr>
        <w:autoSpaceDE w:val="0"/>
        <w:autoSpaceDN w:val="0"/>
        <w:adjustRightInd w:val="0"/>
        <w:ind w:left="1224"/>
        <w:outlineLvl w:val="1"/>
      </w:pPr>
    </w:p>
    <w:p w:rsidR="00C16A46" w:rsidRPr="00AD5A2E" w:rsidRDefault="00C16A46" w:rsidP="00C16A4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1" w:name="_Toc471471774"/>
      <w:r>
        <w:t>EclHtmlHelper.cs</w:t>
      </w:r>
      <w:bookmarkEnd w:id="21"/>
    </w:p>
    <w:p w:rsidR="00C16A46" w:rsidRPr="00CE5810" w:rsidRDefault="00C16A46" w:rsidP="00CE5810">
      <w:pPr>
        <w:autoSpaceDE w:val="0"/>
        <w:autoSpaceDN w:val="0"/>
        <w:adjustRightInd w:val="0"/>
        <w:ind w:left="792"/>
        <w:outlineLvl w:val="1"/>
      </w:pPr>
    </w:p>
    <w:p w:rsidR="00CE5810" w:rsidRDefault="00CE5810" w:rsidP="00CE581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2" w:name="_Toc471471775"/>
      <w:r>
        <w:t>EclExtendedMethods</w:t>
      </w:r>
      <w:r w:rsidRPr="00AD5A2E">
        <w:t>.cs</w:t>
      </w:r>
      <w:bookmarkEnd w:id="22"/>
    </w:p>
    <w:p w:rsidR="00CE5810" w:rsidRDefault="0042114B" w:rsidP="00CE581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71471776"/>
      <w:r>
        <w:t>ToDescription</w:t>
      </w:r>
      <w:bookmarkEnd w:id="23"/>
    </w:p>
    <w:p w:rsidR="0042114B" w:rsidRDefault="00EB7D99" w:rsidP="006C7914">
      <w:pPr>
        <w:autoSpaceDE w:val="0"/>
        <w:autoSpaceDN w:val="0"/>
        <w:adjustRightInd w:val="0"/>
        <w:ind w:left="1224"/>
      </w:pPr>
      <w:r>
        <w:t>Return enum description for a given value.</w:t>
      </w:r>
    </w:p>
    <w:p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4" w:name="_Toc471471777"/>
      <w:r w:rsidRPr="00EC32A5">
        <w:rPr>
          <w:b/>
          <w:sz w:val="24"/>
          <w:szCs w:val="24"/>
        </w:rPr>
        <w:t>Filters</w:t>
      </w:r>
      <w:bookmarkEnd w:id="24"/>
    </w:p>
    <w:p w:rsidR="00195A89" w:rsidRPr="00BD6FEE" w:rsidRDefault="00292297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5" w:name="_Toc471471778"/>
      <w:r w:rsidRPr="00BD6FEE">
        <w:t>EclAuthorizeAttribute</w:t>
      </w:r>
      <w:r w:rsidR="00195A89" w:rsidRPr="00BD6FEE">
        <w:t>.cs</w:t>
      </w:r>
      <w:bookmarkEnd w:id="25"/>
    </w:p>
    <w:p w:rsidR="00195A89" w:rsidRDefault="0064612C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471471779"/>
      <w:r>
        <w:t>OnAuthorization</w:t>
      </w:r>
      <w:bookmarkEnd w:id="26"/>
    </w:p>
    <w:p w:rsidR="00590DEB" w:rsidRPr="00AD5A2E" w:rsidRDefault="00D140C5" w:rsidP="005A5755">
      <w:pPr>
        <w:autoSpaceDE w:val="0"/>
        <w:autoSpaceDN w:val="0"/>
        <w:adjustRightInd w:val="0"/>
        <w:ind w:left="1224"/>
      </w:pPr>
      <w:r>
        <w:t xml:space="preserve">Called upon requesting authorization. </w:t>
      </w:r>
      <w:r w:rsidR="00590DEB">
        <w:t>Check if the user is allowed to perform a given action.</w:t>
      </w:r>
    </w:p>
    <w:p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27" w:name="_Toc471471780"/>
      <w:r w:rsidRPr="00EC32A5">
        <w:rPr>
          <w:b/>
          <w:sz w:val="24"/>
          <w:szCs w:val="24"/>
        </w:rPr>
        <w:t>Utilities</w:t>
      </w:r>
      <w:bookmarkEnd w:id="27"/>
    </w:p>
    <w:p w:rsidR="00195A89" w:rsidRDefault="003D043A" w:rsidP="00195A8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8" w:name="_Toc471471781"/>
      <w:r>
        <w:t>EclAdminUtil</w:t>
      </w:r>
      <w:r w:rsidR="00195A89" w:rsidRPr="00AD5A2E">
        <w:t>.cs</w:t>
      </w:r>
      <w:bookmarkEnd w:id="28"/>
    </w:p>
    <w:p w:rsidR="00195A89" w:rsidRDefault="00C66CB2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71471782"/>
      <w:r>
        <w:t>BuildLogStatusNamesDictionary</w:t>
      </w:r>
      <w:bookmarkEnd w:id="29"/>
    </w:p>
    <w:p w:rsidR="007772BD" w:rsidRDefault="007772BD" w:rsidP="00016EB3">
      <w:pPr>
        <w:autoSpaceDE w:val="0"/>
        <w:autoSpaceDN w:val="0"/>
        <w:adjustRightInd w:val="0"/>
        <w:ind w:left="1224"/>
      </w:pPr>
      <w:r>
        <w:t>Return a dictionary with keys as log status id and values as a list of log name for a given list of logs.</w:t>
      </w:r>
    </w:p>
    <w:p w:rsidR="003E7E99" w:rsidRDefault="003E7E99" w:rsidP="00016EB3">
      <w:pPr>
        <w:autoSpaceDE w:val="0"/>
        <w:autoSpaceDN w:val="0"/>
        <w:adjustRightInd w:val="0"/>
        <w:ind w:left="1224"/>
      </w:pPr>
    </w:p>
    <w:p w:rsidR="00A602EE" w:rsidRDefault="00A602EE" w:rsidP="00195A8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71471783"/>
      <w:r>
        <w:t>GetLogTypeNameById</w:t>
      </w:r>
      <w:bookmarkEnd w:id="30"/>
    </w:p>
    <w:p w:rsidR="00FD6AEC" w:rsidRDefault="00FD6AEC" w:rsidP="007C4821">
      <w:pPr>
        <w:autoSpaceDE w:val="0"/>
        <w:autoSpaceDN w:val="0"/>
        <w:adjustRightInd w:val="0"/>
        <w:ind w:left="1224"/>
      </w:pPr>
      <w:r>
        <w:t>Return the log type name for a given log type id.</w:t>
      </w:r>
    </w:p>
    <w:p w:rsidR="008D1B45" w:rsidRDefault="008D1B45" w:rsidP="00FD6AEC">
      <w:pPr>
        <w:autoSpaceDE w:val="0"/>
        <w:autoSpaceDN w:val="0"/>
        <w:adjustRightInd w:val="0"/>
        <w:ind w:left="1224"/>
        <w:outlineLvl w:val="1"/>
      </w:pPr>
    </w:p>
    <w:p w:rsidR="008D1B45" w:rsidRPr="00AD5A2E" w:rsidRDefault="008D1B45" w:rsidP="008D1B4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1" w:name="_Toc471471784"/>
      <w:r>
        <w:t>EmailUtil.cs</w:t>
      </w:r>
      <w:bookmarkEnd w:id="31"/>
    </w:p>
    <w:p w:rsidR="00AB28F8" w:rsidRDefault="00AB28F8" w:rsidP="00AB28F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71471785"/>
      <w:r>
        <w:t>Ge</w:t>
      </w:r>
      <w:r w:rsidR="009A55B3">
        <w:t>tTemplateFileName</w:t>
      </w:r>
      <w:bookmarkEnd w:id="32"/>
    </w:p>
    <w:p w:rsidR="00AB28F8" w:rsidRDefault="00E8100E" w:rsidP="00225BF1">
      <w:pPr>
        <w:autoSpaceDE w:val="0"/>
        <w:autoSpaceDN w:val="0"/>
        <w:adjustRightInd w:val="0"/>
        <w:ind w:left="1224"/>
      </w:pPr>
      <w:r>
        <w:t>Return email template file name for a given email type.</w:t>
      </w:r>
    </w:p>
    <w:p w:rsidR="003E7E99" w:rsidRDefault="003E7E99" w:rsidP="00225BF1">
      <w:pPr>
        <w:autoSpaceDE w:val="0"/>
        <w:autoSpaceDN w:val="0"/>
        <w:adjustRightInd w:val="0"/>
        <w:ind w:left="1224"/>
      </w:pPr>
    </w:p>
    <w:p w:rsidR="004807AD" w:rsidRDefault="004807AD" w:rsidP="004807A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471471786"/>
      <w:r>
        <w:t>GetSubject</w:t>
      </w:r>
      <w:bookmarkEnd w:id="33"/>
    </w:p>
    <w:p w:rsidR="004807AD" w:rsidRDefault="004807AD" w:rsidP="00F567E3">
      <w:pPr>
        <w:autoSpaceDE w:val="0"/>
        <w:autoSpaceDN w:val="0"/>
        <w:adjustRightInd w:val="0"/>
        <w:ind w:left="1224"/>
      </w:pPr>
      <w:r>
        <w:t xml:space="preserve">Return email </w:t>
      </w:r>
      <w:r w:rsidR="00D85066">
        <w:t xml:space="preserve">subject text </w:t>
      </w:r>
      <w:r>
        <w:t>for a given email type.</w:t>
      </w:r>
    </w:p>
    <w:p w:rsidR="003E7E99" w:rsidRDefault="003E7E99" w:rsidP="00F567E3">
      <w:pPr>
        <w:autoSpaceDE w:val="0"/>
        <w:autoSpaceDN w:val="0"/>
        <w:adjustRightInd w:val="0"/>
        <w:ind w:left="1224"/>
      </w:pPr>
    </w:p>
    <w:p w:rsidR="0034401E" w:rsidRDefault="0034401E" w:rsidP="0034401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71471787"/>
      <w:r>
        <w:t>GetEmailTo</w:t>
      </w:r>
      <w:bookmarkEnd w:id="34"/>
    </w:p>
    <w:p w:rsidR="0034401E" w:rsidRDefault="0034401E" w:rsidP="00C64FA2">
      <w:pPr>
        <w:autoSpaceDE w:val="0"/>
        <w:autoSpaceDN w:val="0"/>
        <w:adjustRightInd w:val="0"/>
        <w:ind w:left="1224"/>
      </w:pPr>
      <w:r>
        <w:t xml:space="preserve">Return email </w:t>
      </w:r>
      <w:r w:rsidR="00C9509A">
        <w:t xml:space="preserve">address </w:t>
      </w:r>
      <w:r>
        <w:t xml:space="preserve">for a given </w:t>
      </w:r>
      <w:r w:rsidR="008569D9">
        <w:t>module id</w:t>
      </w:r>
      <w:r w:rsidR="00E52324">
        <w:t xml:space="preserve"> and log status id.</w:t>
      </w:r>
    </w:p>
    <w:p w:rsidR="0034401E" w:rsidRDefault="0034401E" w:rsidP="004807AD">
      <w:pPr>
        <w:autoSpaceDE w:val="0"/>
        <w:autoSpaceDN w:val="0"/>
        <w:adjustRightInd w:val="0"/>
        <w:ind w:left="1224"/>
        <w:outlineLvl w:val="1"/>
      </w:pPr>
    </w:p>
    <w:p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35" w:name="_Toc471471788"/>
      <w:r w:rsidRPr="00EC32A5">
        <w:rPr>
          <w:b/>
          <w:sz w:val="24"/>
          <w:szCs w:val="24"/>
        </w:rPr>
        <w:t>Repository</w:t>
      </w:r>
      <w:bookmarkEnd w:id="35"/>
    </w:p>
    <w:p w:rsidR="00A25EF6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6" w:name="_Toc471471789"/>
      <w:r>
        <w:t>I</w:t>
      </w:r>
      <w:r w:rsidR="00F653E7">
        <w:t>DashboardRepository</w:t>
      </w:r>
      <w:r w:rsidR="00A25EF6" w:rsidRPr="00AD5A2E">
        <w:t>.cs</w:t>
      </w:r>
      <w:bookmarkEnd w:id="36"/>
    </w:p>
    <w:p w:rsidR="00C407D2" w:rsidRDefault="00C407D2" w:rsidP="00C407D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471471790"/>
      <w:r>
        <w:t>GetLogCount</w:t>
      </w:r>
      <w:bookmarkEnd w:id="37"/>
    </w:p>
    <w:p w:rsidR="00C407D2" w:rsidRDefault="00C407D2" w:rsidP="00C407D2">
      <w:pPr>
        <w:autoSpaceDE w:val="0"/>
        <w:autoSpaceDN w:val="0"/>
        <w:adjustRightInd w:val="0"/>
        <w:ind w:left="1224"/>
      </w:pPr>
      <w:r>
        <w:t xml:space="preserve">Return </w:t>
      </w:r>
      <w:r w:rsidR="008138FE">
        <w:t>log</w:t>
      </w:r>
      <w:r>
        <w:t>s</w:t>
      </w:r>
      <w:r w:rsidR="008138FE">
        <w:t xml:space="preserve"> count</w:t>
      </w:r>
      <w:r>
        <w:t xml:space="preserve"> for a given user, log status, log type, start time, and end time by calling </w:t>
      </w:r>
      <w:r w:rsidR="008138FE">
        <w:t>stored procedure sp_SelectFrom_SRMGR_Count</w:t>
      </w:r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8D6B08" w:rsidRDefault="008D6B08" w:rsidP="008D6B0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8" w:name="_Toc471471791"/>
      <w:r>
        <w:t>GetLog</w:t>
      </w:r>
      <w:r w:rsidR="00551263">
        <w:t>List</w:t>
      </w:r>
      <w:bookmarkEnd w:id="38"/>
    </w:p>
    <w:p w:rsidR="008D6B08" w:rsidRDefault="008D6B08" w:rsidP="008D6B08">
      <w:pPr>
        <w:autoSpaceDE w:val="0"/>
        <w:autoSpaceDN w:val="0"/>
        <w:adjustRightInd w:val="0"/>
        <w:ind w:left="1224"/>
      </w:pPr>
      <w:r>
        <w:t xml:space="preserve">Return </w:t>
      </w:r>
      <w:r w:rsidR="00C30CCD">
        <w:t>a list of</w:t>
      </w:r>
      <w:r>
        <w:t xml:space="preserve"> logs for a given user, log status, log type, start time, and end time by calling </w:t>
      </w:r>
      <w:r w:rsidR="00C30CCD">
        <w:t>stored procedure sp_SelectFrom_SRMGR_Details</w:t>
      </w:r>
      <w:r>
        <w:t>.</w:t>
      </w:r>
    </w:p>
    <w:p w:rsidR="008D6B08" w:rsidRDefault="008D6B08" w:rsidP="00C407D2">
      <w:pPr>
        <w:autoSpaceDE w:val="0"/>
        <w:autoSpaceDN w:val="0"/>
        <w:adjustRightInd w:val="0"/>
        <w:ind w:left="1224"/>
      </w:pPr>
    </w:p>
    <w:p w:rsidR="0013755A" w:rsidRDefault="0013755A" w:rsidP="0013755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9" w:name="_Toc471471792"/>
      <w:r>
        <w:t>Get</w:t>
      </w:r>
      <w:r w:rsidR="00543408">
        <w:t>Coaching</w:t>
      </w:r>
      <w:r>
        <w:t>Detail</w:t>
      </w:r>
      <w:bookmarkEnd w:id="39"/>
    </w:p>
    <w:p w:rsidR="0013755A" w:rsidRDefault="0013755A" w:rsidP="0013755A">
      <w:pPr>
        <w:autoSpaceDE w:val="0"/>
        <w:autoSpaceDN w:val="0"/>
        <w:adjustRightInd w:val="0"/>
        <w:ind w:left="1224"/>
      </w:pPr>
      <w:r>
        <w:t xml:space="preserve">Return </w:t>
      </w:r>
      <w:r w:rsidR="00AD47C2">
        <w:t>CoachingLogDetail</w:t>
      </w:r>
      <w:r>
        <w:t xml:space="preserve"> object for a given log id</w:t>
      </w:r>
      <w:r w:rsidR="00AD47C2">
        <w:t xml:space="preserve"> </w:t>
      </w:r>
      <w:r>
        <w:t xml:space="preserve">by calling </w:t>
      </w:r>
      <w:r w:rsidR="00AD47C2">
        <w:t>stored procedure sp_SelectFrom_SRMGR_Review</w:t>
      </w:r>
      <w:r>
        <w:t>.</w:t>
      </w:r>
    </w:p>
    <w:p w:rsidR="00D44BEA" w:rsidRDefault="00D44BEA" w:rsidP="0013755A">
      <w:pPr>
        <w:autoSpaceDE w:val="0"/>
        <w:autoSpaceDN w:val="0"/>
        <w:adjustRightInd w:val="0"/>
        <w:ind w:left="1224"/>
      </w:pPr>
    </w:p>
    <w:p w:rsidR="00D44BEA" w:rsidRDefault="00D44BEA" w:rsidP="00D44BE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0" w:name="_Toc471471793"/>
      <w:r>
        <w:t>Get</w:t>
      </w:r>
      <w:r w:rsidR="00020979">
        <w:t>Warning</w:t>
      </w:r>
      <w:r>
        <w:t>Detail</w:t>
      </w:r>
      <w:bookmarkEnd w:id="40"/>
    </w:p>
    <w:p w:rsidR="00D44BEA" w:rsidRDefault="00D44BEA" w:rsidP="00D44BEA">
      <w:pPr>
        <w:autoSpaceDE w:val="0"/>
        <w:autoSpaceDN w:val="0"/>
        <w:adjustRightInd w:val="0"/>
        <w:ind w:left="1224"/>
      </w:pPr>
      <w:r>
        <w:t xml:space="preserve">Return </w:t>
      </w:r>
      <w:r w:rsidR="00020979">
        <w:t>Warn</w:t>
      </w:r>
      <w:r>
        <w:t>ingLogDetail object for a given log id by calling stored procedure sp_SelectFrom_SRMGR_Review.</w:t>
      </w: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C25149" w:rsidRDefault="00C25149" w:rsidP="00C25149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1" w:name="_Toc471471794"/>
      <w:r>
        <w:t>GetChartDataCoachingCompleted</w:t>
      </w:r>
      <w:bookmarkEnd w:id="41"/>
    </w:p>
    <w:p w:rsidR="00C25149" w:rsidRDefault="00C25149" w:rsidP="00C25149">
      <w:pPr>
        <w:autoSpaceDE w:val="0"/>
        <w:autoSpaceDN w:val="0"/>
        <w:adjustRightInd w:val="0"/>
        <w:ind w:left="1224"/>
      </w:pPr>
      <w:r>
        <w:t xml:space="preserve">Return a list of ChartCoachingCompleted objects for a given user, start time, and end time by calling </w:t>
      </w:r>
      <w:r w:rsidR="00290F0A">
        <w:t xml:space="preserve">stored procedure </w:t>
      </w:r>
      <w:r w:rsidR="00290F0A" w:rsidRPr="00290F0A">
        <w:t>sp_SelectFrom_SRMGR_Completed_CoachingByWeek</w:t>
      </w:r>
      <w:r w:rsidR="00290F0A">
        <w:t>.</w:t>
      </w:r>
    </w:p>
    <w:p w:rsidR="00C25149" w:rsidRDefault="00C25149" w:rsidP="00D44BEA">
      <w:pPr>
        <w:autoSpaceDE w:val="0"/>
        <w:autoSpaceDN w:val="0"/>
        <w:adjustRightInd w:val="0"/>
        <w:ind w:left="1224"/>
      </w:pPr>
    </w:p>
    <w:p w:rsidR="0000734B" w:rsidRDefault="0000734B" w:rsidP="0000734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2" w:name="_Toc471471795"/>
      <w:r>
        <w:t>GetChartDataCoachingPending</w:t>
      </w:r>
      <w:bookmarkEnd w:id="42"/>
    </w:p>
    <w:p w:rsidR="0000734B" w:rsidRDefault="0000734B" w:rsidP="0000734B">
      <w:pPr>
        <w:autoSpaceDE w:val="0"/>
        <w:autoSpaceDN w:val="0"/>
        <w:adjustRightInd w:val="0"/>
        <w:ind w:left="1224"/>
      </w:pPr>
      <w:r>
        <w:t xml:space="preserve">Return a list of ChartCoachingPending objects for a given user, start time, and end time by calling stored procedure </w:t>
      </w:r>
      <w:r w:rsidRPr="0000734B">
        <w:t>sp_SelectFrom_SRMGR_Pending_CoachingByWeek</w:t>
      </w:r>
      <w:r>
        <w:t>.</w:t>
      </w:r>
    </w:p>
    <w:p w:rsidR="00C407D2" w:rsidRDefault="00C407D2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B603F" w:rsidRDefault="00AB603F" w:rsidP="00AB603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3" w:name="_Toc471471796"/>
      <w:r>
        <w:t>GetChartDataWarningActive</w:t>
      </w:r>
      <w:bookmarkEnd w:id="43"/>
    </w:p>
    <w:p w:rsidR="00AB603F" w:rsidRDefault="00AB603F" w:rsidP="00AB603F">
      <w:pPr>
        <w:autoSpaceDE w:val="0"/>
        <w:autoSpaceDN w:val="0"/>
        <w:adjustRightInd w:val="0"/>
        <w:ind w:left="1224"/>
      </w:pPr>
      <w:r>
        <w:t xml:space="preserve">Return a list of ChartWarningActive objects for a given user, start time, and end time by calling </w:t>
      </w:r>
      <w:r w:rsidR="00F71BA3">
        <w:t xml:space="preserve">stored procedure </w:t>
      </w:r>
      <w:r w:rsidR="00F71BA3" w:rsidRPr="00F71BA3">
        <w:t>sp_SelectFrom_SRMGR_Active_WarningByWeek</w:t>
      </w:r>
      <w:r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CE6C41" w:rsidRDefault="00CE6C41" w:rsidP="00CE6C4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4" w:name="_Toc471471797"/>
      <w:r>
        <w:lastRenderedPageBreak/>
        <w:t>GetLogListTotal</w:t>
      </w:r>
      <w:bookmarkEnd w:id="44"/>
    </w:p>
    <w:p w:rsidR="00CE6C41" w:rsidRDefault="00CE6C41" w:rsidP="00CE6C41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text</w:t>
      </w:r>
      <w:r w:rsidR="00F55B59">
        <w:t xml:space="preserve"> by calling stored procedure </w:t>
      </w:r>
      <w:r w:rsidR="00F55B59" w:rsidRPr="00F55B59">
        <w:t>sp_SelectFrom_SRMGR_Detail_Count</w:t>
      </w:r>
      <w:r w:rsidR="00F55B59">
        <w:t>.</w:t>
      </w:r>
    </w:p>
    <w:p w:rsidR="00AB603F" w:rsidRDefault="00AB603F" w:rsidP="00C407D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45" w:name="_Toc471471798"/>
      <w:r>
        <w:t>IEmployeeLogRepository.cs</w:t>
      </w:r>
      <w:bookmarkEnd w:id="45"/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6" w:name="_Toc471471799"/>
      <w:r>
        <w:t>GetModules</w:t>
      </w:r>
      <w:bookmarkEnd w:id="46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>Return a list of modules for a given user and log type by calling stored procedure sp_AT_Select_Modules_By_LanID.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E2F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7" w:name="_Toc471471800"/>
      <w:r w:rsidRPr="005E2FA2">
        <w:t>GetLogsByEmpIdAndAction</w:t>
      </w:r>
      <w:bookmarkEnd w:id="47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E2FA2">
        <w:t>Return a list of employee log objects for a given module, log type, employee, and action by calling</w:t>
      </w:r>
      <w:r w:rsidR="005E2FA2">
        <w:t xml:space="preserve"> stored procedure sp_AT_Select_Logs_Inactivation_Reactivation</w:t>
      </w:r>
      <w:r w:rsidRPr="005E2FA2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Pr="005742F0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8" w:name="_Toc471471801"/>
      <w:r w:rsidRPr="005742F0">
        <w:t>GetPendingLogsByReviewerEmpId</w:t>
      </w:r>
      <w:bookmarkEnd w:id="48"/>
    </w:p>
    <w:p w:rsidR="005C67A2" w:rsidRDefault="005C67A2" w:rsidP="005C67A2">
      <w:pPr>
        <w:autoSpaceDE w:val="0"/>
        <w:autoSpaceDN w:val="0"/>
        <w:adjustRightInd w:val="0"/>
        <w:ind w:left="1224"/>
      </w:pPr>
      <w:r w:rsidRPr="005742F0">
        <w:t>Return a list of employee log objects for a given module, status, and reviewer employee id by calling</w:t>
      </w:r>
      <w:r w:rsidR="005742F0">
        <w:t xml:space="preserve"> stored procedure sp_AT_Select_Logs_Reassign</w:t>
      </w:r>
      <w:r w:rsidRPr="005742F0"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9" w:name="_Toc471471802"/>
      <w:r w:rsidRPr="00F07CC4">
        <w:t>GetPendingStatuses</w:t>
      </w:r>
      <w:bookmarkEnd w:id="49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pending status for a given module by calling </w:t>
      </w:r>
      <w:r w:rsidR="0050689C">
        <w:t>stored procedure sp_AT_Select_Status_By_Module.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0" w:name="_Toc471471803"/>
      <w:r>
        <w:t>GetReasons</w:t>
      </w:r>
      <w:bookmarkEnd w:id="50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Return a list of Reason objects for a given log type and action to perform by calling </w:t>
      </w:r>
      <w:r w:rsidR="00565A0E">
        <w:t>stored procedure sp_AT_Select_Action_Reasons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1" w:name="_Toc471471804"/>
      <w:r>
        <w:t>ProcessActivation</w:t>
      </w:r>
      <w:bookmarkEnd w:id="51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Inactivate or activate a given a list of logs for a given user, action to perform, log type, reason to inactivate or activate, reason text, and comment by calling </w:t>
      </w:r>
      <w:r w:rsidR="00EA7249">
        <w:t>stored procedure sp_AT_Coaching_Inactivation_Reactivation for log type Coaching or sp_AT_Warning_Inactivation_Reactivation for log type Warning</w:t>
      </w:r>
      <w:r>
        <w:t>.</w:t>
      </w:r>
    </w:p>
    <w:p w:rsidR="005C67A2" w:rsidRDefault="005C67A2" w:rsidP="005C67A2">
      <w:pPr>
        <w:autoSpaceDE w:val="0"/>
        <w:autoSpaceDN w:val="0"/>
        <w:adjustRightInd w:val="0"/>
        <w:ind w:left="1224"/>
        <w:outlineLvl w:val="1"/>
      </w:pPr>
    </w:p>
    <w:p w:rsidR="005C67A2" w:rsidRDefault="005C67A2" w:rsidP="005C67A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2" w:name="_Toc471471805"/>
      <w:r>
        <w:t>ProcessReassignment</w:t>
      </w:r>
      <w:bookmarkEnd w:id="52"/>
    </w:p>
    <w:p w:rsidR="005C67A2" w:rsidRDefault="005C67A2" w:rsidP="005C67A2">
      <w:pPr>
        <w:autoSpaceDE w:val="0"/>
        <w:autoSpaceDN w:val="0"/>
        <w:adjustRightInd w:val="0"/>
        <w:ind w:left="1224"/>
      </w:pPr>
      <w:r>
        <w:t xml:space="preserve">Re-assign a given a list of logs for a given user to another reviewer by calling </w:t>
      </w:r>
      <w:r w:rsidR="00E65A78">
        <w:t>stored procedure sp_AT_Coaching_Reassignment</w:t>
      </w:r>
      <w:r>
        <w:t xml:space="preserve"> passing in userLanId, a list of log ids to be reassigned, reviewer employee id to be reassigned to, re-assign reason id, re-assign reason text, and re-assign comment text.</w:t>
      </w:r>
    </w:p>
    <w:p w:rsidR="008D6B08" w:rsidRDefault="008D6B08" w:rsidP="005C67A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3" w:name="_Toc471471806"/>
      <w:r>
        <w:t>IEmployeeRepository.cs</w:t>
      </w:r>
      <w:bookmarkEnd w:id="53"/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4" w:name="_Toc471471807"/>
      <w:r>
        <w:t>GetEmployees</w:t>
      </w:r>
      <w:bookmarkEnd w:id="54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for a given user, log type, module, and action to perform by calling </w:t>
      </w:r>
      <w:r w:rsidR="00EE3591">
        <w:t>stored procedure sp_AT_Select_Employee_Inactivation_Reactivation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5" w:name="_Toc471471808"/>
      <w:r>
        <w:t>GetPendingReviewers</w:t>
      </w:r>
      <w:bookmarkEnd w:id="55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pending reviewers (Employee objects) for a given user, module, and log status by calling </w:t>
      </w:r>
      <w:r w:rsidR="00E060E6">
        <w:t>stored procedure sp_AT_Select_ReassignFrom_Users</w:t>
      </w:r>
      <w:r>
        <w:t>.</w:t>
      </w:r>
    </w:p>
    <w:p w:rsidR="000F395E" w:rsidRDefault="000F395E" w:rsidP="000F395E">
      <w:pPr>
        <w:autoSpaceDE w:val="0"/>
        <w:autoSpaceDN w:val="0"/>
        <w:adjustRightInd w:val="0"/>
        <w:ind w:left="1224"/>
      </w:pPr>
    </w:p>
    <w:p w:rsidR="000F395E" w:rsidRDefault="000F395E" w:rsidP="000F395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6" w:name="_Toc471471809"/>
      <w:r>
        <w:t>GetAssignToList</w:t>
      </w:r>
      <w:bookmarkEnd w:id="56"/>
    </w:p>
    <w:p w:rsidR="000F395E" w:rsidRDefault="000F395E" w:rsidP="000F395E">
      <w:pPr>
        <w:autoSpaceDE w:val="0"/>
        <w:autoSpaceDN w:val="0"/>
        <w:adjustRightInd w:val="0"/>
        <w:ind w:left="1224"/>
      </w:pPr>
      <w:r>
        <w:t xml:space="preserve">Return a list of Employee objects to assign to for a given user, module, log status, and current reviewer by calling </w:t>
      </w:r>
      <w:r w:rsidR="007F0081">
        <w:t>stored procedure sp_AT_Select_ReassignTo_Users</w:t>
      </w:r>
      <w:r>
        <w:t>.</w:t>
      </w:r>
    </w:p>
    <w:p w:rsidR="000F395E" w:rsidRDefault="000F395E" w:rsidP="000F395E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2005C1" w:rsidRDefault="002005C1" w:rsidP="00A25EF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7" w:name="_Toc471471810"/>
      <w:r>
        <w:t>IUserRepository.cs</w:t>
      </w:r>
      <w:bookmarkEnd w:id="57"/>
    </w:p>
    <w:p w:rsidR="00C37EE1" w:rsidRDefault="00C37EE1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8" w:name="_Toc471471811"/>
      <w:r>
        <w:t>GetUserByLanId</w:t>
      </w:r>
      <w:bookmarkEnd w:id="58"/>
    </w:p>
    <w:p w:rsidR="00C37EE1" w:rsidRDefault="00C37EE1" w:rsidP="00C37EE1">
      <w:pPr>
        <w:autoSpaceDE w:val="0"/>
        <w:autoSpaceDN w:val="0"/>
        <w:adjustRightInd w:val="0"/>
        <w:ind w:left="1224"/>
      </w:pPr>
      <w:r>
        <w:t>Return a User object for a given user lan id</w:t>
      </w:r>
      <w:r w:rsidR="00707E01">
        <w:t>.</w:t>
      </w:r>
    </w:p>
    <w:p w:rsidR="00C37EE1" w:rsidRDefault="00C37EE1" w:rsidP="00C37EE1">
      <w:pPr>
        <w:autoSpaceDE w:val="0"/>
        <w:autoSpaceDN w:val="0"/>
        <w:adjustRightInd w:val="0"/>
        <w:ind w:left="1224"/>
        <w:outlineLvl w:val="1"/>
      </w:pPr>
    </w:p>
    <w:p w:rsidR="00C37EE1" w:rsidRDefault="009377F0" w:rsidP="00C37EE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9" w:name="_Toc471471812"/>
      <w:r>
        <w:t>GetEntitlementByUserLanId</w:t>
      </w:r>
      <w:bookmarkEnd w:id="59"/>
    </w:p>
    <w:p w:rsidR="00C37EE1" w:rsidRDefault="00692E9E" w:rsidP="00C37EE1">
      <w:pPr>
        <w:autoSpaceDE w:val="0"/>
        <w:autoSpaceDN w:val="0"/>
        <w:adjustRightInd w:val="0"/>
        <w:ind w:left="1224"/>
      </w:pPr>
      <w:r>
        <w:lastRenderedPageBreak/>
        <w:t>Return a list of Entitlement objects for a given user by calling stored procedure sp_AT_Check_Entitlements.</w:t>
      </w:r>
    </w:p>
    <w:p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60" w:name="_Toc471471813"/>
      <w:r w:rsidRPr="00EC32A5">
        <w:rPr>
          <w:b/>
          <w:sz w:val="24"/>
          <w:szCs w:val="24"/>
        </w:rPr>
        <w:t>Services</w:t>
      </w:r>
      <w:bookmarkEnd w:id="60"/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1" w:name="_Toc471471814"/>
      <w:r w:rsidRPr="00BD6FEE">
        <w:t>IDashboardService.cs</w:t>
      </w:r>
      <w:bookmarkEnd w:id="61"/>
    </w:p>
    <w:p w:rsidR="008243D5" w:rsidRDefault="008243D5" w:rsidP="008243D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2" w:name="_Toc471471815"/>
      <w:r>
        <w:t>GetLogCount</w:t>
      </w:r>
      <w:bookmarkEnd w:id="62"/>
    </w:p>
    <w:p w:rsidR="00500F18" w:rsidRDefault="00500F18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and end time by calling DashboardRepository.GetLogCount.</w:t>
      </w:r>
    </w:p>
    <w:p w:rsidR="007C2922" w:rsidRDefault="007C2922" w:rsidP="00500F18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3" w:name="_Toc471471816"/>
      <w:r>
        <w:t>GetLogList</w:t>
      </w:r>
      <w:bookmarkEnd w:id="63"/>
    </w:p>
    <w:p w:rsidR="00CF35D0" w:rsidRDefault="00377713" w:rsidP="00F8030D">
      <w:pPr>
        <w:autoSpaceDE w:val="0"/>
        <w:autoSpaceDN w:val="0"/>
        <w:adjustRightInd w:val="0"/>
        <w:ind w:left="1224"/>
      </w:pPr>
      <w:r>
        <w:t>Return a list of logs for a given user, status, log type, start time, and end time by calling DashboardRepository.GetLogList.</w:t>
      </w:r>
    </w:p>
    <w:p w:rsidR="00190D4E" w:rsidRDefault="00190D4E" w:rsidP="00CF35D0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4" w:name="_Toc471471817"/>
      <w:r>
        <w:t>GetLogDetail</w:t>
      </w:r>
      <w:bookmarkEnd w:id="64"/>
    </w:p>
    <w:p w:rsidR="00512BB7" w:rsidRDefault="000759DD" w:rsidP="00F8030D">
      <w:pPr>
        <w:autoSpaceDE w:val="0"/>
        <w:autoSpaceDN w:val="0"/>
        <w:adjustRightInd w:val="0"/>
        <w:ind w:left="1224"/>
      </w:pPr>
      <w:r>
        <w:t>Return log detail object for a given log id and log type</w:t>
      </w:r>
      <w:r w:rsidR="00E4649F">
        <w:t xml:space="preserve"> by calling DashboardRepository.GetCoachingDetail</w:t>
      </w:r>
      <w:r w:rsidR="00174CBF">
        <w:t xml:space="preserve"> or by calling DashboardRepository.GetWarningDetail</w:t>
      </w:r>
      <w:r>
        <w:t>.</w:t>
      </w:r>
    </w:p>
    <w:p w:rsidR="00F9457C" w:rsidRDefault="00F9457C" w:rsidP="00512BB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5" w:name="_Toc471471818"/>
      <w:r>
        <w:t>GetChartDataCoachingCompleted</w:t>
      </w:r>
      <w:bookmarkEnd w:id="65"/>
    </w:p>
    <w:p w:rsidR="000F5853" w:rsidRDefault="00B321E1" w:rsidP="00F8030D">
      <w:pPr>
        <w:autoSpaceDE w:val="0"/>
        <w:autoSpaceDN w:val="0"/>
        <w:adjustRightInd w:val="0"/>
        <w:ind w:left="1224"/>
      </w:pPr>
      <w:r>
        <w:t>Return a list of ChartCoachingCompleted objects for a given user, start time, and end time by calling DashboardRepository.GetChartDataCoachingCompleted.</w:t>
      </w:r>
    </w:p>
    <w:p w:rsidR="002503C4" w:rsidRDefault="002503C4" w:rsidP="002503C4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6" w:name="_Toc471471819"/>
      <w:r>
        <w:t>GetChartDataCoachingPending</w:t>
      </w:r>
      <w:bookmarkEnd w:id="66"/>
    </w:p>
    <w:p w:rsidR="00DA30DF" w:rsidRDefault="00DA30DF" w:rsidP="00F8030D">
      <w:pPr>
        <w:autoSpaceDE w:val="0"/>
        <w:autoSpaceDN w:val="0"/>
        <w:adjustRightInd w:val="0"/>
        <w:ind w:left="1224"/>
      </w:pPr>
      <w:r>
        <w:t>Return a list of ChartCoachingPending objects for a given user, start time, and end time by calling DashboardRepository.GetChartDataCoaching</w:t>
      </w:r>
      <w:r w:rsidR="0013753C">
        <w:t>Pending</w:t>
      </w:r>
      <w:r>
        <w:t>.</w:t>
      </w:r>
    </w:p>
    <w:p w:rsidR="00DA30DF" w:rsidRDefault="00DA30DF" w:rsidP="00DA30DF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7" w:name="_Toc471471820"/>
      <w:r>
        <w:t>GetChartDataWarningActive</w:t>
      </w:r>
      <w:bookmarkEnd w:id="67"/>
    </w:p>
    <w:p w:rsidR="00461FE7" w:rsidRDefault="00461FE7" w:rsidP="00F8030D">
      <w:pPr>
        <w:autoSpaceDE w:val="0"/>
        <w:autoSpaceDN w:val="0"/>
        <w:adjustRightInd w:val="0"/>
        <w:ind w:left="1224"/>
      </w:pPr>
      <w:r>
        <w:t>Return a list of ChartWarningActive objects for a given user, start time, and end time by calling DashboardRepository.GetChartData</w:t>
      </w:r>
      <w:r w:rsidR="00013FCD">
        <w:t>WarningActive</w:t>
      </w:r>
      <w:r>
        <w:t>.</w:t>
      </w:r>
    </w:p>
    <w:p w:rsidR="00461FE7" w:rsidRDefault="00461FE7" w:rsidP="00461FE7">
      <w:pPr>
        <w:autoSpaceDE w:val="0"/>
        <w:autoSpaceDN w:val="0"/>
        <w:adjustRightInd w:val="0"/>
        <w:ind w:left="1224"/>
        <w:outlineLvl w:val="1"/>
      </w:pPr>
    </w:p>
    <w:p w:rsidR="00F26306" w:rsidRDefault="00F26306" w:rsidP="00F2630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8" w:name="_Toc471471821"/>
      <w:r>
        <w:t>GetLogListTotal</w:t>
      </w:r>
      <w:bookmarkEnd w:id="68"/>
    </w:p>
    <w:p w:rsidR="00DE6892" w:rsidRDefault="00DE6892" w:rsidP="00F8030D">
      <w:pPr>
        <w:autoSpaceDE w:val="0"/>
        <w:autoSpaceDN w:val="0"/>
        <w:adjustRightInd w:val="0"/>
        <w:ind w:left="1224"/>
      </w:pPr>
      <w:r>
        <w:t>Return total number of logs for a given user, log status, log type, start time, end time, and search tex</w:t>
      </w:r>
      <w:r w:rsidR="0093262C">
        <w:t>t by calling DashboardRepository.GetLogListTotal</w:t>
      </w:r>
      <w:r>
        <w:t>.</w:t>
      </w:r>
    </w:p>
    <w:p w:rsidR="00F26306" w:rsidRDefault="00F26306" w:rsidP="008243D5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9" w:name="_Toc471471822"/>
      <w:r w:rsidRPr="00BD6FEE">
        <w:t>IEmailService.cs</w:t>
      </w:r>
      <w:bookmarkEnd w:id="69"/>
    </w:p>
    <w:p w:rsidR="007333C6" w:rsidRDefault="007333C6" w:rsidP="007333C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0" w:name="_Toc471471823"/>
      <w:r>
        <w:t>Send</w:t>
      </w:r>
      <w:bookmarkEnd w:id="70"/>
    </w:p>
    <w:p w:rsidR="007333C6" w:rsidRDefault="007A1302" w:rsidP="00ED6550">
      <w:pPr>
        <w:autoSpaceDE w:val="0"/>
        <w:autoSpaceDN w:val="0"/>
        <w:adjustRightInd w:val="0"/>
        <w:ind w:left="1224"/>
      </w:pPr>
      <w:r>
        <w:t xml:space="preserve">Send email. </w:t>
      </w:r>
    </w:p>
    <w:p w:rsidR="00B960C8" w:rsidRDefault="00B960C8" w:rsidP="00B960C8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1" w:name="_Toc471471824"/>
      <w:r w:rsidRPr="00BD6FEE">
        <w:t>IEmployeeLog</w:t>
      </w:r>
      <w:r w:rsidR="00F77115" w:rsidRPr="00BD6FEE">
        <w:t>Service</w:t>
      </w:r>
      <w:r w:rsidRPr="00BD6FEE">
        <w:t>.cs</w:t>
      </w:r>
      <w:bookmarkEnd w:id="71"/>
    </w:p>
    <w:p w:rsidR="001047CF" w:rsidRDefault="009E2E5A" w:rsidP="001047C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2" w:name="_Toc471471825"/>
      <w:r>
        <w:t>GetModules</w:t>
      </w:r>
      <w:bookmarkEnd w:id="72"/>
    </w:p>
    <w:p w:rsidR="001047CF" w:rsidRDefault="001047CF" w:rsidP="00537B41">
      <w:pPr>
        <w:autoSpaceDE w:val="0"/>
        <w:autoSpaceDN w:val="0"/>
        <w:adjustRightInd w:val="0"/>
        <w:ind w:left="1224"/>
      </w:pPr>
      <w:r>
        <w:t xml:space="preserve">Return </w:t>
      </w:r>
      <w:r w:rsidR="00AB26C2">
        <w:t>a list of modules for a given user and log type by calling EmployeeLogRepository.GetModules.</w:t>
      </w:r>
    </w:p>
    <w:p w:rsidR="00AB26C2" w:rsidRDefault="00AB26C2" w:rsidP="001047CF">
      <w:pPr>
        <w:autoSpaceDE w:val="0"/>
        <w:autoSpaceDN w:val="0"/>
        <w:adjustRightInd w:val="0"/>
        <w:ind w:left="1224"/>
        <w:outlineLvl w:val="1"/>
      </w:pPr>
    </w:p>
    <w:p w:rsidR="002A0BB6" w:rsidRDefault="00F86A8F" w:rsidP="00ED6550">
      <w:pPr>
        <w:numPr>
          <w:ilvl w:val="2"/>
          <w:numId w:val="1"/>
        </w:numPr>
        <w:autoSpaceDE w:val="0"/>
        <w:autoSpaceDN w:val="0"/>
        <w:adjustRightInd w:val="0"/>
      </w:pPr>
      <w:r>
        <w:t>GetTypes</w:t>
      </w:r>
    </w:p>
    <w:p w:rsidR="002A0BB6" w:rsidRDefault="002A0BB6" w:rsidP="004C2DBA">
      <w:pPr>
        <w:autoSpaceDE w:val="0"/>
        <w:autoSpaceDN w:val="0"/>
        <w:adjustRightInd w:val="0"/>
        <w:ind w:left="1224"/>
      </w:pPr>
      <w:r>
        <w:t xml:space="preserve">Return </w:t>
      </w:r>
      <w:r w:rsidR="0078180B">
        <w:t>a list of log types</w:t>
      </w:r>
      <w:r>
        <w:t xml:space="preserve"> for a given user</w:t>
      </w:r>
      <w:r w:rsidR="0078180B">
        <w:t xml:space="preserve"> and action the user to </w:t>
      </w:r>
      <w:r w:rsidR="005B665A">
        <w:t>perform.</w:t>
      </w:r>
    </w:p>
    <w:p w:rsidR="004A696B" w:rsidRDefault="004A696B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CE00FC" w:rsidP="00CE00F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3" w:name="_Toc471471826"/>
      <w:r w:rsidRPr="00CE00FC">
        <w:t>GetLogsByEmpIdAndAction</w:t>
      </w:r>
      <w:bookmarkEnd w:id="73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4219E0">
        <w:t>a list of employee log objects for a given module, log type, employee, and action by calling EmployeeLogRepository.GetLogsByEmpIdAndAction.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7D31C5" w:rsidP="007D31C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4" w:name="_Toc471471827"/>
      <w:r w:rsidRPr="007D31C5">
        <w:t>GetPendingLogsByReviewerEmpId</w:t>
      </w:r>
      <w:bookmarkEnd w:id="74"/>
    </w:p>
    <w:p w:rsidR="001C5194" w:rsidRDefault="001C5194" w:rsidP="00ED6550">
      <w:pPr>
        <w:autoSpaceDE w:val="0"/>
        <w:autoSpaceDN w:val="0"/>
        <w:adjustRightInd w:val="0"/>
        <w:ind w:left="1224"/>
      </w:pPr>
      <w:r>
        <w:t>Return a list of employee log objects for a given module, status, and review</w:t>
      </w:r>
      <w:r w:rsidR="002E13F2">
        <w:t>er</w:t>
      </w:r>
      <w:r>
        <w:t xml:space="preserve"> employee id by calling EmployeeLogRepository.</w:t>
      </w:r>
      <w:r w:rsidRPr="007D31C5">
        <w:t>GetPendingLogsByReviewerEmpId</w:t>
      </w:r>
      <w:r>
        <w:t>.</w:t>
      </w:r>
    </w:p>
    <w:p w:rsidR="001C2DC8" w:rsidRDefault="001C2DC8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F07CC4" w:rsidP="00F07CC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5" w:name="_Toc471471828"/>
      <w:r w:rsidRPr="00F07CC4">
        <w:t>GetPendingStatuses</w:t>
      </w:r>
      <w:bookmarkEnd w:id="75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lastRenderedPageBreak/>
        <w:t xml:space="preserve">Return </w:t>
      </w:r>
      <w:r w:rsidR="00FE1E24">
        <w:t>a list of pending status</w:t>
      </w:r>
      <w:r>
        <w:t xml:space="preserve"> for a given </w:t>
      </w:r>
      <w:r w:rsidR="00FE1E24">
        <w:t>module by calling EmployeeLogRepository.GetPendingStatuses</w:t>
      </w:r>
      <w:r>
        <w:t>.</w:t>
      </w:r>
    </w:p>
    <w:p w:rsidR="00FE1E24" w:rsidRDefault="00FE1E24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6E5510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6" w:name="_Toc471471829"/>
      <w:r>
        <w:t>GetReasons</w:t>
      </w:r>
      <w:bookmarkEnd w:id="76"/>
    </w:p>
    <w:p w:rsidR="002A0BB6" w:rsidRDefault="002A0BB6" w:rsidP="00ED6550">
      <w:pPr>
        <w:autoSpaceDE w:val="0"/>
        <w:autoSpaceDN w:val="0"/>
        <w:adjustRightInd w:val="0"/>
        <w:ind w:left="1224"/>
      </w:pPr>
      <w:r>
        <w:t xml:space="preserve">Return </w:t>
      </w:r>
      <w:r w:rsidR="003E0416">
        <w:t>a list of Reason objects for a given log type and action to perform by calling EmployeeLogRepository.GetReasons.</w:t>
      </w:r>
    </w:p>
    <w:p w:rsidR="003E0416" w:rsidRDefault="003E0416" w:rsidP="002A0BB6">
      <w:pPr>
        <w:autoSpaceDE w:val="0"/>
        <w:autoSpaceDN w:val="0"/>
        <w:adjustRightInd w:val="0"/>
        <w:ind w:left="1224"/>
        <w:outlineLvl w:val="1"/>
      </w:pPr>
    </w:p>
    <w:p w:rsidR="002A0BB6" w:rsidRDefault="001A51D5" w:rsidP="002A0BB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7" w:name="_Toc471471830"/>
      <w:r>
        <w:t>ProcessActivation</w:t>
      </w:r>
      <w:bookmarkEnd w:id="77"/>
    </w:p>
    <w:p w:rsidR="00840458" w:rsidRDefault="00840458" w:rsidP="00ED6550">
      <w:pPr>
        <w:autoSpaceDE w:val="0"/>
        <w:autoSpaceDN w:val="0"/>
        <w:adjustRightInd w:val="0"/>
        <w:ind w:left="1224"/>
      </w:pPr>
      <w:r>
        <w:t>Inactivate or activate a given a list of logs for a given user, action to perform, log type, reason to inactivate or activate, reason text, and comment</w:t>
      </w:r>
      <w:r w:rsidR="0058557E">
        <w:t xml:space="preserve"> by calling EmployeeLogRepository.ProcessActivation</w:t>
      </w:r>
      <w:r>
        <w:t>.</w:t>
      </w:r>
    </w:p>
    <w:p w:rsidR="00840458" w:rsidRDefault="00840458" w:rsidP="00EA48CF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840458" w:rsidRDefault="00840458" w:rsidP="002A0BB6">
      <w:pPr>
        <w:autoSpaceDE w:val="0"/>
        <w:autoSpaceDN w:val="0"/>
        <w:adjustRightInd w:val="0"/>
        <w:ind w:left="1224"/>
        <w:outlineLvl w:val="1"/>
      </w:pPr>
    </w:p>
    <w:p w:rsidR="00077CEA" w:rsidRDefault="00077CEA" w:rsidP="00077CE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8" w:name="_Toc471471831"/>
      <w:r>
        <w:t>ProcessReassignment</w:t>
      </w:r>
      <w:bookmarkEnd w:id="78"/>
    </w:p>
    <w:p w:rsidR="00077CEA" w:rsidRDefault="00AB51B1" w:rsidP="00ED6550">
      <w:pPr>
        <w:autoSpaceDE w:val="0"/>
        <w:autoSpaceDN w:val="0"/>
        <w:adjustRightInd w:val="0"/>
        <w:ind w:left="1224"/>
      </w:pPr>
      <w:r>
        <w:t xml:space="preserve">Re-assign </w:t>
      </w:r>
      <w:r w:rsidR="00077CEA">
        <w:t>a given a list of logs for a given user</w:t>
      </w:r>
      <w:r>
        <w:t xml:space="preserve"> to another reviewer by calling EmployeeLogRepository.ProcessReassignment</w:t>
      </w:r>
      <w:r w:rsidR="00D96D2A">
        <w:t xml:space="preserve"> passing in userLanId, a list of log ids to be reassigned, reviewer employee id to be reassigned to, re-assign reason id, re-assign reason text, and re-assign comment text</w:t>
      </w:r>
      <w:r w:rsidR="00077CEA">
        <w:t>.</w:t>
      </w:r>
    </w:p>
    <w:p w:rsidR="00C605AB" w:rsidRDefault="00C605AB" w:rsidP="00C605AB">
      <w:pPr>
        <w:autoSpaceDE w:val="0"/>
        <w:autoSpaceDN w:val="0"/>
        <w:adjustRightInd w:val="0"/>
        <w:ind w:left="1224"/>
      </w:pPr>
      <w:r>
        <w:t>Return true if successful, false otherwise.</w:t>
      </w:r>
    </w:p>
    <w:p w:rsidR="001047CF" w:rsidRDefault="001047CF" w:rsidP="001047CF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79" w:name="_Toc471471832"/>
      <w:r w:rsidRPr="00BD6FEE">
        <w:t>IEmployee</w:t>
      </w:r>
      <w:r w:rsidR="003517FD" w:rsidRPr="00BD6FEE">
        <w:t>Service</w:t>
      </w:r>
      <w:r w:rsidRPr="00BD6FEE">
        <w:t>.cs</w:t>
      </w:r>
      <w:bookmarkEnd w:id="79"/>
    </w:p>
    <w:p w:rsidR="00C2426C" w:rsidRDefault="000A11C6" w:rsidP="00C2426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0" w:name="_Toc471471833"/>
      <w:r>
        <w:t>GetEmployees</w:t>
      </w:r>
      <w:bookmarkEnd w:id="80"/>
    </w:p>
    <w:p w:rsidR="00310D8D" w:rsidRDefault="00310D8D" w:rsidP="00C2426C">
      <w:pPr>
        <w:autoSpaceDE w:val="0"/>
        <w:autoSpaceDN w:val="0"/>
        <w:adjustRightInd w:val="0"/>
        <w:ind w:left="1224"/>
      </w:pPr>
      <w:r>
        <w:t>Return a list of Employee objects for a given user, log type, module, and action to perform by calling EmployeeRepository.GetEmployees.</w:t>
      </w:r>
    </w:p>
    <w:p w:rsidR="00310D8D" w:rsidRDefault="00310D8D" w:rsidP="00C2426C">
      <w:pPr>
        <w:autoSpaceDE w:val="0"/>
        <w:autoSpaceDN w:val="0"/>
        <w:adjustRightInd w:val="0"/>
        <w:ind w:left="1224"/>
      </w:pPr>
    </w:p>
    <w:p w:rsidR="006D2F0C" w:rsidRDefault="009C2D98" w:rsidP="006D2F0C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1" w:name="_Toc471471834"/>
      <w:r>
        <w:t>GetPendingReviewers</w:t>
      </w:r>
      <w:bookmarkEnd w:id="81"/>
    </w:p>
    <w:p w:rsidR="006D2F0C" w:rsidRDefault="006D2F0C" w:rsidP="006D2F0C">
      <w:pPr>
        <w:autoSpaceDE w:val="0"/>
        <w:autoSpaceDN w:val="0"/>
        <w:adjustRightInd w:val="0"/>
        <w:ind w:left="1224"/>
      </w:pPr>
      <w:r>
        <w:t xml:space="preserve">Return a list of </w:t>
      </w:r>
      <w:r w:rsidR="00E40855">
        <w:t>pending reviewers (</w:t>
      </w:r>
      <w:r>
        <w:t>Employee objects</w:t>
      </w:r>
      <w:r w:rsidR="00E40855">
        <w:t>)</w:t>
      </w:r>
      <w:r>
        <w:t xml:space="preserve"> for a given user, module, and </w:t>
      </w:r>
      <w:r w:rsidR="006109FE">
        <w:t>log status</w:t>
      </w:r>
      <w:r>
        <w:t xml:space="preserve"> by calling EmployeeRepository.Get</w:t>
      </w:r>
      <w:r w:rsidR="006109FE">
        <w:t>PendingReviewers</w:t>
      </w:r>
      <w:r>
        <w:t>.</w:t>
      </w:r>
    </w:p>
    <w:p w:rsidR="006D2F0C" w:rsidRDefault="006D2F0C" w:rsidP="00C2426C">
      <w:pPr>
        <w:autoSpaceDE w:val="0"/>
        <w:autoSpaceDN w:val="0"/>
        <w:adjustRightInd w:val="0"/>
        <w:ind w:left="1224"/>
      </w:pPr>
    </w:p>
    <w:p w:rsidR="00BB2140" w:rsidRDefault="00BB2140" w:rsidP="00BB21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2" w:name="_Toc471471835"/>
      <w:r>
        <w:t>Get</w:t>
      </w:r>
      <w:r w:rsidR="00965BC7">
        <w:t>AssignToList</w:t>
      </w:r>
      <w:bookmarkEnd w:id="82"/>
    </w:p>
    <w:p w:rsidR="00BB2140" w:rsidRDefault="00BB2140" w:rsidP="00BB2140">
      <w:pPr>
        <w:autoSpaceDE w:val="0"/>
        <w:autoSpaceDN w:val="0"/>
        <w:adjustRightInd w:val="0"/>
        <w:ind w:left="1224"/>
      </w:pPr>
      <w:r>
        <w:t xml:space="preserve">Return a list of Employee objects </w:t>
      </w:r>
      <w:r w:rsidR="00E40855">
        <w:t xml:space="preserve">to assign to </w:t>
      </w:r>
      <w:r>
        <w:t>for a given user, module, log status</w:t>
      </w:r>
      <w:r w:rsidR="00E40855">
        <w:t>, and current reviewer</w:t>
      </w:r>
      <w:r>
        <w:t xml:space="preserve"> by calling EmployeeRepository.Get</w:t>
      </w:r>
      <w:r w:rsidR="005C6A3D">
        <w:t>AssignToList</w:t>
      </w:r>
      <w:r>
        <w:t>.</w:t>
      </w:r>
    </w:p>
    <w:p w:rsidR="00BB2140" w:rsidRPr="00EC32A5" w:rsidRDefault="00BB2140" w:rsidP="00C2426C">
      <w:pPr>
        <w:autoSpaceDE w:val="0"/>
        <w:autoSpaceDN w:val="0"/>
        <w:adjustRightInd w:val="0"/>
        <w:ind w:left="1224"/>
        <w:rPr>
          <w:b/>
        </w:rPr>
      </w:pPr>
    </w:p>
    <w:p w:rsidR="00AA775D" w:rsidRPr="00BD6FEE" w:rsidRDefault="00AA775D" w:rsidP="00AA775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83" w:name="_Toc471471836"/>
      <w:r w:rsidRPr="00BD6FEE">
        <w:t>IUser</w:t>
      </w:r>
      <w:r w:rsidR="00970034" w:rsidRPr="00BD6FEE">
        <w:t>Service</w:t>
      </w:r>
      <w:r w:rsidRPr="00BD6FEE">
        <w:t>.cs</w:t>
      </w:r>
      <w:bookmarkEnd w:id="83"/>
    </w:p>
    <w:p w:rsidR="00C049D8" w:rsidRDefault="002A3BBD" w:rsidP="00C049D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4" w:name="_Toc471471837"/>
      <w:r>
        <w:t>GetUserByLanId</w:t>
      </w:r>
      <w:bookmarkEnd w:id="84"/>
    </w:p>
    <w:p w:rsidR="00C049D8" w:rsidRDefault="00C049D8" w:rsidP="00C049D8">
      <w:pPr>
        <w:autoSpaceDE w:val="0"/>
        <w:autoSpaceDN w:val="0"/>
        <w:adjustRightInd w:val="0"/>
        <w:ind w:left="1224"/>
      </w:pPr>
      <w:r>
        <w:t xml:space="preserve">Return </w:t>
      </w:r>
      <w:r w:rsidR="00B75861">
        <w:t>a User object for a given user lan id</w:t>
      </w:r>
      <w:r>
        <w:t xml:space="preserve"> by calling </w:t>
      </w:r>
      <w:r w:rsidR="00B75861">
        <w:t>User</w:t>
      </w:r>
      <w:r>
        <w:t>Repository.Get</w:t>
      </w:r>
      <w:r w:rsidR="00B75861">
        <w:t>UserByLanId</w:t>
      </w:r>
      <w:r>
        <w:t>.</w:t>
      </w:r>
    </w:p>
    <w:p w:rsidR="00D15394" w:rsidRDefault="00D15394" w:rsidP="00D15394">
      <w:pPr>
        <w:autoSpaceDE w:val="0"/>
        <w:autoSpaceDN w:val="0"/>
        <w:adjustRightInd w:val="0"/>
        <w:ind w:left="1224"/>
        <w:outlineLvl w:val="1"/>
      </w:pPr>
    </w:p>
    <w:p w:rsidR="001243F2" w:rsidRDefault="00320221" w:rsidP="001243F2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5" w:name="_Toc471471838"/>
      <w:r>
        <w:t>UserIsEntitled</w:t>
      </w:r>
      <w:bookmarkEnd w:id="85"/>
    </w:p>
    <w:p w:rsidR="001243F2" w:rsidRDefault="001243F2" w:rsidP="001243F2">
      <w:pPr>
        <w:autoSpaceDE w:val="0"/>
        <w:autoSpaceDN w:val="0"/>
        <w:adjustRightInd w:val="0"/>
        <w:ind w:left="1224"/>
      </w:pPr>
      <w:r>
        <w:t>Return a User object for a given user lan id by calling UserRepository.GetUserByLanId.</w:t>
      </w:r>
    </w:p>
    <w:p w:rsidR="001243F2" w:rsidRPr="00AD5A2E" w:rsidRDefault="001243F2" w:rsidP="00D15394">
      <w:pPr>
        <w:autoSpaceDE w:val="0"/>
        <w:autoSpaceDN w:val="0"/>
        <w:adjustRightInd w:val="0"/>
        <w:ind w:left="1224"/>
        <w:outlineLvl w:val="1"/>
      </w:pPr>
    </w:p>
    <w:sectPr w:rsidR="001243F2" w:rsidRPr="00AD5A2E" w:rsidSect="00F91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685" w:rsidRDefault="00202685">
      <w:r>
        <w:separator/>
      </w:r>
    </w:p>
  </w:endnote>
  <w:endnote w:type="continuationSeparator" w:id="0">
    <w:p w:rsidR="00202685" w:rsidRDefault="0020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18" w:rsidRDefault="007274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4EC" w:rsidRDefault="006034EC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bookmarkStart w:id="86" w:name="_GoBack"/>
    <w:bookmarkEnd w:id="86"/>
    <w:r>
      <w:rPr>
        <w:b/>
        <w:sz w:val="18"/>
      </w:rPr>
      <w:tab/>
      <w:t xml:space="preserve">                </w:t>
    </w:r>
    <w:r w:rsidR="0079109A">
      <w:rPr>
        <w:b/>
        <w:sz w:val="18"/>
      </w:rPr>
      <w:t xml:space="preserve">                                       </w:t>
    </w:r>
    <w:r w:rsidR="00727418">
      <w:rPr>
        <w:b/>
        <w:sz w:val="18"/>
      </w:rPr>
      <w:t xml:space="preserve">           C</w:t>
    </w:r>
    <w:r w:rsidR="00807301">
      <w:rPr>
        <w:b/>
        <w:sz w:val="18"/>
      </w:rPr>
      <w:t>CO_</w:t>
    </w:r>
    <w:r w:rsidR="00727418">
      <w:rPr>
        <w:b/>
        <w:sz w:val="18"/>
      </w:rPr>
      <w:t>eCoaching_</w:t>
    </w:r>
    <w:r>
      <w:rPr>
        <w:b/>
        <w:sz w:val="18"/>
      </w:rPr>
      <w:t>Admin</w:t>
    </w:r>
    <w:r w:rsidR="00F50F7F">
      <w:rPr>
        <w:b/>
        <w:sz w:val="18"/>
      </w:rPr>
      <w:t>_Common</w:t>
    </w:r>
    <w:r>
      <w:rPr>
        <w:b/>
        <w:sz w:val="18"/>
      </w:rPr>
      <w:t>_DD</w:t>
    </w:r>
  </w:p>
  <w:p w:rsidR="006034EC" w:rsidRDefault="006034EC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6034EC" w:rsidRDefault="006034EC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2741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18" w:rsidRDefault="007274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685" w:rsidRDefault="00202685">
      <w:r>
        <w:separator/>
      </w:r>
    </w:p>
  </w:footnote>
  <w:footnote w:type="continuationSeparator" w:id="0">
    <w:p w:rsidR="00202685" w:rsidRDefault="00202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18" w:rsidRDefault="007274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18" w:rsidRDefault="007274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18" w:rsidRDefault="007274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521F"/>
    <w:rsid w:val="000F5853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E8D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6407"/>
    <w:rsid w:val="003D6B33"/>
    <w:rsid w:val="003E0416"/>
    <w:rsid w:val="003E0947"/>
    <w:rsid w:val="003E11E2"/>
    <w:rsid w:val="003E17D8"/>
    <w:rsid w:val="003E19E3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FAF"/>
    <w:rsid w:val="005412AB"/>
    <w:rsid w:val="00543408"/>
    <w:rsid w:val="005443D3"/>
    <w:rsid w:val="005449ED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09FE"/>
    <w:rsid w:val="006111F7"/>
    <w:rsid w:val="006115CA"/>
    <w:rsid w:val="00611C5F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18C0"/>
    <w:rsid w:val="0063193A"/>
    <w:rsid w:val="00631EB7"/>
    <w:rsid w:val="006335D8"/>
    <w:rsid w:val="00633893"/>
    <w:rsid w:val="00633A42"/>
    <w:rsid w:val="006349BD"/>
    <w:rsid w:val="00635323"/>
    <w:rsid w:val="00636194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608D"/>
    <w:rsid w:val="006866BF"/>
    <w:rsid w:val="00686E41"/>
    <w:rsid w:val="00686E91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6B8"/>
    <w:rsid w:val="008354FF"/>
    <w:rsid w:val="0083643F"/>
    <w:rsid w:val="00836D45"/>
    <w:rsid w:val="00837AD6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F90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1644A"/>
    <w:rsid w:val="00920D57"/>
    <w:rsid w:val="00921E4F"/>
    <w:rsid w:val="0092206D"/>
    <w:rsid w:val="00922316"/>
    <w:rsid w:val="009225EB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6221"/>
    <w:rsid w:val="00A365BE"/>
    <w:rsid w:val="00A40064"/>
    <w:rsid w:val="00A40128"/>
    <w:rsid w:val="00A44559"/>
    <w:rsid w:val="00A44843"/>
    <w:rsid w:val="00A44C9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5DA8"/>
    <w:rsid w:val="00BB6011"/>
    <w:rsid w:val="00BB7AA5"/>
    <w:rsid w:val="00BC066E"/>
    <w:rsid w:val="00BC10D4"/>
    <w:rsid w:val="00BC1767"/>
    <w:rsid w:val="00BC2BA2"/>
    <w:rsid w:val="00BC48FE"/>
    <w:rsid w:val="00BC5CD6"/>
    <w:rsid w:val="00BC68B4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05AB"/>
    <w:rsid w:val="00C61569"/>
    <w:rsid w:val="00C61906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F2"/>
    <w:rsid w:val="00D50C4A"/>
    <w:rsid w:val="00D51084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30DF"/>
    <w:rsid w:val="00DA31F0"/>
    <w:rsid w:val="00DA4165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5637B-1079-4872-9E3B-5C253A56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10</Pages>
  <Words>2708</Words>
  <Characters>15441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18113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883</cp:revision>
  <cp:lastPrinted>2008-09-18T13:23:00Z</cp:lastPrinted>
  <dcterms:created xsi:type="dcterms:W3CDTF">2016-03-22T16:25:00Z</dcterms:created>
  <dcterms:modified xsi:type="dcterms:W3CDTF">2017-01-10T14:14:00Z</dcterms:modified>
</cp:coreProperties>
</file>
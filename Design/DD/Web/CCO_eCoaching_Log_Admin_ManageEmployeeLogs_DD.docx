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EF5FC8" w:rsidRDefault="00B3000A" w:rsidP="00670F67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7C57A374" wp14:editId="492684F6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E72DEC">
        <w:rPr>
          <w:rFonts w:ascii="Arial" w:hAnsi="Arial" w:cs="Arial"/>
          <w:sz w:val="32"/>
          <w:szCs w:val="32"/>
        </w:rPr>
        <w:t>Admin Manage Employee Logs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D9BB2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8A478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F62266">
        <w:rPr>
          <w:rFonts w:ascii="Times New Roman" w:hAnsi="Times New Roman"/>
          <w:b w:val="0"/>
          <w:sz w:val="20"/>
        </w:rPr>
        <w:t>5/02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3DD60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276CB8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276CB8">
              <w:rPr>
                <w:sz w:val="20"/>
              </w:rPr>
              <w:t>02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  <w:p w:rsidR="00745AB7" w:rsidRDefault="00745AB7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03/07/2017</w:t>
            </w:r>
          </w:p>
          <w:p w:rsidR="0009119F" w:rsidRDefault="0009119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  <w:p w:rsidR="00964618" w:rsidRDefault="00964618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Pr="00964618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964618">
              <w:rPr>
                <w:color w:val="000000"/>
                <w:sz w:val="20"/>
              </w:rPr>
              <w:t>Initial Revision</w:t>
            </w:r>
            <w:r w:rsidR="000D488E" w:rsidRPr="00964618">
              <w:rPr>
                <w:color w:val="000000"/>
                <w:sz w:val="20"/>
              </w:rPr>
              <w:t xml:space="preserve"> – TFS </w:t>
            </w:r>
            <w:r w:rsidR="00276CB8" w:rsidRPr="00964618">
              <w:rPr>
                <w:color w:val="000000"/>
                <w:sz w:val="20"/>
              </w:rPr>
              <w:t>1709</w:t>
            </w:r>
          </w:p>
          <w:p w:rsidR="00745AB7" w:rsidRPr="00964618" w:rsidRDefault="00745AB7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964618">
              <w:rPr>
                <w:color w:val="000000"/>
                <w:sz w:val="20"/>
              </w:rPr>
              <w:t xml:space="preserve">TFS </w:t>
            </w:r>
            <w:r w:rsidR="00172616" w:rsidRPr="00964618">
              <w:rPr>
                <w:color w:val="000000"/>
                <w:sz w:val="20"/>
              </w:rPr>
              <w:t>4893</w:t>
            </w:r>
            <w:r w:rsidR="00C81768" w:rsidRPr="00964618">
              <w:rPr>
                <w:color w:val="000000"/>
                <w:sz w:val="20"/>
              </w:rPr>
              <w:t xml:space="preserve"> </w:t>
            </w:r>
          </w:p>
          <w:p w:rsidR="008A29C9" w:rsidRPr="00964618" w:rsidRDefault="008A29C9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964618">
              <w:rPr>
                <w:color w:val="000000"/>
                <w:sz w:val="20"/>
              </w:rPr>
              <w:t>TFS 5693 – Delete logs</w:t>
            </w:r>
          </w:p>
          <w:p w:rsidR="0009119F" w:rsidRPr="00964618" w:rsidRDefault="0009119F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964618">
              <w:rPr>
                <w:color w:val="000000"/>
                <w:sz w:val="20"/>
              </w:rPr>
              <w:t xml:space="preserve">TFS 13717 – Update Module to </w:t>
            </w:r>
            <w:r w:rsidR="00273398" w:rsidRPr="00964618">
              <w:rPr>
                <w:color w:val="000000"/>
                <w:sz w:val="20"/>
              </w:rPr>
              <w:t xml:space="preserve">Employee </w:t>
            </w:r>
            <w:r w:rsidRPr="00964618">
              <w:rPr>
                <w:color w:val="000000"/>
                <w:sz w:val="20"/>
              </w:rPr>
              <w:t>Level</w:t>
            </w:r>
          </w:p>
          <w:p w:rsidR="00D51BBA" w:rsidRPr="00964618" w:rsidRDefault="00964618" w:rsidP="000B6371">
            <w:pPr>
              <w:pStyle w:val="hdr1"/>
              <w:ind w:left="0"/>
              <w:jc w:val="left"/>
              <w:rPr>
                <w:sz w:val="20"/>
              </w:rPr>
            </w:pPr>
            <w:r w:rsidRPr="00964618"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172616" w:rsidRDefault="0017261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8A29C9" w:rsidRDefault="008A29C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09119F" w:rsidRDefault="000911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D51BBA" w:rsidRPr="00330A21" w:rsidRDefault="0096461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656F10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664283" w:history="1">
        <w:r w:rsidR="00656F10" w:rsidRPr="00E33933">
          <w:rPr>
            <w:rStyle w:val="Hyperlink"/>
            <w:b/>
            <w:noProof/>
          </w:rPr>
          <w:t>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b/>
            <w:noProof/>
          </w:rPr>
          <w:t>Description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4" w:history="1">
        <w:r w:rsidR="00656F10" w:rsidRPr="00E33933">
          <w:rPr>
            <w:rStyle w:val="Hyperlink"/>
            <w:b/>
            <w:noProof/>
          </w:rPr>
          <w:t>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b/>
            <w:noProof/>
          </w:rPr>
          <w:t>Controllers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5" w:history="1">
        <w:r w:rsidR="00656F10" w:rsidRPr="00E33933">
          <w:rPr>
            <w:rStyle w:val="Hyperlink"/>
            <w:noProof/>
          </w:rPr>
          <w:t>2.1.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EmployeeLogBaseController.cs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6" w:history="1">
        <w:r w:rsidR="00656F10" w:rsidRPr="00E33933">
          <w:rPr>
            <w:rStyle w:val="Hyperlink"/>
            <w:noProof/>
          </w:rPr>
          <w:t>2.1.1.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GetLogDetail action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7" w:history="1">
        <w:r w:rsidR="00656F10" w:rsidRPr="00E33933">
          <w:rPr>
            <w:rStyle w:val="Hyperlink"/>
            <w:noProof/>
          </w:rPr>
          <w:t>2.2.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EmployeeLogController.cs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_Toc476664287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8" w:history="1">
        <w:r w:rsidR="00656F10" w:rsidRPr="00E33933">
          <w:rPr>
            <w:rStyle w:val="Hyperlink"/>
            <w:noProof/>
          </w:rPr>
          <w:t>2.2.1.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SearchForInactivate action -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_Toc476664288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89" w:history="1">
        <w:r w:rsidR="00656F10" w:rsidRPr="00E33933">
          <w:rPr>
            <w:rStyle w:val="Hyperlink"/>
            <w:noProof/>
          </w:rPr>
          <w:t>2.2.2.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SearchForInactivate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_Toc476664289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0" w:history="1">
        <w:r w:rsidR="00656F10" w:rsidRPr="00E33933">
          <w:rPr>
            <w:rStyle w:val="Hyperlink"/>
            <w:noProof/>
          </w:rPr>
          <w:t>2.2.3.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Inactivate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1" w:history="1">
        <w:r w:rsidR="00656F10" w:rsidRPr="00E33933">
          <w:rPr>
            <w:rStyle w:val="Hyperlink"/>
            <w:noProof/>
          </w:rPr>
          <w:t>2.2.4.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SearchForReassign action -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2" w:history="1">
        <w:r w:rsidR="00656F10" w:rsidRPr="00E33933">
          <w:rPr>
            <w:rStyle w:val="Hyperlink"/>
            <w:noProof/>
          </w:rPr>
          <w:t>2.2.5.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SearchForReassign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3" w:history="1">
        <w:r w:rsidR="00656F10" w:rsidRPr="00E33933">
          <w:rPr>
            <w:rStyle w:val="Hyperlink"/>
            <w:noProof/>
          </w:rPr>
          <w:t>2.2.6.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Reassign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4" w:history="1">
        <w:r w:rsidR="00656F10" w:rsidRPr="00E33933">
          <w:rPr>
            <w:rStyle w:val="Hyperlink"/>
            <w:noProof/>
          </w:rPr>
          <w:t>2.2.7.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SearchForReactivate action -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5" w:history="1">
        <w:r w:rsidR="00656F10" w:rsidRPr="00E33933">
          <w:rPr>
            <w:rStyle w:val="Hyperlink"/>
            <w:noProof/>
          </w:rPr>
          <w:t>2.2.8.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SearchForReactivate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6" w:history="1">
        <w:r w:rsidR="00656F10" w:rsidRPr="00E33933">
          <w:rPr>
            <w:rStyle w:val="Hyperlink"/>
            <w:noProof/>
          </w:rPr>
          <w:t>2.2.9.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Reactivate action -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5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7" w:history="1">
        <w:r w:rsidR="00656F10" w:rsidRPr="00E33933">
          <w:rPr>
            <w:rStyle w:val="Hyperlink"/>
            <w:noProof/>
          </w:rPr>
          <w:t>2.2.10.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SearchForDelete –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_Toc476664297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8" w:history="1">
        <w:r w:rsidR="00656F10" w:rsidRPr="00E33933">
          <w:rPr>
            <w:rStyle w:val="Hyperlink"/>
            <w:noProof/>
          </w:rPr>
          <w:t>2.2.11.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SearchForDelete –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_Toc476664298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299" w:history="1">
        <w:r w:rsidR="00656F10" w:rsidRPr="00E33933">
          <w:rPr>
            <w:rStyle w:val="Hyperlink"/>
            <w:noProof/>
          </w:rPr>
          <w:t>2.2.12.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ViewLogDetail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_Toc476664299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0" w:history="1">
        <w:r w:rsidR="00656F10" w:rsidRPr="00E33933">
          <w:rPr>
            <w:rStyle w:val="Hyperlink"/>
            <w:noProof/>
          </w:rPr>
          <w:t>2.2.13.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InitDetelete – HttpGet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1" w:history="1">
        <w:r w:rsidR="00656F10" w:rsidRPr="00E33933">
          <w:rPr>
            <w:rStyle w:val="Hyperlink"/>
            <w:noProof/>
          </w:rPr>
          <w:t>2.2.14.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Delete – HttpPost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2" w:history="1">
        <w:r w:rsidR="00656F10" w:rsidRPr="00E33933">
          <w:rPr>
            <w:rStyle w:val="Hyperlink"/>
            <w:b/>
            <w:noProof/>
          </w:rPr>
          <w:t>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b/>
            <w:noProof/>
          </w:rPr>
          <w:t>Page details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3" w:history="1">
        <w:r w:rsidR="00656F10" w:rsidRPr="00E33933">
          <w:rPr>
            <w:rStyle w:val="Hyperlink"/>
            <w:noProof/>
          </w:rPr>
          <w:t>3.1.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Inactivate Employee Logs (Views\EmployeeLog\SearchForInactivate.cshtml)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4" w:history="1">
        <w:r w:rsidR="00656F10" w:rsidRPr="00E33933">
          <w:rPr>
            <w:rStyle w:val="Hyperlink"/>
            <w:noProof/>
          </w:rPr>
          <w:t>3.1.1.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Razor pages comprising Web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5" w:history="1">
        <w:r w:rsidR="00656F10" w:rsidRPr="00E33933">
          <w:rPr>
            <w:rStyle w:val="Hyperlink"/>
            <w:noProof/>
          </w:rPr>
          <w:t>3.1.2.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Layout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6" w:history="1">
        <w:r w:rsidR="00656F10" w:rsidRPr="00E33933">
          <w:rPr>
            <w:rStyle w:val="Hyperlink"/>
            <w:noProof/>
          </w:rPr>
          <w:t>3.1.3.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Screenshot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7" w:history="1">
        <w:r w:rsidR="00656F10" w:rsidRPr="00E33933">
          <w:rPr>
            <w:rStyle w:val="Hyperlink"/>
            <w:noProof/>
          </w:rPr>
          <w:t>3.1.4.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Links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_Toc476664307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7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8" w:history="1">
        <w:r w:rsidR="00656F10" w:rsidRPr="00E33933">
          <w:rPr>
            <w:rStyle w:val="Hyperlink"/>
            <w:noProof/>
          </w:rPr>
          <w:t>3.1.5.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Web Page Invoked Events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_Toc476664308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7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09" w:history="1">
        <w:r w:rsidR="00656F10" w:rsidRPr="00E33933">
          <w:rPr>
            <w:rStyle w:val="Hyperlink"/>
            <w:noProof/>
          </w:rPr>
          <w:t>3.1.6.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Form Fields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_Toc476664309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9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0" w:history="1">
        <w:r w:rsidR="00656F10" w:rsidRPr="00E33933">
          <w:rPr>
            <w:rStyle w:val="Hyperlink"/>
            <w:noProof/>
          </w:rPr>
          <w:t>3.2.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Reassign Employee Logs (Views\EmployeeLog\SearchForReassign.cshtml)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11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1" w:history="1">
        <w:r w:rsidR="00656F10" w:rsidRPr="00E33933">
          <w:rPr>
            <w:rStyle w:val="Hyperlink"/>
            <w:noProof/>
          </w:rPr>
          <w:t>3.2.1.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Razor pages comprising Web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11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2" w:history="1">
        <w:r w:rsidR="00656F10" w:rsidRPr="00E33933">
          <w:rPr>
            <w:rStyle w:val="Hyperlink"/>
            <w:noProof/>
          </w:rPr>
          <w:t>3.2.2.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Layout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11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3" w:history="1">
        <w:r w:rsidR="00656F10" w:rsidRPr="00E33933">
          <w:rPr>
            <w:rStyle w:val="Hyperlink"/>
            <w:noProof/>
          </w:rPr>
          <w:t>3.2.3.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Screenshot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11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4" w:history="1">
        <w:r w:rsidR="00656F10" w:rsidRPr="00E33933">
          <w:rPr>
            <w:rStyle w:val="Hyperlink"/>
            <w:noProof/>
          </w:rPr>
          <w:t>3.2.4.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Links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13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5" w:history="1">
        <w:r w:rsidR="00656F10" w:rsidRPr="00E33933">
          <w:rPr>
            <w:rStyle w:val="Hyperlink"/>
            <w:noProof/>
          </w:rPr>
          <w:t>3.2.5.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Web Page Invoked Events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13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6" w:history="1">
        <w:r w:rsidR="00656F10" w:rsidRPr="00E33933">
          <w:rPr>
            <w:rStyle w:val="Hyperlink"/>
            <w:noProof/>
          </w:rPr>
          <w:t>3.2.6.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Form Fields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7" w:history="1">
        <w:r w:rsidR="00656F10" w:rsidRPr="00E33933">
          <w:rPr>
            <w:rStyle w:val="Hyperlink"/>
            <w:noProof/>
          </w:rPr>
          <w:t>3.3.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Reactivate Employee Logs (Views\EmployeeLog\SearchForReactivate.cshtml)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_Toc476664317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8" w:history="1">
        <w:r w:rsidR="00656F10" w:rsidRPr="00E33933">
          <w:rPr>
            <w:rStyle w:val="Hyperlink"/>
            <w:noProof/>
          </w:rPr>
          <w:t>3.3.1.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Razor pages comprising Web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_Toc476664318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19" w:history="1">
        <w:r w:rsidR="00656F10" w:rsidRPr="00E33933">
          <w:rPr>
            <w:rStyle w:val="Hyperlink"/>
            <w:noProof/>
          </w:rPr>
          <w:t>3.3.2.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Layout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_Toc476664319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0" w:history="1">
        <w:r w:rsidR="00656F10" w:rsidRPr="00E33933">
          <w:rPr>
            <w:rStyle w:val="Hyperlink"/>
            <w:noProof/>
          </w:rPr>
          <w:t>3.3.3.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Screenshot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_Toc476664320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16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1" w:history="1">
        <w:r w:rsidR="00656F10" w:rsidRPr="00E33933">
          <w:rPr>
            <w:rStyle w:val="Hyperlink"/>
            <w:noProof/>
          </w:rPr>
          <w:t>3.3.4.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Links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_Toc476664321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18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2" w:history="1">
        <w:r w:rsidR="00656F10" w:rsidRPr="00E33933">
          <w:rPr>
            <w:rStyle w:val="Hyperlink"/>
            <w:noProof/>
          </w:rPr>
          <w:t>3.3.5.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Web Page Invoked Events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_Toc476664322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18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23" w:history="1">
        <w:r w:rsidR="00656F10" w:rsidRPr="00E33933">
          <w:rPr>
            <w:rStyle w:val="Hyperlink"/>
            <w:noProof/>
          </w:rPr>
          <w:t>3.3.6.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Form Fields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_Toc476664323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20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0" w:history="1">
        <w:r w:rsidR="00656F10" w:rsidRPr="00E33933">
          <w:rPr>
            <w:rStyle w:val="Hyperlink"/>
            <w:noProof/>
          </w:rPr>
          <w:t>3.4.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Delete Employee Logs (Views\EmployeeLog\SearchForDelete.cshtml)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_Toc476664330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22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1" w:history="1">
        <w:r w:rsidR="00656F10" w:rsidRPr="00E33933">
          <w:rPr>
            <w:rStyle w:val="Hyperlink"/>
            <w:noProof/>
          </w:rPr>
          <w:t>3.4.1.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Razor pages comprising Web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_Toc476664331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22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2" w:history="1">
        <w:r w:rsidR="00656F10" w:rsidRPr="00E33933">
          <w:rPr>
            <w:rStyle w:val="Hyperlink"/>
            <w:noProof/>
          </w:rPr>
          <w:t>3.4.2.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Layout Page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_Toc476664332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22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3" w:history="1">
        <w:r w:rsidR="00656F10" w:rsidRPr="00E33933">
          <w:rPr>
            <w:rStyle w:val="Hyperlink"/>
            <w:noProof/>
          </w:rPr>
          <w:t>3.4.3.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Screenshot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_Toc476664333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22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4" w:history="1">
        <w:r w:rsidR="00656F10" w:rsidRPr="00E33933">
          <w:rPr>
            <w:rStyle w:val="Hyperlink"/>
            <w:noProof/>
          </w:rPr>
          <w:t>3.4.4.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Links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_Toc476664334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5" w:history="1">
        <w:r w:rsidR="00656F10" w:rsidRPr="00E33933">
          <w:rPr>
            <w:rStyle w:val="Hyperlink"/>
            <w:noProof/>
          </w:rPr>
          <w:t>3.4.5.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Web Page Invoked Events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_Toc476664335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24</w:t>
        </w:r>
        <w:r w:rsidR="00656F10">
          <w:rPr>
            <w:noProof/>
            <w:webHidden/>
          </w:rPr>
          <w:fldChar w:fldCharType="end"/>
        </w:r>
      </w:hyperlink>
    </w:p>
    <w:p w:rsidR="00656F10" w:rsidRDefault="00911D3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64336" w:history="1">
        <w:r w:rsidR="00656F10" w:rsidRPr="00E33933">
          <w:rPr>
            <w:rStyle w:val="Hyperlink"/>
            <w:noProof/>
          </w:rPr>
          <w:t>3.4.6.</w:t>
        </w:r>
        <w:r w:rsidR="00656F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6F10" w:rsidRPr="00E33933">
          <w:rPr>
            <w:rStyle w:val="Hyperlink"/>
            <w:noProof/>
          </w:rPr>
          <w:t>Form Fields</w:t>
        </w:r>
        <w:r w:rsidR="00656F10">
          <w:rPr>
            <w:noProof/>
            <w:webHidden/>
          </w:rPr>
          <w:tab/>
        </w:r>
        <w:r w:rsidR="00656F10">
          <w:rPr>
            <w:noProof/>
            <w:webHidden/>
          </w:rPr>
          <w:fldChar w:fldCharType="begin"/>
        </w:r>
        <w:r w:rsidR="00656F10">
          <w:rPr>
            <w:noProof/>
            <w:webHidden/>
          </w:rPr>
          <w:instrText xml:space="preserve"> PAGEREF _Toc476664336 \h </w:instrText>
        </w:r>
        <w:r w:rsidR="00656F10">
          <w:rPr>
            <w:noProof/>
            <w:webHidden/>
          </w:rPr>
        </w:r>
        <w:r w:rsidR="00656F10">
          <w:rPr>
            <w:noProof/>
            <w:webHidden/>
          </w:rPr>
          <w:fldChar w:fldCharType="separate"/>
        </w:r>
        <w:r w:rsidR="00656F10">
          <w:rPr>
            <w:noProof/>
            <w:webHidden/>
          </w:rPr>
          <w:t>25</w:t>
        </w:r>
        <w:r w:rsidR="00656F10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476664283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D75DC3" w:rsidRDefault="00C81768" w:rsidP="006D3CBB">
      <w:pPr>
        <w:ind w:left="360"/>
      </w:pPr>
      <w:r>
        <w:t xml:space="preserve">This document covers the </w:t>
      </w:r>
      <w:r w:rsidR="00D75DC3">
        <w:t xml:space="preserve">functions </w:t>
      </w:r>
      <w:r>
        <w:t xml:space="preserve">provided to </w:t>
      </w:r>
      <w:r w:rsidR="00D75DC3">
        <w:t xml:space="preserve">administrators and managers to manage eCoaching logs. </w:t>
      </w:r>
    </w:p>
    <w:p w:rsidR="00D75DC3" w:rsidRDefault="00D75DC3" w:rsidP="006D3CBB">
      <w:pPr>
        <w:ind w:left="360"/>
      </w:pPr>
    </w:p>
    <w:p w:rsidR="00D75DC3" w:rsidRDefault="00D75DC3" w:rsidP="006D3CBB">
      <w:pPr>
        <w:ind w:left="360"/>
      </w:pPr>
      <w:r>
        <w:t>Active coaching logs</w:t>
      </w:r>
      <w:r w:rsidR="00F619B8">
        <w:t xml:space="preserve"> </w:t>
      </w:r>
      <w:r>
        <w:t xml:space="preserve">and warning logs are allowed to be inactivated. Inactivated coaching logs and warning logs are allowed to be reactivated to their previous status. Users must provide a valid reason </w:t>
      </w:r>
      <w:r w:rsidR="00BB0BD5">
        <w:t xml:space="preserve">when </w:t>
      </w:r>
      <w:r w:rsidR="00F619B8">
        <w:t>inactivati</w:t>
      </w:r>
      <w:r w:rsidR="00BB0BD5">
        <w:t>ng</w:t>
      </w:r>
      <w:r w:rsidR="00F619B8">
        <w:t xml:space="preserve"> and reactivati</w:t>
      </w:r>
      <w:r w:rsidR="00BB0BD5">
        <w:t>ng eCoaching logs</w:t>
      </w:r>
      <w:r w:rsidR="00F619B8">
        <w:t>.</w:t>
      </w:r>
      <w:r w:rsidR="00DB7D5B">
        <w:t xml:space="preserve"> </w:t>
      </w:r>
    </w:p>
    <w:p w:rsidR="00BB0BD5" w:rsidRDefault="00BB0BD5" w:rsidP="006D3CBB">
      <w:pPr>
        <w:ind w:left="360"/>
      </w:pPr>
    </w:p>
    <w:p w:rsidR="00BB0BD5" w:rsidRDefault="00BB0BD5" w:rsidP="006D3CBB">
      <w:pPr>
        <w:ind w:left="360"/>
      </w:pPr>
      <w:r>
        <w:t>Pending review coaching logs are allowed to be reassigned to a different reviewer at the same</w:t>
      </w:r>
      <w:r w:rsidR="00A72216">
        <w:t xml:space="preserve"> </w:t>
      </w:r>
      <w:r w:rsidR="00AA38F8">
        <w:t>hierarchy</w:t>
      </w:r>
      <w:r>
        <w:t xml:space="preserve"> level. </w:t>
      </w:r>
      <w:r w:rsidR="00954AA5">
        <w:t>Users must provide a valid reason when reassigning eCoaching logs.</w:t>
      </w:r>
    </w:p>
    <w:p w:rsidR="007D156D" w:rsidRDefault="007D156D" w:rsidP="006D3CBB">
      <w:pPr>
        <w:ind w:left="360"/>
      </w:pPr>
    </w:p>
    <w:p w:rsidR="007D156D" w:rsidRDefault="007D156D" w:rsidP="006D3CBB">
      <w:pPr>
        <w:ind w:left="360"/>
      </w:pPr>
      <w:r>
        <w:t xml:space="preserve">Administrators are allowed to manage </w:t>
      </w:r>
      <w:r w:rsidR="009A3245">
        <w:t>coaching logs and warning logs</w:t>
      </w:r>
      <w:r>
        <w:t xml:space="preserve"> across all sites, while managers are allowed to manage </w:t>
      </w:r>
      <w:r w:rsidR="009A3245">
        <w:t xml:space="preserve">coaching </w:t>
      </w:r>
      <w:r>
        <w:t>logs</w:t>
      </w:r>
      <w:r w:rsidR="00B7041F">
        <w:t xml:space="preserve"> only</w:t>
      </w:r>
      <w:r>
        <w:t xml:space="preserve"> from their own sites.</w:t>
      </w:r>
    </w:p>
    <w:p w:rsidR="007D156D" w:rsidRDefault="007D156D" w:rsidP="006D3CBB">
      <w:pPr>
        <w:ind w:left="360"/>
      </w:pPr>
    </w:p>
    <w:p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476664284"/>
      <w:r w:rsidRPr="00251693">
        <w:rPr>
          <w:b/>
        </w:rPr>
        <w:t>Controllers</w:t>
      </w:r>
      <w:bookmarkEnd w:id="1"/>
    </w:p>
    <w:p w:rsidR="003701CE" w:rsidRDefault="00D33D7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476664285"/>
      <w:r w:rsidRPr="00AD5A2E">
        <w:t>EmployeeLog</w:t>
      </w:r>
      <w:r w:rsidR="00630022">
        <w:t>Base</w:t>
      </w:r>
      <w:r w:rsidRPr="00AD5A2E">
        <w:t>Controller.cs</w:t>
      </w:r>
      <w:bookmarkEnd w:id="2"/>
    </w:p>
    <w:p w:rsidR="000B7ED5" w:rsidRDefault="000B7ED5" w:rsidP="000B7E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476664286"/>
      <w:r>
        <w:t>GetLogDetail</w:t>
      </w:r>
      <w:r w:rsidRPr="00AD5A2E">
        <w:t xml:space="preserve"> action</w:t>
      </w:r>
      <w:bookmarkEnd w:id="3"/>
    </w:p>
    <w:p w:rsidR="001F0896" w:rsidRDefault="001F0896" w:rsidP="0001101D">
      <w:pPr>
        <w:autoSpaceDE w:val="0"/>
        <w:autoSpaceDN w:val="0"/>
        <w:adjustRightInd w:val="0"/>
        <w:ind w:left="1224"/>
      </w:pPr>
      <w:r>
        <w:t xml:space="preserve">Get the detail </w:t>
      </w:r>
      <w:r w:rsidR="0051169D">
        <w:t xml:space="preserve">for the given log (log id and log type) </w:t>
      </w:r>
      <w:r>
        <w:t xml:space="preserve">by calling </w:t>
      </w:r>
      <w:r w:rsidR="0051169D">
        <w:t>EmployeeLogService.GetLogDetail</w:t>
      </w:r>
      <w:r>
        <w:t>;</w:t>
      </w:r>
    </w:p>
    <w:p w:rsidR="001F0896" w:rsidRDefault="001F0896" w:rsidP="0001101D">
      <w:pPr>
        <w:autoSpaceDE w:val="0"/>
        <w:autoSpaceDN w:val="0"/>
        <w:adjustRightInd w:val="0"/>
        <w:ind w:left="1224"/>
      </w:pPr>
      <w:r>
        <w:t>Return partial view _CoachingDetail.cshtml or _WarningDetail based on the log type with the log detail model.</w:t>
      </w:r>
    </w:p>
    <w:p w:rsidR="00E62250" w:rsidRDefault="00E62250" w:rsidP="00E6225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30022" w:rsidRPr="00AD5A2E" w:rsidRDefault="0063002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" w:name="_Toc476664287"/>
      <w:r>
        <w:t>EmployeeLogController.cs</w:t>
      </w:r>
      <w:bookmarkEnd w:id="4"/>
    </w:p>
    <w:p w:rsidR="00EF5FC8" w:rsidRPr="00AD5A2E" w:rsidRDefault="002603D4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76664288"/>
      <w:r w:rsidRPr="00AD5A2E">
        <w:t>SearchForInactivate action</w:t>
      </w:r>
      <w:r w:rsidR="00EE65AA" w:rsidRPr="00AD5A2E">
        <w:t xml:space="preserve"> - HttpGet</w:t>
      </w:r>
      <w:bookmarkEnd w:id="5"/>
    </w:p>
    <w:p w:rsidR="000B4BB3" w:rsidRDefault="000B4BB3" w:rsidP="000B4BB3">
      <w:pPr>
        <w:pStyle w:val="NormalTableText"/>
        <w:ind w:left="1224"/>
      </w:pPr>
      <w:r>
        <w:t xml:space="preserve">Call GetModules method in </w:t>
      </w:r>
      <w:r w:rsidR="00D51164">
        <w:t>the EmployeeLogService class</w:t>
      </w:r>
      <w:r w:rsidR="00FE3776">
        <w:t xml:space="preserve"> to return modules</w:t>
      </w:r>
      <w:r w:rsidR="00D51164">
        <w:t>.</w:t>
      </w:r>
    </w:p>
    <w:p w:rsidR="00D51164" w:rsidRDefault="00652B01" w:rsidP="000B4BB3">
      <w:pPr>
        <w:pStyle w:val="NormalTableText"/>
        <w:ind w:left="1224"/>
      </w:pPr>
      <w:r>
        <w:t>Save the modules returned in ViewBag.Modules.</w:t>
      </w:r>
    </w:p>
    <w:p w:rsidR="00652B01" w:rsidRDefault="00652B01" w:rsidP="000B4BB3">
      <w:pPr>
        <w:pStyle w:val="NormalTableText"/>
        <w:ind w:left="1224"/>
      </w:pPr>
      <w:r>
        <w:t>Call GetTypes method in the EmployeeLogService class</w:t>
      </w:r>
      <w:r w:rsidR="00631EB7">
        <w:t xml:space="preserve"> to return log types (coaching or warning)</w:t>
      </w:r>
      <w:r>
        <w:t>.</w:t>
      </w:r>
    </w:p>
    <w:p w:rsidR="00652B01" w:rsidRDefault="00652B01" w:rsidP="000B4BB3">
      <w:pPr>
        <w:pStyle w:val="NormalTableText"/>
        <w:ind w:left="1224"/>
      </w:pPr>
      <w:r>
        <w:t>Save the types returned in ViewBag.Types.</w:t>
      </w:r>
    </w:p>
    <w:p w:rsidR="00F363A8" w:rsidRDefault="00F363A8" w:rsidP="000B4BB3">
      <w:pPr>
        <w:pStyle w:val="NormalTableText"/>
        <w:ind w:left="1224"/>
      </w:pPr>
      <w:r>
        <w:t xml:space="preserve">Initialize employee list to </w:t>
      </w:r>
      <w:r w:rsidR="0007429F">
        <w:t>only have</w:t>
      </w:r>
      <w:r>
        <w:t xml:space="preserve"> one item “Please select an employee” with value -1.</w:t>
      </w:r>
    </w:p>
    <w:p w:rsidR="00F363A8" w:rsidRDefault="009A56FC" w:rsidP="000B4BB3">
      <w:pPr>
        <w:pStyle w:val="NormalTableText"/>
        <w:ind w:left="1224"/>
      </w:pPr>
      <w:r>
        <w:t>Save employee list in ViewBag.Employees</w:t>
      </w:r>
      <w:r w:rsidR="009C34BA">
        <w:t>.</w:t>
      </w:r>
    </w:p>
    <w:p w:rsidR="009C34BA" w:rsidRDefault="00F363FE" w:rsidP="000B4BB3">
      <w:pPr>
        <w:pStyle w:val="NormalTableText"/>
        <w:ind w:left="1224"/>
      </w:pPr>
      <w:r>
        <w:t>Return SearchForInactivate</w:t>
      </w:r>
      <w:r w:rsidR="004D0489">
        <w:t>.cshtml</w:t>
      </w:r>
      <w:r>
        <w:t xml:space="preserve"> view.</w:t>
      </w:r>
    </w:p>
    <w:p w:rsidR="00E27EBB" w:rsidRDefault="00E27EBB" w:rsidP="000B4BB3">
      <w:pPr>
        <w:pStyle w:val="NormalTableText"/>
        <w:ind w:left="1224"/>
      </w:pPr>
    </w:p>
    <w:p w:rsidR="006349BD" w:rsidRPr="00AD5A2E" w:rsidRDefault="006349BD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476664289"/>
      <w:r w:rsidRPr="00AD5A2E">
        <w:t>SearchForInactivate action</w:t>
      </w:r>
      <w:r w:rsidR="00D02989" w:rsidRPr="00AD5A2E">
        <w:t xml:space="preserve"> - </w:t>
      </w:r>
      <w:r w:rsidR="00BB1B34" w:rsidRPr="00AD5A2E">
        <w:t>HttpPost</w:t>
      </w:r>
      <w:bookmarkEnd w:id="6"/>
    </w:p>
    <w:p w:rsidR="006349BD" w:rsidRDefault="005F32A0" w:rsidP="006349BD">
      <w:pPr>
        <w:pStyle w:val="NormalTableText"/>
        <w:ind w:left="1224"/>
      </w:pPr>
      <w:r>
        <w:t>Get the selected log type ID and the selected employee ID for the current request.</w:t>
      </w:r>
    </w:p>
    <w:p w:rsidR="00E04B5B" w:rsidRDefault="009C3637" w:rsidP="006349BD">
      <w:pPr>
        <w:pStyle w:val="NormalTableText"/>
        <w:ind w:left="1224"/>
      </w:pPr>
      <w:r>
        <w:t>Call GetLogsByEmpIdAndAction method in EmployeeLogService class</w:t>
      </w:r>
      <w:r w:rsidR="00A23389">
        <w:t xml:space="preserve"> to return logs for the selected employee</w:t>
      </w:r>
      <w:r w:rsidR="00331EF7">
        <w:t xml:space="preserve"> with the selected log type (coaching </w:t>
      </w:r>
      <w:r w:rsidR="00A56DBA">
        <w:t>and/</w:t>
      </w:r>
      <w:r w:rsidR="00331EF7">
        <w:t>or warning)</w:t>
      </w:r>
      <w:r>
        <w:t>.</w:t>
      </w:r>
    </w:p>
    <w:p w:rsidR="00AC2120" w:rsidRDefault="00AC2120" w:rsidP="006349BD">
      <w:pPr>
        <w:pStyle w:val="NormalTableText"/>
        <w:ind w:left="1224"/>
      </w:pPr>
      <w:r>
        <w:t>Return _SearchEmployeeLogResultPartial</w:t>
      </w:r>
      <w:r w:rsidR="002C58F2">
        <w:t>.cshtml</w:t>
      </w:r>
      <w:r>
        <w:t xml:space="preserve"> partial view with the logs returned from previous step.</w:t>
      </w:r>
    </w:p>
    <w:p w:rsidR="00EF38E4" w:rsidRDefault="00C65EAE" w:rsidP="00C65EAE">
      <w:pPr>
        <w:pStyle w:val="NormalTableText"/>
        <w:tabs>
          <w:tab w:val="left" w:pos="7290"/>
        </w:tabs>
        <w:ind w:left="1224"/>
      </w:pPr>
      <w:r>
        <w:tab/>
      </w:r>
    </w:p>
    <w:p w:rsidR="002D18E3" w:rsidRPr="00AD5A2E" w:rsidRDefault="002D18E3" w:rsidP="002D18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476664290"/>
      <w:r w:rsidRPr="00AD5A2E">
        <w:t>Inactivate action - HttpPost</w:t>
      </w:r>
      <w:bookmarkEnd w:id="7"/>
    </w:p>
    <w:p w:rsidR="00CE2CD2" w:rsidRDefault="00CE2CD2" w:rsidP="000B4BB3">
      <w:pPr>
        <w:pStyle w:val="NormalTableText"/>
        <w:ind w:left="1224"/>
      </w:pPr>
      <w:r>
        <w:t>Get the following information for the current request: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The user LAN ID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Selected Logs IDs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Selected Reason ID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Other Reason text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Comment text</w:t>
      </w:r>
    </w:p>
    <w:p w:rsidR="00C420A7" w:rsidRDefault="00CE2CD2" w:rsidP="000B4BB3">
      <w:pPr>
        <w:pStyle w:val="NormalTableText"/>
        <w:ind w:left="1224"/>
      </w:pPr>
      <w:r>
        <w:t xml:space="preserve">Call ProcessActivation method in EmployeeLogService class to </w:t>
      </w:r>
      <w:r w:rsidR="00D358DC">
        <w:t xml:space="preserve">inactivate the selected logs and </w:t>
      </w:r>
      <w:r>
        <w:t>save the result to database.</w:t>
      </w:r>
    </w:p>
    <w:p w:rsidR="000917E3" w:rsidRDefault="000917E3" w:rsidP="000B4BB3">
      <w:pPr>
        <w:pStyle w:val="NormalTableText"/>
        <w:ind w:left="1224"/>
      </w:pPr>
      <w:r>
        <w:t>Return success or fail via JSON</w:t>
      </w:r>
      <w:r w:rsidR="008819CD">
        <w:t xml:space="preserve"> based on the result from the previous step</w:t>
      </w:r>
      <w:r>
        <w:t>.</w:t>
      </w:r>
    </w:p>
    <w:p w:rsidR="000917E3" w:rsidRDefault="000917E3" w:rsidP="000917E3">
      <w:pPr>
        <w:pStyle w:val="NormalTableText"/>
        <w:ind w:left="1224"/>
      </w:pPr>
    </w:p>
    <w:p w:rsidR="000917E3" w:rsidRPr="00AD5A2E" w:rsidRDefault="002F68E4" w:rsidP="000917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76664291"/>
      <w:r w:rsidRPr="00AD5A2E">
        <w:t>SearchForReassign</w:t>
      </w:r>
      <w:r w:rsidR="000917E3" w:rsidRPr="00AD5A2E">
        <w:t xml:space="preserve"> action - Http</w:t>
      </w:r>
      <w:r w:rsidR="00274B7B" w:rsidRPr="00AD5A2E">
        <w:t>Get</w:t>
      </w:r>
      <w:bookmarkEnd w:id="8"/>
    </w:p>
    <w:p w:rsidR="00367BC6" w:rsidRDefault="00367BC6" w:rsidP="00367BC6">
      <w:pPr>
        <w:pStyle w:val="NormalTableText"/>
        <w:ind w:left="1224"/>
      </w:pPr>
      <w:r>
        <w:t>Call GetModules method in the EmployeeLogService class</w:t>
      </w:r>
      <w:r w:rsidR="00A055FD">
        <w:t xml:space="preserve"> to return modules</w:t>
      </w:r>
      <w:r>
        <w:t>.</w:t>
      </w:r>
    </w:p>
    <w:p w:rsidR="00367BC6" w:rsidRDefault="00367BC6" w:rsidP="00367BC6">
      <w:pPr>
        <w:pStyle w:val="NormalTableText"/>
        <w:ind w:left="1224"/>
      </w:pPr>
      <w:r>
        <w:t>Save the modules returned in ViewBag.Modules.</w:t>
      </w:r>
    </w:p>
    <w:p w:rsidR="00367BC6" w:rsidRDefault="00367BC6" w:rsidP="00367BC6">
      <w:pPr>
        <w:pStyle w:val="NormalTableText"/>
        <w:ind w:left="1224"/>
      </w:pPr>
      <w:r>
        <w:t xml:space="preserve">Call </w:t>
      </w:r>
      <w:r w:rsidR="00D8508B">
        <w:t>GetPendingStatusesForReassign</w:t>
      </w:r>
      <w:r>
        <w:t xml:space="preserve"> method in the EmployeeLogService class</w:t>
      </w:r>
      <w:r w:rsidR="00A055FD">
        <w:t xml:space="preserve"> to return log types (coaching </w:t>
      </w:r>
      <w:r w:rsidR="00EA7144">
        <w:t>and/</w:t>
      </w:r>
      <w:r w:rsidR="00A055FD">
        <w:t>or warning)</w:t>
      </w:r>
      <w:r>
        <w:t>.</w:t>
      </w:r>
    </w:p>
    <w:p w:rsidR="00367BC6" w:rsidRDefault="00367BC6" w:rsidP="00367BC6">
      <w:pPr>
        <w:pStyle w:val="NormalTableText"/>
        <w:ind w:left="1224"/>
      </w:pPr>
      <w:r>
        <w:lastRenderedPageBreak/>
        <w:t xml:space="preserve">Save the </w:t>
      </w:r>
      <w:r w:rsidR="00D8508B">
        <w:t>pending statuses returned in ViewBag.Statuses</w:t>
      </w:r>
      <w:r>
        <w:t>.</w:t>
      </w:r>
    </w:p>
    <w:p w:rsidR="00367BC6" w:rsidRDefault="00367BC6" w:rsidP="00367BC6">
      <w:pPr>
        <w:pStyle w:val="NormalTableText"/>
        <w:ind w:left="1224"/>
      </w:pPr>
      <w:r>
        <w:t xml:space="preserve">Initialize </w:t>
      </w:r>
      <w:r w:rsidR="005A185D">
        <w:t>reviewer</w:t>
      </w:r>
      <w:r>
        <w:t xml:space="preserve"> list to only </w:t>
      </w:r>
      <w:r w:rsidR="00801E08">
        <w:t xml:space="preserve">have </w:t>
      </w:r>
      <w:r>
        <w:t xml:space="preserve">one item “Please select a </w:t>
      </w:r>
      <w:r w:rsidR="008C21EE">
        <w:t>reviewer</w:t>
      </w:r>
      <w:r>
        <w:t>” with value -1.</w:t>
      </w:r>
    </w:p>
    <w:p w:rsidR="00367BC6" w:rsidRDefault="00367BC6" w:rsidP="00367BC6">
      <w:pPr>
        <w:pStyle w:val="NormalTableText"/>
        <w:ind w:left="1224"/>
      </w:pPr>
      <w:r>
        <w:t xml:space="preserve">Save </w:t>
      </w:r>
      <w:r w:rsidR="00E972A6">
        <w:t xml:space="preserve">reviewer </w:t>
      </w:r>
      <w:r w:rsidR="009003B3">
        <w:t>list in ViewBag.Reviewers</w:t>
      </w:r>
      <w:r>
        <w:t>.</w:t>
      </w:r>
    </w:p>
    <w:p w:rsidR="00935288" w:rsidRDefault="00935288" w:rsidP="00367BC6">
      <w:pPr>
        <w:pStyle w:val="NormalTableText"/>
        <w:ind w:left="1224"/>
      </w:pPr>
      <w:r>
        <w:t>Return SearchForReassign view.</w:t>
      </w:r>
    </w:p>
    <w:p w:rsidR="00E27EBB" w:rsidRDefault="00E27EBB" w:rsidP="000B4BB3">
      <w:pPr>
        <w:pStyle w:val="NormalTableText"/>
        <w:ind w:left="1224"/>
      </w:pPr>
    </w:p>
    <w:p w:rsidR="00AA6B5D" w:rsidRPr="00AD5A2E" w:rsidRDefault="00AA6B5D" w:rsidP="00AA6B5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76664292"/>
      <w:r w:rsidRPr="00AD5A2E">
        <w:t>SearchFor</w:t>
      </w:r>
      <w:r w:rsidR="00BA66B1" w:rsidRPr="00AD5A2E">
        <w:t>Reassign</w:t>
      </w:r>
      <w:r w:rsidRPr="00AD5A2E">
        <w:t xml:space="preserve"> action - HttpPost</w:t>
      </w:r>
      <w:bookmarkEnd w:id="9"/>
    </w:p>
    <w:p w:rsidR="00AA6B5D" w:rsidRDefault="00AA6B5D" w:rsidP="00AA6B5D">
      <w:pPr>
        <w:pStyle w:val="NormalTableText"/>
      </w:pPr>
    </w:p>
    <w:p w:rsidR="00AA6B5D" w:rsidRDefault="00AA6B5D" w:rsidP="00AA6B5D">
      <w:pPr>
        <w:pStyle w:val="NormalTableText"/>
        <w:ind w:left="1224"/>
      </w:pPr>
      <w:r>
        <w:t xml:space="preserve">Get the selected </w:t>
      </w:r>
      <w:r w:rsidR="00B608D0">
        <w:t>Status</w:t>
      </w:r>
      <w:r>
        <w:t xml:space="preserve"> ID and the selected </w:t>
      </w:r>
      <w:r w:rsidR="00B608D0">
        <w:t>reviewer</w:t>
      </w:r>
      <w:r>
        <w:t xml:space="preserve"> ID for the current request.</w:t>
      </w:r>
    </w:p>
    <w:p w:rsidR="00AA6B5D" w:rsidRDefault="00AA6B5D" w:rsidP="00AA6B5D">
      <w:pPr>
        <w:pStyle w:val="NormalTableText"/>
        <w:ind w:left="1224"/>
      </w:pPr>
      <w:r>
        <w:t>Call Get</w:t>
      </w:r>
      <w:r w:rsidR="00506164">
        <w:t>PendingLogsByReviewerEmpId</w:t>
      </w:r>
      <w:r>
        <w:t xml:space="preserve"> met</w:t>
      </w:r>
      <w:r w:rsidR="00123165">
        <w:t xml:space="preserve">hod in EmployeeLogService class to return logs </w:t>
      </w:r>
      <w:r w:rsidR="009C5816">
        <w:t xml:space="preserve">for the </w:t>
      </w:r>
      <w:r w:rsidR="00123165">
        <w:t>selected reviewer</w:t>
      </w:r>
      <w:r w:rsidR="009C5816">
        <w:t xml:space="preserve"> with the selected status</w:t>
      </w:r>
      <w:r w:rsidR="00123165">
        <w:t>.</w:t>
      </w:r>
    </w:p>
    <w:p w:rsidR="00123165" w:rsidRDefault="00123165" w:rsidP="00123165">
      <w:pPr>
        <w:pStyle w:val="NormalTableText"/>
        <w:ind w:left="1224"/>
      </w:pPr>
      <w:r>
        <w:t>Return _SearchEmployeeLogResultPartial</w:t>
      </w:r>
      <w:r w:rsidR="00E54000">
        <w:t>.cshtml</w:t>
      </w:r>
      <w:r>
        <w:t xml:space="preserve"> partial view with the logs returned from previous step.</w:t>
      </w:r>
    </w:p>
    <w:p w:rsidR="00E27EBB" w:rsidRDefault="00E27EBB" w:rsidP="000B4BB3">
      <w:pPr>
        <w:pStyle w:val="NormalTableText"/>
        <w:ind w:left="1224"/>
      </w:pPr>
    </w:p>
    <w:p w:rsidR="00B7344A" w:rsidRPr="00AD5A2E" w:rsidRDefault="009A2A43" w:rsidP="00B7344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476664293"/>
      <w:r w:rsidRPr="00AD5A2E">
        <w:t>Reassign</w:t>
      </w:r>
      <w:r w:rsidR="00B7344A" w:rsidRPr="00AD5A2E">
        <w:t xml:space="preserve"> action - HttpPost</w:t>
      </w:r>
      <w:bookmarkEnd w:id="10"/>
    </w:p>
    <w:p w:rsidR="00B7344A" w:rsidRDefault="00B7344A" w:rsidP="00B7344A">
      <w:pPr>
        <w:pStyle w:val="NormalTableText"/>
        <w:ind w:left="1224"/>
      </w:pPr>
      <w:r>
        <w:t>Get the following information for the current request: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The user LAN ID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Selected Logs IDs</w:t>
      </w:r>
    </w:p>
    <w:p w:rsidR="003C5E4E" w:rsidRDefault="003C5E4E" w:rsidP="00B7344A">
      <w:pPr>
        <w:pStyle w:val="NormalTableText"/>
        <w:numPr>
          <w:ilvl w:val="0"/>
          <w:numId w:val="19"/>
        </w:numPr>
      </w:pPr>
      <w:r>
        <w:t>Reviewer Reassigned To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Selected Reason ID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Other Reason text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Comment text</w:t>
      </w:r>
    </w:p>
    <w:p w:rsidR="00B7344A" w:rsidRDefault="00B7344A" w:rsidP="00B7344A">
      <w:pPr>
        <w:pStyle w:val="NormalTableText"/>
        <w:ind w:left="1224"/>
      </w:pPr>
      <w:r w:rsidRPr="008F415C">
        <w:t>Call Process</w:t>
      </w:r>
      <w:r w:rsidR="00861B41">
        <w:t xml:space="preserve">Reassign </w:t>
      </w:r>
      <w:r w:rsidRPr="008F415C">
        <w:t xml:space="preserve">method in EmployeeLogService class to </w:t>
      </w:r>
      <w:r w:rsidR="008F415C">
        <w:t xml:space="preserve">reassign the selected logs to the new reviewer and </w:t>
      </w:r>
      <w:r w:rsidRPr="008F415C">
        <w:t>save the result to database</w:t>
      </w:r>
      <w:r w:rsidRPr="00F278BA">
        <w:t>.</w:t>
      </w:r>
    </w:p>
    <w:p w:rsidR="00F278BA" w:rsidRDefault="000C238A" w:rsidP="00B7344A">
      <w:pPr>
        <w:pStyle w:val="NormalTableText"/>
        <w:ind w:left="1224"/>
      </w:pPr>
      <w:r>
        <w:t xml:space="preserve">If </w:t>
      </w:r>
      <w:r w:rsidR="00F278BA">
        <w:t>the previous st</w:t>
      </w:r>
      <w:r w:rsidR="009156A4">
        <w:t>ep is successful, send email to the new reviewer.</w:t>
      </w:r>
    </w:p>
    <w:p w:rsidR="00B7344A" w:rsidRDefault="00B7344A" w:rsidP="00B7344A">
      <w:pPr>
        <w:pStyle w:val="NormalTableText"/>
        <w:ind w:left="1224"/>
      </w:pPr>
      <w:r>
        <w:t>Return success or fail via JSON</w:t>
      </w:r>
      <w:r w:rsidR="000C238A">
        <w:t xml:space="preserve"> based on the </w:t>
      </w:r>
      <w:r w:rsidR="00861B41">
        <w:t xml:space="preserve">result from </w:t>
      </w:r>
      <w:r w:rsidR="00D211CE" w:rsidRPr="008F415C">
        <w:t>Process</w:t>
      </w:r>
      <w:r w:rsidR="00D211CE">
        <w:t>Reassign call.</w:t>
      </w:r>
    </w:p>
    <w:p w:rsidR="00E27EBB" w:rsidRDefault="00E27EBB" w:rsidP="000B4BB3">
      <w:pPr>
        <w:pStyle w:val="NormalTableText"/>
        <w:ind w:left="1224"/>
      </w:pPr>
    </w:p>
    <w:p w:rsidR="006B454F" w:rsidRPr="00AD5A2E" w:rsidRDefault="006B454F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" w:name="_Toc476664294"/>
      <w:r w:rsidRPr="00AD5A2E">
        <w:t>SearchFor</w:t>
      </w:r>
      <w:r w:rsidR="005A3D6D" w:rsidRPr="00AD5A2E">
        <w:t>Re</w:t>
      </w:r>
      <w:r w:rsidRPr="00AD5A2E">
        <w:t>activate action - HttpGet</w:t>
      </w:r>
      <w:bookmarkEnd w:id="11"/>
    </w:p>
    <w:p w:rsidR="006B454F" w:rsidRDefault="006B454F" w:rsidP="006B454F">
      <w:pPr>
        <w:pStyle w:val="NormalTableText"/>
        <w:ind w:left="1224"/>
      </w:pPr>
      <w:r>
        <w:t>Call GetModules method in the EmployeeLogService class</w:t>
      </w:r>
      <w:r w:rsidR="0094547B">
        <w:t xml:space="preserve"> to return modules</w:t>
      </w:r>
      <w:r>
        <w:t>.</w:t>
      </w:r>
    </w:p>
    <w:p w:rsidR="006B454F" w:rsidRDefault="006B454F" w:rsidP="006B454F">
      <w:pPr>
        <w:pStyle w:val="NormalTableText"/>
        <w:ind w:left="1224"/>
      </w:pPr>
      <w:r>
        <w:t>Save the modules returned in ViewBag.Modules.</w:t>
      </w:r>
    </w:p>
    <w:p w:rsidR="006B454F" w:rsidRDefault="006B454F" w:rsidP="006B454F">
      <w:pPr>
        <w:pStyle w:val="NormalTableText"/>
        <w:ind w:left="1224"/>
      </w:pPr>
      <w:r>
        <w:t>Call GetTypes method in the EmployeeLogService class</w:t>
      </w:r>
      <w:r w:rsidR="00776F2A">
        <w:t xml:space="preserve"> to return log types (coaching and/or warning)</w:t>
      </w:r>
      <w:r>
        <w:t>.</w:t>
      </w:r>
    </w:p>
    <w:p w:rsidR="006B454F" w:rsidRDefault="006B454F" w:rsidP="006B454F">
      <w:pPr>
        <w:pStyle w:val="NormalTableText"/>
        <w:ind w:left="1224"/>
      </w:pPr>
      <w:r>
        <w:t>Save the types returned in ViewBag.Types.</w:t>
      </w:r>
    </w:p>
    <w:p w:rsidR="006B454F" w:rsidRDefault="006B454F" w:rsidP="006B454F">
      <w:pPr>
        <w:pStyle w:val="NormalTableText"/>
        <w:ind w:left="1224"/>
      </w:pPr>
      <w:r>
        <w:t>Initialize employee list to have only one item “Please select an employee” with value -1.</w:t>
      </w:r>
    </w:p>
    <w:p w:rsidR="006B454F" w:rsidRDefault="006B454F" w:rsidP="006B454F">
      <w:pPr>
        <w:pStyle w:val="NormalTableText"/>
        <w:ind w:left="1224"/>
      </w:pPr>
      <w:r>
        <w:t>Save employee list in ViewBag.Employees.</w:t>
      </w:r>
    </w:p>
    <w:p w:rsidR="00433447" w:rsidRDefault="00433447" w:rsidP="006B454F">
      <w:pPr>
        <w:pStyle w:val="NormalTableText"/>
        <w:ind w:left="1224"/>
      </w:pPr>
      <w:r>
        <w:t>Return SearchForReactivate.cshtml view.</w:t>
      </w:r>
    </w:p>
    <w:p w:rsidR="006B454F" w:rsidRDefault="006B454F" w:rsidP="006B454F">
      <w:pPr>
        <w:pStyle w:val="NormalTableText"/>
        <w:ind w:left="1224"/>
      </w:pPr>
    </w:p>
    <w:p w:rsidR="006B454F" w:rsidRPr="00AD5A2E" w:rsidRDefault="006B454F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476664295"/>
      <w:r w:rsidRPr="00AD5A2E">
        <w:t>SearchFor</w:t>
      </w:r>
      <w:r w:rsidR="00D14419" w:rsidRPr="00AD5A2E">
        <w:t>Re</w:t>
      </w:r>
      <w:r w:rsidRPr="00AD5A2E">
        <w:t>activate action - HttpPost</w:t>
      </w:r>
      <w:bookmarkEnd w:id="12"/>
    </w:p>
    <w:p w:rsidR="006B454F" w:rsidRDefault="006B454F" w:rsidP="006B454F">
      <w:pPr>
        <w:pStyle w:val="NormalTableText"/>
        <w:ind w:left="1224"/>
      </w:pPr>
      <w:r>
        <w:t>Get the selected log type ID and the selected employee ID for the current request.</w:t>
      </w:r>
    </w:p>
    <w:p w:rsidR="006B454F" w:rsidRDefault="006B454F" w:rsidP="006B454F">
      <w:pPr>
        <w:pStyle w:val="NormalTableText"/>
        <w:ind w:left="1224"/>
      </w:pPr>
      <w:r>
        <w:t>Call GetLogsByEmpIdAndAction method in EmployeeLogService class</w:t>
      </w:r>
      <w:r w:rsidR="007A0B5A">
        <w:t xml:space="preserve"> to return logs for the selected employee</w:t>
      </w:r>
      <w:r w:rsidR="007241C0">
        <w:t xml:space="preserve"> with the selected log type (coaching or warning)</w:t>
      </w:r>
      <w:r w:rsidR="00566110">
        <w:t>.</w:t>
      </w:r>
    </w:p>
    <w:p w:rsidR="007B0D9E" w:rsidRDefault="007B0D9E" w:rsidP="007B0D9E">
      <w:pPr>
        <w:pStyle w:val="NormalTableText"/>
        <w:ind w:left="1224"/>
      </w:pPr>
      <w:r>
        <w:t>Return _SearchEmployeeLogResultPartial.cshtml partial view with the logs returned from previous step.</w:t>
      </w:r>
    </w:p>
    <w:p w:rsidR="006B454F" w:rsidRDefault="006B454F" w:rsidP="006B454F">
      <w:pPr>
        <w:pStyle w:val="NormalTableText"/>
        <w:ind w:left="1224"/>
      </w:pPr>
    </w:p>
    <w:p w:rsidR="006B454F" w:rsidRPr="00AD5A2E" w:rsidRDefault="00664698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76664296"/>
      <w:r w:rsidRPr="00AD5A2E">
        <w:t>Re</w:t>
      </w:r>
      <w:r w:rsidR="006B454F" w:rsidRPr="00AD5A2E">
        <w:t>activate action - HttpPost</w:t>
      </w:r>
      <w:bookmarkEnd w:id="13"/>
    </w:p>
    <w:p w:rsidR="006B454F" w:rsidRDefault="006B454F" w:rsidP="006B454F">
      <w:pPr>
        <w:pStyle w:val="NormalTableText"/>
        <w:ind w:left="1224"/>
      </w:pPr>
      <w:r>
        <w:t>Get the following information for the current request: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The user LAN ID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Selected Logs IDs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Selected Reason ID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Other Reason text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Comment text</w:t>
      </w:r>
    </w:p>
    <w:p w:rsidR="006B454F" w:rsidRDefault="006B454F" w:rsidP="006B454F">
      <w:pPr>
        <w:pStyle w:val="NormalTableText"/>
        <w:ind w:left="1224"/>
      </w:pPr>
      <w:r>
        <w:t xml:space="preserve">Call ProcessActivation method in EmployeeLogService class to </w:t>
      </w:r>
      <w:r w:rsidR="001931BF">
        <w:t xml:space="preserve">reactivate the selected logs and </w:t>
      </w:r>
      <w:r>
        <w:t>save the result to database.</w:t>
      </w:r>
    </w:p>
    <w:p w:rsidR="0066514E" w:rsidRDefault="0066514E" w:rsidP="0066514E">
      <w:pPr>
        <w:pStyle w:val="NormalTableText"/>
        <w:ind w:left="1224"/>
      </w:pPr>
      <w:r>
        <w:t xml:space="preserve">If the previous </w:t>
      </w:r>
      <w:r w:rsidR="005501B5">
        <w:t>step</w:t>
      </w:r>
      <w:r>
        <w:t xml:space="preserve"> is successful, send email to the </w:t>
      </w:r>
      <w:r w:rsidR="00433CBD">
        <w:t>logs’ employee, supervisor or manager in the current hierarchy based on the logs’ previous status (before being inactivated).</w:t>
      </w:r>
    </w:p>
    <w:p w:rsidR="0066514E" w:rsidRDefault="0066514E" w:rsidP="0066514E">
      <w:pPr>
        <w:pStyle w:val="NormalTableText"/>
        <w:ind w:left="1224"/>
      </w:pPr>
      <w:r>
        <w:t xml:space="preserve">Return success or fail via JSON based on the result from </w:t>
      </w:r>
      <w:r w:rsidR="006264B3">
        <w:t xml:space="preserve">ProcessActivation </w:t>
      </w:r>
      <w:r>
        <w:t>call.</w:t>
      </w:r>
    </w:p>
    <w:p w:rsidR="00FF20F1" w:rsidRDefault="00FF20F1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76664297"/>
      <w:r>
        <w:lastRenderedPageBreak/>
        <w:t>SearchForDelete</w:t>
      </w:r>
      <w:r w:rsidRPr="00AD5A2E">
        <w:t xml:space="preserve"> </w:t>
      </w:r>
      <w:r>
        <w:t>–</w:t>
      </w:r>
      <w:r w:rsidRPr="00AD5A2E">
        <w:t xml:space="preserve"> </w:t>
      </w:r>
      <w:r>
        <w:t>HttpGet</w:t>
      </w:r>
      <w:bookmarkEnd w:id="14"/>
    </w:p>
    <w:p w:rsidR="00216BB8" w:rsidRDefault="00216BB8" w:rsidP="00823891">
      <w:pPr>
        <w:autoSpaceDE w:val="0"/>
        <w:autoSpaceDN w:val="0"/>
        <w:adjustRightInd w:val="0"/>
        <w:ind w:left="1224"/>
      </w:pPr>
      <w:r>
        <w:t>Return SearchForDelete.cshtml.</w:t>
      </w:r>
    </w:p>
    <w:p w:rsidR="00936E9F" w:rsidRDefault="00936E9F" w:rsidP="00F67049">
      <w:pPr>
        <w:autoSpaceDE w:val="0"/>
        <w:autoSpaceDN w:val="0"/>
        <w:adjustRightInd w:val="0"/>
        <w:ind w:left="1224"/>
        <w:outlineLvl w:val="1"/>
      </w:pPr>
    </w:p>
    <w:p w:rsidR="00936E9F" w:rsidRDefault="00FE2FDC" w:rsidP="00936E9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476664298"/>
      <w:r>
        <w:t>SearchForDelete – HttpPost</w:t>
      </w:r>
      <w:bookmarkEnd w:id="15"/>
    </w:p>
    <w:p w:rsidR="003C2F93" w:rsidRDefault="003C2F93" w:rsidP="001D1105">
      <w:pPr>
        <w:autoSpaceDE w:val="0"/>
        <w:autoSpaceDN w:val="0"/>
        <w:adjustRightInd w:val="0"/>
        <w:ind w:left="1224"/>
      </w:pPr>
      <w:r>
        <w:t>Set ViewBag.Success to be null;</w:t>
      </w:r>
    </w:p>
    <w:p w:rsidR="003C2F93" w:rsidRDefault="003C2F93" w:rsidP="001D1105">
      <w:pPr>
        <w:autoSpaceDE w:val="0"/>
        <w:autoSpaceDN w:val="0"/>
        <w:adjustRightInd w:val="0"/>
        <w:ind w:left="1224"/>
      </w:pPr>
      <w:r>
        <w:t>Set ViewBag.Fail to be null;</w:t>
      </w:r>
    </w:p>
    <w:p w:rsidR="00AE75E3" w:rsidRDefault="00AE75E3" w:rsidP="001D1105">
      <w:pPr>
        <w:autoSpaceDE w:val="0"/>
        <w:autoSpaceDN w:val="0"/>
        <w:adjustRightInd w:val="0"/>
        <w:ind w:left="1224"/>
      </w:pPr>
      <w:r>
        <w:t>Get the logs with the given name by calling EmployeeLogService.GetLogsByLogName;</w:t>
      </w:r>
    </w:p>
    <w:p w:rsidR="00AE75E3" w:rsidRDefault="00AE75E3" w:rsidP="001D1105">
      <w:pPr>
        <w:autoSpaceDE w:val="0"/>
        <w:autoSpaceDN w:val="0"/>
        <w:adjustRightInd w:val="0"/>
        <w:ind w:left="1224"/>
      </w:pPr>
      <w:r>
        <w:t>Return partial view _LogForDeletePartial.cshtml with the logs for the given name.</w:t>
      </w:r>
    </w:p>
    <w:p w:rsidR="003665CE" w:rsidRDefault="003665CE" w:rsidP="00F67049">
      <w:pPr>
        <w:autoSpaceDE w:val="0"/>
        <w:autoSpaceDN w:val="0"/>
        <w:adjustRightInd w:val="0"/>
        <w:outlineLvl w:val="1"/>
      </w:pPr>
    </w:p>
    <w:p w:rsidR="00C707EF" w:rsidRDefault="00C707EF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476664299"/>
      <w:r>
        <w:t>ViewLogDetail</w:t>
      </w:r>
      <w:bookmarkEnd w:id="16"/>
    </w:p>
    <w:p w:rsidR="00CF492C" w:rsidRDefault="00027677" w:rsidP="002841A2">
      <w:pPr>
        <w:autoSpaceDE w:val="0"/>
        <w:autoSpaceDN w:val="0"/>
        <w:adjustRightInd w:val="0"/>
        <w:ind w:left="1224"/>
      </w:pPr>
      <w:r>
        <w:t>Get log detail by c</w:t>
      </w:r>
      <w:r w:rsidR="00CF492C">
        <w:t>all</w:t>
      </w:r>
      <w:r>
        <w:t>ing</w:t>
      </w:r>
      <w:r w:rsidR="00CF492C">
        <w:t xml:space="preserve"> GetLogDetail in EmployeeLogBaseController for the given </w:t>
      </w:r>
      <w:r>
        <w:t>log and type;</w:t>
      </w:r>
    </w:p>
    <w:p w:rsidR="00027677" w:rsidRDefault="00027677" w:rsidP="002841A2">
      <w:pPr>
        <w:autoSpaceDE w:val="0"/>
        <w:autoSpaceDN w:val="0"/>
        <w:adjustRightInd w:val="0"/>
        <w:ind w:left="1224"/>
      </w:pPr>
      <w:r>
        <w:t>Return partial view _CoachingDetail.cshtml or _WarningDetail.cshtml with the log detail based on the log type.</w:t>
      </w:r>
    </w:p>
    <w:p w:rsidR="003665CE" w:rsidRDefault="003665CE" w:rsidP="00F67049">
      <w:pPr>
        <w:autoSpaceDE w:val="0"/>
        <w:autoSpaceDN w:val="0"/>
        <w:adjustRightInd w:val="0"/>
        <w:ind w:left="1224"/>
        <w:outlineLvl w:val="1"/>
      </w:pPr>
    </w:p>
    <w:p w:rsidR="00C707EF" w:rsidRDefault="00C707EF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" w:name="_Toc476664300"/>
      <w:r>
        <w:t xml:space="preserve">InitDetelete </w:t>
      </w:r>
      <w:r w:rsidR="003665CE">
        <w:t>–</w:t>
      </w:r>
      <w:r>
        <w:t xml:space="preserve"> HttpGet</w:t>
      </w:r>
      <w:bookmarkEnd w:id="17"/>
    </w:p>
    <w:p w:rsidR="008810B4" w:rsidRDefault="008810B4" w:rsidP="008C27B9">
      <w:pPr>
        <w:autoSpaceDE w:val="0"/>
        <w:autoSpaceDN w:val="0"/>
        <w:adjustRightInd w:val="0"/>
        <w:ind w:left="1224"/>
      </w:pPr>
      <w:r>
        <w:t>Create an EmployeeLog object with the log id and type passed in;</w:t>
      </w:r>
    </w:p>
    <w:p w:rsidR="008810B4" w:rsidRDefault="008810B4" w:rsidP="008C27B9">
      <w:pPr>
        <w:autoSpaceDE w:val="0"/>
        <w:autoSpaceDN w:val="0"/>
        <w:adjustRightInd w:val="0"/>
        <w:ind w:left="1224"/>
      </w:pPr>
      <w:r>
        <w:t>Return partial view _Delete.cshtml with the EmployeeLog object created.</w:t>
      </w:r>
    </w:p>
    <w:p w:rsidR="003665CE" w:rsidRDefault="003665CE" w:rsidP="00F67049">
      <w:pPr>
        <w:autoSpaceDE w:val="0"/>
        <w:autoSpaceDN w:val="0"/>
        <w:adjustRightInd w:val="0"/>
        <w:ind w:left="1224"/>
        <w:outlineLvl w:val="1"/>
      </w:pPr>
    </w:p>
    <w:p w:rsidR="00C707EF" w:rsidRDefault="00C707EF" w:rsidP="00FF20F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76664301"/>
      <w:r>
        <w:t xml:space="preserve">Delete </w:t>
      </w:r>
      <w:r w:rsidR="00362795">
        <w:t>–</w:t>
      </w:r>
      <w:r>
        <w:t xml:space="preserve"> HttpPost</w:t>
      </w:r>
      <w:bookmarkEnd w:id="18"/>
    </w:p>
    <w:p w:rsidR="00362795" w:rsidRDefault="00362795" w:rsidP="00721F73">
      <w:pPr>
        <w:autoSpaceDE w:val="0"/>
        <w:autoSpaceDN w:val="0"/>
        <w:adjustRightInd w:val="0"/>
        <w:ind w:left="1224"/>
      </w:pPr>
      <w:r>
        <w:t>Delete the given log by calling EmployeeLogService.Delete;</w:t>
      </w:r>
    </w:p>
    <w:p w:rsidR="00362795" w:rsidRDefault="00362795" w:rsidP="00721F73">
      <w:pPr>
        <w:autoSpaceDE w:val="0"/>
        <w:autoSpaceDN w:val="0"/>
        <w:adjustRightInd w:val="0"/>
        <w:ind w:left="1224"/>
      </w:pPr>
      <w:r>
        <w:t>If success, set ViewBag.Success message;</w:t>
      </w:r>
    </w:p>
    <w:p w:rsidR="00362795" w:rsidRDefault="00362795" w:rsidP="00721F73">
      <w:pPr>
        <w:autoSpaceDE w:val="0"/>
        <w:autoSpaceDN w:val="0"/>
        <w:adjustRightInd w:val="0"/>
        <w:ind w:left="1224"/>
      </w:pPr>
      <w:r>
        <w:t>Else set ViewBag.Fail message;</w:t>
      </w:r>
    </w:p>
    <w:p w:rsidR="00362795" w:rsidRPr="00AD5A2E" w:rsidRDefault="00362795" w:rsidP="00721F73">
      <w:pPr>
        <w:autoSpaceDE w:val="0"/>
        <w:autoSpaceDN w:val="0"/>
        <w:adjustRightInd w:val="0"/>
        <w:ind w:left="1224"/>
      </w:pPr>
      <w:r>
        <w:t>Return view SearchForDelete.cshtml.</w:t>
      </w: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9" w:name="_Toc476664302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9"/>
    </w:p>
    <w:p w:rsidR="009B2A2F" w:rsidRDefault="00F350AD" w:rsidP="009B2A2F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0" w:name="_Toc476664303"/>
      <w:r>
        <w:t>Inactivate Employee Logs</w:t>
      </w:r>
      <w:r w:rsidR="009B2A2F">
        <w:t xml:space="preserve"> (Views\</w:t>
      </w:r>
      <w:r w:rsidR="006D3618">
        <w:t>EmployeeLog</w:t>
      </w:r>
      <w:r w:rsidR="009B2A2F">
        <w:t>\</w:t>
      </w:r>
      <w:r w:rsidR="006D3618">
        <w:t>SearchForInactivate</w:t>
      </w:r>
      <w:r w:rsidR="009B2A2F">
        <w:t>.cshtml)</w:t>
      </w:r>
      <w:bookmarkEnd w:id="20"/>
    </w:p>
    <w:p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76664304"/>
      <w:r>
        <w:t>Razor pages comprising Web Page</w:t>
      </w:r>
      <w:bookmarkEnd w:id="21"/>
    </w:p>
    <w:p w:rsidR="00EB6ACA" w:rsidRDefault="00EB6ACA" w:rsidP="00BF4DAB">
      <w:pPr>
        <w:autoSpaceDE w:val="0"/>
        <w:autoSpaceDN w:val="0"/>
        <w:adjustRightInd w:val="0"/>
        <w:ind w:left="1224"/>
      </w:pPr>
      <w:r>
        <w:t>EmployeeLogSelectEditorViewModel.cshtml</w:t>
      </w:r>
    </w:p>
    <w:p w:rsidR="00BF4DAB" w:rsidRDefault="00BF4DAB" w:rsidP="00BF4DAB">
      <w:pPr>
        <w:autoSpaceDE w:val="0"/>
        <w:autoSpaceDN w:val="0"/>
        <w:adjustRightInd w:val="0"/>
        <w:ind w:left="1224"/>
      </w:pPr>
      <w:r w:rsidRPr="00BA1997">
        <w:t>_SearchEmployeeLogResultPartial.cshtml</w:t>
      </w:r>
    </w:p>
    <w:p w:rsidR="00721D83" w:rsidRDefault="00721D83" w:rsidP="00412766">
      <w:pPr>
        <w:autoSpaceDE w:val="0"/>
        <w:autoSpaceDN w:val="0"/>
        <w:adjustRightInd w:val="0"/>
        <w:ind w:left="1224"/>
      </w:pPr>
      <w:r w:rsidRPr="00AB048D">
        <w:t>_InactivatePartial.cshtml</w:t>
      </w:r>
    </w:p>
    <w:p w:rsidR="00752BA0" w:rsidRDefault="00752BA0" w:rsidP="00412766">
      <w:pPr>
        <w:autoSpaceDE w:val="0"/>
        <w:autoSpaceDN w:val="0"/>
        <w:adjustRightInd w:val="0"/>
        <w:ind w:left="1224"/>
      </w:pPr>
      <w:r>
        <w:t>_ReasonPartial.cshtml</w:t>
      </w:r>
    </w:p>
    <w:p w:rsidR="00752BA0" w:rsidRDefault="00752BA0" w:rsidP="00412766">
      <w:pPr>
        <w:autoSpaceDE w:val="0"/>
        <w:autoSpaceDN w:val="0"/>
        <w:adjustRightInd w:val="0"/>
        <w:ind w:left="1224"/>
      </w:pPr>
      <w:r>
        <w:t>_CommentPartial.cshtml</w:t>
      </w:r>
    </w:p>
    <w:p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76664305"/>
      <w:r>
        <w:t>Layout Page</w:t>
      </w:r>
      <w:bookmarkEnd w:id="22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76664306"/>
      <w:r>
        <w:t>Screen</w:t>
      </w:r>
      <w:r w:rsidR="001D2F61">
        <w:t>s</w:t>
      </w:r>
      <w:r>
        <w:t>hot</w:t>
      </w:r>
      <w:bookmarkEnd w:id="23"/>
    </w:p>
    <w:p w:rsidR="007E7903" w:rsidRDefault="007E7903" w:rsidP="007E7903"/>
    <w:p w:rsidR="006D0502" w:rsidRDefault="00AE7456" w:rsidP="007E7903">
      <w:r>
        <w:rPr>
          <w:noProof/>
        </w:rPr>
        <w:drawing>
          <wp:inline distT="0" distB="0" distL="0" distR="0">
            <wp:extent cx="4472940" cy="19202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D5" w:rsidRDefault="00206ED5" w:rsidP="007E7903"/>
    <w:p w:rsidR="00206ED5" w:rsidRDefault="00120800" w:rsidP="007E7903">
      <w:r>
        <w:rPr>
          <w:noProof/>
        </w:rPr>
        <w:lastRenderedPageBreak/>
        <w:drawing>
          <wp:inline distT="0" distB="0" distL="0" distR="0">
            <wp:extent cx="5486400" cy="2514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74" w:rsidRDefault="004B6F74" w:rsidP="007E7903"/>
    <w:p w:rsidR="004B6F74" w:rsidRDefault="004B6F74" w:rsidP="007E7903"/>
    <w:p w:rsidR="0082343D" w:rsidRDefault="0082343D" w:rsidP="007E7903"/>
    <w:p w:rsidR="0082343D" w:rsidRDefault="0082343D" w:rsidP="007E7903"/>
    <w:p w:rsidR="00FE2EFF" w:rsidRDefault="005D65BA" w:rsidP="007E7903">
      <w:r>
        <w:rPr>
          <w:noProof/>
        </w:rPr>
        <w:drawing>
          <wp:inline distT="0" distB="0" distL="0" distR="0">
            <wp:extent cx="5486400" cy="2819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ind w:left="72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476664307"/>
      <w:r>
        <w:t>Links</w:t>
      </w:r>
      <w:bookmarkEnd w:id="24"/>
      <w:r>
        <w:t xml:space="preserve"> </w:t>
      </w:r>
    </w:p>
    <w:p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76664308"/>
      <w:r>
        <w:t>Web Page Invoked Events</w:t>
      </w:r>
      <w:bookmarkEnd w:id="25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182B40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9E7CE4">
              <w:t>Employee Level</w:t>
            </w:r>
            <w:r w:rsidR="00182B40">
              <w:t xml:space="preserve"> </w:t>
            </w:r>
            <w:r>
              <w:t>from “</w:t>
            </w:r>
            <w:r w:rsidR="009E7CE4">
              <w:t>Employee Level</w:t>
            </w:r>
            <w:r>
              <w:t>:” dropdown list</w:t>
            </w:r>
          </w:p>
        </w:tc>
        <w:tc>
          <w:tcPr>
            <w:tcW w:w="6300" w:type="dxa"/>
          </w:tcPr>
          <w:p w:rsidR="00B57532" w:rsidRDefault="00B57532" w:rsidP="00FF106C">
            <w:pPr>
              <w:tabs>
                <w:tab w:val="num" w:pos="2880"/>
              </w:tabs>
            </w:pPr>
            <w:r>
              <w:t>If a type is already selected, an ajax call is made to get all the emp</w:t>
            </w:r>
            <w:r w:rsidR="00F3547E">
              <w:t xml:space="preserve">loyees having active logs with the selected </w:t>
            </w:r>
            <w:r w:rsidR="009E7CE4">
              <w:t>Employee Level</w:t>
            </w:r>
            <w:r w:rsidR="00123FAB">
              <w:t xml:space="preserve"> </w:t>
            </w:r>
            <w:r w:rsidR="00F3547E">
              <w:t>and log type.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F636E0" w:rsidP="00FF106C">
            <w:pPr>
              <w:tabs>
                <w:tab w:val="num" w:pos="2880"/>
              </w:tabs>
            </w:pPr>
            <w:r>
              <w:t>Controller: EmployeeLog</w:t>
            </w:r>
          </w:p>
          <w:p w:rsidR="00F636E0" w:rsidRDefault="00F636E0" w:rsidP="00FF106C">
            <w:pPr>
              <w:tabs>
                <w:tab w:val="num" w:pos="2880"/>
              </w:tabs>
            </w:pPr>
            <w:r>
              <w:t>Action: GetEmployees</w:t>
            </w:r>
            <w:r w:rsidR="00EA5A0F">
              <w:t xml:space="preserve"> </w:t>
            </w:r>
          </w:p>
          <w:p w:rsidR="00B57532" w:rsidRDefault="00B57532" w:rsidP="00FF106C">
            <w:pPr>
              <w:tabs>
                <w:tab w:val="num" w:pos="2880"/>
              </w:tabs>
            </w:pPr>
          </w:p>
          <w:p w:rsidR="00B57532" w:rsidRPr="00E20AB4" w:rsidRDefault="00B57532" w:rsidP="00FF106C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FF106C">
            <w:pPr>
              <w:tabs>
                <w:tab w:val="num" w:pos="2880"/>
              </w:tabs>
            </w:pPr>
            <w:r>
              <w:lastRenderedPageBreak/>
              <w:t>Select a type from “Type:” dropdown list</w:t>
            </w:r>
          </w:p>
        </w:tc>
        <w:tc>
          <w:tcPr>
            <w:tcW w:w="6300" w:type="dxa"/>
          </w:tcPr>
          <w:p w:rsidR="00B61F53" w:rsidRDefault="00B61F53" w:rsidP="006034EC">
            <w:pPr>
              <w:tabs>
                <w:tab w:val="num" w:pos="2880"/>
              </w:tabs>
            </w:pPr>
            <w:r>
              <w:t xml:space="preserve">If a type is already selected, an ajax call is made to get all the employees having active logs with the selected </w:t>
            </w:r>
            <w:r w:rsidR="009E7CE4">
              <w:t xml:space="preserve">Employee Level </w:t>
            </w:r>
            <w:r>
              <w:t>and log type.</w:t>
            </w:r>
          </w:p>
          <w:p w:rsidR="009347E5" w:rsidRDefault="009347E5" w:rsidP="006034EC">
            <w:pPr>
              <w:tabs>
                <w:tab w:val="num" w:pos="2880"/>
              </w:tabs>
            </w:pPr>
          </w:p>
          <w:p w:rsidR="009347E5" w:rsidRDefault="009347E5" w:rsidP="006034EC">
            <w:pPr>
              <w:tabs>
                <w:tab w:val="num" w:pos="2880"/>
              </w:tabs>
            </w:pPr>
            <w:r>
              <w:t xml:space="preserve">Controller: EmployeeLog; </w:t>
            </w:r>
          </w:p>
          <w:p w:rsidR="009347E5" w:rsidRDefault="009347E5" w:rsidP="006034EC">
            <w:pPr>
              <w:tabs>
                <w:tab w:val="num" w:pos="2880"/>
              </w:tabs>
            </w:pPr>
            <w:r>
              <w:t>Action: GetEmployees</w:t>
            </w:r>
          </w:p>
          <w:p w:rsidR="00B61F53" w:rsidRDefault="00B61F53" w:rsidP="006034EC">
            <w:pPr>
              <w:tabs>
                <w:tab w:val="num" w:pos="2880"/>
              </w:tabs>
            </w:pPr>
          </w:p>
          <w:p w:rsidR="00B61F53" w:rsidRPr="00E20AB4" w:rsidRDefault="00B61F53" w:rsidP="006034EC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 xml:space="preserve">An ajax call is posted back with selected </w:t>
            </w:r>
            <w:r w:rsidR="009E7CE4">
              <w:t>Employee Level</w:t>
            </w:r>
            <w:r>
              <w:t>, type, and employee:</w:t>
            </w:r>
          </w:p>
          <w:p w:rsidR="005E1317" w:rsidRDefault="005E1317" w:rsidP="00FF106C">
            <w:pPr>
              <w:tabs>
                <w:tab w:val="num" w:pos="2880"/>
              </w:tabs>
            </w:pPr>
          </w:p>
          <w:p w:rsidR="00B61F53" w:rsidRDefault="00B61F53" w:rsidP="00FF106C">
            <w:pPr>
              <w:tabs>
                <w:tab w:val="num" w:pos="2880"/>
              </w:tabs>
            </w:pPr>
            <w:r>
              <w:t>Controller: EmployeeLog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  <w:r>
              <w:t>Action: SearchForInactivate [HttpPost]</w:t>
            </w:r>
          </w:p>
        </w:tc>
      </w:tr>
      <w:tr w:rsidR="00B61F53" w:rsidTr="00301A4A">
        <w:tc>
          <w:tcPr>
            <w:tcW w:w="2250" w:type="dxa"/>
          </w:tcPr>
          <w:p w:rsidR="00B61F53" w:rsidRDefault="0076027F" w:rsidP="0076027F">
            <w:pPr>
              <w:tabs>
                <w:tab w:val="num" w:pos="2880"/>
              </w:tabs>
            </w:pPr>
            <w:r>
              <w:t>Check</w:t>
            </w:r>
            <w:r w:rsidR="00B61F53">
              <w:t>/</w:t>
            </w:r>
            <w:r>
              <w:t>Uncheck</w:t>
            </w:r>
            <w:r w:rsidR="00B61F53">
              <w:t xml:space="preserve"> any log(s) from the search result.</w:t>
            </w:r>
          </w:p>
        </w:tc>
        <w:tc>
          <w:tcPr>
            <w:tcW w:w="6300" w:type="dxa"/>
          </w:tcPr>
          <w:p w:rsidR="00B61F53" w:rsidRDefault="00B61F53" w:rsidP="00994914">
            <w:pPr>
              <w:tabs>
                <w:tab w:val="num" w:pos="2880"/>
              </w:tabs>
            </w:pPr>
            <w:r>
              <w:t>Javascript hideShowInactivateLink() is called to show/hide “Inactivate” link button.</w:t>
            </w:r>
          </w:p>
          <w:p w:rsidR="00B61F53" w:rsidRDefault="00B61F53" w:rsidP="00994914">
            <w:pPr>
              <w:tabs>
                <w:tab w:val="num" w:pos="2880"/>
              </w:tabs>
            </w:pPr>
          </w:p>
          <w:p w:rsidR="00B61F53" w:rsidRDefault="00B61F53" w:rsidP="00994914">
            <w:pPr>
              <w:tabs>
                <w:tab w:val="num" w:pos="2880"/>
              </w:tabs>
            </w:pPr>
            <w:r>
              <w:t>If more than one log selected, “Inactivate” link button displays. Otherwise, “Inactivate” link button hides.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Click on “Inactivate” link button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jQuery $(‘body’).on(‘click’, ‘.modal-link’) function is called.</w:t>
            </w:r>
          </w:p>
          <w:p w:rsidR="00B61F53" w:rsidRDefault="00B61F53" w:rsidP="00FF106C">
            <w:pPr>
              <w:tabs>
                <w:tab w:val="num" w:pos="2880"/>
              </w:tabs>
            </w:pPr>
          </w:p>
          <w:p w:rsidR="00B61F53" w:rsidRDefault="00B61F53" w:rsidP="00FF106C">
            <w:pPr>
              <w:tabs>
                <w:tab w:val="num" w:pos="2880"/>
              </w:tabs>
            </w:pPr>
            <w:r>
              <w:t>“Inactivate Employee Log” modal dialog displays.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If the selected reason is “Other”, a text box displays</w:t>
            </w:r>
            <w:r w:rsidR="00192B26">
              <w:t>.</w:t>
            </w:r>
          </w:p>
        </w:tc>
      </w:tr>
      <w:tr w:rsidR="006034EC" w:rsidTr="00301A4A">
        <w:tc>
          <w:tcPr>
            <w:tcW w:w="2250" w:type="dxa"/>
          </w:tcPr>
          <w:p w:rsidR="006034EC" w:rsidRDefault="003124B5" w:rsidP="003124B5">
            <w:pPr>
              <w:tabs>
                <w:tab w:val="num" w:pos="2880"/>
              </w:tabs>
            </w:pPr>
            <w:r>
              <w:t>Click on “Inactivate” button (modal dialog).</w:t>
            </w:r>
          </w:p>
        </w:tc>
        <w:tc>
          <w:tcPr>
            <w:tcW w:w="6300" w:type="dxa"/>
          </w:tcPr>
          <w:p w:rsidR="003124B5" w:rsidRDefault="003124B5" w:rsidP="003124B5">
            <w:pPr>
              <w:tabs>
                <w:tab w:val="num" w:pos="2880"/>
              </w:tabs>
            </w:pPr>
            <w:r>
              <w:t xml:space="preserve">An ajax call is posted </w:t>
            </w:r>
            <w:r w:rsidR="004C3169">
              <w:t xml:space="preserve">back </w:t>
            </w:r>
            <w:r>
              <w:t>with the following data: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Selected Log Ids;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Selected reason id;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Other reason text entered;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Comment entered.</w:t>
            </w:r>
          </w:p>
          <w:p w:rsidR="00102065" w:rsidRDefault="00102065" w:rsidP="003124B5">
            <w:pPr>
              <w:tabs>
                <w:tab w:val="num" w:pos="2880"/>
              </w:tabs>
            </w:pPr>
          </w:p>
          <w:p w:rsidR="00102065" w:rsidRDefault="00102065" w:rsidP="003124B5">
            <w:pPr>
              <w:tabs>
                <w:tab w:val="num" w:pos="2880"/>
              </w:tabs>
            </w:pPr>
            <w:r>
              <w:t>Controller: EmployeeLog</w:t>
            </w:r>
          </w:p>
          <w:p w:rsidR="003124B5" w:rsidRDefault="00102065" w:rsidP="003124B5">
            <w:pPr>
              <w:tabs>
                <w:tab w:val="num" w:pos="2880"/>
              </w:tabs>
            </w:pPr>
            <w:r>
              <w:t>Action: Inactivate [HttpPost]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A03E9B" w:rsidRDefault="00A03E9B" w:rsidP="003124B5">
            <w:pPr>
              <w:tabs>
                <w:tab w:val="num" w:pos="2880"/>
              </w:tabs>
            </w:pPr>
            <w:r>
              <w:t>“Inactivate Employee Log” modal dialog closes.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A03E9B" w:rsidRDefault="00A03E9B" w:rsidP="003124B5">
            <w:pPr>
              <w:tabs>
                <w:tab w:val="num" w:pos="2880"/>
              </w:tabs>
            </w:pPr>
            <w:r>
              <w:t>A message will display to indicate the inactivation</w:t>
            </w:r>
            <w:r w:rsidR="00A77382">
              <w:t xml:space="preserve"> process whether the inactivation process is successful.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854E4E" w:rsidRDefault="00854E4E" w:rsidP="003124B5">
            <w:pPr>
              <w:tabs>
                <w:tab w:val="num" w:pos="2880"/>
              </w:tabs>
            </w:pPr>
            <w:r>
              <w:t>If success:</w:t>
            </w:r>
          </w:p>
          <w:p w:rsidR="001F4432" w:rsidRDefault="00E46B59" w:rsidP="003124B5">
            <w:pPr>
              <w:tabs>
                <w:tab w:val="num" w:pos="2880"/>
              </w:tabs>
            </w:pPr>
            <w:r>
              <w:t>Display s</w:t>
            </w:r>
            <w:r w:rsidR="00854E4E">
              <w:t xml:space="preserve">uccess message </w:t>
            </w:r>
            <w:r w:rsidR="004B67BA">
              <w:t>(“The selected logs have been successfully inacti</w:t>
            </w:r>
            <w:r>
              <w:t>vated.”)</w:t>
            </w:r>
            <w:r w:rsidR="001F4432">
              <w:t>;</w:t>
            </w:r>
          </w:p>
          <w:p w:rsidR="001F4432" w:rsidRDefault="001F4432" w:rsidP="003124B5">
            <w:pPr>
              <w:tabs>
                <w:tab w:val="num" w:pos="2880"/>
              </w:tabs>
            </w:pPr>
            <w:r>
              <w:t>Hide s</w:t>
            </w:r>
            <w:r w:rsidR="00A77382">
              <w:t>earched result</w:t>
            </w:r>
            <w:r>
              <w:t>;</w:t>
            </w:r>
          </w:p>
          <w:p w:rsidR="00A77382" w:rsidRDefault="001F4432" w:rsidP="003124B5">
            <w:pPr>
              <w:tabs>
                <w:tab w:val="num" w:pos="2880"/>
              </w:tabs>
            </w:pPr>
            <w:r>
              <w:t xml:space="preserve">Reset </w:t>
            </w:r>
            <w:r w:rsidR="00A77382">
              <w:t>all three dropdowns (</w:t>
            </w:r>
            <w:r w:rsidR="009E7CE4">
              <w:t>Employee Level</w:t>
            </w:r>
            <w:r w:rsidR="00A77382">
              <w:t>, Type, and Employee)</w:t>
            </w:r>
            <w:r w:rsidR="0076535F">
              <w:t>.</w:t>
            </w:r>
          </w:p>
          <w:p w:rsidR="00854E4E" w:rsidRDefault="00854E4E" w:rsidP="003124B5">
            <w:pPr>
              <w:tabs>
                <w:tab w:val="num" w:pos="2880"/>
              </w:tabs>
            </w:pPr>
          </w:p>
          <w:p w:rsidR="00854E4E" w:rsidRDefault="00854E4E" w:rsidP="003124B5">
            <w:pPr>
              <w:tabs>
                <w:tab w:val="num" w:pos="2880"/>
              </w:tabs>
            </w:pPr>
            <w:r>
              <w:t>Otherwise:</w:t>
            </w:r>
          </w:p>
          <w:p w:rsidR="00854E4E" w:rsidRDefault="00A014C0" w:rsidP="00A014C0">
            <w:pPr>
              <w:tabs>
                <w:tab w:val="num" w:pos="2880"/>
              </w:tabs>
            </w:pPr>
            <w:r>
              <w:t>Display f</w:t>
            </w:r>
            <w:r w:rsidR="00FF5D63">
              <w:t xml:space="preserve">ail message </w:t>
            </w:r>
            <w:r w:rsidR="009126CC">
              <w:t xml:space="preserve">(“Failed to </w:t>
            </w:r>
            <w:r>
              <w:t>inactivate the selected logs.”).</w:t>
            </w:r>
          </w:p>
        </w:tc>
      </w:tr>
    </w:tbl>
    <w:p w:rsidR="00B57532" w:rsidRDefault="00B57532" w:rsidP="00B57532">
      <w:pPr>
        <w:autoSpaceDE w:val="0"/>
        <w:autoSpaceDN w:val="0"/>
        <w:adjustRightInd w:val="0"/>
        <w:ind w:left="1224"/>
        <w:outlineLvl w:val="1"/>
      </w:pPr>
    </w:p>
    <w:p w:rsidR="00BD7669" w:rsidRDefault="00BD7669">
      <w:pPr>
        <w:sectPr w:rsidR="00BD766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800" w:bottom="1440" w:left="1800" w:header="720" w:footer="720" w:gutter="0"/>
          <w:cols w:space="720"/>
        </w:sectPr>
      </w:pPr>
      <w:r>
        <w:br w:type="page"/>
      </w:r>
    </w:p>
    <w:p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476664309"/>
      <w:r>
        <w:lastRenderedPageBreak/>
        <w:t>Form Fields</w:t>
      </w:r>
      <w:bookmarkEnd w:id="26"/>
    </w:p>
    <w:p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427A90" w:rsidRPr="006E6AD3" w:rsidTr="0056454F">
        <w:tc>
          <w:tcPr>
            <w:tcW w:w="396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151B5" w:rsidRPr="006E6AD3" w:rsidTr="0056454F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r>
              <w:t>SearchForInactivate.cshtml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9E7CE4" w:rsidP="00E31B25">
            <w:pPr>
              <w:pStyle w:val="NormalTableText"/>
              <w:jc w:val="center"/>
            </w:pPr>
            <w:r>
              <w:t>Employee Level</w:t>
            </w:r>
            <w:r w:rsidR="008151B5">
              <w:t>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6E6AD3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AT_Module_Access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Type: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  <w:r>
              <w:t>logType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F50CBD" w:rsidP="006E6AD3">
            <w:pPr>
              <w:pStyle w:val="NormalTableText"/>
              <w:jc w:val="center"/>
            </w:pPr>
            <w:r>
              <w:t>e</w:t>
            </w:r>
            <w:r w:rsidR="008151B5">
              <w:t>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A84542" w:rsidRPr="00BD7669" w:rsidTr="005E79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84542" w:rsidRPr="00BD7669" w:rsidRDefault="00A84542" w:rsidP="00E31B25">
            <w:pPr>
              <w:pStyle w:val="NormalTableText"/>
            </w:pPr>
            <w:r>
              <w:t>Start display Search Result:</w:t>
            </w:r>
          </w:p>
        </w:tc>
      </w:tr>
      <w:tr w:rsidR="003E5287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r>
              <w:t>_SearchEmployeeLogResultPartial.cshtml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EmployeeLogSelectViewModel.EmployeeLogs.Count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checkall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8C2F90" w:rsidRPr="00BD7669" w:rsidTr="0056454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Default="008C2F90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287" w:rsidRDefault="003E5287" w:rsidP="0056454F">
            <w:pPr>
              <w:autoSpaceDE w:val="0"/>
              <w:autoSpaceDN w:val="0"/>
              <w:adjustRightInd w:val="0"/>
            </w:pPr>
            <w:r>
              <w:t>EmployeeLogSelectEditorViewModel.cshtml</w:t>
            </w:r>
          </w:p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EmployeeLogs[i].Selected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 xml:space="preserve">Or </w:t>
            </w:r>
          </w:p>
          <w:p w:rsidR="003E5287" w:rsidRPr="00BD7669" w:rsidRDefault="003E5287" w:rsidP="00795393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Employee_Hierarchy.Emp_Name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Employee_Hierarchy.Sup_Name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9F78B9">
            <w:pPr>
              <w:pStyle w:val="NormalTableText"/>
              <w:jc w:val="center"/>
            </w:pPr>
            <w:r>
              <w:t>Employee_Hierarchy.Emp_Name</w:t>
            </w:r>
          </w:p>
          <w:p w:rsidR="003E5287" w:rsidRPr="00BD7669" w:rsidRDefault="003E5287" w:rsidP="009F78B9">
            <w:pPr>
              <w:pStyle w:val="NormalTableText"/>
              <w:jc w:val="center"/>
            </w:pPr>
            <w:r>
              <w:t xml:space="preserve">(Employee_Hierarchy.Emp_ID = </w:t>
            </w:r>
            <w:r>
              <w:lastRenderedPageBreak/>
              <w:t>Coaching_log.SubmitterID or  Warning_Log.SubmitterID)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DIM_Status.Status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Coaching_Log.SubmittedDate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E31B25">
            <w:pPr>
              <w:pStyle w:val="NormalTableText"/>
              <w:jc w:val="center"/>
            </w:pPr>
            <w:r>
              <w:t>Warning_Log.SubmittedDate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EmployeeLogs[i].ID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Coaching_Log.CoachingID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E31B25">
            <w:pPr>
              <w:pStyle w:val="NormalTableText"/>
              <w:jc w:val="center"/>
            </w:pPr>
            <w:r>
              <w:t>Warning_Log.WarningID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r>
              <w:t>EmployeeLogs[i].FormName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4C2B83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3E5287" w:rsidRDefault="003E5287" w:rsidP="004C2B83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4C2B83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r>
              <w:t>EmployeeLogs[i].StatusId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D36CDF">
            <w:pPr>
              <w:pStyle w:val="NormalTableText"/>
              <w:jc w:val="center"/>
            </w:pPr>
            <w:r>
              <w:t>Coaching_Log.StatusId if selected Type is “Coaching”</w:t>
            </w:r>
          </w:p>
          <w:p w:rsidR="003E5287" w:rsidRDefault="003E5287" w:rsidP="00D36CDF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D36CDF">
            <w:pPr>
              <w:pStyle w:val="NormalTableText"/>
              <w:jc w:val="center"/>
            </w:pPr>
            <w:r>
              <w:t>Warning_Log.StatusId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r>
              <w:t>EmployeeLogs[i].PreviousStatusId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AT_Coaching_Inactivate_Reactivate_Audit.LastKnownStatus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1F084B" w:rsidRPr="00BD7669" w:rsidTr="0056454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pPr>
              <w:pStyle w:val="NormalTableText"/>
            </w:pPr>
          </w:p>
        </w:tc>
      </w:tr>
      <w:tr w:rsidR="001F084B" w:rsidRPr="00BD7669" w:rsidTr="008A79F3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084B" w:rsidRPr="00BD7669" w:rsidRDefault="001F084B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2A25AB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r>
              <w:t>_InactivatePartial.cshtml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AT_Action_Reasons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</w:tbl>
    <w:p w:rsidR="003B29FF" w:rsidRDefault="003B29FF" w:rsidP="00E51074">
      <w:pPr>
        <w:autoSpaceDE w:val="0"/>
        <w:autoSpaceDN w:val="0"/>
        <w:adjustRightInd w:val="0"/>
        <w:ind w:left="1224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E82124" w:rsidRDefault="00E82124" w:rsidP="00E8212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7" w:name="_Toc476664310"/>
      <w:r>
        <w:lastRenderedPageBreak/>
        <w:t>Reassign Employee Logs (Views\EmployeeLog\SearchForReassign.cshtml)</w:t>
      </w:r>
      <w:bookmarkEnd w:id="27"/>
    </w:p>
    <w:p w:rsidR="0000522C" w:rsidRDefault="00CC11CD" w:rsidP="0000522C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" w:name="_Toc476664311"/>
      <w:r>
        <w:t>Razor pages comprising Web Page</w:t>
      </w:r>
      <w:bookmarkEnd w:id="28"/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EmployeeLogSelectEditorViewModel.cshtml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 w:rsidRPr="00BA1997">
        <w:t>_SearchEmployeeLogResultPartial.cshtml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 w:rsidRPr="00AB048D">
        <w:t>_</w:t>
      </w:r>
      <w:r w:rsidR="006115CA">
        <w:t>Reassign</w:t>
      </w:r>
      <w:r w:rsidRPr="00AB048D">
        <w:t>Partial.cshtml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_ReasonPartial.cshtml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_CommentPartial.cshtml</w:t>
      </w:r>
    </w:p>
    <w:p w:rsidR="008855D9" w:rsidRDefault="008855D9" w:rsidP="008855D9">
      <w:pPr>
        <w:autoSpaceDE w:val="0"/>
        <w:autoSpaceDN w:val="0"/>
        <w:adjustRightInd w:val="0"/>
        <w:ind w:left="1224"/>
        <w:outlineLvl w:val="1"/>
      </w:pPr>
    </w:p>
    <w:p w:rsidR="00E90BF4" w:rsidRDefault="00E90BF4" w:rsidP="00E90BF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76664312"/>
      <w:r>
        <w:t>Layout Page</w:t>
      </w:r>
      <w:bookmarkEnd w:id="29"/>
    </w:p>
    <w:p w:rsidR="008855D9" w:rsidRDefault="008855D9" w:rsidP="00E90BF4">
      <w:pPr>
        <w:pStyle w:val="NormalTableText"/>
        <w:ind w:left="792" w:firstLine="432"/>
      </w:pPr>
      <w:r>
        <w:t>Views\Shared\_Layoutcshtml</w:t>
      </w:r>
    </w:p>
    <w:p w:rsidR="00FD06A2" w:rsidRDefault="00FD06A2" w:rsidP="00E90BF4">
      <w:pPr>
        <w:pStyle w:val="NormalTableText"/>
        <w:ind w:left="792" w:firstLine="432"/>
      </w:pPr>
    </w:p>
    <w:p w:rsidR="00FD06A2" w:rsidRDefault="00FD06A2" w:rsidP="00FD06A2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76664313"/>
      <w:r>
        <w:t>Screenshot</w:t>
      </w:r>
      <w:bookmarkEnd w:id="30"/>
    </w:p>
    <w:p w:rsidR="008855D9" w:rsidRDefault="00666A60" w:rsidP="008855D9">
      <w:r>
        <w:rPr>
          <w:noProof/>
        </w:rPr>
        <w:drawing>
          <wp:inline distT="0" distB="0" distL="0" distR="0">
            <wp:extent cx="4046220" cy="1905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03" w:rsidRDefault="009E3603" w:rsidP="008855D9"/>
    <w:p w:rsidR="008855D9" w:rsidRDefault="008855D9" w:rsidP="008855D9"/>
    <w:p w:rsidR="008855D9" w:rsidRDefault="00744D2F" w:rsidP="008855D9">
      <w:r>
        <w:rPr>
          <w:noProof/>
        </w:rPr>
        <w:drawing>
          <wp:inline distT="0" distB="0" distL="0" distR="0">
            <wp:extent cx="5478780" cy="2110740"/>
            <wp:effectExtent l="0" t="0" r="762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8855D9" w:rsidRDefault="008855D9" w:rsidP="008855D9"/>
    <w:p w:rsidR="008855D9" w:rsidRDefault="008855D9" w:rsidP="008855D9"/>
    <w:p w:rsidR="008855D9" w:rsidRDefault="008855D9" w:rsidP="008855D9"/>
    <w:p w:rsidR="00B25490" w:rsidRDefault="00AE6F99" w:rsidP="008855D9">
      <w:r>
        <w:rPr>
          <w:noProof/>
        </w:rPr>
        <w:lastRenderedPageBreak/>
        <w:drawing>
          <wp:inline distT="0" distB="0" distL="0" distR="0">
            <wp:extent cx="5478780" cy="2735580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3D35F1" w:rsidRDefault="003D35F1">
      <w:r>
        <w:br w:type="page"/>
      </w:r>
    </w:p>
    <w:p w:rsidR="00F954F5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76664314"/>
      <w:r>
        <w:lastRenderedPageBreak/>
        <w:t>Links</w:t>
      </w:r>
      <w:bookmarkEnd w:id="31"/>
    </w:p>
    <w:p w:rsidR="00F954F5" w:rsidRDefault="00F954F5" w:rsidP="006935D0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F954F5" w:rsidRDefault="00F954F5" w:rsidP="00F954F5">
      <w:pPr>
        <w:pStyle w:val="ListParagraph"/>
        <w:autoSpaceDE w:val="0"/>
        <w:autoSpaceDN w:val="0"/>
        <w:adjustRightInd w:val="0"/>
        <w:ind w:left="1224"/>
        <w:outlineLvl w:val="1"/>
      </w:pPr>
    </w:p>
    <w:p w:rsidR="008855D9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76664315"/>
      <w:r>
        <w:t>Web Page Invoked Events</w:t>
      </w:r>
      <w:bookmarkEnd w:id="32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8855D9" w:rsidTr="00D872D6">
        <w:trPr>
          <w:tblHeader/>
        </w:trPr>
        <w:tc>
          <w:tcPr>
            <w:tcW w:w="225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8855D9" w:rsidTr="00D872D6">
        <w:tc>
          <w:tcPr>
            <w:tcW w:w="2250" w:type="dxa"/>
          </w:tcPr>
          <w:p w:rsidR="008855D9" w:rsidRPr="00E20AB4" w:rsidRDefault="008855D9" w:rsidP="009E7CE4">
            <w:pPr>
              <w:tabs>
                <w:tab w:val="num" w:pos="2880"/>
              </w:tabs>
            </w:pPr>
            <w:r>
              <w:t xml:space="preserve">Select  </w:t>
            </w:r>
            <w:r w:rsidR="009E7CE4">
              <w:t>Employee Level</w:t>
            </w:r>
            <w:r w:rsidR="00AF1734">
              <w:t xml:space="preserve"> </w:t>
            </w:r>
            <w:r>
              <w:t>from “</w:t>
            </w:r>
            <w:r w:rsidR="009E7CE4">
              <w:t>Employee Level</w:t>
            </w:r>
            <w:r>
              <w:t>:” dropdown list</w:t>
            </w:r>
          </w:p>
        </w:tc>
        <w:tc>
          <w:tcPr>
            <w:tcW w:w="6570" w:type="dxa"/>
          </w:tcPr>
          <w:p w:rsidR="00343AD0" w:rsidRDefault="00343AD0" w:rsidP="00B424C5">
            <w:pPr>
              <w:tabs>
                <w:tab w:val="num" w:pos="2880"/>
              </w:tabs>
            </w:pPr>
            <w:r>
              <w:t xml:space="preserve">An ajax call is made to get all pending statuses for the selected </w:t>
            </w:r>
            <w:r w:rsidR="009E7CE4">
              <w:t>Employee Level</w:t>
            </w:r>
            <w:r>
              <w:t>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8855D9" w:rsidRPr="00E20AB4" w:rsidRDefault="00343AD0" w:rsidP="00B424C5">
            <w:pPr>
              <w:tabs>
                <w:tab w:val="num" w:pos="2880"/>
              </w:tabs>
            </w:pPr>
            <w:r>
              <w:t>Action: GetPendingStatuses</w:t>
            </w:r>
          </w:p>
        </w:tc>
      </w:tr>
      <w:tr w:rsidR="008855D9" w:rsidTr="00D872D6">
        <w:tc>
          <w:tcPr>
            <w:tcW w:w="2250" w:type="dxa"/>
          </w:tcPr>
          <w:p w:rsidR="008855D9" w:rsidRPr="00E20AB4" w:rsidRDefault="008855D9" w:rsidP="005535DA">
            <w:pPr>
              <w:tabs>
                <w:tab w:val="num" w:pos="2880"/>
              </w:tabs>
            </w:pPr>
            <w:r>
              <w:t xml:space="preserve">Select a </w:t>
            </w:r>
            <w:r w:rsidR="005535DA">
              <w:t>status from “Status</w:t>
            </w:r>
            <w:r>
              <w:t>:” dropdown list</w:t>
            </w:r>
          </w:p>
        </w:tc>
        <w:tc>
          <w:tcPr>
            <w:tcW w:w="6570" w:type="dxa"/>
          </w:tcPr>
          <w:p w:rsidR="008855D9" w:rsidRDefault="00ED3E92" w:rsidP="00B424C5">
            <w:pPr>
              <w:tabs>
                <w:tab w:val="num" w:pos="2880"/>
              </w:tabs>
            </w:pPr>
            <w:r>
              <w:t>An ajax call is made to get all pending reviewers</w:t>
            </w:r>
            <w:r w:rsidR="00591948">
              <w:t xml:space="preserve"> for the selected </w:t>
            </w:r>
            <w:r w:rsidR="009E7CE4">
              <w:t>Employee Level</w:t>
            </w:r>
            <w:r w:rsidR="00B71E55">
              <w:t xml:space="preserve"> </w:t>
            </w:r>
            <w:r w:rsidR="00591948">
              <w:t>and status</w:t>
            </w:r>
            <w:r w:rsidR="00014257">
              <w:t>.</w:t>
            </w:r>
          </w:p>
          <w:p w:rsidR="00014257" w:rsidRDefault="00014257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Controller: EmployeeLog; 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157238">
              <w:t>GetPendingReviewers</w:t>
            </w:r>
          </w:p>
          <w:p w:rsidR="00014257" w:rsidRDefault="00014257" w:rsidP="00B424C5">
            <w:pPr>
              <w:tabs>
                <w:tab w:val="num" w:pos="2880"/>
              </w:tabs>
            </w:pPr>
          </w:p>
          <w:p w:rsidR="00014257" w:rsidRPr="00E20AB4" w:rsidRDefault="00014257" w:rsidP="00B424C5">
            <w:pPr>
              <w:tabs>
                <w:tab w:val="num" w:pos="2880"/>
              </w:tabs>
            </w:pPr>
            <w:r>
              <w:t>“Pending Reviewer:” dropdownlist will be populated with the result from the ajax call.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 xml:space="preserve">Select </w:t>
            </w:r>
            <w:r w:rsidR="0040272D">
              <w:t>a reviewer from “Pending Reviewer:</w:t>
            </w:r>
            <w:r>
              <w:t>” dropdown</w:t>
            </w:r>
          </w:p>
          <w:p w:rsidR="008855D9" w:rsidRPr="00E20AB4" w:rsidRDefault="008855D9" w:rsidP="00B424C5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 xml:space="preserve">An ajax call is posted back with selected </w:t>
            </w:r>
            <w:r w:rsidR="009E7CE4">
              <w:t>Employee Level</w:t>
            </w:r>
            <w:r>
              <w:t xml:space="preserve">, </w:t>
            </w:r>
            <w:r w:rsidR="00820F55">
              <w:t>status, and reviewer</w:t>
            </w:r>
            <w:r>
              <w:t>: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8855D9" w:rsidRPr="00E20AB4" w:rsidRDefault="008855D9" w:rsidP="00E5211D">
            <w:pPr>
              <w:tabs>
                <w:tab w:val="num" w:pos="2880"/>
              </w:tabs>
            </w:pPr>
            <w:r>
              <w:t>Action: SearchFor</w:t>
            </w:r>
            <w:r w:rsidR="00E5211D">
              <w:t>Reassign</w:t>
            </w:r>
            <w:r>
              <w:t xml:space="preserve"> [HttpPost]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Check/Uncheck any log(s) from the search result.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Javascript hideShow</w:t>
            </w:r>
            <w:r w:rsidR="001B769C">
              <w:t>Reassign</w:t>
            </w:r>
            <w:r>
              <w:t>Link() is called to show/hide “</w:t>
            </w:r>
            <w:r w:rsidR="00742796">
              <w:t>Reassign</w:t>
            </w:r>
            <w:r>
              <w:t>” link button.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E61626">
            <w:pPr>
              <w:tabs>
                <w:tab w:val="num" w:pos="2880"/>
              </w:tabs>
            </w:pPr>
            <w:r>
              <w:t>If more than one log selected, “</w:t>
            </w:r>
            <w:r w:rsidR="008A601B">
              <w:t>Reassign</w:t>
            </w:r>
            <w:r>
              <w:t>” link button displays. Otherwise, “</w:t>
            </w:r>
            <w:r w:rsidR="00E61626">
              <w:t>Reassign</w:t>
            </w:r>
            <w:r>
              <w:t>” link button hides.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7E592F">
            <w:pPr>
              <w:tabs>
                <w:tab w:val="num" w:pos="2880"/>
              </w:tabs>
            </w:pPr>
            <w:r>
              <w:t>Click on “</w:t>
            </w:r>
            <w:r w:rsidR="007E592F">
              <w:t>Reassign</w:t>
            </w:r>
            <w:r>
              <w:t>” link button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jQuery $(‘body’).on(‘click’, ‘.modal-link’) function is called.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3B092A">
            <w:pPr>
              <w:tabs>
                <w:tab w:val="num" w:pos="2880"/>
              </w:tabs>
            </w:pPr>
            <w:r>
              <w:t>“</w:t>
            </w:r>
            <w:r w:rsidR="003B092A">
              <w:t>Reassign</w:t>
            </w:r>
            <w:r>
              <w:t xml:space="preserve"> Employee Log</w:t>
            </w:r>
            <w:r w:rsidR="00A30269">
              <w:t>s</w:t>
            </w:r>
            <w:r>
              <w:t>” modal dialog displays.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If the selected reason is “Other”, a text box displays.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3C267C">
            <w:pPr>
              <w:tabs>
                <w:tab w:val="num" w:pos="2880"/>
              </w:tabs>
            </w:pPr>
            <w:r>
              <w:t>Click on “</w:t>
            </w:r>
            <w:r w:rsidR="003C267C">
              <w:t>Reassign</w:t>
            </w:r>
            <w:r>
              <w:t>” button (modal dialog).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Selected Log Ids;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Selected reason id;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Other reason text entered;</w:t>
            </w:r>
          </w:p>
          <w:p w:rsidR="00743CE6" w:rsidRDefault="00743CE6" w:rsidP="00B424C5">
            <w:pPr>
              <w:tabs>
                <w:tab w:val="num" w:pos="2880"/>
              </w:tabs>
            </w:pPr>
            <w:r>
              <w:t>Employee Id assigned to;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Comment entered.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BB374A">
              <w:t>Reassign</w:t>
            </w:r>
            <w:r>
              <w:t xml:space="preserve"> [HttpPost]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“</w:t>
            </w:r>
            <w:r w:rsidR="008F1C0A">
              <w:t>Reassign</w:t>
            </w:r>
            <w:r>
              <w:t xml:space="preserve"> Employee Log</w:t>
            </w:r>
            <w:r w:rsidR="008F1C0A">
              <w:t>s</w:t>
            </w:r>
            <w:r>
              <w:t>” modal dialog closes.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A message will display to indicate</w:t>
            </w:r>
            <w:r w:rsidR="001A2E5B">
              <w:t xml:space="preserve"> </w:t>
            </w:r>
            <w:r w:rsidR="004E6FA5">
              <w:t>if</w:t>
            </w:r>
            <w:r>
              <w:t xml:space="preserve"> the </w:t>
            </w:r>
            <w:r w:rsidR="001A2E5B">
              <w:t>reassignment</w:t>
            </w:r>
            <w:r>
              <w:t xml:space="preserve">  is successful.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If success: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Success message (“The selected logs have been successfully </w:t>
            </w:r>
            <w:r w:rsidR="000317AA">
              <w:t>reassigned</w:t>
            </w:r>
            <w:r>
              <w:t>.”)  will be displayed. Searched result will hide and all the three dropdowns (</w:t>
            </w:r>
            <w:r w:rsidR="009E7CE4">
              <w:t>Employee Level</w:t>
            </w:r>
            <w:r>
              <w:t xml:space="preserve">, </w:t>
            </w:r>
            <w:r w:rsidR="002C3534">
              <w:t>Status</w:t>
            </w:r>
            <w:r>
              <w:t xml:space="preserve">, and </w:t>
            </w:r>
            <w:r w:rsidR="002C3534">
              <w:t>Pending Reviewer</w:t>
            </w:r>
            <w:r>
              <w:t>) will reset to default values.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Otherwise:</w:t>
            </w:r>
          </w:p>
          <w:p w:rsidR="008855D9" w:rsidRDefault="008855D9" w:rsidP="00D667E3">
            <w:pPr>
              <w:tabs>
                <w:tab w:val="num" w:pos="2880"/>
              </w:tabs>
            </w:pPr>
            <w:r>
              <w:t xml:space="preserve">Fail message (“Failed to </w:t>
            </w:r>
            <w:r w:rsidR="00D667E3">
              <w:t>reassign</w:t>
            </w:r>
            <w:r>
              <w:t xml:space="preserve"> the selected logs.”) will display.</w:t>
            </w:r>
          </w:p>
        </w:tc>
      </w:tr>
    </w:tbl>
    <w:p w:rsidR="008855D9" w:rsidRDefault="008855D9" w:rsidP="008855D9">
      <w:pPr>
        <w:sectPr w:rsidR="008855D9">
          <w:footerReference w:type="default" r:id="rId22"/>
          <w:pgSz w:w="12240" w:h="15840"/>
          <w:pgMar w:top="1440" w:right="1800" w:bottom="1440" w:left="1800" w:header="720" w:footer="720" w:gutter="0"/>
          <w:cols w:space="720"/>
        </w:sectPr>
      </w:pPr>
    </w:p>
    <w:p w:rsidR="00E9045D" w:rsidRDefault="00E9045D" w:rsidP="00E9045D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476664316"/>
      <w:r>
        <w:lastRenderedPageBreak/>
        <w:t>Form Fields</w:t>
      </w:r>
      <w:bookmarkEnd w:id="33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8855D9" w:rsidRPr="006E6AD3" w:rsidTr="00CA56C1">
        <w:tc>
          <w:tcPr>
            <w:tcW w:w="39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855D9" w:rsidRPr="006E6AD3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6E6AD3" w:rsidRDefault="008855D9" w:rsidP="00193B2C">
            <w:r>
              <w:t>SearchFor</w:t>
            </w:r>
            <w:r w:rsidR="00193B2C">
              <w:t>Reassign</w:t>
            </w:r>
            <w:r>
              <w:t>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9E7CE4" w:rsidP="00B424C5">
            <w:pPr>
              <w:pStyle w:val="NormalTableText"/>
              <w:jc w:val="center"/>
            </w:pPr>
            <w:r>
              <w:t>Employee Level</w:t>
            </w:r>
            <w:r w:rsidR="008855D9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</w:pPr>
          </w:p>
        </w:tc>
      </w:tr>
      <w:tr w:rsidR="008855D9" w:rsidRPr="006E6AD3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6E6AD3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AT_Module_Access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296BD8" w:rsidP="00B424C5">
            <w:pPr>
              <w:pStyle w:val="NormalTableText"/>
              <w:jc w:val="center"/>
            </w:pPr>
            <w:r>
              <w:t>Status</w:t>
            </w:r>
            <w:r w:rsidR="008855D9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05342A" w:rsidP="00B424C5">
            <w:pPr>
              <w:pStyle w:val="NormalTableText"/>
              <w:jc w:val="center"/>
            </w:pPr>
            <w:r>
              <w:t>employeeLogStatus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906D5F" w:rsidP="00B424C5">
            <w:pPr>
              <w:pStyle w:val="NormalTableText"/>
              <w:jc w:val="center"/>
            </w:pPr>
            <w:r>
              <w:t>AT_Reassign_Status_For_Module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651BDF" w:rsidP="00B424C5">
            <w:pPr>
              <w:pStyle w:val="NormalTableText"/>
              <w:jc w:val="center"/>
            </w:pPr>
            <w:r>
              <w:t>Pending Reviewer</w:t>
            </w:r>
            <w:r w:rsidR="008855D9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55D9" w:rsidRPr="00BD7669" w:rsidRDefault="008855D9" w:rsidP="00B424C5">
            <w:pPr>
              <w:pStyle w:val="NormalTableText"/>
            </w:pPr>
            <w:r>
              <w:t>Start display Search Result:</w:t>
            </w: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_SearchEmployeeLogResultPartial.cshtml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EmployeeLogSelectViewModel.EmployeeLogs.Count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autoSpaceDE w:val="0"/>
              <w:autoSpaceDN w:val="0"/>
              <w:adjustRightInd w:val="0"/>
            </w:pPr>
            <w:r>
              <w:t>EmployeeLogSelectEditorViewModel.cshtml</w:t>
            </w:r>
          </w:p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EmployeeLogs[i].Selected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 xml:space="preserve">Or 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Employee_Hierarchy.Emp_Name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Employee_Hierarchy.Sup_Name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Employee_Hierarchy.Emp_Name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 xml:space="preserve">(Employee_Hierarchy.Emp_ID = </w:t>
            </w:r>
            <w:r>
              <w:lastRenderedPageBreak/>
              <w:t>Coaching_log.SubmitterID or  Warning_Log.SubmitterID)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DIM_Status.Status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Coaching_Log.SubmittedDate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Warning_Log.SubmittedDate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EmployeeLogs[i].ID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Coaching_Log.CoachingID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Warning_Log.WarningID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EmployeeLogs[i].FormName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EmployeeLogs[i].StatusId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Coaching_Log.StatusId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Warning_Log.StatusId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EmployeeLogs[i].PreviousStatusId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AT_Coaching_Inactivate_Reactivate_Audit.LastKnownStatus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55D9" w:rsidRPr="00BD7669" w:rsidRDefault="008855D9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0E64B5">
            <w:r>
              <w:t>_</w:t>
            </w:r>
            <w:r w:rsidR="000E64B5">
              <w:t>Reassign</w:t>
            </w:r>
            <w:r>
              <w:t>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AT_Action_Reasons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F7769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7696" w:rsidRPr="00BD7669" w:rsidRDefault="00F776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Default="00F77696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Default="00094EB3" w:rsidP="00B424C5">
            <w:pPr>
              <w:pStyle w:val="NormalTableText"/>
              <w:jc w:val="center"/>
            </w:pPr>
            <w:r>
              <w:t>o</w:t>
            </w:r>
            <w:r w:rsidR="00F77696">
              <w:t>therreason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</w:pPr>
          </w:p>
        </w:tc>
      </w:tr>
      <w:tr w:rsidR="00FC0AF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AF6" w:rsidRPr="00BD7669" w:rsidRDefault="00FC0AF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Reassign to: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</w:pPr>
          </w:p>
        </w:tc>
      </w:tr>
      <w:tr w:rsidR="00FC0AF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AF6" w:rsidRPr="00BD7669" w:rsidRDefault="00FC0AF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  <w:r>
              <w:t>assignTo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A40128" w:rsidP="00A40128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</w:tbl>
    <w:p w:rsidR="009B6177" w:rsidRDefault="009B6177" w:rsidP="00605145">
      <w:pPr>
        <w:sectPr w:rsidR="009B617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FA2928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34" w:name="_Toc476664317"/>
      <w:r>
        <w:lastRenderedPageBreak/>
        <w:t>Reactivate Employee Logs (Views\EmployeeLog\SearchFor</w:t>
      </w:r>
      <w:r w:rsidR="0013678A">
        <w:t>Reactivate</w:t>
      </w:r>
      <w:r>
        <w:t>.cshtml)</w:t>
      </w:r>
      <w:bookmarkEnd w:id="34"/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476664318"/>
      <w:r>
        <w:t>Razor pages comprising Web Page</w:t>
      </w:r>
      <w:bookmarkEnd w:id="35"/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EmployeeLogSelectEditorViewModel.cshtml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 w:rsidRPr="00BA1997">
        <w:t>_SearchEmployeeLogResultPartial.cshtml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 w:rsidRPr="00AB048D">
        <w:t>_</w:t>
      </w:r>
      <w:r w:rsidR="003F6BB5">
        <w:t>Reactivate</w:t>
      </w:r>
      <w:r w:rsidRPr="00AB048D">
        <w:t>Partial.cshtml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_ReasonPartial.cshtml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_CommentPartial.cshtml</w:t>
      </w:r>
    </w:p>
    <w:p w:rsidR="009B6177" w:rsidRDefault="009B6177" w:rsidP="009B6177">
      <w:pPr>
        <w:autoSpaceDE w:val="0"/>
        <w:autoSpaceDN w:val="0"/>
        <w:adjustRightInd w:val="0"/>
        <w:ind w:left="1224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476664319"/>
      <w:r>
        <w:t>Layout Page</w:t>
      </w:r>
      <w:bookmarkEnd w:id="36"/>
    </w:p>
    <w:p w:rsidR="009B6177" w:rsidRDefault="009B6177" w:rsidP="009B6177">
      <w:pPr>
        <w:pStyle w:val="NormalTableText"/>
        <w:ind w:left="1440"/>
      </w:pPr>
      <w:r>
        <w:t>Views\Shared\_Layoutcshtml</w:t>
      </w:r>
    </w:p>
    <w:p w:rsidR="009B6177" w:rsidRDefault="009B6177" w:rsidP="009B6177">
      <w:pPr>
        <w:autoSpaceDE w:val="0"/>
        <w:autoSpaceDN w:val="0"/>
        <w:adjustRightInd w:val="0"/>
        <w:ind w:left="216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476664320"/>
      <w:r>
        <w:t>Screen</w:t>
      </w:r>
      <w:r w:rsidR="001437FE">
        <w:t>s</w:t>
      </w:r>
      <w:r>
        <w:t>hot</w:t>
      </w:r>
      <w:bookmarkEnd w:id="37"/>
    </w:p>
    <w:p w:rsidR="009B6177" w:rsidRDefault="00573C15" w:rsidP="009B6177">
      <w:r>
        <w:rPr>
          <w:noProof/>
        </w:rPr>
        <w:drawing>
          <wp:inline distT="0" distB="0" distL="0" distR="0">
            <wp:extent cx="4282440" cy="188976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9B6177" w:rsidP="009B6177"/>
    <w:p w:rsidR="009B6177" w:rsidRDefault="009B6177" w:rsidP="009B6177"/>
    <w:p w:rsidR="009B6177" w:rsidRDefault="006C1A4E" w:rsidP="009B6177">
      <w:r>
        <w:rPr>
          <w:noProof/>
        </w:rPr>
        <w:drawing>
          <wp:inline distT="0" distB="0" distL="0" distR="0">
            <wp:extent cx="5478780" cy="195072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9B6177" w:rsidP="009B6177"/>
    <w:p w:rsidR="009B6177" w:rsidRDefault="009B6177" w:rsidP="009B6177"/>
    <w:p w:rsidR="006B6031" w:rsidRDefault="006B6031" w:rsidP="009B6177"/>
    <w:p w:rsidR="006B6031" w:rsidRDefault="006B6031" w:rsidP="009B6177"/>
    <w:p w:rsidR="006B6031" w:rsidRDefault="00EC0E70" w:rsidP="009B6177">
      <w:r>
        <w:rPr>
          <w:noProof/>
        </w:rPr>
        <w:lastRenderedPageBreak/>
        <w:drawing>
          <wp:inline distT="0" distB="0" distL="0" distR="0">
            <wp:extent cx="5486400" cy="2362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9B6177" w:rsidP="009B6177">
      <w:r>
        <w:br w:type="page"/>
      </w:r>
    </w:p>
    <w:p w:rsidR="009B6177" w:rsidRDefault="009B6177" w:rsidP="009B6177">
      <w:pPr>
        <w:autoSpaceDE w:val="0"/>
        <w:autoSpaceDN w:val="0"/>
        <w:adjustRightInd w:val="0"/>
        <w:ind w:left="72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8" w:name="_Toc476664321"/>
      <w:r>
        <w:t>Links</w:t>
      </w:r>
      <w:bookmarkEnd w:id="38"/>
      <w:r>
        <w:t xml:space="preserve"> 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None</w:t>
      </w:r>
    </w:p>
    <w:p w:rsidR="009B6177" w:rsidRDefault="009B6177" w:rsidP="009B6177">
      <w:pPr>
        <w:autoSpaceDE w:val="0"/>
        <w:autoSpaceDN w:val="0"/>
        <w:adjustRightInd w:val="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9" w:name="_Toc476664322"/>
      <w:r>
        <w:t>Web Page Invoked Events</w:t>
      </w:r>
      <w:bookmarkEnd w:id="39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930"/>
      </w:tblGrid>
      <w:tr w:rsidR="00AF4E9B" w:rsidTr="006E76E8">
        <w:trPr>
          <w:tblHeader/>
        </w:trPr>
        <w:tc>
          <w:tcPr>
            <w:tcW w:w="2250" w:type="dxa"/>
            <w:shd w:val="clear" w:color="auto" w:fill="B3B3B3"/>
          </w:tcPr>
          <w:p w:rsidR="00AF4E9B" w:rsidRDefault="00AF4E9B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930" w:type="dxa"/>
            <w:shd w:val="clear" w:color="auto" w:fill="B3B3B3"/>
          </w:tcPr>
          <w:p w:rsidR="00AF4E9B" w:rsidRDefault="00AF4E9B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AF4E9B" w:rsidTr="006E76E8">
        <w:tc>
          <w:tcPr>
            <w:tcW w:w="2250" w:type="dxa"/>
          </w:tcPr>
          <w:p w:rsidR="00AF4E9B" w:rsidRPr="00E20AB4" w:rsidRDefault="00AF4E9B" w:rsidP="009E7CE4">
            <w:pPr>
              <w:tabs>
                <w:tab w:val="num" w:pos="2880"/>
              </w:tabs>
            </w:pPr>
            <w:r>
              <w:t xml:space="preserve">Select  </w:t>
            </w:r>
            <w:r w:rsidR="009E7CE4">
              <w:t>Employee Level</w:t>
            </w:r>
            <w:r w:rsidR="008C1B08">
              <w:t xml:space="preserve"> </w:t>
            </w:r>
            <w:r>
              <w:t>from “</w:t>
            </w:r>
            <w:r w:rsidR="009E7CE4">
              <w:t>Employee Level</w:t>
            </w:r>
            <w:r>
              <w:t>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 xml:space="preserve">If a type is already selected, an ajax call is made to get all the employees having active logs with the selected </w:t>
            </w:r>
            <w:r w:rsidR="009E7CE4">
              <w:t>Employee Level</w:t>
            </w:r>
            <w:r w:rsidR="00C41307">
              <w:t xml:space="preserve"> </w:t>
            </w:r>
            <w:r>
              <w:t>and log type.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Action: GetEmployees 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AF4E9B" w:rsidTr="006E76E8">
        <w:tc>
          <w:tcPr>
            <w:tcW w:w="2250" w:type="dxa"/>
          </w:tcPr>
          <w:p w:rsidR="00AF4E9B" w:rsidRPr="00E20AB4" w:rsidRDefault="00AF4E9B" w:rsidP="00B424C5">
            <w:pPr>
              <w:tabs>
                <w:tab w:val="num" w:pos="2880"/>
              </w:tabs>
            </w:pPr>
            <w:r>
              <w:t>Select a type from “Type:”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 xml:space="preserve">If a type is already selected, an ajax call is made to get all the employees having active logs with the selected </w:t>
            </w:r>
            <w:r w:rsidR="009E7CE4">
              <w:t>Employee Level</w:t>
            </w:r>
            <w:r>
              <w:t xml:space="preserve"> and log type.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Controller: EmployeeLog; 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Action: GetEmployees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 xml:space="preserve">An ajax call is posted back with selected </w:t>
            </w:r>
            <w:r w:rsidR="009E7CE4">
              <w:t>Employee Level</w:t>
            </w:r>
            <w:r>
              <w:t>, type, and employee: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AF4E9B" w:rsidRPr="00E20AB4" w:rsidRDefault="00AF4E9B" w:rsidP="007C248A">
            <w:pPr>
              <w:tabs>
                <w:tab w:val="num" w:pos="2880"/>
              </w:tabs>
            </w:pPr>
            <w:r>
              <w:t>Action: SearchFor</w:t>
            </w:r>
            <w:r w:rsidR="007C248A">
              <w:t>Reactivate</w:t>
            </w:r>
            <w:r>
              <w:t xml:space="preserve"> [HttpPost]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Check/Uncheck any log(s) from the search result.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Javascript hideShowInactivateLink() is called to show/hide “Inactivate” link button.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E64A1C">
            <w:pPr>
              <w:tabs>
                <w:tab w:val="num" w:pos="2880"/>
              </w:tabs>
            </w:pPr>
            <w:r>
              <w:t>If more than one log selected, “</w:t>
            </w:r>
            <w:r w:rsidR="008A3D75">
              <w:t>Reactivate</w:t>
            </w:r>
            <w:r>
              <w:t>” link button displays. Otherwise, “</w:t>
            </w:r>
            <w:r w:rsidR="00E64A1C">
              <w:t>Reactivate</w:t>
            </w:r>
            <w:r>
              <w:t>” link button hides.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0D1903">
            <w:pPr>
              <w:tabs>
                <w:tab w:val="num" w:pos="2880"/>
              </w:tabs>
            </w:pPr>
            <w:r>
              <w:t>Click on “</w:t>
            </w:r>
            <w:r w:rsidR="000D1903">
              <w:t>Reactivate</w:t>
            </w:r>
            <w:r>
              <w:t>” link button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jQuery $(‘body’).on(‘click’, ‘.modal-link’) function is called.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6702CD">
            <w:pPr>
              <w:tabs>
                <w:tab w:val="num" w:pos="2880"/>
              </w:tabs>
            </w:pPr>
            <w:r>
              <w:t>“</w:t>
            </w:r>
            <w:r w:rsidR="006702CD">
              <w:t>Reactivate</w:t>
            </w:r>
            <w:r>
              <w:t xml:space="preserve"> Employee Log</w:t>
            </w:r>
            <w:r w:rsidR="006702CD">
              <w:t>s</w:t>
            </w:r>
            <w:r>
              <w:t>” modal dialog displays.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If the selected reason is “Other”, a text box displays.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A27B18">
            <w:pPr>
              <w:tabs>
                <w:tab w:val="num" w:pos="2880"/>
              </w:tabs>
            </w:pPr>
            <w:r>
              <w:t>Click on “</w:t>
            </w:r>
            <w:r w:rsidR="00A27B18">
              <w:t>Reactivate</w:t>
            </w:r>
            <w:r>
              <w:t>” button (modal dialog).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Selected Log Ids;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Selected reason id;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Other reason text entered;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Comment entered.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425177">
              <w:t>Reactivate</w:t>
            </w:r>
            <w:r>
              <w:t xml:space="preserve"> [HttpPost]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“</w:t>
            </w:r>
            <w:r w:rsidR="00A44C9F">
              <w:t>Reactivate</w:t>
            </w:r>
            <w:r>
              <w:t xml:space="preserve"> Employee Log</w:t>
            </w:r>
            <w:r w:rsidR="006B187F">
              <w:t>s</w:t>
            </w:r>
            <w:r>
              <w:t>” modal dialog closes.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 message will display to indicate </w:t>
            </w:r>
            <w:r w:rsidR="006B187F">
              <w:t xml:space="preserve">if </w:t>
            </w:r>
            <w:r>
              <w:t xml:space="preserve">the </w:t>
            </w:r>
            <w:r w:rsidR="006B187F">
              <w:t xml:space="preserve">reactivation is </w:t>
            </w:r>
            <w:r>
              <w:t>successful.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If success: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Success message (“The selected logs have been successfully </w:t>
            </w:r>
            <w:r w:rsidR="003168D4">
              <w:t>reactivated</w:t>
            </w:r>
            <w:r>
              <w:t>.”)  will be displayed. Searched result will hide and all the three dropdowns (</w:t>
            </w:r>
            <w:r w:rsidR="009E7CE4">
              <w:t>Employee Level</w:t>
            </w:r>
            <w:r>
              <w:t>, Type, and Employee) will be reset to default values.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Otherwise:</w:t>
            </w:r>
          </w:p>
          <w:p w:rsidR="00AF4E9B" w:rsidRDefault="00AF4E9B" w:rsidP="00314C33">
            <w:pPr>
              <w:tabs>
                <w:tab w:val="num" w:pos="2880"/>
              </w:tabs>
            </w:pPr>
            <w:r>
              <w:lastRenderedPageBreak/>
              <w:t xml:space="preserve">Fail message (“Failed to </w:t>
            </w:r>
            <w:r w:rsidR="00314C33">
              <w:t>reactivate</w:t>
            </w:r>
            <w:r>
              <w:t xml:space="preserve"> the selected logs.”) will display.</w:t>
            </w:r>
          </w:p>
        </w:tc>
      </w:tr>
    </w:tbl>
    <w:p w:rsidR="00AF4E9B" w:rsidRDefault="00AF4E9B" w:rsidP="00AF4E9B">
      <w:pPr>
        <w:autoSpaceDE w:val="0"/>
        <w:autoSpaceDN w:val="0"/>
        <w:adjustRightInd w:val="0"/>
        <w:ind w:left="360"/>
        <w:outlineLvl w:val="1"/>
      </w:pPr>
    </w:p>
    <w:p w:rsidR="00AF4E9B" w:rsidRDefault="00AF4E9B" w:rsidP="00AF4E9B">
      <w:pPr>
        <w:autoSpaceDE w:val="0"/>
        <w:autoSpaceDN w:val="0"/>
        <w:adjustRightInd w:val="0"/>
        <w:ind w:left="360"/>
        <w:outlineLvl w:val="1"/>
      </w:pPr>
    </w:p>
    <w:p w:rsidR="0056089C" w:rsidRDefault="0056089C" w:rsidP="0056089C">
      <w:pPr>
        <w:autoSpaceDE w:val="0"/>
        <w:autoSpaceDN w:val="0"/>
        <w:adjustRightInd w:val="0"/>
        <w:ind w:left="1224"/>
        <w:outlineLvl w:val="1"/>
      </w:pPr>
    </w:p>
    <w:p w:rsidR="009B6177" w:rsidRDefault="009B6177" w:rsidP="009B6177">
      <w:pPr>
        <w:sectPr w:rsidR="009B6177">
          <w:footerReference w:type="default" r:id="rId26"/>
          <w:pgSz w:w="12240" w:h="15840"/>
          <w:pgMar w:top="1440" w:right="1800" w:bottom="1440" w:left="1800" w:header="720" w:footer="720" w:gutter="0"/>
          <w:cols w:space="720"/>
        </w:sectPr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" w:name="_Toc476664323"/>
      <w:r>
        <w:lastRenderedPageBreak/>
        <w:t>Form Fields</w:t>
      </w:r>
      <w:bookmarkEnd w:id="40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716796" w:rsidRPr="006E6AD3" w:rsidTr="00B424C5">
        <w:tc>
          <w:tcPr>
            <w:tcW w:w="396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716796" w:rsidRPr="006E6AD3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6E6AD3" w:rsidRDefault="00716796" w:rsidP="00ED5AF6">
            <w:r>
              <w:t>SearchFor</w:t>
            </w:r>
            <w:r w:rsidR="00ED5AF6">
              <w:t>Reactivate</w:t>
            </w:r>
            <w:r>
              <w:t>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9E7CE4" w:rsidP="00B424C5">
            <w:pPr>
              <w:pStyle w:val="NormalTableText"/>
              <w:jc w:val="center"/>
            </w:pPr>
            <w:r>
              <w:t>Employee Level</w:t>
            </w:r>
            <w:r w:rsidR="00716796">
              <w:t>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</w:pPr>
          </w:p>
        </w:tc>
      </w:tr>
      <w:tr w:rsidR="00716796" w:rsidRPr="006E6AD3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6E6AD3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AT_Module_Access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Type: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logType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6796" w:rsidRPr="00BD7669" w:rsidRDefault="00716796" w:rsidP="00B424C5">
            <w:pPr>
              <w:pStyle w:val="NormalTableText"/>
            </w:pPr>
            <w:r>
              <w:t>Start display Search Result:</w:t>
            </w: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_SearchEmployeeLogResultPartial.cshtml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EmployeeLogSelectViewModel.EmployeeLogs.Count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autoSpaceDE w:val="0"/>
              <w:autoSpaceDN w:val="0"/>
              <w:adjustRightInd w:val="0"/>
            </w:pPr>
            <w:r>
              <w:t>EmployeeLogSelectEditorViewModel.cshtml</w:t>
            </w:r>
          </w:p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EmployeeLogs[i].Selected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 xml:space="preserve">Or 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Employee_Hierarchy.Emp_Name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Employee_Hierarchy.Sup_Name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Employee_Hierarchy.Emp_Name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 xml:space="preserve">(Employee_Hierarchy.Emp_ID = Coaching_log.SubmitterID or  </w:t>
            </w:r>
            <w:r>
              <w:lastRenderedPageBreak/>
              <w:t>Warning_Log.SubmitterID)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DIM_Status.Status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Coaching_Log.SubmittedDate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Warning_Log.SubmittedDate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EmployeeLogs[i].ID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Coaching_Log.CoachingID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Warning_Log.WarningID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EmployeeLogs[i].FormName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EmployeeLogs[i].StatusId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Coaching_Log.StatusId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Warning_Log.StatusId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EmployeeLogs[i].PreviousStatusId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AT_Coaching_Inactivate_Reactivate_Audit.LastKnownStatus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6796" w:rsidRPr="00BD7669" w:rsidRDefault="00716796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E55C45">
            <w:r>
              <w:t>_</w:t>
            </w:r>
            <w:r w:rsidR="00E55C45">
              <w:t>Reactivate</w:t>
            </w:r>
            <w:r>
              <w:t>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AT_Action_Reasons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</w:tbl>
    <w:p w:rsidR="009B6177" w:rsidRDefault="009B6177" w:rsidP="00605145">
      <w:pPr>
        <w:sectPr w:rsidR="009B6177" w:rsidSect="009B6177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475CFE" w:rsidRPr="00475CFE" w:rsidRDefault="00475CFE" w:rsidP="00475CFE">
      <w:pPr>
        <w:pStyle w:val="ListParagraph"/>
        <w:numPr>
          <w:ilvl w:val="0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41" w:name="_Toc476664150"/>
      <w:bookmarkStart w:id="42" w:name="_Toc476664213"/>
      <w:bookmarkStart w:id="43" w:name="_Toc476664269"/>
      <w:bookmarkStart w:id="44" w:name="_Toc476664324"/>
      <w:bookmarkEnd w:id="41"/>
      <w:bookmarkEnd w:id="42"/>
      <w:bookmarkEnd w:id="43"/>
      <w:bookmarkEnd w:id="44"/>
    </w:p>
    <w:p w:rsidR="00475CFE" w:rsidRPr="00475CFE" w:rsidRDefault="00475CFE" w:rsidP="00475CFE">
      <w:pPr>
        <w:pStyle w:val="ListParagraph"/>
        <w:numPr>
          <w:ilvl w:val="0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45" w:name="_Toc476664151"/>
      <w:bookmarkStart w:id="46" w:name="_Toc476664214"/>
      <w:bookmarkStart w:id="47" w:name="_Toc476664270"/>
      <w:bookmarkStart w:id="48" w:name="_Toc476664325"/>
      <w:bookmarkEnd w:id="45"/>
      <w:bookmarkEnd w:id="46"/>
      <w:bookmarkEnd w:id="47"/>
      <w:bookmarkEnd w:id="48"/>
    </w:p>
    <w:p w:rsidR="00475CFE" w:rsidRPr="00475CFE" w:rsidRDefault="00475CFE" w:rsidP="00475CFE">
      <w:pPr>
        <w:pStyle w:val="ListParagraph"/>
        <w:numPr>
          <w:ilvl w:val="0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49" w:name="_Toc476664152"/>
      <w:bookmarkStart w:id="50" w:name="_Toc476664215"/>
      <w:bookmarkStart w:id="51" w:name="_Toc476664271"/>
      <w:bookmarkStart w:id="52" w:name="_Toc476664326"/>
      <w:bookmarkEnd w:id="49"/>
      <w:bookmarkEnd w:id="50"/>
      <w:bookmarkEnd w:id="51"/>
      <w:bookmarkEnd w:id="52"/>
    </w:p>
    <w:p w:rsidR="00475CFE" w:rsidRPr="00475CFE" w:rsidRDefault="00475CFE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53" w:name="_Toc476664153"/>
      <w:bookmarkStart w:id="54" w:name="_Toc476664216"/>
      <w:bookmarkStart w:id="55" w:name="_Toc476664272"/>
      <w:bookmarkStart w:id="56" w:name="_Toc476664327"/>
      <w:bookmarkEnd w:id="53"/>
      <w:bookmarkEnd w:id="54"/>
      <w:bookmarkEnd w:id="55"/>
      <w:bookmarkEnd w:id="56"/>
    </w:p>
    <w:p w:rsidR="00475CFE" w:rsidRPr="00475CFE" w:rsidRDefault="00475CFE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57" w:name="_Toc476664154"/>
      <w:bookmarkStart w:id="58" w:name="_Toc476664217"/>
      <w:bookmarkStart w:id="59" w:name="_Toc476664273"/>
      <w:bookmarkStart w:id="60" w:name="_Toc476664328"/>
      <w:bookmarkEnd w:id="57"/>
      <w:bookmarkEnd w:id="58"/>
      <w:bookmarkEnd w:id="59"/>
      <w:bookmarkEnd w:id="60"/>
    </w:p>
    <w:p w:rsidR="00475CFE" w:rsidRPr="00475CFE" w:rsidRDefault="00475CFE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  <w:rPr>
          <w:vanish/>
        </w:rPr>
      </w:pPr>
      <w:bookmarkStart w:id="61" w:name="_Toc476664155"/>
      <w:bookmarkStart w:id="62" w:name="_Toc476664218"/>
      <w:bookmarkStart w:id="63" w:name="_Toc476664274"/>
      <w:bookmarkStart w:id="64" w:name="_Toc476664329"/>
      <w:bookmarkEnd w:id="61"/>
      <w:bookmarkEnd w:id="62"/>
      <w:bookmarkEnd w:id="63"/>
      <w:bookmarkEnd w:id="64"/>
    </w:p>
    <w:p w:rsidR="003F4131" w:rsidRDefault="009C6657" w:rsidP="00475CFE">
      <w:pPr>
        <w:pStyle w:val="ListParagraph"/>
        <w:numPr>
          <w:ilvl w:val="1"/>
          <w:numId w:val="28"/>
        </w:numPr>
        <w:autoSpaceDE w:val="0"/>
        <w:autoSpaceDN w:val="0"/>
        <w:adjustRightInd w:val="0"/>
        <w:outlineLvl w:val="1"/>
      </w:pPr>
      <w:bookmarkStart w:id="65" w:name="_Toc476664330"/>
      <w:r>
        <w:t>Delete</w:t>
      </w:r>
      <w:r w:rsidR="003F4131">
        <w:t xml:space="preserve"> Employee Logs (Views\EmployeeLog\SearchFor</w:t>
      </w:r>
      <w:r w:rsidR="005D6441">
        <w:t>Delete</w:t>
      </w:r>
      <w:r w:rsidR="003F4131">
        <w:t>.cshtml)</w:t>
      </w:r>
      <w:bookmarkEnd w:id="65"/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66" w:name="_Toc476664331"/>
      <w:r>
        <w:t>Razor pages comprising Web Page</w:t>
      </w:r>
      <w:bookmarkEnd w:id="66"/>
    </w:p>
    <w:p w:rsidR="003F4131" w:rsidRDefault="009845FF" w:rsidP="003F4131">
      <w:pPr>
        <w:autoSpaceDE w:val="0"/>
        <w:autoSpaceDN w:val="0"/>
        <w:adjustRightInd w:val="0"/>
        <w:ind w:left="1224"/>
      </w:pPr>
      <w:r>
        <w:t>SearchForDelete.cshtml</w:t>
      </w:r>
    </w:p>
    <w:p w:rsidR="009845FF" w:rsidRDefault="009845FF" w:rsidP="003F4131">
      <w:pPr>
        <w:autoSpaceDE w:val="0"/>
        <w:autoSpaceDN w:val="0"/>
        <w:adjustRightInd w:val="0"/>
        <w:ind w:left="1224"/>
      </w:pPr>
      <w:r>
        <w:t>_LogsForDeletePartial.cshtml</w:t>
      </w:r>
    </w:p>
    <w:p w:rsidR="00404971" w:rsidRDefault="00404971" w:rsidP="003F4131">
      <w:pPr>
        <w:autoSpaceDE w:val="0"/>
        <w:autoSpaceDN w:val="0"/>
        <w:adjustRightInd w:val="0"/>
        <w:ind w:left="1224"/>
      </w:pPr>
      <w:r>
        <w:t>_CoachingDetail.cshtml</w:t>
      </w:r>
    </w:p>
    <w:p w:rsidR="00404971" w:rsidRDefault="00404971" w:rsidP="003F4131">
      <w:pPr>
        <w:autoSpaceDE w:val="0"/>
        <w:autoSpaceDN w:val="0"/>
        <w:adjustRightInd w:val="0"/>
        <w:ind w:left="1224"/>
      </w:pPr>
      <w:r>
        <w:t>_WarningDetail.cshtml</w:t>
      </w:r>
    </w:p>
    <w:p w:rsidR="00D83E96" w:rsidRDefault="00D83E96" w:rsidP="003F4131">
      <w:pPr>
        <w:autoSpaceDE w:val="0"/>
        <w:autoSpaceDN w:val="0"/>
        <w:adjustRightInd w:val="0"/>
        <w:ind w:left="1224"/>
      </w:pPr>
      <w:r>
        <w:t>_Delete.cshtml</w:t>
      </w:r>
    </w:p>
    <w:p w:rsidR="003F4131" w:rsidRDefault="003F4131" w:rsidP="003F4131">
      <w:pPr>
        <w:autoSpaceDE w:val="0"/>
        <w:autoSpaceDN w:val="0"/>
        <w:adjustRightInd w:val="0"/>
        <w:ind w:left="1224"/>
        <w:outlineLvl w:val="1"/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67" w:name="_Toc476664332"/>
      <w:r>
        <w:t>Layout Page</w:t>
      </w:r>
      <w:bookmarkEnd w:id="67"/>
    </w:p>
    <w:p w:rsidR="003F4131" w:rsidRDefault="003F4131" w:rsidP="003F4131">
      <w:pPr>
        <w:pStyle w:val="NormalTableText"/>
        <w:ind w:left="1440"/>
      </w:pPr>
      <w:r>
        <w:t>Views\Shared\_Layoutcshtml</w:t>
      </w:r>
    </w:p>
    <w:p w:rsidR="003F4131" w:rsidRDefault="003F4131" w:rsidP="003F4131">
      <w:pPr>
        <w:autoSpaceDE w:val="0"/>
        <w:autoSpaceDN w:val="0"/>
        <w:adjustRightInd w:val="0"/>
        <w:ind w:left="2160"/>
        <w:outlineLvl w:val="1"/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68" w:name="_Toc476664333"/>
      <w:r>
        <w:t>Screenshot</w:t>
      </w:r>
      <w:bookmarkEnd w:id="68"/>
    </w:p>
    <w:p w:rsidR="003F4131" w:rsidRDefault="006A0041" w:rsidP="003F4131">
      <w:r>
        <w:rPr>
          <w:noProof/>
        </w:rPr>
        <w:drawing>
          <wp:inline distT="0" distB="0" distL="0" distR="0">
            <wp:extent cx="5478780" cy="11582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31" w:rsidRDefault="003F4131" w:rsidP="003F4131"/>
    <w:p w:rsidR="003F4131" w:rsidRDefault="006A0041" w:rsidP="003F4131">
      <w:r>
        <w:rPr>
          <w:noProof/>
        </w:rPr>
        <w:drawing>
          <wp:inline distT="0" distB="0" distL="0" distR="0">
            <wp:extent cx="5478780" cy="1760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31" w:rsidRDefault="003F4131" w:rsidP="003F4131"/>
    <w:p w:rsidR="003F4131" w:rsidRDefault="003F4131" w:rsidP="003F4131"/>
    <w:p w:rsidR="003F4131" w:rsidRDefault="003F4131" w:rsidP="003F4131"/>
    <w:p w:rsidR="003F4131" w:rsidRDefault="00404971" w:rsidP="003F4131">
      <w:r>
        <w:rPr>
          <w:noProof/>
        </w:rPr>
        <w:lastRenderedPageBreak/>
        <w:drawing>
          <wp:inline distT="0" distB="0" distL="0" distR="0">
            <wp:extent cx="5478780" cy="34594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31" w:rsidRDefault="003F4131" w:rsidP="003F4131"/>
    <w:p w:rsidR="0001201E" w:rsidRDefault="00526FF8" w:rsidP="003F4131">
      <w:r>
        <w:rPr>
          <w:noProof/>
        </w:rPr>
        <w:drawing>
          <wp:inline distT="0" distB="0" distL="0" distR="0">
            <wp:extent cx="548640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1E" w:rsidRDefault="0001201E" w:rsidP="003F4131"/>
    <w:p w:rsidR="003F4131" w:rsidRDefault="0001201E" w:rsidP="003F4131">
      <w:r>
        <w:rPr>
          <w:noProof/>
        </w:rPr>
        <w:drawing>
          <wp:inline distT="0" distB="0" distL="0" distR="0">
            <wp:extent cx="5486400" cy="1333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131">
        <w:br w:type="page"/>
      </w:r>
    </w:p>
    <w:p w:rsidR="003F4131" w:rsidRDefault="003F4131" w:rsidP="003F4131">
      <w:pPr>
        <w:autoSpaceDE w:val="0"/>
        <w:autoSpaceDN w:val="0"/>
        <w:adjustRightInd w:val="0"/>
        <w:ind w:left="720"/>
        <w:outlineLvl w:val="1"/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69" w:name="_Toc476664334"/>
      <w:r>
        <w:t>Links</w:t>
      </w:r>
      <w:bookmarkEnd w:id="69"/>
      <w:r>
        <w:t xml:space="preserve"> </w:t>
      </w:r>
    </w:p>
    <w:p w:rsidR="003F4131" w:rsidRDefault="003F4131" w:rsidP="003F4131">
      <w:pPr>
        <w:autoSpaceDE w:val="0"/>
        <w:autoSpaceDN w:val="0"/>
        <w:adjustRightInd w:val="0"/>
        <w:ind w:left="1224"/>
      </w:pPr>
      <w:r>
        <w:t>None</w:t>
      </w:r>
    </w:p>
    <w:p w:rsidR="003F4131" w:rsidRDefault="003F4131" w:rsidP="003F4131">
      <w:pPr>
        <w:autoSpaceDE w:val="0"/>
        <w:autoSpaceDN w:val="0"/>
        <w:adjustRightInd w:val="0"/>
        <w:outlineLvl w:val="1"/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70" w:name="_Toc476664335"/>
      <w:r>
        <w:t>Web Page Invoked Events</w:t>
      </w:r>
      <w:bookmarkEnd w:id="70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930"/>
      </w:tblGrid>
      <w:tr w:rsidR="003F4131" w:rsidTr="00BE7C8C">
        <w:trPr>
          <w:tblHeader/>
        </w:trPr>
        <w:tc>
          <w:tcPr>
            <w:tcW w:w="2250" w:type="dxa"/>
            <w:shd w:val="clear" w:color="auto" w:fill="B3B3B3"/>
          </w:tcPr>
          <w:p w:rsidR="003F4131" w:rsidRDefault="003F4131" w:rsidP="00BE7C8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930" w:type="dxa"/>
            <w:shd w:val="clear" w:color="auto" w:fill="B3B3B3"/>
          </w:tcPr>
          <w:p w:rsidR="003F4131" w:rsidRDefault="003F4131" w:rsidP="00BE7C8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3F4131" w:rsidTr="00BE7C8C">
        <w:tc>
          <w:tcPr>
            <w:tcW w:w="2250" w:type="dxa"/>
          </w:tcPr>
          <w:p w:rsidR="003F4131" w:rsidRDefault="002B66B3" w:rsidP="00BE7C8C">
            <w:pPr>
              <w:tabs>
                <w:tab w:val="num" w:pos="2880"/>
              </w:tabs>
            </w:pPr>
            <w:r>
              <w:t>Enter log name in Log Name textbox;</w:t>
            </w:r>
          </w:p>
          <w:p w:rsidR="003F4131" w:rsidRPr="00E20AB4" w:rsidRDefault="003F4131" w:rsidP="00BE7C8C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930" w:type="dxa"/>
          </w:tcPr>
          <w:p w:rsidR="003F4131" w:rsidRDefault="003F4131" w:rsidP="00BE7C8C">
            <w:pPr>
              <w:tabs>
                <w:tab w:val="num" w:pos="2880"/>
              </w:tabs>
            </w:pPr>
            <w:r>
              <w:t xml:space="preserve">An ajax call is posted back with </w:t>
            </w:r>
            <w:r w:rsidR="002B66B3">
              <w:t>the log name:</w:t>
            </w:r>
          </w:p>
          <w:p w:rsidR="003F4131" w:rsidRDefault="003F4131" w:rsidP="00BE7C8C">
            <w:pPr>
              <w:tabs>
                <w:tab w:val="num" w:pos="2880"/>
              </w:tabs>
            </w:pPr>
          </w:p>
          <w:p w:rsidR="003F4131" w:rsidRDefault="003F4131" w:rsidP="00BE7C8C">
            <w:pPr>
              <w:tabs>
                <w:tab w:val="num" w:pos="2880"/>
              </w:tabs>
            </w:pPr>
            <w:r>
              <w:t>Controller: EmployeeLog</w:t>
            </w:r>
          </w:p>
          <w:p w:rsidR="003F4131" w:rsidRDefault="003F4131" w:rsidP="002B66B3">
            <w:pPr>
              <w:tabs>
                <w:tab w:val="num" w:pos="2880"/>
              </w:tabs>
            </w:pPr>
            <w:r>
              <w:t>Action: SearchFor</w:t>
            </w:r>
            <w:r w:rsidR="002B66B3">
              <w:t>Delete</w:t>
            </w:r>
            <w:r>
              <w:t xml:space="preserve"> [HttpPost]</w:t>
            </w:r>
          </w:p>
          <w:p w:rsidR="00E32928" w:rsidRDefault="00E32928" w:rsidP="002B66B3">
            <w:pPr>
              <w:tabs>
                <w:tab w:val="num" w:pos="2880"/>
              </w:tabs>
            </w:pPr>
          </w:p>
          <w:p w:rsidR="00E32928" w:rsidRPr="00E20AB4" w:rsidRDefault="00E32928" w:rsidP="002B66B3">
            <w:pPr>
              <w:tabs>
                <w:tab w:val="num" w:pos="2880"/>
              </w:tabs>
            </w:pPr>
            <w:r>
              <w:t>The log</w:t>
            </w:r>
            <w:r w:rsidR="00497AE1">
              <w:t>(s)</w:t>
            </w:r>
            <w:r w:rsidR="00EC714D">
              <w:t xml:space="preserve"> found will be displayed</w:t>
            </w:r>
            <w:r>
              <w:t>.</w:t>
            </w:r>
          </w:p>
        </w:tc>
      </w:tr>
      <w:tr w:rsidR="003F4131" w:rsidTr="00BE7C8C">
        <w:tc>
          <w:tcPr>
            <w:tcW w:w="2250" w:type="dxa"/>
          </w:tcPr>
          <w:p w:rsidR="003F4131" w:rsidRDefault="00036F9C" w:rsidP="00036F9C">
            <w:pPr>
              <w:tabs>
                <w:tab w:val="num" w:pos="2880"/>
              </w:tabs>
            </w:pPr>
            <w:r>
              <w:t>Click “View”  in</w:t>
            </w:r>
            <w:r w:rsidR="003F4131">
              <w:t xml:space="preserve"> the search result.</w:t>
            </w:r>
          </w:p>
        </w:tc>
        <w:tc>
          <w:tcPr>
            <w:tcW w:w="6930" w:type="dxa"/>
          </w:tcPr>
          <w:p w:rsidR="003F4131" w:rsidRDefault="00036F9C" w:rsidP="00BE7C8C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036F9C" w:rsidRDefault="00036F9C" w:rsidP="00BE7C8C">
            <w:pPr>
              <w:tabs>
                <w:tab w:val="num" w:pos="2880"/>
              </w:tabs>
            </w:pPr>
            <w:r>
              <w:t>Log Id</w:t>
            </w:r>
          </w:p>
          <w:p w:rsidR="00036F9C" w:rsidRDefault="00036F9C" w:rsidP="00BE7C8C">
            <w:pPr>
              <w:tabs>
                <w:tab w:val="num" w:pos="2880"/>
              </w:tabs>
            </w:pPr>
            <w:r>
              <w:t>IsCoaching</w:t>
            </w:r>
          </w:p>
          <w:p w:rsidR="003F4131" w:rsidRDefault="003F4131" w:rsidP="00BE7C8C">
            <w:pPr>
              <w:tabs>
                <w:tab w:val="num" w:pos="2880"/>
              </w:tabs>
            </w:pPr>
          </w:p>
          <w:p w:rsidR="003F4131" w:rsidRDefault="00036F9C" w:rsidP="00BE7C8C">
            <w:pPr>
              <w:tabs>
                <w:tab w:val="num" w:pos="2880"/>
              </w:tabs>
            </w:pPr>
            <w:r>
              <w:t>Controller: EmployeeLog</w:t>
            </w:r>
          </w:p>
          <w:p w:rsidR="00036F9C" w:rsidRDefault="00036F9C" w:rsidP="00BE7C8C">
            <w:pPr>
              <w:tabs>
                <w:tab w:val="num" w:pos="2880"/>
              </w:tabs>
            </w:pPr>
            <w:r>
              <w:t>Action: ViewLogDetail</w:t>
            </w:r>
          </w:p>
          <w:p w:rsidR="00786761" w:rsidRDefault="00786761" w:rsidP="00BE7C8C">
            <w:pPr>
              <w:tabs>
                <w:tab w:val="num" w:pos="2880"/>
              </w:tabs>
            </w:pPr>
          </w:p>
          <w:p w:rsidR="00786761" w:rsidRDefault="00786761" w:rsidP="00BE7C8C">
            <w:pPr>
              <w:tabs>
                <w:tab w:val="num" w:pos="2880"/>
              </w:tabs>
            </w:pPr>
            <w:r>
              <w:t>The log detail displays in a modal popup dialog.</w:t>
            </w:r>
          </w:p>
        </w:tc>
      </w:tr>
      <w:tr w:rsidR="003F4131" w:rsidTr="00BE7C8C">
        <w:tc>
          <w:tcPr>
            <w:tcW w:w="2250" w:type="dxa"/>
          </w:tcPr>
          <w:p w:rsidR="003F4131" w:rsidRDefault="00B87B7A" w:rsidP="00BE7C8C">
            <w:pPr>
              <w:tabs>
                <w:tab w:val="num" w:pos="2880"/>
              </w:tabs>
            </w:pPr>
            <w:r>
              <w:t>Click “Delete” in the search result.</w:t>
            </w:r>
          </w:p>
        </w:tc>
        <w:tc>
          <w:tcPr>
            <w:tcW w:w="6930" w:type="dxa"/>
          </w:tcPr>
          <w:p w:rsidR="00DB047A" w:rsidRDefault="00DB047A" w:rsidP="00BE7C8C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DB047A" w:rsidRDefault="00DB047A" w:rsidP="00BE7C8C">
            <w:pPr>
              <w:tabs>
                <w:tab w:val="num" w:pos="2880"/>
              </w:tabs>
            </w:pPr>
            <w:r>
              <w:t>logId</w:t>
            </w:r>
          </w:p>
          <w:p w:rsidR="00DB047A" w:rsidRDefault="00DB047A" w:rsidP="00BE7C8C">
            <w:pPr>
              <w:tabs>
                <w:tab w:val="num" w:pos="2880"/>
              </w:tabs>
            </w:pPr>
            <w:r>
              <w:t>isCoaching</w:t>
            </w:r>
          </w:p>
          <w:p w:rsidR="00DB047A" w:rsidRDefault="00DB047A" w:rsidP="00BE7C8C">
            <w:pPr>
              <w:tabs>
                <w:tab w:val="num" w:pos="2880"/>
              </w:tabs>
            </w:pPr>
          </w:p>
          <w:p w:rsidR="003F4131" w:rsidRDefault="007D7267" w:rsidP="00BE7C8C">
            <w:pPr>
              <w:tabs>
                <w:tab w:val="num" w:pos="2880"/>
              </w:tabs>
            </w:pPr>
            <w:r>
              <w:t>Delete</w:t>
            </w:r>
            <w:r w:rsidR="00713C03">
              <w:t xml:space="preserve"> confirmation modal dialog displays.</w:t>
            </w:r>
          </w:p>
        </w:tc>
      </w:tr>
      <w:tr w:rsidR="003F4131" w:rsidTr="00BE7C8C">
        <w:tc>
          <w:tcPr>
            <w:tcW w:w="2250" w:type="dxa"/>
          </w:tcPr>
          <w:p w:rsidR="003F4131" w:rsidRDefault="00E209B6" w:rsidP="00E209B6">
            <w:pPr>
              <w:tabs>
                <w:tab w:val="num" w:pos="2880"/>
              </w:tabs>
            </w:pPr>
            <w:r>
              <w:t>Click “Delete” button in the confirmation modal dialog.</w:t>
            </w:r>
          </w:p>
        </w:tc>
        <w:tc>
          <w:tcPr>
            <w:tcW w:w="6930" w:type="dxa"/>
          </w:tcPr>
          <w:p w:rsidR="00E209B6" w:rsidRDefault="00E209B6" w:rsidP="00E209B6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E209B6" w:rsidRDefault="00E209B6" w:rsidP="00E209B6">
            <w:pPr>
              <w:tabs>
                <w:tab w:val="num" w:pos="2880"/>
              </w:tabs>
            </w:pPr>
            <w:r>
              <w:t>Log Id</w:t>
            </w:r>
          </w:p>
          <w:p w:rsidR="00E209B6" w:rsidRDefault="00E209B6" w:rsidP="00E209B6">
            <w:pPr>
              <w:tabs>
                <w:tab w:val="num" w:pos="2880"/>
              </w:tabs>
            </w:pPr>
            <w:r>
              <w:t>IsCoaching</w:t>
            </w:r>
          </w:p>
          <w:p w:rsidR="00E209B6" w:rsidRDefault="00E209B6" w:rsidP="00E209B6">
            <w:pPr>
              <w:tabs>
                <w:tab w:val="num" w:pos="2880"/>
              </w:tabs>
            </w:pPr>
          </w:p>
          <w:p w:rsidR="00E209B6" w:rsidRDefault="00E209B6" w:rsidP="00E209B6">
            <w:pPr>
              <w:tabs>
                <w:tab w:val="num" w:pos="2880"/>
              </w:tabs>
            </w:pPr>
            <w:r>
              <w:t>Controller: EmployeeLog</w:t>
            </w:r>
          </w:p>
          <w:p w:rsidR="00713B27" w:rsidRDefault="00E209B6" w:rsidP="00E209B6">
            <w:pPr>
              <w:tabs>
                <w:tab w:val="num" w:pos="2880"/>
              </w:tabs>
            </w:pPr>
            <w:r>
              <w:t>Action: Delete</w:t>
            </w:r>
          </w:p>
          <w:p w:rsidR="00713B27" w:rsidRDefault="00713B27" w:rsidP="00E209B6">
            <w:pPr>
              <w:tabs>
                <w:tab w:val="num" w:pos="2880"/>
              </w:tabs>
            </w:pPr>
          </w:p>
          <w:p w:rsidR="00713B27" w:rsidRDefault="00713B27" w:rsidP="00E209B6">
            <w:pPr>
              <w:tabs>
                <w:tab w:val="num" w:pos="2880"/>
              </w:tabs>
            </w:pPr>
            <w:r>
              <w:t>If successfully deleted, “The log has been successfully deleted.” Will be displayed on the Search page;</w:t>
            </w:r>
          </w:p>
          <w:p w:rsidR="003F4131" w:rsidRDefault="00713B27" w:rsidP="00E209B6">
            <w:pPr>
              <w:tabs>
                <w:tab w:val="num" w:pos="2880"/>
              </w:tabs>
            </w:pPr>
            <w:r>
              <w:t>Otherwise, “Failed to delete the log.” Will be displayed on the Search page.</w:t>
            </w:r>
            <w:r w:rsidR="00E209B6">
              <w:t xml:space="preserve"> </w:t>
            </w:r>
          </w:p>
        </w:tc>
      </w:tr>
    </w:tbl>
    <w:p w:rsidR="003F4131" w:rsidRDefault="003F4131" w:rsidP="003F4131">
      <w:pPr>
        <w:autoSpaceDE w:val="0"/>
        <w:autoSpaceDN w:val="0"/>
        <w:adjustRightInd w:val="0"/>
        <w:ind w:left="360"/>
        <w:outlineLvl w:val="1"/>
      </w:pPr>
    </w:p>
    <w:p w:rsidR="003F4131" w:rsidRDefault="003F4131" w:rsidP="003F4131">
      <w:pPr>
        <w:autoSpaceDE w:val="0"/>
        <w:autoSpaceDN w:val="0"/>
        <w:adjustRightInd w:val="0"/>
        <w:ind w:left="360"/>
        <w:outlineLvl w:val="1"/>
      </w:pPr>
    </w:p>
    <w:p w:rsidR="003F4131" w:rsidRDefault="003F4131" w:rsidP="003F4131">
      <w:pPr>
        <w:autoSpaceDE w:val="0"/>
        <w:autoSpaceDN w:val="0"/>
        <w:adjustRightInd w:val="0"/>
        <w:ind w:left="1224"/>
        <w:outlineLvl w:val="1"/>
      </w:pPr>
    </w:p>
    <w:p w:rsidR="003F4131" w:rsidRDefault="003F4131" w:rsidP="003F4131">
      <w:pPr>
        <w:sectPr w:rsidR="003F4131">
          <w:footerReference w:type="default" r:id="rId32"/>
          <w:pgSz w:w="12240" w:h="15840"/>
          <w:pgMar w:top="1440" w:right="1800" w:bottom="1440" w:left="1800" w:header="720" w:footer="720" w:gutter="0"/>
          <w:cols w:space="720"/>
        </w:sectPr>
      </w:pPr>
    </w:p>
    <w:p w:rsidR="003F4131" w:rsidRDefault="003F4131" w:rsidP="003F4131">
      <w:pPr>
        <w:numPr>
          <w:ilvl w:val="2"/>
          <w:numId w:val="28"/>
        </w:numPr>
        <w:autoSpaceDE w:val="0"/>
        <w:autoSpaceDN w:val="0"/>
        <w:adjustRightInd w:val="0"/>
        <w:outlineLvl w:val="1"/>
      </w:pPr>
      <w:bookmarkStart w:id="72" w:name="_Toc476664336"/>
      <w:r>
        <w:lastRenderedPageBreak/>
        <w:t>Form Fields</w:t>
      </w:r>
      <w:bookmarkEnd w:id="72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800"/>
        <w:gridCol w:w="1080"/>
        <w:gridCol w:w="2250"/>
        <w:gridCol w:w="2970"/>
        <w:gridCol w:w="1440"/>
      </w:tblGrid>
      <w:tr w:rsidR="003F4131" w:rsidRPr="006E6AD3" w:rsidTr="00371757">
        <w:tc>
          <w:tcPr>
            <w:tcW w:w="396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80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08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3F4131" w:rsidRPr="006E6AD3" w:rsidRDefault="003F4131" w:rsidP="00BE7C8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3F4131" w:rsidRPr="006E6AD3" w:rsidTr="00371757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4131" w:rsidRPr="006E6AD3" w:rsidRDefault="003F4131" w:rsidP="00EB16BF">
            <w:r>
              <w:t>SearchFor</w:t>
            </w:r>
            <w:r w:rsidR="00EB16BF">
              <w:t>Delete</w:t>
            </w:r>
            <w:r>
              <w:t>.cshtml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6A7789" w:rsidP="00BE7C8C">
            <w:pPr>
              <w:pStyle w:val="NormalTableText"/>
              <w:jc w:val="center"/>
            </w:pPr>
            <w:r>
              <w:t>Log Name</w:t>
            </w:r>
            <w:r w:rsidR="003F4131">
              <w:t>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</w:pPr>
          </w:p>
        </w:tc>
      </w:tr>
      <w:tr w:rsidR="003F4131" w:rsidRPr="006E6AD3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4131" w:rsidRPr="006E6AD3" w:rsidRDefault="003F4131" w:rsidP="00BE7C8C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B4F19" w:rsidP="00BE7C8C">
            <w:pPr>
              <w:pStyle w:val="NormalTableText"/>
              <w:jc w:val="center"/>
            </w:pPr>
            <w:r>
              <w:t>TextBox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31" w:rsidRPr="006E6AD3" w:rsidRDefault="003F4131" w:rsidP="00BE7C8C">
            <w:pPr>
              <w:pStyle w:val="NormalTableText"/>
            </w:pPr>
          </w:p>
        </w:tc>
      </w:tr>
      <w:tr w:rsidR="003F4131" w:rsidRPr="00BD7669" w:rsidTr="00BE7C8C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F4131" w:rsidRPr="00BD7669" w:rsidRDefault="003F4131" w:rsidP="00BE7C8C">
            <w:pPr>
              <w:pStyle w:val="NormalTableText"/>
            </w:pPr>
            <w:r>
              <w:t>Start display Search Result:</w:t>
            </w:r>
          </w:p>
        </w:tc>
      </w:tr>
      <w:tr w:rsidR="00B36F25" w:rsidRPr="00BD7669" w:rsidTr="00371757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F06824">
            <w:r>
              <w:t>_LogsForDeletePartial.cshtml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E7C8C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  <w:jc w:val="center"/>
            </w:pPr>
            <w:r>
              <w:t>@Model.Count()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E7C8C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Log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Employee Lan 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Employee 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r>
              <w:t>Repeat for each log returned: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Default="00B36F25" w:rsidP="00B36F25">
            <w:pPr>
              <w:pStyle w:val="NormalTableText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@Html.ActionLink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View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@Html.ActionLink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  <w:r>
              <w:t>Delete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A616C9" w:rsidP="00B36F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A616C9" w:rsidP="00821415">
            <w:pPr>
              <w:pStyle w:val="NormalTableText"/>
              <w:jc w:val="center"/>
            </w:pPr>
            <w:r>
              <w:t>Coaching_Log</w:t>
            </w:r>
            <w:r w:rsidR="00821415">
              <w:t>.</w:t>
            </w:r>
            <w:r>
              <w:t>FormName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C30D62" w:rsidP="00B36F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C30D62" w:rsidP="00B36F25">
            <w:pPr>
              <w:pStyle w:val="NormalTableText"/>
              <w:jc w:val="center"/>
            </w:pPr>
            <w:r>
              <w:t>Coaching_Log.</w:t>
            </w:r>
            <w:r w:rsidR="00F56E39">
              <w:t>EmpLanID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6F25" w:rsidRPr="00BD7669" w:rsidRDefault="00B36F25" w:rsidP="00B36F25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0436C7" w:rsidP="00B36F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4C4D80" w:rsidP="00B36F25">
            <w:pPr>
              <w:pStyle w:val="NormalTableText"/>
              <w:jc w:val="center"/>
            </w:pPr>
            <w:r>
              <w:t>Coaching_Log.SourceID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371757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r>
              <w:t>End of “Repeat for each log returned:”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25" w:rsidRPr="00BD7669" w:rsidRDefault="00B36F25" w:rsidP="00B36F25">
            <w:pPr>
              <w:pStyle w:val="NormalTableText"/>
            </w:pPr>
          </w:p>
        </w:tc>
      </w:tr>
      <w:tr w:rsidR="00B36F25" w:rsidRPr="00BD7669" w:rsidTr="00BE7C8C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36F25" w:rsidRPr="00BD7669" w:rsidRDefault="00B36F25" w:rsidP="00B36F25">
            <w:pPr>
              <w:pStyle w:val="NormalTableText"/>
            </w:pPr>
            <w:r>
              <w:t>End of “Start display Search Result:”</w:t>
            </w:r>
          </w:p>
        </w:tc>
      </w:tr>
      <w:tr w:rsidR="001A56E6" w:rsidRPr="00BD7669" w:rsidTr="00E317E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E6" w:rsidRPr="00BD7669" w:rsidRDefault="001A56E6" w:rsidP="00E317E1">
            <w:r>
              <w:t>_CoachingDetail.cshtml</w:t>
            </w:r>
          </w:p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E6" w:rsidRPr="00BD7669" w:rsidRDefault="001A56E6" w:rsidP="00B36F25">
            <w:pPr>
              <w:pStyle w:val="NormalTableText"/>
            </w:pPr>
            <w:r>
              <w:t>Refer to CCO_eCoaching_Admin_Dashboard_DD 3.1.6 Form Fields</w:t>
            </w:r>
          </w:p>
        </w:tc>
      </w:tr>
      <w:tr w:rsidR="00E317E1" w:rsidRPr="00BD7669" w:rsidTr="00953C4D"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7E1" w:rsidRDefault="00E317E1" w:rsidP="00BE141C">
            <w:r>
              <w:t>_WarningDetail.cshtml</w:t>
            </w:r>
          </w:p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7E1" w:rsidRDefault="004C2A9D" w:rsidP="00B36F25">
            <w:pPr>
              <w:pStyle w:val="NormalTableText"/>
            </w:pPr>
            <w:r>
              <w:t>Refer to CCO_eCoaching_Admin_Dashboard_DD 3.1.6 Form Fi</w:t>
            </w:r>
            <w:r w:rsidR="00581E3F">
              <w:t>elds</w:t>
            </w:r>
          </w:p>
        </w:tc>
      </w:tr>
    </w:tbl>
    <w:p w:rsidR="003F4131" w:rsidRDefault="003F4131" w:rsidP="003F4131">
      <w:pPr>
        <w:sectPr w:rsidR="003F4131" w:rsidSect="009B6177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3F4131" w:rsidRDefault="003F4131" w:rsidP="003F4131"/>
    <w:p w:rsidR="009B6177" w:rsidRDefault="009B6177" w:rsidP="006935D0"/>
    <w:sectPr w:rsidR="009B6177" w:rsidSect="009B6177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D37" w:rsidRDefault="00911D37">
      <w:r>
        <w:separator/>
      </w:r>
    </w:p>
  </w:endnote>
  <w:endnote w:type="continuationSeparator" w:id="0">
    <w:p w:rsidR="00911D37" w:rsidRDefault="0091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5D0" w:rsidRDefault="004475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4C5" w:rsidRDefault="0091148D" w:rsidP="0075562D">
    <w:pPr>
      <w:rPr>
        <w:sz w:val="18"/>
      </w:rPr>
    </w:pPr>
    <w:r>
      <w:rPr>
        <w:b/>
        <w:sz w:val="18"/>
      </w:rPr>
      <w:t>MAXIMUS</w:t>
    </w:r>
    <w:r w:rsidR="00B424C5">
      <w:rPr>
        <w:b/>
        <w:sz w:val="18"/>
      </w:rPr>
      <w:t xml:space="preserve"> CONFIDENTIAL</w:t>
    </w:r>
    <w:r w:rsidR="00B424C5">
      <w:rPr>
        <w:b/>
        <w:sz w:val="18"/>
      </w:rPr>
      <w:tab/>
      <w:t xml:space="preserve">            </w:t>
    </w:r>
    <w:r w:rsidR="004475D0">
      <w:rPr>
        <w:b/>
        <w:sz w:val="18"/>
      </w:rPr>
      <w:t xml:space="preserve">                               C</w:t>
    </w:r>
    <w:r w:rsidR="00B424C5">
      <w:rPr>
        <w:b/>
        <w:sz w:val="18"/>
      </w:rPr>
      <w:t>CO_</w:t>
    </w:r>
    <w:r w:rsidR="004475D0">
      <w:rPr>
        <w:b/>
        <w:sz w:val="18"/>
      </w:rPr>
      <w:t>eCoaching_</w:t>
    </w:r>
    <w:r w:rsidR="00B5067C">
      <w:rPr>
        <w:b/>
        <w:sz w:val="18"/>
      </w:rPr>
      <w:t>Admin_ManageEmployeeLogs</w:t>
    </w:r>
    <w:r w:rsidR="00B424C5">
      <w:rPr>
        <w:b/>
        <w:sz w:val="18"/>
      </w:rPr>
      <w:t>_DD</w:t>
    </w:r>
  </w:p>
  <w:p w:rsidR="00B424C5" w:rsidRDefault="00B424C5" w:rsidP="0075562D">
    <w:pPr>
      <w:rPr>
        <w:sz w:val="18"/>
      </w:rPr>
    </w:pPr>
    <w:r>
      <w:rPr>
        <w:sz w:val="18"/>
      </w:rPr>
      <w:t xml:space="preserve">Copyrighted Material of </w:t>
    </w:r>
    <w:r w:rsidR="0091148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446F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5D0" w:rsidRDefault="004475D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4C5" w:rsidRDefault="00873103" w:rsidP="0075562D">
    <w:pPr>
      <w:rPr>
        <w:sz w:val="18"/>
      </w:rPr>
    </w:pPr>
    <w:r>
      <w:rPr>
        <w:b/>
        <w:sz w:val="18"/>
      </w:rPr>
      <w:t>MAXIMUS</w:t>
    </w:r>
    <w:r w:rsidR="00B424C5">
      <w:rPr>
        <w:b/>
        <w:sz w:val="18"/>
      </w:rPr>
      <w:t xml:space="preserve"> CONFIDENTIAL</w:t>
    </w:r>
    <w:r w:rsidR="00B424C5">
      <w:rPr>
        <w:b/>
        <w:sz w:val="18"/>
      </w:rPr>
      <w:tab/>
    </w:r>
    <w:r w:rsidR="00B424C5">
      <w:rPr>
        <w:b/>
        <w:sz w:val="18"/>
      </w:rPr>
      <w:tab/>
    </w:r>
    <w:r w:rsidR="00B424C5">
      <w:rPr>
        <w:b/>
        <w:sz w:val="18"/>
      </w:rPr>
      <w:tab/>
    </w:r>
    <w:r w:rsidR="00B424C5">
      <w:rPr>
        <w:b/>
        <w:sz w:val="18"/>
      </w:rPr>
      <w:tab/>
    </w:r>
    <w:r w:rsidR="00B424C5">
      <w:rPr>
        <w:b/>
        <w:sz w:val="18"/>
      </w:rPr>
      <w:tab/>
      <w:t xml:space="preserve">                                                CCO_eCoaching_Admin_DD</w:t>
    </w:r>
  </w:p>
  <w:p w:rsidR="00B424C5" w:rsidRDefault="00B424C5" w:rsidP="0075562D">
    <w:pPr>
      <w:rPr>
        <w:sz w:val="18"/>
      </w:rPr>
    </w:pPr>
    <w:r>
      <w:rPr>
        <w:sz w:val="18"/>
      </w:rPr>
      <w:t xml:space="preserve">Copyrighted Material of </w:t>
    </w:r>
    <w:r w:rsidR="00873103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446F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4C5" w:rsidRDefault="00873103" w:rsidP="0075562D">
    <w:pPr>
      <w:rPr>
        <w:sz w:val="18"/>
      </w:rPr>
    </w:pPr>
    <w:r>
      <w:rPr>
        <w:b/>
        <w:sz w:val="18"/>
      </w:rPr>
      <w:t xml:space="preserve">MAXIMUS </w:t>
    </w:r>
    <w:r w:rsidR="00B424C5">
      <w:rPr>
        <w:b/>
        <w:sz w:val="18"/>
      </w:rPr>
      <w:t>CONFIDENTIAL</w:t>
    </w:r>
    <w:r w:rsidR="00B424C5">
      <w:rPr>
        <w:b/>
        <w:sz w:val="18"/>
      </w:rPr>
      <w:tab/>
    </w:r>
    <w:r w:rsidR="00B424C5">
      <w:rPr>
        <w:b/>
        <w:sz w:val="18"/>
      </w:rPr>
      <w:tab/>
    </w:r>
    <w:r w:rsidR="00B424C5">
      <w:rPr>
        <w:b/>
        <w:sz w:val="18"/>
      </w:rPr>
      <w:tab/>
    </w:r>
    <w:r w:rsidR="00B424C5">
      <w:rPr>
        <w:b/>
        <w:sz w:val="18"/>
      </w:rPr>
      <w:tab/>
      <w:t xml:space="preserve">                                                CCO_eCoaching_Admin_DD</w:t>
    </w:r>
  </w:p>
  <w:p w:rsidR="00B424C5" w:rsidRDefault="00B424C5" w:rsidP="0075562D">
    <w:pPr>
      <w:rPr>
        <w:sz w:val="18"/>
      </w:rPr>
    </w:pPr>
    <w:r>
      <w:rPr>
        <w:sz w:val="18"/>
      </w:rPr>
      <w:t xml:space="preserve">Copyrighted Material of </w:t>
    </w:r>
    <w:r w:rsidR="00873103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446F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131" w:rsidRDefault="006C446F" w:rsidP="0075562D">
    <w:pPr>
      <w:rPr>
        <w:sz w:val="18"/>
      </w:rPr>
    </w:pPr>
    <w:r>
      <w:rPr>
        <w:b/>
        <w:sz w:val="18"/>
      </w:rPr>
      <w:t>MAXIMUS</w:t>
    </w:r>
    <w:r w:rsidR="003F4131">
      <w:rPr>
        <w:b/>
        <w:sz w:val="18"/>
      </w:rPr>
      <w:t xml:space="preserve"> CONFIDENTIAL</w:t>
    </w:r>
    <w:r w:rsidR="003F4131">
      <w:rPr>
        <w:b/>
        <w:sz w:val="18"/>
      </w:rPr>
      <w:tab/>
    </w:r>
    <w:r w:rsidR="003F4131">
      <w:rPr>
        <w:b/>
        <w:sz w:val="18"/>
      </w:rPr>
      <w:tab/>
    </w:r>
    <w:r w:rsidR="003F4131">
      <w:rPr>
        <w:b/>
        <w:sz w:val="18"/>
      </w:rPr>
      <w:tab/>
    </w:r>
    <w:r w:rsidR="003F4131">
      <w:rPr>
        <w:b/>
        <w:sz w:val="18"/>
      </w:rPr>
      <w:tab/>
      <w:t xml:space="preserve">                                                CCO_eCoaching_Admin_DD</w:t>
    </w:r>
  </w:p>
  <w:p w:rsidR="003F4131" w:rsidRDefault="003F4131" w:rsidP="0075562D">
    <w:pPr>
      <w:rPr>
        <w:sz w:val="18"/>
      </w:rPr>
    </w:pPr>
    <w:r>
      <w:rPr>
        <w:sz w:val="18"/>
      </w:rPr>
      <w:t xml:space="preserve">Copyrighted Material of </w:t>
    </w:r>
    <w:r w:rsidR="006C446F">
      <w:rPr>
        <w:sz w:val="18"/>
      </w:rPr>
      <w:t>MAXIMUS</w:t>
    </w:r>
    <w:bookmarkStart w:id="71" w:name="_GoBack"/>
    <w:bookmarkEnd w:id="71"/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3F4131" w:rsidRDefault="003F4131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446F"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D37" w:rsidRDefault="00911D37">
      <w:r>
        <w:separator/>
      </w:r>
    </w:p>
  </w:footnote>
  <w:footnote w:type="continuationSeparator" w:id="0">
    <w:p w:rsidR="00911D37" w:rsidRDefault="0091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5D0" w:rsidRDefault="004475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5D0" w:rsidRDefault="004475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5D0" w:rsidRDefault="00447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35C4185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3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3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5"/>
  </w:num>
  <w:num w:numId="9">
    <w:abstractNumId w:val="22"/>
  </w:num>
  <w:num w:numId="10">
    <w:abstractNumId w:val="16"/>
  </w:num>
  <w:num w:numId="11">
    <w:abstractNumId w:val="19"/>
  </w:num>
  <w:num w:numId="12">
    <w:abstractNumId w:val="0"/>
  </w:num>
  <w:num w:numId="13">
    <w:abstractNumId w:val="18"/>
  </w:num>
  <w:num w:numId="14">
    <w:abstractNumId w:val="10"/>
  </w:num>
  <w:num w:numId="15">
    <w:abstractNumId w:val="13"/>
  </w:num>
  <w:num w:numId="16">
    <w:abstractNumId w:val="24"/>
  </w:num>
  <w:num w:numId="17">
    <w:abstractNumId w:val="12"/>
  </w:num>
  <w:num w:numId="18">
    <w:abstractNumId w:val="27"/>
  </w:num>
  <w:num w:numId="19">
    <w:abstractNumId w:val="14"/>
  </w:num>
  <w:num w:numId="20">
    <w:abstractNumId w:val="7"/>
  </w:num>
  <w:num w:numId="21">
    <w:abstractNumId w:val="4"/>
  </w:num>
  <w:num w:numId="22">
    <w:abstractNumId w:val="6"/>
  </w:num>
  <w:num w:numId="23">
    <w:abstractNumId w:val="26"/>
  </w:num>
  <w:num w:numId="24">
    <w:abstractNumId w:val="23"/>
  </w:num>
  <w:num w:numId="25">
    <w:abstractNumId w:val="20"/>
  </w:num>
  <w:num w:numId="26">
    <w:abstractNumId w:val="3"/>
  </w:num>
  <w:num w:numId="27">
    <w:abstractNumId w:val="9"/>
  </w:num>
  <w:num w:numId="2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049"/>
    <w:rsid w:val="0000522C"/>
    <w:rsid w:val="000071F5"/>
    <w:rsid w:val="0001101D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19F1"/>
    <w:rsid w:val="00021AAC"/>
    <w:rsid w:val="0002247E"/>
    <w:rsid w:val="000231CA"/>
    <w:rsid w:val="000238E5"/>
    <w:rsid w:val="00023F30"/>
    <w:rsid w:val="00026D8C"/>
    <w:rsid w:val="00027677"/>
    <w:rsid w:val="00030896"/>
    <w:rsid w:val="00030AD5"/>
    <w:rsid w:val="000317AA"/>
    <w:rsid w:val="00032048"/>
    <w:rsid w:val="0003285D"/>
    <w:rsid w:val="00034D80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21C4"/>
    <w:rsid w:val="0007344F"/>
    <w:rsid w:val="0007429F"/>
    <w:rsid w:val="0007562B"/>
    <w:rsid w:val="00075959"/>
    <w:rsid w:val="00076B61"/>
    <w:rsid w:val="00080A94"/>
    <w:rsid w:val="00082CA9"/>
    <w:rsid w:val="00085D95"/>
    <w:rsid w:val="00087B24"/>
    <w:rsid w:val="0009119F"/>
    <w:rsid w:val="000917E3"/>
    <w:rsid w:val="0009251C"/>
    <w:rsid w:val="00092B77"/>
    <w:rsid w:val="000937BB"/>
    <w:rsid w:val="00094EB3"/>
    <w:rsid w:val="00095964"/>
    <w:rsid w:val="00096873"/>
    <w:rsid w:val="000A12E5"/>
    <w:rsid w:val="000A2824"/>
    <w:rsid w:val="000A7642"/>
    <w:rsid w:val="000B07DF"/>
    <w:rsid w:val="000B1233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03E3"/>
    <w:rsid w:val="000D1903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1094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0800"/>
    <w:rsid w:val="00123165"/>
    <w:rsid w:val="00123FAB"/>
    <w:rsid w:val="00125614"/>
    <w:rsid w:val="00127D56"/>
    <w:rsid w:val="00127D64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5FA0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2616"/>
    <w:rsid w:val="00176615"/>
    <w:rsid w:val="001771CE"/>
    <w:rsid w:val="001774CF"/>
    <w:rsid w:val="00177767"/>
    <w:rsid w:val="001806E6"/>
    <w:rsid w:val="001813B1"/>
    <w:rsid w:val="00182B40"/>
    <w:rsid w:val="00182DFA"/>
    <w:rsid w:val="0018582C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A1671"/>
    <w:rsid w:val="001A2E5B"/>
    <w:rsid w:val="001A463E"/>
    <w:rsid w:val="001A56E6"/>
    <w:rsid w:val="001B0BB9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D0752"/>
    <w:rsid w:val="001D1105"/>
    <w:rsid w:val="001D145D"/>
    <w:rsid w:val="001D18FB"/>
    <w:rsid w:val="001D2F61"/>
    <w:rsid w:val="001D3C07"/>
    <w:rsid w:val="001D3C4A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3DE9"/>
    <w:rsid w:val="001E51F6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6BB8"/>
    <w:rsid w:val="00217417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53BC"/>
    <w:rsid w:val="00246B0B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CD0"/>
    <w:rsid w:val="00270E32"/>
    <w:rsid w:val="00273030"/>
    <w:rsid w:val="00273398"/>
    <w:rsid w:val="00274B7B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083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1A4A"/>
    <w:rsid w:val="00301B89"/>
    <w:rsid w:val="00302768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67CA"/>
    <w:rsid w:val="003771DF"/>
    <w:rsid w:val="00381898"/>
    <w:rsid w:val="003839AC"/>
    <w:rsid w:val="00383FAE"/>
    <w:rsid w:val="00384E8D"/>
    <w:rsid w:val="003876CA"/>
    <w:rsid w:val="00391669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3312"/>
    <w:rsid w:val="003C4101"/>
    <w:rsid w:val="003C4AA2"/>
    <w:rsid w:val="003C5E4E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D8"/>
    <w:rsid w:val="003E19E3"/>
    <w:rsid w:val="003E31D5"/>
    <w:rsid w:val="003E5287"/>
    <w:rsid w:val="003E552A"/>
    <w:rsid w:val="003E73F3"/>
    <w:rsid w:val="003F0AED"/>
    <w:rsid w:val="003F12A0"/>
    <w:rsid w:val="003F1496"/>
    <w:rsid w:val="003F254A"/>
    <w:rsid w:val="003F4131"/>
    <w:rsid w:val="003F6B09"/>
    <w:rsid w:val="003F6BB5"/>
    <w:rsid w:val="003F7F43"/>
    <w:rsid w:val="004000B7"/>
    <w:rsid w:val="004001FA"/>
    <w:rsid w:val="00400C3C"/>
    <w:rsid w:val="0040151A"/>
    <w:rsid w:val="004016BB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97AE1"/>
    <w:rsid w:val="00497DC3"/>
    <w:rsid w:val="004A04CE"/>
    <w:rsid w:val="004A1276"/>
    <w:rsid w:val="004A269B"/>
    <w:rsid w:val="004A2822"/>
    <w:rsid w:val="004A2938"/>
    <w:rsid w:val="004A34ED"/>
    <w:rsid w:val="004A3C25"/>
    <w:rsid w:val="004A4FCB"/>
    <w:rsid w:val="004A5832"/>
    <w:rsid w:val="004A5D28"/>
    <w:rsid w:val="004A60DF"/>
    <w:rsid w:val="004A73D4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145E"/>
    <w:rsid w:val="0050526F"/>
    <w:rsid w:val="00505C2F"/>
    <w:rsid w:val="00506164"/>
    <w:rsid w:val="0050658B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696"/>
    <w:rsid w:val="00526FF8"/>
    <w:rsid w:val="00527516"/>
    <w:rsid w:val="0053099D"/>
    <w:rsid w:val="00534A4C"/>
    <w:rsid w:val="00535A70"/>
    <w:rsid w:val="0053621A"/>
    <w:rsid w:val="00536878"/>
    <w:rsid w:val="00536C1D"/>
    <w:rsid w:val="00536FEC"/>
    <w:rsid w:val="005412AB"/>
    <w:rsid w:val="0054180D"/>
    <w:rsid w:val="005443D3"/>
    <w:rsid w:val="005449ED"/>
    <w:rsid w:val="00545DAE"/>
    <w:rsid w:val="00546E9F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51F"/>
    <w:rsid w:val="0056181D"/>
    <w:rsid w:val="005620AC"/>
    <w:rsid w:val="00562244"/>
    <w:rsid w:val="0056347A"/>
    <w:rsid w:val="00563C5F"/>
    <w:rsid w:val="0056429A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C15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4B04"/>
    <w:rsid w:val="005D6229"/>
    <w:rsid w:val="005D6441"/>
    <w:rsid w:val="005D65BA"/>
    <w:rsid w:val="005D677F"/>
    <w:rsid w:val="005D7304"/>
    <w:rsid w:val="005E1317"/>
    <w:rsid w:val="005E18C5"/>
    <w:rsid w:val="005E18E2"/>
    <w:rsid w:val="005E1962"/>
    <w:rsid w:val="005E2648"/>
    <w:rsid w:val="005E2B20"/>
    <w:rsid w:val="005E4B18"/>
    <w:rsid w:val="005E5023"/>
    <w:rsid w:val="005E517A"/>
    <w:rsid w:val="005E7099"/>
    <w:rsid w:val="005E77A6"/>
    <w:rsid w:val="005E7890"/>
    <w:rsid w:val="005E79C5"/>
    <w:rsid w:val="005F0E39"/>
    <w:rsid w:val="005F1E31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6C5"/>
    <w:rsid w:val="00617902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DE5"/>
    <w:rsid w:val="00656F10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6A60"/>
    <w:rsid w:val="00667B48"/>
    <w:rsid w:val="006702CD"/>
    <w:rsid w:val="00670BA9"/>
    <w:rsid w:val="00670F67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2468"/>
    <w:rsid w:val="00682C2C"/>
    <w:rsid w:val="006835E5"/>
    <w:rsid w:val="00684BB0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A0041"/>
    <w:rsid w:val="006A1915"/>
    <w:rsid w:val="006A2228"/>
    <w:rsid w:val="006A24BA"/>
    <w:rsid w:val="006A30A8"/>
    <w:rsid w:val="006A4BE2"/>
    <w:rsid w:val="006A7789"/>
    <w:rsid w:val="006B15BE"/>
    <w:rsid w:val="006B187F"/>
    <w:rsid w:val="006B454F"/>
    <w:rsid w:val="006B5511"/>
    <w:rsid w:val="006B6031"/>
    <w:rsid w:val="006B6BEF"/>
    <w:rsid w:val="006B788A"/>
    <w:rsid w:val="006C00C2"/>
    <w:rsid w:val="006C037D"/>
    <w:rsid w:val="006C1522"/>
    <w:rsid w:val="006C1A4E"/>
    <w:rsid w:val="006C1F29"/>
    <w:rsid w:val="006C26DB"/>
    <w:rsid w:val="006C433F"/>
    <w:rsid w:val="006C446F"/>
    <w:rsid w:val="006C6247"/>
    <w:rsid w:val="006C76CD"/>
    <w:rsid w:val="006D0502"/>
    <w:rsid w:val="006D2028"/>
    <w:rsid w:val="006D26C9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4D2F"/>
    <w:rsid w:val="00745AB7"/>
    <w:rsid w:val="00745DF2"/>
    <w:rsid w:val="00746528"/>
    <w:rsid w:val="00750635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6DE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70FC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119B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1C79"/>
    <w:rsid w:val="007C248A"/>
    <w:rsid w:val="007C2926"/>
    <w:rsid w:val="007C2D07"/>
    <w:rsid w:val="007C3E35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2F20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1EB8"/>
    <w:rsid w:val="008122D5"/>
    <w:rsid w:val="008138E4"/>
    <w:rsid w:val="0081469B"/>
    <w:rsid w:val="008150DE"/>
    <w:rsid w:val="008151B5"/>
    <w:rsid w:val="00815B4E"/>
    <w:rsid w:val="00816B97"/>
    <w:rsid w:val="008207D6"/>
    <w:rsid w:val="00820BCC"/>
    <w:rsid w:val="00820F55"/>
    <w:rsid w:val="00821415"/>
    <w:rsid w:val="008218BA"/>
    <w:rsid w:val="008227F9"/>
    <w:rsid w:val="00822887"/>
    <w:rsid w:val="0082343D"/>
    <w:rsid w:val="00823891"/>
    <w:rsid w:val="00825473"/>
    <w:rsid w:val="00825B17"/>
    <w:rsid w:val="00826080"/>
    <w:rsid w:val="008269FF"/>
    <w:rsid w:val="00827F70"/>
    <w:rsid w:val="00831A6D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2345"/>
    <w:rsid w:val="00873103"/>
    <w:rsid w:val="00873EDA"/>
    <w:rsid w:val="008801F6"/>
    <w:rsid w:val="008803C5"/>
    <w:rsid w:val="008810B4"/>
    <w:rsid w:val="008819CD"/>
    <w:rsid w:val="00881E32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52F9"/>
    <w:rsid w:val="008B53A1"/>
    <w:rsid w:val="008B5869"/>
    <w:rsid w:val="008B64F1"/>
    <w:rsid w:val="008B7069"/>
    <w:rsid w:val="008C0176"/>
    <w:rsid w:val="008C0527"/>
    <w:rsid w:val="008C071D"/>
    <w:rsid w:val="008C1B08"/>
    <w:rsid w:val="008C1BA7"/>
    <w:rsid w:val="008C21EE"/>
    <w:rsid w:val="008C27B9"/>
    <w:rsid w:val="008C2F90"/>
    <w:rsid w:val="008C5FA0"/>
    <w:rsid w:val="008D06AF"/>
    <w:rsid w:val="008D14E8"/>
    <w:rsid w:val="008D228E"/>
    <w:rsid w:val="008D2310"/>
    <w:rsid w:val="008D27E8"/>
    <w:rsid w:val="008D288E"/>
    <w:rsid w:val="008D2963"/>
    <w:rsid w:val="008D4709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48D"/>
    <w:rsid w:val="00911AAD"/>
    <w:rsid w:val="00911C67"/>
    <w:rsid w:val="00911D3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469D"/>
    <w:rsid w:val="00944CD9"/>
    <w:rsid w:val="0094547B"/>
    <w:rsid w:val="00945A6E"/>
    <w:rsid w:val="009462EE"/>
    <w:rsid w:val="0094644D"/>
    <w:rsid w:val="00946ED9"/>
    <w:rsid w:val="00947BF1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618"/>
    <w:rsid w:val="00964DFF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E1C"/>
    <w:rsid w:val="00990E4B"/>
    <w:rsid w:val="00991485"/>
    <w:rsid w:val="00991553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6FC"/>
    <w:rsid w:val="009A767C"/>
    <w:rsid w:val="009B180C"/>
    <w:rsid w:val="009B282E"/>
    <w:rsid w:val="009B2A2F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4D60"/>
    <w:rsid w:val="009C50DC"/>
    <w:rsid w:val="009C5816"/>
    <w:rsid w:val="009C6657"/>
    <w:rsid w:val="009C75AA"/>
    <w:rsid w:val="009D11F6"/>
    <w:rsid w:val="009D24F8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E7CE4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BFA"/>
    <w:rsid w:val="00A86E4E"/>
    <w:rsid w:val="00A87F79"/>
    <w:rsid w:val="00A92702"/>
    <w:rsid w:val="00A937CD"/>
    <w:rsid w:val="00A95075"/>
    <w:rsid w:val="00A95533"/>
    <w:rsid w:val="00A97E21"/>
    <w:rsid w:val="00AA0C6C"/>
    <w:rsid w:val="00AA3268"/>
    <w:rsid w:val="00AA38F8"/>
    <w:rsid w:val="00AA42CE"/>
    <w:rsid w:val="00AA5C66"/>
    <w:rsid w:val="00AA6B5D"/>
    <w:rsid w:val="00AB0030"/>
    <w:rsid w:val="00AB048D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E0757"/>
    <w:rsid w:val="00AE08CE"/>
    <w:rsid w:val="00AE17A7"/>
    <w:rsid w:val="00AE25EE"/>
    <w:rsid w:val="00AE3BBF"/>
    <w:rsid w:val="00AE48AF"/>
    <w:rsid w:val="00AE6755"/>
    <w:rsid w:val="00AE6F99"/>
    <w:rsid w:val="00AE7456"/>
    <w:rsid w:val="00AE75E3"/>
    <w:rsid w:val="00AF0FA9"/>
    <w:rsid w:val="00AF13B5"/>
    <w:rsid w:val="00AF1734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5490"/>
    <w:rsid w:val="00B26483"/>
    <w:rsid w:val="00B3000A"/>
    <w:rsid w:val="00B303EE"/>
    <w:rsid w:val="00B30791"/>
    <w:rsid w:val="00B309CA"/>
    <w:rsid w:val="00B3230A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67D12"/>
    <w:rsid w:val="00B703CD"/>
    <w:rsid w:val="00B7041F"/>
    <w:rsid w:val="00B71E55"/>
    <w:rsid w:val="00B7344A"/>
    <w:rsid w:val="00B75499"/>
    <w:rsid w:val="00B7689B"/>
    <w:rsid w:val="00B77197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7B7A"/>
    <w:rsid w:val="00B90638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B34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D0C75"/>
    <w:rsid w:val="00BD463E"/>
    <w:rsid w:val="00BD5600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813"/>
    <w:rsid w:val="00C35BDF"/>
    <w:rsid w:val="00C36BB9"/>
    <w:rsid w:val="00C40940"/>
    <w:rsid w:val="00C40C10"/>
    <w:rsid w:val="00C41307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1569"/>
    <w:rsid w:val="00C61906"/>
    <w:rsid w:val="00C640FE"/>
    <w:rsid w:val="00C64A1F"/>
    <w:rsid w:val="00C64EA1"/>
    <w:rsid w:val="00C65EAE"/>
    <w:rsid w:val="00C66205"/>
    <w:rsid w:val="00C66FE4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3522"/>
    <w:rsid w:val="00CB5CCE"/>
    <w:rsid w:val="00CB613B"/>
    <w:rsid w:val="00CB67BB"/>
    <w:rsid w:val="00CB68AB"/>
    <w:rsid w:val="00CB722C"/>
    <w:rsid w:val="00CB77A4"/>
    <w:rsid w:val="00CB79CA"/>
    <w:rsid w:val="00CC01B9"/>
    <w:rsid w:val="00CC0EB3"/>
    <w:rsid w:val="00CC11CD"/>
    <w:rsid w:val="00CC2766"/>
    <w:rsid w:val="00CC2CD2"/>
    <w:rsid w:val="00CC3AD1"/>
    <w:rsid w:val="00CC3E07"/>
    <w:rsid w:val="00CC438E"/>
    <w:rsid w:val="00CC657F"/>
    <w:rsid w:val="00CC745C"/>
    <w:rsid w:val="00CC75B1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260F"/>
    <w:rsid w:val="00CE2CD2"/>
    <w:rsid w:val="00CE3301"/>
    <w:rsid w:val="00CE554F"/>
    <w:rsid w:val="00CE7D5A"/>
    <w:rsid w:val="00CF1A28"/>
    <w:rsid w:val="00CF1D2A"/>
    <w:rsid w:val="00CF2C77"/>
    <w:rsid w:val="00CF3A40"/>
    <w:rsid w:val="00CF3DCB"/>
    <w:rsid w:val="00CF45E5"/>
    <w:rsid w:val="00CF492C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1156D"/>
    <w:rsid w:val="00D12495"/>
    <w:rsid w:val="00D12734"/>
    <w:rsid w:val="00D12B1B"/>
    <w:rsid w:val="00D12D29"/>
    <w:rsid w:val="00D13BAB"/>
    <w:rsid w:val="00D14419"/>
    <w:rsid w:val="00D1492E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9C6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9BD"/>
    <w:rsid w:val="00D72045"/>
    <w:rsid w:val="00D72C11"/>
    <w:rsid w:val="00D72D0D"/>
    <w:rsid w:val="00D7309B"/>
    <w:rsid w:val="00D74957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017B"/>
    <w:rsid w:val="00DE1E6B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9B6"/>
    <w:rsid w:val="00E20AB4"/>
    <w:rsid w:val="00E21D95"/>
    <w:rsid w:val="00E225F6"/>
    <w:rsid w:val="00E23B3C"/>
    <w:rsid w:val="00E26CDA"/>
    <w:rsid w:val="00E27EBB"/>
    <w:rsid w:val="00E317E1"/>
    <w:rsid w:val="00E31B25"/>
    <w:rsid w:val="00E32329"/>
    <w:rsid w:val="00E32928"/>
    <w:rsid w:val="00E32AA5"/>
    <w:rsid w:val="00E34BFD"/>
    <w:rsid w:val="00E35AF0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95D"/>
    <w:rsid w:val="00E61B38"/>
    <w:rsid w:val="00E62250"/>
    <w:rsid w:val="00E64A1C"/>
    <w:rsid w:val="00E64B71"/>
    <w:rsid w:val="00E6688B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131"/>
    <w:rsid w:val="00EB6ACA"/>
    <w:rsid w:val="00EB77B6"/>
    <w:rsid w:val="00EC0E70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3F15"/>
    <w:rsid w:val="00ED4A8F"/>
    <w:rsid w:val="00ED5049"/>
    <w:rsid w:val="00ED5AF6"/>
    <w:rsid w:val="00ED60A8"/>
    <w:rsid w:val="00ED6C14"/>
    <w:rsid w:val="00ED7985"/>
    <w:rsid w:val="00EE18F7"/>
    <w:rsid w:val="00EE1BF9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31DD"/>
    <w:rsid w:val="00F84585"/>
    <w:rsid w:val="00F85192"/>
    <w:rsid w:val="00F85385"/>
    <w:rsid w:val="00F86E27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78E5"/>
    <w:rsid w:val="00FD7EFC"/>
    <w:rsid w:val="00FE00E1"/>
    <w:rsid w:val="00FE2084"/>
    <w:rsid w:val="00FE2EFF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0895F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yperlink" Target="https://www.maxim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E4E4E-F8EE-408B-B944-632B5D29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6058</TotalTime>
  <Pages>26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26405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823</cp:revision>
  <cp:lastPrinted>2008-09-18T13:23:00Z</cp:lastPrinted>
  <dcterms:created xsi:type="dcterms:W3CDTF">2016-03-22T16:25:00Z</dcterms:created>
  <dcterms:modified xsi:type="dcterms:W3CDTF">2020-07-24T14:33:00Z</dcterms:modified>
</cp:coreProperties>
</file>